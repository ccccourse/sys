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943" w:rsidRPr="00E56293" w:rsidRDefault="00377943" w:rsidP="00E56293">
      <w:pPr>
        <w:pStyle w:val="1"/>
        <w:numPr>
          <w:ilvl w:val="0"/>
          <w:numId w:val="2"/>
        </w:numPr>
      </w:pPr>
      <w:bookmarkStart w:id="0" w:name="_Ref219355229"/>
      <w:bookmarkStart w:id="1" w:name="_Toc228256549"/>
      <w:bookmarkStart w:id="2" w:name="_Toc230074017"/>
      <w:bookmarkStart w:id="3" w:name="_Ref219102989"/>
      <w:bookmarkStart w:id="4" w:name="_Toc219103187"/>
      <w:bookmarkStart w:id="5" w:name="_Toc219103219"/>
      <w:r w:rsidRPr="00F8373B">
        <w:rPr>
          <w:rFonts w:hint="eastAsia"/>
        </w:rPr>
        <w:t>連結與載入</w:t>
      </w:r>
      <w:bookmarkEnd w:id="0"/>
      <w:bookmarkEnd w:id="1"/>
      <w:bookmarkEnd w:id="2"/>
    </w:p>
    <w:p w:rsidR="00377943" w:rsidRDefault="00377943" w:rsidP="003C73B9">
      <w:bookmarkStart w:id="6" w:name="_Toc228256550"/>
      <w:bookmarkStart w:id="7" w:name="_Toc230074018"/>
      <w:bookmarkStart w:id="8" w:name="_Ref219355041"/>
      <w:bookmarkStart w:id="9" w:name="_Ref219355236"/>
      <w:r>
        <w:rPr>
          <w:rFonts w:hint="eastAsia"/>
        </w:rPr>
        <w:t>連結器是用來將許多目的檔連結成一個執行檔的程式，而載入器則是用來將執行檔載入到記憶體當中執行的程式。在本章中，我們會將焦點放在連結器、載入器與目的檔這三個主題上。</w:t>
      </w:r>
    </w:p>
    <w:p w:rsidR="00377943" w:rsidRDefault="00377943" w:rsidP="003C73B9"/>
    <w:p w:rsidR="00377943" w:rsidRDefault="00377943" w:rsidP="003C73B9">
      <w:r>
        <w:rPr>
          <w:rFonts w:hint="eastAsia"/>
        </w:rPr>
        <w:t>組合語言程式被</w:t>
      </w:r>
      <w:bookmarkEnd w:id="6"/>
      <w:bookmarkEnd w:id="7"/>
      <w:r>
        <w:rPr>
          <w:rFonts w:hint="eastAsia"/>
        </w:rPr>
        <w:t>組譯完成後所輸出的檔案，通常稱為目的檔。假如目的檔中沒有未連結的外部變數，而且已經指定了起始位址，那麼，這種目的檔通常被稱為執行檔</w:t>
      </w:r>
      <w:r w:rsidR="0015437A">
        <w:rPr>
          <w:rFonts w:hint="eastAsia"/>
        </w:rPr>
        <w:t>，</w:t>
      </w:r>
      <w:r>
        <w:rPr>
          <w:rFonts w:hint="eastAsia"/>
        </w:rPr>
        <w:t>載入器可以將執行檔載入到記憶體當中執行。</w:t>
      </w:r>
    </w:p>
    <w:p w:rsidR="00377943" w:rsidRPr="003C73B9" w:rsidRDefault="00377943" w:rsidP="003C73B9"/>
    <w:p w:rsidR="00377943" w:rsidRDefault="00377943" w:rsidP="003C73B9">
      <w:r>
        <w:rPr>
          <w:rFonts w:hint="eastAsia"/>
        </w:rPr>
        <w:t>但是，如果有外部變數尚未被連結，那麼，目的檔就必須被連結成執行檔後，才能被放入到記憶體中執行。連結器必須計算出區段與變數的位址，並利用修正記錄進行修正後，才能消除這些外部變數，以便將目的檔轉換成執行檔。</w:t>
      </w:r>
    </w:p>
    <w:p w:rsidR="00377943" w:rsidRPr="00357E78" w:rsidRDefault="00377943" w:rsidP="003C73B9"/>
    <w:p w:rsidR="00377943" w:rsidRDefault="00377943" w:rsidP="00717849">
      <w:r>
        <w:rPr>
          <w:rFonts w:hint="eastAsia"/>
        </w:rPr>
        <w:t>其實，對於作業系統而言，執行檔只是一種與目的檔很像的二進位式檔案，例如，當你啟動命令列視窗，輸入某個執行檔的名稱，像是</w:t>
      </w:r>
      <w:r>
        <w:rPr>
          <w:rFonts w:hint="eastAsia"/>
        </w:rPr>
        <w:t xml:space="preserve">Windows </w:t>
      </w:r>
      <w:r>
        <w:rPr>
          <w:rFonts w:hint="eastAsia"/>
        </w:rPr>
        <w:t>中的</w:t>
      </w:r>
      <w:r>
        <w:rPr>
          <w:rFonts w:hint="eastAsia"/>
        </w:rPr>
        <w:t xml:space="preserve"> test.exe </w:t>
      </w:r>
      <w:r>
        <w:rPr>
          <w:rFonts w:hint="eastAsia"/>
        </w:rPr>
        <w:t>或</w:t>
      </w:r>
      <w:r>
        <w:rPr>
          <w:rFonts w:hint="eastAsia"/>
        </w:rPr>
        <w:t xml:space="preserve"> Linux </w:t>
      </w:r>
      <w:r>
        <w:rPr>
          <w:rFonts w:hint="eastAsia"/>
        </w:rPr>
        <w:t>當中的</w:t>
      </w:r>
      <w:r>
        <w:rPr>
          <w:rFonts w:hint="eastAsia"/>
        </w:rPr>
        <w:t xml:space="preserve"> a.out </w:t>
      </w:r>
      <w:r>
        <w:rPr>
          <w:rFonts w:hint="eastAsia"/>
        </w:rPr>
        <w:t>時，命令列會呼叫載入器，根據該執行檔的格式，將該執行檔載入到記憶體當中。然後，將程式計數器設定到該程式的啟始位置上，交由</w:t>
      </w:r>
      <w:r>
        <w:rPr>
          <w:rFonts w:hint="eastAsia"/>
        </w:rPr>
        <w:t xml:space="preserve"> CPU </w:t>
      </w:r>
      <w:r>
        <w:rPr>
          <w:rFonts w:hint="eastAsia"/>
        </w:rPr>
        <w:t>開始執行。</w:t>
      </w:r>
    </w:p>
    <w:p w:rsidR="00377943" w:rsidRDefault="00377943" w:rsidP="00717849"/>
    <w:p w:rsidR="00377943" w:rsidRDefault="00377943" w:rsidP="00717849">
      <w:r>
        <w:rPr>
          <w:rFonts w:hint="eastAsia"/>
        </w:rPr>
        <w:t>在本章中，我們將討論有關連結器與載入器的設計方式，並且說明目的檔的格式，以及動態連結等進階主題。在最後一節當中，我們將說明</w:t>
      </w:r>
      <w:r>
        <w:rPr>
          <w:rFonts w:hint="eastAsia"/>
        </w:rPr>
        <w:t xml:space="preserve">GNU </w:t>
      </w:r>
      <w:r>
        <w:rPr>
          <w:rFonts w:hint="eastAsia"/>
        </w:rPr>
        <w:t>的連結工具的用法，並以</w:t>
      </w:r>
      <w:r>
        <w:rPr>
          <w:rFonts w:hint="eastAsia"/>
        </w:rPr>
        <w:t xml:space="preserve"> a.out</w:t>
      </w:r>
      <w:r>
        <w:rPr>
          <w:rFonts w:hint="eastAsia"/>
        </w:rPr>
        <w:t>格式作為實務案例，以說明連結與載入的真實情況。</w:t>
      </w:r>
    </w:p>
    <w:p w:rsidR="00377943" w:rsidRPr="00D210D0" w:rsidRDefault="00377943" w:rsidP="00717849"/>
    <w:p w:rsidR="00377943" w:rsidRPr="001F48DA" w:rsidRDefault="00C523CA" w:rsidP="001F48DA">
      <w:pPr>
        <w:pStyle w:val="2"/>
        <w:numPr>
          <w:ilvl w:val="1"/>
          <w:numId w:val="21"/>
        </w:numPr>
      </w:pPr>
      <w:r>
        <w:rPr>
          <w:rFonts w:hint="eastAsia"/>
        </w:rPr>
        <w:t>簡介</w:t>
      </w:r>
    </w:p>
    <w:p w:rsidR="00C523CA" w:rsidRDefault="00C523CA" w:rsidP="001F48DA">
      <w:r>
        <w:rPr>
          <w:rFonts w:hint="eastAsia"/>
        </w:rPr>
        <w:t>組譯器會將組合語言程式轉為目的檔，最簡單的目的檔，是不包含分段結構的純目的碼，這種目的碼的載入非常簡單，我們將在本節當中進行說明</w:t>
      </w:r>
      <w:r w:rsidR="0015437A">
        <w:rPr>
          <w:rFonts w:hint="eastAsia"/>
        </w:rPr>
        <w:t>，首先，請讀者看看</w:t>
      </w:r>
      <w:r w:rsidR="00F36CB3">
        <w:fldChar w:fldCharType="begin"/>
      </w:r>
      <w:r w:rsidR="0015437A">
        <w:instrText xml:space="preserve"> </w:instrText>
      </w:r>
      <w:r w:rsidR="0015437A">
        <w:rPr>
          <w:rFonts w:hint="eastAsia"/>
        </w:rPr>
        <w:instrText>REF _Ref219773281 \h</w:instrText>
      </w:r>
      <w:r w:rsidR="0015437A"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範例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1</w:t>
      </w:r>
      <w:r w:rsidR="00F36CB3">
        <w:fldChar w:fldCharType="end"/>
      </w:r>
      <w:r w:rsidR="0015437A">
        <w:rPr>
          <w:rFonts w:hint="eastAsia"/>
        </w:rPr>
        <w:t>當中的目的碼</w:t>
      </w:r>
      <w:r>
        <w:rPr>
          <w:rFonts w:hint="eastAsia"/>
        </w:rPr>
        <w:t>。</w:t>
      </w:r>
    </w:p>
    <w:p w:rsidR="00C523CA" w:rsidRPr="0015437A" w:rsidRDefault="00C523CA" w:rsidP="001F48DA"/>
    <w:p w:rsidR="00377943" w:rsidRDefault="00F36CB3" w:rsidP="001F48DA">
      <w:r>
        <w:fldChar w:fldCharType="begin"/>
      </w:r>
      <w:r w:rsidR="00377943">
        <w:instrText xml:space="preserve"> </w:instrText>
      </w:r>
      <w:r w:rsidR="00377943">
        <w:rPr>
          <w:rFonts w:hint="eastAsia"/>
        </w:rPr>
        <w:instrText>REF _Ref219773281 \h</w:instrText>
      </w:r>
      <w:r w:rsidR="00377943">
        <w:instrText xml:space="preserve"> </w:instrText>
      </w:r>
      <w:r>
        <w:fldChar w:fldCharType="separate"/>
      </w:r>
      <w:r w:rsidR="002233D6">
        <w:rPr>
          <w:rFonts w:hint="eastAsia"/>
        </w:rPr>
        <w:t>範例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1</w:t>
      </w:r>
      <w:r>
        <w:fldChar w:fldCharType="end"/>
      </w:r>
      <w:r w:rsidR="00C523CA">
        <w:rPr>
          <w:rFonts w:hint="eastAsia"/>
        </w:rPr>
        <w:t>是一個</w:t>
      </w:r>
      <w:r w:rsidR="00C523CA">
        <w:rPr>
          <w:rFonts w:hint="eastAsia"/>
        </w:rPr>
        <w:t xml:space="preserve"> CPU0 </w:t>
      </w:r>
      <w:r w:rsidR="00C523CA">
        <w:rPr>
          <w:rFonts w:hint="eastAsia"/>
        </w:rPr>
        <w:t>程式的組譯報表，該報表列出了每個指令的位址，組合語言與目的碼，這個程式的功能是計算陣列</w:t>
      </w:r>
      <w:r w:rsidR="00C523CA">
        <w:rPr>
          <w:rFonts w:hint="eastAsia"/>
        </w:rPr>
        <w:t xml:space="preserve"> a </w:t>
      </w:r>
      <w:r w:rsidR="00C523CA">
        <w:rPr>
          <w:rFonts w:hint="eastAsia"/>
        </w:rPr>
        <w:t>當中元素的總和，並將結果存入到變數</w:t>
      </w:r>
      <w:r w:rsidR="00C523CA">
        <w:rPr>
          <w:rFonts w:hint="eastAsia"/>
        </w:rPr>
        <w:t xml:space="preserve">sum </w:t>
      </w:r>
      <w:r w:rsidR="00C523CA">
        <w:rPr>
          <w:rFonts w:hint="eastAsia"/>
        </w:rPr>
        <w:t>當中。</w:t>
      </w:r>
    </w:p>
    <w:p w:rsidR="00377943" w:rsidRPr="000136A6" w:rsidRDefault="00377943" w:rsidP="000136A6"/>
    <w:p w:rsidR="00377943" w:rsidRDefault="00377943" w:rsidP="000136A6">
      <w:pPr>
        <w:pStyle w:val="a8"/>
      </w:pPr>
      <w:bookmarkStart w:id="10" w:name="_Ref219773281"/>
      <w:bookmarkStart w:id="11" w:name="_Ref219776900"/>
      <w:r>
        <w:rPr>
          <w:rFonts w:hint="eastAsia"/>
        </w:rPr>
        <w:t>範例</w:t>
      </w:r>
      <w:r>
        <w:rPr>
          <w:rFonts w:hint="eastAsia"/>
        </w:rPr>
        <w:t xml:space="preserve"> </w:t>
      </w:r>
      <w:fldSimple w:instr=" STYLEREF 1 \s ">
        <w:r w:rsidR="002233D6">
          <w:rPr>
            <w:noProof/>
          </w:rPr>
          <w:t>5</w:t>
        </w:r>
      </w:fldSimple>
      <w:r w:rsidR="00561297">
        <w:t>.</w:t>
      </w:r>
      <w:r w:rsidR="00F36CB3">
        <w:fldChar w:fldCharType="begin"/>
      </w:r>
      <w:r w:rsidR="00561297">
        <w:instrText xml:space="preserve"> </w:instrText>
      </w:r>
      <w:r w:rsidR="00561297">
        <w:rPr>
          <w:rFonts w:hint="eastAsia"/>
        </w:rPr>
        <w:instrText xml:space="preserve">SEQ </w:instrText>
      </w:r>
      <w:r w:rsidR="00561297">
        <w:rPr>
          <w:rFonts w:hint="eastAsia"/>
        </w:rPr>
        <w:instrText>範例</w:instrText>
      </w:r>
      <w:r w:rsidR="00561297">
        <w:rPr>
          <w:rFonts w:hint="eastAsia"/>
        </w:rPr>
        <w:instrText xml:space="preserve"> \* ARABIC \s 1</w:instrText>
      </w:r>
      <w:r w:rsidR="00561297">
        <w:instrText xml:space="preserve"> </w:instrText>
      </w:r>
      <w:r w:rsidR="00F36CB3">
        <w:fldChar w:fldCharType="separate"/>
      </w:r>
      <w:r w:rsidR="002233D6">
        <w:rPr>
          <w:noProof/>
        </w:rPr>
        <w:t>1</w:t>
      </w:r>
      <w:r w:rsidR="00F36CB3">
        <w:fldChar w:fldCharType="end"/>
      </w:r>
      <w:bookmarkEnd w:id="10"/>
      <w:r>
        <w:rPr>
          <w:rFonts w:hint="eastAsia"/>
        </w:rPr>
        <w:t>組合語言程式及其目的碼</w:t>
      </w:r>
      <w:r>
        <w:rPr>
          <w:rFonts w:hint="eastAsia"/>
        </w:rPr>
        <w:t xml:space="preserve"> (</w:t>
      </w:r>
      <w:r>
        <w:rPr>
          <w:rFonts w:hint="eastAsia"/>
        </w:rPr>
        <w:t>加總功能</w:t>
      </w:r>
      <w:r>
        <w:rPr>
          <w:rFonts w:hint="eastAsia"/>
        </w:rPr>
        <w:t>)</w:t>
      </w:r>
      <w:bookmarkEnd w:id="1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"/>
        <w:gridCol w:w="3118"/>
        <w:gridCol w:w="4111"/>
      </w:tblGrid>
      <w:tr w:rsidR="00377943" w:rsidTr="005C50E5">
        <w:tc>
          <w:tcPr>
            <w:tcW w:w="1101" w:type="dxa"/>
          </w:tcPr>
          <w:p w:rsidR="00377943" w:rsidRDefault="00377943" w:rsidP="001A432D">
            <w:r>
              <w:rPr>
                <w:rFonts w:hint="eastAsia"/>
              </w:rPr>
              <w:lastRenderedPageBreak/>
              <w:t>位址</w:t>
            </w:r>
          </w:p>
        </w:tc>
        <w:tc>
          <w:tcPr>
            <w:tcW w:w="3118" w:type="dxa"/>
          </w:tcPr>
          <w:p w:rsidR="00377943" w:rsidRDefault="00377943" w:rsidP="001A432D">
            <w:r>
              <w:rPr>
                <w:rFonts w:hint="eastAsia"/>
              </w:rPr>
              <w:t>組合語言程式</w:t>
            </w:r>
          </w:p>
        </w:tc>
        <w:tc>
          <w:tcPr>
            <w:tcW w:w="4111" w:type="dxa"/>
          </w:tcPr>
          <w:p w:rsidR="00377943" w:rsidRDefault="00377943" w:rsidP="001A432D">
            <w:r>
              <w:rPr>
                <w:rFonts w:hint="eastAsia"/>
              </w:rPr>
              <w:t>目的碼</w:t>
            </w:r>
          </w:p>
        </w:tc>
      </w:tr>
      <w:tr w:rsidR="00377943" w:rsidTr="005C50E5">
        <w:tc>
          <w:tcPr>
            <w:tcW w:w="1101" w:type="dxa"/>
          </w:tcPr>
          <w:p w:rsidR="00377943" w:rsidRDefault="00377943" w:rsidP="001A432D">
            <w:r>
              <w:t>0000</w:t>
            </w:r>
          </w:p>
          <w:p w:rsidR="00377943" w:rsidRDefault="00377943" w:rsidP="001A432D">
            <w:r>
              <w:t>0004</w:t>
            </w:r>
          </w:p>
          <w:p w:rsidR="00377943" w:rsidRDefault="00377943" w:rsidP="001A432D">
            <w:r>
              <w:t>0008</w:t>
            </w:r>
          </w:p>
          <w:p w:rsidR="00377943" w:rsidRDefault="00377943" w:rsidP="001A432D">
            <w:r>
              <w:t>000C</w:t>
            </w:r>
          </w:p>
          <w:p w:rsidR="00377943" w:rsidRDefault="00377943" w:rsidP="001A432D">
            <w:r>
              <w:t>0010</w:t>
            </w:r>
          </w:p>
          <w:p w:rsidR="00377943" w:rsidRDefault="00377943" w:rsidP="001A432D">
            <w:r>
              <w:t>0014</w:t>
            </w:r>
          </w:p>
          <w:p w:rsidR="00377943" w:rsidRDefault="00377943" w:rsidP="001A432D">
            <w:r>
              <w:t>0014</w:t>
            </w:r>
          </w:p>
          <w:p w:rsidR="00377943" w:rsidRDefault="00377943" w:rsidP="001A432D">
            <w:r>
              <w:t>0018</w:t>
            </w:r>
          </w:p>
          <w:p w:rsidR="00377943" w:rsidRDefault="00377943" w:rsidP="001A432D">
            <w:r>
              <w:t>001C</w:t>
            </w:r>
          </w:p>
          <w:p w:rsidR="00377943" w:rsidRDefault="00377943" w:rsidP="001A432D">
            <w:r>
              <w:t>0020</w:t>
            </w:r>
          </w:p>
          <w:p w:rsidR="00377943" w:rsidRDefault="00377943" w:rsidP="001A432D">
            <w:r>
              <w:t>0024</w:t>
            </w:r>
          </w:p>
          <w:p w:rsidR="00377943" w:rsidRDefault="00377943" w:rsidP="001A432D">
            <w:r>
              <w:t>0028</w:t>
            </w:r>
          </w:p>
          <w:p w:rsidR="00377943" w:rsidRDefault="00377943" w:rsidP="001A432D">
            <w:r>
              <w:t>002C</w:t>
            </w:r>
          </w:p>
          <w:p w:rsidR="00377943" w:rsidRDefault="00377943" w:rsidP="001A432D">
            <w:r>
              <w:t>0030</w:t>
            </w:r>
          </w:p>
          <w:p w:rsidR="00377943" w:rsidRDefault="00377943" w:rsidP="001A432D">
            <w:r>
              <w:t>0034</w:t>
            </w:r>
          </w:p>
          <w:p w:rsidR="00377943" w:rsidRDefault="00377943" w:rsidP="001A432D">
            <w:r>
              <w:t>0038</w:t>
            </w:r>
          </w:p>
          <w:p w:rsidR="00377943" w:rsidRDefault="00377943" w:rsidP="001A432D">
            <w:r>
              <w:t>0044</w:t>
            </w:r>
          </w:p>
          <w:p w:rsidR="00377943" w:rsidRDefault="00377943" w:rsidP="001A432D">
            <w:r>
              <w:t>0048</w:t>
            </w:r>
          </w:p>
        </w:tc>
        <w:tc>
          <w:tcPr>
            <w:tcW w:w="3118" w:type="dxa"/>
          </w:tcPr>
          <w:p w:rsidR="00377943" w:rsidRDefault="00377943" w:rsidP="001A432D">
            <w:r>
              <w:tab/>
              <w:t>LDI</w:t>
            </w:r>
            <w:r>
              <w:tab/>
              <w:t>R1, 0</w:t>
            </w:r>
            <w:r>
              <w:tab/>
            </w:r>
            <w:r>
              <w:tab/>
            </w:r>
          </w:p>
          <w:p w:rsidR="00377943" w:rsidRDefault="00377943" w:rsidP="001A432D">
            <w:r>
              <w:tab/>
              <w:t>LD</w:t>
            </w:r>
            <w:r>
              <w:tab/>
              <w:t>R2, aptr</w:t>
            </w:r>
            <w:r>
              <w:tab/>
            </w:r>
          </w:p>
          <w:p w:rsidR="00377943" w:rsidRDefault="00377943" w:rsidP="001A432D">
            <w:r>
              <w:tab/>
              <w:t>LDI</w:t>
            </w:r>
            <w:r>
              <w:tab/>
              <w:t>R3, 3</w:t>
            </w:r>
            <w:r>
              <w:tab/>
            </w:r>
            <w:r>
              <w:tab/>
            </w:r>
          </w:p>
          <w:p w:rsidR="00377943" w:rsidRDefault="00377943" w:rsidP="001A432D">
            <w:r>
              <w:tab/>
              <w:t>LDI</w:t>
            </w:r>
            <w:r>
              <w:tab/>
              <w:t>R4, 4</w:t>
            </w:r>
            <w:r>
              <w:tab/>
            </w:r>
            <w:r>
              <w:tab/>
            </w:r>
          </w:p>
          <w:p w:rsidR="00377943" w:rsidRDefault="00377943" w:rsidP="001A432D">
            <w:r>
              <w:tab/>
              <w:t>LDI</w:t>
            </w:r>
            <w:r>
              <w:tab/>
              <w:t>R9, 1</w:t>
            </w:r>
            <w:r>
              <w:tab/>
            </w:r>
            <w:r>
              <w:tab/>
            </w:r>
          </w:p>
          <w:p w:rsidR="00377943" w:rsidRDefault="00377943" w:rsidP="001A432D">
            <w:r>
              <w:t>FOR:</w:t>
            </w:r>
            <w:r>
              <w:tab/>
            </w:r>
          </w:p>
          <w:p w:rsidR="00377943" w:rsidRDefault="00377943" w:rsidP="001A432D">
            <w:r>
              <w:tab/>
              <w:t>LD</w:t>
            </w:r>
            <w:r>
              <w:tab/>
              <w:t>R5, [R2]</w:t>
            </w:r>
            <w:r>
              <w:tab/>
            </w:r>
          </w:p>
          <w:p w:rsidR="00377943" w:rsidRDefault="00377943" w:rsidP="001A432D">
            <w:r>
              <w:tab/>
              <w:t>ADD</w:t>
            </w:r>
            <w:r>
              <w:tab/>
              <w:t>R1,R1,R5</w:t>
            </w:r>
            <w:r>
              <w:tab/>
            </w:r>
          </w:p>
          <w:p w:rsidR="00377943" w:rsidRDefault="00377943" w:rsidP="001A432D">
            <w:r>
              <w:tab/>
              <w:t>ADD</w:t>
            </w:r>
            <w:r>
              <w:tab/>
              <w:t>R2, R2, R4</w:t>
            </w:r>
            <w:r>
              <w:tab/>
            </w:r>
          </w:p>
          <w:p w:rsidR="00377943" w:rsidRDefault="00377943" w:rsidP="001A432D">
            <w:r>
              <w:tab/>
              <w:t>SUB</w:t>
            </w:r>
            <w:r>
              <w:tab/>
              <w:t>R3, R3, R9</w:t>
            </w:r>
            <w:r>
              <w:tab/>
            </w:r>
          </w:p>
          <w:p w:rsidR="00377943" w:rsidRDefault="00377943" w:rsidP="001A432D">
            <w:r>
              <w:tab/>
              <w:t>CMP R3, R0</w:t>
            </w:r>
            <w:r>
              <w:tab/>
            </w:r>
            <w:r>
              <w:tab/>
            </w:r>
          </w:p>
          <w:p w:rsidR="00377943" w:rsidRDefault="00377943" w:rsidP="001A432D">
            <w:r>
              <w:tab/>
              <w:t>JNE</w:t>
            </w:r>
            <w:r>
              <w:tab/>
              <w:t>FOR</w:t>
            </w:r>
            <w:r>
              <w:tab/>
            </w:r>
            <w:r>
              <w:tab/>
            </w:r>
            <w:r>
              <w:tab/>
            </w:r>
          </w:p>
          <w:p w:rsidR="00377943" w:rsidRDefault="00377943" w:rsidP="001A432D">
            <w:r>
              <w:tab/>
              <w:t>ST</w:t>
            </w:r>
            <w:r>
              <w:tab/>
              <w:t>R1, sum</w:t>
            </w:r>
            <w:r>
              <w:tab/>
            </w:r>
            <w:r>
              <w:tab/>
            </w:r>
          </w:p>
          <w:p w:rsidR="00377943" w:rsidRDefault="00377943" w:rsidP="001A432D">
            <w:r>
              <w:tab/>
              <w:t>LD</w:t>
            </w:r>
            <w:r>
              <w:tab/>
              <w:t>R8, sum</w:t>
            </w:r>
            <w:r>
              <w:tab/>
            </w:r>
            <w:r>
              <w:tab/>
            </w:r>
          </w:p>
          <w:p w:rsidR="00377943" w:rsidRDefault="00377943" w:rsidP="001A432D">
            <w:r>
              <w:tab/>
              <w:t>RET</w:t>
            </w:r>
          </w:p>
          <w:p w:rsidR="00377943" w:rsidRDefault="00377943" w:rsidP="001A432D">
            <w:r>
              <w:t>a:</w:t>
            </w:r>
            <w:r>
              <w:tab/>
              <w:t>WORD</w:t>
            </w:r>
            <w:r>
              <w:tab/>
              <w:t>3, 7, 4</w:t>
            </w:r>
            <w:r>
              <w:tab/>
            </w:r>
          </w:p>
          <w:p w:rsidR="00377943" w:rsidRDefault="00377943" w:rsidP="001A432D">
            <w:r>
              <w:t>aptr:</w:t>
            </w:r>
            <w:r>
              <w:tab/>
              <w:t xml:space="preserve">WORD </w:t>
            </w:r>
            <w:r>
              <w:tab/>
              <w:t>a</w:t>
            </w:r>
            <w:r>
              <w:tab/>
            </w:r>
          </w:p>
          <w:p w:rsidR="00377943" w:rsidRDefault="00377943" w:rsidP="001A432D">
            <w:r>
              <w:t>sum:</w:t>
            </w:r>
            <w:r>
              <w:tab/>
              <w:t>WORD</w:t>
            </w:r>
            <w:r>
              <w:tab/>
              <w:t>0</w:t>
            </w:r>
            <w:r>
              <w:tab/>
            </w:r>
          </w:p>
        </w:tc>
        <w:tc>
          <w:tcPr>
            <w:tcW w:w="4111" w:type="dxa"/>
          </w:tcPr>
          <w:p w:rsidR="00377943" w:rsidRDefault="00377943" w:rsidP="001A432D">
            <w:r>
              <w:t>08100000</w:t>
            </w:r>
          </w:p>
          <w:p w:rsidR="00377943" w:rsidRDefault="00377943" w:rsidP="001A432D">
            <w:r>
              <w:t>002F003C</w:t>
            </w:r>
          </w:p>
          <w:p w:rsidR="00377943" w:rsidRDefault="00377943" w:rsidP="001A432D">
            <w:r>
              <w:t>08300003</w:t>
            </w:r>
          </w:p>
          <w:p w:rsidR="00377943" w:rsidRDefault="00377943" w:rsidP="001A432D">
            <w:r>
              <w:t>08400004</w:t>
            </w:r>
          </w:p>
          <w:p w:rsidR="00377943" w:rsidRDefault="00377943" w:rsidP="001A432D">
            <w:r>
              <w:t>08900001</w:t>
            </w:r>
          </w:p>
          <w:p w:rsidR="00377943" w:rsidRDefault="00377943" w:rsidP="001A432D"/>
          <w:p w:rsidR="00377943" w:rsidRDefault="00377943" w:rsidP="001A432D">
            <w:r>
              <w:t>00520000</w:t>
            </w:r>
          </w:p>
          <w:p w:rsidR="00377943" w:rsidRDefault="00377943" w:rsidP="001A432D">
            <w:r>
              <w:t>13115000</w:t>
            </w:r>
          </w:p>
          <w:p w:rsidR="00377943" w:rsidRDefault="00377943" w:rsidP="001A432D">
            <w:r>
              <w:t>13224000</w:t>
            </w:r>
          </w:p>
          <w:p w:rsidR="00377943" w:rsidRDefault="00377943" w:rsidP="001A432D">
            <w:r>
              <w:t>14339000</w:t>
            </w:r>
          </w:p>
          <w:p w:rsidR="00377943" w:rsidRDefault="00377943" w:rsidP="001A432D">
            <w:r>
              <w:t>10309000</w:t>
            </w:r>
          </w:p>
          <w:p w:rsidR="00377943" w:rsidRDefault="00377943" w:rsidP="001A432D">
            <w:r>
              <w:t>21FFFFE8</w:t>
            </w:r>
          </w:p>
          <w:p w:rsidR="00377943" w:rsidRDefault="00377943" w:rsidP="001A432D">
            <w:r>
              <w:t>011F0018</w:t>
            </w:r>
          </w:p>
          <w:p w:rsidR="00377943" w:rsidRDefault="00377943" w:rsidP="001A432D">
            <w:r>
              <w:t>008F0014</w:t>
            </w:r>
          </w:p>
          <w:p w:rsidR="00377943" w:rsidRDefault="00377943" w:rsidP="001A432D">
            <w:r>
              <w:t>2C000000</w:t>
            </w:r>
          </w:p>
          <w:p w:rsidR="00377943" w:rsidRDefault="00377943" w:rsidP="001A432D">
            <w:r>
              <w:t>000000030000000700000004</w:t>
            </w:r>
          </w:p>
          <w:p w:rsidR="00377943" w:rsidRDefault="00377943" w:rsidP="001A432D">
            <w:r>
              <w:t>00000038</w:t>
            </w:r>
          </w:p>
          <w:p w:rsidR="00377943" w:rsidRDefault="00377943" w:rsidP="001A432D">
            <w:r>
              <w:t>00000000</w:t>
            </w:r>
          </w:p>
        </w:tc>
      </w:tr>
    </w:tbl>
    <w:p w:rsidR="00377943" w:rsidRDefault="00377943" w:rsidP="001A432D"/>
    <w:p w:rsidR="00377943" w:rsidRPr="00C018F3" w:rsidRDefault="00377943" w:rsidP="001F48DA">
      <w:pPr>
        <w:rPr>
          <w:rFonts w:ascii="Times New Roman" w:hAnsi="Times New Roman"/>
        </w:rPr>
      </w:pPr>
      <w:r w:rsidRPr="00C018F3">
        <w:rPr>
          <w:rFonts w:ascii="Times New Roman"/>
        </w:rPr>
        <w:t>在</w:t>
      </w:r>
      <w:fldSimple w:instr=" REF _Ref219773281 \h  \* MERGEFORMAT ">
        <w:r w:rsidR="002233D6" w:rsidRPr="002233D6">
          <w:rPr>
            <w:rFonts w:ascii="Times New Roman" w:hint="eastAsia"/>
          </w:rPr>
          <w:t>範例</w:t>
        </w:r>
        <w:r w:rsidR="002233D6" w:rsidRPr="002233D6">
          <w:rPr>
            <w:rFonts w:ascii="Times New Roman" w:hAnsi="Times New Roman" w:hint="eastAsia"/>
          </w:rPr>
          <w:t xml:space="preserve"> </w:t>
        </w:r>
        <w:r w:rsidR="002233D6" w:rsidRPr="002233D6">
          <w:rPr>
            <w:rFonts w:ascii="Times New Roman" w:hAnsi="Times New Roman"/>
            <w:noProof/>
          </w:rPr>
          <w:t>5.1</w:t>
        </w:r>
      </w:fldSimple>
      <w:r w:rsidRPr="00C018F3">
        <w:rPr>
          <w:rFonts w:ascii="Times New Roman"/>
        </w:rPr>
        <w:t>當中，組譯器採用相對於程式計數器</w:t>
      </w:r>
      <w:r w:rsidRPr="00C018F3">
        <w:rPr>
          <w:rFonts w:ascii="Times New Roman" w:hAnsi="Times New Roman"/>
        </w:rPr>
        <w:t xml:space="preserve"> PC </w:t>
      </w:r>
      <w:r w:rsidRPr="00C018F3">
        <w:rPr>
          <w:rFonts w:ascii="Times New Roman"/>
        </w:rPr>
        <w:t>定址的方式</w:t>
      </w:r>
      <w:r w:rsidR="00C523CA" w:rsidRPr="00C018F3">
        <w:rPr>
          <w:rFonts w:ascii="Times New Roman"/>
        </w:rPr>
        <w:t>編碼</w:t>
      </w:r>
      <w:r w:rsidRPr="00C018F3">
        <w:rPr>
          <w:rFonts w:ascii="Times New Roman"/>
        </w:rPr>
        <w:t>，因此</w:t>
      </w:r>
      <w:r w:rsidRPr="00C018F3">
        <w:rPr>
          <w:rFonts w:ascii="Times New Roman" w:hAnsi="Times New Roman"/>
        </w:rPr>
        <w:t xml:space="preserve"> </w:t>
      </w:r>
      <w:r w:rsidRPr="00C018F3">
        <w:rPr>
          <w:rFonts w:ascii="Times New Roman" w:eastAsia="SimSun" w:hAnsi="Times New Roman"/>
        </w:rPr>
        <w:t>LD R2, aptr</w:t>
      </w:r>
      <w:r w:rsidRPr="00C018F3">
        <w:rPr>
          <w:rFonts w:ascii="Times New Roman" w:hAnsi="Times New Roman"/>
        </w:rPr>
        <w:t xml:space="preserve"> </w:t>
      </w:r>
      <w:r w:rsidRPr="00C018F3">
        <w:rPr>
          <w:rFonts w:ascii="Times New Roman" w:hAnsi="SimSun"/>
        </w:rPr>
        <w:t>才會組譯成</w:t>
      </w:r>
      <w:r w:rsidRPr="00C018F3">
        <w:rPr>
          <w:rFonts w:ascii="Times New Roman" w:hAnsi="Times New Roman"/>
        </w:rPr>
        <w:t>002F003C</w:t>
      </w:r>
      <w:r w:rsidRPr="00C018F3">
        <w:rPr>
          <w:rFonts w:ascii="Times New Roman" w:hAnsi="新細明體"/>
        </w:rPr>
        <w:t>，也就是</w:t>
      </w:r>
      <w:r w:rsidRPr="00C018F3">
        <w:rPr>
          <w:rFonts w:ascii="Times New Roman" w:hAnsi="Times New Roman"/>
        </w:rPr>
        <w:t xml:space="preserve"> LD R2, [R15+0x3C] </w:t>
      </w:r>
      <w:r w:rsidRPr="00C018F3">
        <w:rPr>
          <w:rFonts w:ascii="Times New Roman" w:hAnsi="新細明體"/>
        </w:rPr>
        <w:t>的編碼方式。同理，</w:t>
      </w:r>
      <w:r w:rsidRPr="00C018F3">
        <w:rPr>
          <w:rFonts w:ascii="Times New Roman" w:hAnsi="Times New Roman"/>
        </w:rPr>
        <w:t>JNE FOR</w:t>
      </w:r>
      <w:r w:rsidRPr="00C018F3">
        <w:rPr>
          <w:rFonts w:ascii="Times New Roman" w:hAnsi="新細明體"/>
        </w:rPr>
        <w:t>、</w:t>
      </w:r>
      <w:r w:rsidRPr="00C018F3">
        <w:rPr>
          <w:rFonts w:ascii="Times New Roman" w:hAnsi="Times New Roman"/>
        </w:rPr>
        <w:t>ST R1, sum</w:t>
      </w:r>
      <w:r w:rsidRPr="00C018F3">
        <w:rPr>
          <w:rFonts w:ascii="Times New Roman" w:hAnsi="新細明體"/>
        </w:rPr>
        <w:t>、</w:t>
      </w:r>
      <w:r w:rsidRPr="00C018F3">
        <w:rPr>
          <w:rFonts w:ascii="Times New Roman" w:hAnsi="Times New Roman"/>
        </w:rPr>
        <w:t xml:space="preserve">LD R8, sum </w:t>
      </w:r>
      <w:r w:rsidRPr="00C018F3">
        <w:rPr>
          <w:rFonts w:ascii="Times New Roman" w:hAnsi="新細明體"/>
        </w:rPr>
        <w:t>等指令也都是採用</w:t>
      </w:r>
      <w:r w:rsidRPr="00C018F3">
        <w:rPr>
          <w:rFonts w:ascii="Times New Roman" w:hAnsi="Times New Roman"/>
        </w:rPr>
        <w:t xml:space="preserve"> PC </w:t>
      </w:r>
      <w:r w:rsidRPr="00C018F3">
        <w:rPr>
          <w:rFonts w:ascii="Times New Roman" w:hAnsi="新細明體"/>
        </w:rPr>
        <w:t>作為相對定址的基底。</w:t>
      </w:r>
    </w:p>
    <w:p w:rsidR="00377943" w:rsidRPr="00C018F3" w:rsidRDefault="00377943" w:rsidP="001F48DA">
      <w:pPr>
        <w:rPr>
          <w:rFonts w:ascii="Times New Roman" w:hAnsi="Times New Roman"/>
        </w:rPr>
      </w:pPr>
    </w:p>
    <w:p w:rsidR="00377943" w:rsidRPr="00C018F3" w:rsidRDefault="00377943" w:rsidP="001F48DA">
      <w:pPr>
        <w:rPr>
          <w:rFonts w:ascii="Times New Roman" w:hAnsi="Times New Roman"/>
        </w:rPr>
      </w:pPr>
      <w:r w:rsidRPr="00C018F3">
        <w:rPr>
          <w:rFonts w:ascii="Times New Roman"/>
        </w:rPr>
        <w:t>由於採用相對於</w:t>
      </w:r>
      <w:r w:rsidRPr="00C018F3">
        <w:rPr>
          <w:rFonts w:ascii="Times New Roman" w:hAnsi="Times New Roman"/>
        </w:rPr>
        <w:t xml:space="preserve"> PC </w:t>
      </w:r>
      <w:r w:rsidRPr="00C018F3">
        <w:rPr>
          <w:rFonts w:ascii="Times New Roman"/>
        </w:rPr>
        <w:t>的定址法，因此不管目的檔被載入到記憶體的哪個位址，都可以直接執行，而不需要進行任何修正，這種與位址無關的編碼方式被稱為</w:t>
      </w:r>
      <w:r w:rsidRPr="00C018F3">
        <w:rPr>
          <w:rFonts w:ascii="Times New Roman" w:hAnsi="Times New Roman"/>
        </w:rPr>
        <w:t xml:space="preserve"> PIC  (Position Independent Code) </w:t>
      </w:r>
      <w:r w:rsidRPr="00C018F3">
        <w:rPr>
          <w:rFonts w:ascii="Times New Roman"/>
        </w:rPr>
        <w:t>目的碼。</w:t>
      </w:r>
    </w:p>
    <w:p w:rsidR="00377943" w:rsidRPr="00C018F3" w:rsidRDefault="00377943" w:rsidP="00717849">
      <w:pPr>
        <w:rPr>
          <w:rFonts w:ascii="Times New Roman" w:hAnsi="Times New Roman"/>
        </w:rPr>
      </w:pPr>
    </w:p>
    <w:p w:rsidR="00377943" w:rsidRPr="00C018F3" w:rsidRDefault="00F36CB3" w:rsidP="00717849">
      <w:pPr>
        <w:rPr>
          <w:rFonts w:ascii="Times New Roman" w:hAnsi="Times New Roman"/>
        </w:rPr>
      </w:pPr>
      <w:fldSimple w:instr=" REF _Ref256684632 \h  \* MERGEFORMAT ">
        <w:r w:rsidR="002233D6" w:rsidRPr="002233D6">
          <w:rPr>
            <w:rFonts w:ascii="Times New Roman" w:hint="eastAsia"/>
          </w:rPr>
          <w:t>圖</w:t>
        </w:r>
        <w:r w:rsidR="002233D6" w:rsidRPr="002233D6">
          <w:rPr>
            <w:rFonts w:ascii="Times New Roman" w:hAnsi="Times New Roman" w:hint="eastAsia"/>
          </w:rPr>
          <w:t xml:space="preserve"> </w:t>
        </w:r>
        <w:r w:rsidR="002233D6" w:rsidRPr="002233D6">
          <w:rPr>
            <w:rFonts w:ascii="Times New Roman" w:hAnsi="Times New Roman"/>
            <w:noProof/>
          </w:rPr>
          <w:t>5.1</w:t>
        </w:r>
      </w:fldSimple>
      <w:r w:rsidR="00377943" w:rsidRPr="00C018F3">
        <w:rPr>
          <w:rFonts w:ascii="Times New Roman"/>
        </w:rPr>
        <w:t>顯示了</w:t>
      </w:r>
      <w:r w:rsidR="00377943" w:rsidRPr="00C018F3">
        <w:rPr>
          <w:rFonts w:ascii="Times New Roman" w:hAnsi="Times New Roman"/>
        </w:rPr>
        <w:t>&lt;</w:t>
      </w:r>
      <w:fldSimple w:instr=" REF _Ref219773281 \h  \* MERGEFORMAT ">
        <w:r w:rsidR="002233D6" w:rsidRPr="002233D6">
          <w:rPr>
            <w:rFonts w:ascii="Times New Roman" w:hint="eastAsia"/>
          </w:rPr>
          <w:t>範例</w:t>
        </w:r>
        <w:r w:rsidR="002233D6" w:rsidRPr="002233D6">
          <w:rPr>
            <w:rFonts w:ascii="Times New Roman" w:hAnsi="Times New Roman" w:hint="eastAsia"/>
          </w:rPr>
          <w:t xml:space="preserve"> </w:t>
        </w:r>
        <w:r w:rsidR="002233D6" w:rsidRPr="002233D6">
          <w:rPr>
            <w:rFonts w:ascii="Times New Roman" w:hAnsi="Times New Roman"/>
            <w:noProof/>
          </w:rPr>
          <w:t>5.1</w:t>
        </w:r>
      </w:fldSimple>
      <w:r w:rsidR="00377943" w:rsidRPr="00C018F3">
        <w:rPr>
          <w:rFonts w:ascii="Times New Roman" w:hAnsi="Times New Roman"/>
        </w:rPr>
        <w:t>&gt;</w:t>
      </w:r>
      <w:r w:rsidR="00377943" w:rsidRPr="00C018F3">
        <w:rPr>
          <w:rFonts w:ascii="Times New Roman"/>
        </w:rPr>
        <w:t>的目的檔，這個目的檔只有單一個區塊，而且其中全部都是程式或資料碼，並沒有分成任何的段落，也沒有</w:t>
      </w:r>
      <w:r w:rsidR="0015437A">
        <w:rPr>
          <w:rFonts w:ascii="Times New Roman" w:hint="eastAsia"/>
        </w:rPr>
        <w:t>加入特殊的</w:t>
      </w:r>
      <w:r w:rsidR="00377943" w:rsidRPr="00C018F3">
        <w:rPr>
          <w:rFonts w:ascii="Times New Roman"/>
        </w:rPr>
        <w:t>資料結構，</w:t>
      </w:r>
      <w:r w:rsidR="0015437A">
        <w:rPr>
          <w:rFonts w:ascii="Times New Roman" w:hint="eastAsia"/>
        </w:rPr>
        <w:t>因此</w:t>
      </w:r>
      <w:r w:rsidR="00377943" w:rsidRPr="00C018F3">
        <w:rPr>
          <w:rFonts w:ascii="Times New Roman"/>
        </w:rPr>
        <w:t>是一種純粹的目的碼</w:t>
      </w:r>
      <w:r w:rsidR="0015437A">
        <w:rPr>
          <w:rFonts w:ascii="Times New Roman" w:hint="eastAsia"/>
        </w:rPr>
        <w:t>檔案</w:t>
      </w:r>
      <w:r w:rsidR="00377943" w:rsidRPr="00C018F3">
        <w:rPr>
          <w:rFonts w:ascii="Times New Roman"/>
        </w:rPr>
        <w:t>，</w:t>
      </w:r>
      <w:r w:rsidR="0015437A">
        <w:rPr>
          <w:rFonts w:ascii="Times New Roman" w:hint="eastAsia"/>
        </w:rPr>
        <w:t>其</w:t>
      </w:r>
      <w:r w:rsidR="00377943" w:rsidRPr="00C018F3">
        <w:rPr>
          <w:rFonts w:ascii="Times New Roman"/>
        </w:rPr>
        <w:t>格式非常簡單。</w:t>
      </w:r>
    </w:p>
    <w:p w:rsidR="00377943" w:rsidRDefault="00377943" w:rsidP="00717849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362"/>
      </w:tblGrid>
      <w:tr w:rsidR="00377943" w:rsidRPr="008D11B4" w:rsidTr="004E574A">
        <w:tc>
          <w:tcPr>
            <w:tcW w:w="8362" w:type="dxa"/>
          </w:tcPr>
          <w:p w:rsidR="00377943" w:rsidRPr="00E43328" w:rsidRDefault="00377943" w:rsidP="00E43328">
            <w:pPr>
              <w:rPr>
                <w:rFonts w:ascii="SimSun" w:eastAsia="SimSun" w:hAnsi="SimSun"/>
              </w:rPr>
            </w:pPr>
            <w:bookmarkStart w:id="12" w:name="_Ref230079964"/>
            <w:r w:rsidRPr="00E43328">
              <w:rPr>
                <w:rFonts w:ascii="SimSun" w:eastAsia="SimSun" w:hAnsi="SimSun"/>
              </w:rPr>
              <w:t>08100000</w:t>
            </w:r>
            <w:r w:rsidRPr="00E43328">
              <w:rPr>
                <w:rFonts w:ascii="SimSun" w:eastAsia="SimSun" w:hAnsi="SimSun" w:hint="eastAsia"/>
              </w:rPr>
              <w:t xml:space="preserve"> </w:t>
            </w:r>
            <w:r w:rsidRPr="00E43328">
              <w:rPr>
                <w:rFonts w:ascii="SimSun" w:eastAsia="SimSun" w:hAnsi="SimSun"/>
              </w:rPr>
              <w:t>002F003C</w:t>
            </w:r>
            <w:r w:rsidRPr="00E43328">
              <w:rPr>
                <w:rFonts w:ascii="SimSun" w:eastAsia="SimSun" w:hAnsi="SimSun" w:hint="eastAsia"/>
              </w:rPr>
              <w:t xml:space="preserve"> </w:t>
            </w:r>
            <w:r w:rsidRPr="00E43328">
              <w:rPr>
                <w:rFonts w:ascii="SimSun" w:eastAsia="SimSun" w:hAnsi="SimSun"/>
              </w:rPr>
              <w:t>08300003</w:t>
            </w:r>
            <w:r w:rsidRPr="00E43328">
              <w:rPr>
                <w:rFonts w:ascii="SimSun" w:eastAsia="SimSun" w:hAnsi="SimSun" w:hint="eastAsia"/>
              </w:rPr>
              <w:t xml:space="preserve"> </w:t>
            </w:r>
            <w:r w:rsidRPr="00E43328">
              <w:rPr>
                <w:rFonts w:ascii="SimSun" w:eastAsia="SimSun" w:hAnsi="SimSun"/>
              </w:rPr>
              <w:t>08400004</w:t>
            </w:r>
          </w:p>
          <w:p w:rsidR="00377943" w:rsidRPr="00E43328" w:rsidRDefault="00377943" w:rsidP="00E43328">
            <w:pPr>
              <w:rPr>
                <w:rFonts w:ascii="SimSun" w:eastAsia="SimSun" w:hAnsi="SimSun"/>
              </w:rPr>
            </w:pPr>
            <w:r w:rsidRPr="00E43328">
              <w:rPr>
                <w:rFonts w:ascii="SimSun" w:eastAsia="SimSun" w:hAnsi="SimSun"/>
              </w:rPr>
              <w:t>08900001</w:t>
            </w:r>
            <w:r w:rsidRPr="00E43328">
              <w:rPr>
                <w:rFonts w:ascii="SimSun" w:eastAsia="SimSun" w:hAnsi="SimSun" w:hint="eastAsia"/>
              </w:rPr>
              <w:t xml:space="preserve"> </w:t>
            </w:r>
            <w:r w:rsidRPr="00E43328">
              <w:rPr>
                <w:rFonts w:ascii="SimSun" w:eastAsia="SimSun" w:hAnsi="SimSun"/>
              </w:rPr>
              <w:t>00520000</w:t>
            </w:r>
            <w:r w:rsidRPr="00E43328">
              <w:rPr>
                <w:rFonts w:ascii="SimSun" w:eastAsia="SimSun" w:hAnsi="SimSun" w:hint="eastAsia"/>
              </w:rPr>
              <w:t xml:space="preserve"> </w:t>
            </w:r>
            <w:r w:rsidRPr="00E43328">
              <w:rPr>
                <w:rFonts w:ascii="SimSun" w:eastAsia="SimSun" w:hAnsi="SimSun"/>
              </w:rPr>
              <w:t>13115000</w:t>
            </w:r>
            <w:r w:rsidRPr="00E43328">
              <w:rPr>
                <w:rFonts w:ascii="SimSun" w:eastAsia="SimSun" w:hAnsi="SimSun" w:hint="eastAsia"/>
              </w:rPr>
              <w:t xml:space="preserve"> </w:t>
            </w:r>
            <w:r w:rsidRPr="00E43328">
              <w:rPr>
                <w:rFonts w:ascii="SimSun" w:eastAsia="SimSun" w:hAnsi="SimSun"/>
              </w:rPr>
              <w:t>13224000</w:t>
            </w:r>
          </w:p>
          <w:p w:rsidR="00377943" w:rsidRPr="00E43328" w:rsidRDefault="00377943" w:rsidP="00E43328">
            <w:pPr>
              <w:rPr>
                <w:rFonts w:ascii="SimSun" w:eastAsia="SimSun" w:hAnsi="SimSun"/>
              </w:rPr>
            </w:pPr>
            <w:r w:rsidRPr="00E43328">
              <w:rPr>
                <w:rFonts w:ascii="SimSun" w:eastAsia="SimSun" w:hAnsi="SimSun"/>
              </w:rPr>
              <w:t>14339000</w:t>
            </w:r>
            <w:r w:rsidRPr="00E43328">
              <w:rPr>
                <w:rFonts w:ascii="SimSun" w:eastAsia="SimSun" w:hAnsi="SimSun" w:hint="eastAsia"/>
              </w:rPr>
              <w:t xml:space="preserve"> </w:t>
            </w:r>
            <w:r w:rsidRPr="00E43328">
              <w:rPr>
                <w:rFonts w:ascii="SimSun" w:eastAsia="SimSun" w:hAnsi="SimSun"/>
              </w:rPr>
              <w:t>10309000</w:t>
            </w:r>
            <w:r w:rsidRPr="00E43328">
              <w:rPr>
                <w:rFonts w:ascii="SimSun" w:eastAsia="SimSun" w:hAnsi="SimSun" w:hint="eastAsia"/>
              </w:rPr>
              <w:t xml:space="preserve"> </w:t>
            </w:r>
            <w:r w:rsidRPr="00E43328">
              <w:rPr>
                <w:rFonts w:ascii="SimSun" w:eastAsia="SimSun" w:hAnsi="SimSun"/>
              </w:rPr>
              <w:t>21FFFFE8</w:t>
            </w:r>
            <w:r w:rsidRPr="00E43328">
              <w:rPr>
                <w:rFonts w:ascii="SimSun" w:eastAsia="SimSun" w:hAnsi="SimSun" w:hint="eastAsia"/>
              </w:rPr>
              <w:t xml:space="preserve"> </w:t>
            </w:r>
            <w:r w:rsidRPr="00E43328">
              <w:rPr>
                <w:rFonts w:ascii="SimSun" w:eastAsia="SimSun" w:hAnsi="SimSun"/>
              </w:rPr>
              <w:t>011F0018</w:t>
            </w:r>
          </w:p>
          <w:p w:rsidR="00377943" w:rsidRPr="00E43328" w:rsidRDefault="00377943" w:rsidP="00E43328">
            <w:pPr>
              <w:rPr>
                <w:rFonts w:ascii="SimSun" w:hAnsi="SimSun"/>
              </w:rPr>
            </w:pPr>
            <w:r w:rsidRPr="00E43328">
              <w:rPr>
                <w:rFonts w:ascii="SimSun" w:eastAsia="SimSun" w:hAnsi="SimSun"/>
              </w:rPr>
              <w:t>008F0014</w:t>
            </w:r>
            <w:r w:rsidRPr="00E43328">
              <w:rPr>
                <w:rFonts w:ascii="SimSun" w:eastAsia="SimSun" w:hAnsi="SimSun" w:hint="eastAsia"/>
              </w:rPr>
              <w:t xml:space="preserve"> </w:t>
            </w:r>
            <w:r w:rsidRPr="00E43328">
              <w:rPr>
                <w:rFonts w:ascii="SimSun" w:eastAsia="SimSun" w:hAnsi="SimSun"/>
              </w:rPr>
              <w:t>2C000000</w:t>
            </w:r>
            <w:r w:rsidRPr="00E43328">
              <w:rPr>
                <w:rFonts w:ascii="SimSun" w:eastAsia="SimSun" w:hAnsi="SimSun" w:hint="eastAsia"/>
              </w:rPr>
              <w:t xml:space="preserve"> </w:t>
            </w:r>
            <w:r w:rsidRPr="00E43328">
              <w:rPr>
                <w:rFonts w:ascii="SimSun" w:eastAsia="SimSun" w:hAnsi="SimSun"/>
              </w:rPr>
              <w:t>00000003</w:t>
            </w:r>
            <w:r w:rsidRPr="00E43328">
              <w:rPr>
                <w:rFonts w:ascii="SimSun" w:eastAsia="SimSun" w:hAnsi="SimSun" w:hint="eastAsia"/>
              </w:rPr>
              <w:t xml:space="preserve"> </w:t>
            </w:r>
            <w:r w:rsidRPr="00E43328">
              <w:rPr>
                <w:rFonts w:ascii="SimSun" w:eastAsia="SimSun" w:hAnsi="SimSun"/>
              </w:rPr>
              <w:t>00000007</w:t>
            </w:r>
          </w:p>
          <w:p w:rsidR="00377943" w:rsidRPr="001660EB" w:rsidRDefault="00377943" w:rsidP="00E43328">
            <w:pPr>
              <w:rPr>
                <w:rFonts w:ascii="SimSun" w:hAnsi="SimSun"/>
              </w:rPr>
            </w:pPr>
            <w:r w:rsidRPr="00E43328">
              <w:rPr>
                <w:rFonts w:ascii="SimSun" w:eastAsia="SimSun" w:hAnsi="SimSun"/>
              </w:rPr>
              <w:t>00000004</w:t>
            </w:r>
            <w:r w:rsidRPr="00E43328">
              <w:rPr>
                <w:rFonts w:ascii="SimSun" w:eastAsia="SimSun" w:hAnsi="SimSun" w:hint="eastAsia"/>
              </w:rPr>
              <w:t xml:space="preserve"> </w:t>
            </w:r>
            <w:r w:rsidRPr="00E43328">
              <w:rPr>
                <w:rFonts w:ascii="SimSun" w:eastAsia="SimSun" w:hAnsi="SimSun"/>
              </w:rPr>
              <w:t>00000038</w:t>
            </w:r>
            <w:r w:rsidRPr="00E43328">
              <w:rPr>
                <w:rFonts w:ascii="SimSun" w:eastAsia="SimSun" w:hAnsi="SimSun" w:hint="eastAsia"/>
              </w:rPr>
              <w:t xml:space="preserve"> </w:t>
            </w:r>
            <w:r w:rsidRPr="00E43328">
              <w:rPr>
                <w:rFonts w:ascii="SimSun" w:eastAsia="SimSun" w:hAnsi="SimSun"/>
              </w:rPr>
              <w:t>00000000</w:t>
            </w:r>
          </w:p>
        </w:tc>
      </w:tr>
    </w:tbl>
    <w:p w:rsidR="00377943" w:rsidRDefault="00377943" w:rsidP="00AB5051">
      <w:pPr>
        <w:pStyle w:val="a8"/>
        <w:jc w:val="center"/>
      </w:pPr>
      <w:bookmarkStart w:id="13" w:name="_Ref256684632"/>
      <w:r>
        <w:rPr>
          <w:rFonts w:hint="eastAsia"/>
        </w:rPr>
        <w:lastRenderedPageBreak/>
        <w:t>圖</w:t>
      </w:r>
      <w:r>
        <w:rPr>
          <w:rFonts w:hint="eastAsia"/>
        </w:rPr>
        <w:t xml:space="preserve"> </w:t>
      </w:r>
      <w:fldSimple w:instr=" STYLEREF 1 \s ">
        <w:r w:rsidR="002233D6">
          <w:rPr>
            <w:noProof/>
          </w:rPr>
          <w:t>5</w:t>
        </w:r>
      </w:fldSimple>
      <w:r>
        <w:t>.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F36CB3">
        <w:fldChar w:fldCharType="separate"/>
      </w:r>
      <w:r w:rsidR="002233D6">
        <w:rPr>
          <w:noProof/>
        </w:rPr>
        <w:t>1</w:t>
      </w:r>
      <w:r w:rsidR="00F36CB3">
        <w:fldChar w:fldCharType="end"/>
      </w:r>
      <w:bookmarkEnd w:id="12"/>
      <w:bookmarkEnd w:id="13"/>
      <w:r>
        <w:rPr>
          <w:rFonts w:hint="eastAsia"/>
        </w:rPr>
        <w:t xml:space="preserve"> &lt;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>REF _Ref219773281 \h</w:instrText>
      </w:r>
      <w:r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範例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1</w:t>
      </w:r>
      <w:r w:rsidR="00F36CB3">
        <w:fldChar w:fldCharType="end"/>
      </w:r>
      <w:r>
        <w:rPr>
          <w:rFonts w:hint="eastAsia"/>
        </w:rPr>
        <w:t>&gt;</w:t>
      </w:r>
      <w:r>
        <w:rPr>
          <w:rFonts w:hint="eastAsia"/>
        </w:rPr>
        <w:t>的目的檔</w:t>
      </w:r>
    </w:p>
    <w:p w:rsidR="00377943" w:rsidRDefault="00377943" w:rsidP="00717849"/>
    <w:p w:rsidR="00377943" w:rsidRPr="008D11B4" w:rsidRDefault="00377943" w:rsidP="00717849">
      <w:r>
        <w:rPr>
          <w:rFonts w:hint="eastAsia"/>
        </w:rPr>
        <w:t>若要設計一種載入器以載入此種目的檔，也是非常簡單的，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>REF _Ref230081363 \h</w:instrText>
      </w:r>
      <w:r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圖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2</w:t>
      </w:r>
      <w:r w:rsidR="00F36CB3">
        <w:fldChar w:fldCharType="end"/>
      </w:r>
      <w:r>
        <w:rPr>
          <w:rFonts w:hint="eastAsia"/>
        </w:rPr>
        <w:t>顯示了這種載入器的演算法。在執行時，載入器只要將</w:t>
      </w:r>
      <w:r w:rsidR="0015437A">
        <w:rPr>
          <w:rFonts w:hint="eastAsia"/>
        </w:rPr>
        <w:t>整個</w:t>
      </w:r>
      <w:r>
        <w:rPr>
          <w:rFonts w:hint="eastAsia"/>
        </w:rPr>
        <w:t>目的檔</w:t>
      </w:r>
      <w:r w:rsidR="0015437A">
        <w:rPr>
          <w:rFonts w:hint="eastAsia"/>
        </w:rPr>
        <w:t>放入</w:t>
      </w:r>
      <w:r>
        <w:rPr>
          <w:rFonts w:hint="eastAsia"/>
        </w:rPr>
        <w:t>記憶體當中，接著設定好程式計數器</w:t>
      </w:r>
      <w:r>
        <w:rPr>
          <w:rFonts w:hint="eastAsia"/>
        </w:rPr>
        <w:t xml:space="preserve"> PC</w:t>
      </w:r>
      <w:r>
        <w:rPr>
          <w:rFonts w:hint="eastAsia"/>
        </w:rPr>
        <w:t>，</w:t>
      </w:r>
      <w:r w:rsidR="0015437A">
        <w:rPr>
          <w:rFonts w:hint="eastAsia"/>
        </w:rPr>
        <w:t>剩下的就可以交給</w:t>
      </w:r>
      <w:r w:rsidR="0015437A">
        <w:rPr>
          <w:rFonts w:hint="eastAsia"/>
        </w:rPr>
        <w:t xml:space="preserve"> CPU </w:t>
      </w:r>
      <w:r w:rsidR="0015437A">
        <w:rPr>
          <w:rFonts w:hint="eastAsia"/>
        </w:rPr>
        <w:t>去處理了。此時，</w:t>
      </w:r>
      <w:r>
        <w:rPr>
          <w:rFonts w:hint="eastAsia"/>
        </w:rPr>
        <w:t xml:space="preserve">CPU </w:t>
      </w:r>
      <w:r>
        <w:rPr>
          <w:rFonts w:hint="eastAsia"/>
        </w:rPr>
        <w:t>就會開始提取該程式的第一個指令，以執行該程式。</w:t>
      </w:r>
    </w:p>
    <w:p w:rsidR="00377943" w:rsidRPr="0015437A" w:rsidRDefault="00377943" w:rsidP="00717849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362"/>
      </w:tblGrid>
      <w:tr w:rsidR="00377943" w:rsidRPr="00491265" w:rsidTr="00491265">
        <w:tc>
          <w:tcPr>
            <w:tcW w:w="8362" w:type="dxa"/>
          </w:tcPr>
          <w:p w:rsidR="00377943" w:rsidRPr="00491265" w:rsidRDefault="00377943" w:rsidP="00816711">
            <w:r w:rsidRPr="00491265">
              <w:rPr>
                <w:rFonts w:hint="eastAsia"/>
              </w:rPr>
              <w:t xml:space="preserve">Algorithm </w:t>
            </w:r>
            <w:r w:rsidR="00DD03EB">
              <w:rPr>
                <w:rFonts w:hint="eastAsia"/>
              </w:rPr>
              <w:t>Simple</w:t>
            </w:r>
            <w:r w:rsidRPr="00491265">
              <w:rPr>
                <w:rFonts w:hint="eastAsia"/>
              </w:rPr>
              <w:t>Loader</w:t>
            </w:r>
          </w:p>
          <w:p w:rsidR="00377943" w:rsidRPr="00491265" w:rsidRDefault="00377943" w:rsidP="00816711">
            <w:r w:rsidRPr="00491265">
              <w:rPr>
                <w:rFonts w:hint="eastAsia"/>
              </w:rPr>
              <w:t>Input objFile</w:t>
            </w:r>
          </w:p>
          <w:p w:rsidR="00377943" w:rsidRPr="00491265" w:rsidRDefault="00377943" w:rsidP="00816711">
            <w:r w:rsidRPr="00491265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memoryCode</w:t>
            </w:r>
            <w:r w:rsidRPr="00491265"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loadFile</w:t>
            </w:r>
            <w:r w:rsidRPr="00491265">
              <w:rPr>
                <w:rFonts w:hint="eastAsia"/>
              </w:rPr>
              <w:t>(objFile);</w:t>
            </w:r>
          </w:p>
          <w:p w:rsidR="00377943" w:rsidRPr="00491265" w:rsidRDefault="00377943" w:rsidP="00816711">
            <w:r w:rsidRPr="00491265">
              <w:rPr>
                <w:rFonts w:hint="eastAsia"/>
              </w:rPr>
              <w:t xml:space="preserve">  P</w:t>
            </w:r>
            <w:r>
              <w:rPr>
                <w:rFonts w:hint="eastAsia"/>
              </w:rPr>
              <w:t>C = memoryCode.startAddress;</w:t>
            </w:r>
          </w:p>
          <w:p w:rsidR="00377943" w:rsidRPr="00491265" w:rsidRDefault="00377943" w:rsidP="00816711">
            <w:r w:rsidRPr="00491265">
              <w:t>E</w:t>
            </w:r>
            <w:r w:rsidRPr="00491265">
              <w:rPr>
                <w:rFonts w:hint="eastAsia"/>
              </w:rPr>
              <w:t>nd</w:t>
            </w:r>
            <w:r w:rsidR="0015437A">
              <w:rPr>
                <w:rFonts w:hint="eastAsia"/>
              </w:rPr>
              <w:t xml:space="preserve"> Algorithm</w:t>
            </w:r>
          </w:p>
        </w:tc>
      </w:tr>
    </w:tbl>
    <w:p w:rsidR="00377943" w:rsidRDefault="00377943" w:rsidP="00073115">
      <w:pPr>
        <w:pStyle w:val="a8"/>
        <w:jc w:val="center"/>
      </w:pPr>
      <w:bookmarkStart w:id="14" w:name="_Ref230081363"/>
      <w:r>
        <w:rPr>
          <w:rFonts w:hint="eastAsia"/>
        </w:rPr>
        <w:t>圖</w:t>
      </w:r>
      <w:r>
        <w:rPr>
          <w:rFonts w:hint="eastAsia"/>
        </w:rPr>
        <w:t xml:space="preserve"> </w:t>
      </w:r>
      <w:fldSimple w:instr=" STYLEREF 1 \s ">
        <w:r w:rsidR="002233D6">
          <w:rPr>
            <w:noProof/>
          </w:rPr>
          <w:t>5</w:t>
        </w:r>
      </w:fldSimple>
      <w:r>
        <w:t>.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F36CB3">
        <w:fldChar w:fldCharType="separate"/>
      </w:r>
      <w:r w:rsidR="002233D6">
        <w:rPr>
          <w:noProof/>
        </w:rPr>
        <w:t>2</w:t>
      </w:r>
      <w:r w:rsidR="00F36CB3">
        <w:fldChar w:fldCharType="end"/>
      </w:r>
      <w:bookmarkEnd w:id="14"/>
      <w:r>
        <w:rPr>
          <w:rFonts w:hint="eastAsia"/>
        </w:rPr>
        <w:t xml:space="preserve"> </w:t>
      </w:r>
      <w:r w:rsidR="00DD03EB">
        <w:rPr>
          <w:rFonts w:hint="eastAsia"/>
        </w:rPr>
        <w:t>簡單的</w:t>
      </w:r>
      <w:r>
        <w:rPr>
          <w:rFonts w:hint="eastAsia"/>
        </w:rPr>
        <w:t>載入器演算法</w:t>
      </w:r>
    </w:p>
    <w:p w:rsidR="00377943" w:rsidRDefault="00377943" w:rsidP="00073115"/>
    <w:p w:rsidR="00377943" w:rsidRDefault="00377943" w:rsidP="00073115">
      <w:r w:rsidRPr="00CA470E">
        <w:rPr>
          <w:rFonts w:hint="eastAsia"/>
        </w:rPr>
        <w:t>在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>REF _Ref230081363 \h</w:instrText>
      </w:r>
      <w:r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圖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2</w:t>
      </w:r>
      <w:r w:rsidR="00F36CB3">
        <w:fldChar w:fldCharType="end"/>
      </w:r>
      <w:r w:rsidRPr="00CA470E">
        <w:rPr>
          <w:rFonts w:hint="eastAsia"/>
        </w:rPr>
        <w:t>的演算法當中，假如</w:t>
      </w:r>
      <w:r>
        <w:rPr>
          <w:rFonts w:hint="eastAsia"/>
        </w:rPr>
        <w:t xml:space="preserve">objFile </w:t>
      </w:r>
      <w:r>
        <w:rPr>
          <w:rFonts w:hint="eastAsia"/>
        </w:rPr>
        <w:t>被載入到記憶體位址</w:t>
      </w:r>
      <w:r w:rsidRPr="00CA470E">
        <w:rPr>
          <w:rFonts w:hint="eastAsia"/>
        </w:rPr>
        <w:t xml:space="preserve"> 0x1200</w:t>
      </w:r>
      <w:r>
        <w:rPr>
          <w:rFonts w:hint="eastAsia"/>
        </w:rPr>
        <w:t>的地方</w:t>
      </w:r>
      <w:r w:rsidRPr="00CA470E">
        <w:rPr>
          <w:rFonts w:hint="eastAsia"/>
        </w:rPr>
        <w:t>，</w:t>
      </w:r>
      <w:r>
        <w:rPr>
          <w:rFonts w:hint="eastAsia"/>
        </w:rPr>
        <w:t>那麼</w:t>
      </w:r>
      <w:r w:rsidR="0015437A">
        <w:rPr>
          <w:rFonts w:hint="eastAsia"/>
        </w:rPr>
        <w:t>，</w:t>
      </w:r>
      <w:r w:rsidRPr="00CA470E">
        <w:rPr>
          <w:rFonts w:hint="eastAsia"/>
        </w:rPr>
        <w:t>載入後的記憶體位址與內容</w:t>
      </w:r>
      <w:r w:rsidR="0015437A">
        <w:rPr>
          <w:rFonts w:hint="eastAsia"/>
        </w:rPr>
        <w:t>將</w:t>
      </w:r>
      <w:r w:rsidRPr="00CA470E">
        <w:rPr>
          <w:rFonts w:hint="eastAsia"/>
        </w:rPr>
        <w:t>如</w:t>
      </w:r>
      <w:r w:rsidR="00F36CB3">
        <w:fldChar w:fldCharType="begin"/>
      </w:r>
      <w:r w:rsidR="0015437A">
        <w:instrText xml:space="preserve"> </w:instrText>
      </w:r>
      <w:r w:rsidR="0015437A">
        <w:rPr>
          <w:rFonts w:hint="eastAsia"/>
        </w:rPr>
        <w:instrText>REF _Ref256685041 \h</w:instrText>
      </w:r>
      <w:r w:rsidR="0015437A"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圖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3</w:t>
      </w:r>
      <w:r w:rsidR="00F36CB3">
        <w:fldChar w:fldCharType="end"/>
      </w:r>
      <w:r w:rsidRPr="00CA470E">
        <w:rPr>
          <w:rFonts w:hint="eastAsia"/>
        </w:rPr>
        <w:t>所示。</w:t>
      </w:r>
    </w:p>
    <w:p w:rsidR="00377943" w:rsidRDefault="00377943" w:rsidP="0007311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26"/>
        <w:gridCol w:w="6836"/>
      </w:tblGrid>
      <w:tr w:rsidR="00377943" w:rsidRPr="00491265" w:rsidTr="00816711">
        <w:tc>
          <w:tcPr>
            <w:tcW w:w="1526" w:type="dxa"/>
          </w:tcPr>
          <w:p w:rsidR="00377943" w:rsidRPr="00A97C54" w:rsidRDefault="00377943" w:rsidP="00816711">
            <w:pPr>
              <w:rPr>
                <w:rFonts w:ascii="SimSun" w:eastAsia="SimSun" w:hAnsi="SimSun"/>
              </w:rPr>
            </w:pPr>
            <w:r w:rsidRPr="00A97C54">
              <w:rPr>
                <w:rFonts w:ascii="SimSun" w:eastAsia="SimSun" w:hAnsi="SimSun"/>
              </w:rPr>
              <w:t>記憶體位址</w:t>
            </w:r>
          </w:p>
        </w:tc>
        <w:tc>
          <w:tcPr>
            <w:tcW w:w="6836" w:type="dxa"/>
          </w:tcPr>
          <w:p w:rsidR="00377943" w:rsidRPr="00A97C54" w:rsidRDefault="00377943" w:rsidP="00816711">
            <w:pPr>
              <w:jc w:val="center"/>
              <w:rPr>
                <w:rFonts w:ascii="SimSun" w:eastAsia="SimSun" w:hAnsi="SimSun"/>
              </w:rPr>
            </w:pPr>
            <w:r w:rsidRPr="00A97C54">
              <w:rPr>
                <w:rFonts w:ascii="SimSun" w:eastAsia="SimSun" w:hAnsi="SimSun"/>
              </w:rPr>
              <w:t>記憶體內容</w:t>
            </w:r>
          </w:p>
        </w:tc>
      </w:tr>
      <w:tr w:rsidR="00377943" w:rsidRPr="00491265" w:rsidTr="00816711">
        <w:tc>
          <w:tcPr>
            <w:tcW w:w="1526" w:type="dxa"/>
          </w:tcPr>
          <w:p w:rsidR="00377943" w:rsidRPr="00A97C54" w:rsidRDefault="00377943" w:rsidP="00816711">
            <w:pPr>
              <w:rPr>
                <w:rFonts w:ascii="SimSun" w:eastAsia="SimSun" w:hAnsi="SimSun"/>
              </w:rPr>
            </w:pPr>
            <w:r w:rsidRPr="00A97C54">
              <w:rPr>
                <w:rFonts w:ascii="SimSun" w:eastAsia="SimSun" w:hAnsi="SimSun" w:hint="eastAsia"/>
              </w:rPr>
              <w:t>12</w:t>
            </w:r>
            <w:r w:rsidRPr="00A97C54">
              <w:rPr>
                <w:rFonts w:ascii="SimSun" w:eastAsia="SimSun" w:hAnsi="SimSun"/>
              </w:rPr>
              <w:t>00</w:t>
            </w:r>
          </w:p>
          <w:p w:rsidR="00377943" w:rsidRPr="00A97C54" w:rsidRDefault="00377943" w:rsidP="00816711">
            <w:pPr>
              <w:rPr>
                <w:rFonts w:ascii="SimSun" w:eastAsia="SimSun" w:hAnsi="SimSun"/>
              </w:rPr>
            </w:pPr>
            <w:r w:rsidRPr="00A97C54">
              <w:rPr>
                <w:rFonts w:ascii="SimSun" w:eastAsia="SimSun" w:hAnsi="SimSun" w:hint="eastAsia"/>
              </w:rPr>
              <w:t>12</w:t>
            </w:r>
            <w:r w:rsidRPr="00A97C54">
              <w:rPr>
                <w:rFonts w:ascii="SimSun" w:eastAsia="SimSun" w:hAnsi="SimSun"/>
              </w:rPr>
              <w:t>10</w:t>
            </w:r>
          </w:p>
          <w:p w:rsidR="00377943" w:rsidRPr="00A97C54" w:rsidRDefault="00377943" w:rsidP="00816711">
            <w:pPr>
              <w:rPr>
                <w:rFonts w:ascii="SimSun" w:eastAsia="SimSun" w:hAnsi="SimSun"/>
              </w:rPr>
            </w:pPr>
            <w:r w:rsidRPr="00A97C54">
              <w:rPr>
                <w:rFonts w:ascii="SimSun" w:eastAsia="SimSun" w:hAnsi="SimSun" w:hint="eastAsia"/>
              </w:rPr>
              <w:t>12</w:t>
            </w:r>
            <w:r w:rsidRPr="00A97C54">
              <w:rPr>
                <w:rFonts w:ascii="SimSun" w:eastAsia="SimSun" w:hAnsi="SimSun"/>
              </w:rPr>
              <w:t>20</w:t>
            </w:r>
          </w:p>
          <w:p w:rsidR="00377943" w:rsidRPr="00A97C54" w:rsidRDefault="00377943" w:rsidP="00816711">
            <w:pPr>
              <w:rPr>
                <w:rFonts w:ascii="SimSun" w:eastAsia="SimSun" w:hAnsi="SimSun"/>
              </w:rPr>
            </w:pPr>
            <w:r w:rsidRPr="00A97C54">
              <w:rPr>
                <w:rFonts w:ascii="SimSun" w:eastAsia="SimSun" w:hAnsi="SimSun" w:hint="eastAsia"/>
              </w:rPr>
              <w:t>12</w:t>
            </w:r>
            <w:r w:rsidRPr="00A97C54">
              <w:rPr>
                <w:rFonts w:ascii="SimSun" w:eastAsia="SimSun" w:hAnsi="SimSun"/>
              </w:rPr>
              <w:t>30</w:t>
            </w:r>
          </w:p>
          <w:p w:rsidR="00377943" w:rsidRPr="00800C0A" w:rsidRDefault="00377943" w:rsidP="00816711">
            <w:pPr>
              <w:rPr>
                <w:rFonts w:ascii="SimSun" w:hAnsi="SimSun"/>
              </w:rPr>
            </w:pPr>
            <w:r w:rsidRPr="00A97C54">
              <w:rPr>
                <w:rFonts w:ascii="SimSun" w:eastAsia="SimSun" w:hAnsi="SimSun" w:hint="eastAsia"/>
              </w:rPr>
              <w:t>12</w:t>
            </w:r>
            <w:r w:rsidRPr="00A97C54">
              <w:rPr>
                <w:rFonts w:ascii="SimSun" w:eastAsia="SimSun" w:hAnsi="SimSun"/>
              </w:rPr>
              <w:t>40</w:t>
            </w:r>
          </w:p>
        </w:tc>
        <w:tc>
          <w:tcPr>
            <w:tcW w:w="6836" w:type="dxa"/>
          </w:tcPr>
          <w:p w:rsidR="00377943" w:rsidRPr="00E43328" w:rsidRDefault="00377943" w:rsidP="00272CA3">
            <w:pPr>
              <w:rPr>
                <w:rFonts w:ascii="SimSun" w:eastAsia="SimSun" w:hAnsi="SimSun"/>
              </w:rPr>
            </w:pPr>
            <w:r w:rsidRPr="00E43328">
              <w:rPr>
                <w:rFonts w:ascii="SimSun" w:eastAsia="SimSun" w:hAnsi="SimSun"/>
              </w:rPr>
              <w:t>08100000</w:t>
            </w:r>
            <w:r w:rsidRPr="00E43328">
              <w:rPr>
                <w:rFonts w:ascii="SimSun" w:eastAsia="SimSun" w:hAnsi="SimSun" w:hint="eastAsia"/>
              </w:rPr>
              <w:t xml:space="preserve"> </w:t>
            </w:r>
            <w:r w:rsidRPr="00E43328">
              <w:rPr>
                <w:rFonts w:ascii="SimSun" w:eastAsia="SimSun" w:hAnsi="SimSun"/>
              </w:rPr>
              <w:t>002F003C</w:t>
            </w:r>
            <w:r w:rsidRPr="00E43328">
              <w:rPr>
                <w:rFonts w:ascii="SimSun" w:eastAsia="SimSun" w:hAnsi="SimSun" w:hint="eastAsia"/>
              </w:rPr>
              <w:t xml:space="preserve"> </w:t>
            </w:r>
            <w:r w:rsidRPr="00E43328">
              <w:rPr>
                <w:rFonts w:ascii="SimSun" w:eastAsia="SimSun" w:hAnsi="SimSun"/>
              </w:rPr>
              <w:t>08300003</w:t>
            </w:r>
            <w:r w:rsidRPr="00E43328">
              <w:rPr>
                <w:rFonts w:ascii="SimSun" w:eastAsia="SimSun" w:hAnsi="SimSun" w:hint="eastAsia"/>
              </w:rPr>
              <w:t xml:space="preserve"> </w:t>
            </w:r>
            <w:r w:rsidRPr="00E43328">
              <w:rPr>
                <w:rFonts w:ascii="SimSun" w:eastAsia="SimSun" w:hAnsi="SimSun"/>
              </w:rPr>
              <w:t>08400004</w:t>
            </w:r>
          </w:p>
          <w:p w:rsidR="00377943" w:rsidRPr="00E43328" w:rsidRDefault="00377943" w:rsidP="00272CA3">
            <w:pPr>
              <w:rPr>
                <w:rFonts w:ascii="SimSun" w:eastAsia="SimSun" w:hAnsi="SimSun"/>
              </w:rPr>
            </w:pPr>
            <w:r w:rsidRPr="00E43328">
              <w:rPr>
                <w:rFonts w:ascii="SimSun" w:eastAsia="SimSun" w:hAnsi="SimSun"/>
              </w:rPr>
              <w:t>08900001</w:t>
            </w:r>
            <w:r w:rsidRPr="00E43328">
              <w:rPr>
                <w:rFonts w:ascii="SimSun" w:eastAsia="SimSun" w:hAnsi="SimSun" w:hint="eastAsia"/>
              </w:rPr>
              <w:t xml:space="preserve"> </w:t>
            </w:r>
            <w:r w:rsidRPr="00E43328">
              <w:rPr>
                <w:rFonts w:ascii="SimSun" w:eastAsia="SimSun" w:hAnsi="SimSun"/>
              </w:rPr>
              <w:t>00520000</w:t>
            </w:r>
            <w:r w:rsidRPr="00E43328">
              <w:rPr>
                <w:rFonts w:ascii="SimSun" w:eastAsia="SimSun" w:hAnsi="SimSun" w:hint="eastAsia"/>
              </w:rPr>
              <w:t xml:space="preserve"> </w:t>
            </w:r>
            <w:r w:rsidRPr="00E43328">
              <w:rPr>
                <w:rFonts w:ascii="SimSun" w:eastAsia="SimSun" w:hAnsi="SimSun"/>
              </w:rPr>
              <w:t>13115000</w:t>
            </w:r>
            <w:r w:rsidRPr="00E43328">
              <w:rPr>
                <w:rFonts w:ascii="SimSun" w:eastAsia="SimSun" w:hAnsi="SimSun" w:hint="eastAsia"/>
              </w:rPr>
              <w:t xml:space="preserve"> </w:t>
            </w:r>
            <w:r w:rsidRPr="00E43328">
              <w:rPr>
                <w:rFonts w:ascii="SimSun" w:eastAsia="SimSun" w:hAnsi="SimSun"/>
              </w:rPr>
              <w:t>13224000</w:t>
            </w:r>
          </w:p>
          <w:p w:rsidR="00377943" w:rsidRPr="00E43328" w:rsidRDefault="00377943" w:rsidP="00272CA3">
            <w:pPr>
              <w:rPr>
                <w:rFonts w:ascii="SimSun" w:eastAsia="SimSun" w:hAnsi="SimSun"/>
              </w:rPr>
            </w:pPr>
            <w:r w:rsidRPr="00E43328">
              <w:rPr>
                <w:rFonts w:ascii="SimSun" w:eastAsia="SimSun" w:hAnsi="SimSun"/>
              </w:rPr>
              <w:t>14339000</w:t>
            </w:r>
            <w:r w:rsidRPr="00E43328">
              <w:rPr>
                <w:rFonts w:ascii="SimSun" w:eastAsia="SimSun" w:hAnsi="SimSun" w:hint="eastAsia"/>
              </w:rPr>
              <w:t xml:space="preserve"> </w:t>
            </w:r>
            <w:r w:rsidRPr="00E43328">
              <w:rPr>
                <w:rFonts w:ascii="SimSun" w:eastAsia="SimSun" w:hAnsi="SimSun"/>
              </w:rPr>
              <w:t>10309000</w:t>
            </w:r>
            <w:r w:rsidRPr="00E43328">
              <w:rPr>
                <w:rFonts w:ascii="SimSun" w:eastAsia="SimSun" w:hAnsi="SimSun" w:hint="eastAsia"/>
              </w:rPr>
              <w:t xml:space="preserve"> </w:t>
            </w:r>
            <w:r w:rsidRPr="00E43328">
              <w:rPr>
                <w:rFonts w:ascii="SimSun" w:eastAsia="SimSun" w:hAnsi="SimSun"/>
              </w:rPr>
              <w:t>21FFFFE8</w:t>
            </w:r>
            <w:r w:rsidRPr="00E43328">
              <w:rPr>
                <w:rFonts w:ascii="SimSun" w:eastAsia="SimSun" w:hAnsi="SimSun" w:hint="eastAsia"/>
              </w:rPr>
              <w:t xml:space="preserve"> </w:t>
            </w:r>
            <w:r w:rsidRPr="00E43328">
              <w:rPr>
                <w:rFonts w:ascii="SimSun" w:eastAsia="SimSun" w:hAnsi="SimSun"/>
              </w:rPr>
              <w:t>011F0018</w:t>
            </w:r>
          </w:p>
          <w:p w:rsidR="00377943" w:rsidRPr="00E43328" w:rsidRDefault="00377943" w:rsidP="00272CA3">
            <w:pPr>
              <w:rPr>
                <w:rFonts w:ascii="SimSun" w:hAnsi="SimSun"/>
              </w:rPr>
            </w:pPr>
            <w:r w:rsidRPr="00E43328">
              <w:rPr>
                <w:rFonts w:ascii="SimSun" w:eastAsia="SimSun" w:hAnsi="SimSun"/>
              </w:rPr>
              <w:t>008F0014</w:t>
            </w:r>
            <w:r w:rsidRPr="00E43328">
              <w:rPr>
                <w:rFonts w:ascii="SimSun" w:eastAsia="SimSun" w:hAnsi="SimSun" w:hint="eastAsia"/>
              </w:rPr>
              <w:t xml:space="preserve"> </w:t>
            </w:r>
            <w:r w:rsidRPr="00E43328">
              <w:rPr>
                <w:rFonts w:ascii="SimSun" w:eastAsia="SimSun" w:hAnsi="SimSun"/>
              </w:rPr>
              <w:t>2C000000</w:t>
            </w:r>
            <w:r w:rsidRPr="00E43328">
              <w:rPr>
                <w:rFonts w:ascii="SimSun" w:eastAsia="SimSun" w:hAnsi="SimSun" w:hint="eastAsia"/>
              </w:rPr>
              <w:t xml:space="preserve"> </w:t>
            </w:r>
            <w:r w:rsidRPr="00E43328">
              <w:rPr>
                <w:rFonts w:ascii="SimSun" w:eastAsia="SimSun" w:hAnsi="SimSun"/>
              </w:rPr>
              <w:t>00000003</w:t>
            </w:r>
            <w:r w:rsidRPr="00E43328">
              <w:rPr>
                <w:rFonts w:ascii="SimSun" w:eastAsia="SimSun" w:hAnsi="SimSun" w:hint="eastAsia"/>
              </w:rPr>
              <w:t xml:space="preserve"> </w:t>
            </w:r>
            <w:r w:rsidRPr="00E43328">
              <w:rPr>
                <w:rFonts w:ascii="SimSun" w:eastAsia="SimSun" w:hAnsi="SimSun"/>
              </w:rPr>
              <w:t>00000007</w:t>
            </w:r>
          </w:p>
          <w:p w:rsidR="00377943" w:rsidRPr="001347E5" w:rsidRDefault="00377943" w:rsidP="00816711">
            <w:pPr>
              <w:rPr>
                <w:rFonts w:ascii="SimSun" w:hAnsi="SimSun"/>
              </w:rPr>
            </w:pPr>
            <w:r w:rsidRPr="00E43328">
              <w:rPr>
                <w:rFonts w:ascii="SimSun" w:eastAsia="SimSun" w:hAnsi="SimSun"/>
              </w:rPr>
              <w:t>00000004</w:t>
            </w:r>
            <w:r w:rsidRPr="00E43328">
              <w:rPr>
                <w:rFonts w:ascii="SimSun" w:eastAsia="SimSun" w:hAnsi="SimSun" w:hint="eastAsia"/>
              </w:rPr>
              <w:t xml:space="preserve"> </w:t>
            </w:r>
            <w:r w:rsidRPr="00E43328">
              <w:rPr>
                <w:rFonts w:ascii="SimSun" w:eastAsia="SimSun" w:hAnsi="SimSun"/>
              </w:rPr>
              <w:t>00000038</w:t>
            </w:r>
            <w:r w:rsidRPr="00E43328">
              <w:rPr>
                <w:rFonts w:ascii="SimSun" w:eastAsia="SimSun" w:hAnsi="SimSun" w:hint="eastAsia"/>
              </w:rPr>
              <w:t xml:space="preserve"> </w:t>
            </w:r>
            <w:r w:rsidRPr="00E43328">
              <w:rPr>
                <w:rFonts w:ascii="SimSun" w:eastAsia="SimSun" w:hAnsi="SimSun"/>
              </w:rPr>
              <w:t>00000000</w:t>
            </w:r>
            <w:r>
              <w:rPr>
                <w:rFonts w:ascii="SimSun" w:hAnsi="SimSun" w:hint="eastAsia"/>
              </w:rPr>
              <w:t xml:space="preserve"> XXXXXXXX</w:t>
            </w:r>
          </w:p>
        </w:tc>
      </w:tr>
    </w:tbl>
    <w:p w:rsidR="00377943" w:rsidRDefault="00377943" w:rsidP="00CA470E">
      <w:pPr>
        <w:pStyle w:val="a8"/>
        <w:jc w:val="center"/>
      </w:pPr>
      <w:bookmarkStart w:id="15" w:name="_Ref256685041"/>
      <w:bookmarkStart w:id="16" w:name="_Ref230081523"/>
      <w:r>
        <w:rPr>
          <w:rFonts w:hint="eastAsia"/>
        </w:rPr>
        <w:t>圖</w:t>
      </w:r>
      <w:r>
        <w:rPr>
          <w:rFonts w:hint="eastAsia"/>
        </w:rPr>
        <w:t xml:space="preserve"> </w:t>
      </w:r>
      <w:fldSimple w:instr=" STYLEREF 1 \s ">
        <w:r w:rsidR="002233D6">
          <w:rPr>
            <w:noProof/>
          </w:rPr>
          <w:t>5</w:t>
        </w:r>
      </w:fldSimple>
      <w:r>
        <w:t>.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F36CB3">
        <w:fldChar w:fldCharType="separate"/>
      </w:r>
      <w:r w:rsidR="002233D6">
        <w:rPr>
          <w:noProof/>
        </w:rPr>
        <w:t>3</w:t>
      </w:r>
      <w:r w:rsidR="00F36CB3">
        <w:fldChar w:fldCharType="end"/>
      </w:r>
      <w:bookmarkEnd w:id="15"/>
      <w:r>
        <w:rPr>
          <w:rFonts w:hint="eastAsia"/>
        </w:rPr>
        <w:t xml:space="preserve"> &lt;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>REF _Ref256684632 \h</w:instrText>
      </w:r>
      <w:r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圖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1</w:t>
      </w:r>
      <w:r w:rsidR="00F36CB3">
        <w:fldChar w:fldCharType="end"/>
      </w:r>
      <w:r>
        <w:rPr>
          <w:rFonts w:hint="eastAsia"/>
        </w:rPr>
        <w:t>&gt;</w:t>
      </w:r>
      <w:r>
        <w:rPr>
          <w:rFonts w:hint="eastAsia"/>
        </w:rPr>
        <w:t>的目的檔載入到記憶體後的結果</w:t>
      </w:r>
    </w:p>
    <w:bookmarkEnd w:id="16"/>
    <w:p w:rsidR="00377943" w:rsidRDefault="00377943" w:rsidP="005E317B"/>
    <w:p w:rsidR="00377943" w:rsidRDefault="00377943" w:rsidP="005E317B">
      <w:r>
        <w:rPr>
          <w:rFonts w:hint="eastAsia"/>
        </w:rPr>
        <w:t>在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>REF _Ref256685041 \h</w:instrText>
      </w:r>
      <w:r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圖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3</w:t>
      </w:r>
      <w:r w:rsidR="00F36CB3">
        <w:fldChar w:fldCharType="end"/>
      </w:r>
      <w:r>
        <w:rPr>
          <w:rFonts w:hint="eastAsia"/>
        </w:rPr>
        <w:t>當中，記憶體的內容每列佔</w:t>
      </w:r>
      <w:r>
        <w:rPr>
          <w:rFonts w:hint="eastAsia"/>
        </w:rPr>
        <w:t xml:space="preserve"> 16 </w:t>
      </w:r>
      <w:r>
        <w:rPr>
          <w:rFonts w:hint="eastAsia"/>
        </w:rPr>
        <w:t>個位元組，正好是</w:t>
      </w:r>
      <w:r>
        <w:rPr>
          <w:rFonts w:hint="eastAsia"/>
        </w:rPr>
        <w:t xml:space="preserve"> 16 </w:t>
      </w:r>
      <w:r>
        <w:rPr>
          <w:rFonts w:hint="eastAsia"/>
        </w:rPr>
        <w:t>進位的</w:t>
      </w:r>
      <w:r>
        <w:rPr>
          <w:rFonts w:hint="eastAsia"/>
        </w:rPr>
        <w:t xml:space="preserve"> 0x10</w:t>
      </w:r>
      <w:r>
        <w:rPr>
          <w:rFonts w:hint="eastAsia"/>
        </w:rPr>
        <w:t>，因此，記憶體位址從</w:t>
      </w:r>
      <w:r>
        <w:rPr>
          <w:rFonts w:hint="eastAsia"/>
        </w:rPr>
        <w:t xml:space="preserve"> 0x1200 </w:t>
      </w:r>
      <w:r>
        <w:rPr>
          <w:rFonts w:hint="eastAsia"/>
        </w:rPr>
        <w:t>起開始算，每次遞增</w:t>
      </w:r>
      <w:r>
        <w:rPr>
          <w:rFonts w:hint="eastAsia"/>
        </w:rPr>
        <w:t xml:space="preserve"> 0x10</w:t>
      </w:r>
      <w:r>
        <w:rPr>
          <w:rFonts w:hint="eastAsia"/>
        </w:rPr>
        <w:t>。由於目的碼的長度為</w:t>
      </w:r>
      <w:r>
        <w:rPr>
          <w:rFonts w:hint="eastAsia"/>
        </w:rPr>
        <w:t xml:space="preserve"> 0x4C</w:t>
      </w:r>
      <w:r>
        <w:rPr>
          <w:rFonts w:hint="eastAsia"/>
        </w:rPr>
        <w:t>，因此，載入的範圍從</w:t>
      </w:r>
      <w:r>
        <w:rPr>
          <w:rFonts w:hint="eastAsia"/>
        </w:rPr>
        <w:t xml:space="preserve"> 0x00 </w:t>
      </w:r>
      <w:r>
        <w:rPr>
          <w:rFonts w:hint="eastAsia"/>
        </w:rPr>
        <w:t>開始直到</w:t>
      </w:r>
      <w:r>
        <w:rPr>
          <w:rFonts w:hint="eastAsia"/>
        </w:rPr>
        <w:t xml:space="preserve"> 0x4B </w:t>
      </w:r>
      <w:r>
        <w:rPr>
          <w:rFonts w:hint="eastAsia"/>
        </w:rPr>
        <w:t>結束，最後的</w:t>
      </w:r>
      <w:r>
        <w:rPr>
          <w:rFonts w:hint="eastAsia"/>
        </w:rPr>
        <w:t xml:space="preserve">XXXXXXXX </w:t>
      </w:r>
      <w:r>
        <w:rPr>
          <w:rFonts w:hint="eastAsia"/>
        </w:rPr>
        <w:t>符號代表其內容未被指定，因此可能是任何數值。</w:t>
      </w:r>
    </w:p>
    <w:p w:rsidR="00377943" w:rsidRDefault="00377943" w:rsidP="005E317B"/>
    <w:bookmarkStart w:id="17" w:name="_Ref219798988"/>
    <w:p w:rsidR="00DD03EB" w:rsidRDefault="00F36CB3" w:rsidP="00717849">
      <w:r>
        <w:fldChar w:fldCharType="begin"/>
      </w:r>
      <w:r w:rsidR="00DD03EB">
        <w:instrText xml:space="preserve"> </w:instrText>
      </w:r>
      <w:r w:rsidR="00DD03EB">
        <w:rPr>
          <w:rFonts w:hint="eastAsia"/>
        </w:rPr>
        <w:instrText>REF _Ref230081363 \h</w:instrText>
      </w:r>
      <w:r w:rsidR="00DD03EB">
        <w:instrText xml:space="preserve"> </w:instrText>
      </w:r>
      <w:r>
        <w:fldChar w:fldCharType="separate"/>
      </w:r>
      <w:r w:rsidR="002233D6">
        <w:rPr>
          <w:rFonts w:hint="eastAsia"/>
        </w:rPr>
        <w:t>圖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2</w:t>
      </w:r>
      <w:r>
        <w:fldChar w:fldCharType="end"/>
      </w:r>
      <w:r w:rsidR="00DD03EB">
        <w:rPr>
          <w:rFonts w:hint="eastAsia"/>
        </w:rPr>
        <w:t>的載入器演算法相當簡單，其原因是</w:t>
      </w:r>
      <w:bookmarkEnd w:id="17"/>
      <w:r w:rsidR="00377943">
        <w:rPr>
          <w:rFonts w:hint="eastAsia"/>
        </w:rPr>
        <w:t>目的檔</w:t>
      </w:r>
      <w:r w:rsidR="00DD03EB">
        <w:rPr>
          <w:rFonts w:hint="eastAsia"/>
        </w:rPr>
        <w:t>格式很單純</w:t>
      </w:r>
      <w:r w:rsidR="00377943">
        <w:rPr>
          <w:rFonts w:hint="eastAsia"/>
        </w:rPr>
        <w:t>，</w:t>
      </w:r>
      <w:r w:rsidR="00DD03EB">
        <w:rPr>
          <w:rFonts w:hint="eastAsia"/>
        </w:rPr>
        <w:t>沒有分段與任何</w:t>
      </w:r>
      <w:r w:rsidR="0015437A">
        <w:rPr>
          <w:rFonts w:hint="eastAsia"/>
        </w:rPr>
        <w:t>特殊</w:t>
      </w:r>
      <w:r w:rsidR="00DD03EB">
        <w:rPr>
          <w:rFonts w:hint="eastAsia"/>
        </w:rPr>
        <w:t>結構，純粹只是目的碼</w:t>
      </w:r>
      <w:r w:rsidR="0015437A">
        <w:rPr>
          <w:rFonts w:hint="eastAsia"/>
        </w:rPr>
        <w:t>序列</w:t>
      </w:r>
      <w:r w:rsidR="00DD03EB">
        <w:rPr>
          <w:rFonts w:hint="eastAsia"/>
        </w:rPr>
        <w:t>而已，因此載入器不需要解讀分段結構，其動作也就變得非常的單純。</w:t>
      </w:r>
    </w:p>
    <w:p w:rsidR="00DD03EB" w:rsidRDefault="00DD03EB" w:rsidP="00717849"/>
    <w:p w:rsidR="00DD03EB" w:rsidRDefault="00DD03EB" w:rsidP="00717849">
      <w:r>
        <w:rPr>
          <w:rFonts w:hint="eastAsia"/>
        </w:rPr>
        <w:t>真實的目的檔通常會有分段結構，將</w:t>
      </w:r>
      <w:r w:rsidR="00C411B1">
        <w:rPr>
          <w:rFonts w:hint="eastAsia"/>
        </w:rPr>
        <w:t>內文段</w:t>
      </w:r>
      <w:r>
        <w:rPr>
          <w:rFonts w:hint="eastAsia"/>
        </w:rPr>
        <w:t>、資料段、</w:t>
      </w:r>
      <w:r>
        <w:rPr>
          <w:rFonts w:hint="eastAsia"/>
        </w:rPr>
        <w:t xml:space="preserve">BSS </w:t>
      </w:r>
      <w:r>
        <w:rPr>
          <w:rFonts w:hint="eastAsia"/>
        </w:rPr>
        <w:t>段分別儲存在不同的區塊當中，然後再使用一個檔頭結構儲存這些區塊的索引資訊，這使得目的檔的結構變得複雜許多。</w:t>
      </w:r>
    </w:p>
    <w:p w:rsidR="00DD03EB" w:rsidRPr="00DD03EB" w:rsidRDefault="00DD03EB" w:rsidP="00717849"/>
    <w:p w:rsidR="00DD03EB" w:rsidRDefault="00DD03EB" w:rsidP="00717849">
      <w:r>
        <w:rPr>
          <w:rFonts w:hint="eastAsia"/>
        </w:rPr>
        <w:lastRenderedPageBreak/>
        <w:t>一但目的檔變複雜了，載入器也就會跟著複雜起來，通常載入器必須解讀目的檔的檔頭資訊，然後分別載入每個區段。因此，我們必須能理解這種複雜的目的檔結構後，才能設計載入</w:t>
      </w:r>
      <w:r w:rsidR="0015437A">
        <w:rPr>
          <w:rFonts w:hint="eastAsia"/>
        </w:rPr>
        <w:t>對應的</w:t>
      </w:r>
      <w:r>
        <w:rPr>
          <w:rFonts w:hint="eastAsia"/>
        </w:rPr>
        <w:t>載入器。我們將在</w:t>
      </w:r>
      <w:r>
        <w:rPr>
          <w:rFonts w:hint="eastAsia"/>
        </w:rPr>
        <w:t xml:space="preserve"> </w:t>
      </w:r>
      <w:r w:rsidR="00F36CB3">
        <w:fldChar w:fldCharType="begin"/>
      </w:r>
      <w:r w:rsidR="004E2208">
        <w:instrText xml:space="preserve"> </w:instrText>
      </w:r>
      <w:r w:rsidR="004E2208">
        <w:rPr>
          <w:rFonts w:hint="eastAsia"/>
        </w:rPr>
        <w:instrText>REF _Ref258131319 \r \h</w:instrText>
      </w:r>
      <w:r w:rsidR="004E2208">
        <w:instrText xml:space="preserve"> </w:instrText>
      </w:r>
      <w:r w:rsidR="00F36CB3">
        <w:fldChar w:fldCharType="separate"/>
      </w:r>
      <w:r w:rsidR="002233D6">
        <w:t>5.2</w:t>
      </w:r>
      <w:r w:rsidR="00F36CB3">
        <w:fldChar w:fldCharType="end"/>
      </w:r>
      <w:r w:rsidR="004E2208">
        <w:rPr>
          <w:rFonts w:hint="eastAsia"/>
        </w:rPr>
        <w:t>節中說明真實的目的檔結構、然後在</w:t>
      </w:r>
      <w:r w:rsidR="00F36CB3">
        <w:fldChar w:fldCharType="begin"/>
      </w:r>
      <w:r w:rsidR="004E2208">
        <w:instrText xml:space="preserve"> REF _Ref258131325 \r \h </w:instrText>
      </w:r>
      <w:r w:rsidR="00F36CB3">
        <w:fldChar w:fldCharType="separate"/>
      </w:r>
      <w:r w:rsidR="002233D6">
        <w:t>5.3</w:t>
      </w:r>
      <w:r w:rsidR="00F36CB3">
        <w:fldChar w:fldCharType="end"/>
      </w:r>
      <w:r w:rsidR="004E2208">
        <w:rPr>
          <w:rFonts w:hint="eastAsia"/>
        </w:rPr>
        <w:t>節中說明連結器的原理後，再回到載入器這個主題，以便理解真實的載入器之原理。</w:t>
      </w:r>
    </w:p>
    <w:p w:rsidR="00377943" w:rsidRPr="00E56293" w:rsidRDefault="004D5EDD" w:rsidP="00E56293">
      <w:pPr>
        <w:pStyle w:val="2"/>
        <w:numPr>
          <w:ilvl w:val="1"/>
          <w:numId w:val="21"/>
        </w:numPr>
      </w:pPr>
      <w:bookmarkStart w:id="18" w:name="_Toc230074019"/>
      <w:bookmarkStart w:id="19" w:name="_Ref258131319"/>
      <w:r>
        <w:rPr>
          <w:rFonts w:hint="eastAsia"/>
        </w:rPr>
        <w:t>目的檔</w:t>
      </w:r>
      <w:bookmarkEnd w:id="18"/>
      <w:bookmarkEnd w:id="19"/>
    </w:p>
    <w:p w:rsidR="004E2208" w:rsidRDefault="00377943" w:rsidP="00F62098">
      <w:r>
        <w:rPr>
          <w:rFonts w:hint="eastAsia"/>
        </w:rPr>
        <w:t>到目前為止，我們所看到的組合語言程式</w:t>
      </w:r>
      <w:r w:rsidR="004E2208">
        <w:rPr>
          <w:rFonts w:hint="eastAsia"/>
        </w:rPr>
        <w:t>，</w:t>
      </w:r>
      <w:r>
        <w:rPr>
          <w:rFonts w:hint="eastAsia"/>
        </w:rPr>
        <w:t>大都是可以完整進行組譯的</w:t>
      </w:r>
      <w:r w:rsidR="004E2208">
        <w:rPr>
          <w:rFonts w:hint="eastAsia"/>
        </w:rPr>
        <w:t>單一</w:t>
      </w:r>
      <w:r>
        <w:rPr>
          <w:rFonts w:hint="eastAsia"/>
        </w:rPr>
        <w:t>程式</w:t>
      </w:r>
      <w:r w:rsidR="004E2208">
        <w:rPr>
          <w:rFonts w:hint="eastAsia"/>
        </w:rPr>
        <w:t>。</w:t>
      </w:r>
      <w:r>
        <w:rPr>
          <w:rFonts w:hint="eastAsia"/>
        </w:rPr>
        <w:t>但是，真實的程式通常會使用到函式庫，這些函式庫</w:t>
      </w:r>
      <w:r w:rsidR="004E2208">
        <w:rPr>
          <w:rFonts w:hint="eastAsia"/>
        </w:rPr>
        <w:t>中的函數，</w:t>
      </w:r>
      <w:r>
        <w:rPr>
          <w:rFonts w:hint="eastAsia"/>
        </w:rPr>
        <w:t>通常不會與主程式一同組譯</w:t>
      </w:r>
      <w:r w:rsidR="004E2208">
        <w:rPr>
          <w:rFonts w:hint="eastAsia"/>
        </w:rPr>
        <w:t>，而是在主程式被組譯之前就儲存在函式庫當中了。</w:t>
      </w:r>
    </w:p>
    <w:p w:rsidR="004E2208" w:rsidRDefault="004E2208" w:rsidP="00F62098"/>
    <w:p w:rsidR="00377943" w:rsidRDefault="004E2208" w:rsidP="00F62098">
      <w:r>
        <w:rPr>
          <w:rFonts w:hint="eastAsia"/>
        </w:rPr>
        <w:t>主程式必須與函式庫進行連結動作，以便處理函數呼叫與參數傳遞的連結問題，連結器會將函數呼叫等動作，轉換成真實的位址與編碼後，將所有的目的碼集合成一個執行檔，然後才能交給載入器執行</w:t>
      </w:r>
      <w:r w:rsidR="00377943">
        <w:rPr>
          <w:rFonts w:hint="eastAsia"/>
        </w:rPr>
        <w:t>。</w:t>
      </w:r>
    </w:p>
    <w:p w:rsidR="00377943" w:rsidRPr="004E2208" w:rsidRDefault="00377943" w:rsidP="00154DC8"/>
    <w:p w:rsidR="00377943" w:rsidRDefault="00377943" w:rsidP="00154DC8">
      <w:r>
        <w:rPr>
          <w:rFonts w:hint="eastAsia"/>
        </w:rPr>
        <w:t>在實務上，很少看到有單一程式的系統，大部分的程式都需要使用函式庫</w:t>
      </w:r>
      <w:r w:rsidR="004E2208">
        <w:rPr>
          <w:rFonts w:hint="eastAsia"/>
        </w:rPr>
        <w:t>。</w:t>
      </w:r>
      <w:r>
        <w:rPr>
          <w:rFonts w:hint="eastAsia"/>
        </w:rPr>
        <w:t>但是，假如</w:t>
      </w:r>
      <w:r w:rsidR="004E2208">
        <w:rPr>
          <w:rFonts w:hint="eastAsia"/>
        </w:rPr>
        <w:t>程式設計師</w:t>
      </w:r>
      <w:r>
        <w:rPr>
          <w:rFonts w:hint="eastAsia"/>
        </w:rPr>
        <w:t>每次都要</w:t>
      </w:r>
      <w:r w:rsidR="004E2208">
        <w:rPr>
          <w:rFonts w:hint="eastAsia"/>
        </w:rPr>
        <w:t>重新</w:t>
      </w:r>
      <w:r>
        <w:rPr>
          <w:rFonts w:hint="eastAsia"/>
        </w:rPr>
        <w:t>編譯</w:t>
      </w:r>
      <w:r>
        <w:rPr>
          <w:rFonts w:hint="eastAsia"/>
        </w:rPr>
        <w:t xml:space="preserve"> (</w:t>
      </w:r>
      <w:r>
        <w:rPr>
          <w:rFonts w:hint="eastAsia"/>
        </w:rPr>
        <w:t>或組譯</w:t>
      </w:r>
      <w:r>
        <w:rPr>
          <w:rFonts w:hint="eastAsia"/>
        </w:rPr>
        <w:t xml:space="preserve">) </w:t>
      </w:r>
      <w:r>
        <w:rPr>
          <w:rFonts w:hint="eastAsia"/>
        </w:rPr>
        <w:t>所</w:t>
      </w:r>
      <w:r w:rsidR="0015437A">
        <w:rPr>
          <w:rFonts w:hint="eastAsia"/>
        </w:rPr>
        <w:t>使用到的函式庫</w:t>
      </w:r>
      <w:r>
        <w:rPr>
          <w:rFonts w:hint="eastAsia"/>
        </w:rPr>
        <w:t>，那麼編譯的動作必定非常緩慢。因此，編譯器</w:t>
      </w:r>
      <w:r>
        <w:rPr>
          <w:rFonts w:hint="eastAsia"/>
        </w:rPr>
        <w:t xml:space="preserve"> (</w:t>
      </w:r>
      <w:r>
        <w:rPr>
          <w:rFonts w:hint="eastAsia"/>
        </w:rPr>
        <w:t>或組譯器</w:t>
      </w:r>
      <w:r>
        <w:rPr>
          <w:rFonts w:hint="eastAsia"/>
        </w:rPr>
        <w:t xml:space="preserve">) </w:t>
      </w:r>
      <w:r>
        <w:rPr>
          <w:rFonts w:hint="eastAsia"/>
        </w:rPr>
        <w:t>通常會允許某些外部函數的存在，這些外部函數通常儲存在另一</w:t>
      </w:r>
      <w:r w:rsidR="004E2208">
        <w:rPr>
          <w:rFonts w:hint="eastAsia"/>
        </w:rPr>
        <w:t>些</w:t>
      </w:r>
      <w:r>
        <w:rPr>
          <w:rFonts w:hint="eastAsia"/>
        </w:rPr>
        <w:t>目的檔中</w:t>
      </w:r>
      <w:r w:rsidR="0015437A">
        <w:rPr>
          <w:rFonts w:hint="eastAsia"/>
        </w:rPr>
        <w:t>，</w:t>
      </w:r>
      <w:r>
        <w:rPr>
          <w:rFonts w:hint="eastAsia"/>
        </w:rPr>
        <w:t>然後，在連結的時候，才去解決這些外部引用的情況。</w:t>
      </w:r>
    </w:p>
    <w:p w:rsidR="00377943" w:rsidRDefault="00377943" w:rsidP="00154DC8"/>
    <w:p w:rsidR="00377943" w:rsidRDefault="00377943" w:rsidP="00DB1E42">
      <w:r>
        <w:rPr>
          <w:rFonts w:hint="eastAsia"/>
        </w:rPr>
        <w:t>為了說明這樣的過程，我們特別設計了三個</w:t>
      </w:r>
      <w:r>
        <w:rPr>
          <w:rFonts w:hint="eastAsia"/>
        </w:rPr>
        <w:t>C</w:t>
      </w:r>
      <w:r>
        <w:rPr>
          <w:rFonts w:hint="eastAsia"/>
        </w:rPr>
        <w:t>語言程式，以實作並測試堆疊的功能，如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>REF _Ref228845471 \h</w:instrText>
      </w:r>
      <w:r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範例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2</w:t>
      </w:r>
      <w:r w:rsidR="00F36CB3">
        <w:fldChar w:fldCharType="end"/>
      </w:r>
      <w:r>
        <w:rPr>
          <w:rFonts w:hint="eastAsia"/>
        </w:rPr>
        <w:t>所示，其中</w:t>
      </w:r>
      <w:r>
        <w:rPr>
          <w:rFonts w:hint="eastAsia"/>
        </w:rPr>
        <w:t xml:space="preserve">StackType.c </w:t>
      </w:r>
      <w:r>
        <w:rPr>
          <w:rFonts w:hint="eastAsia"/>
        </w:rPr>
        <w:t>是資料宣告部分，</w:t>
      </w:r>
      <w:r>
        <w:rPr>
          <w:rFonts w:hint="eastAsia"/>
        </w:rPr>
        <w:t xml:space="preserve">StackFunc.c </w:t>
      </w:r>
      <w:r>
        <w:rPr>
          <w:rFonts w:hint="eastAsia"/>
        </w:rPr>
        <w:t>包含了堆疊的基本函數，而</w:t>
      </w:r>
      <w:r>
        <w:rPr>
          <w:rFonts w:hint="eastAsia"/>
        </w:rPr>
        <w:t xml:space="preserve"> StackMain.c </w:t>
      </w:r>
      <w:r>
        <w:rPr>
          <w:rFonts w:hint="eastAsia"/>
        </w:rPr>
        <w:t>則是測試用的主程式，這三個程式將會被分開編譯。</w:t>
      </w:r>
    </w:p>
    <w:p w:rsidR="00377943" w:rsidRPr="00F62098" w:rsidRDefault="00377943" w:rsidP="00DB1E42"/>
    <w:p w:rsidR="00377943" w:rsidRDefault="00377943" w:rsidP="00D841EE">
      <w:pPr>
        <w:pStyle w:val="a8"/>
      </w:pPr>
      <w:bookmarkStart w:id="20" w:name="_Ref228845471"/>
      <w:r>
        <w:rPr>
          <w:rFonts w:hint="eastAsia"/>
        </w:rPr>
        <w:t>範例</w:t>
      </w:r>
      <w:r>
        <w:rPr>
          <w:rFonts w:hint="eastAsia"/>
        </w:rPr>
        <w:t xml:space="preserve"> </w:t>
      </w:r>
      <w:fldSimple w:instr=" STYLEREF 1 \s ">
        <w:r w:rsidR="002233D6">
          <w:rPr>
            <w:noProof/>
          </w:rPr>
          <w:t>5</w:t>
        </w:r>
      </w:fldSimple>
      <w:r w:rsidR="00561297">
        <w:t>.</w:t>
      </w:r>
      <w:r w:rsidR="00F36CB3">
        <w:fldChar w:fldCharType="begin"/>
      </w:r>
      <w:r w:rsidR="00561297">
        <w:instrText xml:space="preserve"> </w:instrText>
      </w:r>
      <w:r w:rsidR="00561297">
        <w:rPr>
          <w:rFonts w:hint="eastAsia"/>
        </w:rPr>
        <w:instrText xml:space="preserve">SEQ </w:instrText>
      </w:r>
      <w:r w:rsidR="00561297">
        <w:rPr>
          <w:rFonts w:hint="eastAsia"/>
        </w:rPr>
        <w:instrText>範例</w:instrText>
      </w:r>
      <w:r w:rsidR="00561297">
        <w:rPr>
          <w:rFonts w:hint="eastAsia"/>
        </w:rPr>
        <w:instrText xml:space="preserve"> \* ARABIC \s 1</w:instrText>
      </w:r>
      <w:r w:rsidR="00561297">
        <w:instrText xml:space="preserve"> </w:instrText>
      </w:r>
      <w:r w:rsidR="00F36CB3">
        <w:fldChar w:fldCharType="separate"/>
      </w:r>
      <w:r w:rsidR="002233D6">
        <w:rPr>
          <w:noProof/>
        </w:rPr>
        <w:t>2</w:t>
      </w:r>
      <w:r w:rsidR="00F36CB3">
        <w:fldChar w:fldCharType="end"/>
      </w:r>
      <w:bookmarkEnd w:id="20"/>
      <w:r>
        <w:rPr>
          <w:rFonts w:hint="eastAsia"/>
        </w:rPr>
        <w:t xml:space="preserve"> </w:t>
      </w:r>
      <w:r>
        <w:rPr>
          <w:rFonts w:hint="eastAsia"/>
        </w:rPr>
        <w:t>具有交互引用的</w:t>
      </w:r>
      <w:r>
        <w:rPr>
          <w:rFonts w:hint="eastAsia"/>
        </w:rPr>
        <w:t xml:space="preserve"> C </w:t>
      </w:r>
      <w:r>
        <w:rPr>
          <w:rFonts w:hint="eastAsia"/>
        </w:rPr>
        <w:t>語言程式</w:t>
      </w:r>
      <w:r>
        <w:rPr>
          <w:rFonts w:hint="eastAsia"/>
        </w:rPr>
        <w:t xml:space="preserve"> (</w:t>
      </w:r>
      <w:r>
        <w:rPr>
          <w:rFonts w:hint="eastAsia"/>
        </w:rPr>
        <w:t>實作堆疊功能</w:t>
      </w:r>
      <w:r>
        <w:rPr>
          <w:rFonts w:hint="eastAsia"/>
        </w:rPr>
        <w:t xml:space="preserve">)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87"/>
        <w:gridCol w:w="2787"/>
        <w:gridCol w:w="2788"/>
      </w:tblGrid>
      <w:tr w:rsidR="00377943" w:rsidRPr="00491265" w:rsidTr="00491265">
        <w:tc>
          <w:tcPr>
            <w:tcW w:w="2787" w:type="dxa"/>
          </w:tcPr>
          <w:p w:rsidR="00377943" w:rsidRPr="00491265" w:rsidRDefault="00377943" w:rsidP="00705A24">
            <w:r w:rsidRPr="00491265">
              <w:rPr>
                <w:rFonts w:hint="eastAsia"/>
              </w:rPr>
              <w:t>StackType.c</w:t>
            </w:r>
          </w:p>
        </w:tc>
        <w:tc>
          <w:tcPr>
            <w:tcW w:w="2787" w:type="dxa"/>
          </w:tcPr>
          <w:p w:rsidR="00377943" w:rsidRPr="00491265" w:rsidRDefault="00377943" w:rsidP="00705A24">
            <w:r w:rsidRPr="00491265">
              <w:rPr>
                <w:rFonts w:hint="eastAsia"/>
              </w:rPr>
              <w:t>StackFunc.c</w:t>
            </w:r>
          </w:p>
        </w:tc>
        <w:tc>
          <w:tcPr>
            <w:tcW w:w="2788" w:type="dxa"/>
          </w:tcPr>
          <w:p w:rsidR="00377943" w:rsidRPr="00491265" w:rsidRDefault="00377943" w:rsidP="00705A24">
            <w:r w:rsidRPr="00491265">
              <w:rPr>
                <w:rFonts w:hint="eastAsia"/>
              </w:rPr>
              <w:t>StackMain.c</w:t>
            </w:r>
          </w:p>
        </w:tc>
      </w:tr>
      <w:tr w:rsidR="00377943" w:rsidRPr="00491265" w:rsidTr="00491265">
        <w:tc>
          <w:tcPr>
            <w:tcW w:w="2787" w:type="dxa"/>
          </w:tcPr>
          <w:p w:rsidR="00377943" w:rsidRPr="00491265" w:rsidRDefault="00377943" w:rsidP="00705A24">
            <w:r w:rsidRPr="00491265">
              <w:t>int stack[</w:t>
            </w:r>
            <w:r w:rsidRPr="00491265">
              <w:rPr>
                <w:rFonts w:hint="eastAsia"/>
              </w:rPr>
              <w:t>128</w:t>
            </w:r>
            <w:r w:rsidRPr="00491265">
              <w:t>];</w:t>
            </w:r>
          </w:p>
          <w:p w:rsidR="00377943" w:rsidRPr="00491265" w:rsidRDefault="00377943" w:rsidP="00705A24">
            <w:r w:rsidRPr="00491265">
              <w:t>int top = 0;</w:t>
            </w:r>
          </w:p>
        </w:tc>
        <w:tc>
          <w:tcPr>
            <w:tcW w:w="2787" w:type="dxa"/>
          </w:tcPr>
          <w:p w:rsidR="00377943" w:rsidRPr="001F48DA" w:rsidRDefault="00377943" w:rsidP="00705A24">
            <w:pPr>
              <w:rPr>
                <w:lang w:val="sv-SE"/>
              </w:rPr>
            </w:pPr>
            <w:r w:rsidRPr="001F48DA">
              <w:rPr>
                <w:rFonts w:hint="eastAsia"/>
                <w:lang w:val="sv-SE"/>
              </w:rPr>
              <w:t>extern int stack[];</w:t>
            </w:r>
          </w:p>
          <w:p w:rsidR="00377943" w:rsidRPr="001F48DA" w:rsidRDefault="00377943" w:rsidP="00705A24">
            <w:pPr>
              <w:rPr>
                <w:lang w:val="sv-SE"/>
              </w:rPr>
            </w:pPr>
            <w:r w:rsidRPr="001F48DA">
              <w:rPr>
                <w:rFonts w:hint="eastAsia"/>
                <w:lang w:val="sv-SE"/>
              </w:rPr>
              <w:t>extern int top;</w:t>
            </w:r>
          </w:p>
          <w:p w:rsidR="00377943" w:rsidRPr="001F48DA" w:rsidRDefault="00377943" w:rsidP="00705A24">
            <w:pPr>
              <w:rPr>
                <w:lang w:val="sv-SE"/>
              </w:rPr>
            </w:pPr>
          </w:p>
          <w:p w:rsidR="00377943" w:rsidRPr="00491265" w:rsidRDefault="00377943" w:rsidP="00705A24">
            <w:r w:rsidRPr="00491265">
              <w:t>void push(int x) {</w:t>
            </w:r>
          </w:p>
          <w:p w:rsidR="00377943" w:rsidRPr="00491265" w:rsidRDefault="00377943" w:rsidP="00705A24">
            <w:r w:rsidRPr="00491265">
              <w:t xml:space="preserve">  stack[top++] = x;</w:t>
            </w:r>
          </w:p>
          <w:p w:rsidR="00377943" w:rsidRPr="00491265" w:rsidRDefault="00377943" w:rsidP="00705A24">
            <w:r w:rsidRPr="00491265">
              <w:t>}</w:t>
            </w:r>
          </w:p>
          <w:p w:rsidR="00377943" w:rsidRPr="00491265" w:rsidRDefault="00377943" w:rsidP="00705A24"/>
          <w:p w:rsidR="00377943" w:rsidRPr="00491265" w:rsidRDefault="00377943" w:rsidP="00705A24">
            <w:r w:rsidRPr="00491265">
              <w:t>int pop() {</w:t>
            </w:r>
          </w:p>
          <w:p w:rsidR="00377943" w:rsidRPr="00491265" w:rsidRDefault="00377943" w:rsidP="00705A24">
            <w:r w:rsidRPr="00491265">
              <w:t xml:space="preserve">  return stack[--top];</w:t>
            </w:r>
          </w:p>
          <w:p w:rsidR="00377943" w:rsidRPr="00491265" w:rsidRDefault="00377943" w:rsidP="00705A24">
            <w:r w:rsidRPr="00491265">
              <w:rPr>
                <w:rFonts w:hint="eastAsia"/>
              </w:rPr>
              <w:lastRenderedPageBreak/>
              <w:t>}</w:t>
            </w:r>
          </w:p>
        </w:tc>
        <w:tc>
          <w:tcPr>
            <w:tcW w:w="2788" w:type="dxa"/>
          </w:tcPr>
          <w:p w:rsidR="00377943" w:rsidRPr="001F48DA" w:rsidRDefault="00377943" w:rsidP="00705A24">
            <w:pPr>
              <w:rPr>
                <w:lang w:val="sv-SE"/>
              </w:rPr>
            </w:pPr>
            <w:r w:rsidRPr="001F48DA">
              <w:rPr>
                <w:rFonts w:hint="eastAsia"/>
                <w:lang w:val="sv-SE"/>
              </w:rPr>
              <w:lastRenderedPageBreak/>
              <w:t>extern void push(int x);</w:t>
            </w:r>
          </w:p>
          <w:p w:rsidR="00377943" w:rsidRPr="001F48DA" w:rsidRDefault="00377943" w:rsidP="00705A24">
            <w:pPr>
              <w:rPr>
                <w:lang w:val="sv-SE"/>
              </w:rPr>
            </w:pPr>
            <w:r w:rsidRPr="001F48DA">
              <w:rPr>
                <w:rFonts w:hint="eastAsia"/>
                <w:lang w:val="sv-SE"/>
              </w:rPr>
              <w:t>extern int pop();</w:t>
            </w:r>
          </w:p>
          <w:p w:rsidR="00377943" w:rsidRPr="001F48DA" w:rsidRDefault="00377943" w:rsidP="00705A24">
            <w:pPr>
              <w:rPr>
                <w:lang w:val="sv-SE"/>
              </w:rPr>
            </w:pPr>
          </w:p>
          <w:p w:rsidR="00377943" w:rsidRPr="00491265" w:rsidRDefault="00377943" w:rsidP="00705A24">
            <w:r w:rsidRPr="00491265">
              <w:t>int main() {</w:t>
            </w:r>
          </w:p>
          <w:p w:rsidR="00377943" w:rsidRPr="00491265" w:rsidRDefault="00377943" w:rsidP="00705A24">
            <w:r w:rsidRPr="00491265">
              <w:t xml:space="preserve">  int x;</w:t>
            </w:r>
          </w:p>
          <w:p w:rsidR="00377943" w:rsidRPr="00491265" w:rsidRDefault="00377943" w:rsidP="00705A24">
            <w:r w:rsidRPr="00491265">
              <w:t xml:space="preserve">  push(3);</w:t>
            </w:r>
          </w:p>
          <w:p w:rsidR="00377943" w:rsidRPr="00491265" w:rsidRDefault="00377943" w:rsidP="00705A24">
            <w:r w:rsidRPr="00491265">
              <w:t xml:space="preserve">  x= pop();</w:t>
            </w:r>
          </w:p>
          <w:p w:rsidR="00377943" w:rsidRPr="00491265" w:rsidRDefault="00377943" w:rsidP="00705A24">
            <w:r w:rsidRPr="00491265">
              <w:t xml:space="preserve">  return 0;</w:t>
            </w:r>
          </w:p>
          <w:p w:rsidR="00377943" w:rsidRPr="00491265" w:rsidRDefault="00377943" w:rsidP="00705A24">
            <w:r w:rsidRPr="00491265">
              <w:t>}</w:t>
            </w:r>
          </w:p>
        </w:tc>
      </w:tr>
    </w:tbl>
    <w:p w:rsidR="00377943" w:rsidRDefault="00377943" w:rsidP="00705A24"/>
    <w:p w:rsidR="00377943" w:rsidRDefault="00377943" w:rsidP="00DB1E42">
      <w:r>
        <w:rPr>
          <w:rFonts w:hint="eastAsia"/>
        </w:rPr>
        <w:t>如果我們將上述程式改寫為</w:t>
      </w:r>
      <w:r>
        <w:rPr>
          <w:rFonts w:hint="eastAsia"/>
        </w:rPr>
        <w:t>CPU0</w:t>
      </w:r>
      <w:r>
        <w:rPr>
          <w:rFonts w:hint="eastAsia"/>
        </w:rPr>
        <w:t>的組合語言，那麼，程式將會如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>REF _Ref228700494 \h</w:instrText>
      </w:r>
      <w:r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範例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3</w:t>
      </w:r>
      <w:r w:rsidR="00F36CB3">
        <w:fldChar w:fldCharType="end"/>
      </w:r>
      <w:r>
        <w:rPr>
          <w:rFonts w:hint="eastAsia"/>
        </w:rPr>
        <w:t>所示。讀者會發現這個程式多了許多假指令，像是</w:t>
      </w:r>
      <w:r>
        <w:rPr>
          <w:rFonts w:hint="eastAsia"/>
        </w:rPr>
        <w:t xml:space="preserve"> .bss, .global, .data, .text, .extern </w:t>
      </w:r>
      <w:r>
        <w:rPr>
          <w:rFonts w:hint="eastAsia"/>
        </w:rPr>
        <w:t>等，</w:t>
      </w:r>
      <w:r w:rsidR="0015437A">
        <w:rPr>
          <w:rFonts w:hint="eastAsia"/>
        </w:rPr>
        <w:t>這些假指令是與目的檔格式有關的組譯指引，</w:t>
      </w:r>
      <w:r w:rsidR="004E2208">
        <w:rPr>
          <w:rFonts w:hint="eastAsia"/>
        </w:rPr>
        <w:t>我們將會詳細說明這些假指令的用途</w:t>
      </w:r>
      <w:r>
        <w:rPr>
          <w:rFonts w:hint="eastAsia"/>
        </w:rPr>
        <w:t>。</w:t>
      </w:r>
    </w:p>
    <w:p w:rsidR="00377943" w:rsidRPr="0015437A" w:rsidRDefault="00377943" w:rsidP="00DB1E42"/>
    <w:p w:rsidR="00377943" w:rsidRDefault="00377943" w:rsidP="00DB1E42">
      <w:pPr>
        <w:pStyle w:val="a8"/>
      </w:pPr>
      <w:bookmarkStart w:id="21" w:name="_Ref228700494"/>
      <w:r>
        <w:rPr>
          <w:rFonts w:hint="eastAsia"/>
        </w:rPr>
        <w:t>範例</w:t>
      </w:r>
      <w:r>
        <w:rPr>
          <w:rFonts w:hint="eastAsia"/>
        </w:rPr>
        <w:t xml:space="preserve"> </w:t>
      </w:r>
      <w:fldSimple w:instr=" STYLEREF 1 \s ">
        <w:r w:rsidR="002233D6">
          <w:rPr>
            <w:noProof/>
          </w:rPr>
          <w:t>5</w:t>
        </w:r>
      </w:fldSimple>
      <w:r w:rsidR="00561297">
        <w:t>.</w:t>
      </w:r>
      <w:r w:rsidR="00F36CB3">
        <w:fldChar w:fldCharType="begin"/>
      </w:r>
      <w:r w:rsidR="00561297">
        <w:instrText xml:space="preserve"> </w:instrText>
      </w:r>
      <w:r w:rsidR="00561297">
        <w:rPr>
          <w:rFonts w:hint="eastAsia"/>
        </w:rPr>
        <w:instrText xml:space="preserve">SEQ </w:instrText>
      </w:r>
      <w:r w:rsidR="00561297">
        <w:rPr>
          <w:rFonts w:hint="eastAsia"/>
        </w:rPr>
        <w:instrText>範例</w:instrText>
      </w:r>
      <w:r w:rsidR="00561297">
        <w:rPr>
          <w:rFonts w:hint="eastAsia"/>
        </w:rPr>
        <w:instrText xml:space="preserve"> \* ARABIC \s 1</w:instrText>
      </w:r>
      <w:r w:rsidR="00561297">
        <w:instrText xml:space="preserve"> </w:instrText>
      </w:r>
      <w:r w:rsidR="00F36CB3">
        <w:fldChar w:fldCharType="separate"/>
      </w:r>
      <w:r w:rsidR="002233D6">
        <w:rPr>
          <w:noProof/>
        </w:rPr>
        <w:t>3</w:t>
      </w:r>
      <w:r w:rsidR="00F36CB3">
        <w:fldChar w:fldCharType="end"/>
      </w:r>
      <w:bookmarkEnd w:id="21"/>
      <w:r>
        <w:rPr>
          <w:rFonts w:hint="eastAsia"/>
        </w:rPr>
        <w:t xml:space="preserve"> </w:t>
      </w:r>
      <w:r>
        <w:rPr>
          <w:rFonts w:hint="eastAsia"/>
        </w:rPr>
        <w:t>具有交互引用的組合語言程式</w:t>
      </w:r>
      <w:r>
        <w:rPr>
          <w:rFonts w:hint="eastAsia"/>
        </w:rPr>
        <w:t xml:space="preserve"> (</w:t>
      </w:r>
      <w:r>
        <w:rPr>
          <w:rFonts w:hint="eastAsia"/>
        </w:rPr>
        <w:t>實作堆疊功能</w:t>
      </w:r>
      <w:r>
        <w:rPr>
          <w:rFonts w:hint="eastAsia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51"/>
        <w:gridCol w:w="3623"/>
        <w:gridCol w:w="2898"/>
      </w:tblGrid>
      <w:tr w:rsidR="00377943" w:rsidRPr="00491265" w:rsidTr="002B20D4">
        <w:tc>
          <w:tcPr>
            <w:tcW w:w="1951" w:type="dxa"/>
          </w:tcPr>
          <w:p w:rsidR="00377943" w:rsidRPr="00491265" w:rsidRDefault="00377943" w:rsidP="00816711">
            <w:r w:rsidRPr="00491265">
              <w:rPr>
                <w:rFonts w:hint="eastAsia"/>
              </w:rPr>
              <w:t>檔名：</w:t>
            </w:r>
            <w:r w:rsidRPr="00491265">
              <w:rPr>
                <w:rFonts w:hint="eastAsia"/>
              </w:rPr>
              <w:t>StackType.s</w:t>
            </w:r>
          </w:p>
        </w:tc>
        <w:tc>
          <w:tcPr>
            <w:tcW w:w="3623" w:type="dxa"/>
          </w:tcPr>
          <w:p w:rsidR="00377943" w:rsidRPr="00491265" w:rsidRDefault="00377943" w:rsidP="00816711">
            <w:r w:rsidRPr="00491265">
              <w:rPr>
                <w:rFonts w:hint="eastAsia"/>
              </w:rPr>
              <w:t>檔名：</w:t>
            </w:r>
            <w:r w:rsidRPr="00491265">
              <w:rPr>
                <w:rFonts w:hint="eastAsia"/>
              </w:rPr>
              <w:t>StackFunc.s</w:t>
            </w:r>
          </w:p>
        </w:tc>
        <w:tc>
          <w:tcPr>
            <w:tcW w:w="2898" w:type="dxa"/>
          </w:tcPr>
          <w:p w:rsidR="00377943" w:rsidRPr="00491265" w:rsidRDefault="00377943" w:rsidP="00816711">
            <w:r w:rsidRPr="00491265">
              <w:rPr>
                <w:rFonts w:hint="eastAsia"/>
              </w:rPr>
              <w:t>檔名：</w:t>
            </w:r>
            <w:r w:rsidRPr="00491265">
              <w:rPr>
                <w:rFonts w:hint="eastAsia"/>
              </w:rPr>
              <w:t>StackMain.s</w:t>
            </w:r>
          </w:p>
        </w:tc>
      </w:tr>
      <w:tr w:rsidR="00377943" w:rsidRPr="00491265" w:rsidTr="002B20D4">
        <w:tc>
          <w:tcPr>
            <w:tcW w:w="1951" w:type="dxa"/>
          </w:tcPr>
          <w:p w:rsidR="00377943" w:rsidRPr="00491265" w:rsidRDefault="00377943" w:rsidP="00CF3860">
            <w:r w:rsidRPr="00491265">
              <w:rPr>
                <w:rFonts w:hint="eastAsia"/>
              </w:rPr>
              <w:t>.bss</w:t>
            </w:r>
          </w:p>
          <w:p w:rsidR="00377943" w:rsidRPr="00491265" w:rsidRDefault="00377943" w:rsidP="00CF3860">
            <w:r w:rsidRPr="00491265">
              <w:rPr>
                <w:rFonts w:hint="eastAsia"/>
              </w:rPr>
              <w:t>.global stack</w:t>
            </w:r>
          </w:p>
          <w:p w:rsidR="00377943" w:rsidRPr="00491265" w:rsidRDefault="00377943" w:rsidP="00CF3860">
            <w:r w:rsidRPr="00491265">
              <w:rPr>
                <w:rFonts w:hint="eastAsia"/>
              </w:rPr>
              <w:t>stack</w:t>
            </w:r>
            <w:r w:rsidR="00227990">
              <w:rPr>
                <w:rFonts w:hint="eastAsia"/>
              </w:rPr>
              <w:t>:</w:t>
            </w:r>
            <w:r w:rsidRPr="00491265">
              <w:rPr>
                <w:rFonts w:hint="eastAsia"/>
              </w:rPr>
              <w:t xml:space="preserve"> RESW 512</w:t>
            </w:r>
          </w:p>
          <w:p w:rsidR="00377943" w:rsidRPr="00491265" w:rsidRDefault="00377943" w:rsidP="00CF3860">
            <w:r w:rsidRPr="00491265">
              <w:rPr>
                <w:rFonts w:hint="eastAsia"/>
              </w:rPr>
              <w:t>.data</w:t>
            </w:r>
          </w:p>
          <w:p w:rsidR="00377943" w:rsidRPr="00491265" w:rsidRDefault="00377943" w:rsidP="00CF3860">
            <w:r w:rsidRPr="00491265">
              <w:rPr>
                <w:rFonts w:hint="eastAsia"/>
              </w:rPr>
              <w:t>.global top</w:t>
            </w:r>
          </w:p>
          <w:p w:rsidR="00377943" w:rsidRPr="00491265" w:rsidRDefault="00377943" w:rsidP="00CF3860">
            <w:r w:rsidRPr="00491265">
              <w:rPr>
                <w:rFonts w:hint="eastAsia"/>
              </w:rPr>
              <w:t>top</w:t>
            </w:r>
            <w:r w:rsidR="00227990">
              <w:rPr>
                <w:rFonts w:hint="eastAsia"/>
              </w:rPr>
              <w:t>:</w:t>
            </w:r>
            <w:r w:rsidRPr="00491265">
              <w:rPr>
                <w:rFonts w:hint="eastAsia"/>
              </w:rPr>
              <w:t xml:space="preserve"> WORD 0</w:t>
            </w:r>
          </w:p>
        </w:tc>
        <w:tc>
          <w:tcPr>
            <w:tcW w:w="3623" w:type="dxa"/>
          </w:tcPr>
          <w:p w:rsidR="00377943" w:rsidRPr="00491265" w:rsidRDefault="00377943" w:rsidP="001F48DA">
            <w:r w:rsidRPr="00491265">
              <w:rPr>
                <w:rFonts w:hint="eastAsia"/>
              </w:rPr>
              <w:t>.text</w:t>
            </w:r>
          </w:p>
          <w:p w:rsidR="00377943" w:rsidRPr="00491265" w:rsidRDefault="00377943" w:rsidP="00CF3860">
            <w:r w:rsidRPr="00491265">
              <w:rPr>
                <w:rFonts w:hint="eastAsia"/>
              </w:rPr>
              <w:t>.extern stack</w:t>
            </w:r>
          </w:p>
          <w:p w:rsidR="00377943" w:rsidRPr="00491265" w:rsidRDefault="00377943" w:rsidP="00CF3860">
            <w:r w:rsidRPr="00491265">
              <w:rPr>
                <w:rFonts w:hint="eastAsia"/>
              </w:rPr>
              <w:t xml:space="preserve">.extern </w:t>
            </w:r>
            <w:r w:rsidRPr="00491265">
              <w:t>top</w:t>
            </w:r>
          </w:p>
          <w:p w:rsidR="00377943" w:rsidRPr="00491265" w:rsidRDefault="00377943" w:rsidP="00CF3860">
            <w:r w:rsidRPr="00491265">
              <w:rPr>
                <w:rFonts w:hint="eastAsia"/>
              </w:rPr>
              <w:t>.global push</w:t>
            </w:r>
          </w:p>
          <w:p w:rsidR="00377943" w:rsidRPr="00491265" w:rsidRDefault="00377943" w:rsidP="00CF3860">
            <w:r w:rsidRPr="00491265">
              <w:rPr>
                <w:rFonts w:hint="eastAsia"/>
              </w:rPr>
              <w:t xml:space="preserve">push : </w:t>
            </w:r>
          </w:p>
          <w:p w:rsidR="00377943" w:rsidRPr="00491265" w:rsidRDefault="00377943" w:rsidP="00CF3860">
            <w:r w:rsidRPr="00491265">
              <w:rPr>
                <w:rFonts w:hint="eastAsia"/>
              </w:rPr>
              <w:t xml:space="preserve">  POP R1</w:t>
            </w:r>
            <w:r w:rsidR="00814C97">
              <w:rPr>
                <w:rFonts w:hint="eastAsia"/>
              </w:rPr>
              <w:t xml:space="preserve"> </w:t>
            </w:r>
            <w:r w:rsidR="00814C97" w:rsidRPr="00814C97">
              <w:tab/>
            </w:r>
            <w:r w:rsidR="00814C97" w:rsidRPr="00814C97">
              <w:tab/>
            </w:r>
            <w:r w:rsidR="00814C97">
              <w:rPr>
                <w:rFonts w:hint="eastAsia"/>
              </w:rPr>
              <w:t>;</w:t>
            </w:r>
            <w:r w:rsidRPr="00491265">
              <w:rPr>
                <w:rFonts w:hint="eastAsia"/>
              </w:rPr>
              <w:t xml:space="preserve"> R1=x</w:t>
            </w:r>
          </w:p>
          <w:p w:rsidR="00377943" w:rsidRPr="00491265" w:rsidRDefault="00377943" w:rsidP="00CF3860">
            <w:r w:rsidRPr="00491265">
              <w:rPr>
                <w:rFonts w:hint="eastAsia"/>
              </w:rPr>
              <w:t xml:space="preserve">  LD R2, top</w:t>
            </w:r>
            <w:r w:rsidR="00814C97">
              <w:rPr>
                <w:rFonts w:hint="eastAsia"/>
              </w:rPr>
              <w:t xml:space="preserve"> </w:t>
            </w:r>
            <w:r w:rsidR="00814C97" w:rsidRPr="00814C97">
              <w:tab/>
            </w:r>
            <w:r w:rsidR="00814C97" w:rsidRPr="00814C97">
              <w:tab/>
            </w:r>
            <w:r w:rsidR="00814C97">
              <w:rPr>
                <w:rFonts w:hint="eastAsia"/>
              </w:rPr>
              <w:t>;</w:t>
            </w:r>
            <w:r w:rsidR="00814C97" w:rsidRPr="00491265">
              <w:rPr>
                <w:rFonts w:hint="eastAsia"/>
              </w:rPr>
              <w:t xml:space="preserve"> R</w:t>
            </w:r>
            <w:r w:rsidR="00814C97">
              <w:rPr>
                <w:rFonts w:hint="eastAsia"/>
              </w:rPr>
              <w:t>2</w:t>
            </w:r>
            <w:r w:rsidR="00814C97" w:rsidRPr="00491265">
              <w:rPr>
                <w:rFonts w:hint="eastAsia"/>
              </w:rPr>
              <w:t>=</w:t>
            </w:r>
            <w:r w:rsidR="00814C97">
              <w:rPr>
                <w:rFonts w:hint="eastAsia"/>
              </w:rPr>
              <w:t>top</w:t>
            </w:r>
          </w:p>
          <w:p w:rsidR="00377943" w:rsidRPr="001F48DA" w:rsidRDefault="00377943" w:rsidP="00CF3860">
            <w:pPr>
              <w:rPr>
                <w:lang w:val="pt-BR"/>
              </w:rPr>
            </w:pPr>
            <w:r w:rsidRPr="00491265">
              <w:rPr>
                <w:rFonts w:hint="eastAsia"/>
              </w:rPr>
              <w:t xml:space="preserve">  </w:t>
            </w:r>
            <w:r w:rsidRPr="001F48DA">
              <w:rPr>
                <w:rFonts w:hint="eastAsia"/>
                <w:lang w:val="pt-BR"/>
              </w:rPr>
              <w:t>LD R3, stack</w:t>
            </w:r>
            <w:r w:rsidR="00814C97">
              <w:rPr>
                <w:rFonts w:hint="eastAsia"/>
              </w:rPr>
              <w:t xml:space="preserve"> </w:t>
            </w:r>
            <w:r w:rsidR="00814C97" w:rsidRPr="00814C97">
              <w:tab/>
            </w:r>
            <w:r w:rsidR="00814C97">
              <w:rPr>
                <w:rFonts w:hint="eastAsia"/>
              </w:rPr>
              <w:t>; R3 = stack</w:t>
            </w:r>
          </w:p>
          <w:p w:rsidR="00377943" w:rsidRPr="001F48DA" w:rsidRDefault="00377943" w:rsidP="00CF3860">
            <w:pPr>
              <w:rPr>
                <w:lang w:val="pt-BR"/>
              </w:rPr>
            </w:pPr>
            <w:r w:rsidRPr="001F48DA">
              <w:rPr>
                <w:rFonts w:hint="eastAsia"/>
                <w:lang w:val="pt-BR"/>
              </w:rPr>
              <w:t xml:space="preserve">  LDI R4, 4</w:t>
            </w:r>
            <w:r w:rsidR="00814C97">
              <w:rPr>
                <w:rFonts w:hint="eastAsia"/>
              </w:rPr>
              <w:t xml:space="preserve"> </w:t>
            </w:r>
            <w:r w:rsidR="00814C97" w:rsidRPr="00814C97">
              <w:tab/>
            </w:r>
            <w:r w:rsidR="00814C97" w:rsidRPr="00814C97">
              <w:tab/>
            </w:r>
            <w:r w:rsidR="00814C97">
              <w:rPr>
                <w:rFonts w:hint="eastAsia"/>
              </w:rPr>
              <w:t>;</w:t>
            </w:r>
            <w:r w:rsidR="00814C97" w:rsidRPr="00491265">
              <w:rPr>
                <w:rFonts w:hint="eastAsia"/>
              </w:rPr>
              <w:t xml:space="preserve"> R</w:t>
            </w:r>
            <w:r w:rsidR="00814C97">
              <w:rPr>
                <w:rFonts w:hint="eastAsia"/>
              </w:rPr>
              <w:t>4</w:t>
            </w:r>
            <w:r w:rsidR="00814C97" w:rsidRPr="00491265">
              <w:rPr>
                <w:rFonts w:hint="eastAsia"/>
              </w:rPr>
              <w:t>=</w:t>
            </w:r>
            <w:r w:rsidR="00814C97">
              <w:rPr>
                <w:rFonts w:hint="eastAsia"/>
              </w:rPr>
              <w:t>4</w:t>
            </w:r>
          </w:p>
          <w:p w:rsidR="00377943" w:rsidRPr="001F48DA" w:rsidRDefault="00377943" w:rsidP="00CF3860">
            <w:pPr>
              <w:rPr>
                <w:lang w:val="pt-BR"/>
              </w:rPr>
            </w:pPr>
            <w:r w:rsidRPr="001F48DA">
              <w:rPr>
                <w:rFonts w:hint="eastAsia"/>
                <w:lang w:val="pt-BR"/>
              </w:rPr>
              <w:t xml:space="preserve">  LDI R5, 1</w:t>
            </w:r>
            <w:r w:rsidR="00814C97">
              <w:rPr>
                <w:rFonts w:hint="eastAsia"/>
              </w:rPr>
              <w:t xml:space="preserve"> </w:t>
            </w:r>
            <w:r w:rsidR="00814C97" w:rsidRPr="00814C97">
              <w:tab/>
            </w:r>
            <w:r w:rsidR="00814C97" w:rsidRPr="00814C97">
              <w:tab/>
            </w:r>
            <w:r w:rsidR="00814C97">
              <w:rPr>
                <w:rFonts w:hint="eastAsia"/>
              </w:rPr>
              <w:t>;</w:t>
            </w:r>
            <w:r w:rsidR="00814C97" w:rsidRPr="00491265">
              <w:rPr>
                <w:rFonts w:hint="eastAsia"/>
              </w:rPr>
              <w:t xml:space="preserve"> R</w:t>
            </w:r>
            <w:r w:rsidR="00814C97">
              <w:rPr>
                <w:rFonts w:hint="eastAsia"/>
              </w:rPr>
              <w:t>5</w:t>
            </w:r>
            <w:r w:rsidR="00814C97" w:rsidRPr="00491265">
              <w:rPr>
                <w:rFonts w:hint="eastAsia"/>
              </w:rPr>
              <w:t>=</w:t>
            </w:r>
            <w:r w:rsidR="00814C97">
              <w:rPr>
                <w:rFonts w:hint="eastAsia"/>
              </w:rPr>
              <w:t>1</w:t>
            </w:r>
          </w:p>
          <w:p w:rsidR="00377943" w:rsidRPr="001F48DA" w:rsidRDefault="00377943" w:rsidP="00CF3860">
            <w:pPr>
              <w:rPr>
                <w:lang w:val="pt-BR"/>
              </w:rPr>
            </w:pPr>
            <w:r w:rsidRPr="001F48DA">
              <w:rPr>
                <w:rFonts w:hint="eastAsia"/>
                <w:lang w:val="pt-BR"/>
              </w:rPr>
              <w:t xml:space="preserve">  MUL R</w:t>
            </w:r>
            <w:r>
              <w:rPr>
                <w:rFonts w:hint="eastAsia"/>
                <w:lang w:val="pt-BR"/>
              </w:rPr>
              <w:t>6</w:t>
            </w:r>
            <w:r w:rsidRPr="001F48DA">
              <w:rPr>
                <w:rFonts w:hint="eastAsia"/>
                <w:lang w:val="pt-BR"/>
              </w:rPr>
              <w:t>, R2, R4</w:t>
            </w:r>
            <w:r w:rsidR="00814C97">
              <w:rPr>
                <w:rFonts w:hint="eastAsia"/>
              </w:rPr>
              <w:t xml:space="preserve"> </w:t>
            </w:r>
            <w:r w:rsidR="00814C97" w:rsidRPr="00814C97">
              <w:tab/>
            </w:r>
            <w:r w:rsidR="00814C97">
              <w:rPr>
                <w:rFonts w:hint="eastAsia"/>
              </w:rPr>
              <w:t>;</w:t>
            </w:r>
            <w:r w:rsidR="00814C97" w:rsidRPr="00491265">
              <w:rPr>
                <w:rFonts w:hint="eastAsia"/>
              </w:rPr>
              <w:t xml:space="preserve"> R</w:t>
            </w:r>
            <w:r w:rsidR="00814C97">
              <w:rPr>
                <w:rFonts w:hint="eastAsia"/>
              </w:rPr>
              <w:t>6</w:t>
            </w:r>
            <w:r w:rsidR="00814C97" w:rsidRPr="00491265">
              <w:rPr>
                <w:rFonts w:hint="eastAsia"/>
              </w:rPr>
              <w:t>=</w:t>
            </w:r>
            <w:r w:rsidR="00814C97">
              <w:rPr>
                <w:rFonts w:hint="eastAsia"/>
              </w:rPr>
              <w:t>top+4</w:t>
            </w:r>
          </w:p>
          <w:p w:rsidR="00377943" w:rsidRPr="001F48DA" w:rsidRDefault="00377943" w:rsidP="00CF3860">
            <w:pPr>
              <w:rPr>
                <w:lang w:val="pt-BR"/>
              </w:rPr>
            </w:pPr>
            <w:r w:rsidRPr="001F48DA">
              <w:rPr>
                <w:rFonts w:hint="eastAsia"/>
                <w:lang w:val="pt-BR"/>
              </w:rPr>
              <w:t xml:space="preserve">  STR R1, [R3+R</w:t>
            </w:r>
            <w:r>
              <w:rPr>
                <w:rFonts w:hint="eastAsia"/>
                <w:lang w:val="pt-BR"/>
              </w:rPr>
              <w:t>6</w:t>
            </w:r>
            <w:r w:rsidRPr="001F48DA">
              <w:rPr>
                <w:rFonts w:hint="eastAsia"/>
                <w:lang w:val="pt-BR"/>
              </w:rPr>
              <w:t>]</w:t>
            </w:r>
            <w:r w:rsidR="00814C97" w:rsidRPr="00814C97">
              <w:rPr>
                <w:lang w:val="pt-BR"/>
              </w:rPr>
              <w:tab/>
            </w:r>
            <w:r w:rsidR="00814C97">
              <w:rPr>
                <w:rFonts w:hint="eastAsia"/>
                <w:lang w:val="pt-BR"/>
              </w:rPr>
              <w:t>;</w:t>
            </w:r>
            <w:r w:rsidRPr="001F48DA">
              <w:rPr>
                <w:rFonts w:hint="eastAsia"/>
                <w:lang w:val="pt-BR"/>
              </w:rPr>
              <w:t xml:space="preserve"> stack[top]=x</w:t>
            </w:r>
          </w:p>
          <w:p w:rsidR="00377943" w:rsidRPr="001F48DA" w:rsidRDefault="00377943" w:rsidP="00CF3860">
            <w:pPr>
              <w:rPr>
                <w:lang w:val="pt-BR"/>
              </w:rPr>
            </w:pPr>
            <w:r w:rsidRPr="001F48DA">
              <w:rPr>
                <w:rFonts w:hint="eastAsia"/>
                <w:lang w:val="pt-BR"/>
              </w:rPr>
              <w:t xml:space="preserve">  ADD R2, R2, R5</w:t>
            </w:r>
            <w:r w:rsidR="00814C97">
              <w:rPr>
                <w:rFonts w:hint="eastAsia"/>
              </w:rPr>
              <w:t xml:space="preserve"> </w:t>
            </w:r>
            <w:r w:rsidR="00814C97" w:rsidRPr="00814C97">
              <w:tab/>
            </w:r>
            <w:r w:rsidR="00814C97">
              <w:rPr>
                <w:rFonts w:hint="eastAsia"/>
              </w:rPr>
              <w:t>; R2 ++</w:t>
            </w:r>
          </w:p>
          <w:p w:rsidR="00377943" w:rsidRPr="001F48DA" w:rsidRDefault="00377943" w:rsidP="00CF3860">
            <w:pPr>
              <w:rPr>
                <w:lang w:val="pt-BR"/>
              </w:rPr>
            </w:pPr>
            <w:r w:rsidRPr="001F48DA">
              <w:rPr>
                <w:rFonts w:hint="eastAsia"/>
                <w:lang w:val="pt-BR"/>
              </w:rPr>
              <w:t xml:space="preserve">  ST R2, top</w:t>
            </w:r>
            <w:r w:rsidR="00814C97">
              <w:rPr>
                <w:rFonts w:hint="eastAsia"/>
              </w:rPr>
              <w:t xml:space="preserve"> </w:t>
            </w:r>
            <w:r w:rsidR="00814C97" w:rsidRPr="00814C97">
              <w:tab/>
            </w:r>
            <w:r w:rsidR="00814C97" w:rsidRPr="00814C97">
              <w:tab/>
            </w:r>
            <w:r w:rsidR="00814C97">
              <w:rPr>
                <w:rFonts w:hint="eastAsia"/>
              </w:rPr>
              <w:t>;</w:t>
            </w:r>
            <w:r w:rsidR="00814C97" w:rsidRPr="00491265">
              <w:rPr>
                <w:rFonts w:hint="eastAsia"/>
              </w:rPr>
              <w:t xml:space="preserve"> </w:t>
            </w:r>
            <w:r w:rsidR="00814C97">
              <w:rPr>
                <w:rFonts w:hint="eastAsia"/>
              </w:rPr>
              <w:t>top=R2</w:t>
            </w:r>
          </w:p>
          <w:p w:rsidR="00377943" w:rsidRPr="00491265" w:rsidRDefault="00377943" w:rsidP="00CF3860">
            <w:r w:rsidRPr="001F48DA">
              <w:rPr>
                <w:rFonts w:hint="eastAsia"/>
                <w:lang w:val="pt-BR"/>
              </w:rPr>
              <w:t xml:space="preserve">  </w:t>
            </w:r>
            <w:r w:rsidRPr="00491265">
              <w:rPr>
                <w:rFonts w:hint="eastAsia"/>
              </w:rPr>
              <w:t>RET</w:t>
            </w:r>
          </w:p>
          <w:p w:rsidR="00377943" w:rsidRPr="00491265" w:rsidRDefault="00377943" w:rsidP="00CF3860">
            <w:r w:rsidRPr="00491265">
              <w:rPr>
                <w:rFonts w:hint="eastAsia"/>
              </w:rPr>
              <w:t>.global pop</w:t>
            </w:r>
          </w:p>
          <w:p w:rsidR="00377943" w:rsidRPr="00491265" w:rsidRDefault="00377943" w:rsidP="00CF3860">
            <w:r w:rsidRPr="00491265">
              <w:rPr>
                <w:rFonts w:hint="eastAsia"/>
              </w:rPr>
              <w:t>pop:</w:t>
            </w:r>
          </w:p>
          <w:p w:rsidR="00377943" w:rsidRPr="00491265" w:rsidRDefault="00377943" w:rsidP="00CF3860">
            <w:r w:rsidRPr="00491265">
              <w:rPr>
                <w:rFonts w:hint="eastAsia"/>
              </w:rPr>
              <w:t xml:space="preserve">  LD R2, top</w:t>
            </w:r>
            <w:r w:rsidR="00814C97" w:rsidRPr="00814C97">
              <w:tab/>
            </w:r>
            <w:r w:rsidR="00814C97" w:rsidRPr="00814C97">
              <w:tab/>
            </w:r>
            <w:r w:rsidR="00814C97">
              <w:rPr>
                <w:rFonts w:hint="eastAsia"/>
              </w:rPr>
              <w:t>;</w:t>
            </w:r>
            <w:r w:rsidRPr="00491265">
              <w:rPr>
                <w:rFonts w:hint="eastAsia"/>
              </w:rPr>
              <w:t xml:space="preserve"> R2=top</w:t>
            </w:r>
          </w:p>
          <w:p w:rsidR="00377943" w:rsidRPr="001F48DA" w:rsidRDefault="00377943" w:rsidP="00CF3860">
            <w:pPr>
              <w:rPr>
                <w:lang w:val="pt-BR"/>
              </w:rPr>
            </w:pPr>
            <w:r w:rsidRPr="00491265">
              <w:rPr>
                <w:rFonts w:hint="eastAsia"/>
              </w:rPr>
              <w:t xml:space="preserve">  </w:t>
            </w:r>
            <w:r w:rsidRPr="001F48DA">
              <w:rPr>
                <w:rFonts w:hint="eastAsia"/>
                <w:lang w:val="pt-BR"/>
              </w:rPr>
              <w:t>LD R3, stack</w:t>
            </w:r>
            <w:r w:rsidR="00814C97" w:rsidRPr="00814C97">
              <w:rPr>
                <w:lang w:val="pt-BR"/>
              </w:rPr>
              <w:tab/>
            </w:r>
            <w:r w:rsidR="00814C97" w:rsidRPr="00814C97">
              <w:rPr>
                <w:lang w:val="pt-BR"/>
              </w:rPr>
              <w:tab/>
            </w:r>
            <w:r w:rsidR="00814C97">
              <w:rPr>
                <w:rFonts w:hint="eastAsia"/>
                <w:lang w:val="pt-BR"/>
              </w:rPr>
              <w:t>;</w:t>
            </w:r>
            <w:r w:rsidRPr="001F48DA">
              <w:rPr>
                <w:rFonts w:hint="eastAsia"/>
                <w:lang w:val="pt-BR"/>
              </w:rPr>
              <w:t xml:space="preserve"> R3=stack</w:t>
            </w:r>
          </w:p>
          <w:p w:rsidR="00377943" w:rsidRPr="001F48DA" w:rsidRDefault="00377943" w:rsidP="00CF3860">
            <w:pPr>
              <w:rPr>
                <w:lang w:val="pt-BR"/>
              </w:rPr>
            </w:pPr>
            <w:r w:rsidRPr="001F48DA">
              <w:rPr>
                <w:rFonts w:hint="eastAsia"/>
                <w:lang w:val="pt-BR"/>
              </w:rPr>
              <w:t xml:space="preserve">  LDI R4, 4</w:t>
            </w:r>
            <w:r w:rsidR="00814C97" w:rsidRPr="00814C97">
              <w:rPr>
                <w:lang w:val="pt-BR"/>
              </w:rPr>
              <w:tab/>
            </w:r>
            <w:r w:rsidR="00814C97" w:rsidRPr="00814C97">
              <w:rPr>
                <w:lang w:val="pt-BR"/>
              </w:rPr>
              <w:tab/>
            </w:r>
            <w:r w:rsidR="00814C97">
              <w:rPr>
                <w:rFonts w:hint="eastAsia"/>
                <w:lang w:val="pt-BR"/>
              </w:rPr>
              <w:t>;</w:t>
            </w:r>
            <w:r w:rsidRPr="001F48DA">
              <w:rPr>
                <w:rFonts w:hint="eastAsia"/>
                <w:lang w:val="pt-BR"/>
              </w:rPr>
              <w:t xml:space="preserve"> R4=4</w:t>
            </w:r>
          </w:p>
          <w:p w:rsidR="00377943" w:rsidRPr="001F48DA" w:rsidRDefault="00377943" w:rsidP="00CF3860">
            <w:pPr>
              <w:rPr>
                <w:lang w:val="pt-BR"/>
              </w:rPr>
            </w:pPr>
            <w:r w:rsidRPr="001F48DA">
              <w:rPr>
                <w:rFonts w:hint="eastAsia"/>
                <w:lang w:val="pt-BR"/>
              </w:rPr>
              <w:t xml:space="preserve">  LDI R5, 1 </w:t>
            </w:r>
            <w:r w:rsidR="00814C97" w:rsidRPr="00814C97">
              <w:rPr>
                <w:lang w:val="pt-BR"/>
              </w:rPr>
              <w:tab/>
            </w:r>
            <w:r w:rsidR="00814C97" w:rsidRPr="00814C97">
              <w:rPr>
                <w:lang w:val="pt-BR"/>
              </w:rPr>
              <w:tab/>
            </w:r>
            <w:r w:rsidR="00814C97">
              <w:rPr>
                <w:rFonts w:hint="eastAsia"/>
                <w:lang w:val="pt-BR"/>
              </w:rPr>
              <w:t xml:space="preserve">; </w:t>
            </w:r>
            <w:r w:rsidRPr="001F48DA">
              <w:rPr>
                <w:rFonts w:hint="eastAsia"/>
                <w:lang w:val="pt-BR"/>
              </w:rPr>
              <w:t>R5 = 1</w:t>
            </w:r>
          </w:p>
          <w:p w:rsidR="00377943" w:rsidRPr="001F48DA" w:rsidRDefault="00377943" w:rsidP="00CF3860">
            <w:pPr>
              <w:rPr>
                <w:lang w:val="pt-BR"/>
              </w:rPr>
            </w:pPr>
            <w:r w:rsidRPr="001F48DA">
              <w:rPr>
                <w:rFonts w:hint="eastAsia"/>
                <w:lang w:val="pt-BR"/>
              </w:rPr>
              <w:t xml:space="preserve">  MUL R</w:t>
            </w:r>
            <w:r>
              <w:rPr>
                <w:rFonts w:hint="eastAsia"/>
                <w:lang w:val="pt-BR"/>
              </w:rPr>
              <w:t>6</w:t>
            </w:r>
            <w:r w:rsidRPr="001F48DA">
              <w:rPr>
                <w:rFonts w:hint="eastAsia"/>
                <w:lang w:val="pt-BR"/>
              </w:rPr>
              <w:t>, R2, R4</w:t>
            </w:r>
            <w:r w:rsidR="00814C97" w:rsidRPr="00814C97">
              <w:rPr>
                <w:lang w:val="pt-BR"/>
              </w:rPr>
              <w:tab/>
            </w:r>
            <w:r w:rsidR="00814C97">
              <w:rPr>
                <w:rFonts w:hint="eastAsia"/>
                <w:lang w:val="pt-BR"/>
              </w:rPr>
              <w:t>;</w:t>
            </w:r>
            <w:r w:rsidRPr="001F48DA">
              <w:rPr>
                <w:rFonts w:hint="eastAsia"/>
                <w:lang w:val="pt-BR"/>
              </w:rPr>
              <w:t xml:space="preserve"> R5 = top*4</w:t>
            </w:r>
          </w:p>
          <w:p w:rsidR="00377943" w:rsidRPr="001F48DA" w:rsidRDefault="00377943" w:rsidP="00CF3860">
            <w:pPr>
              <w:rPr>
                <w:lang w:val="pt-BR"/>
              </w:rPr>
            </w:pPr>
            <w:r w:rsidRPr="001F48DA">
              <w:rPr>
                <w:rFonts w:hint="eastAsia"/>
                <w:lang w:val="pt-BR"/>
              </w:rPr>
              <w:t xml:space="preserve">  LDR R1, [R3+R</w:t>
            </w:r>
            <w:r>
              <w:rPr>
                <w:rFonts w:hint="eastAsia"/>
                <w:lang w:val="pt-BR"/>
              </w:rPr>
              <w:t>6</w:t>
            </w:r>
            <w:r w:rsidRPr="001F48DA">
              <w:rPr>
                <w:rFonts w:hint="eastAsia"/>
                <w:lang w:val="pt-BR"/>
              </w:rPr>
              <w:t>]</w:t>
            </w:r>
            <w:r w:rsidR="00814C97" w:rsidRPr="00814C97">
              <w:rPr>
                <w:lang w:val="pt-BR"/>
              </w:rPr>
              <w:tab/>
            </w:r>
            <w:r w:rsidR="00814C97">
              <w:rPr>
                <w:rFonts w:hint="eastAsia"/>
                <w:lang w:val="pt-BR"/>
              </w:rPr>
              <w:t xml:space="preserve">; </w:t>
            </w:r>
            <w:r w:rsidRPr="001F48DA">
              <w:rPr>
                <w:rFonts w:hint="eastAsia"/>
                <w:lang w:val="pt-BR"/>
              </w:rPr>
              <w:t>R1=stack[top]</w:t>
            </w:r>
          </w:p>
          <w:p w:rsidR="00377943" w:rsidRPr="001F48DA" w:rsidRDefault="00377943" w:rsidP="00CF3860">
            <w:pPr>
              <w:rPr>
                <w:lang w:val="pt-BR"/>
              </w:rPr>
            </w:pPr>
            <w:r w:rsidRPr="001F48DA">
              <w:rPr>
                <w:rFonts w:hint="eastAsia"/>
                <w:lang w:val="pt-BR"/>
              </w:rPr>
              <w:t xml:space="preserve">  SUB R2, R2, R5</w:t>
            </w:r>
            <w:r w:rsidR="00814C97" w:rsidRPr="00814C97">
              <w:rPr>
                <w:lang w:val="pt-BR"/>
              </w:rPr>
              <w:tab/>
            </w:r>
            <w:r w:rsidR="00814C97">
              <w:rPr>
                <w:rFonts w:hint="eastAsia"/>
                <w:lang w:val="pt-BR"/>
              </w:rPr>
              <w:t xml:space="preserve">; </w:t>
            </w:r>
            <w:r w:rsidRPr="001F48DA">
              <w:rPr>
                <w:rFonts w:hint="eastAsia"/>
                <w:lang w:val="pt-BR"/>
              </w:rPr>
              <w:t>R2=R2-1</w:t>
            </w:r>
          </w:p>
          <w:p w:rsidR="00377943" w:rsidRPr="001F48DA" w:rsidRDefault="00377943" w:rsidP="00CF3860">
            <w:pPr>
              <w:rPr>
                <w:lang w:val="pt-BR"/>
              </w:rPr>
            </w:pPr>
            <w:r w:rsidRPr="001F48DA">
              <w:rPr>
                <w:rFonts w:hint="eastAsia"/>
                <w:lang w:val="pt-BR"/>
              </w:rPr>
              <w:t xml:space="preserve">  ST R2, top</w:t>
            </w:r>
            <w:r w:rsidR="00814C97" w:rsidRPr="00814C97">
              <w:rPr>
                <w:lang w:val="pt-BR"/>
              </w:rPr>
              <w:tab/>
            </w:r>
            <w:r w:rsidR="00814C97" w:rsidRPr="00814C97">
              <w:rPr>
                <w:lang w:val="pt-BR"/>
              </w:rPr>
              <w:tab/>
            </w:r>
            <w:r w:rsidR="00814C97">
              <w:rPr>
                <w:rFonts w:hint="eastAsia"/>
                <w:lang w:val="pt-BR"/>
              </w:rPr>
              <w:t xml:space="preserve">; </w:t>
            </w:r>
            <w:r w:rsidRPr="001F48DA">
              <w:rPr>
                <w:rFonts w:hint="eastAsia"/>
                <w:lang w:val="pt-BR"/>
              </w:rPr>
              <w:t>top = R2</w:t>
            </w:r>
          </w:p>
          <w:p w:rsidR="00377943" w:rsidRPr="00491265" w:rsidRDefault="00377943" w:rsidP="00CF3860">
            <w:r w:rsidRPr="001F48DA">
              <w:rPr>
                <w:rFonts w:hint="eastAsia"/>
                <w:lang w:val="pt-BR"/>
              </w:rPr>
              <w:t xml:space="preserve">  </w:t>
            </w:r>
            <w:r w:rsidRPr="00491265">
              <w:rPr>
                <w:rFonts w:hint="eastAsia"/>
              </w:rPr>
              <w:t>RET</w:t>
            </w:r>
          </w:p>
        </w:tc>
        <w:tc>
          <w:tcPr>
            <w:tcW w:w="2898" w:type="dxa"/>
          </w:tcPr>
          <w:p w:rsidR="00377943" w:rsidRPr="00491265" w:rsidRDefault="00377943" w:rsidP="00CF3860">
            <w:r w:rsidRPr="00491265">
              <w:rPr>
                <w:rFonts w:hint="eastAsia"/>
              </w:rPr>
              <w:t>.text</w:t>
            </w:r>
          </w:p>
          <w:p w:rsidR="00377943" w:rsidRPr="00491265" w:rsidRDefault="00377943" w:rsidP="00CF3860">
            <w:r w:rsidRPr="00491265">
              <w:rPr>
                <w:rFonts w:hint="eastAsia"/>
              </w:rPr>
              <w:t>.extern push</w:t>
            </w:r>
          </w:p>
          <w:p w:rsidR="00377943" w:rsidRPr="00491265" w:rsidRDefault="00377943" w:rsidP="00CF3860">
            <w:r w:rsidRPr="00491265">
              <w:rPr>
                <w:rFonts w:hint="eastAsia"/>
              </w:rPr>
              <w:t>.extern pop</w:t>
            </w:r>
          </w:p>
          <w:p w:rsidR="00377943" w:rsidRPr="00491265" w:rsidRDefault="00377943" w:rsidP="00CF3860">
            <w:r w:rsidRPr="00491265">
              <w:rPr>
                <w:rFonts w:hint="eastAsia"/>
              </w:rPr>
              <w:t>.global main</w:t>
            </w:r>
          </w:p>
          <w:p w:rsidR="00377943" w:rsidRPr="00491265" w:rsidRDefault="00377943" w:rsidP="00CF3860">
            <w:r w:rsidRPr="00491265">
              <w:rPr>
                <w:rFonts w:hint="eastAsia"/>
              </w:rPr>
              <w:t>main:</w:t>
            </w:r>
          </w:p>
          <w:p w:rsidR="00377943" w:rsidRPr="001F48DA" w:rsidRDefault="00377943" w:rsidP="00CF3860">
            <w:pPr>
              <w:rPr>
                <w:lang w:val="pt-BR"/>
              </w:rPr>
            </w:pPr>
            <w:r w:rsidRPr="00491265">
              <w:rPr>
                <w:rFonts w:hint="eastAsia"/>
              </w:rPr>
              <w:t xml:space="preserve">  </w:t>
            </w:r>
            <w:r w:rsidRPr="001F48DA">
              <w:rPr>
                <w:rFonts w:hint="eastAsia"/>
                <w:lang w:val="pt-BR"/>
              </w:rPr>
              <w:t>LDI R1, 3</w:t>
            </w:r>
            <w:r w:rsidR="00EF4F3A" w:rsidRPr="00814C97">
              <w:tab/>
            </w:r>
            <w:r w:rsidR="00EF4F3A">
              <w:rPr>
                <w:rFonts w:hint="eastAsia"/>
              </w:rPr>
              <w:t>; R1=3</w:t>
            </w:r>
          </w:p>
          <w:p w:rsidR="00377943" w:rsidRPr="001F48DA" w:rsidRDefault="00377943" w:rsidP="00CF3860">
            <w:pPr>
              <w:rPr>
                <w:lang w:val="pt-BR"/>
              </w:rPr>
            </w:pPr>
            <w:r w:rsidRPr="001F48DA">
              <w:rPr>
                <w:rFonts w:hint="eastAsia"/>
                <w:lang w:val="pt-BR"/>
              </w:rPr>
              <w:t xml:space="preserve">  PUSH R1</w:t>
            </w:r>
            <w:r w:rsidR="00EF4F3A" w:rsidRPr="00814C97">
              <w:tab/>
            </w:r>
            <w:r w:rsidR="00EF4F3A">
              <w:rPr>
                <w:rFonts w:hint="eastAsia"/>
              </w:rPr>
              <w:t xml:space="preserve">; </w:t>
            </w:r>
            <w:r w:rsidR="002B20D4">
              <w:rPr>
                <w:rFonts w:hint="eastAsia"/>
              </w:rPr>
              <w:t>推入</w:t>
            </w:r>
            <w:r w:rsidR="00EF4F3A">
              <w:rPr>
                <w:rFonts w:hint="eastAsia"/>
              </w:rPr>
              <w:t>參數</w:t>
            </w:r>
          </w:p>
          <w:p w:rsidR="00377943" w:rsidRPr="001F48DA" w:rsidRDefault="00377943" w:rsidP="00CF3860">
            <w:pPr>
              <w:rPr>
                <w:lang w:val="pt-BR"/>
              </w:rPr>
            </w:pPr>
            <w:r w:rsidRPr="001F48DA">
              <w:rPr>
                <w:rFonts w:hint="eastAsia"/>
                <w:lang w:val="pt-BR"/>
              </w:rPr>
              <w:t xml:space="preserve">  </w:t>
            </w:r>
            <w:r>
              <w:rPr>
                <w:rFonts w:hint="eastAsia"/>
                <w:lang w:val="pt-BR"/>
              </w:rPr>
              <w:t>CALL</w:t>
            </w:r>
            <w:r w:rsidRPr="001F48DA">
              <w:rPr>
                <w:rFonts w:hint="eastAsia"/>
                <w:lang w:val="pt-BR"/>
              </w:rPr>
              <w:t xml:space="preserve"> push</w:t>
            </w:r>
            <w:r w:rsidR="00EF4F3A" w:rsidRPr="00814C97">
              <w:tab/>
            </w:r>
            <w:r w:rsidR="00EF4F3A">
              <w:rPr>
                <w:rFonts w:hint="eastAsia"/>
              </w:rPr>
              <w:t>; push(3)</w:t>
            </w:r>
          </w:p>
          <w:p w:rsidR="00377943" w:rsidRPr="00491265" w:rsidRDefault="00377943" w:rsidP="00CF3860">
            <w:r w:rsidRPr="001F48DA">
              <w:rPr>
                <w:rFonts w:hint="eastAsia"/>
                <w:lang w:val="pt-BR"/>
              </w:rPr>
              <w:t xml:space="preserve">  </w:t>
            </w:r>
            <w:r>
              <w:rPr>
                <w:rFonts w:hint="eastAsia"/>
              </w:rPr>
              <w:t>CALL</w:t>
            </w:r>
            <w:r w:rsidRPr="00491265">
              <w:rPr>
                <w:rFonts w:hint="eastAsia"/>
              </w:rPr>
              <w:t xml:space="preserve"> pop</w:t>
            </w:r>
            <w:r w:rsidR="00EF4F3A" w:rsidRPr="00814C97">
              <w:tab/>
            </w:r>
            <w:r w:rsidR="00EF4F3A">
              <w:rPr>
                <w:rFonts w:hint="eastAsia"/>
              </w:rPr>
              <w:t>; pop()</w:t>
            </w:r>
          </w:p>
          <w:p w:rsidR="00377943" w:rsidRPr="00491265" w:rsidRDefault="00377943" w:rsidP="00CF3860">
            <w:r w:rsidRPr="00491265">
              <w:rPr>
                <w:rFonts w:hint="eastAsia"/>
              </w:rPr>
              <w:t xml:space="preserve">  ST R1, x</w:t>
            </w:r>
            <w:r w:rsidR="00EF4F3A" w:rsidRPr="00814C97">
              <w:tab/>
            </w:r>
            <w:r w:rsidR="00EF4F3A">
              <w:rPr>
                <w:rFonts w:hint="eastAsia"/>
              </w:rPr>
              <w:t>; x=pop()</w:t>
            </w:r>
          </w:p>
          <w:p w:rsidR="00377943" w:rsidRPr="00491265" w:rsidRDefault="00377943" w:rsidP="00CF3860">
            <w:r w:rsidRPr="00491265">
              <w:rPr>
                <w:rFonts w:hint="eastAsia"/>
              </w:rPr>
              <w:t xml:space="preserve">  LDI R1, 0</w:t>
            </w:r>
            <w:r w:rsidR="00EF4F3A" w:rsidRPr="00814C97">
              <w:tab/>
            </w:r>
            <w:r w:rsidR="00EF4F3A">
              <w:rPr>
                <w:rFonts w:hint="eastAsia"/>
              </w:rPr>
              <w:t>; ret 0</w:t>
            </w:r>
          </w:p>
          <w:p w:rsidR="00377943" w:rsidRPr="00491265" w:rsidRDefault="00377943" w:rsidP="00CF3860">
            <w:r w:rsidRPr="00491265">
              <w:rPr>
                <w:rFonts w:hint="eastAsia"/>
              </w:rPr>
              <w:t xml:space="preserve">  RET</w:t>
            </w:r>
          </w:p>
          <w:p w:rsidR="00377943" w:rsidRPr="00491265" w:rsidRDefault="00227990" w:rsidP="00CF3860">
            <w:r>
              <w:rPr>
                <w:rFonts w:hint="eastAsia"/>
              </w:rPr>
              <w:t>x:</w:t>
            </w:r>
            <w:r w:rsidR="00377943" w:rsidRPr="00491265">
              <w:rPr>
                <w:rFonts w:hint="eastAsia"/>
              </w:rPr>
              <w:t xml:space="preserve"> RESW 1</w:t>
            </w:r>
          </w:p>
        </w:tc>
      </w:tr>
    </w:tbl>
    <w:p w:rsidR="00377943" w:rsidRDefault="00377943" w:rsidP="00DB1E42"/>
    <w:p w:rsidR="00377943" w:rsidRDefault="00377943" w:rsidP="001F48DA">
      <w:r>
        <w:rPr>
          <w:rFonts w:hint="eastAsia"/>
        </w:rPr>
        <w:t>在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>REF _Ref228700494 \h</w:instrText>
      </w:r>
      <w:r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範例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3</w:t>
      </w:r>
      <w:r w:rsidR="00F36CB3">
        <w:fldChar w:fldCharType="end"/>
      </w:r>
      <w:r>
        <w:rPr>
          <w:rFonts w:hint="eastAsia"/>
        </w:rPr>
        <w:t>當中，使用了</w:t>
      </w:r>
      <w:r>
        <w:rPr>
          <w:rFonts w:hint="eastAsia"/>
        </w:rPr>
        <w:t xml:space="preserve"> .bss , .text, .data </w:t>
      </w:r>
      <w:r>
        <w:rPr>
          <w:rFonts w:hint="eastAsia"/>
        </w:rPr>
        <w:t>這樣的分段指令，</w:t>
      </w:r>
      <w:r w:rsidR="00400D83">
        <w:rPr>
          <w:rFonts w:hint="eastAsia"/>
        </w:rPr>
        <w:t>代表後續的指令必須被編入該段落中。其中的</w:t>
      </w:r>
      <w:r w:rsidR="00400D83">
        <w:rPr>
          <w:rFonts w:hint="eastAsia"/>
        </w:rPr>
        <w:t xml:space="preserve"> </w:t>
      </w:r>
      <w:r>
        <w:rPr>
          <w:rFonts w:hint="eastAsia"/>
        </w:rPr>
        <w:t xml:space="preserve">.bss </w:t>
      </w:r>
      <w:r>
        <w:rPr>
          <w:rFonts w:hint="eastAsia"/>
        </w:rPr>
        <w:t>是</w:t>
      </w:r>
      <w:r w:rsidRPr="00DE6892">
        <w:t>Block Started by Symbol</w:t>
      </w:r>
      <w:r>
        <w:rPr>
          <w:rFonts w:hint="eastAsia"/>
        </w:rPr>
        <w:t>的簡稱，是儲存未初</w:t>
      </w:r>
      <w:r>
        <w:rPr>
          <w:rFonts w:hint="eastAsia"/>
        </w:rPr>
        <w:lastRenderedPageBreak/>
        <w:t>始化全域變數的區段。而</w:t>
      </w:r>
      <w:r>
        <w:rPr>
          <w:rFonts w:hint="eastAsia"/>
        </w:rPr>
        <w:t xml:space="preserve"> .data </w:t>
      </w:r>
      <w:r>
        <w:rPr>
          <w:rFonts w:hint="eastAsia"/>
        </w:rPr>
        <w:t>則代表資料段，用來儲存已初始化的全域變數</w:t>
      </w:r>
      <w:r w:rsidR="00B23725">
        <w:rPr>
          <w:rFonts w:hint="eastAsia"/>
        </w:rPr>
        <w:t>。</w:t>
      </w:r>
      <w:r w:rsidR="00400D83">
        <w:rPr>
          <w:rFonts w:hint="eastAsia"/>
        </w:rPr>
        <w:t>假指令</w:t>
      </w:r>
      <w:r>
        <w:rPr>
          <w:rFonts w:hint="eastAsia"/>
        </w:rPr>
        <w:t xml:space="preserve"> .text </w:t>
      </w:r>
      <w:r>
        <w:rPr>
          <w:rFonts w:hint="eastAsia"/>
        </w:rPr>
        <w:t>代表內文段</w:t>
      </w:r>
      <w:r w:rsidR="00B23725">
        <w:rPr>
          <w:rFonts w:hint="eastAsia"/>
        </w:rPr>
        <w:t xml:space="preserve"> (</w:t>
      </w:r>
      <w:r w:rsidR="0015437A">
        <w:rPr>
          <w:rFonts w:hint="eastAsia"/>
        </w:rPr>
        <w:t>或稱</w:t>
      </w:r>
      <w:r w:rsidR="00B23725">
        <w:rPr>
          <w:rFonts w:hint="eastAsia"/>
        </w:rPr>
        <w:t>程式段</w:t>
      </w:r>
      <w:r w:rsidR="00B23725">
        <w:rPr>
          <w:rFonts w:hint="eastAsia"/>
        </w:rPr>
        <w:t>)</w:t>
      </w:r>
      <w:r>
        <w:rPr>
          <w:rFonts w:hint="eastAsia"/>
        </w:rPr>
        <w:t>，用來儲存程式</w:t>
      </w:r>
      <w:r w:rsidR="00400D83">
        <w:rPr>
          <w:rFonts w:hint="eastAsia"/>
        </w:rPr>
        <w:t>的指令碼</w:t>
      </w:r>
      <w:r>
        <w:rPr>
          <w:rFonts w:hint="eastAsia"/>
        </w:rPr>
        <w:t>。</w:t>
      </w:r>
    </w:p>
    <w:p w:rsidR="00377943" w:rsidRDefault="00377943" w:rsidP="00DE6892"/>
    <w:p w:rsidR="00400D83" w:rsidRDefault="00400D83" w:rsidP="001F48DA">
      <w:r>
        <w:rPr>
          <w:rFonts w:hint="eastAsia"/>
        </w:rPr>
        <w:t>假指令</w:t>
      </w:r>
      <w:r>
        <w:rPr>
          <w:rFonts w:hint="eastAsia"/>
        </w:rPr>
        <w:t xml:space="preserve"> </w:t>
      </w:r>
      <w:r w:rsidR="00377943">
        <w:rPr>
          <w:rFonts w:hint="eastAsia"/>
        </w:rPr>
        <w:t xml:space="preserve">.global </w:t>
      </w:r>
      <w:r>
        <w:rPr>
          <w:rFonts w:hint="eastAsia"/>
        </w:rPr>
        <w:t>宣告某</w:t>
      </w:r>
      <w:r w:rsidR="00377943">
        <w:rPr>
          <w:rFonts w:hint="eastAsia"/>
        </w:rPr>
        <w:t>變數</w:t>
      </w:r>
      <w:r>
        <w:rPr>
          <w:rFonts w:hint="eastAsia"/>
        </w:rPr>
        <w:t>為全域變數</w:t>
      </w:r>
      <w:r w:rsidR="00377943">
        <w:rPr>
          <w:rFonts w:hint="eastAsia"/>
        </w:rPr>
        <w:t>，可以供外部的程式引用，</w:t>
      </w:r>
      <w:r>
        <w:rPr>
          <w:rFonts w:hint="eastAsia"/>
        </w:rPr>
        <w:t>像是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>REF _Ref228700494 \h</w:instrText>
      </w:r>
      <w:r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範例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3</w:t>
      </w:r>
      <w:r w:rsidR="00F36CB3">
        <w:fldChar w:fldCharType="end"/>
      </w:r>
      <w:r>
        <w:rPr>
          <w:rFonts w:hint="eastAsia"/>
        </w:rPr>
        <w:t>當中的</w:t>
      </w:r>
      <w:r>
        <w:rPr>
          <w:rFonts w:hint="eastAsia"/>
        </w:rPr>
        <w:t xml:space="preserve"> global stack, global top, global push, global pop, global main </w:t>
      </w:r>
      <w:r>
        <w:rPr>
          <w:rFonts w:hint="eastAsia"/>
        </w:rPr>
        <w:t>等，都是全域變數的範例。</w:t>
      </w:r>
    </w:p>
    <w:p w:rsidR="00400D83" w:rsidRPr="00400D83" w:rsidRDefault="00400D83" w:rsidP="001F48DA"/>
    <w:p w:rsidR="00377943" w:rsidRDefault="00400D83" w:rsidP="001F48DA">
      <w:r>
        <w:rPr>
          <w:rFonts w:hint="eastAsia"/>
        </w:rPr>
        <w:t>引用全域變數時</w:t>
      </w:r>
      <w:r w:rsidR="00377943">
        <w:rPr>
          <w:rFonts w:hint="eastAsia"/>
        </w:rPr>
        <w:t>必須</w:t>
      </w:r>
      <w:r>
        <w:rPr>
          <w:rFonts w:hint="eastAsia"/>
        </w:rPr>
        <w:t>使用</w:t>
      </w:r>
      <w:r w:rsidR="00377943">
        <w:rPr>
          <w:rFonts w:hint="eastAsia"/>
        </w:rPr>
        <w:t xml:space="preserve"> .extern </w:t>
      </w:r>
      <w:r w:rsidR="00377943">
        <w:rPr>
          <w:rFonts w:hint="eastAsia"/>
        </w:rPr>
        <w:t>指令，</w:t>
      </w:r>
      <w:r w:rsidR="0015437A">
        <w:rPr>
          <w:rFonts w:hint="eastAsia"/>
        </w:rPr>
        <w:t>以</w:t>
      </w:r>
      <w:r w:rsidR="00377943">
        <w:rPr>
          <w:rFonts w:hint="eastAsia"/>
        </w:rPr>
        <w:t>告訴組譯器這些變數是外部變數，</w:t>
      </w:r>
      <w:r w:rsidR="005204D9">
        <w:rPr>
          <w:rFonts w:hint="eastAsia"/>
        </w:rPr>
        <w:t>才</w:t>
      </w:r>
      <w:r w:rsidR="00377943">
        <w:rPr>
          <w:rFonts w:hint="eastAsia"/>
        </w:rPr>
        <w:t>不</w:t>
      </w:r>
      <w:r w:rsidR="007A2055">
        <w:rPr>
          <w:rFonts w:hint="eastAsia"/>
        </w:rPr>
        <w:t>會</w:t>
      </w:r>
      <w:r>
        <w:rPr>
          <w:rFonts w:hint="eastAsia"/>
        </w:rPr>
        <w:t>因為這些變數未被定義而產生錯誤訊息</w:t>
      </w:r>
      <w:r w:rsidR="00377943">
        <w:rPr>
          <w:rFonts w:hint="eastAsia"/>
        </w:rPr>
        <w:t>。</w:t>
      </w:r>
      <w:r>
        <w:rPr>
          <w:rFonts w:hint="eastAsia"/>
        </w:rPr>
        <w:t>像是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>REF _Ref228700494 \h</w:instrText>
      </w:r>
      <w:r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範例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3</w:t>
      </w:r>
      <w:r w:rsidR="00F36CB3">
        <w:fldChar w:fldCharType="end"/>
      </w:r>
      <w:r>
        <w:rPr>
          <w:rFonts w:hint="eastAsia"/>
        </w:rPr>
        <w:t>當中的</w:t>
      </w:r>
      <w:r>
        <w:rPr>
          <w:rFonts w:hint="eastAsia"/>
        </w:rPr>
        <w:t xml:space="preserve"> extern stack, extern top, extern push, extern pop </w:t>
      </w:r>
      <w:r>
        <w:rPr>
          <w:rFonts w:hint="eastAsia"/>
        </w:rPr>
        <w:t>等，都是引用外部變數的範例。</w:t>
      </w:r>
    </w:p>
    <w:p w:rsidR="00377943" w:rsidRPr="00025548" w:rsidRDefault="00377943" w:rsidP="00DB1E42"/>
    <w:p w:rsidR="00377943" w:rsidRDefault="00377943" w:rsidP="00DE6892">
      <w:r>
        <w:rPr>
          <w:rFonts w:hint="eastAsia"/>
        </w:rPr>
        <w:t>在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>REF _Ref228700494 \h</w:instrText>
      </w:r>
      <w:r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範例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3</w:t>
      </w:r>
      <w:r w:rsidR="00F36CB3">
        <w:fldChar w:fldCharType="end"/>
      </w:r>
      <w:r>
        <w:rPr>
          <w:rFonts w:hint="eastAsia"/>
        </w:rPr>
        <w:t>中，變數</w:t>
      </w:r>
      <w:r>
        <w:rPr>
          <w:rFonts w:hint="eastAsia"/>
        </w:rPr>
        <w:t xml:space="preserve">stack, top </w:t>
      </w:r>
      <w:r>
        <w:rPr>
          <w:rFonts w:hint="eastAsia"/>
        </w:rPr>
        <w:t>與函數</w:t>
      </w:r>
      <w:r>
        <w:rPr>
          <w:rFonts w:hint="eastAsia"/>
        </w:rPr>
        <w:t xml:space="preserve"> push, pop, main </w:t>
      </w:r>
      <w:r>
        <w:rPr>
          <w:rFonts w:hint="eastAsia"/>
        </w:rPr>
        <w:t>等，都是全域變數，這些變數可以供其他</w:t>
      </w:r>
      <w:r w:rsidR="00400D83">
        <w:rPr>
          <w:rFonts w:hint="eastAsia"/>
        </w:rPr>
        <w:t>程式</w:t>
      </w:r>
      <w:r>
        <w:rPr>
          <w:rFonts w:hint="eastAsia"/>
        </w:rPr>
        <w:t>使用</w:t>
      </w:r>
      <w:r w:rsidR="0015437A">
        <w:rPr>
          <w:rFonts w:hint="eastAsia"/>
        </w:rPr>
        <w:t>。</w:t>
      </w:r>
      <w:r>
        <w:rPr>
          <w:rFonts w:hint="eastAsia"/>
        </w:rPr>
        <w:t>因此，在定義</w:t>
      </w:r>
      <w:r w:rsidR="00400D83">
        <w:rPr>
          <w:rFonts w:hint="eastAsia"/>
        </w:rPr>
        <w:t>這些變數的</w:t>
      </w:r>
      <w:r>
        <w:rPr>
          <w:rFonts w:hint="eastAsia"/>
        </w:rPr>
        <w:t>檔案中</w:t>
      </w:r>
      <w:r w:rsidR="00400D83">
        <w:rPr>
          <w:rFonts w:hint="eastAsia"/>
        </w:rPr>
        <w:t>，我們</w:t>
      </w:r>
      <w:r>
        <w:rPr>
          <w:rFonts w:hint="eastAsia"/>
        </w:rPr>
        <w:t>會以</w:t>
      </w:r>
      <w:r>
        <w:rPr>
          <w:rFonts w:hint="eastAsia"/>
        </w:rPr>
        <w:t xml:space="preserve"> .global </w:t>
      </w:r>
      <w:r>
        <w:rPr>
          <w:rFonts w:hint="eastAsia"/>
        </w:rPr>
        <w:t>指令宣告</w:t>
      </w:r>
      <w:r w:rsidR="00400D83">
        <w:rPr>
          <w:rFonts w:hint="eastAsia"/>
        </w:rPr>
        <w:t>該變數</w:t>
      </w:r>
      <w:r>
        <w:rPr>
          <w:rFonts w:hint="eastAsia"/>
        </w:rPr>
        <w:t>為全域變數，</w:t>
      </w:r>
      <w:r w:rsidR="00400D83">
        <w:rPr>
          <w:rFonts w:hint="eastAsia"/>
        </w:rPr>
        <w:t>然後再</w:t>
      </w:r>
      <w:r>
        <w:rPr>
          <w:rFonts w:hint="eastAsia"/>
        </w:rPr>
        <w:t>引用</w:t>
      </w:r>
      <w:r w:rsidR="00400D83">
        <w:rPr>
          <w:rFonts w:hint="eastAsia"/>
        </w:rPr>
        <w:t>這些變數的檔案中，</w:t>
      </w:r>
      <w:r>
        <w:rPr>
          <w:rFonts w:hint="eastAsia"/>
        </w:rPr>
        <w:t>以</w:t>
      </w:r>
      <w:r>
        <w:rPr>
          <w:rFonts w:hint="eastAsia"/>
        </w:rPr>
        <w:t xml:space="preserve"> .extern </w:t>
      </w:r>
      <w:r w:rsidR="00400D83">
        <w:rPr>
          <w:rFonts w:hint="eastAsia"/>
        </w:rPr>
        <w:t>指令</w:t>
      </w:r>
      <w:r>
        <w:rPr>
          <w:rFonts w:hint="eastAsia"/>
        </w:rPr>
        <w:t>宣告</w:t>
      </w:r>
      <w:r w:rsidR="00400D83">
        <w:rPr>
          <w:rFonts w:hint="eastAsia"/>
        </w:rPr>
        <w:t>該變數</w:t>
      </w:r>
      <w:r>
        <w:rPr>
          <w:rFonts w:hint="eastAsia"/>
        </w:rPr>
        <w:t>為外部變數。</w:t>
      </w:r>
    </w:p>
    <w:p w:rsidR="00377943" w:rsidRPr="00DE6892" w:rsidRDefault="00377943" w:rsidP="00DB1E42"/>
    <w:p w:rsidR="00377943" w:rsidRDefault="00F36CB3" w:rsidP="00DB1E42">
      <w:r>
        <w:fldChar w:fldCharType="begin"/>
      </w:r>
      <w:r w:rsidR="00377943">
        <w:instrText xml:space="preserve"> </w:instrText>
      </w:r>
      <w:r w:rsidR="00377943">
        <w:rPr>
          <w:rFonts w:hint="eastAsia"/>
        </w:rPr>
        <w:instrText>REF _Ref228700494 \h</w:instrText>
      </w:r>
      <w:r w:rsidR="00377943">
        <w:instrText xml:space="preserve"> </w:instrText>
      </w:r>
      <w:r>
        <w:fldChar w:fldCharType="separate"/>
      </w:r>
      <w:r w:rsidR="002233D6">
        <w:rPr>
          <w:rFonts w:hint="eastAsia"/>
        </w:rPr>
        <w:t>範例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3</w:t>
      </w:r>
      <w:r>
        <w:fldChar w:fldCharType="end"/>
      </w:r>
      <w:r w:rsidR="00377943">
        <w:rPr>
          <w:rFonts w:hint="eastAsia"/>
        </w:rPr>
        <w:t>中的三個檔案，如果在分開的情況下，分別被組譯成目的碼</w:t>
      </w:r>
      <w:r w:rsidR="0015437A">
        <w:rPr>
          <w:rFonts w:hint="eastAsia"/>
        </w:rPr>
        <w:t>，</w:t>
      </w:r>
      <w:r w:rsidR="00377943">
        <w:rPr>
          <w:rFonts w:hint="eastAsia"/>
        </w:rPr>
        <w:t>那麼，在組譯時，組譯器將無法計算出外部變數的位址，因此，必須</w:t>
      </w:r>
      <w:r w:rsidR="00400D83">
        <w:rPr>
          <w:rFonts w:hint="eastAsia"/>
        </w:rPr>
        <w:t>進行</w:t>
      </w:r>
      <w:r w:rsidR="00377943">
        <w:rPr>
          <w:rFonts w:hint="eastAsia"/>
        </w:rPr>
        <w:t>特別</w:t>
      </w:r>
      <w:r w:rsidR="0015437A">
        <w:rPr>
          <w:rFonts w:hint="eastAsia"/>
        </w:rPr>
        <w:t>的</w:t>
      </w:r>
      <w:r w:rsidR="00377943">
        <w:rPr>
          <w:rFonts w:hint="eastAsia"/>
        </w:rPr>
        <w:t>處理。</w:t>
      </w:r>
    </w:p>
    <w:p w:rsidR="00377943" w:rsidRPr="00400D83" w:rsidRDefault="00377943" w:rsidP="00DB1E42"/>
    <w:p w:rsidR="00AC3E49" w:rsidRDefault="00F36CB3" w:rsidP="00DE6892">
      <w:r>
        <w:fldChar w:fldCharType="begin"/>
      </w:r>
      <w:r w:rsidR="00377943">
        <w:instrText xml:space="preserve"> </w:instrText>
      </w:r>
      <w:r w:rsidR="00377943">
        <w:rPr>
          <w:rFonts w:hint="eastAsia"/>
        </w:rPr>
        <w:instrText>REF _Ref228702129 \h</w:instrText>
      </w:r>
      <w:r w:rsidR="00377943">
        <w:instrText xml:space="preserve"> </w:instrText>
      </w:r>
      <w:r>
        <w:fldChar w:fldCharType="separate"/>
      </w:r>
      <w:r w:rsidR="002233D6">
        <w:rPr>
          <w:rFonts w:hint="eastAsia"/>
        </w:rPr>
        <w:t>範例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4</w:t>
      </w:r>
      <w:r>
        <w:fldChar w:fldCharType="end"/>
      </w:r>
      <w:r w:rsidR="00377943">
        <w:rPr>
          <w:rFonts w:hint="eastAsia"/>
        </w:rPr>
        <w:t>、</w:t>
      </w:r>
      <w:r>
        <w:fldChar w:fldCharType="begin"/>
      </w:r>
      <w:r w:rsidR="00377943">
        <w:instrText xml:space="preserve"> REF _Ref229218722 \h </w:instrText>
      </w:r>
      <w:r>
        <w:fldChar w:fldCharType="separate"/>
      </w:r>
      <w:r w:rsidR="002233D6">
        <w:rPr>
          <w:rFonts w:hint="eastAsia"/>
        </w:rPr>
        <w:t>範例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5</w:t>
      </w:r>
      <w:r>
        <w:fldChar w:fldCharType="end"/>
      </w:r>
      <w:r w:rsidR="00377943">
        <w:rPr>
          <w:rFonts w:hint="eastAsia"/>
        </w:rPr>
        <w:t>、</w:t>
      </w:r>
      <w:r>
        <w:fldChar w:fldCharType="begin"/>
      </w:r>
      <w:r w:rsidR="00377943">
        <w:instrText xml:space="preserve"> REF _Ref229218723 \h </w:instrText>
      </w:r>
      <w:r>
        <w:fldChar w:fldCharType="separate"/>
      </w:r>
      <w:r w:rsidR="002233D6">
        <w:rPr>
          <w:rFonts w:hint="eastAsia"/>
        </w:rPr>
        <w:t>範例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6</w:t>
      </w:r>
      <w:r>
        <w:fldChar w:fldCharType="end"/>
      </w:r>
      <w:r w:rsidR="00377943">
        <w:rPr>
          <w:rFonts w:hint="eastAsia"/>
        </w:rPr>
        <w:t>分別顯示了</w:t>
      </w:r>
      <w:r w:rsidR="00377943">
        <w:rPr>
          <w:rFonts w:hint="eastAsia"/>
        </w:rPr>
        <w:t xml:space="preserve"> StackType.s</w:t>
      </w:r>
      <w:r w:rsidR="00377943">
        <w:rPr>
          <w:rFonts w:hint="eastAsia"/>
        </w:rPr>
        <w:t>、</w:t>
      </w:r>
      <w:r w:rsidR="00377943">
        <w:rPr>
          <w:rFonts w:hint="eastAsia"/>
        </w:rPr>
        <w:t>StackFunc.s</w:t>
      </w:r>
      <w:r w:rsidR="00377943">
        <w:rPr>
          <w:rFonts w:hint="eastAsia"/>
        </w:rPr>
        <w:t>與</w:t>
      </w:r>
      <w:r w:rsidR="00377943">
        <w:rPr>
          <w:rFonts w:hint="eastAsia"/>
        </w:rPr>
        <w:t xml:space="preserve"> StackMain.s </w:t>
      </w:r>
      <w:r w:rsidR="00377943">
        <w:rPr>
          <w:rFonts w:hint="eastAsia"/>
        </w:rPr>
        <w:t>等程式</w:t>
      </w:r>
      <w:r w:rsidR="00400D83">
        <w:rPr>
          <w:rFonts w:hint="eastAsia"/>
        </w:rPr>
        <w:t>的組譯報表。在這些報表的目的碼欄位中，</w:t>
      </w:r>
      <w:r w:rsidR="00377943">
        <w:rPr>
          <w:rFonts w:hint="eastAsia"/>
        </w:rPr>
        <w:t>位址前</w:t>
      </w:r>
      <w:r w:rsidR="0015437A">
        <w:rPr>
          <w:rFonts w:hint="eastAsia"/>
        </w:rPr>
        <w:t>面</w:t>
      </w:r>
      <w:r w:rsidR="00377943">
        <w:rPr>
          <w:rFonts w:hint="eastAsia"/>
        </w:rPr>
        <w:t>會加上分段代碼</w:t>
      </w:r>
      <w:r w:rsidR="00400D83">
        <w:rPr>
          <w:rFonts w:hint="eastAsia"/>
        </w:rPr>
        <w:t>，像是</w:t>
      </w:r>
      <w:r w:rsidR="00400D83">
        <w:rPr>
          <w:rFonts w:hint="eastAsia"/>
        </w:rPr>
        <w:t xml:space="preserve"> B (BSS </w:t>
      </w:r>
      <w:r w:rsidR="00400D83">
        <w:rPr>
          <w:rFonts w:hint="eastAsia"/>
        </w:rPr>
        <w:t>段</w:t>
      </w:r>
      <w:r w:rsidR="00400D83">
        <w:rPr>
          <w:rFonts w:hint="eastAsia"/>
        </w:rPr>
        <w:t xml:space="preserve">), D (DATA </w:t>
      </w:r>
      <w:r w:rsidR="00400D83">
        <w:rPr>
          <w:rFonts w:hint="eastAsia"/>
        </w:rPr>
        <w:t>段</w:t>
      </w:r>
      <w:r w:rsidR="00400D83">
        <w:rPr>
          <w:rFonts w:hint="eastAsia"/>
        </w:rPr>
        <w:t>), T (TEXT</w:t>
      </w:r>
      <w:r w:rsidR="00400D83">
        <w:rPr>
          <w:rFonts w:hint="eastAsia"/>
        </w:rPr>
        <w:t>段</w:t>
      </w:r>
      <w:r w:rsidR="00400D83">
        <w:rPr>
          <w:rFonts w:hint="eastAsia"/>
        </w:rPr>
        <w:t>)</w:t>
      </w:r>
      <w:r w:rsidR="00400D83" w:rsidRPr="00400D83">
        <w:rPr>
          <w:rStyle w:val="aff"/>
        </w:rPr>
        <w:t xml:space="preserve"> </w:t>
      </w:r>
      <w:r w:rsidR="00AC3E49">
        <w:rPr>
          <w:rFonts w:hint="eastAsia"/>
        </w:rPr>
        <w:t>等，這是由於使用了分段機制的原因。</w:t>
      </w:r>
    </w:p>
    <w:p w:rsidR="00AC3E49" w:rsidRPr="00025548" w:rsidRDefault="00AC3E49" w:rsidP="00DE6892"/>
    <w:p w:rsidR="00AC3E49" w:rsidRDefault="00AC3E49" w:rsidP="00DE6892">
      <w:r>
        <w:rPr>
          <w:rFonts w:hint="eastAsia"/>
        </w:rPr>
        <w:t>在這些範例中，由於具有分段與外部變數，使得其目的碼變得較為複雜。我們使用</w:t>
      </w:r>
      <w:r>
        <w:rPr>
          <w:rFonts w:hint="eastAsia"/>
        </w:rPr>
        <w:t xml:space="preserve"> &lt;</w:t>
      </w:r>
      <w:r>
        <w:rPr>
          <w:rFonts w:hint="eastAsia"/>
        </w:rPr>
        <w:t>記錄類型</w:t>
      </w:r>
      <w:r>
        <w:rPr>
          <w:rFonts w:hint="eastAsia"/>
        </w:rPr>
        <w:t>&gt;(</w:t>
      </w:r>
      <w:r>
        <w:rPr>
          <w:rFonts w:hint="eastAsia"/>
        </w:rPr>
        <w:t>欄位</w:t>
      </w:r>
      <w:r>
        <w:rPr>
          <w:rFonts w:hint="eastAsia"/>
        </w:rPr>
        <w:t>1</w:t>
      </w:r>
      <w:r>
        <w:rPr>
          <w:rFonts w:hint="eastAsia"/>
        </w:rPr>
        <w:t>、欄位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…</w:t>
      </w:r>
      <w:r>
        <w:rPr>
          <w:rFonts w:hint="eastAsia"/>
        </w:rPr>
        <w:t xml:space="preserve">) </w:t>
      </w:r>
      <w:r>
        <w:rPr>
          <w:rFonts w:hint="eastAsia"/>
        </w:rPr>
        <w:t>的語法表示目的碼。例如，</w:t>
      </w:r>
      <w:r>
        <w:rPr>
          <w:rFonts w:hint="eastAsia"/>
        </w:rPr>
        <w:t xml:space="preserve">S(B,0000,stack) </w:t>
      </w:r>
      <w:r>
        <w:rPr>
          <w:rFonts w:hint="eastAsia"/>
        </w:rPr>
        <w:t>所代表的是符號記錄</w:t>
      </w:r>
      <w:r>
        <w:rPr>
          <w:rFonts w:hint="eastAsia"/>
        </w:rPr>
        <w:t xml:space="preserve"> S</w:t>
      </w:r>
      <w:r>
        <w:rPr>
          <w:rFonts w:hint="eastAsia"/>
        </w:rPr>
        <w:t>，其三個欄位的值分別為</w:t>
      </w:r>
      <w:r>
        <w:rPr>
          <w:rFonts w:hint="eastAsia"/>
        </w:rPr>
        <w:t xml:space="preserve"> (B, 0000, stack)</w:t>
      </w:r>
      <w:r>
        <w:rPr>
          <w:rFonts w:hint="eastAsia"/>
        </w:rPr>
        <w:t>。</w:t>
      </w:r>
    </w:p>
    <w:p w:rsidR="00AC3E49" w:rsidRPr="00D26760" w:rsidRDefault="00AC3E49" w:rsidP="00DE6892"/>
    <w:p w:rsidR="00AC3E49" w:rsidRDefault="00AC3E49" w:rsidP="00DE6892">
      <w:pPr>
        <w:pStyle w:val="a8"/>
      </w:pPr>
      <w:bookmarkStart w:id="22" w:name="_Ref228702129"/>
      <w:r>
        <w:rPr>
          <w:rFonts w:hint="eastAsia"/>
        </w:rPr>
        <w:t>範例</w:t>
      </w:r>
      <w:r>
        <w:rPr>
          <w:rFonts w:hint="eastAsia"/>
        </w:rPr>
        <w:t xml:space="preserve"> </w:t>
      </w:r>
      <w:fldSimple w:instr=" STYLEREF 1 \s ">
        <w:r w:rsidR="002233D6">
          <w:rPr>
            <w:noProof/>
          </w:rPr>
          <w:t>5</w:t>
        </w:r>
      </w:fldSimple>
      <w:r>
        <w:t>.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範例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F36CB3">
        <w:fldChar w:fldCharType="separate"/>
      </w:r>
      <w:r w:rsidR="002233D6">
        <w:rPr>
          <w:noProof/>
        </w:rPr>
        <w:t>4</w:t>
      </w:r>
      <w:r w:rsidR="00F36CB3">
        <w:fldChar w:fldCharType="end"/>
      </w:r>
      <w:bookmarkEnd w:id="22"/>
      <w:r>
        <w:rPr>
          <w:rFonts w:hint="eastAsia"/>
        </w:rPr>
        <w:t xml:space="preserve"> </w:t>
      </w:r>
      <w:r>
        <w:rPr>
          <w:rFonts w:hint="eastAsia"/>
        </w:rPr>
        <w:t>堆疊型態</w:t>
      </w:r>
      <w:r>
        <w:rPr>
          <w:rFonts w:hint="eastAsia"/>
        </w:rPr>
        <w:t xml:space="preserve"> StackType.s </w:t>
      </w:r>
      <w:r>
        <w:rPr>
          <w:rFonts w:hint="eastAsia"/>
        </w:rPr>
        <w:t>及其目的碼</w:t>
      </w: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9"/>
        <w:gridCol w:w="1984"/>
        <w:gridCol w:w="2977"/>
        <w:gridCol w:w="2835"/>
      </w:tblGrid>
      <w:tr w:rsidR="00AC3E49" w:rsidRPr="00491265" w:rsidTr="00380D11">
        <w:tc>
          <w:tcPr>
            <w:tcW w:w="959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t>位址</w:t>
            </w:r>
          </w:p>
        </w:tc>
        <w:tc>
          <w:tcPr>
            <w:tcW w:w="1984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t>組合語言檔：</w:t>
            </w:r>
            <w:r w:rsidRPr="00491265">
              <w:rPr>
                <w:rFonts w:hint="eastAsia"/>
              </w:rPr>
              <w:t>StackType.s</w:t>
            </w:r>
          </w:p>
        </w:tc>
        <w:tc>
          <w:tcPr>
            <w:tcW w:w="2977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t>目的碼</w:t>
            </w:r>
          </w:p>
        </w:tc>
        <w:tc>
          <w:tcPr>
            <w:tcW w:w="2835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t>說明</w:t>
            </w:r>
          </w:p>
        </w:tc>
      </w:tr>
      <w:tr w:rsidR="00AC3E49" w:rsidRPr="00491265" w:rsidTr="00380D11">
        <w:tc>
          <w:tcPr>
            <w:tcW w:w="959" w:type="dxa"/>
          </w:tcPr>
          <w:p w:rsidR="00AC3E49" w:rsidRPr="00491265" w:rsidRDefault="00AC3E49" w:rsidP="00816711"/>
          <w:p w:rsidR="00AC3E49" w:rsidRPr="00491265" w:rsidRDefault="00AC3E49" w:rsidP="00816711"/>
          <w:p w:rsidR="00AC3E49" w:rsidRPr="00491265" w:rsidRDefault="00AC3E49" w:rsidP="00816711">
            <w:r w:rsidRPr="00491265">
              <w:rPr>
                <w:rFonts w:hint="eastAsia"/>
              </w:rPr>
              <w:t>B 0000</w:t>
            </w:r>
          </w:p>
          <w:p w:rsidR="00AC3E49" w:rsidRPr="00491265" w:rsidRDefault="00AC3E49" w:rsidP="00816711"/>
          <w:p w:rsidR="00AC3E49" w:rsidRPr="00491265" w:rsidRDefault="00AC3E49" w:rsidP="00816711"/>
          <w:p w:rsidR="00AC3E49" w:rsidRPr="00491265" w:rsidRDefault="00AC3E49" w:rsidP="00816711"/>
          <w:p w:rsidR="00AC3E49" w:rsidRPr="00491265" w:rsidRDefault="00AC3E49" w:rsidP="00816711">
            <w:r w:rsidRPr="00491265">
              <w:rPr>
                <w:rFonts w:hint="eastAsia"/>
              </w:rPr>
              <w:t>D 0000</w:t>
            </w:r>
          </w:p>
        </w:tc>
        <w:tc>
          <w:tcPr>
            <w:tcW w:w="1984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t>.bss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>.global stack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>stack RESW 512</w:t>
            </w:r>
          </w:p>
          <w:p w:rsidR="00AC3E49" w:rsidRPr="00491265" w:rsidRDefault="00AC3E49" w:rsidP="00816711"/>
          <w:p w:rsidR="00AC3E49" w:rsidRPr="00491265" w:rsidRDefault="00AC3E49" w:rsidP="00816711">
            <w:r w:rsidRPr="00491265">
              <w:rPr>
                <w:rFonts w:hint="eastAsia"/>
              </w:rPr>
              <w:t>.data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>.global top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>top WORD 0</w:t>
            </w:r>
          </w:p>
        </w:tc>
        <w:tc>
          <w:tcPr>
            <w:tcW w:w="2977" w:type="dxa"/>
          </w:tcPr>
          <w:p w:rsidR="00AC3E49" w:rsidRPr="00491265" w:rsidRDefault="00AC3E49" w:rsidP="00816711"/>
          <w:p w:rsidR="00AC3E49" w:rsidRPr="00491265" w:rsidRDefault="00AC3E49" w:rsidP="00816711"/>
          <w:p w:rsidR="00AC3E49" w:rsidRPr="00491265" w:rsidRDefault="00AC3E49" w:rsidP="00816711">
            <w:r w:rsidRPr="00491265">
              <w:rPr>
                <w:rFonts w:hint="eastAsia"/>
              </w:rPr>
              <w:t>B(0200),S(B,0000,stack)</w:t>
            </w:r>
          </w:p>
          <w:p w:rsidR="00AC3E49" w:rsidRPr="00491265" w:rsidRDefault="00AC3E49" w:rsidP="00816711"/>
          <w:p w:rsidR="00AC3E49" w:rsidRPr="00491265" w:rsidRDefault="00AC3E49" w:rsidP="00816711"/>
          <w:p w:rsidR="00AC3E49" w:rsidRPr="00491265" w:rsidRDefault="00AC3E49" w:rsidP="00816711"/>
          <w:p w:rsidR="00AC3E49" w:rsidRPr="00491265" w:rsidRDefault="00AC3E49" w:rsidP="00705A24">
            <w:r w:rsidRPr="00491265">
              <w:rPr>
                <w:rFonts w:hint="eastAsia"/>
              </w:rPr>
              <w:t>D(00000000),S(D,0000,top)</w:t>
            </w:r>
          </w:p>
        </w:tc>
        <w:tc>
          <w:tcPr>
            <w:tcW w:w="2835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t>BSS</w:t>
            </w:r>
            <w:r w:rsidRPr="00491265">
              <w:rPr>
                <w:rFonts w:hint="eastAsia"/>
              </w:rPr>
              <w:t>段開始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 xml:space="preserve">stack </w:t>
            </w:r>
            <w:r w:rsidRPr="00491265">
              <w:rPr>
                <w:rFonts w:hint="eastAsia"/>
              </w:rPr>
              <w:t>是全域變數</w:t>
            </w:r>
          </w:p>
          <w:p w:rsidR="00AC3E49" w:rsidRDefault="00AC3E49" w:rsidP="00816711"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區段</w:t>
            </w:r>
            <w:r w:rsidRPr="00491265">
              <w:rPr>
                <w:rFonts w:hint="eastAsia"/>
              </w:rPr>
              <w:t>512</w:t>
            </w:r>
            <w:r>
              <w:rPr>
                <w:rFonts w:hint="eastAsia"/>
              </w:rPr>
              <w:t xml:space="preserve"> </w:t>
            </w:r>
            <w:r w:rsidRPr="00491265">
              <w:rPr>
                <w:rFonts w:hint="eastAsia"/>
              </w:rPr>
              <w:t>byte</w:t>
            </w:r>
          </w:p>
          <w:p w:rsidR="00AC3E49" w:rsidRDefault="00AC3E49" w:rsidP="00816711">
            <w:r>
              <w:rPr>
                <w:rFonts w:hint="eastAsia"/>
              </w:rPr>
              <w:t>stack</w:t>
            </w:r>
            <w:r>
              <w:rPr>
                <w:rFonts w:hint="eastAsia"/>
              </w:rPr>
              <w:t>的位址為</w:t>
            </w:r>
            <w:r>
              <w:rPr>
                <w:rFonts w:hint="eastAsia"/>
              </w:rPr>
              <w:t>B0000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>DATA</w:t>
            </w:r>
            <w:r w:rsidRPr="00491265">
              <w:rPr>
                <w:rFonts w:hint="eastAsia"/>
              </w:rPr>
              <w:t>段開始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>top</w:t>
            </w:r>
            <w:r w:rsidRPr="00491265">
              <w:rPr>
                <w:rFonts w:hint="eastAsia"/>
              </w:rPr>
              <w:t>是全域變數</w:t>
            </w:r>
          </w:p>
          <w:p w:rsidR="00AC3E49" w:rsidRDefault="00AC3E49" w:rsidP="00380D11"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編碼為</w:t>
            </w:r>
            <w:r>
              <w:rPr>
                <w:rFonts w:hint="eastAsia"/>
              </w:rPr>
              <w:t>D(00000000)</w:t>
            </w:r>
          </w:p>
          <w:p w:rsidR="00AC3E49" w:rsidRPr="00491265" w:rsidRDefault="00AC3E49" w:rsidP="00380D11">
            <w:r w:rsidRPr="00491265">
              <w:rPr>
                <w:rFonts w:hint="eastAsia"/>
              </w:rPr>
              <w:t>top</w:t>
            </w:r>
            <w:r w:rsidRPr="00491265">
              <w:rPr>
                <w:rFonts w:hint="eastAsia"/>
              </w:rPr>
              <w:t>的位址是</w:t>
            </w:r>
            <w:r>
              <w:rPr>
                <w:rFonts w:hint="eastAsia"/>
              </w:rPr>
              <w:t>D</w:t>
            </w:r>
            <w:r w:rsidRPr="00491265">
              <w:rPr>
                <w:rFonts w:hint="eastAsia"/>
              </w:rPr>
              <w:t>0000</w:t>
            </w:r>
          </w:p>
        </w:tc>
      </w:tr>
    </w:tbl>
    <w:p w:rsidR="00AC3E49" w:rsidRDefault="00AC3E49" w:rsidP="00DB1E42"/>
    <w:p w:rsidR="00AC3E49" w:rsidRDefault="00AC3E49" w:rsidP="006978F4">
      <w:r>
        <w:rPr>
          <w:rFonts w:hint="eastAsia"/>
        </w:rPr>
        <w:t>在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>REF _Ref228702129 \h</w:instrText>
      </w:r>
      <w:r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範例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4</w:t>
      </w:r>
      <w:r w:rsidR="00F36CB3">
        <w:fldChar w:fldCharType="end"/>
      </w:r>
      <w:r>
        <w:rPr>
          <w:rFonts w:hint="eastAsia"/>
        </w:rPr>
        <w:t>中，開頭的假指令</w:t>
      </w:r>
      <w:r>
        <w:rPr>
          <w:rFonts w:hint="eastAsia"/>
        </w:rPr>
        <w:t xml:space="preserve"> .bss </w:t>
      </w:r>
      <w:r>
        <w:rPr>
          <w:rFonts w:hint="eastAsia"/>
        </w:rPr>
        <w:t>指示了該段為</w:t>
      </w:r>
      <w:r>
        <w:rPr>
          <w:rFonts w:hint="eastAsia"/>
        </w:rPr>
        <w:t xml:space="preserve"> BSS </w:t>
      </w:r>
      <w:r>
        <w:rPr>
          <w:rFonts w:hint="eastAsia"/>
        </w:rPr>
        <w:t>段，這導致後續的</w:t>
      </w:r>
      <w:r>
        <w:rPr>
          <w:rFonts w:hint="eastAsia"/>
        </w:rPr>
        <w:t xml:space="preserve"> stack </w:t>
      </w:r>
      <w:r>
        <w:rPr>
          <w:rFonts w:hint="eastAsia"/>
        </w:rPr>
        <w:t>變數被放入了</w:t>
      </w:r>
      <w:r>
        <w:rPr>
          <w:rFonts w:hint="eastAsia"/>
        </w:rPr>
        <w:t xml:space="preserve"> BSS </w:t>
      </w:r>
      <w:r>
        <w:rPr>
          <w:rFonts w:hint="eastAsia"/>
        </w:rPr>
        <w:t>段當中，所以</w:t>
      </w:r>
      <w:r>
        <w:rPr>
          <w:rFonts w:hint="eastAsia"/>
        </w:rPr>
        <w:t xml:space="preserve"> </w:t>
      </w:r>
      <w:r w:rsidRPr="00491265">
        <w:rPr>
          <w:rFonts w:hint="eastAsia"/>
        </w:rPr>
        <w:t>stack RESW 512</w:t>
      </w:r>
      <w:r>
        <w:rPr>
          <w:rFonts w:hint="eastAsia"/>
        </w:rPr>
        <w:t xml:space="preserve"> </w:t>
      </w:r>
      <w:r>
        <w:rPr>
          <w:rFonts w:hint="eastAsia"/>
        </w:rPr>
        <w:t>的目的碼被編為</w:t>
      </w:r>
      <w:r>
        <w:rPr>
          <w:rFonts w:hint="eastAsia"/>
        </w:rPr>
        <w:t xml:space="preserve"> B(0200)</w:t>
      </w:r>
      <w:r>
        <w:rPr>
          <w:rFonts w:hint="eastAsia"/>
        </w:rPr>
        <w:t>，這代表</w:t>
      </w:r>
      <w:r>
        <w:rPr>
          <w:rFonts w:hint="eastAsia"/>
        </w:rPr>
        <w:t xml:space="preserve"> stack </w:t>
      </w:r>
      <w:r>
        <w:rPr>
          <w:rFonts w:hint="eastAsia"/>
        </w:rPr>
        <w:t>變數會在</w:t>
      </w:r>
      <w:r>
        <w:rPr>
          <w:rFonts w:hint="eastAsia"/>
        </w:rPr>
        <w:t>BSS</w:t>
      </w:r>
      <w:r>
        <w:rPr>
          <w:rFonts w:hint="eastAsia"/>
        </w:rPr>
        <w:t>段中保留一塊區域，其長度為</w:t>
      </w:r>
      <w:r>
        <w:rPr>
          <w:rFonts w:hint="eastAsia"/>
        </w:rPr>
        <w:t xml:space="preserve"> 512 (0x0200) bytes</w:t>
      </w:r>
      <w:r>
        <w:rPr>
          <w:rFonts w:hint="eastAsia"/>
        </w:rPr>
        <w:t>。</w:t>
      </w:r>
    </w:p>
    <w:p w:rsidR="00AC3E49" w:rsidRDefault="00AC3E49" w:rsidP="006978F4"/>
    <w:p w:rsidR="00AC3E49" w:rsidRDefault="00AC3E49" w:rsidP="006978F4">
      <w:r>
        <w:rPr>
          <w:rFonts w:hint="eastAsia"/>
        </w:rPr>
        <w:t>由於</w:t>
      </w:r>
      <w:r>
        <w:rPr>
          <w:rFonts w:hint="eastAsia"/>
        </w:rPr>
        <w:t>stack</w:t>
      </w:r>
      <w:r>
        <w:rPr>
          <w:rFonts w:hint="eastAsia"/>
        </w:rPr>
        <w:t>變數已經被</w:t>
      </w:r>
      <w:r>
        <w:rPr>
          <w:rFonts w:hint="eastAsia"/>
        </w:rPr>
        <w:t xml:space="preserve"> .global stack </w:t>
      </w:r>
      <w:r>
        <w:rPr>
          <w:rFonts w:hint="eastAsia"/>
        </w:rPr>
        <w:t>指令宣告為全域變數，因此，</w:t>
      </w:r>
      <w:r w:rsidRPr="00491265">
        <w:rPr>
          <w:rFonts w:hint="eastAsia"/>
        </w:rPr>
        <w:t>stack RESW 512</w:t>
      </w:r>
      <w:r>
        <w:rPr>
          <w:rFonts w:hint="eastAsia"/>
        </w:rPr>
        <w:t>指令還會輸出一筆</w:t>
      </w:r>
      <w:r>
        <w:rPr>
          <w:rFonts w:hint="eastAsia"/>
        </w:rPr>
        <w:t xml:space="preserve">S(B,0000,stack) </w:t>
      </w:r>
      <w:r>
        <w:rPr>
          <w:rFonts w:hint="eastAsia"/>
        </w:rPr>
        <w:t>的記錄，以便在記錄符號</w:t>
      </w:r>
      <w:r>
        <w:rPr>
          <w:rFonts w:hint="eastAsia"/>
        </w:rPr>
        <w:t xml:space="preserve"> stack </w:t>
      </w:r>
      <w:r>
        <w:rPr>
          <w:rFonts w:hint="eastAsia"/>
        </w:rPr>
        <w:t>的位址是</w:t>
      </w:r>
      <w:r>
        <w:rPr>
          <w:rFonts w:hint="eastAsia"/>
        </w:rPr>
        <w:t xml:space="preserve"> BSS </w:t>
      </w:r>
      <w:r>
        <w:rPr>
          <w:rFonts w:hint="eastAsia"/>
        </w:rPr>
        <w:t>分段的</w:t>
      </w:r>
      <w:r>
        <w:rPr>
          <w:rFonts w:hint="eastAsia"/>
        </w:rPr>
        <w:t>0000</w:t>
      </w:r>
      <w:r>
        <w:rPr>
          <w:rFonts w:hint="eastAsia"/>
        </w:rPr>
        <w:t>。</w:t>
      </w:r>
    </w:p>
    <w:p w:rsidR="00AC3E49" w:rsidRPr="00400D83" w:rsidRDefault="00AC3E49" w:rsidP="00DB1E42"/>
    <w:p w:rsidR="00AC3E49" w:rsidRDefault="00F36CB3" w:rsidP="00DB1E42">
      <w:r>
        <w:fldChar w:fldCharType="begin"/>
      </w:r>
      <w:r w:rsidR="00AC3E49">
        <w:instrText xml:space="preserve"> </w:instrText>
      </w:r>
      <w:r w:rsidR="00AC3E49">
        <w:rPr>
          <w:rFonts w:hint="eastAsia"/>
        </w:rPr>
        <w:instrText>REF _Ref228702129 \h</w:instrText>
      </w:r>
      <w:r w:rsidR="00AC3E49">
        <w:instrText xml:space="preserve"> </w:instrText>
      </w:r>
      <w:r>
        <w:fldChar w:fldCharType="separate"/>
      </w:r>
      <w:r w:rsidR="002233D6">
        <w:rPr>
          <w:rFonts w:hint="eastAsia"/>
        </w:rPr>
        <w:t>範例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4</w:t>
      </w:r>
      <w:r>
        <w:fldChar w:fldCharType="end"/>
      </w:r>
      <w:r w:rsidR="00AC3E49">
        <w:rPr>
          <w:rFonts w:hint="eastAsia"/>
        </w:rPr>
        <w:t>中的</w:t>
      </w:r>
      <w:r w:rsidR="00AC3E49">
        <w:rPr>
          <w:rFonts w:hint="eastAsia"/>
        </w:rPr>
        <w:t xml:space="preserve"> .data </w:t>
      </w:r>
      <w:r w:rsidR="00AC3E49">
        <w:rPr>
          <w:rFonts w:hint="eastAsia"/>
        </w:rPr>
        <w:t>指令宣告了資料段的開始，而</w:t>
      </w:r>
      <w:r w:rsidR="00AC3E49">
        <w:rPr>
          <w:rFonts w:hint="eastAsia"/>
        </w:rPr>
        <w:t xml:space="preserve"> top WORD 0 </w:t>
      </w:r>
      <w:r w:rsidR="00AC3E49">
        <w:rPr>
          <w:rFonts w:hint="eastAsia"/>
        </w:rPr>
        <w:t>則宣告了</w:t>
      </w:r>
      <w:r w:rsidR="00AC3E49">
        <w:rPr>
          <w:rFonts w:hint="eastAsia"/>
        </w:rPr>
        <w:t xml:space="preserve"> top </w:t>
      </w:r>
      <w:r w:rsidR="00AC3E49">
        <w:rPr>
          <w:rFonts w:hint="eastAsia"/>
        </w:rPr>
        <w:t>變數為</w:t>
      </w:r>
      <w:r w:rsidR="00AC3E49">
        <w:rPr>
          <w:rFonts w:hint="eastAsia"/>
        </w:rPr>
        <w:t xml:space="preserve"> 0</w:t>
      </w:r>
      <w:r w:rsidR="00AC3E49">
        <w:rPr>
          <w:rFonts w:hint="eastAsia"/>
        </w:rPr>
        <w:t>，於是會輸出</w:t>
      </w:r>
      <w:r w:rsidR="00AC3E49">
        <w:rPr>
          <w:rFonts w:hint="eastAsia"/>
        </w:rPr>
        <w:t xml:space="preserve"> D(00000000) </w:t>
      </w:r>
      <w:r w:rsidR="00AC3E49">
        <w:rPr>
          <w:rFonts w:hint="eastAsia"/>
        </w:rPr>
        <w:t>這樣一個資料段的記錄。而且，由於</w:t>
      </w:r>
      <w:r w:rsidR="00AC3E49">
        <w:rPr>
          <w:rFonts w:hint="eastAsia"/>
        </w:rPr>
        <w:t xml:space="preserve"> top</w:t>
      </w:r>
      <w:r w:rsidR="00AC3E49">
        <w:rPr>
          <w:rFonts w:hint="eastAsia"/>
        </w:rPr>
        <w:t>被</w:t>
      </w:r>
      <w:r w:rsidR="00AC3E49">
        <w:rPr>
          <w:rFonts w:hint="eastAsia"/>
        </w:rPr>
        <w:t xml:space="preserve"> .global top </w:t>
      </w:r>
      <w:r w:rsidR="00AC3E49">
        <w:rPr>
          <w:rFonts w:hint="eastAsia"/>
        </w:rPr>
        <w:t>指令宣告為全域變數，因此，接著會輸出一筆</w:t>
      </w:r>
      <w:r w:rsidR="00AC3E49">
        <w:rPr>
          <w:rFonts w:hint="eastAsia"/>
        </w:rPr>
        <w:t xml:space="preserve"> S(D,0000,top)</w:t>
      </w:r>
      <w:r w:rsidR="00AC3E49">
        <w:rPr>
          <w:rFonts w:hint="eastAsia"/>
        </w:rPr>
        <w:t>，以便在符號表中記錄符號</w:t>
      </w:r>
      <w:r w:rsidR="00AC3E49">
        <w:rPr>
          <w:rFonts w:hint="eastAsia"/>
        </w:rPr>
        <w:t xml:space="preserve"> top </w:t>
      </w:r>
      <w:r w:rsidR="00AC3E49">
        <w:rPr>
          <w:rFonts w:hint="eastAsia"/>
        </w:rPr>
        <w:t>的位址是</w:t>
      </w:r>
      <w:r w:rsidR="00AC3E49">
        <w:rPr>
          <w:rFonts w:hint="eastAsia"/>
        </w:rPr>
        <w:t xml:space="preserve"> DATA </w:t>
      </w:r>
      <w:r w:rsidR="00AC3E49">
        <w:rPr>
          <w:rFonts w:hint="eastAsia"/>
        </w:rPr>
        <w:t>分段的</w:t>
      </w:r>
      <w:r w:rsidR="00AC3E49">
        <w:rPr>
          <w:rFonts w:hint="eastAsia"/>
        </w:rPr>
        <w:t xml:space="preserve"> 0000</w:t>
      </w:r>
      <w:r w:rsidR="00AC3E49">
        <w:rPr>
          <w:rFonts w:hint="eastAsia"/>
        </w:rPr>
        <w:t>。</w:t>
      </w:r>
    </w:p>
    <w:p w:rsidR="00AC3E49" w:rsidRPr="00025548" w:rsidRDefault="00AC3E49" w:rsidP="00DB1E42"/>
    <w:p w:rsidR="00AC3E49" w:rsidRDefault="00AC3E49" w:rsidP="00DB1E42">
      <w:r>
        <w:rPr>
          <w:rFonts w:hint="eastAsia"/>
        </w:rPr>
        <w:t>在</w:t>
      </w:r>
      <w:r w:rsidR="00F36CB3">
        <w:fldChar w:fldCharType="begin"/>
      </w:r>
      <w:r>
        <w:instrText xml:space="preserve"> REF _Ref229218722 \h </w:instrText>
      </w:r>
      <w:r w:rsidR="00F36CB3">
        <w:fldChar w:fldCharType="separate"/>
      </w:r>
      <w:r w:rsidR="002233D6">
        <w:rPr>
          <w:rFonts w:hint="eastAsia"/>
        </w:rPr>
        <w:t>範例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5</w:t>
      </w:r>
      <w:r w:rsidR="00F36CB3">
        <w:fldChar w:fldCharType="end"/>
      </w:r>
      <w:r>
        <w:rPr>
          <w:rFonts w:hint="eastAsia"/>
        </w:rPr>
        <w:t>中，假指令</w:t>
      </w:r>
      <w:r>
        <w:rPr>
          <w:rFonts w:hint="eastAsia"/>
        </w:rPr>
        <w:t xml:space="preserve"> .text </w:t>
      </w:r>
      <w:r>
        <w:rPr>
          <w:rFonts w:hint="eastAsia"/>
        </w:rPr>
        <w:t>告訴組譯器這是</w:t>
      </w:r>
      <w:r w:rsidR="00C411B1">
        <w:rPr>
          <w:rFonts w:hint="eastAsia"/>
        </w:rPr>
        <w:t>內文</w:t>
      </w:r>
      <w:r>
        <w:rPr>
          <w:rFonts w:hint="eastAsia"/>
        </w:rPr>
        <w:t>段的開始。然後，指令</w:t>
      </w:r>
      <w:r>
        <w:rPr>
          <w:rFonts w:hint="eastAsia"/>
        </w:rPr>
        <w:t xml:space="preserve"> .extern stack, .extern top </w:t>
      </w:r>
      <w:r>
        <w:rPr>
          <w:rFonts w:hint="eastAsia"/>
        </w:rPr>
        <w:t>宣告了</w:t>
      </w:r>
      <w:r>
        <w:rPr>
          <w:rFonts w:hint="eastAsia"/>
        </w:rPr>
        <w:t xml:space="preserve"> stack</w:t>
      </w:r>
      <w:r>
        <w:rPr>
          <w:rFonts w:hint="eastAsia"/>
        </w:rPr>
        <w:t>與</w:t>
      </w:r>
      <w:r>
        <w:rPr>
          <w:rFonts w:hint="eastAsia"/>
        </w:rPr>
        <w:t xml:space="preserve"> top </w:t>
      </w:r>
      <w:r>
        <w:rPr>
          <w:rFonts w:hint="eastAsia"/>
        </w:rPr>
        <w:t>為外部變數。接著，指令</w:t>
      </w:r>
      <w:r>
        <w:rPr>
          <w:rFonts w:hint="eastAsia"/>
        </w:rPr>
        <w:t xml:space="preserve"> .global push </w:t>
      </w:r>
      <w:r>
        <w:rPr>
          <w:rFonts w:hint="eastAsia"/>
        </w:rPr>
        <w:t>與後續的</w:t>
      </w:r>
      <w:r>
        <w:rPr>
          <w:rFonts w:hint="eastAsia"/>
        </w:rPr>
        <w:t xml:space="preserve"> .global pop </w:t>
      </w:r>
      <w:r>
        <w:rPr>
          <w:rFonts w:hint="eastAsia"/>
        </w:rPr>
        <w:t>宣告了</w:t>
      </w:r>
      <w:r>
        <w:rPr>
          <w:rFonts w:hint="eastAsia"/>
        </w:rPr>
        <w:t xml:space="preserve"> push </w:t>
      </w:r>
      <w:r>
        <w:rPr>
          <w:rFonts w:hint="eastAsia"/>
        </w:rPr>
        <w:t>與</w:t>
      </w:r>
      <w:r>
        <w:rPr>
          <w:rFonts w:hint="eastAsia"/>
        </w:rPr>
        <w:t xml:space="preserve"> pop </w:t>
      </w:r>
      <w:r>
        <w:rPr>
          <w:rFonts w:hint="eastAsia"/>
        </w:rPr>
        <w:t>為全域變數。當組譯器看到</w:t>
      </w:r>
      <w:r>
        <w:rPr>
          <w:rFonts w:hint="eastAsia"/>
        </w:rPr>
        <w:t xml:space="preserve"> push: </w:t>
      </w:r>
      <w:r>
        <w:rPr>
          <w:rFonts w:hint="eastAsia"/>
        </w:rPr>
        <w:t>符號標記時，由於發現</w:t>
      </w:r>
      <w:r>
        <w:rPr>
          <w:rFonts w:hint="eastAsia"/>
        </w:rPr>
        <w:t xml:space="preserve"> push </w:t>
      </w:r>
      <w:r>
        <w:rPr>
          <w:rFonts w:hint="eastAsia"/>
        </w:rPr>
        <w:t>是全域變數，因此，會輸出一筆</w:t>
      </w:r>
      <w:r>
        <w:rPr>
          <w:rFonts w:hint="eastAsia"/>
        </w:rPr>
        <w:t xml:space="preserve"> S(T,0000,push) </w:t>
      </w:r>
      <w:r>
        <w:rPr>
          <w:rFonts w:hint="eastAsia"/>
        </w:rPr>
        <w:t>記錄，以記錄符號</w:t>
      </w:r>
      <w:r>
        <w:rPr>
          <w:rFonts w:hint="eastAsia"/>
        </w:rPr>
        <w:t>push</w:t>
      </w:r>
      <w:r>
        <w:rPr>
          <w:rFonts w:hint="eastAsia"/>
        </w:rPr>
        <w:t>的位址為</w:t>
      </w:r>
      <w:r>
        <w:rPr>
          <w:rFonts w:hint="eastAsia"/>
        </w:rPr>
        <w:t xml:space="preserve"> TEXT </w:t>
      </w:r>
      <w:r>
        <w:rPr>
          <w:rFonts w:hint="eastAsia"/>
        </w:rPr>
        <w:t>分段的</w:t>
      </w:r>
      <w:r>
        <w:rPr>
          <w:rFonts w:hint="eastAsia"/>
        </w:rPr>
        <w:t>0000</w:t>
      </w:r>
      <w:r>
        <w:rPr>
          <w:rFonts w:hint="eastAsia"/>
        </w:rPr>
        <w:t>。</w:t>
      </w:r>
    </w:p>
    <w:p w:rsidR="00AC3E49" w:rsidRPr="00025548" w:rsidRDefault="00AC3E49" w:rsidP="00DB1E42"/>
    <w:p w:rsidR="00AC3E49" w:rsidRPr="00DE6892" w:rsidRDefault="00AC3E49" w:rsidP="00DE6892">
      <w:pPr>
        <w:pStyle w:val="a8"/>
      </w:pPr>
      <w:bookmarkStart w:id="23" w:name="_Ref229218722"/>
      <w:r>
        <w:rPr>
          <w:rFonts w:hint="eastAsia"/>
        </w:rPr>
        <w:t>範例</w:t>
      </w:r>
      <w:r>
        <w:rPr>
          <w:rFonts w:hint="eastAsia"/>
        </w:rPr>
        <w:t xml:space="preserve"> </w:t>
      </w:r>
      <w:fldSimple w:instr=" STYLEREF 1 \s ">
        <w:r w:rsidR="002233D6">
          <w:rPr>
            <w:noProof/>
          </w:rPr>
          <w:t>5</w:t>
        </w:r>
      </w:fldSimple>
      <w:r>
        <w:t>.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範例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F36CB3">
        <w:fldChar w:fldCharType="separate"/>
      </w:r>
      <w:r w:rsidR="002233D6">
        <w:rPr>
          <w:noProof/>
        </w:rPr>
        <w:t>5</w:t>
      </w:r>
      <w:r w:rsidR="00F36CB3">
        <w:fldChar w:fldCharType="end"/>
      </w:r>
      <w:bookmarkEnd w:id="23"/>
      <w:r>
        <w:rPr>
          <w:rFonts w:hint="eastAsia"/>
        </w:rPr>
        <w:t xml:space="preserve"> </w:t>
      </w:r>
      <w:r>
        <w:rPr>
          <w:rFonts w:hint="eastAsia"/>
        </w:rPr>
        <w:t>堆疊函數</w:t>
      </w:r>
      <w:r>
        <w:rPr>
          <w:rFonts w:hint="eastAsia"/>
        </w:rPr>
        <w:t xml:space="preserve"> StackFunc.s </w:t>
      </w:r>
      <w:r>
        <w:rPr>
          <w:rFonts w:hint="eastAsia"/>
        </w:rPr>
        <w:t>及其目的碼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9"/>
        <w:gridCol w:w="2126"/>
        <w:gridCol w:w="3686"/>
        <w:gridCol w:w="2693"/>
      </w:tblGrid>
      <w:tr w:rsidR="00AC3E49" w:rsidRPr="00491265" w:rsidTr="00400D83">
        <w:tc>
          <w:tcPr>
            <w:tcW w:w="959" w:type="dxa"/>
          </w:tcPr>
          <w:p w:rsidR="00AC3E49" w:rsidRPr="00491265" w:rsidRDefault="00AC3E49" w:rsidP="00816711"/>
        </w:tc>
        <w:tc>
          <w:tcPr>
            <w:tcW w:w="2126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t>組合語言檔：</w:t>
            </w:r>
            <w:r w:rsidRPr="00491265">
              <w:rPr>
                <w:rFonts w:hint="eastAsia"/>
              </w:rPr>
              <w:t>StackFunc.s</w:t>
            </w:r>
          </w:p>
        </w:tc>
        <w:tc>
          <w:tcPr>
            <w:tcW w:w="3686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t>目的碼</w:t>
            </w:r>
          </w:p>
        </w:tc>
        <w:tc>
          <w:tcPr>
            <w:tcW w:w="2693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t>說明</w:t>
            </w:r>
          </w:p>
        </w:tc>
      </w:tr>
      <w:tr w:rsidR="00AC3E49" w:rsidRPr="00491265" w:rsidTr="00400D83">
        <w:tc>
          <w:tcPr>
            <w:tcW w:w="959" w:type="dxa"/>
          </w:tcPr>
          <w:p w:rsidR="00AC3E49" w:rsidRPr="001F48DA" w:rsidRDefault="00AC3E49" w:rsidP="00E763CA">
            <w:pPr>
              <w:rPr>
                <w:lang w:val="fr-FR"/>
              </w:rPr>
            </w:pPr>
          </w:p>
          <w:p w:rsidR="00AC3E49" w:rsidRPr="001F48DA" w:rsidRDefault="00AC3E49" w:rsidP="00E763CA">
            <w:pPr>
              <w:rPr>
                <w:lang w:val="fr-FR"/>
              </w:rPr>
            </w:pPr>
          </w:p>
          <w:p w:rsidR="00AC3E49" w:rsidRPr="001F48DA" w:rsidRDefault="00AC3E49" w:rsidP="00E763CA">
            <w:pPr>
              <w:rPr>
                <w:lang w:val="fr-FR"/>
              </w:rPr>
            </w:pPr>
          </w:p>
          <w:p w:rsidR="00AC3E49" w:rsidRPr="001F48DA" w:rsidRDefault="00AC3E49" w:rsidP="00E763CA">
            <w:pPr>
              <w:rPr>
                <w:lang w:val="fr-FR"/>
              </w:rPr>
            </w:pPr>
          </w:p>
          <w:p w:rsidR="00AC3E49" w:rsidRPr="001F48DA" w:rsidRDefault="00AC3E49" w:rsidP="00E763CA">
            <w:pPr>
              <w:rPr>
                <w:lang w:val="fr-FR"/>
              </w:rPr>
            </w:pPr>
          </w:p>
          <w:p w:rsidR="00AC3E49" w:rsidRPr="001F48DA" w:rsidRDefault="00AC3E49" w:rsidP="00E763CA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>T 0000</w:t>
            </w:r>
          </w:p>
          <w:p w:rsidR="00AC3E49" w:rsidRPr="001F48DA" w:rsidRDefault="00AC3E49" w:rsidP="00E763CA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>T 0004</w:t>
            </w:r>
          </w:p>
          <w:p w:rsidR="00AC3E49" w:rsidRPr="001F48DA" w:rsidRDefault="00AC3E49" w:rsidP="00E763CA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>T 0008</w:t>
            </w:r>
          </w:p>
          <w:p w:rsidR="00AC3E49" w:rsidRPr="001F48DA" w:rsidRDefault="00AC3E49" w:rsidP="00E763CA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 xml:space="preserve">T </w:t>
            </w:r>
            <w:smartTag w:uri="urn:schemas-microsoft-com:office:smarttags" w:element="chmetcnv">
              <w:smartTagPr>
                <w:attr w:name="UnitName" w:val="C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F48DA">
                <w:rPr>
                  <w:rFonts w:hint="eastAsia"/>
                  <w:lang w:val="fr-FR"/>
                </w:rPr>
                <w:t>000C</w:t>
              </w:r>
            </w:smartTag>
          </w:p>
          <w:p w:rsidR="00AC3E49" w:rsidRPr="001F48DA" w:rsidRDefault="00AC3E49" w:rsidP="00E763CA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>T 0010</w:t>
            </w:r>
          </w:p>
          <w:p w:rsidR="00AC3E49" w:rsidRPr="001F48DA" w:rsidRDefault="00AC3E49" w:rsidP="00E763CA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>T 0014</w:t>
            </w:r>
          </w:p>
          <w:p w:rsidR="00AC3E49" w:rsidRPr="001F48DA" w:rsidRDefault="00AC3E49" w:rsidP="00E763CA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>T 0018</w:t>
            </w:r>
          </w:p>
          <w:p w:rsidR="00AC3E49" w:rsidRPr="001F48DA" w:rsidRDefault="00AC3E49" w:rsidP="00E763CA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 xml:space="preserve">T </w:t>
            </w:r>
            <w:smartTag w:uri="urn:schemas-microsoft-com:office:smarttags" w:element="chmetcnv">
              <w:smartTagPr>
                <w:attr w:name="UnitName" w:val="C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F48DA">
                <w:rPr>
                  <w:rFonts w:hint="eastAsia"/>
                  <w:lang w:val="fr-FR"/>
                </w:rPr>
                <w:t>001C</w:t>
              </w:r>
            </w:smartTag>
          </w:p>
          <w:p w:rsidR="00AC3E49" w:rsidRPr="001F48DA" w:rsidRDefault="00AC3E49" w:rsidP="00E763CA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>T 0020</w:t>
            </w:r>
          </w:p>
          <w:p w:rsidR="00AC3E49" w:rsidRPr="001F48DA" w:rsidRDefault="00AC3E49" w:rsidP="00E763CA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>T 0024</w:t>
            </w:r>
          </w:p>
          <w:p w:rsidR="00AC3E49" w:rsidRPr="001F48DA" w:rsidRDefault="00AC3E49" w:rsidP="00E036E3">
            <w:pPr>
              <w:rPr>
                <w:lang w:val="fr-FR"/>
              </w:rPr>
            </w:pPr>
          </w:p>
          <w:p w:rsidR="00AC3E49" w:rsidRPr="001F48DA" w:rsidRDefault="00AC3E49" w:rsidP="00E036E3">
            <w:pPr>
              <w:rPr>
                <w:lang w:val="fr-FR"/>
              </w:rPr>
            </w:pPr>
          </w:p>
          <w:p w:rsidR="00AC3E49" w:rsidRPr="001F48DA" w:rsidRDefault="00AC3E49" w:rsidP="00E036E3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>T 0028</w:t>
            </w:r>
          </w:p>
          <w:p w:rsidR="00AC3E49" w:rsidRPr="001F48DA" w:rsidRDefault="00AC3E49" w:rsidP="00E036E3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 xml:space="preserve">T </w:t>
            </w:r>
            <w:smartTag w:uri="urn:schemas-microsoft-com:office:smarttags" w:element="chmetcnv">
              <w:smartTagPr>
                <w:attr w:name="UnitName" w:val="C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F48DA">
                <w:rPr>
                  <w:rFonts w:hint="eastAsia"/>
                  <w:lang w:val="fr-FR"/>
                </w:rPr>
                <w:t>002C</w:t>
              </w:r>
            </w:smartTag>
          </w:p>
          <w:p w:rsidR="00AC3E49" w:rsidRPr="001F48DA" w:rsidRDefault="00AC3E49" w:rsidP="00E036E3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>T 0030</w:t>
            </w:r>
          </w:p>
          <w:p w:rsidR="00AC3E49" w:rsidRPr="001F48DA" w:rsidRDefault="00AC3E49" w:rsidP="00E036E3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>T 0034</w:t>
            </w:r>
          </w:p>
          <w:p w:rsidR="00AC3E49" w:rsidRPr="001F48DA" w:rsidRDefault="00AC3E49" w:rsidP="00E036E3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>T 0038</w:t>
            </w:r>
          </w:p>
          <w:p w:rsidR="00AC3E49" w:rsidRPr="001F48DA" w:rsidRDefault="00AC3E49" w:rsidP="00E763CA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 xml:space="preserve">T </w:t>
            </w:r>
            <w:smartTag w:uri="urn:schemas-microsoft-com:office:smarttags" w:element="chmetcnv">
              <w:smartTagPr>
                <w:attr w:name="UnitName" w:val="C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F48DA">
                <w:rPr>
                  <w:rFonts w:hint="eastAsia"/>
                  <w:lang w:val="fr-FR"/>
                </w:rPr>
                <w:t>003C</w:t>
              </w:r>
            </w:smartTag>
          </w:p>
          <w:p w:rsidR="00AC3E49" w:rsidRPr="001F48DA" w:rsidRDefault="00AC3E49" w:rsidP="00E763CA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>T 0040</w:t>
            </w:r>
          </w:p>
          <w:p w:rsidR="00AC3E49" w:rsidRPr="00491265" w:rsidRDefault="00AC3E49" w:rsidP="00E763CA">
            <w:r w:rsidRPr="00491265">
              <w:rPr>
                <w:rFonts w:hint="eastAsia"/>
              </w:rPr>
              <w:t>T 0044</w:t>
            </w:r>
          </w:p>
          <w:p w:rsidR="00AC3E49" w:rsidRPr="00491265" w:rsidRDefault="00AC3E49" w:rsidP="00E763CA">
            <w:r w:rsidRPr="00491265">
              <w:rPr>
                <w:rFonts w:hint="eastAsia"/>
              </w:rPr>
              <w:t>T 0048</w:t>
            </w:r>
          </w:p>
        </w:tc>
        <w:tc>
          <w:tcPr>
            <w:tcW w:w="2126" w:type="dxa"/>
          </w:tcPr>
          <w:p w:rsidR="00AC3E49" w:rsidRPr="00491265" w:rsidRDefault="00AC3E49" w:rsidP="006978F4">
            <w:r w:rsidRPr="00491265">
              <w:rPr>
                <w:rFonts w:hint="eastAsia"/>
              </w:rPr>
              <w:lastRenderedPageBreak/>
              <w:t>.</w:t>
            </w:r>
            <w:r>
              <w:rPr>
                <w:rFonts w:hint="eastAsia"/>
              </w:rPr>
              <w:t>text</w:t>
            </w:r>
          </w:p>
          <w:p w:rsidR="00AC3E49" w:rsidRPr="00491265" w:rsidRDefault="00AC3E49" w:rsidP="0086588D">
            <w:r w:rsidRPr="00491265">
              <w:rPr>
                <w:rFonts w:hint="eastAsia"/>
              </w:rPr>
              <w:t>.extern stack</w:t>
            </w:r>
          </w:p>
          <w:p w:rsidR="00AC3E49" w:rsidRPr="00491265" w:rsidRDefault="00AC3E49" w:rsidP="00E763CA">
            <w:r w:rsidRPr="00491265">
              <w:rPr>
                <w:rFonts w:hint="eastAsia"/>
              </w:rPr>
              <w:t xml:space="preserve">.extern </w:t>
            </w:r>
            <w:r w:rsidRPr="00491265">
              <w:t>top</w:t>
            </w:r>
          </w:p>
          <w:p w:rsidR="00AC3E49" w:rsidRPr="00491265" w:rsidRDefault="00AC3E49" w:rsidP="00E036E3">
            <w:r w:rsidRPr="00491265">
              <w:rPr>
                <w:rFonts w:hint="eastAsia"/>
              </w:rPr>
              <w:t>.global push</w:t>
            </w:r>
          </w:p>
          <w:p w:rsidR="00AC3E49" w:rsidRPr="00491265" w:rsidRDefault="00AC3E49" w:rsidP="00E763CA">
            <w:r w:rsidRPr="00491265">
              <w:rPr>
                <w:rFonts w:hint="eastAsia"/>
              </w:rPr>
              <w:t xml:space="preserve">push : </w:t>
            </w:r>
          </w:p>
          <w:p w:rsidR="00AC3E49" w:rsidRPr="00491265" w:rsidRDefault="00AC3E49" w:rsidP="00E763CA">
            <w:r w:rsidRPr="00491265">
              <w:rPr>
                <w:rFonts w:hint="eastAsia"/>
              </w:rPr>
              <w:t xml:space="preserve">  POP R1 // R1=x</w:t>
            </w:r>
          </w:p>
          <w:p w:rsidR="00AC3E49" w:rsidRPr="00491265" w:rsidRDefault="00AC3E49" w:rsidP="00E763CA">
            <w:r w:rsidRPr="00491265">
              <w:rPr>
                <w:rFonts w:hint="eastAsia"/>
              </w:rPr>
              <w:t xml:space="preserve">  LD R2, top</w:t>
            </w:r>
          </w:p>
          <w:p w:rsidR="00AC3E49" w:rsidRPr="001F48DA" w:rsidRDefault="00AC3E49" w:rsidP="00E763CA">
            <w:pPr>
              <w:rPr>
                <w:lang w:val="pt-BR"/>
              </w:rPr>
            </w:pPr>
            <w:r w:rsidRPr="00491265">
              <w:rPr>
                <w:rFonts w:hint="eastAsia"/>
              </w:rPr>
              <w:t xml:space="preserve">  </w:t>
            </w:r>
            <w:r w:rsidRPr="001F48DA">
              <w:rPr>
                <w:rFonts w:hint="eastAsia"/>
                <w:lang w:val="pt-BR"/>
              </w:rPr>
              <w:t>LD R3, stack</w:t>
            </w:r>
          </w:p>
          <w:p w:rsidR="00AC3E49" w:rsidRPr="001F48DA" w:rsidRDefault="00AC3E49" w:rsidP="00E763CA">
            <w:pPr>
              <w:rPr>
                <w:lang w:val="pt-BR"/>
              </w:rPr>
            </w:pPr>
            <w:r w:rsidRPr="001F48DA">
              <w:rPr>
                <w:rFonts w:hint="eastAsia"/>
                <w:lang w:val="pt-BR"/>
              </w:rPr>
              <w:t xml:space="preserve">  LDI R4, 4</w:t>
            </w:r>
          </w:p>
          <w:p w:rsidR="00AC3E49" w:rsidRPr="001F48DA" w:rsidRDefault="00AC3E49" w:rsidP="00E763CA">
            <w:pPr>
              <w:rPr>
                <w:lang w:val="pt-BR"/>
              </w:rPr>
            </w:pPr>
            <w:r w:rsidRPr="001F48DA">
              <w:rPr>
                <w:rFonts w:hint="eastAsia"/>
                <w:lang w:val="pt-BR"/>
              </w:rPr>
              <w:t xml:space="preserve">  LDI R5, 1</w:t>
            </w:r>
          </w:p>
          <w:p w:rsidR="00AC3E49" w:rsidRPr="001F48DA" w:rsidRDefault="00AC3E49" w:rsidP="00E763CA">
            <w:pPr>
              <w:rPr>
                <w:lang w:val="pt-BR"/>
              </w:rPr>
            </w:pPr>
            <w:r w:rsidRPr="001F48DA">
              <w:rPr>
                <w:rFonts w:hint="eastAsia"/>
                <w:lang w:val="pt-BR"/>
              </w:rPr>
              <w:t xml:space="preserve">  MUL R5, R2, R4</w:t>
            </w:r>
          </w:p>
          <w:p w:rsidR="00AC3E49" w:rsidRPr="001F48DA" w:rsidRDefault="00AC3E49" w:rsidP="00E763CA">
            <w:pPr>
              <w:rPr>
                <w:lang w:val="pt-BR"/>
              </w:rPr>
            </w:pPr>
            <w:r w:rsidRPr="001F48DA">
              <w:rPr>
                <w:rFonts w:hint="eastAsia"/>
                <w:lang w:val="pt-BR"/>
              </w:rPr>
              <w:t xml:space="preserve">  STR R1, [R3+R5]</w:t>
            </w:r>
          </w:p>
          <w:p w:rsidR="00AC3E49" w:rsidRPr="001F48DA" w:rsidRDefault="00AC3E49" w:rsidP="00E763CA">
            <w:pPr>
              <w:rPr>
                <w:lang w:val="pt-BR"/>
              </w:rPr>
            </w:pPr>
            <w:r w:rsidRPr="001F48DA">
              <w:rPr>
                <w:rFonts w:hint="eastAsia"/>
                <w:lang w:val="pt-BR"/>
              </w:rPr>
              <w:t xml:space="preserve">  ADD R2, R2, R5</w:t>
            </w:r>
          </w:p>
          <w:p w:rsidR="00AC3E49" w:rsidRPr="00491265" w:rsidRDefault="00AC3E49" w:rsidP="00E763CA">
            <w:r w:rsidRPr="001F48DA">
              <w:rPr>
                <w:rFonts w:hint="eastAsia"/>
                <w:lang w:val="pt-BR"/>
              </w:rPr>
              <w:t xml:space="preserve">  </w:t>
            </w:r>
            <w:r w:rsidRPr="00491265">
              <w:rPr>
                <w:rFonts w:hint="eastAsia"/>
              </w:rPr>
              <w:t>ST R2, top</w:t>
            </w:r>
          </w:p>
          <w:p w:rsidR="00AC3E49" w:rsidRPr="00491265" w:rsidRDefault="00AC3E49" w:rsidP="00E763CA">
            <w:r w:rsidRPr="00491265">
              <w:rPr>
                <w:rFonts w:hint="eastAsia"/>
              </w:rPr>
              <w:t xml:space="preserve">  RET</w:t>
            </w:r>
          </w:p>
          <w:p w:rsidR="00AC3E49" w:rsidRPr="00491265" w:rsidRDefault="00AC3E49" w:rsidP="00E763CA">
            <w:r w:rsidRPr="00491265">
              <w:rPr>
                <w:rFonts w:hint="eastAsia"/>
              </w:rPr>
              <w:lastRenderedPageBreak/>
              <w:t>.global pop</w:t>
            </w:r>
          </w:p>
          <w:p w:rsidR="00AC3E49" w:rsidRPr="00491265" w:rsidRDefault="00AC3E49" w:rsidP="00E763CA">
            <w:r w:rsidRPr="00491265">
              <w:rPr>
                <w:rFonts w:hint="eastAsia"/>
              </w:rPr>
              <w:t>pop:</w:t>
            </w:r>
          </w:p>
          <w:p w:rsidR="00AC3E49" w:rsidRPr="00491265" w:rsidRDefault="00AC3E49" w:rsidP="00E763CA">
            <w:r w:rsidRPr="00491265">
              <w:rPr>
                <w:rFonts w:hint="eastAsia"/>
              </w:rPr>
              <w:t xml:space="preserve">  LD R2, top</w:t>
            </w:r>
          </w:p>
          <w:p w:rsidR="00AC3E49" w:rsidRPr="00491265" w:rsidRDefault="00AC3E49" w:rsidP="00E763CA">
            <w:r w:rsidRPr="00491265">
              <w:rPr>
                <w:rFonts w:hint="eastAsia"/>
              </w:rPr>
              <w:t xml:space="preserve">  LD R3, stack</w:t>
            </w:r>
          </w:p>
          <w:p w:rsidR="00AC3E49" w:rsidRPr="001F48DA" w:rsidRDefault="00AC3E49" w:rsidP="00E763CA">
            <w:pPr>
              <w:rPr>
                <w:lang w:val="pt-BR"/>
              </w:rPr>
            </w:pPr>
            <w:r w:rsidRPr="00491265">
              <w:rPr>
                <w:rFonts w:hint="eastAsia"/>
              </w:rPr>
              <w:t xml:space="preserve">  </w:t>
            </w:r>
            <w:r w:rsidRPr="001F48DA">
              <w:rPr>
                <w:rFonts w:hint="eastAsia"/>
                <w:lang w:val="pt-BR"/>
              </w:rPr>
              <w:t>LDI R4, 4</w:t>
            </w:r>
          </w:p>
          <w:p w:rsidR="00AC3E49" w:rsidRPr="001F48DA" w:rsidRDefault="00AC3E49" w:rsidP="00E763CA">
            <w:pPr>
              <w:rPr>
                <w:lang w:val="pt-BR"/>
              </w:rPr>
            </w:pPr>
            <w:r w:rsidRPr="001F48DA">
              <w:rPr>
                <w:rFonts w:hint="eastAsia"/>
                <w:lang w:val="pt-BR"/>
              </w:rPr>
              <w:t xml:space="preserve">  LDI R5, 1</w:t>
            </w:r>
          </w:p>
          <w:p w:rsidR="00AC3E49" w:rsidRPr="001F48DA" w:rsidRDefault="00AC3E49" w:rsidP="00E763CA">
            <w:pPr>
              <w:rPr>
                <w:lang w:val="pt-BR"/>
              </w:rPr>
            </w:pPr>
            <w:r w:rsidRPr="001F48DA">
              <w:rPr>
                <w:rFonts w:hint="eastAsia"/>
                <w:lang w:val="pt-BR"/>
              </w:rPr>
              <w:t xml:space="preserve">  MUL R5, R2, R4</w:t>
            </w:r>
          </w:p>
          <w:p w:rsidR="00AC3E49" w:rsidRPr="001F48DA" w:rsidRDefault="00AC3E49" w:rsidP="00E763CA">
            <w:pPr>
              <w:rPr>
                <w:lang w:val="pt-BR"/>
              </w:rPr>
            </w:pPr>
            <w:r w:rsidRPr="001F48DA">
              <w:rPr>
                <w:rFonts w:hint="eastAsia"/>
                <w:lang w:val="pt-BR"/>
              </w:rPr>
              <w:t xml:space="preserve">  LDR R1, [R3+R5]</w:t>
            </w:r>
          </w:p>
          <w:p w:rsidR="00AC3E49" w:rsidRPr="001F48DA" w:rsidRDefault="00AC3E49" w:rsidP="00E763CA">
            <w:pPr>
              <w:rPr>
                <w:lang w:val="pt-BR"/>
              </w:rPr>
            </w:pPr>
            <w:r w:rsidRPr="001F48DA">
              <w:rPr>
                <w:rFonts w:hint="eastAsia"/>
                <w:lang w:val="pt-BR"/>
              </w:rPr>
              <w:t xml:space="preserve">  SUB R2, R2, R5</w:t>
            </w:r>
          </w:p>
          <w:p w:rsidR="00AC3E49" w:rsidRPr="00491265" w:rsidRDefault="00AC3E49" w:rsidP="00E763CA">
            <w:r w:rsidRPr="001F48DA">
              <w:rPr>
                <w:rFonts w:hint="eastAsia"/>
                <w:lang w:val="pt-BR"/>
              </w:rPr>
              <w:t xml:space="preserve">  </w:t>
            </w:r>
            <w:r w:rsidRPr="00491265">
              <w:rPr>
                <w:rFonts w:hint="eastAsia"/>
              </w:rPr>
              <w:t>ST R2, top</w:t>
            </w:r>
          </w:p>
          <w:p w:rsidR="00AC3E49" w:rsidRPr="00491265" w:rsidRDefault="00AC3E49" w:rsidP="00E763CA">
            <w:r w:rsidRPr="00491265">
              <w:rPr>
                <w:rFonts w:hint="eastAsia"/>
              </w:rPr>
              <w:t xml:space="preserve">  RET</w:t>
            </w:r>
          </w:p>
        </w:tc>
        <w:tc>
          <w:tcPr>
            <w:tcW w:w="3686" w:type="dxa"/>
          </w:tcPr>
          <w:p w:rsidR="00AC3E49" w:rsidRPr="00491265" w:rsidRDefault="00AC3E49" w:rsidP="00816711"/>
          <w:p w:rsidR="00AC3E49" w:rsidRPr="00491265" w:rsidRDefault="00AC3E49" w:rsidP="00816711">
            <w:r w:rsidRPr="00491265">
              <w:rPr>
                <w:rFonts w:hint="eastAsia"/>
              </w:rPr>
              <w:t>S(U,,stack)</w:t>
            </w:r>
          </w:p>
          <w:p w:rsidR="00AC3E49" w:rsidRPr="00491265" w:rsidRDefault="00AC3E49" w:rsidP="001A0F70">
            <w:r w:rsidRPr="00491265">
              <w:rPr>
                <w:rFonts w:hint="eastAsia"/>
              </w:rPr>
              <w:t>S(U,,top)</w:t>
            </w:r>
          </w:p>
          <w:p w:rsidR="00AC3E49" w:rsidRPr="00491265" w:rsidRDefault="00AC3E49" w:rsidP="00816711"/>
          <w:p w:rsidR="00AC3E49" w:rsidRPr="001F48DA" w:rsidRDefault="00AC3E49" w:rsidP="00816711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>S(T,0000, push)</w:t>
            </w:r>
          </w:p>
          <w:p w:rsidR="00AC3E49" w:rsidRPr="001F48DA" w:rsidRDefault="00AC3E49" w:rsidP="005876F0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>T(31100000)</w:t>
            </w:r>
          </w:p>
          <w:p w:rsidR="00AC3E49" w:rsidRPr="001F48DA" w:rsidRDefault="00AC3E49" w:rsidP="005876F0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>T(002</w:t>
            </w:r>
            <w:r w:rsidRPr="001F48DA">
              <w:rPr>
                <w:rFonts w:hint="eastAsia"/>
                <w:color w:val="FF0000"/>
                <w:lang w:val="fr-FR"/>
              </w:rPr>
              <w:t>F</w:t>
            </w:r>
            <w:r w:rsidRPr="001F48DA">
              <w:rPr>
                <w:rFonts w:hint="eastAsia"/>
                <w:lang w:val="fr-FR"/>
              </w:rPr>
              <w:t>0000), M(T,0004,top,pc)</w:t>
            </w:r>
          </w:p>
          <w:p w:rsidR="00AC3E49" w:rsidRPr="001F48DA" w:rsidRDefault="00AC3E49" w:rsidP="005876F0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>T(003</w:t>
            </w:r>
            <w:r w:rsidRPr="001F48DA">
              <w:rPr>
                <w:rFonts w:hint="eastAsia"/>
                <w:color w:val="FF0000"/>
                <w:lang w:val="fr-FR"/>
              </w:rPr>
              <w:t>F</w:t>
            </w:r>
            <w:r w:rsidRPr="001F48DA">
              <w:rPr>
                <w:rFonts w:hint="eastAsia"/>
                <w:lang w:val="fr-FR"/>
              </w:rPr>
              <w:t>0000), M(T,0008,stack,pc)</w:t>
            </w:r>
          </w:p>
          <w:p w:rsidR="00AC3E49" w:rsidRPr="001F48DA" w:rsidRDefault="00AC3E49" w:rsidP="005876F0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>T(08400004)</w:t>
            </w:r>
          </w:p>
          <w:p w:rsidR="00AC3E49" w:rsidRPr="001F48DA" w:rsidRDefault="00AC3E49" w:rsidP="005876F0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>T(08500001)</w:t>
            </w:r>
          </w:p>
          <w:p w:rsidR="00AC3E49" w:rsidRPr="001F48DA" w:rsidRDefault="00AC3E49" w:rsidP="005876F0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>T(15524000)</w:t>
            </w:r>
          </w:p>
          <w:p w:rsidR="00AC3E49" w:rsidRPr="001F48DA" w:rsidRDefault="00AC3E49" w:rsidP="00E6516D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>T(05135000)</w:t>
            </w:r>
          </w:p>
          <w:p w:rsidR="00AC3E49" w:rsidRPr="001F48DA" w:rsidRDefault="00AC3E49" w:rsidP="00E6516D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>T(13225000)</w:t>
            </w:r>
          </w:p>
          <w:p w:rsidR="00AC3E49" w:rsidRPr="001F48DA" w:rsidRDefault="00AC3E49" w:rsidP="00E6516D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>T(</w:t>
            </w:r>
            <w:del w:id="24" w:author="ccc" w:date="2012-03-12T16:24:00Z">
              <w:r w:rsidRPr="001F48DA" w:rsidDel="00C642DD">
                <w:rPr>
                  <w:rFonts w:hint="eastAsia"/>
                  <w:lang w:val="fr-FR"/>
                </w:rPr>
                <w:delText>01200000</w:delText>
              </w:r>
            </w:del>
            <w:ins w:id="25" w:author="ccc" w:date="2012-03-12T16:24:00Z">
              <w:r w:rsidR="00C642DD" w:rsidRPr="001F48DA">
                <w:rPr>
                  <w:rFonts w:hint="eastAsia"/>
                  <w:lang w:val="fr-FR"/>
                </w:rPr>
                <w:t>012</w:t>
              </w:r>
              <w:r w:rsidR="00C642DD" w:rsidRPr="00021114">
                <w:rPr>
                  <w:rFonts w:hint="eastAsia"/>
                  <w:color w:val="FF0000"/>
                  <w:lang w:val="fr-FR"/>
                  <w:rPrChange w:id="26" w:author="ccc" w:date="2012-03-12T19:03:00Z">
                    <w:rPr>
                      <w:rFonts w:hint="eastAsia"/>
                      <w:lang w:val="fr-FR"/>
                    </w:rPr>
                  </w:rPrChange>
                </w:rPr>
                <w:t>F</w:t>
              </w:r>
              <w:r w:rsidR="00C642DD" w:rsidRPr="001F48DA">
                <w:rPr>
                  <w:rFonts w:hint="eastAsia"/>
                  <w:lang w:val="fr-FR"/>
                </w:rPr>
                <w:t>0000</w:t>
              </w:r>
            </w:ins>
            <w:r w:rsidRPr="001F48DA">
              <w:rPr>
                <w:rFonts w:hint="eastAsia"/>
                <w:lang w:val="fr-FR"/>
              </w:rPr>
              <w:t>), M(T,0020,top,pc)</w:t>
            </w:r>
          </w:p>
          <w:p w:rsidR="00AC3E49" w:rsidRPr="001F48DA" w:rsidRDefault="00AC3E49" w:rsidP="00E6516D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>T(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C"/>
              </w:smartTagPr>
              <w:r w:rsidRPr="001F48DA">
                <w:rPr>
                  <w:rFonts w:hint="eastAsia"/>
                  <w:lang w:val="fr-FR"/>
                </w:rPr>
                <w:t>2C</w:t>
              </w:r>
            </w:smartTag>
            <w:r w:rsidRPr="001F48DA">
              <w:rPr>
                <w:rFonts w:hint="eastAsia"/>
                <w:lang w:val="fr-FR"/>
              </w:rPr>
              <w:t>000000)</w:t>
            </w:r>
          </w:p>
          <w:p w:rsidR="00AC3E49" w:rsidRPr="001F48DA" w:rsidRDefault="00AC3E49" w:rsidP="00E6516D">
            <w:pPr>
              <w:rPr>
                <w:lang w:val="fr-FR"/>
              </w:rPr>
            </w:pPr>
          </w:p>
          <w:p w:rsidR="00AC3E49" w:rsidRPr="001F48DA" w:rsidRDefault="00AC3E49" w:rsidP="00E6516D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>S(T,0028, pop)</w:t>
            </w:r>
          </w:p>
          <w:p w:rsidR="00AC3E49" w:rsidRPr="001F48DA" w:rsidRDefault="00AC3E49" w:rsidP="00E6516D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>T(002</w:t>
            </w:r>
            <w:r w:rsidRPr="001F48DA">
              <w:rPr>
                <w:rFonts w:hint="eastAsia"/>
                <w:color w:val="FF0000"/>
                <w:lang w:val="fr-FR"/>
              </w:rPr>
              <w:t>F</w:t>
            </w:r>
            <w:r w:rsidRPr="001F48DA">
              <w:rPr>
                <w:rFonts w:hint="eastAsia"/>
                <w:lang w:val="fr-FR"/>
              </w:rPr>
              <w:t>0000), M(T,0028,top,pc)</w:t>
            </w:r>
          </w:p>
          <w:p w:rsidR="00AC3E49" w:rsidRPr="001F48DA" w:rsidRDefault="00AC3E49" w:rsidP="00E6516D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>T(003</w:t>
            </w:r>
            <w:r w:rsidRPr="001F48DA">
              <w:rPr>
                <w:rFonts w:hint="eastAsia"/>
                <w:color w:val="FF0000"/>
                <w:lang w:val="fr-FR"/>
              </w:rPr>
              <w:t>F</w:t>
            </w:r>
            <w:r w:rsidRPr="001F48DA">
              <w:rPr>
                <w:rFonts w:hint="eastAsia"/>
                <w:lang w:val="fr-FR"/>
              </w:rPr>
              <w:t>0000), M(T,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C"/>
              </w:smartTagPr>
              <w:r w:rsidRPr="001F48DA">
                <w:rPr>
                  <w:rFonts w:hint="eastAsia"/>
                  <w:lang w:val="fr-FR"/>
                </w:rPr>
                <w:t>002C</w:t>
              </w:r>
            </w:smartTag>
            <w:r w:rsidRPr="001F48DA">
              <w:rPr>
                <w:rFonts w:hint="eastAsia"/>
                <w:lang w:val="fr-FR"/>
              </w:rPr>
              <w:t>,stack,pc)</w:t>
            </w:r>
          </w:p>
          <w:p w:rsidR="00AC3E49" w:rsidRPr="001F48DA" w:rsidRDefault="00AC3E49" w:rsidP="00E6516D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>T(08400004)</w:t>
            </w:r>
          </w:p>
          <w:p w:rsidR="00AC3E49" w:rsidRPr="001F48DA" w:rsidRDefault="00AC3E49" w:rsidP="00E6516D">
            <w:pPr>
              <w:rPr>
                <w:color w:val="FF0000"/>
                <w:u w:val="single"/>
                <w:lang w:val="fr-FR"/>
              </w:rPr>
            </w:pPr>
            <w:r w:rsidRPr="001F48DA">
              <w:rPr>
                <w:rFonts w:hint="eastAsia"/>
                <w:lang w:val="fr-FR"/>
              </w:rPr>
              <w:t>T(08500001)</w:t>
            </w:r>
          </w:p>
          <w:p w:rsidR="00AC3E49" w:rsidRPr="001F48DA" w:rsidRDefault="00AC3E49" w:rsidP="00E6516D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>T(15524000)</w:t>
            </w:r>
          </w:p>
          <w:p w:rsidR="00AC3E49" w:rsidRPr="001F48DA" w:rsidRDefault="00AC3E49" w:rsidP="00E6516D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>T(04135000)</w:t>
            </w:r>
          </w:p>
          <w:p w:rsidR="00AC3E49" w:rsidRPr="001F48DA" w:rsidRDefault="00AC3E49" w:rsidP="00E6516D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>T(14225000)</w:t>
            </w:r>
          </w:p>
          <w:p w:rsidR="00AC3E49" w:rsidRPr="001F48DA" w:rsidRDefault="00AC3E49" w:rsidP="00E6516D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>T(012</w:t>
            </w:r>
            <w:r w:rsidR="00CA2C7B" w:rsidRPr="00D84410">
              <w:rPr>
                <w:color w:val="FF0000"/>
                <w:lang w:val="fr-FR"/>
                <w:rPrChange w:id="27" w:author="ccc" w:date="2012-03-12T19:29:00Z">
                  <w:rPr>
                    <w:lang w:val="fr-FR"/>
                  </w:rPr>
                </w:rPrChange>
              </w:rPr>
              <w:t>F</w:t>
            </w:r>
            <w:r w:rsidRPr="001F48DA">
              <w:rPr>
                <w:rFonts w:hint="eastAsia"/>
                <w:lang w:val="fr-FR"/>
              </w:rPr>
              <w:t>0000),M(T,0044,top,pc)</w:t>
            </w:r>
          </w:p>
          <w:p w:rsidR="00AC3E49" w:rsidRPr="00491265" w:rsidRDefault="00AC3E49" w:rsidP="00025548">
            <w:r w:rsidRPr="00491265">
              <w:rPr>
                <w:rFonts w:hint="eastAsia"/>
              </w:rPr>
              <w:t>T(</w:t>
            </w:r>
            <w:smartTag w:uri="urn:schemas-microsoft-com:office:smarttags" w:element="chmetcnv">
              <w:smartTagPr>
                <w:attr w:name="UnitName" w:val="C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491265">
                <w:rPr>
                  <w:rFonts w:hint="eastAsia"/>
                </w:rPr>
                <w:t>2C</w:t>
              </w:r>
            </w:smartTag>
            <w:r w:rsidRPr="00491265">
              <w:rPr>
                <w:rFonts w:hint="eastAsia"/>
              </w:rPr>
              <w:t>000000)</w:t>
            </w:r>
          </w:p>
        </w:tc>
        <w:tc>
          <w:tcPr>
            <w:tcW w:w="2693" w:type="dxa"/>
          </w:tcPr>
          <w:p w:rsidR="00AC3E49" w:rsidRPr="00491265" w:rsidRDefault="00C411B1" w:rsidP="00380D11">
            <w:r>
              <w:rPr>
                <w:rFonts w:hint="eastAsia"/>
              </w:rPr>
              <w:lastRenderedPageBreak/>
              <w:t>內文</w:t>
            </w:r>
            <w:r w:rsidR="00AC3E49" w:rsidRPr="00491265">
              <w:rPr>
                <w:rFonts w:hint="eastAsia"/>
              </w:rPr>
              <w:t>段開始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 xml:space="preserve">stack </w:t>
            </w:r>
            <w:r w:rsidRPr="00491265">
              <w:rPr>
                <w:rFonts w:hint="eastAsia"/>
              </w:rPr>
              <w:t>為外部變數</w:t>
            </w:r>
          </w:p>
          <w:p w:rsidR="00AC3E49" w:rsidRPr="00491265" w:rsidRDefault="00AC3E49" w:rsidP="00A62DF4">
            <w:r w:rsidRPr="00491265">
              <w:rPr>
                <w:rFonts w:hint="eastAsia"/>
              </w:rPr>
              <w:t xml:space="preserve">top </w:t>
            </w:r>
            <w:r w:rsidRPr="00491265">
              <w:rPr>
                <w:rFonts w:hint="eastAsia"/>
              </w:rPr>
              <w:t>為外部變數</w:t>
            </w:r>
          </w:p>
          <w:p w:rsidR="00AC3E49" w:rsidRPr="00491265" w:rsidRDefault="00AC3E49" w:rsidP="00A62DF4">
            <w:r w:rsidRPr="00491265">
              <w:rPr>
                <w:rFonts w:hint="eastAsia"/>
              </w:rPr>
              <w:t xml:space="preserve">push </w:t>
            </w:r>
            <w:r w:rsidRPr="00491265">
              <w:rPr>
                <w:rFonts w:hint="eastAsia"/>
              </w:rPr>
              <w:t>為全域變數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 xml:space="preserve">push </w:t>
            </w:r>
            <w:r w:rsidRPr="00491265">
              <w:rPr>
                <w:rFonts w:hint="eastAsia"/>
              </w:rPr>
              <w:t>函數開始</w:t>
            </w:r>
          </w:p>
          <w:p w:rsidR="00AC3E49" w:rsidRPr="00491265" w:rsidRDefault="00AC3E49" w:rsidP="00816711"/>
          <w:p w:rsidR="00AC3E49" w:rsidRPr="00491265" w:rsidRDefault="00AC3E49" w:rsidP="00816711">
            <w:r>
              <w:rPr>
                <w:rFonts w:hint="eastAsia"/>
              </w:rPr>
              <w:t>修改記錄</w:t>
            </w:r>
            <w:r>
              <w:rPr>
                <w:rFonts w:hint="eastAsia"/>
              </w:rPr>
              <w:t xml:space="preserve"> +top</w:t>
            </w:r>
          </w:p>
          <w:p w:rsidR="00AC3E49" w:rsidRPr="00491265" w:rsidRDefault="00AC3E49" w:rsidP="00295E69">
            <w:r>
              <w:rPr>
                <w:rFonts w:hint="eastAsia"/>
              </w:rPr>
              <w:t>修改記錄</w:t>
            </w:r>
            <w:r>
              <w:rPr>
                <w:rFonts w:hint="eastAsia"/>
              </w:rPr>
              <w:t xml:space="preserve"> +stack</w:t>
            </w:r>
          </w:p>
          <w:p w:rsidR="00AC3E49" w:rsidRPr="00491265" w:rsidRDefault="00AC3E49" w:rsidP="00816711"/>
          <w:p w:rsidR="00AC3E49" w:rsidRPr="00491265" w:rsidRDefault="00AC3E49" w:rsidP="00816711"/>
          <w:p w:rsidR="00AC3E49" w:rsidRPr="00491265" w:rsidRDefault="00AC3E49" w:rsidP="00816711"/>
          <w:p w:rsidR="00AC3E49" w:rsidRPr="00491265" w:rsidRDefault="00AC3E49" w:rsidP="00816711"/>
          <w:p w:rsidR="00AC3E49" w:rsidRPr="00491265" w:rsidRDefault="00AC3E49" w:rsidP="00816711"/>
          <w:p w:rsidR="00AC3E49" w:rsidRDefault="00AC3E49" w:rsidP="00816711"/>
          <w:p w:rsidR="00AC3E49" w:rsidRPr="00491265" w:rsidRDefault="00AC3E49" w:rsidP="00816711"/>
          <w:p w:rsidR="00AC3E49" w:rsidRPr="00491265" w:rsidRDefault="00AC3E49" w:rsidP="00A62DF4">
            <w:r w:rsidRPr="00491265">
              <w:rPr>
                <w:rFonts w:hint="eastAsia"/>
              </w:rPr>
              <w:lastRenderedPageBreak/>
              <w:t xml:space="preserve">pop </w:t>
            </w:r>
            <w:r w:rsidRPr="00491265">
              <w:rPr>
                <w:rFonts w:hint="eastAsia"/>
              </w:rPr>
              <w:t>為全域變數</w:t>
            </w:r>
          </w:p>
          <w:p w:rsidR="00AC3E49" w:rsidRPr="00491265" w:rsidRDefault="00AC3E49" w:rsidP="00A62DF4">
            <w:r w:rsidRPr="00491265">
              <w:rPr>
                <w:rFonts w:hint="eastAsia"/>
              </w:rPr>
              <w:t xml:space="preserve">pop </w:t>
            </w:r>
            <w:r w:rsidRPr="00491265">
              <w:rPr>
                <w:rFonts w:hint="eastAsia"/>
              </w:rPr>
              <w:t>函數開始</w:t>
            </w:r>
          </w:p>
          <w:p w:rsidR="00AC3E49" w:rsidRPr="00491265" w:rsidRDefault="00AC3E49" w:rsidP="00A62DF4">
            <w:r>
              <w:rPr>
                <w:rFonts w:hint="eastAsia"/>
              </w:rPr>
              <w:t>修改記錄</w:t>
            </w:r>
            <w:r>
              <w:rPr>
                <w:rFonts w:hint="eastAsia"/>
              </w:rPr>
              <w:t xml:space="preserve"> +top</w:t>
            </w:r>
          </w:p>
          <w:p w:rsidR="00AC3E49" w:rsidRPr="00491265" w:rsidRDefault="00AC3E49" w:rsidP="00295E69">
            <w:r>
              <w:rPr>
                <w:rFonts w:hint="eastAsia"/>
              </w:rPr>
              <w:t>修改記錄</w:t>
            </w:r>
            <w:r>
              <w:rPr>
                <w:rFonts w:hint="eastAsia"/>
              </w:rPr>
              <w:t xml:space="preserve"> +stack</w:t>
            </w:r>
          </w:p>
          <w:p w:rsidR="00AC3E49" w:rsidRPr="00491265" w:rsidRDefault="00AC3E49" w:rsidP="00816711"/>
          <w:p w:rsidR="00AC3E49" w:rsidRPr="00491265" w:rsidRDefault="00AC3E49" w:rsidP="00816711"/>
          <w:p w:rsidR="00AC3E49" w:rsidRPr="00491265" w:rsidRDefault="00AC3E49" w:rsidP="00816711"/>
          <w:p w:rsidR="00AC3E49" w:rsidRPr="00491265" w:rsidRDefault="00AC3E49" w:rsidP="00816711"/>
          <w:p w:rsidR="00AC3E49" w:rsidRPr="00491265" w:rsidRDefault="00AC3E49" w:rsidP="00816711"/>
          <w:p w:rsidR="00AC3E49" w:rsidRPr="00491265" w:rsidRDefault="00AC3E49" w:rsidP="00295E69">
            <w:r>
              <w:rPr>
                <w:rFonts w:hint="eastAsia"/>
              </w:rPr>
              <w:t>修改記錄</w:t>
            </w:r>
            <w:r>
              <w:rPr>
                <w:rFonts w:hint="eastAsia"/>
              </w:rPr>
              <w:t xml:space="preserve"> +top</w:t>
            </w:r>
          </w:p>
          <w:p w:rsidR="00AC3E49" w:rsidRPr="00491265" w:rsidRDefault="00AC3E49" w:rsidP="00816711"/>
        </w:tc>
      </w:tr>
    </w:tbl>
    <w:p w:rsidR="00AC3E49" w:rsidRDefault="00AC3E49" w:rsidP="00E763CA"/>
    <w:p w:rsidR="00AC3E49" w:rsidRDefault="00AC3E49" w:rsidP="00025548">
      <w:r>
        <w:rPr>
          <w:rFonts w:hint="eastAsia"/>
        </w:rPr>
        <w:t>接著，當組譯器看到</w:t>
      </w:r>
      <w:r>
        <w:rPr>
          <w:rFonts w:hint="eastAsia"/>
        </w:rPr>
        <w:t xml:space="preserve"> POP R1 </w:t>
      </w:r>
      <w:r>
        <w:rPr>
          <w:rFonts w:hint="eastAsia"/>
        </w:rPr>
        <w:t>指令時，由於先前的</w:t>
      </w:r>
      <w:r>
        <w:rPr>
          <w:rFonts w:hint="eastAsia"/>
        </w:rPr>
        <w:t xml:space="preserve"> .text </w:t>
      </w:r>
      <w:r>
        <w:rPr>
          <w:rFonts w:hint="eastAsia"/>
        </w:rPr>
        <w:t>宣告了目前為</w:t>
      </w:r>
      <w:r w:rsidR="00C411B1">
        <w:rPr>
          <w:rFonts w:hint="eastAsia"/>
        </w:rPr>
        <w:t>內文段</w:t>
      </w:r>
      <w:r>
        <w:rPr>
          <w:rFonts w:hint="eastAsia"/>
        </w:rPr>
        <w:t>，因此，會輸出一筆</w:t>
      </w:r>
      <w:r>
        <w:rPr>
          <w:rFonts w:hint="eastAsia"/>
        </w:rPr>
        <w:t xml:space="preserve">T(31100000) </w:t>
      </w:r>
      <w:r>
        <w:rPr>
          <w:rFonts w:hint="eastAsia"/>
        </w:rPr>
        <w:t>的記錄，其中的</w:t>
      </w:r>
      <w:r>
        <w:rPr>
          <w:rFonts w:hint="eastAsia"/>
        </w:rPr>
        <w:t xml:space="preserve"> T </w:t>
      </w:r>
      <w:r>
        <w:rPr>
          <w:rFonts w:hint="eastAsia"/>
        </w:rPr>
        <w:t>代表</w:t>
      </w:r>
      <w:r>
        <w:rPr>
          <w:rFonts w:hint="eastAsia"/>
        </w:rPr>
        <w:t xml:space="preserve"> text </w:t>
      </w:r>
      <w:r>
        <w:rPr>
          <w:rFonts w:hint="eastAsia"/>
        </w:rPr>
        <w:t>段。</w:t>
      </w:r>
    </w:p>
    <w:p w:rsidR="00AC3E49" w:rsidRPr="00025548" w:rsidRDefault="00AC3E49" w:rsidP="00E763CA"/>
    <w:p w:rsidR="00AC3E49" w:rsidRDefault="00AC3E49" w:rsidP="00DE6892">
      <w:r>
        <w:rPr>
          <w:rFonts w:hint="eastAsia"/>
        </w:rPr>
        <w:t>接著，由於</w:t>
      </w:r>
      <w:r>
        <w:rPr>
          <w:rFonts w:hint="eastAsia"/>
        </w:rPr>
        <w:t xml:space="preserve">LD R2, top </w:t>
      </w:r>
      <w:r>
        <w:rPr>
          <w:rFonts w:hint="eastAsia"/>
        </w:rPr>
        <w:t>當中的</w:t>
      </w:r>
      <w:r>
        <w:rPr>
          <w:rFonts w:hint="eastAsia"/>
        </w:rPr>
        <w:t xml:space="preserve"> top </w:t>
      </w:r>
      <w:r>
        <w:rPr>
          <w:rFonts w:hint="eastAsia"/>
        </w:rPr>
        <w:t>是一個外部變數，因此無法直接確定</w:t>
      </w:r>
      <w:r>
        <w:rPr>
          <w:rFonts w:hint="eastAsia"/>
        </w:rPr>
        <w:t xml:space="preserve"> top </w:t>
      </w:r>
      <w:r>
        <w:rPr>
          <w:rFonts w:hint="eastAsia"/>
        </w:rPr>
        <w:t>的位址，所以只能採用修正記錄的方式，以</w:t>
      </w:r>
      <w:r w:rsidRPr="001F48DA">
        <w:rPr>
          <w:rFonts w:hint="eastAsia"/>
          <w:lang w:val="fr-FR"/>
        </w:rPr>
        <w:t>M(T,0004,top,pc)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記錄對指令碼</w:t>
      </w:r>
      <w:r>
        <w:rPr>
          <w:rFonts w:hint="eastAsia"/>
          <w:lang w:val="fr-FR"/>
        </w:rPr>
        <w:t xml:space="preserve"> </w:t>
      </w:r>
      <w:r w:rsidRPr="001F48DA">
        <w:rPr>
          <w:rFonts w:hint="eastAsia"/>
          <w:lang w:val="fr-FR"/>
        </w:rPr>
        <w:t>T(002</w:t>
      </w:r>
      <w:r w:rsidRPr="001F48DA">
        <w:rPr>
          <w:rFonts w:hint="eastAsia"/>
          <w:color w:val="FF0000"/>
          <w:lang w:val="fr-FR"/>
        </w:rPr>
        <w:t>F</w:t>
      </w:r>
      <w:r w:rsidRPr="001F48DA">
        <w:rPr>
          <w:rFonts w:hint="eastAsia"/>
          <w:lang w:val="fr-FR"/>
        </w:rPr>
        <w:t>0000)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進行修正。</w:t>
      </w:r>
    </w:p>
    <w:p w:rsidR="00AC3E49" w:rsidRPr="005E3B4C" w:rsidRDefault="00AC3E49" w:rsidP="00DE6892"/>
    <w:p w:rsidR="00AC3E49" w:rsidRDefault="00AC3E49" w:rsidP="00DE6892">
      <w:r>
        <w:rPr>
          <w:rFonts w:hint="eastAsia"/>
        </w:rPr>
        <w:t>在此有必要詳細說明指令</w:t>
      </w:r>
      <w:r>
        <w:rPr>
          <w:rFonts w:hint="eastAsia"/>
        </w:rPr>
        <w:t xml:space="preserve"> LD R2, top </w:t>
      </w:r>
      <w:r>
        <w:rPr>
          <w:rFonts w:hint="eastAsia"/>
        </w:rPr>
        <w:t>的編碼方式，為何該指令會被編為目的碼</w:t>
      </w:r>
      <w:r w:rsidRPr="001F48DA">
        <w:rPr>
          <w:rFonts w:hint="eastAsia"/>
          <w:lang w:val="fr-FR"/>
        </w:rPr>
        <w:t>T(002</w:t>
      </w:r>
      <w:r w:rsidRPr="001F48DA">
        <w:rPr>
          <w:rFonts w:hint="eastAsia"/>
          <w:color w:val="FF0000"/>
          <w:lang w:val="fr-FR"/>
        </w:rPr>
        <w:t>F</w:t>
      </w:r>
      <w:r w:rsidRPr="001F48DA">
        <w:rPr>
          <w:rFonts w:hint="eastAsia"/>
          <w:lang w:val="fr-FR"/>
        </w:rPr>
        <w:t>0000)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呢？這是</w:t>
      </w:r>
      <w:r>
        <w:rPr>
          <w:rFonts w:hint="eastAsia"/>
        </w:rPr>
        <w:t>由於</w:t>
      </w:r>
      <w:r>
        <w:rPr>
          <w:rFonts w:hint="eastAsia"/>
        </w:rPr>
        <w:t xml:space="preserve">CPU0 </w:t>
      </w:r>
      <w:r>
        <w:rPr>
          <w:rFonts w:hint="eastAsia"/>
        </w:rPr>
        <w:t>的組譯器採用了相對於</w:t>
      </w:r>
      <w:r>
        <w:rPr>
          <w:rFonts w:hint="eastAsia"/>
        </w:rPr>
        <w:t xml:space="preserve">PC (R15) </w:t>
      </w:r>
      <w:r>
        <w:rPr>
          <w:rFonts w:hint="eastAsia"/>
        </w:rPr>
        <w:t>的定址方式，因此，指令</w:t>
      </w:r>
      <w:r>
        <w:rPr>
          <w:rFonts w:hint="eastAsia"/>
        </w:rPr>
        <w:t>LD R2, top</w:t>
      </w:r>
      <w:r>
        <w:rPr>
          <w:rFonts w:hint="eastAsia"/>
        </w:rPr>
        <w:t>被解讀為</w:t>
      </w:r>
      <w:r>
        <w:rPr>
          <w:rFonts w:hint="eastAsia"/>
        </w:rPr>
        <w:t xml:space="preserve"> LD R2, [R15+offset]</w:t>
      </w:r>
      <w:r>
        <w:rPr>
          <w:rFonts w:hint="eastAsia"/>
        </w:rPr>
        <w:t>，於是位移</w:t>
      </w:r>
      <w:r>
        <w:rPr>
          <w:rFonts w:hint="eastAsia"/>
        </w:rPr>
        <w:t xml:space="preserve"> offset </w:t>
      </w:r>
      <w:r>
        <w:rPr>
          <w:rFonts w:hint="eastAsia"/>
        </w:rPr>
        <w:t>就被設定為</w:t>
      </w:r>
      <w:r>
        <w:rPr>
          <w:rFonts w:hint="eastAsia"/>
        </w:rPr>
        <w:t xml:space="preserve"> top-pc</w:t>
      </w:r>
      <w:r>
        <w:rPr>
          <w:rFonts w:hint="eastAsia"/>
        </w:rPr>
        <w:t>。但是由於</w:t>
      </w:r>
      <w:r>
        <w:rPr>
          <w:rFonts w:hint="eastAsia"/>
        </w:rPr>
        <w:t xml:space="preserve"> top </w:t>
      </w:r>
      <w:r>
        <w:rPr>
          <w:rFonts w:hint="eastAsia"/>
        </w:rPr>
        <w:t>是外部變數，其位址無法得知，於是只能以</w:t>
      </w:r>
      <w:r>
        <w:rPr>
          <w:rFonts w:hint="eastAsia"/>
        </w:rPr>
        <w:t xml:space="preserve"> LD R2, [R15+0000] </w:t>
      </w:r>
      <w:r>
        <w:rPr>
          <w:rFonts w:hint="eastAsia"/>
        </w:rPr>
        <w:t>的編碼方式，先將</w:t>
      </w:r>
      <w:r>
        <w:rPr>
          <w:rFonts w:hint="eastAsia"/>
        </w:rPr>
        <w:t xml:space="preserve"> offset </w:t>
      </w:r>
      <w:r>
        <w:rPr>
          <w:rFonts w:hint="eastAsia"/>
        </w:rPr>
        <w:t>設定為</w:t>
      </w:r>
      <w:r>
        <w:rPr>
          <w:rFonts w:hint="eastAsia"/>
        </w:rPr>
        <w:t xml:space="preserve"> 0</w:t>
      </w:r>
      <w:r>
        <w:rPr>
          <w:rFonts w:hint="eastAsia"/>
        </w:rPr>
        <w:t>，</w:t>
      </w:r>
    </w:p>
    <w:p w:rsidR="00AC3E49" w:rsidRDefault="00AC3E49" w:rsidP="00DE6892"/>
    <w:p w:rsidR="00AC3E49" w:rsidRDefault="00AC3E49" w:rsidP="00DE6892">
      <w:r>
        <w:rPr>
          <w:rFonts w:hint="eastAsia"/>
        </w:rPr>
        <w:t>於是</w:t>
      </w:r>
      <w:r>
        <w:rPr>
          <w:rFonts w:hint="eastAsia"/>
        </w:rPr>
        <w:t xml:space="preserve">LD R2, top </w:t>
      </w:r>
      <w:r>
        <w:rPr>
          <w:rFonts w:hint="eastAsia"/>
        </w:rPr>
        <w:t>指令被編碼為</w:t>
      </w:r>
      <w:r>
        <w:rPr>
          <w:rFonts w:hint="eastAsia"/>
        </w:rPr>
        <w:t>T(002</w:t>
      </w:r>
      <w:r w:rsidRPr="00DE6892">
        <w:rPr>
          <w:rFonts w:hint="eastAsia"/>
          <w:color w:val="FF0000"/>
        </w:rPr>
        <w:t>F</w:t>
      </w:r>
      <w:r>
        <w:rPr>
          <w:rFonts w:hint="eastAsia"/>
        </w:rPr>
        <w:t>0000)</w:t>
      </w:r>
      <w:r>
        <w:rPr>
          <w:rFonts w:hint="eastAsia"/>
        </w:rPr>
        <w:t>，其中的</w:t>
      </w:r>
      <w:r>
        <w:rPr>
          <w:rFonts w:hint="eastAsia"/>
        </w:rPr>
        <w:t xml:space="preserve"> F </w:t>
      </w:r>
      <w:r>
        <w:rPr>
          <w:rFonts w:hint="eastAsia"/>
        </w:rPr>
        <w:t>就是</w:t>
      </w:r>
      <w:r>
        <w:rPr>
          <w:rFonts w:hint="eastAsia"/>
        </w:rPr>
        <w:t xml:space="preserve"> R15 </w:t>
      </w:r>
      <w:r>
        <w:rPr>
          <w:rFonts w:hint="eastAsia"/>
        </w:rPr>
        <w:t>的編碼。然後，再補上一筆修改記錄</w:t>
      </w:r>
      <w:r>
        <w:rPr>
          <w:rFonts w:hint="eastAsia"/>
        </w:rPr>
        <w:t xml:space="preserve"> M(T,0004,top,pc)</w:t>
      </w:r>
      <w:r>
        <w:rPr>
          <w:rFonts w:hint="eastAsia"/>
        </w:rPr>
        <w:t>，以處理外部變數的引用。這個修改記錄</w:t>
      </w:r>
      <w:r w:rsidR="000E6C2C">
        <w:rPr>
          <w:rFonts w:hint="eastAsia"/>
        </w:rPr>
        <w:t>要求</w:t>
      </w:r>
      <w:r>
        <w:rPr>
          <w:rFonts w:hint="eastAsia"/>
        </w:rPr>
        <w:t>連結器必須對位於</w:t>
      </w:r>
      <w:r>
        <w:rPr>
          <w:rFonts w:hint="eastAsia"/>
        </w:rPr>
        <w:t xml:space="preserve"> T0004 </w:t>
      </w:r>
      <w:r>
        <w:rPr>
          <w:rFonts w:hint="eastAsia"/>
        </w:rPr>
        <w:t>的目的碼進行修正動作，以便在連結器取得</w:t>
      </w:r>
      <w:r>
        <w:rPr>
          <w:rFonts w:hint="eastAsia"/>
        </w:rPr>
        <w:t xml:space="preserve"> top </w:t>
      </w:r>
      <w:r>
        <w:rPr>
          <w:rFonts w:hint="eastAsia"/>
        </w:rPr>
        <w:t>的位址後可以修改該目的碼，計算出</w:t>
      </w:r>
      <w:r>
        <w:rPr>
          <w:rFonts w:hint="eastAsia"/>
        </w:rPr>
        <w:t xml:space="preserve"> top </w:t>
      </w:r>
      <w:r>
        <w:rPr>
          <w:rFonts w:hint="eastAsia"/>
        </w:rPr>
        <w:t>變數與定址基底</w:t>
      </w:r>
      <w:r>
        <w:rPr>
          <w:rFonts w:hint="eastAsia"/>
        </w:rPr>
        <w:t xml:space="preserve"> R15 </w:t>
      </w:r>
      <w:r>
        <w:rPr>
          <w:rFonts w:hint="eastAsia"/>
        </w:rPr>
        <w:t>之間的距離。</w:t>
      </w:r>
    </w:p>
    <w:p w:rsidR="00AC3E49" w:rsidRPr="00295E69" w:rsidRDefault="00AC3E49" w:rsidP="00DE6892"/>
    <w:p w:rsidR="00AC3E49" w:rsidRDefault="00AC3E49" w:rsidP="006978F4">
      <w:r>
        <w:rPr>
          <w:rFonts w:hint="eastAsia"/>
        </w:rPr>
        <w:t>接著，讓我們繼續看</w:t>
      </w:r>
      <w:r w:rsidR="00F36CB3">
        <w:fldChar w:fldCharType="begin"/>
      </w:r>
      <w:r>
        <w:instrText xml:space="preserve"> REF _Ref229218723 \h </w:instrText>
      </w:r>
      <w:r w:rsidR="00F36CB3">
        <w:fldChar w:fldCharType="separate"/>
      </w:r>
      <w:r w:rsidR="002233D6">
        <w:rPr>
          <w:rFonts w:hint="eastAsia"/>
        </w:rPr>
        <w:t>範例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6</w:t>
      </w:r>
      <w:r w:rsidR="00F36CB3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StackMain.s </w:t>
      </w:r>
      <w:r>
        <w:rPr>
          <w:rFonts w:hint="eastAsia"/>
        </w:rPr>
        <w:t>的目的碼，一開始的假指令</w:t>
      </w:r>
      <w:r>
        <w:rPr>
          <w:rFonts w:hint="eastAsia"/>
        </w:rPr>
        <w:t xml:space="preserve"> .text </w:t>
      </w:r>
      <w:r>
        <w:rPr>
          <w:rFonts w:hint="eastAsia"/>
        </w:rPr>
        <w:t>告訴組譯器這是</w:t>
      </w:r>
      <w:r w:rsidR="00C411B1">
        <w:rPr>
          <w:rFonts w:hint="eastAsia"/>
        </w:rPr>
        <w:t>內文段</w:t>
      </w:r>
      <w:r>
        <w:rPr>
          <w:rFonts w:hint="eastAsia"/>
        </w:rPr>
        <w:t>的開始。然後，指令</w:t>
      </w:r>
      <w:r>
        <w:rPr>
          <w:rFonts w:hint="eastAsia"/>
        </w:rPr>
        <w:t xml:space="preserve">extern push, extern pop </w:t>
      </w:r>
      <w:r>
        <w:rPr>
          <w:rFonts w:hint="eastAsia"/>
        </w:rPr>
        <w:t>等宣告了符號</w:t>
      </w:r>
      <w:r>
        <w:rPr>
          <w:rFonts w:hint="eastAsia"/>
        </w:rPr>
        <w:t>push, pop</w:t>
      </w:r>
      <w:r>
        <w:rPr>
          <w:rFonts w:hint="eastAsia"/>
        </w:rPr>
        <w:t>為外部函數。</w:t>
      </w:r>
    </w:p>
    <w:p w:rsidR="00AC3E49" w:rsidRDefault="00AC3E49" w:rsidP="006978F4"/>
    <w:p w:rsidR="00AC3E49" w:rsidRDefault="00AC3E49" w:rsidP="00CE2C57">
      <w:r>
        <w:rPr>
          <w:rFonts w:hint="eastAsia"/>
        </w:rPr>
        <w:t>接著，指令</w:t>
      </w:r>
      <w:r>
        <w:rPr>
          <w:rFonts w:hint="eastAsia"/>
        </w:rPr>
        <w:t xml:space="preserve"> .global main</w:t>
      </w:r>
      <w:r>
        <w:rPr>
          <w:rFonts w:hint="eastAsia"/>
        </w:rPr>
        <w:t>宣告了</w:t>
      </w:r>
      <w:r>
        <w:rPr>
          <w:rFonts w:hint="eastAsia"/>
        </w:rPr>
        <w:t xml:space="preserve"> main </w:t>
      </w:r>
      <w:r>
        <w:rPr>
          <w:rFonts w:hint="eastAsia"/>
        </w:rPr>
        <w:t>為全域變數，在</w:t>
      </w:r>
      <w:r>
        <w:rPr>
          <w:rFonts w:hint="eastAsia"/>
        </w:rPr>
        <w:t xml:space="preserve"> main: </w:t>
      </w:r>
      <w:r>
        <w:rPr>
          <w:rFonts w:hint="eastAsia"/>
        </w:rPr>
        <w:t>標記定義時，由於全域符號</w:t>
      </w:r>
      <w:r>
        <w:rPr>
          <w:rFonts w:hint="eastAsia"/>
        </w:rPr>
        <w:t xml:space="preserve"> main </w:t>
      </w:r>
      <w:r>
        <w:rPr>
          <w:rFonts w:hint="eastAsia"/>
        </w:rPr>
        <w:t>的位址已經確定，因此會輸出一筆</w:t>
      </w:r>
      <w:r>
        <w:rPr>
          <w:rFonts w:hint="eastAsia"/>
        </w:rPr>
        <w:t xml:space="preserve"> S(T,0000,main) </w:t>
      </w:r>
      <w:r>
        <w:rPr>
          <w:rFonts w:hint="eastAsia"/>
        </w:rPr>
        <w:t>的記錄，告知連結器</w:t>
      </w:r>
      <w:r>
        <w:rPr>
          <w:rFonts w:hint="eastAsia"/>
        </w:rPr>
        <w:t xml:space="preserve"> main </w:t>
      </w:r>
      <w:r>
        <w:rPr>
          <w:rFonts w:hint="eastAsia"/>
        </w:rPr>
        <w:t>符號的位址，以便給其他程式引用。</w:t>
      </w:r>
    </w:p>
    <w:p w:rsidR="00AC3E49" w:rsidRPr="00301208" w:rsidRDefault="00AC3E49" w:rsidP="00CE2C57"/>
    <w:p w:rsidR="00AC3E49" w:rsidRPr="00DE6892" w:rsidRDefault="00AC3E49" w:rsidP="00DE6892">
      <w:pPr>
        <w:pStyle w:val="a8"/>
      </w:pPr>
      <w:bookmarkStart w:id="28" w:name="_Ref229218723"/>
      <w:r>
        <w:rPr>
          <w:rFonts w:hint="eastAsia"/>
        </w:rPr>
        <w:lastRenderedPageBreak/>
        <w:t>範例</w:t>
      </w:r>
      <w:r>
        <w:rPr>
          <w:rFonts w:hint="eastAsia"/>
        </w:rPr>
        <w:t xml:space="preserve"> </w:t>
      </w:r>
      <w:fldSimple w:instr=" STYLEREF 1 \s ">
        <w:r w:rsidR="002233D6">
          <w:rPr>
            <w:noProof/>
          </w:rPr>
          <w:t>5</w:t>
        </w:r>
      </w:fldSimple>
      <w:r>
        <w:t>.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範例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F36CB3">
        <w:fldChar w:fldCharType="separate"/>
      </w:r>
      <w:r w:rsidR="002233D6">
        <w:rPr>
          <w:noProof/>
        </w:rPr>
        <w:t>6</w:t>
      </w:r>
      <w:r w:rsidR="00F36CB3">
        <w:fldChar w:fldCharType="end"/>
      </w:r>
      <w:bookmarkEnd w:id="28"/>
      <w:r>
        <w:rPr>
          <w:rFonts w:hint="eastAsia"/>
        </w:rPr>
        <w:t xml:space="preserve"> </w:t>
      </w:r>
      <w:r>
        <w:rPr>
          <w:rFonts w:hint="eastAsia"/>
        </w:rPr>
        <w:t>堆疊主程式</w:t>
      </w:r>
      <w:r>
        <w:rPr>
          <w:rFonts w:hint="eastAsia"/>
        </w:rPr>
        <w:t xml:space="preserve"> StackMain.s </w:t>
      </w:r>
      <w:r>
        <w:rPr>
          <w:rFonts w:hint="eastAsia"/>
        </w:rPr>
        <w:t>及其目的碼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9"/>
        <w:gridCol w:w="1701"/>
        <w:gridCol w:w="3544"/>
        <w:gridCol w:w="2268"/>
      </w:tblGrid>
      <w:tr w:rsidR="00AC3E49" w:rsidRPr="00491265" w:rsidTr="00491265">
        <w:tc>
          <w:tcPr>
            <w:tcW w:w="959" w:type="dxa"/>
          </w:tcPr>
          <w:p w:rsidR="00AC3E49" w:rsidRPr="00491265" w:rsidRDefault="00AC3E49" w:rsidP="00816711"/>
        </w:tc>
        <w:tc>
          <w:tcPr>
            <w:tcW w:w="1701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t>組合語言檔：</w:t>
            </w:r>
            <w:r w:rsidRPr="00491265">
              <w:rPr>
                <w:rFonts w:hint="eastAsia"/>
              </w:rPr>
              <w:t>StackMain.s</w:t>
            </w:r>
          </w:p>
        </w:tc>
        <w:tc>
          <w:tcPr>
            <w:tcW w:w="3544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t>目的碼</w:t>
            </w:r>
          </w:p>
        </w:tc>
        <w:tc>
          <w:tcPr>
            <w:tcW w:w="2268" w:type="dxa"/>
          </w:tcPr>
          <w:p w:rsidR="00AC3E49" w:rsidRPr="00491265" w:rsidRDefault="00AC3E49" w:rsidP="00816711"/>
        </w:tc>
      </w:tr>
      <w:tr w:rsidR="00AC3E49" w:rsidRPr="00491265" w:rsidTr="00491265">
        <w:tc>
          <w:tcPr>
            <w:tcW w:w="959" w:type="dxa"/>
          </w:tcPr>
          <w:p w:rsidR="00AC3E49" w:rsidRPr="001F48DA" w:rsidRDefault="00AC3E49" w:rsidP="006C6903">
            <w:pPr>
              <w:rPr>
                <w:lang w:val="fr-FR"/>
              </w:rPr>
            </w:pPr>
          </w:p>
          <w:p w:rsidR="00AC3E49" w:rsidRPr="001F48DA" w:rsidRDefault="00AC3E49" w:rsidP="006C6903">
            <w:pPr>
              <w:rPr>
                <w:lang w:val="fr-FR"/>
              </w:rPr>
            </w:pPr>
          </w:p>
          <w:p w:rsidR="00AC3E49" w:rsidRPr="001F48DA" w:rsidRDefault="00AC3E49" w:rsidP="006C6903">
            <w:pPr>
              <w:rPr>
                <w:lang w:val="fr-FR"/>
              </w:rPr>
            </w:pPr>
          </w:p>
          <w:p w:rsidR="00AC3E49" w:rsidRPr="001F48DA" w:rsidRDefault="00AC3E49" w:rsidP="006C6903">
            <w:pPr>
              <w:rPr>
                <w:lang w:val="fr-FR"/>
              </w:rPr>
            </w:pPr>
          </w:p>
          <w:p w:rsidR="00AC3E49" w:rsidRPr="001F48DA" w:rsidRDefault="00AC3E49" w:rsidP="006C6903">
            <w:pPr>
              <w:rPr>
                <w:lang w:val="fr-FR"/>
              </w:rPr>
            </w:pPr>
          </w:p>
          <w:p w:rsidR="00AC3E49" w:rsidRPr="001F48DA" w:rsidRDefault="00AC3E49" w:rsidP="006C6903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>T 0000</w:t>
            </w:r>
          </w:p>
          <w:p w:rsidR="00AC3E49" w:rsidRPr="001F48DA" w:rsidRDefault="00AC3E49" w:rsidP="006C6903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>T 0004</w:t>
            </w:r>
          </w:p>
          <w:p w:rsidR="00AC3E49" w:rsidRPr="001F48DA" w:rsidRDefault="00AC3E49" w:rsidP="006C6903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>T 0008</w:t>
            </w:r>
          </w:p>
          <w:p w:rsidR="00AC3E49" w:rsidRPr="001F48DA" w:rsidRDefault="00AC3E49" w:rsidP="006C6903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 xml:space="preserve">T </w:t>
            </w:r>
            <w:smartTag w:uri="urn:schemas-microsoft-com:office:smarttags" w:element="chmetcnv">
              <w:smartTagPr>
                <w:attr w:name="UnitName" w:val="C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F48DA">
                <w:rPr>
                  <w:rFonts w:hint="eastAsia"/>
                  <w:lang w:val="fr-FR"/>
                </w:rPr>
                <w:t>000C</w:t>
              </w:r>
            </w:smartTag>
          </w:p>
          <w:p w:rsidR="00AC3E49" w:rsidRPr="001F48DA" w:rsidRDefault="00AC3E49" w:rsidP="006C6903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>T 0010</w:t>
            </w:r>
          </w:p>
          <w:p w:rsidR="00AC3E49" w:rsidRPr="001F48DA" w:rsidRDefault="00AC3E49" w:rsidP="006C6903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>T 0014</w:t>
            </w:r>
          </w:p>
          <w:p w:rsidR="00AC3E49" w:rsidRPr="001F48DA" w:rsidRDefault="00AC3E49" w:rsidP="006C6903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>T 0018</w:t>
            </w:r>
          </w:p>
          <w:p w:rsidR="00AC3E49" w:rsidRPr="001F48DA" w:rsidRDefault="00AC3E49" w:rsidP="00B163F3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>T 001</w:t>
            </w:r>
            <w:r>
              <w:rPr>
                <w:rFonts w:hint="eastAsia"/>
                <w:lang w:val="fr-FR"/>
              </w:rPr>
              <w:t>C</w:t>
            </w:r>
          </w:p>
        </w:tc>
        <w:tc>
          <w:tcPr>
            <w:tcW w:w="1701" w:type="dxa"/>
          </w:tcPr>
          <w:p w:rsidR="00AC3E49" w:rsidRPr="00491265" w:rsidRDefault="00AC3E49" w:rsidP="00450131">
            <w:r w:rsidRPr="00491265">
              <w:rPr>
                <w:rFonts w:hint="eastAsia"/>
              </w:rPr>
              <w:t>.text</w:t>
            </w:r>
          </w:p>
          <w:p w:rsidR="00AC3E49" w:rsidRPr="00491265" w:rsidRDefault="00AC3E49" w:rsidP="005A2885">
            <w:r w:rsidRPr="00491265">
              <w:rPr>
                <w:rFonts w:hint="eastAsia"/>
              </w:rPr>
              <w:t>.extern push</w:t>
            </w:r>
          </w:p>
          <w:p w:rsidR="00AC3E49" w:rsidRPr="00491265" w:rsidRDefault="00AC3E49" w:rsidP="005A2885">
            <w:r w:rsidRPr="00491265">
              <w:rPr>
                <w:rFonts w:hint="eastAsia"/>
              </w:rPr>
              <w:t>.extern pop</w:t>
            </w:r>
          </w:p>
          <w:p w:rsidR="00AC3E49" w:rsidRPr="00491265" w:rsidRDefault="00AC3E49" w:rsidP="00E763CA">
            <w:r w:rsidRPr="00491265">
              <w:rPr>
                <w:rFonts w:hint="eastAsia"/>
              </w:rPr>
              <w:t>.global main</w:t>
            </w:r>
          </w:p>
          <w:p w:rsidR="00AC3E49" w:rsidRPr="00491265" w:rsidRDefault="00AC3E49" w:rsidP="00E763CA">
            <w:r w:rsidRPr="00491265">
              <w:rPr>
                <w:rFonts w:hint="eastAsia"/>
              </w:rPr>
              <w:t>main:</w:t>
            </w:r>
          </w:p>
          <w:p w:rsidR="00AC3E49" w:rsidRPr="001F48DA" w:rsidRDefault="00AC3E49" w:rsidP="00E763CA">
            <w:pPr>
              <w:rPr>
                <w:lang w:val="pt-BR"/>
              </w:rPr>
            </w:pPr>
            <w:r w:rsidRPr="00491265">
              <w:rPr>
                <w:rFonts w:hint="eastAsia"/>
              </w:rPr>
              <w:t xml:space="preserve">  </w:t>
            </w:r>
            <w:r w:rsidRPr="001F48DA">
              <w:rPr>
                <w:rFonts w:hint="eastAsia"/>
                <w:lang w:val="pt-BR"/>
              </w:rPr>
              <w:t>LDI R1, 3</w:t>
            </w:r>
          </w:p>
          <w:p w:rsidR="00AC3E49" w:rsidRPr="001F48DA" w:rsidRDefault="00AC3E49" w:rsidP="00E763CA">
            <w:pPr>
              <w:rPr>
                <w:lang w:val="pt-BR"/>
              </w:rPr>
            </w:pPr>
            <w:r w:rsidRPr="001F48DA">
              <w:rPr>
                <w:rFonts w:hint="eastAsia"/>
                <w:lang w:val="pt-BR"/>
              </w:rPr>
              <w:t xml:space="preserve">  PUSH R1</w:t>
            </w:r>
          </w:p>
          <w:p w:rsidR="00AC3E49" w:rsidRPr="001F48DA" w:rsidRDefault="00AC3E49" w:rsidP="00E763CA">
            <w:pPr>
              <w:rPr>
                <w:lang w:val="pt-BR"/>
              </w:rPr>
            </w:pPr>
            <w:r w:rsidRPr="001F48DA">
              <w:rPr>
                <w:rFonts w:hint="eastAsia"/>
                <w:lang w:val="pt-BR"/>
              </w:rPr>
              <w:t xml:space="preserve">  </w:t>
            </w:r>
            <w:r>
              <w:rPr>
                <w:rFonts w:hint="eastAsia"/>
                <w:lang w:val="pt-BR"/>
              </w:rPr>
              <w:t>CALL</w:t>
            </w:r>
            <w:r w:rsidRPr="001F48DA">
              <w:rPr>
                <w:rFonts w:hint="eastAsia"/>
                <w:lang w:val="pt-BR"/>
              </w:rPr>
              <w:t xml:space="preserve"> push</w:t>
            </w:r>
          </w:p>
          <w:p w:rsidR="00AC3E49" w:rsidRPr="00491265" w:rsidRDefault="00AC3E49" w:rsidP="00E763CA">
            <w:r w:rsidRPr="001F48DA">
              <w:rPr>
                <w:rFonts w:hint="eastAsia"/>
                <w:lang w:val="pt-BR"/>
              </w:rPr>
              <w:t xml:space="preserve">  </w:t>
            </w:r>
            <w:r>
              <w:rPr>
                <w:rFonts w:hint="eastAsia"/>
              </w:rPr>
              <w:t>CALL</w:t>
            </w:r>
            <w:r w:rsidRPr="00491265">
              <w:rPr>
                <w:rFonts w:hint="eastAsia"/>
              </w:rPr>
              <w:t xml:space="preserve"> pop</w:t>
            </w:r>
          </w:p>
          <w:p w:rsidR="00AC3E49" w:rsidRPr="00491265" w:rsidRDefault="00AC3E49" w:rsidP="00E763CA">
            <w:r w:rsidRPr="00491265">
              <w:rPr>
                <w:rFonts w:hint="eastAsia"/>
              </w:rPr>
              <w:t xml:space="preserve">  ST R1, x</w:t>
            </w:r>
          </w:p>
          <w:p w:rsidR="00AC3E49" w:rsidRPr="00491265" w:rsidRDefault="00AC3E49" w:rsidP="00E763CA">
            <w:r w:rsidRPr="00491265">
              <w:rPr>
                <w:rFonts w:hint="eastAsia"/>
              </w:rPr>
              <w:t xml:space="preserve">  LDI R1, 0</w:t>
            </w:r>
          </w:p>
          <w:p w:rsidR="00AC3E49" w:rsidRPr="00491265" w:rsidRDefault="00AC3E49" w:rsidP="00E763CA">
            <w:r w:rsidRPr="00491265">
              <w:rPr>
                <w:rFonts w:hint="eastAsia"/>
              </w:rPr>
              <w:t xml:space="preserve">  RET</w:t>
            </w:r>
          </w:p>
          <w:p w:rsidR="00AC3E49" w:rsidRPr="00491265" w:rsidRDefault="00F74B89" w:rsidP="00816711">
            <w:r>
              <w:rPr>
                <w:rFonts w:hint="eastAsia"/>
              </w:rPr>
              <w:t>x:</w:t>
            </w:r>
            <w:r w:rsidR="00AC3E49" w:rsidRPr="00491265">
              <w:rPr>
                <w:rFonts w:hint="eastAsia"/>
              </w:rPr>
              <w:t xml:space="preserve"> RESW 1</w:t>
            </w:r>
          </w:p>
        </w:tc>
        <w:tc>
          <w:tcPr>
            <w:tcW w:w="3544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t>S(U,,push)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>S(U,,push)</w:t>
            </w:r>
          </w:p>
          <w:p w:rsidR="00AC3E49" w:rsidRPr="00491265" w:rsidRDefault="00AC3E49" w:rsidP="00816711"/>
          <w:p w:rsidR="00AC3E49" w:rsidRPr="00491265" w:rsidRDefault="00AC3E49" w:rsidP="00816711"/>
          <w:p w:rsidR="00AC3E49" w:rsidRPr="001F48DA" w:rsidRDefault="00AC3E49" w:rsidP="00816711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>S(T,0000,main)</w:t>
            </w:r>
          </w:p>
          <w:p w:rsidR="00AC3E49" w:rsidRPr="001F48DA" w:rsidRDefault="00AC3E49" w:rsidP="00816711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>T(08100003)</w:t>
            </w:r>
          </w:p>
          <w:p w:rsidR="00AC3E49" w:rsidRPr="001F48DA" w:rsidRDefault="00AC3E49" w:rsidP="00816711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>T(30100000)</w:t>
            </w:r>
          </w:p>
          <w:p w:rsidR="00AC3E49" w:rsidRPr="001F48DA" w:rsidRDefault="00AC3E49" w:rsidP="00816711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>T(2B</w:t>
            </w:r>
            <w:r w:rsidRPr="006529B9">
              <w:rPr>
                <w:rFonts w:hint="eastAsia"/>
                <w:color w:val="FF0000"/>
                <w:lang w:val="fr-FR"/>
                <w:rPrChange w:id="29" w:author="ccc" w:date="2012-03-12T19:24:00Z">
                  <w:rPr>
                    <w:rFonts w:hint="eastAsia"/>
                    <w:lang w:val="fr-FR"/>
                  </w:rPr>
                </w:rPrChange>
              </w:rPr>
              <w:t>F</w:t>
            </w:r>
            <w:r w:rsidRPr="001F48DA">
              <w:rPr>
                <w:rFonts w:hint="eastAsia"/>
                <w:lang w:val="fr-FR"/>
              </w:rPr>
              <w:t>00000), M(T,0008,push,pc)</w:t>
            </w:r>
          </w:p>
          <w:p w:rsidR="00AC3E49" w:rsidRPr="001F48DA" w:rsidRDefault="00AC3E49" w:rsidP="00816711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>T(2B</w:t>
            </w:r>
            <w:r w:rsidRPr="006529B9">
              <w:rPr>
                <w:rFonts w:hint="eastAsia"/>
                <w:color w:val="FF0000"/>
                <w:lang w:val="fr-FR"/>
                <w:rPrChange w:id="30" w:author="ccc" w:date="2012-03-12T19:24:00Z">
                  <w:rPr>
                    <w:rFonts w:hint="eastAsia"/>
                    <w:lang w:val="fr-FR"/>
                  </w:rPr>
                </w:rPrChange>
              </w:rPr>
              <w:t>F</w:t>
            </w:r>
            <w:r w:rsidRPr="001F48DA">
              <w:rPr>
                <w:rFonts w:hint="eastAsia"/>
                <w:lang w:val="fr-FR"/>
              </w:rPr>
              <w:t>00000), M(T,</w:t>
            </w:r>
            <w:smartTag w:uri="urn:schemas-microsoft-com:office:smarttags" w:element="chmetcnv">
              <w:smartTagPr>
                <w:attr w:name="UnitName" w:val="C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F48DA">
                <w:rPr>
                  <w:rFonts w:hint="eastAsia"/>
                  <w:lang w:val="fr-FR"/>
                </w:rPr>
                <w:t>000C</w:t>
              </w:r>
            </w:smartTag>
            <w:r w:rsidRPr="001F48DA">
              <w:rPr>
                <w:rFonts w:hint="eastAsia"/>
                <w:lang w:val="fr-FR"/>
              </w:rPr>
              <w:t>,pop,pc)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>T(01100008)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>T(08100000)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>T(</w:t>
            </w:r>
            <w:smartTag w:uri="urn:schemas-microsoft-com:office:smarttags" w:element="chmetcnv">
              <w:smartTagPr>
                <w:attr w:name="UnitName" w:val="C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491265">
                <w:rPr>
                  <w:rFonts w:hint="eastAsia"/>
                </w:rPr>
                <w:t>2C</w:t>
              </w:r>
            </w:smartTag>
            <w:r w:rsidRPr="00491265">
              <w:rPr>
                <w:rFonts w:hint="eastAsia"/>
              </w:rPr>
              <w:t>000000)</w:t>
            </w:r>
          </w:p>
          <w:p w:rsidR="00AC3E49" w:rsidRPr="00491265" w:rsidRDefault="00AC3E49" w:rsidP="00227990">
            <w:r>
              <w:rPr>
                <w:rFonts w:hint="eastAsia"/>
              </w:rPr>
              <w:t>T(00000000)</w:t>
            </w:r>
          </w:p>
        </w:tc>
        <w:tc>
          <w:tcPr>
            <w:tcW w:w="2268" w:type="dxa"/>
          </w:tcPr>
          <w:p w:rsidR="00AC3E49" w:rsidRPr="00491265" w:rsidRDefault="00AC3E49" w:rsidP="00295E69">
            <w:r w:rsidRPr="00491265">
              <w:rPr>
                <w:rFonts w:hint="eastAsia"/>
              </w:rPr>
              <w:t>程式</w:t>
            </w:r>
            <w:r w:rsidRPr="00491265">
              <w:rPr>
                <w:rFonts w:hint="eastAsia"/>
              </w:rPr>
              <w:t xml:space="preserve"> (Text) </w:t>
            </w:r>
            <w:r w:rsidRPr="00491265">
              <w:rPr>
                <w:rFonts w:hint="eastAsia"/>
              </w:rPr>
              <w:t>段開始</w:t>
            </w:r>
          </w:p>
          <w:p w:rsidR="00AC3E49" w:rsidRPr="00491265" w:rsidRDefault="00AC3E49" w:rsidP="00CE2C57">
            <w:r w:rsidRPr="00491265">
              <w:rPr>
                <w:rFonts w:hint="eastAsia"/>
              </w:rPr>
              <w:t>push</w:t>
            </w:r>
            <w:r w:rsidRPr="00491265">
              <w:rPr>
                <w:rFonts w:hint="eastAsia"/>
              </w:rPr>
              <w:t>為外部變數</w:t>
            </w:r>
          </w:p>
          <w:p w:rsidR="00AC3E49" w:rsidRPr="00491265" w:rsidRDefault="00AC3E49" w:rsidP="00CE2C57">
            <w:r w:rsidRPr="00491265">
              <w:rPr>
                <w:rFonts w:hint="eastAsia"/>
              </w:rPr>
              <w:t>pop</w:t>
            </w:r>
            <w:r w:rsidRPr="00491265">
              <w:rPr>
                <w:rFonts w:hint="eastAsia"/>
              </w:rPr>
              <w:t>為外部變數</w:t>
            </w:r>
          </w:p>
          <w:p w:rsidR="00AC3E49" w:rsidRPr="00491265" w:rsidRDefault="00AC3E49" w:rsidP="00CE2C57">
            <w:r w:rsidRPr="00491265">
              <w:rPr>
                <w:rFonts w:hint="eastAsia"/>
              </w:rPr>
              <w:t xml:space="preserve">main </w:t>
            </w:r>
            <w:r w:rsidRPr="00491265">
              <w:rPr>
                <w:rFonts w:hint="eastAsia"/>
              </w:rPr>
              <w:t>為全域變數</w:t>
            </w:r>
          </w:p>
          <w:p w:rsidR="00AC3E49" w:rsidRPr="00491265" w:rsidRDefault="00AC3E49" w:rsidP="00CE2C57">
            <w:r w:rsidRPr="00491265">
              <w:rPr>
                <w:rFonts w:hint="eastAsia"/>
              </w:rPr>
              <w:t xml:space="preserve">main </w:t>
            </w:r>
            <w:r w:rsidRPr="00491265">
              <w:rPr>
                <w:rFonts w:hint="eastAsia"/>
              </w:rPr>
              <w:t>程式開始</w:t>
            </w:r>
          </w:p>
          <w:p w:rsidR="00AC3E49" w:rsidRPr="00491265" w:rsidRDefault="00AC3E49" w:rsidP="00CE2C57"/>
          <w:p w:rsidR="00AC3E49" w:rsidRPr="00491265" w:rsidRDefault="00AC3E49" w:rsidP="00CE2C57"/>
          <w:p w:rsidR="00AC3E49" w:rsidRPr="00491265" w:rsidRDefault="00AC3E49" w:rsidP="00295E69">
            <w:r>
              <w:rPr>
                <w:rFonts w:hint="eastAsia"/>
              </w:rPr>
              <w:t>修改記錄</w:t>
            </w:r>
            <w:r>
              <w:rPr>
                <w:rFonts w:hint="eastAsia"/>
              </w:rPr>
              <w:t xml:space="preserve"> +push</w:t>
            </w:r>
          </w:p>
          <w:p w:rsidR="00AC3E49" w:rsidRPr="00491265" w:rsidRDefault="00AC3E49" w:rsidP="00295E69">
            <w:r>
              <w:rPr>
                <w:rFonts w:hint="eastAsia"/>
              </w:rPr>
              <w:t>修改記錄</w:t>
            </w:r>
            <w:r>
              <w:rPr>
                <w:rFonts w:hint="eastAsia"/>
              </w:rPr>
              <w:t xml:space="preserve"> +pop</w:t>
            </w:r>
          </w:p>
          <w:p w:rsidR="00AC3E49" w:rsidRDefault="00AC3E49" w:rsidP="00CE2C57"/>
          <w:p w:rsidR="00AC3E49" w:rsidRDefault="00AC3E49" w:rsidP="00CE2C57"/>
          <w:p w:rsidR="00AC3E49" w:rsidRDefault="00AC3E49" w:rsidP="00CE2C57"/>
          <w:p w:rsidR="00AC3E49" w:rsidRPr="00491265" w:rsidRDefault="000E6C2C" w:rsidP="000E6C2C">
            <w:r>
              <w:rPr>
                <w:rFonts w:hint="eastAsia"/>
              </w:rPr>
              <w:t>區域變數</w:t>
            </w:r>
            <w:r w:rsidR="00AC3E49">
              <w:rPr>
                <w:rFonts w:hint="eastAsia"/>
              </w:rPr>
              <w:t xml:space="preserve"> x</w:t>
            </w:r>
          </w:p>
        </w:tc>
      </w:tr>
    </w:tbl>
    <w:p w:rsidR="00AC3E49" w:rsidRDefault="00AC3E49" w:rsidP="00154DC8"/>
    <w:p w:rsidR="00AC3E49" w:rsidRDefault="00F36CB3" w:rsidP="00154DC8">
      <w:r>
        <w:fldChar w:fldCharType="begin"/>
      </w:r>
      <w:r w:rsidR="00AC3E49">
        <w:instrText xml:space="preserve"> REF _Ref229218723 \h </w:instrText>
      </w:r>
      <w:r>
        <w:fldChar w:fldCharType="separate"/>
      </w:r>
      <w:r w:rsidR="002233D6">
        <w:rPr>
          <w:rFonts w:hint="eastAsia"/>
        </w:rPr>
        <w:t>範例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6</w:t>
      </w:r>
      <w:r>
        <w:fldChar w:fldCharType="end"/>
      </w:r>
      <w:r w:rsidR="00AC3E49">
        <w:rPr>
          <w:rFonts w:hint="eastAsia"/>
        </w:rPr>
        <w:t>中最值得注意的是最後一行的</w:t>
      </w:r>
      <w:r w:rsidR="00AC3E49">
        <w:rPr>
          <w:rFonts w:hint="eastAsia"/>
        </w:rPr>
        <w:t xml:space="preserve"> x</w:t>
      </w:r>
      <w:r w:rsidR="00F74B89">
        <w:rPr>
          <w:rFonts w:hint="eastAsia"/>
        </w:rPr>
        <w:t>:</w:t>
      </w:r>
      <w:r w:rsidR="00AC3E49">
        <w:rPr>
          <w:rFonts w:hint="eastAsia"/>
        </w:rPr>
        <w:t xml:space="preserve"> RESW 1</w:t>
      </w:r>
      <w:r w:rsidR="00AC3E49">
        <w:rPr>
          <w:rFonts w:hint="eastAsia"/>
        </w:rPr>
        <w:t>，其目的碼為</w:t>
      </w:r>
      <w:r w:rsidR="00AC3E49">
        <w:rPr>
          <w:rFonts w:hint="eastAsia"/>
        </w:rPr>
        <w:t xml:space="preserve"> T(00000000)</w:t>
      </w:r>
      <w:r w:rsidR="00AC3E49">
        <w:rPr>
          <w:rFonts w:hint="eastAsia"/>
        </w:rPr>
        <w:t>，其中開頭的</w:t>
      </w:r>
      <w:r w:rsidR="00AC3E49">
        <w:rPr>
          <w:rFonts w:hint="eastAsia"/>
        </w:rPr>
        <w:t xml:space="preserve"> T </w:t>
      </w:r>
      <w:r w:rsidR="00AC3E49">
        <w:rPr>
          <w:rFonts w:hint="eastAsia"/>
        </w:rPr>
        <w:t>代表內文段</w:t>
      </w:r>
      <w:r w:rsidR="00AC3E49">
        <w:rPr>
          <w:rFonts w:hint="eastAsia"/>
        </w:rPr>
        <w:t xml:space="preserve"> .text</w:t>
      </w:r>
      <w:r w:rsidR="00AC3E49">
        <w:rPr>
          <w:rFonts w:hint="eastAsia"/>
        </w:rPr>
        <w:t>。但是，這明明是一個資料宣告指令，為何被放入內文段呢？</w:t>
      </w:r>
    </w:p>
    <w:p w:rsidR="00AC3E49" w:rsidRDefault="00AC3E49" w:rsidP="00154DC8"/>
    <w:p w:rsidR="00AC3E49" w:rsidRPr="00B163F3" w:rsidRDefault="00AC3E49" w:rsidP="00154DC8">
      <w:r>
        <w:rPr>
          <w:rFonts w:hint="eastAsia"/>
        </w:rPr>
        <w:t>其實，程式與資料都可以被放入內文段</w:t>
      </w:r>
      <w:r>
        <w:rPr>
          <w:rFonts w:hint="eastAsia"/>
        </w:rPr>
        <w:t xml:space="preserve"> .text </w:t>
      </w:r>
      <w:r>
        <w:rPr>
          <w:rFonts w:hint="eastAsia"/>
        </w:rPr>
        <w:t>中，這是為何我們不將內文段稱為程式段</w:t>
      </w:r>
      <w:r>
        <w:rPr>
          <w:rFonts w:hint="eastAsia"/>
        </w:rPr>
        <w:t xml:space="preserve"> (.code) </w:t>
      </w:r>
      <w:r>
        <w:rPr>
          <w:rFonts w:hint="eastAsia"/>
        </w:rPr>
        <w:t>的原因。</w:t>
      </w:r>
      <w:r w:rsidR="00F36CB3">
        <w:fldChar w:fldCharType="begin"/>
      </w:r>
      <w:r>
        <w:instrText xml:space="preserve"> REF _Ref229218723 \h </w:instrText>
      </w:r>
      <w:r w:rsidR="00F36CB3">
        <w:fldChar w:fldCharType="separate"/>
      </w:r>
      <w:r w:rsidR="002233D6">
        <w:rPr>
          <w:rFonts w:hint="eastAsia"/>
        </w:rPr>
        <w:t>範例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6</w:t>
      </w:r>
      <w:r w:rsidR="00F36CB3">
        <w:fldChar w:fldCharType="end"/>
      </w:r>
      <w:r>
        <w:rPr>
          <w:rFonts w:hint="eastAsia"/>
        </w:rPr>
        <w:t>當中的</w:t>
      </w:r>
      <w:r>
        <w:rPr>
          <w:rFonts w:hint="eastAsia"/>
        </w:rPr>
        <w:t xml:space="preserve"> x </w:t>
      </w:r>
      <w:r>
        <w:rPr>
          <w:rFonts w:hint="eastAsia"/>
        </w:rPr>
        <w:t>變數是區域變數，而非全域變數，放入到內文段後可以利用相對於</w:t>
      </w:r>
      <w:r>
        <w:rPr>
          <w:rFonts w:hint="eastAsia"/>
        </w:rPr>
        <w:t>PC</w:t>
      </w:r>
      <w:r>
        <w:rPr>
          <w:rFonts w:hint="eastAsia"/>
        </w:rPr>
        <w:t>的定址方式，直接對</w:t>
      </w:r>
      <w:r>
        <w:rPr>
          <w:rFonts w:hint="eastAsia"/>
        </w:rPr>
        <w:t xml:space="preserve"> ST R1, x </w:t>
      </w:r>
      <w:r>
        <w:rPr>
          <w:rFonts w:hint="eastAsia"/>
        </w:rPr>
        <w:t>這個指令進行編碼，而不需要加上修改記錄，為了方便起見，我們直接將</w:t>
      </w:r>
      <w:r>
        <w:rPr>
          <w:rFonts w:hint="eastAsia"/>
        </w:rPr>
        <w:t>x</w:t>
      </w:r>
      <w:r>
        <w:rPr>
          <w:rFonts w:hint="eastAsia"/>
        </w:rPr>
        <w:t>變數放入到內文段當中。</w:t>
      </w:r>
    </w:p>
    <w:p w:rsidR="00AC3E49" w:rsidRDefault="00AC3E49" w:rsidP="00154DC8"/>
    <w:p w:rsidR="00AC3E49" w:rsidRDefault="00AC3E49" w:rsidP="00D752D3">
      <w:r>
        <w:rPr>
          <w:rFonts w:hint="eastAsia"/>
        </w:rPr>
        <w:t>我們已經看過了</w:t>
      </w:r>
      <w:r w:rsidR="00C411B1">
        <w:rPr>
          <w:rFonts w:hint="eastAsia"/>
        </w:rPr>
        <w:t>內文段</w:t>
      </w:r>
      <w:r>
        <w:rPr>
          <w:rFonts w:hint="eastAsia"/>
        </w:rPr>
        <w:t xml:space="preserve"> (.text, </w:t>
      </w:r>
      <w:r>
        <w:rPr>
          <w:rFonts w:hint="eastAsia"/>
        </w:rPr>
        <w:t>以</w:t>
      </w:r>
      <w:r>
        <w:rPr>
          <w:rFonts w:hint="eastAsia"/>
        </w:rPr>
        <w:t xml:space="preserve"> T </w:t>
      </w:r>
      <w:r>
        <w:rPr>
          <w:rFonts w:hint="eastAsia"/>
        </w:rPr>
        <w:t>開頭</w:t>
      </w:r>
      <w:r>
        <w:rPr>
          <w:rFonts w:hint="eastAsia"/>
        </w:rPr>
        <w:t>)</w:t>
      </w:r>
      <w:r>
        <w:rPr>
          <w:rFonts w:hint="eastAsia"/>
        </w:rPr>
        <w:t>、資料段</w:t>
      </w:r>
      <w:r>
        <w:rPr>
          <w:rFonts w:hint="eastAsia"/>
        </w:rPr>
        <w:t xml:space="preserve"> (.data</w:t>
      </w:r>
      <w:r>
        <w:rPr>
          <w:rFonts w:hint="eastAsia"/>
        </w:rPr>
        <w:t>，以</w:t>
      </w:r>
      <w:r>
        <w:rPr>
          <w:rFonts w:hint="eastAsia"/>
        </w:rPr>
        <w:t xml:space="preserve"> D </w:t>
      </w:r>
      <w:r>
        <w:rPr>
          <w:rFonts w:hint="eastAsia"/>
        </w:rPr>
        <w:t>開頭</w:t>
      </w:r>
      <w:r>
        <w:rPr>
          <w:rFonts w:hint="eastAsia"/>
        </w:rPr>
        <w:t xml:space="preserve">) </w:t>
      </w:r>
      <w:r>
        <w:rPr>
          <w:rFonts w:hint="eastAsia"/>
        </w:rPr>
        <w:t>與</w:t>
      </w:r>
      <w:r>
        <w:rPr>
          <w:rFonts w:hint="eastAsia"/>
        </w:rPr>
        <w:t xml:space="preserve"> BSS </w:t>
      </w:r>
      <w:r>
        <w:rPr>
          <w:rFonts w:hint="eastAsia"/>
        </w:rPr>
        <w:t>段</w:t>
      </w:r>
      <w:r>
        <w:rPr>
          <w:rFonts w:hint="eastAsia"/>
        </w:rPr>
        <w:t xml:space="preserve"> (.bss, </w:t>
      </w:r>
      <w:r>
        <w:rPr>
          <w:rFonts w:hint="eastAsia"/>
        </w:rPr>
        <w:t>以</w:t>
      </w:r>
      <w:r>
        <w:rPr>
          <w:rFonts w:hint="eastAsia"/>
        </w:rPr>
        <w:t xml:space="preserve"> B </w:t>
      </w:r>
      <w:r>
        <w:rPr>
          <w:rFonts w:hint="eastAsia"/>
        </w:rPr>
        <w:t>開頭</w:t>
      </w:r>
      <w:r>
        <w:rPr>
          <w:rFonts w:hint="eastAsia"/>
        </w:rPr>
        <w:t xml:space="preserve">) </w:t>
      </w:r>
      <w:r>
        <w:rPr>
          <w:rFonts w:hint="eastAsia"/>
        </w:rPr>
        <w:t>的目的碼。也看過</w:t>
      </w:r>
      <w:r>
        <w:rPr>
          <w:rFonts w:hint="eastAsia"/>
        </w:rPr>
        <w:t xml:space="preserve"> .global, .extern </w:t>
      </w:r>
      <w:r>
        <w:rPr>
          <w:rFonts w:hint="eastAsia"/>
        </w:rPr>
        <w:t>所造成的符號表記錄</w:t>
      </w:r>
      <w:r>
        <w:rPr>
          <w:rFonts w:hint="eastAsia"/>
        </w:rPr>
        <w:t xml:space="preserve"> (S</w:t>
      </w:r>
      <w:r>
        <w:rPr>
          <w:rFonts w:hint="eastAsia"/>
        </w:rPr>
        <w:t>記錄</w:t>
      </w:r>
      <w:r>
        <w:rPr>
          <w:rFonts w:hint="eastAsia"/>
        </w:rPr>
        <w:t>)</w:t>
      </w:r>
      <w:r>
        <w:rPr>
          <w:rFonts w:hint="eastAsia"/>
        </w:rPr>
        <w:t>、與修改記錄</w:t>
      </w:r>
      <w:r>
        <w:rPr>
          <w:rFonts w:hint="eastAsia"/>
        </w:rPr>
        <w:t xml:space="preserve"> (M </w:t>
      </w:r>
      <w:r>
        <w:rPr>
          <w:rFonts w:hint="eastAsia"/>
        </w:rPr>
        <w:t>記錄</w:t>
      </w:r>
      <w:r>
        <w:rPr>
          <w:rFonts w:hint="eastAsia"/>
        </w:rPr>
        <w:t xml:space="preserve">) </w:t>
      </w:r>
      <w:r>
        <w:rPr>
          <w:rFonts w:hint="eastAsia"/>
        </w:rPr>
        <w:t>等範例。接著，讓我們正式說明這些記錄的格式與用途。</w:t>
      </w:r>
    </w:p>
    <w:p w:rsidR="00AC3E49" w:rsidRDefault="00AC3E49" w:rsidP="00D752D3"/>
    <w:p w:rsidR="00AC3E49" w:rsidRDefault="00F36CB3" w:rsidP="00D752D3">
      <w:r>
        <w:fldChar w:fldCharType="begin"/>
      </w:r>
      <w:r w:rsidR="00AC3E49">
        <w:instrText xml:space="preserve"> REF _Ref230074507 \h </w:instrText>
      </w:r>
      <w:r>
        <w:fldChar w:fldCharType="separate"/>
      </w:r>
      <w:r w:rsidR="002233D6">
        <w:rPr>
          <w:rFonts w:hint="eastAsia"/>
        </w:rPr>
        <w:t>圖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4</w:t>
      </w:r>
      <w:r>
        <w:fldChar w:fldCharType="end"/>
      </w:r>
      <w:r w:rsidR="00AC3E49">
        <w:rPr>
          <w:rFonts w:hint="eastAsia"/>
        </w:rPr>
        <w:t>以顯示了目的</w:t>
      </w:r>
      <w:r w:rsidR="002E4FB7">
        <w:rPr>
          <w:rFonts w:hint="eastAsia"/>
        </w:rPr>
        <w:t>檔</w:t>
      </w:r>
      <w:r w:rsidR="00AC3E49">
        <w:rPr>
          <w:rFonts w:hint="eastAsia"/>
        </w:rPr>
        <w:t>的</w:t>
      </w:r>
      <w:r w:rsidR="002E4FB7">
        <w:rPr>
          <w:rFonts w:hint="eastAsia"/>
        </w:rPr>
        <w:t>主要</w:t>
      </w:r>
      <w:r w:rsidR="00AC3E49">
        <w:rPr>
          <w:rFonts w:hint="eastAsia"/>
        </w:rPr>
        <w:t>記錄類型，這些記錄會以結構化的方式，被儲存在目的檔當中。</w:t>
      </w:r>
    </w:p>
    <w:p w:rsidR="00AC3E49" w:rsidRPr="002E4FB7" w:rsidRDefault="00AC3E49" w:rsidP="00D752D3">
      <w:pPr>
        <w:pStyle w:val="a8"/>
      </w:pP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7"/>
        <w:gridCol w:w="1843"/>
        <w:gridCol w:w="2268"/>
        <w:gridCol w:w="3654"/>
      </w:tblGrid>
      <w:tr w:rsidR="00AC3E49" w:rsidRPr="00491265" w:rsidTr="00491265">
        <w:tc>
          <w:tcPr>
            <w:tcW w:w="707" w:type="dxa"/>
          </w:tcPr>
          <w:p w:rsidR="00AC3E49" w:rsidRPr="00491265" w:rsidRDefault="00AC3E49" w:rsidP="009433B5">
            <w:r w:rsidRPr="00491265">
              <w:rPr>
                <w:rFonts w:hint="eastAsia"/>
              </w:rPr>
              <w:t>記錄</w:t>
            </w:r>
          </w:p>
        </w:tc>
        <w:tc>
          <w:tcPr>
            <w:tcW w:w="1843" w:type="dxa"/>
          </w:tcPr>
          <w:p w:rsidR="00AC3E49" w:rsidRPr="00491265" w:rsidRDefault="00AC3E49" w:rsidP="009433B5">
            <w:r w:rsidRPr="00491265">
              <w:rPr>
                <w:rFonts w:hint="eastAsia"/>
              </w:rPr>
              <w:t>程式範例</w:t>
            </w:r>
          </w:p>
        </w:tc>
        <w:tc>
          <w:tcPr>
            <w:tcW w:w="2268" w:type="dxa"/>
          </w:tcPr>
          <w:p w:rsidR="00AC3E49" w:rsidRPr="00491265" w:rsidRDefault="00AC3E49" w:rsidP="009433B5">
            <w:r w:rsidRPr="00491265">
              <w:rPr>
                <w:rFonts w:hint="eastAsia"/>
              </w:rPr>
              <w:t>目的碼</w:t>
            </w:r>
          </w:p>
        </w:tc>
        <w:tc>
          <w:tcPr>
            <w:tcW w:w="3654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t>說明</w:t>
            </w:r>
          </w:p>
        </w:tc>
      </w:tr>
      <w:tr w:rsidR="00AC3E49" w:rsidRPr="00491265" w:rsidTr="00491265">
        <w:tc>
          <w:tcPr>
            <w:tcW w:w="707" w:type="dxa"/>
          </w:tcPr>
          <w:p w:rsidR="00AC3E49" w:rsidRPr="00491265" w:rsidRDefault="00AC3E49" w:rsidP="009433B5">
            <w:r w:rsidRPr="00491265">
              <w:rPr>
                <w:rFonts w:hint="eastAsia"/>
              </w:rPr>
              <w:t>T</w:t>
            </w:r>
          </w:p>
        </w:tc>
        <w:tc>
          <w:tcPr>
            <w:tcW w:w="1843" w:type="dxa"/>
          </w:tcPr>
          <w:p w:rsidR="00AC3E49" w:rsidRPr="00491265" w:rsidRDefault="00AC3E49" w:rsidP="009433B5">
            <w:r>
              <w:rPr>
                <w:rFonts w:hint="eastAsia"/>
              </w:rPr>
              <w:t>CALL</w:t>
            </w:r>
            <w:r w:rsidRPr="00491265">
              <w:rPr>
                <w:rFonts w:hint="eastAsia"/>
              </w:rPr>
              <w:t xml:space="preserve"> push</w:t>
            </w:r>
          </w:p>
        </w:tc>
        <w:tc>
          <w:tcPr>
            <w:tcW w:w="2268" w:type="dxa"/>
          </w:tcPr>
          <w:p w:rsidR="00AC3E49" w:rsidRPr="00491265" w:rsidRDefault="00AC3E49" w:rsidP="004F3FDD">
            <w:r w:rsidRPr="00491265">
              <w:rPr>
                <w:rFonts w:hint="eastAsia"/>
              </w:rPr>
              <w:t>T(2BF00000)</w:t>
            </w:r>
          </w:p>
        </w:tc>
        <w:tc>
          <w:tcPr>
            <w:tcW w:w="3654" w:type="dxa"/>
          </w:tcPr>
          <w:p w:rsidR="00AC3E49" w:rsidRPr="00491265" w:rsidRDefault="00C411B1" w:rsidP="00816711">
            <w:r>
              <w:rPr>
                <w:rFonts w:hint="eastAsia"/>
              </w:rPr>
              <w:t>內文段</w:t>
            </w:r>
            <w:r w:rsidR="00AC3E49" w:rsidRPr="00491265">
              <w:rPr>
                <w:rFonts w:hint="eastAsia"/>
              </w:rPr>
              <w:t>的目的碼</w:t>
            </w:r>
          </w:p>
        </w:tc>
      </w:tr>
      <w:tr w:rsidR="00AC3E49" w:rsidRPr="00491265" w:rsidTr="00491265">
        <w:tc>
          <w:tcPr>
            <w:tcW w:w="707" w:type="dxa"/>
          </w:tcPr>
          <w:p w:rsidR="00AC3E49" w:rsidRPr="00491265" w:rsidRDefault="00AC3E49" w:rsidP="009433B5">
            <w:r w:rsidRPr="00491265">
              <w:rPr>
                <w:rFonts w:hint="eastAsia"/>
              </w:rPr>
              <w:t>D</w:t>
            </w:r>
          </w:p>
        </w:tc>
        <w:tc>
          <w:tcPr>
            <w:tcW w:w="1843" w:type="dxa"/>
          </w:tcPr>
          <w:p w:rsidR="00AC3E49" w:rsidRPr="00491265" w:rsidRDefault="00AC3E49" w:rsidP="009433B5">
            <w:r w:rsidRPr="00491265">
              <w:rPr>
                <w:rFonts w:hint="eastAsia"/>
              </w:rPr>
              <w:t>top WORD 0</w:t>
            </w:r>
          </w:p>
        </w:tc>
        <w:tc>
          <w:tcPr>
            <w:tcW w:w="2268" w:type="dxa"/>
          </w:tcPr>
          <w:p w:rsidR="00AC3E49" w:rsidRPr="00491265" w:rsidRDefault="00AC3E49" w:rsidP="009433B5">
            <w:r w:rsidRPr="00491265">
              <w:rPr>
                <w:rFonts w:hint="eastAsia"/>
              </w:rPr>
              <w:t>D(00000000)</w:t>
            </w:r>
          </w:p>
        </w:tc>
        <w:tc>
          <w:tcPr>
            <w:tcW w:w="3654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t>資料段的目的碼</w:t>
            </w:r>
          </w:p>
        </w:tc>
      </w:tr>
      <w:tr w:rsidR="00AC3E49" w:rsidRPr="00491265" w:rsidTr="00491265">
        <w:tc>
          <w:tcPr>
            <w:tcW w:w="707" w:type="dxa"/>
          </w:tcPr>
          <w:p w:rsidR="00AC3E49" w:rsidRPr="00491265" w:rsidRDefault="00AC3E49" w:rsidP="009433B5">
            <w:r w:rsidRPr="00491265">
              <w:rPr>
                <w:rFonts w:hint="eastAsia"/>
              </w:rPr>
              <w:lastRenderedPageBreak/>
              <w:t>B</w:t>
            </w:r>
          </w:p>
        </w:tc>
        <w:tc>
          <w:tcPr>
            <w:tcW w:w="1843" w:type="dxa"/>
          </w:tcPr>
          <w:p w:rsidR="00AC3E49" w:rsidRPr="00491265" w:rsidRDefault="00AC3E49" w:rsidP="009433B5">
            <w:r w:rsidRPr="00491265">
              <w:rPr>
                <w:rFonts w:hint="eastAsia"/>
              </w:rPr>
              <w:t xml:space="preserve">stack RESW </w:t>
            </w:r>
            <w:r w:rsidR="00B4395B">
              <w:rPr>
                <w:rFonts w:hint="eastAsia"/>
              </w:rPr>
              <w:t>512</w:t>
            </w:r>
          </w:p>
        </w:tc>
        <w:tc>
          <w:tcPr>
            <w:tcW w:w="2268" w:type="dxa"/>
          </w:tcPr>
          <w:p w:rsidR="00AC3E49" w:rsidRPr="00491265" w:rsidRDefault="00AC3E49" w:rsidP="00B4395B">
            <w:r w:rsidRPr="00491265">
              <w:rPr>
                <w:rFonts w:hint="eastAsia"/>
              </w:rPr>
              <w:t>B(</w:t>
            </w:r>
            <w:r w:rsidR="00B4395B">
              <w:rPr>
                <w:rFonts w:hint="eastAsia"/>
              </w:rPr>
              <w:t>0200</w:t>
            </w:r>
            <w:r w:rsidRPr="00491265">
              <w:rPr>
                <w:rFonts w:hint="eastAsia"/>
              </w:rPr>
              <w:t>)</w:t>
            </w:r>
          </w:p>
        </w:tc>
        <w:tc>
          <w:tcPr>
            <w:tcW w:w="3654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t>保留</w:t>
            </w:r>
            <w:r w:rsidRPr="00491265">
              <w:rPr>
                <w:rFonts w:hint="eastAsia"/>
              </w:rPr>
              <w:t>BSS</w:t>
            </w:r>
            <w:r w:rsidRPr="00491265">
              <w:rPr>
                <w:rFonts w:hint="eastAsia"/>
              </w:rPr>
              <w:t>段的空間</w:t>
            </w:r>
          </w:p>
        </w:tc>
      </w:tr>
      <w:tr w:rsidR="00AC3E49" w:rsidRPr="00491265" w:rsidTr="00491265">
        <w:tc>
          <w:tcPr>
            <w:tcW w:w="707" w:type="dxa"/>
          </w:tcPr>
          <w:p w:rsidR="00AC3E49" w:rsidRPr="00491265" w:rsidRDefault="00AC3E49" w:rsidP="009433B5">
            <w:r w:rsidRPr="00491265">
              <w:rPr>
                <w:rFonts w:hint="eastAsia"/>
              </w:rPr>
              <w:t>M</w:t>
            </w:r>
          </w:p>
        </w:tc>
        <w:tc>
          <w:tcPr>
            <w:tcW w:w="1843" w:type="dxa"/>
          </w:tcPr>
          <w:p w:rsidR="00AC3E49" w:rsidRPr="00491265" w:rsidRDefault="00AC3E49" w:rsidP="009433B5">
            <w:r>
              <w:rPr>
                <w:rFonts w:hint="eastAsia"/>
              </w:rPr>
              <w:t>CALL</w:t>
            </w:r>
            <w:r w:rsidRPr="00491265">
              <w:rPr>
                <w:rFonts w:hint="eastAsia"/>
              </w:rPr>
              <w:t xml:space="preserve"> push</w:t>
            </w:r>
          </w:p>
        </w:tc>
        <w:tc>
          <w:tcPr>
            <w:tcW w:w="2268" w:type="dxa"/>
          </w:tcPr>
          <w:p w:rsidR="00AC3E49" w:rsidRPr="00491265" w:rsidRDefault="00AC3E49" w:rsidP="00FD2C9D">
            <w:r w:rsidRPr="00491265">
              <w:rPr>
                <w:rFonts w:hint="eastAsia"/>
              </w:rPr>
              <w:t>M(T,0008,push,pc)</w:t>
            </w:r>
          </w:p>
        </w:tc>
        <w:tc>
          <w:tcPr>
            <w:tcW w:w="3654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t>修改記錄</w:t>
            </w:r>
            <w:r w:rsidRPr="00491265">
              <w:rPr>
                <w:rFonts w:hint="eastAsia"/>
              </w:rPr>
              <w:t xml:space="preserve"> (</w:t>
            </w:r>
            <w:r w:rsidRPr="00491265">
              <w:rPr>
                <w:rFonts w:hint="eastAsia"/>
              </w:rPr>
              <w:t>或稱重定位記錄</w:t>
            </w:r>
            <w:r w:rsidRPr="00491265">
              <w:rPr>
                <w:rFonts w:hint="eastAsia"/>
              </w:rPr>
              <w:t>)</w:t>
            </w:r>
            <w:r w:rsidRPr="00491265">
              <w:rPr>
                <w:rFonts w:hint="eastAsia"/>
              </w:rPr>
              <w:t>：採用相對於</w:t>
            </w:r>
            <w:r w:rsidRPr="00491265">
              <w:rPr>
                <w:rFonts w:hint="eastAsia"/>
              </w:rPr>
              <w:t xml:space="preserve"> PC </w:t>
            </w:r>
            <w:r w:rsidRPr="00491265">
              <w:rPr>
                <w:rFonts w:hint="eastAsia"/>
              </w:rPr>
              <w:t>的位址計算方式</w:t>
            </w:r>
          </w:p>
        </w:tc>
      </w:tr>
      <w:tr w:rsidR="00AC3E49" w:rsidRPr="00491265" w:rsidTr="00491265">
        <w:tc>
          <w:tcPr>
            <w:tcW w:w="707" w:type="dxa"/>
          </w:tcPr>
          <w:p w:rsidR="00AC3E49" w:rsidRPr="00491265" w:rsidRDefault="00AC3E49" w:rsidP="009433B5">
            <w:r w:rsidRPr="00491265">
              <w:rPr>
                <w:rFonts w:hint="eastAsia"/>
              </w:rPr>
              <w:t>S</w:t>
            </w:r>
          </w:p>
        </w:tc>
        <w:tc>
          <w:tcPr>
            <w:tcW w:w="1843" w:type="dxa"/>
          </w:tcPr>
          <w:p w:rsidR="00AC3E49" w:rsidRPr="00491265" w:rsidRDefault="00AC3E49" w:rsidP="009433B5">
            <w:r w:rsidRPr="00491265">
              <w:rPr>
                <w:rFonts w:hint="eastAsia"/>
              </w:rPr>
              <w:t>.global pop</w:t>
            </w:r>
          </w:p>
        </w:tc>
        <w:tc>
          <w:tcPr>
            <w:tcW w:w="2268" w:type="dxa"/>
          </w:tcPr>
          <w:p w:rsidR="00AC3E49" w:rsidRPr="00491265" w:rsidRDefault="00AC3E49" w:rsidP="00C9670D">
            <w:r w:rsidRPr="00491265">
              <w:rPr>
                <w:rFonts w:hint="eastAsia"/>
              </w:rPr>
              <w:t>S(T,0028, pop)</w:t>
            </w:r>
          </w:p>
        </w:tc>
        <w:tc>
          <w:tcPr>
            <w:tcW w:w="3654" w:type="dxa"/>
          </w:tcPr>
          <w:p w:rsidR="00AC3E49" w:rsidRPr="00491265" w:rsidRDefault="00AC3E49" w:rsidP="00FA7BF0">
            <w:r w:rsidRPr="00491265">
              <w:rPr>
                <w:rFonts w:hint="eastAsia"/>
              </w:rPr>
              <w:t>符號記錄：記錄全域變數的位址</w:t>
            </w:r>
          </w:p>
        </w:tc>
      </w:tr>
      <w:tr w:rsidR="00AC3E49" w:rsidRPr="00491265" w:rsidTr="00491265">
        <w:tc>
          <w:tcPr>
            <w:tcW w:w="707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t>S</w:t>
            </w:r>
          </w:p>
        </w:tc>
        <w:tc>
          <w:tcPr>
            <w:tcW w:w="1843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t>.extern stack</w:t>
            </w:r>
          </w:p>
        </w:tc>
        <w:tc>
          <w:tcPr>
            <w:tcW w:w="2268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t>S(U,,stack)</w:t>
            </w:r>
          </w:p>
        </w:tc>
        <w:tc>
          <w:tcPr>
            <w:tcW w:w="3654" w:type="dxa"/>
          </w:tcPr>
          <w:p w:rsidR="00AC3E49" w:rsidRPr="00491265" w:rsidRDefault="00AC3E49" w:rsidP="00FA7BF0">
            <w:r w:rsidRPr="00491265">
              <w:rPr>
                <w:rFonts w:hint="eastAsia"/>
              </w:rPr>
              <w:t>符號記錄：記錄外部變數</w:t>
            </w:r>
          </w:p>
        </w:tc>
      </w:tr>
    </w:tbl>
    <w:p w:rsidR="00AC3E49" w:rsidRDefault="00AC3E49" w:rsidP="008431B9">
      <w:pPr>
        <w:pStyle w:val="a8"/>
        <w:jc w:val="center"/>
      </w:pPr>
      <w:bookmarkStart w:id="31" w:name="_Ref230074507"/>
      <w:bookmarkStart w:id="32" w:name="_Ref230074503"/>
      <w:r>
        <w:rPr>
          <w:rFonts w:hint="eastAsia"/>
        </w:rPr>
        <w:t>圖</w:t>
      </w:r>
      <w:r>
        <w:rPr>
          <w:rFonts w:hint="eastAsia"/>
        </w:rPr>
        <w:t xml:space="preserve"> </w:t>
      </w:r>
      <w:fldSimple w:instr=" STYLEREF 1 \s ">
        <w:r w:rsidR="002233D6">
          <w:rPr>
            <w:noProof/>
          </w:rPr>
          <w:t>5</w:t>
        </w:r>
      </w:fldSimple>
      <w:r>
        <w:t>.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F36CB3">
        <w:fldChar w:fldCharType="separate"/>
      </w:r>
      <w:r w:rsidR="002233D6">
        <w:rPr>
          <w:noProof/>
        </w:rPr>
        <w:t>4</w:t>
      </w:r>
      <w:r w:rsidR="00F36CB3">
        <w:fldChar w:fldCharType="end"/>
      </w:r>
      <w:bookmarkEnd w:id="31"/>
      <w:r>
        <w:rPr>
          <w:rFonts w:hint="eastAsia"/>
        </w:rPr>
        <w:t>目的檔中的記錄與範例</w:t>
      </w:r>
      <w:bookmarkEnd w:id="32"/>
    </w:p>
    <w:p w:rsidR="00AC3E49" w:rsidRDefault="00AC3E49" w:rsidP="009433B5"/>
    <w:p w:rsidR="00AC3E49" w:rsidRDefault="00AC3E49" w:rsidP="00FD2C9D">
      <w:r>
        <w:rPr>
          <w:rFonts w:hint="eastAsia"/>
        </w:rPr>
        <w:t>T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 xml:space="preserve">S </w:t>
      </w:r>
      <w:r>
        <w:rPr>
          <w:rFonts w:hint="eastAsia"/>
        </w:rPr>
        <w:t>等記錄是目的檔當中常見的五種記錄型態，由於這些記錄必須被輸出到</w:t>
      </w:r>
      <w:r w:rsidR="002E4FB7">
        <w:rPr>
          <w:rFonts w:hint="eastAsia"/>
        </w:rPr>
        <w:t>檔案當中</w:t>
      </w:r>
      <w:r>
        <w:rPr>
          <w:rFonts w:hint="eastAsia"/>
        </w:rPr>
        <w:t>，因此，必須使用某種存檔格式。在本書中，我們會使用文字的方式表示這些目的碼，這只是為了讓讀者閱讀方便而採用的呈現方式。實際上，目的檔通常會直接以二進位的結構存檔，因為這樣在連結與載入時會更為簡單快速。</w:t>
      </w:r>
    </w:p>
    <w:p w:rsidR="00AC3E49" w:rsidRDefault="00AC3E49" w:rsidP="00FD2C9D"/>
    <w:p w:rsidR="00AC3E49" w:rsidRPr="00564597" w:rsidRDefault="00AC3E49" w:rsidP="00FD2C9D">
      <w:pPr>
        <w:rPr>
          <w:rFonts w:ascii="標楷體" w:eastAsia="標楷體" w:hAnsi="標楷體"/>
          <w:b/>
          <w:sz w:val="32"/>
          <w:szCs w:val="32"/>
        </w:rPr>
      </w:pPr>
      <w:r w:rsidRPr="00564597">
        <w:rPr>
          <w:rFonts w:ascii="標楷體" w:eastAsia="標楷體" w:hAnsi="標楷體" w:hint="eastAsia"/>
          <w:b/>
          <w:sz w:val="32"/>
          <w:szCs w:val="32"/>
        </w:rPr>
        <w:t>記錄的儲存格式</w:t>
      </w:r>
    </w:p>
    <w:p w:rsidR="00AC3E49" w:rsidRDefault="00AC3E49" w:rsidP="00FD2C9D">
      <w:r>
        <w:rPr>
          <w:rFonts w:hint="eastAsia"/>
        </w:rPr>
        <w:t>舉例而言，修改記錄</w:t>
      </w:r>
      <w:r>
        <w:rPr>
          <w:rFonts w:hint="eastAsia"/>
        </w:rPr>
        <w:t xml:space="preserve"> M </w:t>
      </w:r>
      <w:r>
        <w:rPr>
          <w:rFonts w:hint="eastAsia"/>
        </w:rPr>
        <w:t>的結構可能如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>REF _Ref229282245 \h</w:instrText>
      </w:r>
      <w:r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圖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5</w:t>
      </w:r>
      <w:r w:rsidR="00F36CB3">
        <w:fldChar w:fldCharType="end"/>
      </w:r>
      <w:r>
        <w:rPr>
          <w:rFonts w:hint="eastAsia"/>
        </w:rPr>
        <w:t>所示，包含</w:t>
      </w:r>
      <w:r>
        <w:rPr>
          <w:rFonts w:hint="eastAsia"/>
        </w:rPr>
        <w:t xml:space="preserve"> section</w:t>
      </w:r>
      <w:r>
        <w:rPr>
          <w:rFonts w:hint="eastAsia"/>
        </w:rPr>
        <w:t>、</w:t>
      </w:r>
      <w:r>
        <w:rPr>
          <w:rFonts w:hint="eastAsia"/>
        </w:rPr>
        <w:t>offset</w:t>
      </w:r>
      <w:r>
        <w:rPr>
          <w:rFonts w:hint="eastAsia"/>
        </w:rPr>
        <w:t>、</w:t>
      </w:r>
      <w:r>
        <w:rPr>
          <w:rFonts w:hint="eastAsia"/>
        </w:rPr>
        <w:t xml:space="preserve">symbol </w:t>
      </w:r>
      <w:r>
        <w:rPr>
          <w:rFonts w:hint="eastAsia"/>
        </w:rPr>
        <w:t>與</w:t>
      </w:r>
      <w:r>
        <w:rPr>
          <w:rFonts w:hint="eastAsia"/>
        </w:rPr>
        <w:t xml:space="preserve"> type </w:t>
      </w:r>
      <w:r>
        <w:rPr>
          <w:rFonts w:hint="eastAsia"/>
        </w:rPr>
        <w:t>等欄位。其中</w:t>
      </w:r>
      <w:r>
        <w:rPr>
          <w:rFonts w:hint="eastAsia"/>
        </w:rPr>
        <w:t xml:space="preserve"> section </w:t>
      </w:r>
      <w:r>
        <w:rPr>
          <w:rFonts w:hint="eastAsia"/>
        </w:rPr>
        <w:t>記錄了分段、</w:t>
      </w:r>
      <w:r>
        <w:rPr>
          <w:rFonts w:hint="eastAsia"/>
        </w:rPr>
        <w:t xml:space="preserve">offset </w:t>
      </w:r>
      <w:r>
        <w:rPr>
          <w:rFonts w:hint="eastAsia"/>
        </w:rPr>
        <w:t>代表修改位址、</w:t>
      </w:r>
      <w:r>
        <w:rPr>
          <w:rFonts w:hint="eastAsia"/>
        </w:rPr>
        <w:t xml:space="preserve">symbol </w:t>
      </w:r>
      <w:r>
        <w:rPr>
          <w:rFonts w:hint="eastAsia"/>
        </w:rPr>
        <w:t>為符號、而</w:t>
      </w:r>
      <w:r>
        <w:rPr>
          <w:rFonts w:hint="eastAsia"/>
        </w:rPr>
        <w:t xml:space="preserve"> type </w:t>
      </w:r>
      <w:r>
        <w:rPr>
          <w:rFonts w:hint="eastAsia"/>
        </w:rPr>
        <w:t>則為修改類型。</w:t>
      </w:r>
    </w:p>
    <w:p w:rsidR="00AC3E49" w:rsidRPr="00F2153D" w:rsidRDefault="00AC3E49" w:rsidP="00176F9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362"/>
      </w:tblGrid>
      <w:tr w:rsidR="00AC3E49" w:rsidRPr="00491265" w:rsidTr="00491265">
        <w:tc>
          <w:tcPr>
            <w:tcW w:w="8362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t>#define TYPE_ABSOLUTE 0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>#define TYPE_PC_RELATIVE 1</w:t>
            </w:r>
          </w:p>
          <w:p w:rsidR="00AC3E49" w:rsidRPr="00491265" w:rsidRDefault="00AC3E49" w:rsidP="00816711">
            <w:r w:rsidRPr="00491265">
              <w:t>…</w:t>
            </w:r>
          </w:p>
          <w:p w:rsidR="00AC3E49" w:rsidRDefault="00AC3E49" w:rsidP="00816711">
            <w:pPr>
              <w:pStyle w:val="HTML"/>
            </w:pPr>
            <w:r>
              <w:t>typedef struct</w:t>
            </w:r>
          </w:p>
          <w:p w:rsidR="00AC3E49" w:rsidRDefault="00AC3E49" w:rsidP="00816711">
            <w:pPr>
              <w:pStyle w:val="HTML"/>
            </w:pPr>
            <w:r>
              <w:t>{</w:t>
            </w:r>
          </w:p>
          <w:p w:rsidR="00AC3E49" w:rsidRDefault="00AC3E49" w:rsidP="000C54CD">
            <w:pPr>
              <w:pStyle w:val="HTML"/>
            </w:pPr>
            <w:r>
              <w:rPr>
                <w:rFonts w:hint="eastAsia"/>
              </w:rPr>
              <w:t xml:space="preserve">  int section;</w:t>
            </w:r>
            <w:r w:rsidRPr="008431B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段代號</w:t>
            </w:r>
          </w:p>
          <w:p w:rsidR="00AC3E49" w:rsidRDefault="00AC3E49" w:rsidP="000C54CD">
            <w:pPr>
              <w:pStyle w:val="HTML"/>
            </w:pPr>
            <w:r>
              <w:t xml:space="preserve">  </w:t>
            </w:r>
            <w:r>
              <w:rPr>
                <w:rFonts w:hint="eastAsia"/>
              </w:rPr>
              <w:t xml:space="preserve">int </w:t>
            </w:r>
            <w:r>
              <w:t>offset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待修改位址</w:t>
            </w:r>
          </w:p>
          <w:p w:rsidR="00AC3E49" w:rsidRDefault="00AC3E49" w:rsidP="000C54CD">
            <w:pPr>
              <w:pStyle w:val="HTML"/>
            </w:pPr>
            <w:r>
              <w:rPr>
                <w:rFonts w:hint="eastAsia"/>
              </w:rPr>
              <w:t xml:space="preserve">  int symbol;</w:t>
            </w:r>
            <w:r w:rsidRPr="008431B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符號代碼 (用以取得修改值)</w:t>
            </w:r>
          </w:p>
          <w:p w:rsidR="00AC3E49" w:rsidRDefault="00AC3E49" w:rsidP="00816711">
            <w:pPr>
              <w:pStyle w:val="HTML"/>
            </w:pPr>
            <w:r>
              <w:rPr>
                <w:rFonts w:hint="eastAsia"/>
              </w:rPr>
              <w:t xml:space="preserve">  int type;</w:t>
            </w:r>
            <w:r w:rsidRPr="008431B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修改記錄類型 (0. 絕對 1. 相對於 PC、2. </w:t>
            </w:r>
            <w:r>
              <w:t>…</w:t>
            </w:r>
            <w:r>
              <w:rPr>
                <w:rFonts w:hint="eastAsia"/>
              </w:rPr>
              <w:t>)</w:t>
            </w:r>
          </w:p>
          <w:p w:rsidR="00AC3E49" w:rsidRDefault="00AC3E49" w:rsidP="00816711">
            <w:pPr>
              <w:pStyle w:val="HTML"/>
            </w:pPr>
            <w:r>
              <w:t>}</w:t>
            </w:r>
            <w:r>
              <w:rPr>
                <w:rFonts w:hint="eastAsia"/>
              </w:rPr>
              <w:t xml:space="preserve"> RelocationRecord</w:t>
            </w:r>
            <w:r>
              <w:t>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  <w:t>// 修改記錄 (M 記錄)</w:t>
            </w:r>
          </w:p>
        </w:tc>
      </w:tr>
    </w:tbl>
    <w:p w:rsidR="00AC3E49" w:rsidRDefault="00AC3E49" w:rsidP="00176F96">
      <w:pPr>
        <w:pStyle w:val="a8"/>
        <w:jc w:val="center"/>
      </w:pPr>
      <w:bookmarkStart w:id="33" w:name="_Ref229282245"/>
      <w:r>
        <w:rPr>
          <w:rFonts w:hint="eastAsia"/>
        </w:rPr>
        <w:t>圖</w:t>
      </w:r>
      <w:r>
        <w:rPr>
          <w:rFonts w:hint="eastAsia"/>
        </w:rPr>
        <w:t xml:space="preserve"> </w:t>
      </w:r>
      <w:fldSimple w:instr=" STYLEREF 1 \s ">
        <w:r w:rsidR="002233D6">
          <w:rPr>
            <w:noProof/>
          </w:rPr>
          <w:t>5</w:t>
        </w:r>
      </w:fldSimple>
      <w:r>
        <w:t>.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F36CB3">
        <w:fldChar w:fldCharType="separate"/>
      </w:r>
      <w:r w:rsidR="002233D6">
        <w:rPr>
          <w:noProof/>
        </w:rPr>
        <w:t>5</w:t>
      </w:r>
      <w:r w:rsidR="00F36CB3">
        <w:fldChar w:fldCharType="end"/>
      </w:r>
      <w:bookmarkEnd w:id="33"/>
      <w:r>
        <w:rPr>
          <w:rFonts w:hint="eastAsia"/>
        </w:rPr>
        <w:t>重定位記錄</w:t>
      </w:r>
      <w:r>
        <w:rPr>
          <w:rFonts w:hint="eastAsia"/>
        </w:rPr>
        <w:t xml:space="preserve"> (M </w:t>
      </w:r>
      <w:r>
        <w:rPr>
          <w:rFonts w:hint="eastAsia"/>
        </w:rPr>
        <w:t>記錄</w:t>
      </w:r>
      <w:r>
        <w:rPr>
          <w:rFonts w:hint="eastAsia"/>
        </w:rPr>
        <w:t xml:space="preserve">) </w:t>
      </w:r>
      <w:r>
        <w:rPr>
          <w:rFonts w:hint="eastAsia"/>
        </w:rPr>
        <w:t>的表示法</w:t>
      </w:r>
    </w:p>
    <w:p w:rsidR="00AC3E49" w:rsidRPr="00FD2C9D" w:rsidRDefault="00AC3E49" w:rsidP="00176F96"/>
    <w:p w:rsidR="00AC3E49" w:rsidRDefault="002E4FB7" w:rsidP="00FD2C9D">
      <w:r>
        <w:rPr>
          <w:rFonts w:hint="eastAsia"/>
        </w:rPr>
        <w:t>如果我們用更精確的表示法，以表示修改記錄，那麼</w:t>
      </w:r>
      <w:r w:rsidR="00AC3E49">
        <w:rPr>
          <w:rFonts w:hint="eastAsia"/>
        </w:rPr>
        <w:t>像</w:t>
      </w:r>
      <w:r w:rsidR="00AC3E49">
        <w:rPr>
          <w:rFonts w:hint="eastAsia"/>
        </w:rPr>
        <w:t xml:space="preserve"> M(T,0008, push, pc) </w:t>
      </w:r>
      <w:r w:rsidR="00AC3E49">
        <w:rPr>
          <w:rFonts w:hint="eastAsia"/>
        </w:rPr>
        <w:t>這樣一個修改記錄，可以</w:t>
      </w:r>
      <w:r>
        <w:rPr>
          <w:rFonts w:hint="eastAsia"/>
        </w:rPr>
        <w:t>改</w:t>
      </w:r>
      <w:r w:rsidR="00AC3E49">
        <w:rPr>
          <w:rFonts w:hint="eastAsia"/>
        </w:rPr>
        <w:t>寫為如下的表示法。</w:t>
      </w:r>
    </w:p>
    <w:p w:rsidR="00AC3E49" w:rsidRPr="002E4FB7" w:rsidRDefault="00AC3E49" w:rsidP="00FD2C9D"/>
    <w:p w:rsidR="00AC3E49" w:rsidRDefault="00AC3E49" w:rsidP="00FD2C9D">
      <w:r>
        <w:rPr>
          <w:rFonts w:hint="eastAsia"/>
        </w:rPr>
        <w:t xml:space="preserve">  RelocationRecord { section = id(text), offset = 0x0008, symbol= id(push), type=1 }</w:t>
      </w:r>
    </w:p>
    <w:p w:rsidR="00AC3E49" w:rsidRDefault="00AC3E49" w:rsidP="00FD2C9D"/>
    <w:p w:rsidR="00AC3E49" w:rsidRDefault="00AC3E49" w:rsidP="00FD2C9D">
      <w:r>
        <w:rPr>
          <w:rFonts w:hint="eastAsia"/>
        </w:rPr>
        <w:t>其中的</w:t>
      </w:r>
      <w:r>
        <w:rPr>
          <w:rFonts w:hint="eastAsia"/>
        </w:rPr>
        <w:t xml:space="preserve"> type=1 </w:t>
      </w:r>
      <w:r>
        <w:rPr>
          <w:rFonts w:hint="eastAsia"/>
        </w:rPr>
        <w:t>代表</w:t>
      </w:r>
      <w:r>
        <w:rPr>
          <w:rFonts w:hint="eastAsia"/>
        </w:rPr>
        <w:t>TYPE_PC_RELATIVE</w:t>
      </w:r>
      <w:r>
        <w:rPr>
          <w:rFonts w:hint="eastAsia"/>
        </w:rPr>
        <w:t>，也就是使用</w:t>
      </w:r>
      <w:r>
        <w:rPr>
          <w:rFonts w:hint="eastAsia"/>
        </w:rPr>
        <w:t xml:space="preserve"> PC </w:t>
      </w:r>
      <w:r>
        <w:rPr>
          <w:rFonts w:hint="eastAsia"/>
        </w:rPr>
        <w:t>的相對定址法，因此在修改時必須採用相對於</w:t>
      </w:r>
      <w:r>
        <w:rPr>
          <w:rFonts w:hint="eastAsia"/>
        </w:rPr>
        <w:t>PC</w:t>
      </w:r>
      <w:r>
        <w:rPr>
          <w:rFonts w:hint="eastAsia"/>
        </w:rPr>
        <w:t>的計算方式。</w:t>
      </w:r>
    </w:p>
    <w:p w:rsidR="00AC3E49" w:rsidRDefault="00AC3E49" w:rsidP="00FD2C9D"/>
    <w:p w:rsidR="00AC3E49" w:rsidRDefault="00AC3E49" w:rsidP="00FD2C9D">
      <w:r>
        <w:rPr>
          <w:rFonts w:hint="eastAsia"/>
        </w:rPr>
        <w:t>細心的讀者可能已經注意到，我們在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>REF _Ref229282245 \h</w:instrText>
      </w:r>
      <w:r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圖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5</w:t>
      </w:r>
      <w:r w:rsidR="00F36CB3">
        <w:fldChar w:fldCharType="end"/>
      </w:r>
      <w:r>
        <w:rPr>
          <w:rFonts w:hint="eastAsia"/>
        </w:rPr>
        <w:t>的結構中只記錄符號的代碼</w:t>
      </w:r>
      <w:r>
        <w:rPr>
          <w:rFonts w:hint="eastAsia"/>
        </w:rPr>
        <w:t xml:space="preserve"> (int symbol)</w:t>
      </w:r>
      <w:r>
        <w:rPr>
          <w:rFonts w:hint="eastAsia"/>
        </w:rPr>
        <w:t>，而非記錄符號的名稱，這樣的記錄方式會使得目的檔更為精簡，使用上會更有效率。</w:t>
      </w:r>
    </w:p>
    <w:p w:rsidR="00AC3E49" w:rsidRDefault="00AC3E49" w:rsidP="00FD2C9D"/>
    <w:p w:rsidR="00AC3E49" w:rsidRDefault="00AC3E49" w:rsidP="000C54CD">
      <w:r>
        <w:rPr>
          <w:rFonts w:hint="eastAsia"/>
        </w:rPr>
        <w:t xml:space="preserve">RelocationRecord </w:t>
      </w:r>
      <w:r>
        <w:rPr>
          <w:rFonts w:hint="eastAsia"/>
        </w:rPr>
        <w:t>中的</w:t>
      </w:r>
      <w:r>
        <w:rPr>
          <w:rFonts w:hint="eastAsia"/>
        </w:rPr>
        <w:t xml:space="preserve"> symbol </w:t>
      </w:r>
      <w:r>
        <w:rPr>
          <w:rFonts w:hint="eastAsia"/>
        </w:rPr>
        <w:t>欄位會連結到符號表</w:t>
      </w:r>
      <w:r>
        <w:rPr>
          <w:rFonts w:hint="eastAsia"/>
        </w:rPr>
        <w:t xml:space="preserve"> (Symbol Table)</w:t>
      </w:r>
      <w:r>
        <w:rPr>
          <w:rFonts w:hint="eastAsia"/>
        </w:rPr>
        <w:t>，符號表是由符號記錄</w:t>
      </w:r>
      <w:r>
        <w:rPr>
          <w:rFonts w:hint="eastAsia"/>
        </w:rPr>
        <w:t xml:space="preserve"> (S</w:t>
      </w:r>
      <w:r>
        <w:rPr>
          <w:rFonts w:hint="eastAsia"/>
        </w:rPr>
        <w:t>記錄</w:t>
      </w:r>
      <w:r>
        <w:rPr>
          <w:rFonts w:hint="eastAsia"/>
        </w:rPr>
        <w:t xml:space="preserve">) </w:t>
      </w:r>
      <w:r>
        <w:rPr>
          <w:rFonts w:hint="eastAsia"/>
        </w:rPr>
        <w:t>所組成的表格，其中的</w:t>
      </w:r>
      <w:r>
        <w:rPr>
          <w:rFonts w:hint="eastAsia"/>
        </w:rPr>
        <w:t>S</w:t>
      </w:r>
      <w:r>
        <w:rPr>
          <w:rFonts w:hint="eastAsia"/>
        </w:rPr>
        <w:t>是符號</w:t>
      </w:r>
      <w:r>
        <w:rPr>
          <w:rFonts w:hint="eastAsia"/>
        </w:rPr>
        <w:t xml:space="preserve"> Symbol</w:t>
      </w:r>
      <w:r>
        <w:rPr>
          <w:rFonts w:hint="eastAsia"/>
        </w:rPr>
        <w:t>的意思。</w:t>
      </w:r>
      <w:r w:rsidR="002E4FB7">
        <w:rPr>
          <w:rFonts w:hint="eastAsia"/>
        </w:rPr>
        <w:t xml:space="preserve">S </w:t>
      </w:r>
      <w:r>
        <w:rPr>
          <w:rFonts w:hint="eastAsia"/>
        </w:rPr>
        <w:t>記錄是由</w:t>
      </w:r>
      <w:r>
        <w:rPr>
          <w:rFonts w:hint="eastAsia"/>
        </w:rPr>
        <w:t xml:space="preserve"> .extern </w:t>
      </w:r>
      <w:r>
        <w:rPr>
          <w:rFonts w:hint="eastAsia"/>
        </w:rPr>
        <w:t>與</w:t>
      </w:r>
      <w:r>
        <w:rPr>
          <w:rFonts w:hint="eastAsia"/>
        </w:rPr>
        <w:t xml:space="preserve"> .global </w:t>
      </w:r>
      <w:r>
        <w:rPr>
          <w:rFonts w:hint="eastAsia"/>
        </w:rPr>
        <w:t>等指令所造成的。指令</w:t>
      </w:r>
      <w:r>
        <w:rPr>
          <w:rFonts w:hint="eastAsia"/>
        </w:rPr>
        <w:t xml:space="preserve"> .extern </w:t>
      </w:r>
      <w:r>
        <w:rPr>
          <w:rFonts w:hint="eastAsia"/>
        </w:rPr>
        <w:t>會在符號表中建立一個未定義</w:t>
      </w:r>
      <w:r>
        <w:rPr>
          <w:rFonts w:hint="eastAsia"/>
        </w:rPr>
        <w:t xml:space="preserve"> (Undefined, </w:t>
      </w:r>
      <w:r>
        <w:rPr>
          <w:rFonts w:hint="eastAsia"/>
        </w:rPr>
        <w:t>簡寫為</w:t>
      </w:r>
      <w:r>
        <w:rPr>
          <w:rFonts w:hint="eastAsia"/>
        </w:rPr>
        <w:t xml:space="preserve"> U) </w:t>
      </w:r>
      <w:r>
        <w:rPr>
          <w:rFonts w:hint="eastAsia"/>
        </w:rPr>
        <w:t>的符號記錄，像是</w:t>
      </w:r>
      <w:r>
        <w:rPr>
          <w:rFonts w:hint="eastAsia"/>
        </w:rPr>
        <w:t xml:space="preserve"> (U,,stack)</w:t>
      </w:r>
      <w:r>
        <w:rPr>
          <w:rFonts w:hint="eastAsia"/>
        </w:rPr>
        <w:t>、</w:t>
      </w:r>
      <w:r>
        <w:rPr>
          <w:rFonts w:hint="eastAsia"/>
        </w:rPr>
        <w:t>(U,,top)</w:t>
      </w:r>
      <w:r>
        <w:rPr>
          <w:rFonts w:hint="eastAsia"/>
        </w:rPr>
        <w:t>、</w:t>
      </w:r>
      <w:r>
        <w:rPr>
          <w:rFonts w:hint="eastAsia"/>
        </w:rPr>
        <w:t>(U,,push)</w:t>
      </w:r>
      <w:r>
        <w:rPr>
          <w:rFonts w:hint="eastAsia"/>
        </w:rPr>
        <w:t>、</w:t>
      </w:r>
      <w:r>
        <w:rPr>
          <w:rFonts w:hint="eastAsia"/>
        </w:rPr>
        <w:t xml:space="preserve">(U,,pop) </w:t>
      </w:r>
      <w:r>
        <w:rPr>
          <w:rFonts w:hint="eastAsia"/>
        </w:rPr>
        <w:t>等，而用</w:t>
      </w:r>
      <w:r>
        <w:rPr>
          <w:rFonts w:hint="eastAsia"/>
        </w:rPr>
        <w:t xml:space="preserve"> .global </w:t>
      </w:r>
      <w:r>
        <w:rPr>
          <w:rFonts w:hint="eastAsia"/>
        </w:rPr>
        <w:t>指令所定義的全域變數，在變數位址確定後，會產生一個已知位址的符號記錄，像是</w:t>
      </w:r>
      <w:r>
        <w:rPr>
          <w:rFonts w:hint="eastAsia"/>
        </w:rPr>
        <w:t xml:space="preserve"> S(T,0028, pop)</w:t>
      </w:r>
      <w:r>
        <w:rPr>
          <w:rFonts w:hint="eastAsia"/>
        </w:rPr>
        <w:t>、</w:t>
      </w:r>
      <w:r>
        <w:rPr>
          <w:rFonts w:hint="eastAsia"/>
        </w:rPr>
        <w:t>S(T,0000, pop)</w:t>
      </w:r>
      <w:r>
        <w:rPr>
          <w:rFonts w:hint="eastAsia"/>
        </w:rPr>
        <w:t>、</w:t>
      </w:r>
      <w:r>
        <w:rPr>
          <w:rFonts w:hint="eastAsia"/>
        </w:rPr>
        <w:t>S(T,0000,main)</w:t>
      </w:r>
      <w:r>
        <w:rPr>
          <w:rFonts w:hint="eastAsia"/>
        </w:rPr>
        <w:t>、</w:t>
      </w:r>
      <w:r>
        <w:rPr>
          <w:rFonts w:hint="eastAsia"/>
        </w:rPr>
        <w:t>S(D,0000,top)</w:t>
      </w:r>
      <w:r>
        <w:rPr>
          <w:rFonts w:hint="eastAsia"/>
        </w:rPr>
        <w:t>、</w:t>
      </w:r>
      <w:r>
        <w:rPr>
          <w:rFonts w:hint="eastAsia"/>
        </w:rPr>
        <w:t xml:space="preserve">S(B,0000,stack) </w:t>
      </w:r>
      <w:r>
        <w:rPr>
          <w:rFonts w:hint="eastAsia"/>
        </w:rPr>
        <w:t>等。</w:t>
      </w:r>
    </w:p>
    <w:p w:rsidR="00AC3E49" w:rsidRPr="00F304E0" w:rsidRDefault="00AC3E49" w:rsidP="00FD2C9D"/>
    <w:p w:rsidR="00AC3E49" w:rsidRDefault="002E4FB7" w:rsidP="00B163F3">
      <w:r>
        <w:rPr>
          <w:rFonts w:hint="eastAsia"/>
        </w:rPr>
        <w:t>如果將</w:t>
      </w:r>
      <w:r>
        <w:rPr>
          <w:rFonts w:hint="eastAsia"/>
        </w:rPr>
        <w:t xml:space="preserve"> S </w:t>
      </w:r>
      <w:r>
        <w:rPr>
          <w:rFonts w:hint="eastAsia"/>
        </w:rPr>
        <w:t>記錄表達為</w:t>
      </w:r>
      <w:r>
        <w:rPr>
          <w:rFonts w:hint="eastAsia"/>
        </w:rPr>
        <w:t xml:space="preserve"> C </w:t>
      </w:r>
      <w:r>
        <w:rPr>
          <w:rFonts w:hint="eastAsia"/>
        </w:rPr>
        <w:t>語言，則其結構將會如</w:t>
      </w:r>
      <w:r w:rsidR="00F36CB3">
        <w:fldChar w:fldCharType="begin"/>
      </w:r>
      <w:r w:rsidR="00AC3E49">
        <w:instrText xml:space="preserve"> </w:instrText>
      </w:r>
      <w:r w:rsidR="00AC3E49">
        <w:rPr>
          <w:rFonts w:hint="eastAsia"/>
        </w:rPr>
        <w:instrText>REF _Ref230084283 \h</w:instrText>
      </w:r>
      <w:r w:rsidR="00AC3E49"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圖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6</w:t>
      </w:r>
      <w:r w:rsidR="00F36CB3">
        <w:fldChar w:fldCharType="end"/>
      </w:r>
      <w:r>
        <w:rPr>
          <w:rFonts w:hint="eastAsia"/>
        </w:rPr>
        <w:t>的</w:t>
      </w:r>
      <w:r>
        <w:rPr>
          <w:rFonts w:hint="eastAsia"/>
        </w:rPr>
        <w:t xml:space="preserve"> SymbolRecord </w:t>
      </w:r>
      <w:r>
        <w:rPr>
          <w:rFonts w:hint="eastAsia"/>
        </w:rPr>
        <w:t>所示</w:t>
      </w:r>
      <w:r w:rsidR="00AC3E49">
        <w:rPr>
          <w:rFonts w:hint="eastAsia"/>
        </w:rPr>
        <w:t>，其中包含</w:t>
      </w:r>
      <w:r w:rsidR="00AC3E49">
        <w:rPr>
          <w:rFonts w:hint="eastAsia"/>
        </w:rPr>
        <w:t xml:space="preserve">name, section, value, type </w:t>
      </w:r>
      <w:r w:rsidR="00AC3E49">
        <w:rPr>
          <w:rFonts w:hint="eastAsia"/>
        </w:rPr>
        <w:t>等四個欄位，</w:t>
      </w:r>
      <w:r w:rsidR="00AC3E49">
        <w:rPr>
          <w:rFonts w:hint="eastAsia"/>
        </w:rPr>
        <w:t xml:space="preserve">name </w:t>
      </w:r>
      <w:r w:rsidR="00AC3E49">
        <w:rPr>
          <w:rFonts w:hint="eastAsia"/>
        </w:rPr>
        <w:t>代表符號名稱，</w:t>
      </w:r>
      <w:r w:rsidR="00AC3E49">
        <w:rPr>
          <w:rFonts w:hint="eastAsia"/>
        </w:rPr>
        <w:t xml:space="preserve">section </w:t>
      </w:r>
      <w:r w:rsidR="00AC3E49">
        <w:rPr>
          <w:rFonts w:hint="eastAsia"/>
        </w:rPr>
        <w:t>則是該符號的分段，</w:t>
      </w:r>
      <w:r w:rsidR="00AC3E49">
        <w:rPr>
          <w:rFonts w:hint="eastAsia"/>
        </w:rPr>
        <w:t xml:space="preserve">value </w:t>
      </w:r>
      <w:r w:rsidR="00AC3E49">
        <w:rPr>
          <w:rFonts w:hint="eastAsia"/>
        </w:rPr>
        <w:t>代表符號的值，而</w:t>
      </w:r>
      <w:r w:rsidR="00AC3E49">
        <w:rPr>
          <w:rFonts w:hint="eastAsia"/>
        </w:rPr>
        <w:t xml:space="preserve"> type </w:t>
      </w:r>
      <w:r w:rsidR="00AC3E49">
        <w:rPr>
          <w:rFonts w:hint="eastAsia"/>
        </w:rPr>
        <w:t>則代表符號的類型。</w:t>
      </w:r>
    </w:p>
    <w:p w:rsidR="00AC3E49" w:rsidRPr="00F304E0" w:rsidRDefault="00AC3E49" w:rsidP="00FD2C9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362"/>
      </w:tblGrid>
      <w:tr w:rsidR="00AC3E49" w:rsidRPr="00491265" w:rsidTr="00491265">
        <w:tc>
          <w:tcPr>
            <w:tcW w:w="8362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t>#define SYM_TYPE_DATA 0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>#define SYM_TYPE_FUNC 1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>#define SYM_TYPE_SECT 2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>#define SYM_TYPE_FILE 3</w:t>
            </w:r>
          </w:p>
          <w:p w:rsidR="00AC3E49" w:rsidRPr="00491265" w:rsidRDefault="00AC3E49" w:rsidP="00816711">
            <w:r w:rsidRPr="00491265">
              <w:t>…</w:t>
            </w:r>
          </w:p>
          <w:p w:rsidR="00AC3E49" w:rsidRDefault="00AC3E49" w:rsidP="00816711">
            <w:pPr>
              <w:pStyle w:val="HTML"/>
            </w:pPr>
            <w:r>
              <w:t>typedef struct</w:t>
            </w:r>
          </w:p>
          <w:p w:rsidR="00AC3E49" w:rsidRDefault="00AC3E49" w:rsidP="00816711">
            <w:pPr>
              <w:pStyle w:val="HTML"/>
            </w:pPr>
            <w:r>
              <w:t>{</w:t>
            </w:r>
          </w:p>
          <w:p w:rsidR="00AC3E49" w:rsidRDefault="00AC3E49" w:rsidP="00972EBA">
            <w:pPr>
              <w:pStyle w:val="HTML"/>
            </w:pPr>
            <w:r>
              <w:rPr>
                <w:rFonts w:hint="eastAsia"/>
              </w:rPr>
              <w:t xml:space="preserve">  int name;</w:t>
            </w:r>
            <w:r w:rsidRPr="008431B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  <w:t>// 符號在字串表中的位址</w:t>
            </w:r>
          </w:p>
          <w:p w:rsidR="00AC3E49" w:rsidRDefault="00AC3E49" w:rsidP="00816711">
            <w:pPr>
              <w:pStyle w:val="HTML"/>
            </w:pPr>
            <w:r>
              <w:rPr>
                <w:rFonts w:hint="eastAsia"/>
              </w:rPr>
              <w:t xml:space="preserve">  int section; // 定義該符號的分段</w:t>
            </w:r>
          </w:p>
          <w:p w:rsidR="00AC3E49" w:rsidRDefault="00AC3E49" w:rsidP="00972EBA">
            <w:pPr>
              <w:pStyle w:val="HTML"/>
            </w:pPr>
            <w:r>
              <w:t xml:space="preserve">  </w:t>
            </w:r>
            <w:r>
              <w:rPr>
                <w:rFonts w:hint="eastAsia"/>
              </w:rPr>
              <w:t>int value;</w:t>
            </w:r>
            <w:r>
              <w:rPr>
                <w:rFonts w:hint="eastAsia"/>
              </w:rPr>
              <w:tab/>
              <w:t>// 符號的值 (通常為一個位址)</w:t>
            </w:r>
          </w:p>
          <w:p w:rsidR="00AC3E49" w:rsidRDefault="00AC3E49" w:rsidP="00F304E0">
            <w:pPr>
              <w:pStyle w:val="HTML"/>
            </w:pPr>
            <w:r>
              <w:t>}</w:t>
            </w:r>
            <w:r>
              <w:rPr>
                <w:rFonts w:hint="eastAsia"/>
              </w:rPr>
              <w:t xml:space="preserve"> SymbolRecord</w:t>
            </w:r>
            <w:r>
              <w:t>;</w:t>
            </w:r>
            <w:r>
              <w:rPr>
                <w:rFonts w:hint="eastAsia"/>
              </w:rPr>
              <w:t xml:space="preserve"> // 符號記錄 (S記錄)</w:t>
            </w:r>
          </w:p>
        </w:tc>
      </w:tr>
    </w:tbl>
    <w:p w:rsidR="00AC3E49" w:rsidRDefault="00AC3E49" w:rsidP="00FD2C9D">
      <w:pPr>
        <w:pStyle w:val="a8"/>
        <w:jc w:val="center"/>
      </w:pPr>
      <w:bookmarkStart w:id="34" w:name="_Ref230084283"/>
      <w:r>
        <w:rPr>
          <w:rFonts w:hint="eastAsia"/>
        </w:rPr>
        <w:t>圖</w:t>
      </w:r>
      <w:r>
        <w:rPr>
          <w:rFonts w:hint="eastAsia"/>
        </w:rPr>
        <w:t xml:space="preserve"> </w:t>
      </w:r>
      <w:fldSimple w:instr=" STYLEREF 1 \s ">
        <w:r w:rsidR="002233D6">
          <w:rPr>
            <w:noProof/>
          </w:rPr>
          <w:t>5</w:t>
        </w:r>
      </w:fldSimple>
      <w:r>
        <w:t>.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F36CB3">
        <w:fldChar w:fldCharType="separate"/>
      </w:r>
      <w:r w:rsidR="002233D6">
        <w:rPr>
          <w:noProof/>
        </w:rPr>
        <w:t>6</w:t>
      </w:r>
      <w:r w:rsidR="00F36CB3">
        <w:fldChar w:fldCharType="end"/>
      </w:r>
      <w:bookmarkEnd w:id="34"/>
      <w:r>
        <w:rPr>
          <w:rFonts w:hint="eastAsia"/>
        </w:rPr>
        <w:t>符號記錄</w:t>
      </w:r>
      <w:r>
        <w:rPr>
          <w:rFonts w:hint="eastAsia"/>
        </w:rPr>
        <w:t xml:space="preserve"> (S</w:t>
      </w:r>
      <w:r>
        <w:rPr>
          <w:rFonts w:hint="eastAsia"/>
        </w:rPr>
        <w:t>記錄</w:t>
      </w:r>
      <w:r>
        <w:rPr>
          <w:rFonts w:hint="eastAsia"/>
        </w:rPr>
        <w:t xml:space="preserve">) </w:t>
      </w:r>
      <w:r>
        <w:rPr>
          <w:rFonts w:hint="eastAsia"/>
        </w:rPr>
        <w:t>的表示法</w:t>
      </w:r>
    </w:p>
    <w:p w:rsidR="00AC3E49" w:rsidRDefault="00AC3E49" w:rsidP="00FD2C9D"/>
    <w:p w:rsidR="00AC3E49" w:rsidRDefault="00AC3E49" w:rsidP="00FD2C9D">
      <w:r>
        <w:rPr>
          <w:rFonts w:hint="eastAsia"/>
        </w:rPr>
        <w:t>舉例而言，我們可以用下列的表示法代表</w:t>
      </w:r>
      <w:r>
        <w:rPr>
          <w:rFonts w:hint="eastAsia"/>
        </w:rPr>
        <w:t>S</w:t>
      </w:r>
      <w:r w:rsidRPr="00A11F74">
        <w:t>(</w:t>
      </w:r>
      <w:r>
        <w:rPr>
          <w:rFonts w:hint="eastAsia"/>
        </w:rPr>
        <w:t>T,</w:t>
      </w:r>
      <w:r w:rsidRPr="00A11F74">
        <w:t>0028, pop)</w:t>
      </w:r>
      <w:r>
        <w:rPr>
          <w:rFonts w:hint="eastAsia"/>
        </w:rPr>
        <w:t xml:space="preserve"> </w:t>
      </w:r>
      <w:r>
        <w:rPr>
          <w:rFonts w:hint="eastAsia"/>
        </w:rPr>
        <w:t>這樣一筆記錄。</w:t>
      </w:r>
    </w:p>
    <w:p w:rsidR="00AC3E49" w:rsidRPr="00176F96" w:rsidRDefault="00AC3E49" w:rsidP="00FD2C9D"/>
    <w:p w:rsidR="00AC3E49" w:rsidRDefault="00AC3E49" w:rsidP="00FD2C9D">
      <w:r>
        <w:rPr>
          <w:rFonts w:hint="eastAsia"/>
        </w:rPr>
        <w:t xml:space="preserve">  SymbolRecord { name=id(pop), section=id(text), value=0028 } </w:t>
      </w:r>
    </w:p>
    <w:p w:rsidR="00AC3E49" w:rsidRPr="00B163F3" w:rsidRDefault="00AC3E49" w:rsidP="00FD2C9D"/>
    <w:p w:rsidR="00AC3E49" w:rsidRDefault="00AC3E49" w:rsidP="00FD2C9D">
      <w:r>
        <w:rPr>
          <w:rFonts w:hint="eastAsia"/>
        </w:rPr>
        <w:t>在上述表示法中，欄位</w:t>
      </w:r>
      <w:r>
        <w:rPr>
          <w:rFonts w:hint="eastAsia"/>
        </w:rPr>
        <w:t xml:space="preserve">name </w:t>
      </w:r>
      <w:r>
        <w:rPr>
          <w:rFonts w:hint="eastAsia"/>
        </w:rPr>
        <w:t>所記錄的是</w:t>
      </w:r>
      <w:r>
        <w:rPr>
          <w:rFonts w:hint="eastAsia"/>
        </w:rPr>
        <w:t xml:space="preserve"> pop </w:t>
      </w:r>
      <w:r>
        <w:rPr>
          <w:rFonts w:hint="eastAsia"/>
        </w:rPr>
        <w:t>這個字串的代碼，分段</w:t>
      </w:r>
      <w:r>
        <w:rPr>
          <w:rFonts w:hint="eastAsia"/>
        </w:rPr>
        <w:t xml:space="preserve"> section </w:t>
      </w:r>
      <w:r>
        <w:rPr>
          <w:rFonts w:hint="eastAsia"/>
        </w:rPr>
        <w:t>所記錄的是</w:t>
      </w:r>
      <w:r w:rsidR="00C411B1">
        <w:rPr>
          <w:rFonts w:hint="eastAsia"/>
        </w:rPr>
        <w:t>內文段</w:t>
      </w:r>
      <w:r>
        <w:rPr>
          <w:rFonts w:hint="eastAsia"/>
        </w:rPr>
        <w:t xml:space="preserve"> (.text) </w:t>
      </w:r>
      <w:r>
        <w:rPr>
          <w:rFonts w:hint="eastAsia"/>
        </w:rPr>
        <w:t>的代碼，而</w:t>
      </w:r>
      <w:r>
        <w:rPr>
          <w:rFonts w:hint="eastAsia"/>
        </w:rPr>
        <w:t xml:space="preserve">value </w:t>
      </w:r>
      <w:r>
        <w:rPr>
          <w:rFonts w:hint="eastAsia"/>
        </w:rPr>
        <w:t>則儲存了</w:t>
      </w:r>
      <w:r>
        <w:rPr>
          <w:rFonts w:hint="eastAsia"/>
        </w:rPr>
        <w:t xml:space="preserve"> pop </w:t>
      </w:r>
      <w:r>
        <w:rPr>
          <w:rFonts w:hint="eastAsia"/>
        </w:rPr>
        <w:t>的位址</w:t>
      </w:r>
      <w:r>
        <w:rPr>
          <w:rFonts w:hint="eastAsia"/>
        </w:rPr>
        <w:t xml:space="preserve"> 0028</w:t>
      </w:r>
      <w:r>
        <w:rPr>
          <w:rFonts w:hint="eastAsia"/>
        </w:rPr>
        <w:t>。</w:t>
      </w:r>
    </w:p>
    <w:p w:rsidR="00AC3E49" w:rsidRPr="00C96DDD" w:rsidRDefault="00AC3E49" w:rsidP="00FD2C9D"/>
    <w:p w:rsidR="00AC3E49" w:rsidRDefault="00AC3E49" w:rsidP="00FD2C9D">
      <w:r>
        <w:rPr>
          <w:rFonts w:hint="eastAsia"/>
        </w:rPr>
        <w:t>當然，這種表示法相當冗長，但是可以較精確的反映其內部結構。我們可以從中</w:t>
      </w:r>
      <w:r>
        <w:rPr>
          <w:rFonts w:hint="eastAsia"/>
        </w:rPr>
        <w:lastRenderedPageBreak/>
        <w:t>知道名稱欄位</w:t>
      </w:r>
      <w:r>
        <w:rPr>
          <w:rFonts w:hint="eastAsia"/>
        </w:rPr>
        <w:t xml:space="preserve"> name </w:t>
      </w:r>
      <w:r>
        <w:rPr>
          <w:rFonts w:hint="eastAsia"/>
        </w:rPr>
        <w:t>所儲存的是一個代碼，而非直接儲存字串。而欄位</w:t>
      </w:r>
      <w:r>
        <w:rPr>
          <w:rFonts w:hint="eastAsia"/>
        </w:rPr>
        <w:t xml:space="preserve"> section </w:t>
      </w:r>
      <w:r>
        <w:rPr>
          <w:rFonts w:hint="eastAsia"/>
        </w:rPr>
        <w:t>所儲存的是分段代碼，而非分段名稱。</w:t>
      </w:r>
    </w:p>
    <w:p w:rsidR="00AC3E49" w:rsidRDefault="00AC3E49" w:rsidP="00FD2C9D"/>
    <w:p w:rsidR="00AC3E49" w:rsidRDefault="00AC3E49" w:rsidP="00B04F79">
      <w:r>
        <w:rPr>
          <w:rFonts w:hint="eastAsia"/>
        </w:rPr>
        <w:t>在</w:t>
      </w:r>
      <w:r>
        <w:rPr>
          <w:rFonts w:hint="eastAsia"/>
        </w:rPr>
        <w:t xml:space="preserve"> RelocationRecord </w:t>
      </w:r>
      <w:r>
        <w:rPr>
          <w:rFonts w:hint="eastAsia"/>
        </w:rPr>
        <w:t>與</w:t>
      </w:r>
      <w:r>
        <w:rPr>
          <w:rFonts w:hint="eastAsia"/>
        </w:rPr>
        <w:t xml:space="preserve"> SymbolRecord </w:t>
      </w:r>
      <w:r>
        <w:rPr>
          <w:rFonts w:hint="eastAsia"/>
        </w:rPr>
        <w:t>當中，我們都盡可能的以代號儲存，而避免採用字串的方式，以節省儲存空間。因此，勢必會有一個字串表的存在，以便在必要的時候將代號轉換為字串。目的檔中的字串表通常格式相當簡單，</w:t>
      </w:r>
      <w:r w:rsidR="002E4FB7">
        <w:rPr>
          <w:rFonts w:hint="eastAsia"/>
        </w:rPr>
        <w:t>我們可以</w:t>
      </w:r>
      <w:r>
        <w:rPr>
          <w:rFonts w:hint="eastAsia"/>
        </w:rPr>
        <w:t>將</w:t>
      </w:r>
      <w:r>
        <w:rPr>
          <w:rFonts w:hint="eastAsia"/>
        </w:rPr>
        <w:t xml:space="preserve"> C </w:t>
      </w:r>
      <w:r>
        <w:rPr>
          <w:rFonts w:hint="eastAsia"/>
        </w:rPr>
        <w:t>語言當中以</w:t>
      </w:r>
      <w:r>
        <w:rPr>
          <w:rFonts w:hint="eastAsia"/>
        </w:rPr>
        <w:t xml:space="preserve"> \0 </w:t>
      </w:r>
      <w:r>
        <w:rPr>
          <w:rFonts w:hint="eastAsia"/>
        </w:rPr>
        <w:t>結尾的字串，直接串連後所形成的一個表格，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>REF _Ref229303229 \h</w:instrText>
      </w:r>
      <w:r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圖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7</w:t>
      </w:r>
      <w:r w:rsidR="00F36CB3">
        <w:fldChar w:fldCharType="end"/>
      </w:r>
      <w:r>
        <w:rPr>
          <w:rFonts w:hint="eastAsia"/>
        </w:rPr>
        <w:t>顯示了對應到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>REF _Ref229218723 \h</w:instrText>
      </w:r>
      <w:r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範例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6</w:t>
      </w:r>
      <w:r w:rsidR="00F36CB3">
        <w:fldChar w:fldCharType="end"/>
      </w:r>
      <w:r>
        <w:rPr>
          <w:rFonts w:hint="eastAsia"/>
        </w:rPr>
        <w:t>的字串表結構，我們特別將其中每個字的位址標示出來，以便讓讀者能更清楚的辨認字串表結構。</w:t>
      </w:r>
    </w:p>
    <w:p w:rsidR="00AC3E49" w:rsidRPr="002E4FB7" w:rsidRDefault="00AC3E49" w:rsidP="00B04F79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3"/>
        <w:gridCol w:w="513"/>
        <w:gridCol w:w="523"/>
        <w:gridCol w:w="476"/>
        <w:gridCol w:w="543"/>
        <w:gridCol w:w="501"/>
        <w:gridCol w:w="543"/>
        <w:gridCol w:w="543"/>
        <w:gridCol w:w="496"/>
        <w:gridCol w:w="513"/>
        <w:gridCol w:w="474"/>
        <w:gridCol w:w="460"/>
        <w:gridCol w:w="460"/>
        <w:gridCol w:w="440"/>
        <w:gridCol w:w="435"/>
        <w:gridCol w:w="439"/>
        <w:gridCol w:w="460"/>
      </w:tblGrid>
      <w:tr w:rsidR="00AC3E49" w:rsidRPr="00491265" w:rsidTr="00491265">
        <w:tc>
          <w:tcPr>
            <w:tcW w:w="8522" w:type="dxa"/>
            <w:gridSpan w:val="17"/>
          </w:tcPr>
          <w:p w:rsidR="00AC3E49" w:rsidRPr="00491265" w:rsidRDefault="00AC3E49" w:rsidP="00705A24">
            <w:r w:rsidRPr="00491265">
              <w:rPr>
                <w:rFonts w:hint="eastAsia"/>
              </w:rPr>
              <w:t>字串：</w:t>
            </w:r>
            <w:r w:rsidRPr="00491265">
              <w:t>".text\0.data\0.bss\0stack\0top\0push\0pop\</w:t>
            </w:r>
            <w:smartTag w:uri="urn:schemas-microsoft-com:office:smarttags" w:element="chmetcnv">
              <w:smartTagPr>
                <w:attr w:name="UnitName" w:val="m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491265">
                <w:t>0m</w:t>
              </w:r>
            </w:smartTag>
            <w:r w:rsidRPr="00491265">
              <w:t>ain\0"</w:t>
            </w:r>
          </w:p>
        </w:tc>
      </w:tr>
      <w:tr w:rsidR="00AC3E49" w:rsidRPr="00491265" w:rsidTr="00491265">
        <w:tc>
          <w:tcPr>
            <w:tcW w:w="703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t>位址</w:t>
            </w:r>
          </w:p>
        </w:tc>
        <w:tc>
          <w:tcPr>
            <w:tcW w:w="513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t>0</w:t>
            </w:r>
          </w:p>
        </w:tc>
        <w:tc>
          <w:tcPr>
            <w:tcW w:w="523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t>1</w:t>
            </w:r>
          </w:p>
        </w:tc>
        <w:tc>
          <w:tcPr>
            <w:tcW w:w="476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t>2</w:t>
            </w:r>
          </w:p>
        </w:tc>
        <w:tc>
          <w:tcPr>
            <w:tcW w:w="543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t>3</w:t>
            </w:r>
          </w:p>
        </w:tc>
        <w:tc>
          <w:tcPr>
            <w:tcW w:w="501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t>4</w:t>
            </w:r>
          </w:p>
        </w:tc>
        <w:tc>
          <w:tcPr>
            <w:tcW w:w="543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t>5</w:t>
            </w:r>
          </w:p>
        </w:tc>
        <w:tc>
          <w:tcPr>
            <w:tcW w:w="543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t>6</w:t>
            </w:r>
          </w:p>
        </w:tc>
        <w:tc>
          <w:tcPr>
            <w:tcW w:w="496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t>7</w:t>
            </w:r>
          </w:p>
        </w:tc>
        <w:tc>
          <w:tcPr>
            <w:tcW w:w="513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t>9</w:t>
            </w:r>
          </w:p>
        </w:tc>
        <w:tc>
          <w:tcPr>
            <w:tcW w:w="474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t>9</w:t>
            </w:r>
          </w:p>
        </w:tc>
        <w:tc>
          <w:tcPr>
            <w:tcW w:w="460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t>A</w:t>
            </w:r>
          </w:p>
        </w:tc>
        <w:tc>
          <w:tcPr>
            <w:tcW w:w="460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t>B</w:t>
            </w:r>
          </w:p>
        </w:tc>
        <w:tc>
          <w:tcPr>
            <w:tcW w:w="440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t>C</w:t>
            </w:r>
          </w:p>
        </w:tc>
        <w:tc>
          <w:tcPr>
            <w:tcW w:w="435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t>D</w:t>
            </w:r>
          </w:p>
        </w:tc>
        <w:tc>
          <w:tcPr>
            <w:tcW w:w="439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t>E</w:t>
            </w:r>
          </w:p>
        </w:tc>
        <w:tc>
          <w:tcPr>
            <w:tcW w:w="460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t>F</w:t>
            </w:r>
          </w:p>
        </w:tc>
      </w:tr>
      <w:tr w:rsidR="00AC3E49" w:rsidRPr="00491265" w:rsidTr="00491265">
        <w:tc>
          <w:tcPr>
            <w:tcW w:w="703" w:type="dxa"/>
          </w:tcPr>
          <w:p w:rsidR="00AC3E49" w:rsidRPr="00491265" w:rsidRDefault="00AC3E49" w:rsidP="00FD2C9D">
            <w:r w:rsidRPr="00491265">
              <w:rPr>
                <w:rFonts w:hint="eastAsia"/>
              </w:rPr>
              <w:t>0000</w:t>
            </w:r>
          </w:p>
        </w:tc>
        <w:tc>
          <w:tcPr>
            <w:tcW w:w="513" w:type="dxa"/>
          </w:tcPr>
          <w:p w:rsidR="00AC3E49" w:rsidRPr="00491265" w:rsidRDefault="00AC3E49" w:rsidP="00FD2C9D">
            <w:r w:rsidRPr="00491265">
              <w:rPr>
                <w:rFonts w:hint="eastAsia"/>
              </w:rPr>
              <w:t>.</w:t>
            </w:r>
          </w:p>
        </w:tc>
        <w:tc>
          <w:tcPr>
            <w:tcW w:w="523" w:type="dxa"/>
          </w:tcPr>
          <w:p w:rsidR="00AC3E49" w:rsidRPr="00491265" w:rsidRDefault="00AC3E49" w:rsidP="002B2BEE">
            <w:r>
              <w:rPr>
                <w:rFonts w:hint="eastAsia"/>
              </w:rPr>
              <w:t>t</w:t>
            </w:r>
          </w:p>
        </w:tc>
        <w:tc>
          <w:tcPr>
            <w:tcW w:w="476" w:type="dxa"/>
          </w:tcPr>
          <w:p w:rsidR="00AC3E49" w:rsidRPr="00491265" w:rsidRDefault="00AC3E49" w:rsidP="002B2BEE">
            <w:r>
              <w:rPr>
                <w:rFonts w:hint="eastAsia"/>
              </w:rPr>
              <w:t>e</w:t>
            </w:r>
          </w:p>
        </w:tc>
        <w:tc>
          <w:tcPr>
            <w:tcW w:w="543" w:type="dxa"/>
          </w:tcPr>
          <w:p w:rsidR="00AC3E49" w:rsidRPr="00491265" w:rsidRDefault="00AC3E49" w:rsidP="002B2BEE">
            <w:r>
              <w:rPr>
                <w:rFonts w:hint="eastAsia"/>
              </w:rPr>
              <w:t>x</w:t>
            </w:r>
          </w:p>
        </w:tc>
        <w:tc>
          <w:tcPr>
            <w:tcW w:w="501" w:type="dxa"/>
          </w:tcPr>
          <w:p w:rsidR="00AC3E49" w:rsidRPr="00491265" w:rsidRDefault="00AC3E49" w:rsidP="002B2BEE">
            <w:r>
              <w:rPr>
                <w:rFonts w:hint="eastAsia"/>
              </w:rPr>
              <w:t>t</w:t>
            </w:r>
          </w:p>
        </w:tc>
        <w:tc>
          <w:tcPr>
            <w:tcW w:w="543" w:type="dxa"/>
          </w:tcPr>
          <w:p w:rsidR="00AC3E49" w:rsidRPr="00491265" w:rsidRDefault="00AC3E49" w:rsidP="00FD2C9D">
            <w:r w:rsidRPr="00491265">
              <w:rPr>
                <w:rFonts w:hint="eastAsia"/>
              </w:rPr>
              <w:t>\0</w:t>
            </w:r>
          </w:p>
        </w:tc>
        <w:tc>
          <w:tcPr>
            <w:tcW w:w="543" w:type="dxa"/>
          </w:tcPr>
          <w:p w:rsidR="00AC3E49" w:rsidRPr="00491265" w:rsidRDefault="00AC3E49" w:rsidP="00FD2C9D">
            <w:r w:rsidRPr="00491265">
              <w:rPr>
                <w:rFonts w:hint="eastAsia"/>
              </w:rPr>
              <w:t>.</w:t>
            </w:r>
          </w:p>
        </w:tc>
        <w:tc>
          <w:tcPr>
            <w:tcW w:w="496" w:type="dxa"/>
          </w:tcPr>
          <w:p w:rsidR="00AC3E49" w:rsidRPr="00491265" w:rsidRDefault="00AC3E49" w:rsidP="002B2BEE">
            <w:r>
              <w:rPr>
                <w:rFonts w:hint="eastAsia"/>
              </w:rPr>
              <w:t>d</w:t>
            </w:r>
          </w:p>
        </w:tc>
        <w:tc>
          <w:tcPr>
            <w:tcW w:w="513" w:type="dxa"/>
          </w:tcPr>
          <w:p w:rsidR="00AC3E49" w:rsidRPr="00491265" w:rsidRDefault="00AC3E49" w:rsidP="002B2BEE">
            <w:r>
              <w:rPr>
                <w:rFonts w:hint="eastAsia"/>
              </w:rPr>
              <w:t>a</w:t>
            </w:r>
          </w:p>
        </w:tc>
        <w:tc>
          <w:tcPr>
            <w:tcW w:w="474" w:type="dxa"/>
          </w:tcPr>
          <w:p w:rsidR="00AC3E49" w:rsidRPr="00491265" w:rsidRDefault="00AC3E49" w:rsidP="002B2BEE">
            <w:r>
              <w:rPr>
                <w:rFonts w:hint="eastAsia"/>
              </w:rPr>
              <w:t>t</w:t>
            </w:r>
          </w:p>
        </w:tc>
        <w:tc>
          <w:tcPr>
            <w:tcW w:w="460" w:type="dxa"/>
          </w:tcPr>
          <w:p w:rsidR="00AC3E49" w:rsidRPr="00491265" w:rsidRDefault="00AC3E49" w:rsidP="002B2BEE">
            <w:r>
              <w:rPr>
                <w:rFonts w:hint="eastAsia"/>
              </w:rPr>
              <w:t>a</w:t>
            </w:r>
          </w:p>
        </w:tc>
        <w:tc>
          <w:tcPr>
            <w:tcW w:w="460" w:type="dxa"/>
          </w:tcPr>
          <w:p w:rsidR="00AC3E49" w:rsidRPr="00491265" w:rsidRDefault="00AC3E49" w:rsidP="00FD2C9D">
            <w:r w:rsidRPr="00491265">
              <w:rPr>
                <w:rFonts w:hint="eastAsia"/>
              </w:rPr>
              <w:t>\0</w:t>
            </w:r>
          </w:p>
        </w:tc>
        <w:tc>
          <w:tcPr>
            <w:tcW w:w="440" w:type="dxa"/>
          </w:tcPr>
          <w:p w:rsidR="00AC3E49" w:rsidRPr="00491265" w:rsidRDefault="00AC3E49" w:rsidP="00FD2C9D">
            <w:r w:rsidRPr="00491265">
              <w:rPr>
                <w:rFonts w:hint="eastAsia"/>
              </w:rPr>
              <w:t>.</w:t>
            </w:r>
          </w:p>
        </w:tc>
        <w:tc>
          <w:tcPr>
            <w:tcW w:w="435" w:type="dxa"/>
          </w:tcPr>
          <w:p w:rsidR="00AC3E49" w:rsidRPr="00491265" w:rsidRDefault="00AC3E49" w:rsidP="002B2BEE">
            <w:r>
              <w:rPr>
                <w:rFonts w:hint="eastAsia"/>
              </w:rPr>
              <w:t>b</w:t>
            </w:r>
          </w:p>
        </w:tc>
        <w:tc>
          <w:tcPr>
            <w:tcW w:w="439" w:type="dxa"/>
          </w:tcPr>
          <w:p w:rsidR="00AC3E49" w:rsidRPr="00491265" w:rsidRDefault="00AC3E49" w:rsidP="002B2BEE">
            <w:r>
              <w:rPr>
                <w:rFonts w:hint="eastAsia"/>
              </w:rPr>
              <w:t>s</w:t>
            </w:r>
          </w:p>
        </w:tc>
        <w:tc>
          <w:tcPr>
            <w:tcW w:w="460" w:type="dxa"/>
          </w:tcPr>
          <w:p w:rsidR="00AC3E49" w:rsidRPr="00491265" w:rsidRDefault="00AC3E49" w:rsidP="002B2BEE">
            <w:r>
              <w:rPr>
                <w:rFonts w:hint="eastAsia"/>
              </w:rPr>
              <w:t>s</w:t>
            </w:r>
          </w:p>
        </w:tc>
      </w:tr>
      <w:tr w:rsidR="00AC3E49" w:rsidRPr="00491265" w:rsidTr="00491265">
        <w:tc>
          <w:tcPr>
            <w:tcW w:w="703" w:type="dxa"/>
          </w:tcPr>
          <w:p w:rsidR="00AC3E49" w:rsidRPr="00491265" w:rsidRDefault="00AC3E49" w:rsidP="00FD2C9D">
            <w:r w:rsidRPr="00491265">
              <w:rPr>
                <w:rFonts w:hint="eastAsia"/>
              </w:rPr>
              <w:t>0010</w:t>
            </w:r>
          </w:p>
        </w:tc>
        <w:tc>
          <w:tcPr>
            <w:tcW w:w="513" w:type="dxa"/>
          </w:tcPr>
          <w:p w:rsidR="00AC3E49" w:rsidRPr="00491265" w:rsidRDefault="00AC3E49" w:rsidP="00FD2C9D">
            <w:r w:rsidRPr="00491265">
              <w:rPr>
                <w:rFonts w:hint="eastAsia"/>
              </w:rPr>
              <w:t>\0</w:t>
            </w:r>
          </w:p>
        </w:tc>
        <w:tc>
          <w:tcPr>
            <w:tcW w:w="523" w:type="dxa"/>
          </w:tcPr>
          <w:p w:rsidR="00AC3E49" w:rsidRPr="00491265" w:rsidRDefault="00AC3E49" w:rsidP="002B2BEE">
            <w:r>
              <w:rPr>
                <w:rFonts w:hint="eastAsia"/>
              </w:rPr>
              <w:t>s</w:t>
            </w:r>
          </w:p>
        </w:tc>
        <w:tc>
          <w:tcPr>
            <w:tcW w:w="476" w:type="dxa"/>
          </w:tcPr>
          <w:p w:rsidR="00AC3E49" w:rsidRPr="00491265" w:rsidRDefault="00AC3E49" w:rsidP="002B2BEE">
            <w:r>
              <w:rPr>
                <w:rFonts w:hint="eastAsia"/>
              </w:rPr>
              <w:t>t</w:t>
            </w:r>
          </w:p>
        </w:tc>
        <w:tc>
          <w:tcPr>
            <w:tcW w:w="543" w:type="dxa"/>
          </w:tcPr>
          <w:p w:rsidR="00AC3E49" w:rsidRPr="00491265" w:rsidRDefault="00AC3E49" w:rsidP="002B2BEE">
            <w:r>
              <w:rPr>
                <w:rFonts w:hint="eastAsia"/>
              </w:rPr>
              <w:t>a</w:t>
            </w:r>
          </w:p>
        </w:tc>
        <w:tc>
          <w:tcPr>
            <w:tcW w:w="501" w:type="dxa"/>
          </w:tcPr>
          <w:p w:rsidR="00AC3E49" w:rsidRPr="00491265" w:rsidRDefault="00AC3E49" w:rsidP="002B2BEE">
            <w:r>
              <w:rPr>
                <w:rFonts w:hint="eastAsia"/>
              </w:rPr>
              <w:t>c</w:t>
            </w:r>
          </w:p>
        </w:tc>
        <w:tc>
          <w:tcPr>
            <w:tcW w:w="543" w:type="dxa"/>
          </w:tcPr>
          <w:p w:rsidR="00AC3E49" w:rsidRPr="00491265" w:rsidRDefault="00AC3E49" w:rsidP="002B2BEE">
            <w:r>
              <w:rPr>
                <w:rFonts w:hint="eastAsia"/>
              </w:rPr>
              <w:t>k</w:t>
            </w:r>
          </w:p>
        </w:tc>
        <w:tc>
          <w:tcPr>
            <w:tcW w:w="543" w:type="dxa"/>
          </w:tcPr>
          <w:p w:rsidR="00AC3E49" w:rsidRPr="00491265" w:rsidRDefault="00AC3E49" w:rsidP="00FD2C9D">
            <w:r w:rsidRPr="00491265">
              <w:rPr>
                <w:rFonts w:hint="eastAsia"/>
              </w:rPr>
              <w:t>\0</w:t>
            </w:r>
          </w:p>
        </w:tc>
        <w:tc>
          <w:tcPr>
            <w:tcW w:w="496" w:type="dxa"/>
          </w:tcPr>
          <w:p w:rsidR="00AC3E49" w:rsidRPr="00491265" w:rsidRDefault="00AC3E49" w:rsidP="002B2BEE">
            <w:r>
              <w:rPr>
                <w:rFonts w:hint="eastAsia"/>
              </w:rPr>
              <w:t>t</w:t>
            </w:r>
          </w:p>
        </w:tc>
        <w:tc>
          <w:tcPr>
            <w:tcW w:w="513" w:type="dxa"/>
          </w:tcPr>
          <w:p w:rsidR="00AC3E49" w:rsidRPr="00491265" w:rsidRDefault="00AC3E49" w:rsidP="002B2BEE">
            <w:r>
              <w:rPr>
                <w:rFonts w:hint="eastAsia"/>
              </w:rPr>
              <w:t>o</w:t>
            </w:r>
          </w:p>
        </w:tc>
        <w:tc>
          <w:tcPr>
            <w:tcW w:w="474" w:type="dxa"/>
          </w:tcPr>
          <w:p w:rsidR="00AC3E49" w:rsidRPr="00491265" w:rsidRDefault="00AC3E49" w:rsidP="002B2BEE">
            <w:r>
              <w:rPr>
                <w:rFonts w:hint="eastAsia"/>
              </w:rPr>
              <w:t>p</w:t>
            </w:r>
          </w:p>
        </w:tc>
        <w:tc>
          <w:tcPr>
            <w:tcW w:w="460" w:type="dxa"/>
          </w:tcPr>
          <w:p w:rsidR="00AC3E49" w:rsidRPr="00491265" w:rsidRDefault="00AC3E49" w:rsidP="00FD2C9D">
            <w:r w:rsidRPr="00491265">
              <w:rPr>
                <w:rFonts w:hint="eastAsia"/>
              </w:rPr>
              <w:t>\0</w:t>
            </w:r>
          </w:p>
        </w:tc>
        <w:tc>
          <w:tcPr>
            <w:tcW w:w="460" w:type="dxa"/>
          </w:tcPr>
          <w:p w:rsidR="00AC3E49" w:rsidRPr="00491265" w:rsidRDefault="00AC3E49" w:rsidP="002B2BEE">
            <w:r>
              <w:rPr>
                <w:rFonts w:hint="eastAsia"/>
              </w:rPr>
              <w:t>p</w:t>
            </w:r>
          </w:p>
        </w:tc>
        <w:tc>
          <w:tcPr>
            <w:tcW w:w="440" w:type="dxa"/>
          </w:tcPr>
          <w:p w:rsidR="00AC3E49" w:rsidRPr="00491265" w:rsidRDefault="00AC3E49" w:rsidP="002B2BEE">
            <w:r>
              <w:rPr>
                <w:rFonts w:hint="eastAsia"/>
              </w:rPr>
              <w:t>u</w:t>
            </w:r>
          </w:p>
        </w:tc>
        <w:tc>
          <w:tcPr>
            <w:tcW w:w="435" w:type="dxa"/>
          </w:tcPr>
          <w:p w:rsidR="00AC3E49" w:rsidRPr="00491265" w:rsidRDefault="00AC3E49" w:rsidP="002B2BEE">
            <w:r>
              <w:rPr>
                <w:rFonts w:hint="eastAsia"/>
              </w:rPr>
              <w:t>s</w:t>
            </w:r>
          </w:p>
        </w:tc>
        <w:tc>
          <w:tcPr>
            <w:tcW w:w="439" w:type="dxa"/>
          </w:tcPr>
          <w:p w:rsidR="00AC3E49" w:rsidRPr="00491265" w:rsidRDefault="00AC3E49" w:rsidP="002B2BEE">
            <w:r>
              <w:rPr>
                <w:rFonts w:hint="eastAsia"/>
              </w:rPr>
              <w:t>h</w:t>
            </w:r>
          </w:p>
        </w:tc>
        <w:tc>
          <w:tcPr>
            <w:tcW w:w="460" w:type="dxa"/>
          </w:tcPr>
          <w:p w:rsidR="00AC3E49" w:rsidRPr="00491265" w:rsidRDefault="00AC3E49" w:rsidP="00FD2C9D">
            <w:r w:rsidRPr="00491265">
              <w:rPr>
                <w:rFonts w:hint="eastAsia"/>
              </w:rPr>
              <w:t>\0</w:t>
            </w:r>
          </w:p>
        </w:tc>
      </w:tr>
      <w:tr w:rsidR="00AC3E49" w:rsidRPr="00491265" w:rsidTr="00491265">
        <w:tc>
          <w:tcPr>
            <w:tcW w:w="703" w:type="dxa"/>
          </w:tcPr>
          <w:p w:rsidR="00AC3E49" w:rsidRPr="00491265" w:rsidRDefault="00AC3E49" w:rsidP="00FD2C9D">
            <w:r w:rsidRPr="00491265">
              <w:rPr>
                <w:rFonts w:hint="eastAsia"/>
              </w:rPr>
              <w:t>0020</w:t>
            </w:r>
          </w:p>
        </w:tc>
        <w:tc>
          <w:tcPr>
            <w:tcW w:w="513" w:type="dxa"/>
          </w:tcPr>
          <w:p w:rsidR="00AC3E49" w:rsidRPr="00491265" w:rsidRDefault="00AC3E49" w:rsidP="002B2BEE">
            <w:r>
              <w:rPr>
                <w:rFonts w:hint="eastAsia"/>
              </w:rPr>
              <w:t>p</w:t>
            </w:r>
          </w:p>
        </w:tc>
        <w:tc>
          <w:tcPr>
            <w:tcW w:w="523" w:type="dxa"/>
          </w:tcPr>
          <w:p w:rsidR="00AC3E49" w:rsidRPr="00491265" w:rsidRDefault="00AC3E49" w:rsidP="002B2BEE">
            <w:r>
              <w:rPr>
                <w:rFonts w:hint="eastAsia"/>
              </w:rPr>
              <w:t>o</w:t>
            </w:r>
          </w:p>
        </w:tc>
        <w:tc>
          <w:tcPr>
            <w:tcW w:w="476" w:type="dxa"/>
          </w:tcPr>
          <w:p w:rsidR="00AC3E49" w:rsidRPr="00491265" w:rsidRDefault="00AC3E49" w:rsidP="002B2BEE">
            <w:r>
              <w:rPr>
                <w:rFonts w:hint="eastAsia"/>
              </w:rPr>
              <w:t>p</w:t>
            </w:r>
          </w:p>
        </w:tc>
        <w:tc>
          <w:tcPr>
            <w:tcW w:w="543" w:type="dxa"/>
          </w:tcPr>
          <w:p w:rsidR="00AC3E49" w:rsidRPr="00491265" w:rsidRDefault="00AC3E49" w:rsidP="00FD2C9D">
            <w:r w:rsidRPr="00491265">
              <w:rPr>
                <w:rFonts w:hint="eastAsia"/>
              </w:rPr>
              <w:t>\0</w:t>
            </w:r>
          </w:p>
        </w:tc>
        <w:tc>
          <w:tcPr>
            <w:tcW w:w="501" w:type="dxa"/>
          </w:tcPr>
          <w:p w:rsidR="00AC3E49" w:rsidRPr="00491265" w:rsidRDefault="00AC3E49" w:rsidP="002B2BEE">
            <w:r>
              <w:rPr>
                <w:rFonts w:hint="eastAsia"/>
              </w:rPr>
              <w:t>m</w:t>
            </w:r>
          </w:p>
        </w:tc>
        <w:tc>
          <w:tcPr>
            <w:tcW w:w="543" w:type="dxa"/>
          </w:tcPr>
          <w:p w:rsidR="00AC3E49" w:rsidRPr="00491265" w:rsidRDefault="00AC3E49" w:rsidP="002B2BEE">
            <w:r>
              <w:rPr>
                <w:rFonts w:hint="eastAsia"/>
              </w:rPr>
              <w:t>a</w:t>
            </w:r>
          </w:p>
        </w:tc>
        <w:tc>
          <w:tcPr>
            <w:tcW w:w="543" w:type="dxa"/>
          </w:tcPr>
          <w:p w:rsidR="00AC3E49" w:rsidRPr="00491265" w:rsidRDefault="00AC3E49" w:rsidP="002B2BEE">
            <w:r>
              <w:rPr>
                <w:rFonts w:hint="eastAsia"/>
              </w:rPr>
              <w:t>i</w:t>
            </w:r>
          </w:p>
        </w:tc>
        <w:tc>
          <w:tcPr>
            <w:tcW w:w="496" w:type="dxa"/>
          </w:tcPr>
          <w:p w:rsidR="00AC3E49" w:rsidRPr="00491265" w:rsidRDefault="00AC3E49" w:rsidP="002B2BEE">
            <w:r>
              <w:rPr>
                <w:rFonts w:hint="eastAsia"/>
              </w:rPr>
              <w:t>n</w:t>
            </w:r>
          </w:p>
        </w:tc>
        <w:tc>
          <w:tcPr>
            <w:tcW w:w="513" w:type="dxa"/>
          </w:tcPr>
          <w:p w:rsidR="00AC3E49" w:rsidRPr="00491265" w:rsidRDefault="00AC3E49" w:rsidP="00FD2C9D">
            <w:r w:rsidRPr="00491265">
              <w:rPr>
                <w:rFonts w:hint="eastAsia"/>
              </w:rPr>
              <w:t>\0</w:t>
            </w:r>
          </w:p>
        </w:tc>
        <w:tc>
          <w:tcPr>
            <w:tcW w:w="474" w:type="dxa"/>
          </w:tcPr>
          <w:p w:rsidR="00AC3E49" w:rsidRPr="00491265" w:rsidRDefault="00AC3E49" w:rsidP="00FD2C9D"/>
        </w:tc>
        <w:tc>
          <w:tcPr>
            <w:tcW w:w="460" w:type="dxa"/>
          </w:tcPr>
          <w:p w:rsidR="00AC3E49" w:rsidRPr="00491265" w:rsidRDefault="00AC3E49" w:rsidP="00FD2C9D"/>
        </w:tc>
        <w:tc>
          <w:tcPr>
            <w:tcW w:w="460" w:type="dxa"/>
          </w:tcPr>
          <w:p w:rsidR="00AC3E49" w:rsidRPr="00491265" w:rsidRDefault="00AC3E49" w:rsidP="00FD2C9D"/>
        </w:tc>
        <w:tc>
          <w:tcPr>
            <w:tcW w:w="440" w:type="dxa"/>
          </w:tcPr>
          <w:p w:rsidR="00AC3E49" w:rsidRPr="00491265" w:rsidRDefault="00AC3E49" w:rsidP="00FD2C9D"/>
        </w:tc>
        <w:tc>
          <w:tcPr>
            <w:tcW w:w="435" w:type="dxa"/>
          </w:tcPr>
          <w:p w:rsidR="00AC3E49" w:rsidRPr="00491265" w:rsidRDefault="00AC3E49" w:rsidP="00FD2C9D"/>
        </w:tc>
        <w:tc>
          <w:tcPr>
            <w:tcW w:w="439" w:type="dxa"/>
          </w:tcPr>
          <w:p w:rsidR="00AC3E49" w:rsidRPr="00491265" w:rsidRDefault="00AC3E49" w:rsidP="00FD2C9D"/>
        </w:tc>
        <w:tc>
          <w:tcPr>
            <w:tcW w:w="460" w:type="dxa"/>
          </w:tcPr>
          <w:p w:rsidR="00AC3E49" w:rsidRPr="00491265" w:rsidRDefault="00AC3E49" w:rsidP="00FD2C9D"/>
        </w:tc>
      </w:tr>
    </w:tbl>
    <w:p w:rsidR="00AC3E49" w:rsidRDefault="00AC3E49" w:rsidP="00176F96">
      <w:pPr>
        <w:pStyle w:val="a8"/>
        <w:jc w:val="center"/>
      </w:pPr>
      <w:bookmarkStart w:id="35" w:name="_Ref229303229"/>
      <w:r>
        <w:rPr>
          <w:rFonts w:hint="eastAsia"/>
        </w:rPr>
        <w:t>圖</w:t>
      </w:r>
      <w:r>
        <w:rPr>
          <w:rFonts w:hint="eastAsia"/>
        </w:rPr>
        <w:t xml:space="preserve"> </w:t>
      </w:r>
      <w:fldSimple w:instr=" STYLEREF 1 \s ">
        <w:r w:rsidR="002233D6">
          <w:rPr>
            <w:noProof/>
          </w:rPr>
          <w:t>5</w:t>
        </w:r>
      </w:fldSimple>
      <w:r>
        <w:t>.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F36CB3">
        <w:fldChar w:fldCharType="separate"/>
      </w:r>
      <w:r w:rsidR="002233D6">
        <w:rPr>
          <w:noProof/>
        </w:rPr>
        <w:t>7</w:t>
      </w:r>
      <w:r w:rsidR="00F36CB3">
        <w:fldChar w:fldCharType="end"/>
      </w:r>
      <w:bookmarkEnd w:id="35"/>
      <w:r>
        <w:rPr>
          <w:rFonts w:hint="eastAsia"/>
        </w:rPr>
        <w:t>字串表的結構</w:t>
      </w:r>
    </w:p>
    <w:p w:rsidR="00AC3E49" w:rsidRDefault="00AC3E49" w:rsidP="00C723FF"/>
    <w:p w:rsidR="00AC3E49" w:rsidRDefault="00AC3E49" w:rsidP="00C723FF">
      <w:r>
        <w:rPr>
          <w:rFonts w:hint="eastAsia"/>
        </w:rPr>
        <w:t>目的檔結構的設計，對連結器與載入器的執行速度有相當大的影響，因此，真實的目的檔會盡可能的將各種記錄以最緊湊的格式儲存，以便節省儲存空間，並提升執行速度。</w:t>
      </w:r>
    </w:p>
    <w:p w:rsidR="00AC3E49" w:rsidRDefault="00AC3E49" w:rsidP="00C723FF"/>
    <w:p w:rsidR="00AC3E49" w:rsidRDefault="00AC3E49" w:rsidP="00C723FF">
      <w:r>
        <w:rPr>
          <w:rFonts w:hint="eastAsia"/>
        </w:rPr>
        <w:t>為了有效率的組織目的檔，通常會在目的檔的開頭，加入一個表頭記錄，以儲存各個分段的索引資訊。連結器與載入器會讀取這個表頭記錄，然後再讀出每一個分段的內容。</w:t>
      </w:r>
    </w:p>
    <w:p w:rsidR="00AC3E49" w:rsidRDefault="00AC3E49" w:rsidP="00C723FF"/>
    <w:p w:rsidR="00AC3E49" w:rsidRDefault="00AC3E49" w:rsidP="0030474F">
      <w:r>
        <w:rPr>
          <w:rFonts w:hint="eastAsia"/>
        </w:rPr>
        <w:t>為了方便起見，在本章中我們盡可能採用簡寫的方式，像是</w:t>
      </w:r>
      <w:r>
        <w:rPr>
          <w:rFonts w:hint="eastAsia"/>
        </w:rPr>
        <w:t xml:space="preserve"> </w:t>
      </w:r>
      <w:r w:rsidRPr="00491265">
        <w:rPr>
          <w:rFonts w:hint="eastAsia"/>
        </w:rPr>
        <w:t>S(B,0000,stack)</w:t>
      </w:r>
      <w:r>
        <w:rPr>
          <w:rFonts w:hint="eastAsia"/>
        </w:rPr>
        <w:t>，而不採用像</w:t>
      </w:r>
      <w:r>
        <w:rPr>
          <w:rFonts w:hint="eastAsia"/>
        </w:rPr>
        <w:t xml:space="preserve"> SymbolRecord </w:t>
      </w:r>
      <w:r>
        <w:rPr>
          <w:rFonts w:hint="eastAsia"/>
        </w:rPr>
        <w:t>這樣寫法，以簡化目的檔的呈現方式，讓讀者得以快速的閱讀這些目的碼。</w:t>
      </w:r>
    </w:p>
    <w:p w:rsidR="00AC3E49" w:rsidRPr="005348BB" w:rsidRDefault="00AC3E49" w:rsidP="0030474F"/>
    <w:p w:rsidR="00AC3E49" w:rsidRDefault="00AC3E49" w:rsidP="0030474F">
      <w:r>
        <w:rPr>
          <w:rFonts w:hint="eastAsia"/>
        </w:rPr>
        <w:t>當許多同類型的目的碼記錄被放在一起，形成記錄群時，我們會使用</w:t>
      </w:r>
      <w:r>
        <w:rPr>
          <w:rFonts w:hint="eastAsia"/>
        </w:rPr>
        <w:t xml:space="preserve"> &lt;</w:t>
      </w:r>
      <w:r>
        <w:rPr>
          <w:rFonts w:hint="eastAsia"/>
        </w:rPr>
        <w:t>記錄名稱</w:t>
      </w:r>
      <w:r>
        <w:rPr>
          <w:rFonts w:hint="eastAsia"/>
        </w:rPr>
        <w:t xml:space="preserve">&gt; { </w:t>
      </w:r>
      <w:r>
        <w:rPr>
          <w:rFonts w:hint="eastAsia"/>
        </w:rPr>
        <w:t>內容</w:t>
      </w:r>
      <w:r>
        <w:rPr>
          <w:rFonts w:hint="eastAsia"/>
        </w:rPr>
        <w:t xml:space="preserve"> } </w:t>
      </w:r>
      <w:r>
        <w:rPr>
          <w:rFonts w:hint="eastAsia"/>
        </w:rPr>
        <w:t>的方式表達，例如</w:t>
      </w:r>
      <w:r>
        <w:rPr>
          <w:rFonts w:hint="eastAsia"/>
        </w:rPr>
        <w:t xml:space="preserve"> T { 31100000 </w:t>
      </w:r>
      <w:del w:id="36" w:author="ccc" w:date="2012-03-12T19:10:00Z">
        <w:r w:rsidDel="00021114">
          <w:rPr>
            <w:rFonts w:hint="eastAsia"/>
          </w:rPr>
          <w:delText xml:space="preserve">00200000 </w:delText>
        </w:r>
      </w:del>
      <w:ins w:id="37" w:author="ccc" w:date="2012-03-12T19:10:00Z">
        <w:r w:rsidR="00021114">
          <w:rPr>
            <w:rFonts w:hint="eastAsia"/>
          </w:rPr>
          <w:t>002</w:t>
        </w:r>
        <w:r w:rsidR="00021114" w:rsidRPr="00021114">
          <w:rPr>
            <w:rFonts w:hint="eastAsia"/>
            <w:color w:val="FF0000"/>
            <w:rPrChange w:id="38" w:author="ccc" w:date="2012-03-12T19:10:00Z">
              <w:rPr>
                <w:rFonts w:hint="eastAsia"/>
              </w:rPr>
            </w:rPrChange>
          </w:rPr>
          <w:t>F</w:t>
        </w:r>
        <w:r w:rsidR="00021114">
          <w:rPr>
            <w:rFonts w:hint="eastAsia"/>
          </w:rPr>
          <w:t xml:space="preserve">0000 </w:t>
        </w:r>
      </w:ins>
      <w:del w:id="39" w:author="ccc" w:date="2012-03-12T19:10:00Z">
        <w:r w:rsidDel="00021114">
          <w:rPr>
            <w:rFonts w:hint="eastAsia"/>
          </w:rPr>
          <w:delText xml:space="preserve">00300000 </w:delText>
        </w:r>
      </w:del>
      <w:ins w:id="40" w:author="ccc" w:date="2012-03-12T19:10:00Z">
        <w:r w:rsidR="00021114">
          <w:rPr>
            <w:rFonts w:hint="eastAsia"/>
          </w:rPr>
          <w:t>003</w:t>
        </w:r>
        <w:r w:rsidR="00021114" w:rsidRPr="00021114">
          <w:rPr>
            <w:rFonts w:hint="eastAsia"/>
            <w:color w:val="FF0000"/>
            <w:rPrChange w:id="41" w:author="ccc" w:date="2012-03-12T19:10:00Z">
              <w:rPr>
                <w:rFonts w:hint="eastAsia"/>
              </w:rPr>
            </w:rPrChange>
          </w:rPr>
          <w:t>F</w:t>
        </w:r>
        <w:r w:rsidR="00021114">
          <w:rPr>
            <w:rFonts w:hint="eastAsia"/>
          </w:rPr>
          <w:t xml:space="preserve">0000 </w:t>
        </w:r>
      </w:ins>
      <w:r>
        <w:rPr>
          <w:rFonts w:hint="eastAsia"/>
        </w:rPr>
        <w:t>08400004</w:t>
      </w:r>
      <w:r>
        <w:t>…</w:t>
      </w:r>
      <w:r>
        <w:rPr>
          <w:rFonts w:hint="eastAsia"/>
        </w:rPr>
        <w:t xml:space="preserve">.} </w:t>
      </w:r>
      <w:r>
        <w:rPr>
          <w:rFonts w:hint="eastAsia"/>
        </w:rPr>
        <w:t>這樣的結構就可以表達整個</w:t>
      </w:r>
      <w:r>
        <w:rPr>
          <w:rFonts w:hint="eastAsia"/>
        </w:rPr>
        <w:t xml:space="preserve"> StackFunc.s</w:t>
      </w:r>
      <w:r w:rsidR="00C411B1">
        <w:rPr>
          <w:rFonts w:hint="eastAsia"/>
        </w:rPr>
        <w:t>內文段</w:t>
      </w:r>
      <w:r>
        <w:rPr>
          <w:rFonts w:hint="eastAsia"/>
        </w:rPr>
        <w:t>的</w:t>
      </w:r>
      <w:r>
        <w:rPr>
          <w:rFonts w:hint="eastAsia"/>
        </w:rPr>
        <w:t>T</w:t>
      </w:r>
      <w:r>
        <w:rPr>
          <w:rFonts w:hint="eastAsia"/>
        </w:rPr>
        <w:t>記錄。但是，如果記錄的內容中還有子記錄，則我們會用</w:t>
      </w:r>
      <w:r>
        <w:rPr>
          <w:rFonts w:hint="eastAsia"/>
        </w:rPr>
        <w:t xml:space="preserve"> &lt;</w:t>
      </w:r>
      <w:r>
        <w:rPr>
          <w:rFonts w:hint="eastAsia"/>
        </w:rPr>
        <w:t>記錄名稱</w:t>
      </w:r>
      <w:r>
        <w:rPr>
          <w:rFonts w:hint="eastAsia"/>
        </w:rPr>
        <w:t>&gt; { (</w:t>
      </w:r>
      <w:r>
        <w:rPr>
          <w:rFonts w:hint="eastAsia"/>
        </w:rPr>
        <w:t>子記錄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(</w:t>
      </w:r>
      <w:r>
        <w:rPr>
          <w:rFonts w:hint="eastAsia"/>
        </w:rPr>
        <w:t>子記錄</w:t>
      </w:r>
      <w:r>
        <w:rPr>
          <w:rFonts w:hint="eastAsia"/>
        </w:rPr>
        <w:t xml:space="preserve">2) </w:t>
      </w:r>
      <w:r>
        <w:t>…</w:t>
      </w:r>
      <w:r>
        <w:rPr>
          <w:rFonts w:hint="eastAsia"/>
        </w:rPr>
        <w:t xml:space="preserve"> } </w:t>
      </w:r>
      <w:r>
        <w:rPr>
          <w:rFonts w:hint="eastAsia"/>
        </w:rPr>
        <w:t>的方式，舉例而言，我們會用</w:t>
      </w:r>
      <w:r>
        <w:rPr>
          <w:rFonts w:hint="eastAsia"/>
        </w:rPr>
        <w:t xml:space="preserve"> M { (T,0004,top,pc) (0008,stack,pc) (0020,top,pc)</w:t>
      </w:r>
      <w:r>
        <w:t>…</w:t>
      </w:r>
      <w:r>
        <w:rPr>
          <w:rFonts w:hint="eastAsia"/>
        </w:rPr>
        <w:t xml:space="preserve"> } </w:t>
      </w:r>
      <w:r>
        <w:rPr>
          <w:rFonts w:hint="eastAsia"/>
        </w:rPr>
        <w:t>這個語句，代表</w:t>
      </w:r>
      <w:r>
        <w:rPr>
          <w:rFonts w:hint="eastAsia"/>
        </w:rPr>
        <w:t>StackFunc.s</w:t>
      </w:r>
      <w:r>
        <w:rPr>
          <w:rFonts w:hint="eastAsia"/>
        </w:rPr>
        <w:t>的所有修改記錄。</w:t>
      </w:r>
    </w:p>
    <w:p w:rsidR="00AC3E49" w:rsidRDefault="00AC3E49" w:rsidP="0030474F"/>
    <w:p w:rsidR="00AC3E49" w:rsidRDefault="00AC3E49" w:rsidP="00B04F79">
      <w:r>
        <w:rPr>
          <w:rFonts w:hint="eastAsia"/>
        </w:rPr>
        <w:t>根據這種方式，</w:t>
      </w:r>
      <w:r>
        <w:rPr>
          <w:rFonts w:hint="eastAsia"/>
        </w:rPr>
        <w:t>StackType.s</w:t>
      </w:r>
      <w:r>
        <w:rPr>
          <w:rFonts w:hint="eastAsia"/>
        </w:rPr>
        <w:t>、</w:t>
      </w:r>
      <w:r>
        <w:rPr>
          <w:rFonts w:hint="eastAsia"/>
        </w:rPr>
        <w:t>StackFunc.s</w:t>
      </w:r>
      <w:r>
        <w:rPr>
          <w:rFonts w:hint="eastAsia"/>
        </w:rPr>
        <w:t>、</w:t>
      </w:r>
      <w:r>
        <w:t>S</w:t>
      </w:r>
      <w:r>
        <w:rPr>
          <w:rFonts w:hint="eastAsia"/>
        </w:rPr>
        <w:t xml:space="preserve">tackMain.s </w:t>
      </w:r>
      <w:r>
        <w:rPr>
          <w:rFonts w:hint="eastAsia"/>
        </w:rPr>
        <w:t>的目的碼，可以更簡潔的表達為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>REF _Ref229395044 \h</w:instrText>
      </w:r>
      <w:r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圖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8</w:t>
      </w:r>
      <w:r w:rsidR="00F36CB3">
        <w:fldChar w:fldCharType="end"/>
      </w:r>
      <w:r>
        <w:rPr>
          <w:rFonts w:hint="eastAsia"/>
        </w:rPr>
        <w:t>的表示法。請讀者參考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>REF _Ref228702129 \h</w:instrText>
      </w:r>
      <w:r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範例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4</w:t>
      </w:r>
      <w:r w:rsidR="00F36CB3">
        <w:fldChar w:fldCharType="end"/>
      </w:r>
      <w:r>
        <w:rPr>
          <w:rFonts w:hint="eastAsia"/>
        </w:rPr>
        <w:t>、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>REF _Ref229218722 \h</w:instrText>
      </w:r>
      <w:r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範例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5</w:t>
      </w:r>
      <w:r w:rsidR="00F36CB3">
        <w:fldChar w:fldCharType="end"/>
      </w:r>
      <w:r>
        <w:rPr>
          <w:rFonts w:hint="eastAsia"/>
        </w:rPr>
        <w:t>與</w:t>
      </w:r>
      <w:r w:rsidR="00F36CB3">
        <w:fldChar w:fldCharType="begin"/>
      </w:r>
      <w:r>
        <w:instrText xml:space="preserve"> REF _Ref229218723 \h </w:instrText>
      </w:r>
      <w:r w:rsidR="00F36CB3">
        <w:fldChar w:fldCharType="separate"/>
      </w:r>
      <w:r w:rsidR="002233D6">
        <w:rPr>
          <w:rFonts w:hint="eastAsia"/>
        </w:rPr>
        <w:t>範例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6</w:t>
      </w:r>
      <w:r w:rsidR="00F36CB3">
        <w:fldChar w:fldCharType="end"/>
      </w:r>
      <w:r>
        <w:rPr>
          <w:rFonts w:hint="eastAsia"/>
        </w:rPr>
        <w:t>以對照閱讀。</w:t>
      </w:r>
    </w:p>
    <w:p w:rsidR="00AC3E49" w:rsidRPr="0030474F" w:rsidRDefault="00AC3E49" w:rsidP="00C723FF"/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99"/>
        <w:gridCol w:w="5372"/>
        <w:gridCol w:w="1701"/>
      </w:tblGrid>
      <w:tr w:rsidR="00AC3E49" w:rsidRPr="00491265" w:rsidTr="0000787E">
        <w:tc>
          <w:tcPr>
            <w:tcW w:w="1399" w:type="dxa"/>
          </w:tcPr>
          <w:p w:rsidR="00AC3E49" w:rsidRPr="00491265" w:rsidRDefault="00AC3E49" w:rsidP="00816711">
            <w:r>
              <w:rPr>
                <w:rFonts w:hint="eastAsia"/>
              </w:rPr>
              <w:t>檔案</w:t>
            </w:r>
          </w:p>
        </w:tc>
        <w:tc>
          <w:tcPr>
            <w:tcW w:w="5372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t>目的碼</w:t>
            </w:r>
          </w:p>
        </w:tc>
        <w:tc>
          <w:tcPr>
            <w:tcW w:w="1701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t>說明</w:t>
            </w:r>
          </w:p>
        </w:tc>
      </w:tr>
      <w:tr w:rsidR="00AC3E49" w:rsidRPr="00491265" w:rsidTr="0000787E">
        <w:tc>
          <w:tcPr>
            <w:tcW w:w="1399" w:type="dxa"/>
          </w:tcPr>
          <w:p w:rsidR="00AC3E49" w:rsidRPr="00491265" w:rsidRDefault="00AC3E49" w:rsidP="005C50E5">
            <w:r>
              <w:rPr>
                <w:rFonts w:hint="eastAsia"/>
              </w:rPr>
              <w:t>stackType.o</w:t>
            </w:r>
          </w:p>
        </w:tc>
        <w:tc>
          <w:tcPr>
            <w:tcW w:w="5372" w:type="dxa"/>
          </w:tcPr>
          <w:p w:rsidR="00AC3E49" w:rsidRPr="00491265" w:rsidRDefault="00AC3E49" w:rsidP="005C50E5">
            <w:r w:rsidRPr="00491265">
              <w:rPr>
                <w:rFonts w:hint="eastAsia"/>
              </w:rPr>
              <w:t>B { 0200 }</w:t>
            </w:r>
          </w:p>
          <w:p w:rsidR="00AC3E49" w:rsidRPr="00491265" w:rsidRDefault="00AC3E49" w:rsidP="005C50E5">
            <w:r w:rsidRPr="00491265">
              <w:rPr>
                <w:rFonts w:hint="eastAsia"/>
              </w:rPr>
              <w:t>D { 00000000 }</w:t>
            </w:r>
          </w:p>
          <w:p w:rsidR="00AC3E49" w:rsidRPr="00491265" w:rsidRDefault="00AC3E49" w:rsidP="005C50E5">
            <w:r w:rsidRPr="00491265">
              <w:rPr>
                <w:rFonts w:hint="eastAsia"/>
              </w:rPr>
              <w:t>S { (B,0000,stack), (D,0000, top) }</w:t>
            </w:r>
          </w:p>
        </w:tc>
        <w:tc>
          <w:tcPr>
            <w:tcW w:w="1701" w:type="dxa"/>
          </w:tcPr>
          <w:p w:rsidR="00AC3E49" w:rsidRPr="00491265" w:rsidRDefault="00AC3E49" w:rsidP="005C50E5">
            <w:r w:rsidRPr="00491265">
              <w:rPr>
                <w:rFonts w:hint="eastAsia"/>
              </w:rPr>
              <w:t>BSS</w:t>
            </w:r>
            <w:r w:rsidRPr="00491265">
              <w:rPr>
                <w:rFonts w:hint="eastAsia"/>
              </w:rPr>
              <w:t>段</w:t>
            </w:r>
          </w:p>
          <w:p w:rsidR="00AC3E49" w:rsidRPr="00491265" w:rsidRDefault="00AC3E49" w:rsidP="005C50E5">
            <w:r w:rsidRPr="00491265">
              <w:rPr>
                <w:rFonts w:hint="eastAsia"/>
              </w:rPr>
              <w:t>資料段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>符號表</w:t>
            </w:r>
          </w:p>
        </w:tc>
      </w:tr>
      <w:tr w:rsidR="00AC3E49" w:rsidRPr="00491265" w:rsidTr="0000787E">
        <w:tc>
          <w:tcPr>
            <w:tcW w:w="1399" w:type="dxa"/>
          </w:tcPr>
          <w:p w:rsidR="00AC3E49" w:rsidRPr="00491265" w:rsidRDefault="00AC3E49" w:rsidP="005C50E5">
            <w:r>
              <w:rPr>
                <w:rFonts w:hint="eastAsia"/>
              </w:rPr>
              <w:t>stackFunc.o</w:t>
            </w:r>
          </w:p>
        </w:tc>
        <w:tc>
          <w:tcPr>
            <w:tcW w:w="5372" w:type="dxa"/>
          </w:tcPr>
          <w:p w:rsidR="002E76B6" w:rsidRPr="002E76B6" w:rsidDel="00AA7636" w:rsidRDefault="00AC3E49" w:rsidP="005C50E5">
            <w:pPr>
              <w:rPr>
                <w:del w:id="42" w:author="ccc" w:date="2012-03-12T16:26:00Z"/>
              </w:rPr>
            </w:pPr>
            <w:r w:rsidRPr="00491265">
              <w:rPr>
                <w:rFonts w:hint="eastAsia"/>
              </w:rPr>
              <w:t>T {</w:t>
            </w:r>
            <w:r w:rsidRPr="00491265">
              <w:br/>
            </w:r>
            <w:r w:rsidRPr="00491265">
              <w:rPr>
                <w:rFonts w:hint="eastAsia"/>
              </w:rPr>
              <w:t xml:space="preserve">  31100000 </w:t>
            </w:r>
            <w:del w:id="43" w:author="ccc" w:date="2012-03-12T16:22:00Z">
              <w:r w:rsidRPr="00491265" w:rsidDel="002E76B6">
                <w:rPr>
                  <w:rFonts w:hint="eastAsia"/>
                </w:rPr>
                <w:delText xml:space="preserve">00200000 </w:delText>
              </w:r>
            </w:del>
            <w:ins w:id="44" w:author="ccc" w:date="2012-03-12T16:22:00Z">
              <w:r w:rsidR="002E76B6" w:rsidRPr="00491265">
                <w:rPr>
                  <w:rFonts w:hint="eastAsia"/>
                </w:rPr>
                <w:t>002</w:t>
              </w:r>
              <w:r w:rsidR="002E76B6" w:rsidRPr="00D84410">
                <w:rPr>
                  <w:rFonts w:hint="eastAsia"/>
                  <w:color w:val="FF0000"/>
                  <w:rPrChange w:id="45" w:author="ccc" w:date="2012-03-12T19:28:00Z">
                    <w:rPr>
                      <w:rFonts w:hint="eastAsia"/>
                    </w:rPr>
                  </w:rPrChange>
                </w:rPr>
                <w:t>F</w:t>
              </w:r>
              <w:r w:rsidR="002E76B6" w:rsidRPr="00491265">
                <w:rPr>
                  <w:rFonts w:hint="eastAsia"/>
                </w:rPr>
                <w:t xml:space="preserve">0000 </w:t>
              </w:r>
            </w:ins>
            <w:del w:id="46" w:author="ccc" w:date="2012-03-12T16:22:00Z">
              <w:r w:rsidRPr="00491265" w:rsidDel="002E76B6">
                <w:rPr>
                  <w:rFonts w:hint="eastAsia"/>
                </w:rPr>
                <w:delText xml:space="preserve">00300000 </w:delText>
              </w:r>
            </w:del>
            <w:ins w:id="47" w:author="ccc" w:date="2012-03-12T16:22:00Z">
              <w:r w:rsidR="002E76B6" w:rsidRPr="00491265">
                <w:rPr>
                  <w:rFonts w:hint="eastAsia"/>
                </w:rPr>
                <w:t>003</w:t>
              </w:r>
              <w:r w:rsidR="002E76B6" w:rsidRPr="00D84410">
                <w:rPr>
                  <w:rFonts w:hint="eastAsia"/>
                  <w:color w:val="FF0000"/>
                  <w:rPrChange w:id="48" w:author="ccc" w:date="2012-03-12T19:28:00Z">
                    <w:rPr>
                      <w:rFonts w:hint="eastAsia"/>
                    </w:rPr>
                  </w:rPrChange>
                </w:rPr>
                <w:t>F</w:t>
              </w:r>
              <w:r w:rsidR="002E76B6" w:rsidRPr="00491265">
                <w:rPr>
                  <w:rFonts w:hint="eastAsia"/>
                </w:rPr>
                <w:t xml:space="preserve">0000 </w:t>
              </w:r>
            </w:ins>
            <w:r w:rsidRPr="00491265">
              <w:rPr>
                <w:rFonts w:hint="eastAsia"/>
              </w:rPr>
              <w:t>08400004</w:t>
            </w:r>
            <w:r w:rsidRPr="00491265">
              <w:br/>
            </w:r>
            <w:r w:rsidRPr="00491265">
              <w:rPr>
                <w:rFonts w:hint="eastAsia"/>
              </w:rPr>
              <w:t xml:space="preserve">  08500001 15524000 05135000 13225000</w:t>
            </w:r>
            <w:r w:rsidRPr="00491265">
              <w:br/>
            </w:r>
            <w:r w:rsidRPr="00491265">
              <w:rPr>
                <w:rFonts w:hint="eastAsia"/>
              </w:rPr>
              <w:t xml:space="preserve">  </w:t>
            </w:r>
            <w:del w:id="49" w:author="ccc" w:date="2012-03-12T16:25:00Z">
              <w:r w:rsidRPr="00491265" w:rsidDel="00AA7636">
                <w:rPr>
                  <w:rFonts w:hint="eastAsia"/>
                </w:rPr>
                <w:delText xml:space="preserve">01200000 </w:delText>
              </w:r>
            </w:del>
            <w:ins w:id="50" w:author="ccc" w:date="2012-03-12T16:25:00Z">
              <w:r w:rsidR="00AA7636" w:rsidRPr="00491265">
                <w:rPr>
                  <w:rFonts w:hint="eastAsia"/>
                </w:rPr>
                <w:t>012</w:t>
              </w:r>
              <w:r w:rsidR="00AA7636" w:rsidRPr="00D84410">
                <w:rPr>
                  <w:rFonts w:hint="eastAsia"/>
                  <w:color w:val="FF0000"/>
                  <w:rPrChange w:id="51" w:author="ccc" w:date="2012-03-12T19:28:00Z">
                    <w:rPr>
                      <w:rFonts w:hint="eastAsia"/>
                    </w:rPr>
                  </w:rPrChange>
                </w:rPr>
                <w:t>F</w:t>
              </w:r>
              <w:r w:rsidR="00AA7636" w:rsidRPr="00491265">
                <w:rPr>
                  <w:rFonts w:hint="eastAsia"/>
                </w:rPr>
                <w:t xml:space="preserve">0000 </w:t>
              </w:r>
            </w:ins>
            <w:r w:rsidRPr="00491265">
              <w:rPr>
                <w:rFonts w:hint="eastAsia"/>
              </w:rPr>
              <w:t xml:space="preserve">2C000000 </w:t>
            </w:r>
            <w:del w:id="52" w:author="ccc" w:date="2012-03-12T16:25:00Z">
              <w:r w:rsidRPr="00491265" w:rsidDel="00AA7636">
                <w:rPr>
                  <w:rFonts w:hint="eastAsia"/>
                </w:rPr>
                <w:delText xml:space="preserve">00200000 </w:delText>
              </w:r>
            </w:del>
            <w:ins w:id="53" w:author="ccc" w:date="2012-03-12T16:25:00Z">
              <w:r w:rsidR="00AA7636" w:rsidRPr="00491265">
                <w:rPr>
                  <w:rFonts w:hint="eastAsia"/>
                </w:rPr>
                <w:t>002</w:t>
              </w:r>
              <w:r w:rsidR="00AA7636" w:rsidRPr="00D84410">
                <w:rPr>
                  <w:rFonts w:hint="eastAsia"/>
                  <w:color w:val="FF0000"/>
                  <w:rPrChange w:id="54" w:author="ccc" w:date="2012-03-12T19:29:00Z">
                    <w:rPr>
                      <w:rFonts w:hint="eastAsia"/>
                    </w:rPr>
                  </w:rPrChange>
                </w:rPr>
                <w:t>F</w:t>
              </w:r>
              <w:r w:rsidR="00AA7636" w:rsidRPr="00491265">
                <w:rPr>
                  <w:rFonts w:hint="eastAsia"/>
                </w:rPr>
                <w:t xml:space="preserve">0000 </w:t>
              </w:r>
            </w:ins>
            <w:del w:id="55" w:author="ccc" w:date="2012-03-12T16:26:00Z">
              <w:r w:rsidRPr="00491265" w:rsidDel="00AA7636">
                <w:rPr>
                  <w:rFonts w:hint="eastAsia"/>
                </w:rPr>
                <w:delText>00300000</w:delText>
              </w:r>
            </w:del>
            <w:ins w:id="56" w:author="ccc" w:date="2012-03-12T16:26:00Z">
              <w:r w:rsidR="00AA7636" w:rsidRPr="00491265">
                <w:rPr>
                  <w:rFonts w:hint="eastAsia"/>
                </w:rPr>
                <w:t>003</w:t>
              </w:r>
              <w:r w:rsidR="00AA7636" w:rsidRPr="00D84410">
                <w:rPr>
                  <w:rFonts w:hint="eastAsia"/>
                  <w:color w:val="FF0000"/>
                  <w:rPrChange w:id="57" w:author="ccc" w:date="2012-03-12T19:29:00Z">
                    <w:rPr>
                      <w:rFonts w:hint="eastAsia"/>
                    </w:rPr>
                  </w:rPrChange>
                </w:rPr>
                <w:t>F</w:t>
              </w:r>
              <w:r w:rsidR="00AA7636" w:rsidRPr="00491265">
                <w:rPr>
                  <w:rFonts w:hint="eastAsia"/>
                </w:rPr>
                <w:t>0000</w:t>
              </w:r>
            </w:ins>
            <w:r w:rsidRPr="00491265">
              <w:br/>
            </w:r>
            <w:r w:rsidRPr="00491265">
              <w:rPr>
                <w:rFonts w:hint="eastAsia"/>
              </w:rPr>
              <w:t xml:space="preserve">  08400004 08500001 15524000 04135000</w:t>
            </w:r>
            <w:r w:rsidRPr="00491265">
              <w:br/>
            </w:r>
            <w:r w:rsidRPr="00491265">
              <w:rPr>
                <w:rFonts w:hint="eastAsia"/>
              </w:rPr>
              <w:t xml:space="preserve">  14225000 </w:t>
            </w:r>
            <w:del w:id="58" w:author="ccc" w:date="2012-03-12T16:26:00Z">
              <w:r w:rsidRPr="00491265" w:rsidDel="00AA7636">
                <w:rPr>
                  <w:rFonts w:hint="eastAsia"/>
                </w:rPr>
                <w:delText xml:space="preserve">01200000 </w:delText>
              </w:r>
            </w:del>
            <w:ins w:id="59" w:author="ccc" w:date="2012-03-12T16:26:00Z">
              <w:r w:rsidR="00AA7636" w:rsidRPr="00491265">
                <w:rPr>
                  <w:rFonts w:hint="eastAsia"/>
                </w:rPr>
                <w:t>012</w:t>
              </w:r>
              <w:r w:rsidR="00AA7636" w:rsidRPr="00D84410">
                <w:rPr>
                  <w:rFonts w:hint="eastAsia"/>
                  <w:color w:val="FF0000"/>
                  <w:rPrChange w:id="60" w:author="ccc" w:date="2012-03-12T19:29:00Z">
                    <w:rPr>
                      <w:rFonts w:hint="eastAsia"/>
                    </w:rPr>
                  </w:rPrChange>
                </w:rPr>
                <w:t>F</w:t>
              </w:r>
              <w:r w:rsidR="00AA7636" w:rsidRPr="00491265">
                <w:rPr>
                  <w:rFonts w:hint="eastAsia"/>
                </w:rPr>
                <w:t xml:space="preserve">0000 </w:t>
              </w:r>
            </w:ins>
            <w:r w:rsidRPr="00491265">
              <w:rPr>
                <w:rFonts w:hint="eastAsia"/>
              </w:rPr>
              <w:t>2C000000</w:t>
            </w:r>
          </w:p>
          <w:p w:rsidR="00AC3E49" w:rsidRPr="00491265" w:rsidRDefault="00AC3E49" w:rsidP="005C50E5">
            <w:r w:rsidRPr="00491265">
              <w:rPr>
                <w:rFonts w:hint="eastAsia"/>
              </w:rPr>
              <w:t>}</w:t>
            </w:r>
          </w:p>
          <w:p w:rsidR="00AC3E49" w:rsidRPr="00491265" w:rsidRDefault="00AC3E49" w:rsidP="005C50E5">
            <w:r w:rsidRPr="00491265">
              <w:rPr>
                <w:rFonts w:hint="eastAsia"/>
              </w:rPr>
              <w:t>M {</w:t>
            </w:r>
          </w:p>
          <w:p w:rsidR="00AC3E49" w:rsidRPr="00491265" w:rsidRDefault="00AC3E49" w:rsidP="005C50E5">
            <w:r w:rsidRPr="00491265">
              <w:rPr>
                <w:rFonts w:hint="eastAsia"/>
              </w:rPr>
              <w:t xml:space="preserve">  (T,0004,top,pc) (T,0008,stack,pc) (T,0020,top,pc)</w:t>
            </w:r>
            <w:r w:rsidRPr="00491265">
              <w:br/>
            </w:r>
            <w:r w:rsidRPr="00491265">
              <w:rPr>
                <w:rFonts w:hint="eastAsia"/>
              </w:rPr>
              <w:t xml:space="preserve">  (T,0028,top,pc) (T,</w:t>
            </w:r>
            <w:smartTag w:uri="urn:schemas-microsoft-com:office:smarttags" w:element="chmetcnv">
              <w:smartTagPr>
                <w:attr w:name="UnitName" w:val="C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491265">
                <w:rPr>
                  <w:rFonts w:hint="eastAsia"/>
                </w:rPr>
                <w:t>002C</w:t>
              </w:r>
            </w:smartTag>
            <w:r w:rsidRPr="00491265">
              <w:rPr>
                <w:rFonts w:hint="eastAsia"/>
              </w:rPr>
              <w:t>,stack,pc) (T,0044,top,pc)</w:t>
            </w:r>
          </w:p>
          <w:p w:rsidR="00AC3E49" w:rsidRPr="00491265" w:rsidRDefault="00AC3E49" w:rsidP="005C50E5">
            <w:r w:rsidRPr="00491265">
              <w:rPr>
                <w:rFonts w:hint="eastAsia"/>
              </w:rPr>
              <w:t>}</w:t>
            </w:r>
          </w:p>
          <w:p w:rsidR="00AC3E49" w:rsidRPr="00491265" w:rsidRDefault="00AC3E49" w:rsidP="005C50E5">
            <w:r w:rsidRPr="00491265">
              <w:rPr>
                <w:rFonts w:hint="eastAsia"/>
              </w:rPr>
              <w:t>S { (T,0000,push) (T,0028,pop) (U,,stack) (U,,top) }</w:t>
            </w:r>
          </w:p>
        </w:tc>
        <w:tc>
          <w:tcPr>
            <w:tcW w:w="1701" w:type="dxa"/>
          </w:tcPr>
          <w:p w:rsidR="00AC3E49" w:rsidRPr="00491265" w:rsidRDefault="00C411B1" w:rsidP="005C50E5">
            <w:r>
              <w:rPr>
                <w:rFonts w:hint="eastAsia"/>
              </w:rPr>
              <w:t>內文段</w:t>
            </w:r>
          </w:p>
          <w:p w:rsidR="00AC3E49" w:rsidRPr="00491265" w:rsidRDefault="00AC3E49" w:rsidP="005C50E5"/>
          <w:p w:rsidR="00AC3E49" w:rsidRPr="00491265" w:rsidRDefault="00AC3E49" w:rsidP="005C50E5"/>
          <w:p w:rsidR="00AC3E49" w:rsidRPr="00491265" w:rsidRDefault="00AC3E49" w:rsidP="005C50E5"/>
          <w:p w:rsidR="00AC3E49" w:rsidRPr="00491265" w:rsidRDefault="00AC3E49" w:rsidP="005C50E5"/>
          <w:p w:rsidR="00AC3E49" w:rsidRPr="00491265" w:rsidRDefault="00AC3E49" w:rsidP="005C50E5"/>
          <w:p w:rsidR="00AC3E49" w:rsidRPr="00491265" w:rsidRDefault="00AC3E49" w:rsidP="005C50E5"/>
          <w:p w:rsidR="00AC3E49" w:rsidRPr="00491265" w:rsidRDefault="00AC3E49" w:rsidP="005C50E5">
            <w:r w:rsidRPr="00491265">
              <w:rPr>
                <w:rFonts w:hint="eastAsia"/>
              </w:rPr>
              <w:t>重定位表</w:t>
            </w:r>
          </w:p>
          <w:p w:rsidR="00AC3E49" w:rsidRPr="00491265" w:rsidRDefault="00AC3E49" w:rsidP="005C50E5"/>
          <w:p w:rsidR="00AC3E49" w:rsidRPr="00491265" w:rsidRDefault="00AC3E49" w:rsidP="005C50E5"/>
          <w:p w:rsidR="00AC3E49" w:rsidRPr="00491265" w:rsidRDefault="00AC3E49" w:rsidP="005C50E5"/>
          <w:p w:rsidR="00AC3E49" w:rsidRPr="00491265" w:rsidRDefault="00AC3E49" w:rsidP="00816711">
            <w:r w:rsidRPr="00491265">
              <w:rPr>
                <w:rFonts w:hint="eastAsia"/>
              </w:rPr>
              <w:t>符號表</w:t>
            </w:r>
          </w:p>
        </w:tc>
      </w:tr>
      <w:tr w:rsidR="00AC3E49" w:rsidRPr="00491265" w:rsidTr="0000787E">
        <w:tc>
          <w:tcPr>
            <w:tcW w:w="1399" w:type="dxa"/>
          </w:tcPr>
          <w:p w:rsidR="00AC3E49" w:rsidRPr="00491265" w:rsidRDefault="00AC3E49" w:rsidP="005C50E5">
            <w:r>
              <w:rPr>
                <w:rFonts w:hint="eastAsia"/>
              </w:rPr>
              <w:t>stackMain.o</w:t>
            </w:r>
          </w:p>
          <w:p w:rsidR="00AC3E49" w:rsidRPr="00491265" w:rsidRDefault="00AC3E49" w:rsidP="005C50E5"/>
        </w:tc>
        <w:tc>
          <w:tcPr>
            <w:tcW w:w="5372" w:type="dxa"/>
          </w:tcPr>
          <w:p w:rsidR="00AC3E49" w:rsidRPr="001F48DA" w:rsidRDefault="00AC3E49" w:rsidP="005C50E5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>T {</w:t>
            </w:r>
          </w:p>
          <w:p w:rsidR="00AC3E49" w:rsidRPr="001F48DA" w:rsidRDefault="00AC3E49" w:rsidP="005C50E5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 xml:space="preserve">  08100003 30100000 </w:t>
            </w:r>
            <w:del w:id="61" w:author="ccc" w:date="2012-03-12T16:27:00Z">
              <w:r w:rsidRPr="001F48DA" w:rsidDel="00AA7636">
                <w:rPr>
                  <w:rFonts w:hint="eastAsia"/>
                  <w:lang w:val="fr-FR"/>
                </w:rPr>
                <w:delText xml:space="preserve">2B000000 </w:delText>
              </w:r>
            </w:del>
            <w:ins w:id="62" w:author="ccc" w:date="2012-03-12T16:27:00Z">
              <w:r w:rsidR="00AA7636" w:rsidRPr="001F48DA">
                <w:rPr>
                  <w:rFonts w:hint="eastAsia"/>
                  <w:lang w:val="fr-FR"/>
                </w:rPr>
                <w:t>2B</w:t>
              </w:r>
              <w:r w:rsidR="00AA7636" w:rsidRPr="00D84410">
                <w:rPr>
                  <w:rFonts w:hint="eastAsia"/>
                  <w:color w:val="FF0000"/>
                  <w:lang w:val="fr-FR"/>
                  <w:rPrChange w:id="63" w:author="ccc" w:date="2012-03-12T19:30:00Z">
                    <w:rPr>
                      <w:rFonts w:hint="eastAsia"/>
                      <w:lang w:val="fr-FR"/>
                    </w:rPr>
                  </w:rPrChange>
                </w:rPr>
                <w:t>F</w:t>
              </w:r>
              <w:r w:rsidR="00AA7636" w:rsidRPr="001F48DA">
                <w:rPr>
                  <w:rFonts w:hint="eastAsia"/>
                  <w:lang w:val="fr-FR"/>
                </w:rPr>
                <w:t xml:space="preserve">00000 </w:t>
              </w:r>
            </w:ins>
            <w:del w:id="64" w:author="ccc" w:date="2012-03-12T16:27:00Z">
              <w:r w:rsidRPr="001F48DA" w:rsidDel="00AA7636">
                <w:rPr>
                  <w:rFonts w:hint="eastAsia"/>
                  <w:lang w:val="fr-FR"/>
                </w:rPr>
                <w:delText>2B000000</w:delText>
              </w:r>
            </w:del>
            <w:ins w:id="65" w:author="ccc" w:date="2012-03-12T16:27:00Z">
              <w:r w:rsidR="00AA7636" w:rsidRPr="001F48DA">
                <w:rPr>
                  <w:rFonts w:hint="eastAsia"/>
                  <w:lang w:val="fr-FR"/>
                </w:rPr>
                <w:t>2B</w:t>
              </w:r>
              <w:r w:rsidR="00AA7636" w:rsidRPr="00D84410">
                <w:rPr>
                  <w:rFonts w:hint="eastAsia"/>
                  <w:color w:val="FF0000"/>
                  <w:lang w:val="fr-FR"/>
                  <w:rPrChange w:id="66" w:author="ccc" w:date="2012-03-12T19:30:00Z">
                    <w:rPr>
                      <w:rFonts w:hint="eastAsia"/>
                      <w:lang w:val="fr-FR"/>
                    </w:rPr>
                  </w:rPrChange>
                </w:rPr>
                <w:t>F</w:t>
              </w:r>
              <w:r w:rsidR="00AA7636" w:rsidRPr="001F48DA">
                <w:rPr>
                  <w:rFonts w:hint="eastAsia"/>
                  <w:lang w:val="fr-FR"/>
                </w:rPr>
                <w:t>00000</w:t>
              </w:r>
            </w:ins>
          </w:p>
          <w:p w:rsidR="00AC3E49" w:rsidRPr="001F48DA" w:rsidRDefault="00AC3E49" w:rsidP="005C50E5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 xml:space="preserve">  01100008 08100000 </w:t>
            </w:r>
            <w:smartTag w:uri="urn:schemas-microsoft-com:office:smarttags" w:element="chmetcnv">
              <w:smartTagPr>
                <w:attr w:name="UnitName" w:val="C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F48DA">
                <w:rPr>
                  <w:rFonts w:hint="eastAsia"/>
                  <w:lang w:val="fr-FR"/>
                </w:rPr>
                <w:t>2C</w:t>
              </w:r>
            </w:smartTag>
            <w:r w:rsidRPr="001F48DA">
              <w:rPr>
                <w:rFonts w:hint="eastAsia"/>
                <w:lang w:val="fr-FR"/>
              </w:rPr>
              <w:t xml:space="preserve">000000 00000000 </w:t>
            </w:r>
          </w:p>
          <w:p w:rsidR="00AA7636" w:rsidRPr="001F48DA" w:rsidRDefault="00AC3E49" w:rsidP="00AA7636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>}</w:t>
            </w:r>
          </w:p>
          <w:p w:rsidR="00AC3E49" w:rsidRPr="001F48DA" w:rsidRDefault="00AC3E49" w:rsidP="005C50E5">
            <w:pPr>
              <w:rPr>
                <w:lang w:val="fr-FR"/>
              </w:rPr>
            </w:pPr>
            <w:r w:rsidRPr="001F48DA">
              <w:rPr>
                <w:rFonts w:hint="eastAsia"/>
                <w:lang w:val="fr-FR"/>
              </w:rPr>
              <w:t>M { (T,0008,push,pc), (T,</w:t>
            </w:r>
            <w:smartTag w:uri="urn:schemas-microsoft-com:office:smarttags" w:element="chmetcnv">
              <w:smartTagPr>
                <w:attr w:name="UnitName" w:val="C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F48DA">
                <w:rPr>
                  <w:rFonts w:hint="eastAsia"/>
                  <w:lang w:val="fr-FR"/>
                </w:rPr>
                <w:t>000C</w:t>
              </w:r>
            </w:smartTag>
            <w:r w:rsidRPr="001F48DA">
              <w:rPr>
                <w:rFonts w:hint="eastAsia"/>
                <w:lang w:val="fr-FR"/>
              </w:rPr>
              <w:t>,pop,pc) }</w:t>
            </w:r>
          </w:p>
          <w:p w:rsidR="00AC3E49" w:rsidRPr="00491265" w:rsidRDefault="00AC3E49" w:rsidP="005C50E5">
            <w:r w:rsidRPr="00491265">
              <w:rPr>
                <w:rFonts w:hint="eastAsia"/>
              </w:rPr>
              <w:t>S { (U,,push), (U,,pop), (T,0000, main) }</w:t>
            </w:r>
          </w:p>
        </w:tc>
        <w:tc>
          <w:tcPr>
            <w:tcW w:w="1701" w:type="dxa"/>
          </w:tcPr>
          <w:p w:rsidR="00AC3E49" w:rsidRPr="00491265" w:rsidRDefault="00C411B1" w:rsidP="005C50E5">
            <w:r>
              <w:rPr>
                <w:rFonts w:hint="eastAsia"/>
              </w:rPr>
              <w:t>內文段</w:t>
            </w:r>
          </w:p>
          <w:p w:rsidR="00AC3E49" w:rsidRPr="00491265" w:rsidRDefault="00AC3E49" w:rsidP="005C50E5"/>
          <w:p w:rsidR="00AC3E49" w:rsidRPr="00491265" w:rsidRDefault="00AC3E49" w:rsidP="005C50E5"/>
          <w:p w:rsidR="00AC3E49" w:rsidRPr="00491265" w:rsidRDefault="00AC3E49" w:rsidP="005C50E5"/>
          <w:p w:rsidR="00AC3E49" w:rsidRPr="00491265" w:rsidRDefault="00AC3E49" w:rsidP="005C50E5">
            <w:r w:rsidRPr="00491265">
              <w:rPr>
                <w:rFonts w:hint="eastAsia"/>
              </w:rPr>
              <w:t>重定位表</w:t>
            </w:r>
          </w:p>
          <w:p w:rsidR="00AC3E49" w:rsidRPr="001F48DA" w:rsidRDefault="00AC3E49" w:rsidP="00816711">
            <w:pPr>
              <w:rPr>
                <w:lang w:val="fr-FR"/>
              </w:rPr>
            </w:pPr>
            <w:r w:rsidRPr="00491265">
              <w:rPr>
                <w:rFonts w:hint="eastAsia"/>
              </w:rPr>
              <w:t>符號表</w:t>
            </w:r>
          </w:p>
        </w:tc>
      </w:tr>
    </w:tbl>
    <w:p w:rsidR="00AC3E49" w:rsidRDefault="00AC3E49" w:rsidP="000C2F42">
      <w:pPr>
        <w:pStyle w:val="a8"/>
        <w:jc w:val="center"/>
      </w:pPr>
      <w:bookmarkStart w:id="67" w:name="_Ref229395044"/>
      <w:r>
        <w:rPr>
          <w:rFonts w:hint="eastAsia"/>
        </w:rPr>
        <w:t>圖</w:t>
      </w:r>
      <w:r>
        <w:rPr>
          <w:rFonts w:hint="eastAsia"/>
        </w:rPr>
        <w:t xml:space="preserve"> </w:t>
      </w:r>
      <w:fldSimple w:instr=" STYLEREF 1 \s ">
        <w:r w:rsidR="002233D6">
          <w:rPr>
            <w:noProof/>
          </w:rPr>
          <w:t>5</w:t>
        </w:r>
      </w:fldSimple>
      <w:r>
        <w:t>.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F36CB3">
        <w:fldChar w:fldCharType="separate"/>
      </w:r>
      <w:r w:rsidR="002233D6">
        <w:rPr>
          <w:noProof/>
        </w:rPr>
        <w:t>8</w:t>
      </w:r>
      <w:r w:rsidR="00F36CB3">
        <w:fldChar w:fldCharType="end"/>
      </w:r>
      <w:bookmarkEnd w:id="67"/>
      <w:r>
        <w:rPr>
          <w:rFonts w:hint="eastAsia"/>
        </w:rPr>
        <w:t>本書使用的目的檔表示法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StackFunc.o, StackType.o, StackMain.o </w:t>
      </w:r>
      <w:r>
        <w:rPr>
          <w:rFonts w:hint="eastAsia"/>
        </w:rPr>
        <w:t>為範例</w:t>
      </w:r>
    </w:p>
    <w:p w:rsidR="002E76B6" w:rsidRDefault="002E76B6" w:rsidP="009474EE">
      <w:pPr>
        <w:rPr>
          <w:ins w:id="68" w:author="ccc" w:date="2012-03-12T16:19:00Z"/>
          <w:rFonts w:hint="eastAsia"/>
        </w:rPr>
      </w:pPr>
    </w:p>
    <w:p w:rsidR="002E76B6" w:rsidRDefault="002E76B6" w:rsidP="002E76B6"/>
    <w:p w:rsidR="00AC3E49" w:rsidRDefault="00F36CB3" w:rsidP="009474EE">
      <w:r>
        <w:fldChar w:fldCharType="begin"/>
      </w:r>
      <w:r w:rsidR="00AC3E49">
        <w:instrText xml:space="preserve"> </w:instrText>
      </w:r>
      <w:r w:rsidR="00AC3E49">
        <w:rPr>
          <w:rFonts w:hint="eastAsia"/>
        </w:rPr>
        <w:instrText>REF _Ref229395044 \h</w:instrText>
      </w:r>
      <w:r w:rsidR="00AC3E49">
        <w:instrText xml:space="preserve"> </w:instrText>
      </w:r>
      <w:r>
        <w:fldChar w:fldCharType="separate"/>
      </w:r>
      <w:r w:rsidR="002233D6">
        <w:rPr>
          <w:rFonts w:hint="eastAsia"/>
        </w:rPr>
        <w:t>圖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8</w:t>
      </w:r>
      <w:r>
        <w:fldChar w:fldCharType="end"/>
      </w:r>
      <w:r w:rsidR="00AC3E49">
        <w:rPr>
          <w:rFonts w:hint="eastAsia"/>
        </w:rPr>
        <w:t>中的這些目的檔，由於具有外部引用，因此，必須經過進一步的連結，才能成為執行檔，交由載入器執行。接著，我們將說明如何將目的檔連結成一個完整的執行檔。</w:t>
      </w:r>
    </w:p>
    <w:p w:rsidR="00AC3E49" w:rsidRPr="0000787E" w:rsidRDefault="00AC3E49" w:rsidP="009474EE"/>
    <w:p w:rsidR="00AC3E49" w:rsidRDefault="00AC3E49" w:rsidP="002E5FD5">
      <w:pPr>
        <w:pStyle w:val="2"/>
        <w:numPr>
          <w:ilvl w:val="1"/>
          <w:numId w:val="21"/>
        </w:numPr>
      </w:pPr>
      <w:bookmarkStart w:id="69" w:name="_Toc228256552"/>
      <w:bookmarkStart w:id="70" w:name="_Toc230074021"/>
      <w:bookmarkStart w:id="71" w:name="_Ref258131325"/>
      <w:r>
        <w:rPr>
          <w:rFonts w:hint="eastAsia"/>
        </w:rPr>
        <w:t>連結器</w:t>
      </w:r>
      <w:bookmarkEnd w:id="69"/>
      <w:bookmarkEnd w:id="70"/>
      <w:bookmarkEnd w:id="71"/>
    </w:p>
    <w:p w:rsidR="00AC3E49" w:rsidRDefault="00AC3E49" w:rsidP="007E6513">
      <w:r>
        <w:rPr>
          <w:rFonts w:hint="eastAsia"/>
        </w:rPr>
        <w:t>連結器可以將許多個目的檔連結成一個可執行檔，</w:t>
      </w:r>
      <w:r w:rsidR="002E4FB7">
        <w:rPr>
          <w:rFonts w:hint="eastAsia"/>
        </w:rPr>
        <w:t>也有可能</w:t>
      </w:r>
      <w:r>
        <w:rPr>
          <w:rFonts w:hint="eastAsia"/>
        </w:rPr>
        <w:t>是像函式庫</w:t>
      </w:r>
      <w:r>
        <w:rPr>
          <w:rFonts w:hint="eastAsia"/>
        </w:rPr>
        <w:t xml:space="preserve"> (Library) </w:t>
      </w:r>
      <w:r>
        <w:rPr>
          <w:rFonts w:hint="eastAsia"/>
        </w:rPr>
        <w:t>或動態函式庫</w:t>
      </w:r>
      <w:r>
        <w:rPr>
          <w:rFonts w:hint="eastAsia"/>
        </w:rPr>
        <w:t xml:space="preserve"> (DLL) </w:t>
      </w:r>
      <w:r>
        <w:rPr>
          <w:rFonts w:hint="eastAsia"/>
        </w:rPr>
        <w:t>這樣的半成品，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>REF _Ref226276036 \h</w:instrText>
      </w:r>
      <w:r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圖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9</w:t>
      </w:r>
      <w:r w:rsidR="00F36CB3">
        <w:fldChar w:fldCharType="end"/>
      </w:r>
      <w:r>
        <w:rPr>
          <w:rFonts w:hint="eastAsia"/>
        </w:rPr>
        <w:t>顯示了連結器的功能，</w:t>
      </w:r>
    </w:p>
    <w:p w:rsidR="00AC3E49" w:rsidRPr="00431A1F" w:rsidRDefault="00AC3E49" w:rsidP="00D5357B"/>
    <w:p w:rsidR="00AC3E49" w:rsidRDefault="006B621C" w:rsidP="00D5357B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003294" cy="2857500"/>
            <wp:effectExtent l="6096" t="0" r="0" b="0"/>
            <wp:docPr id="1" name="物件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00528" cy="2857520"/>
                      <a:chOff x="3929058" y="1500174"/>
                      <a:chExt cx="4000528" cy="2857520"/>
                    </a:xfrm>
                  </a:grpSpPr>
                  <a:grpSp>
                    <a:nvGrpSpPr>
                      <a:cNvPr id="37" name="群組 36"/>
                      <a:cNvGrpSpPr/>
                    </a:nvGrpSpPr>
                    <a:grpSpPr>
                      <a:xfrm>
                        <a:off x="3929058" y="1500174"/>
                        <a:ext cx="4000528" cy="2857520"/>
                        <a:chOff x="3929058" y="1500174"/>
                        <a:chExt cx="4071966" cy="3500462"/>
                      </a:xfrm>
                    </a:grpSpPr>
                    <a:sp>
                      <a:nvSpPr>
                        <a:cNvPr id="7" name="矩形 6"/>
                        <a:cNvSpPr/>
                      </a:nvSpPr>
                      <a:spPr>
                        <a:xfrm>
                          <a:off x="4000496" y="1500174"/>
                          <a:ext cx="1143008" cy="64294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函式庫</a:t>
                            </a:r>
                            <a:endParaRPr lang="en-US" altLang="zh-TW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/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lib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矩形 7"/>
                        <a:cNvSpPr/>
                      </a:nvSpPr>
                      <a:spPr>
                        <a:xfrm>
                          <a:off x="5357818" y="1500174"/>
                          <a:ext cx="1071570" cy="64294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目的檔</a:t>
                            </a:r>
                            <a:endParaRPr lang="en-US" altLang="zh-TW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/>
                            <a:r>
                              <a:rPr lang="en-US" altLang="zh-TW" dirty="0" err="1" smtClean="0">
                                <a:solidFill>
                                  <a:schemeClr val="tx1"/>
                                </a:solidFill>
                              </a:rPr>
                              <a:t>obj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圓角矩形 12"/>
                        <a:cNvSpPr/>
                      </a:nvSpPr>
                      <a:spPr>
                        <a:xfrm>
                          <a:off x="5214942" y="2857496"/>
                          <a:ext cx="1357322" cy="714380"/>
                        </a:xfrm>
                        <a:prstGeom prst="round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連結器</a:t>
                            </a:r>
                            <a:endParaRPr lang="en-US" altLang="zh-TW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/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linker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矩形 13"/>
                        <a:cNvSpPr/>
                      </a:nvSpPr>
                      <a:spPr>
                        <a:xfrm>
                          <a:off x="6643702" y="1500174"/>
                          <a:ext cx="1071570" cy="64294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目的檔</a:t>
                            </a:r>
                            <a:endParaRPr lang="en-US" altLang="zh-TW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/>
                            <a:r>
                              <a:rPr lang="en-US" altLang="zh-TW" dirty="0" err="1" smtClean="0">
                                <a:solidFill>
                                  <a:schemeClr val="tx1"/>
                                </a:solidFill>
                              </a:rPr>
                              <a:t>obj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矩形 14"/>
                        <a:cNvSpPr/>
                      </a:nvSpPr>
                      <a:spPr>
                        <a:xfrm>
                          <a:off x="3929058" y="4357694"/>
                          <a:ext cx="1143008" cy="64294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函式庫</a:t>
                            </a:r>
                            <a:endParaRPr lang="en-US" altLang="zh-TW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/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lib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6" name="矩形 15"/>
                        <a:cNvSpPr/>
                      </a:nvSpPr>
                      <a:spPr>
                        <a:xfrm>
                          <a:off x="6643702" y="4357694"/>
                          <a:ext cx="1357322" cy="64294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dirty="0">
                                <a:solidFill>
                                  <a:schemeClr val="tx1"/>
                                </a:solidFill>
                              </a:rPr>
                              <a:t>動態</a:t>
                            </a:r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函式庫</a:t>
                            </a:r>
                            <a:endParaRPr lang="en-US" altLang="zh-TW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/>
                            <a:r>
                              <a:rPr lang="en-US" altLang="zh-TW" dirty="0" err="1" smtClean="0">
                                <a:solidFill>
                                  <a:schemeClr val="tx1"/>
                                </a:solidFill>
                              </a:rPr>
                              <a:t>dll</a:t>
                            </a:r>
                            <a:endParaRPr lang="en-US" altLang="zh-TW" dirty="0" smtClean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7" name="矩形 16"/>
                        <a:cNvSpPr/>
                      </a:nvSpPr>
                      <a:spPr>
                        <a:xfrm>
                          <a:off x="5286380" y="4357694"/>
                          <a:ext cx="1143008" cy="64294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dirty="0">
                                <a:solidFill>
                                  <a:schemeClr val="tx1"/>
                                </a:solidFill>
                              </a:rPr>
                              <a:t>執行</a:t>
                            </a:r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檔</a:t>
                            </a:r>
                            <a:endParaRPr lang="en-US" altLang="zh-TW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/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exe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9" name="直線單箭頭接點 18"/>
                        <a:cNvCxnSpPr>
                          <a:stCxn id="7" idx="2"/>
                          <a:endCxn id="13" idx="0"/>
                        </a:cNvCxnSpPr>
                      </a:nvCxnSpPr>
                      <a:spPr>
                        <a:xfrm rot="16200000" flipH="1">
                          <a:off x="4875611" y="1839504"/>
                          <a:ext cx="714380" cy="1321603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直線單箭頭接點 21"/>
                        <a:cNvCxnSpPr>
                          <a:stCxn id="8" idx="2"/>
                          <a:endCxn id="13" idx="0"/>
                        </a:cNvCxnSpPr>
                      </a:nvCxnSpPr>
                      <a:spPr>
                        <a:xfrm rot="5400000">
                          <a:off x="5536413" y="2500306"/>
                          <a:ext cx="714380" cy="1588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直線單箭頭接點 24"/>
                        <a:cNvCxnSpPr>
                          <a:stCxn id="14" idx="2"/>
                          <a:endCxn id="13" idx="0"/>
                        </a:cNvCxnSpPr>
                      </a:nvCxnSpPr>
                      <a:spPr>
                        <a:xfrm rot="5400000">
                          <a:off x="6179355" y="1857364"/>
                          <a:ext cx="714380" cy="1285884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直線單箭頭接點 27"/>
                        <a:cNvCxnSpPr>
                          <a:stCxn id="13" idx="2"/>
                          <a:endCxn id="15" idx="0"/>
                        </a:cNvCxnSpPr>
                      </a:nvCxnSpPr>
                      <a:spPr>
                        <a:xfrm rot="5400000">
                          <a:off x="4804174" y="3268265"/>
                          <a:ext cx="785818" cy="1393041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1" name="直線單箭頭接點 30"/>
                        <a:cNvCxnSpPr>
                          <a:stCxn id="13" idx="2"/>
                          <a:endCxn id="17" idx="0"/>
                        </a:cNvCxnSpPr>
                      </a:nvCxnSpPr>
                      <a:spPr>
                        <a:xfrm rot="5400000">
                          <a:off x="5482835" y="3946926"/>
                          <a:ext cx="785818" cy="35719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4" name="直線單箭頭接點 33"/>
                        <a:cNvCxnSpPr>
                          <a:stCxn id="13" idx="2"/>
                          <a:endCxn id="16" idx="0"/>
                        </a:cNvCxnSpPr>
                      </a:nvCxnSpPr>
                      <a:spPr>
                        <a:xfrm rot="16200000" flipH="1">
                          <a:off x="6215074" y="3250405"/>
                          <a:ext cx="785818" cy="142876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AC3E49" w:rsidRDefault="00AC3E49" w:rsidP="00D5357B">
      <w:pPr>
        <w:pStyle w:val="a8"/>
        <w:jc w:val="center"/>
      </w:pPr>
      <w:bookmarkStart w:id="72" w:name="_Ref226276036"/>
      <w:r>
        <w:rPr>
          <w:rFonts w:hint="eastAsia"/>
        </w:rPr>
        <w:t>圖</w:t>
      </w:r>
      <w:r>
        <w:rPr>
          <w:rFonts w:hint="eastAsia"/>
        </w:rPr>
        <w:t xml:space="preserve"> </w:t>
      </w:r>
      <w:fldSimple w:instr=" STYLEREF 1 \s ">
        <w:r w:rsidR="002233D6">
          <w:rPr>
            <w:noProof/>
          </w:rPr>
          <w:t>5</w:t>
        </w:r>
      </w:fldSimple>
      <w:r>
        <w:t>.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F36CB3">
        <w:fldChar w:fldCharType="separate"/>
      </w:r>
      <w:r w:rsidR="002233D6">
        <w:rPr>
          <w:noProof/>
        </w:rPr>
        <w:t>9</w:t>
      </w:r>
      <w:r w:rsidR="00F36CB3">
        <w:fldChar w:fldCharType="end"/>
      </w:r>
      <w:bookmarkEnd w:id="72"/>
      <w:r>
        <w:rPr>
          <w:rFonts w:hint="eastAsia"/>
        </w:rPr>
        <w:t>連結器的輸入與輸出</w:t>
      </w:r>
    </w:p>
    <w:p w:rsidR="00AC3E49" w:rsidRDefault="00AC3E49" w:rsidP="00D5357B"/>
    <w:p w:rsidR="00AC3E49" w:rsidRDefault="00AC3E49" w:rsidP="00D5357B">
      <w:r>
        <w:rPr>
          <w:rFonts w:hint="eastAsia"/>
        </w:rPr>
        <w:t>在連結的過程中，連結器會盡可能的消除外部引用，確定外部變數的位址，讓程式盡可能的接近可執行狀態。另外，還必須進行區段合併的動作，將</w:t>
      </w:r>
      <w:r w:rsidR="00C411B1">
        <w:rPr>
          <w:rFonts w:hint="eastAsia"/>
        </w:rPr>
        <w:t>內文段</w:t>
      </w:r>
      <w:r>
        <w:rPr>
          <w:rFonts w:hint="eastAsia"/>
        </w:rPr>
        <w:t xml:space="preserve"> (.text)</w:t>
      </w:r>
      <w:r>
        <w:rPr>
          <w:rFonts w:hint="eastAsia"/>
        </w:rPr>
        <w:t>、資料段</w:t>
      </w:r>
      <w:r>
        <w:rPr>
          <w:rFonts w:hint="eastAsia"/>
        </w:rPr>
        <w:t xml:space="preserve"> (.data) </w:t>
      </w:r>
      <w:r>
        <w:rPr>
          <w:rFonts w:hint="eastAsia"/>
        </w:rPr>
        <w:t>與</w:t>
      </w:r>
      <w:r>
        <w:rPr>
          <w:rFonts w:hint="eastAsia"/>
        </w:rPr>
        <w:t xml:space="preserve">BSS (.bss) </w:t>
      </w:r>
      <w:r>
        <w:rPr>
          <w:rFonts w:hint="eastAsia"/>
        </w:rPr>
        <w:t>段合併，並且修改符號的位址，更新符號表與修改記錄等，以下讓我們分別說明這些連結器的功能。</w:t>
      </w:r>
    </w:p>
    <w:p w:rsidR="00AC3E49" w:rsidRDefault="00AC3E49" w:rsidP="00D5357B"/>
    <w:p w:rsidR="00AC3E49" w:rsidRPr="00431A1F" w:rsidRDefault="00AC3E49" w:rsidP="00D5357B">
      <w:pPr>
        <w:rPr>
          <w:rFonts w:ascii="標楷體" w:eastAsia="標楷體" w:hAnsi="標楷體"/>
          <w:b/>
          <w:sz w:val="32"/>
          <w:szCs w:val="32"/>
        </w:rPr>
      </w:pPr>
      <w:r w:rsidRPr="00431A1F">
        <w:rPr>
          <w:rFonts w:ascii="標楷體" w:eastAsia="標楷體" w:hAnsi="標楷體" w:hint="eastAsia"/>
          <w:b/>
          <w:sz w:val="32"/>
          <w:szCs w:val="32"/>
        </w:rPr>
        <w:t>區段合併</w:t>
      </w:r>
    </w:p>
    <w:p w:rsidR="00AC3E49" w:rsidRDefault="00AC3E49" w:rsidP="00301208">
      <w:r>
        <w:rPr>
          <w:rFonts w:hint="eastAsia"/>
        </w:rPr>
        <w:t>要將一群目的檔連結成一個執行檔，首先會將相同性質的區段合併。例如，所有的</w:t>
      </w:r>
      <w:r w:rsidR="00C411B1">
        <w:rPr>
          <w:rFonts w:hint="eastAsia"/>
        </w:rPr>
        <w:t>內文段</w:t>
      </w:r>
      <w:r>
        <w:rPr>
          <w:rFonts w:hint="eastAsia"/>
        </w:rPr>
        <w:t xml:space="preserve"> (.text) </w:t>
      </w:r>
      <w:r>
        <w:rPr>
          <w:rFonts w:hint="eastAsia"/>
        </w:rPr>
        <w:t>會被合併形成單一個</w:t>
      </w:r>
      <w:r w:rsidR="00C411B1">
        <w:rPr>
          <w:rFonts w:hint="eastAsia"/>
        </w:rPr>
        <w:t>內文段</w:t>
      </w:r>
      <w:r>
        <w:rPr>
          <w:rFonts w:hint="eastAsia"/>
        </w:rPr>
        <w:t>，所有的資料段會被合併形成單一個資料段，所有</w:t>
      </w:r>
      <w:r>
        <w:rPr>
          <w:rFonts w:hint="eastAsia"/>
        </w:rPr>
        <w:t xml:space="preserve"> BSS </w:t>
      </w:r>
      <w:r>
        <w:rPr>
          <w:rFonts w:hint="eastAsia"/>
        </w:rPr>
        <w:t>段會被合併形成單一個</w:t>
      </w:r>
      <w:r>
        <w:rPr>
          <w:rFonts w:hint="eastAsia"/>
        </w:rPr>
        <w:t xml:space="preserve"> BSS</w:t>
      </w:r>
      <w:r>
        <w:rPr>
          <w:rFonts w:hint="eastAsia"/>
        </w:rPr>
        <w:t>段。這個過程如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>REF _Ref226280663 \h</w:instrText>
      </w:r>
      <w:r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圖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10</w:t>
      </w:r>
      <w:r w:rsidR="00F36CB3">
        <w:fldChar w:fldCharType="end"/>
      </w:r>
      <w:r>
        <w:rPr>
          <w:rFonts w:hint="eastAsia"/>
        </w:rPr>
        <w:t>所示。</w:t>
      </w:r>
    </w:p>
    <w:p w:rsidR="00AC3E49" w:rsidRDefault="00AC3E49" w:rsidP="00301208"/>
    <w:p w:rsidR="00AC3E49" w:rsidRDefault="006B621C" w:rsidP="00301208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41753" cy="3358515"/>
            <wp:effectExtent l="6096" t="0" r="1876" b="0"/>
            <wp:docPr id="2" name="物件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143404" cy="3357586"/>
                      <a:chOff x="1857356" y="2214554"/>
                      <a:chExt cx="4143404" cy="3357586"/>
                    </a:xfrm>
                  </a:grpSpPr>
                  <a:grpSp>
                    <a:nvGrpSpPr>
                      <a:cNvPr id="43" name="群組 42"/>
                      <a:cNvGrpSpPr/>
                    </a:nvGrpSpPr>
                    <a:grpSpPr>
                      <a:xfrm>
                        <a:off x="1857356" y="2214554"/>
                        <a:ext cx="4143404" cy="3357586"/>
                        <a:chOff x="1857356" y="2214554"/>
                        <a:chExt cx="4143404" cy="3357586"/>
                      </a:xfrm>
                    </a:grpSpPr>
                    <a:sp>
                      <a:nvSpPr>
                        <a:cNvPr id="6" name="矩形 5"/>
                        <a:cNvSpPr/>
                      </a:nvSpPr>
                      <a:spPr>
                        <a:xfrm>
                          <a:off x="1857356" y="2500306"/>
                          <a:ext cx="928694" cy="2857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.data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矩形 6"/>
                        <a:cNvSpPr/>
                      </a:nvSpPr>
                      <a:spPr>
                        <a:xfrm>
                          <a:off x="1857356" y="2786058"/>
                          <a:ext cx="928694" cy="2857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.</a:t>
                            </a:r>
                            <a:r>
                              <a:rPr lang="en-US" altLang="zh-TW" dirty="0" err="1" smtClean="0">
                                <a:solidFill>
                                  <a:schemeClr val="tx1"/>
                                </a:solidFill>
                              </a:rPr>
                              <a:t>bss</a:t>
                            </a:r>
                            <a:endParaRPr lang="en-US" altLang="zh-TW" dirty="0" smtClean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矩形 7"/>
                        <a:cNvSpPr/>
                      </a:nvSpPr>
                      <a:spPr>
                        <a:xfrm>
                          <a:off x="1857356" y="3429000"/>
                          <a:ext cx="928694" cy="2857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.text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矩形 8"/>
                        <a:cNvSpPr/>
                      </a:nvSpPr>
                      <a:spPr>
                        <a:xfrm>
                          <a:off x="1857356" y="3714752"/>
                          <a:ext cx="928694" cy="2857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.data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矩形 9"/>
                        <a:cNvSpPr/>
                      </a:nvSpPr>
                      <a:spPr>
                        <a:xfrm>
                          <a:off x="1857356" y="4000504"/>
                          <a:ext cx="928694" cy="2857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.</a:t>
                            </a:r>
                            <a:r>
                              <a:rPr lang="en-US" altLang="zh-TW" dirty="0" err="1" smtClean="0">
                                <a:solidFill>
                                  <a:schemeClr val="tx1"/>
                                </a:solidFill>
                              </a:rPr>
                              <a:t>bss</a:t>
                            </a:r>
                            <a:endParaRPr lang="en-US" altLang="zh-TW" dirty="0" smtClean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grpSp>
                      <a:nvGrpSpPr>
                        <a:cNvPr id="11" name="群組 10"/>
                        <a:cNvGrpSpPr/>
                      </a:nvGrpSpPr>
                      <a:grpSpPr>
                        <a:xfrm>
                          <a:off x="1857356" y="4714884"/>
                          <a:ext cx="928694" cy="857256"/>
                          <a:chOff x="1785918" y="1785926"/>
                          <a:chExt cx="928694" cy="857256"/>
                        </a:xfrm>
                      </a:grpSpPr>
                      <a:sp>
                        <a:nvSpPr>
                          <a:cNvPr id="32" name="矩形 31"/>
                          <a:cNvSpPr/>
                        </a:nvSpPr>
                        <a:spPr>
                          <a:xfrm>
                            <a:off x="1785918" y="1785926"/>
                            <a:ext cx="928694" cy="28575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.text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3" name="矩形 32"/>
                          <a:cNvSpPr/>
                        </a:nvSpPr>
                        <a:spPr>
                          <a:xfrm>
                            <a:off x="1785918" y="2071678"/>
                            <a:ext cx="928694" cy="28575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.data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4" name="矩形 33"/>
                          <a:cNvSpPr/>
                        </a:nvSpPr>
                        <a:spPr>
                          <a:xfrm>
                            <a:off x="1785918" y="2357430"/>
                            <a:ext cx="928694" cy="28575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.</a:t>
                              </a:r>
                              <a:r>
                                <a:rPr lang="en-US" altLang="zh-TW" dirty="0" err="1" smtClean="0">
                                  <a:solidFill>
                                    <a:schemeClr val="tx1"/>
                                  </a:solidFill>
                                </a:rPr>
                                <a:t>bss</a:t>
                              </a:r>
                              <a:endParaRPr lang="en-US" altLang="zh-TW" dirty="0" smtClean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grpSp>
                      <a:nvGrpSpPr>
                        <a:cNvPr id="12" name="群組 11"/>
                        <a:cNvGrpSpPr/>
                      </a:nvGrpSpPr>
                      <a:grpSpPr>
                        <a:xfrm>
                          <a:off x="5072066" y="2857494"/>
                          <a:ext cx="928694" cy="1857387"/>
                          <a:chOff x="1785918" y="1785926"/>
                          <a:chExt cx="928694" cy="857256"/>
                        </a:xfrm>
                      </a:grpSpPr>
                      <a:sp>
                        <a:nvSpPr>
                          <a:cNvPr id="29" name="矩形 28"/>
                          <a:cNvSpPr/>
                        </a:nvSpPr>
                        <a:spPr>
                          <a:xfrm>
                            <a:off x="1785918" y="1785926"/>
                            <a:ext cx="928694" cy="28575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.text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0" name="矩形 29"/>
                          <a:cNvSpPr/>
                        </a:nvSpPr>
                        <a:spPr>
                          <a:xfrm>
                            <a:off x="1785918" y="2071678"/>
                            <a:ext cx="928694" cy="28575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.data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1" name="矩形 30"/>
                          <a:cNvSpPr/>
                        </a:nvSpPr>
                        <a:spPr>
                          <a:xfrm>
                            <a:off x="1785918" y="2357430"/>
                            <a:ext cx="928694" cy="28575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.</a:t>
                              </a:r>
                              <a:r>
                                <a:rPr lang="en-US" altLang="zh-TW" dirty="0" err="1" smtClean="0">
                                  <a:solidFill>
                                    <a:schemeClr val="tx1"/>
                                  </a:solidFill>
                                </a:rPr>
                                <a:t>bss</a:t>
                              </a:r>
                              <a:endParaRPr lang="en-US" altLang="zh-TW" dirty="0" smtClean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cxnSp>
                      <a:nvCxnSpPr>
                        <a:cNvPr id="16" name="直線接點 15"/>
                        <a:cNvCxnSpPr>
                          <a:stCxn id="18" idx="3"/>
                          <a:endCxn id="29" idx="1"/>
                        </a:cNvCxnSpPr>
                      </a:nvCxnSpPr>
                      <a:spPr>
                        <a:xfrm>
                          <a:off x="2786050" y="2357430"/>
                          <a:ext cx="2286016" cy="809629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8" name="矩形 17"/>
                        <a:cNvSpPr/>
                      </a:nvSpPr>
                      <a:spPr>
                        <a:xfrm>
                          <a:off x="1857356" y="2214554"/>
                          <a:ext cx="928694" cy="2857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.text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0" name="直線接點 19"/>
                        <a:cNvCxnSpPr>
                          <a:stCxn id="8" idx="3"/>
                          <a:endCxn id="29" idx="1"/>
                        </a:cNvCxnSpPr>
                      </a:nvCxnSpPr>
                      <a:spPr>
                        <a:xfrm flipV="1">
                          <a:off x="2786050" y="3167061"/>
                          <a:ext cx="2286016" cy="404815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" name="直線接點 22"/>
                        <a:cNvCxnSpPr>
                          <a:stCxn id="32" idx="3"/>
                          <a:endCxn id="29" idx="1"/>
                        </a:cNvCxnSpPr>
                      </a:nvCxnSpPr>
                      <a:spPr>
                        <a:xfrm flipV="1">
                          <a:off x="2786050" y="3167061"/>
                          <a:ext cx="2286016" cy="1690699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直線接點 24"/>
                        <a:cNvCxnSpPr>
                          <a:stCxn id="33" idx="3"/>
                          <a:endCxn id="30" idx="1"/>
                        </a:cNvCxnSpPr>
                      </a:nvCxnSpPr>
                      <a:spPr>
                        <a:xfrm flipV="1">
                          <a:off x="2786050" y="3786190"/>
                          <a:ext cx="2286016" cy="1357322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直線接點 25"/>
                        <a:cNvCxnSpPr>
                          <a:stCxn id="34" idx="3"/>
                          <a:endCxn id="31" idx="1"/>
                        </a:cNvCxnSpPr>
                      </a:nvCxnSpPr>
                      <a:spPr>
                        <a:xfrm flipV="1">
                          <a:off x="2786050" y="4405320"/>
                          <a:ext cx="2286016" cy="1023944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直線接點 26"/>
                        <a:cNvCxnSpPr>
                          <a:stCxn id="10" idx="3"/>
                          <a:endCxn id="31" idx="1"/>
                        </a:cNvCxnSpPr>
                      </a:nvCxnSpPr>
                      <a:spPr>
                        <a:xfrm>
                          <a:off x="2786050" y="4143380"/>
                          <a:ext cx="2286016" cy="261937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直線接點 27"/>
                        <a:cNvCxnSpPr>
                          <a:stCxn id="7" idx="3"/>
                          <a:endCxn id="31" idx="1"/>
                        </a:cNvCxnSpPr>
                      </a:nvCxnSpPr>
                      <a:spPr>
                        <a:xfrm>
                          <a:off x="2786050" y="2928934"/>
                          <a:ext cx="2286016" cy="1476386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7" name="直線接點 36"/>
                        <a:cNvCxnSpPr>
                          <a:stCxn id="9" idx="3"/>
                          <a:endCxn id="30" idx="1"/>
                        </a:cNvCxnSpPr>
                      </a:nvCxnSpPr>
                      <a:spPr>
                        <a:xfrm flipV="1">
                          <a:off x="2786050" y="3786188"/>
                          <a:ext cx="2286016" cy="7144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直線接點 39"/>
                        <a:cNvCxnSpPr>
                          <a:stCxn id="6" idx="3"/>
                          <a:endCxn id="30" idx="1"/>
                        </a:cNvCxnSpPr>
                      </a:nvCxnSpPr>
                      <a:spPr>
                        <a:xfrm>
                          <a:off x="2786050" y="2643182"/>
                          <a:ext cx="2286016" cy="1143006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AC3E49" w:rsidRDefault="00AC3E49" w:rsidP="00301208">
      <w:pPr>
        <w:pStyle w:val="a8"/>
        <w:jc w:val="center"/>
      </w:pPr>
      <w:bookmarkStart w:id="73" w:name="_Ref226280663"/>
      <w:r>
        <w:rPr>
          <w:rFonts w:hint="eastAsia"/>
        </w:rPr>
        <w:t>圖</w:t>
      </w:r>
      <w:r>
        <w:rPr>
          <w:rFonts w:hint="eastAsia"/>
        </w:rPr>
        <w:t xml:space="preserve"> </w:t>
      </w:r>
      <w:fldSimple w:instr=" STYLEREF 1 \s ">
        <w:r w:rsidR="002233D6">
          <w:rPr>
            <w:noProof/>
          </w:rPr>
          <w:t>5</w:t>
        </w:r>
      </w:fldSimple>
      <w:r>
        <w:t>.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F36CB3">
        <w:fldChar w:fldCharType="separate"/>
      </w:r>
      <w:r w:rsidR="002233D6">
        <w:rPr>
          <w:noProof/>
        </w:rPr>
        <w:t>10</w:t>
      </w:r>
      <w:r w:rsidR="00F36CB3">
        <w:fldChar w:fldCharType="end"/>
      </w:r>
      <w:bookmarkEnd w:id="73"/>
      <w:r>
        <w:rPr>
          <w:rFonts w:hint="eastAsia"/>
        </w:rPr>
        <w:t>連結器的功能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區段合併</w:t>
      </w:r>
    </w:p>
    <w:p w:rsidR="00AC3E49" w:rsidRPr="00301208" w:rsidRDefault="00AC3E49" w:rsidP="00301208"/>
    <w:p w:rsidR="00AC3E49" w:rsidRDefault="00AC3E49" w:rsidP="00D85033">
      <w:r>
        <w:rPr>
          <w:rFonts w:hint="eastAsia"/>
        </w:rPr>
        <w:t>連結器必須適當的安排所有區段的位址，將同類型的區段合併，然後</w:t>
      </w:r>
      <w:r w:rsidR="002E4FB7">
        <w:rPr>
          <w:rFonts w:hint="eastAsia"/>
        </w:rPr>
        <w:t>修改</w:t>
      </w:r>
      <w:r>
        <w:rPr>
          <w:rFonts w:hint="eastAsia"/>
        </w:rPr>
        <w:t>符號表中每個符號的位址。</w:t>
      </w:r>
    </w:p>
    <w:p w:rsidR="00AC3E49" w:rsidRPr="002E4FB7" w:rsidRDefault="00AC3E49" w:rsidP="00D85033"/>
    <w:p w:rsidR="00AC3E49" w:rsidRDefault="00AC3E49" w:rsidP="00D85033">
      <w:r>
        <w:rPr>
          <w:rFonts w:hint="eastAsia"/>
        </w:rPr>
        <w:t>舉例而言，假如我們利用連結指令</w:t>
      </w:r>
      <w:r>
        <w:rPr>
          <w:rFonts w:hint="eastAsia"/>
        </w:rPr>
        <w:t xml:space="preserve"> ld -o stack.exe StackFunc.o StackType.o StackMain.o</w:t>
      </w:r>
      <w:r>
        <w:rPr>
          <w:rFonts w:hint="eastAsia"/>
        </w:rPr>
        <w:t>，將</w:t>
      </w:r>
      <w:r>
        <w:rPr>
          <w:rFonts w:hint="eastAsia"/>
        </w:rPr>
        <w:t>StackFunc.o StackType.o StackMain.o</w:t>
      </w:r>
      <w:r>
        <w:rPr>
          <w:rFonts w:hint="eastAsia"/>
        </w:rPr>
        <w:t>等三個檔案連結成執行檔</w:t>
      </w:r>
      <w:r>
        <w:rPr>
          <w:rFonts w:hint="eastAsia"/>
        </w:rPr>
        <w:t xml:space="preserve"> stack.exe</w:t>
      </w:r>
      <w:r>
        <w:rPr>
          <w:rFonts w:hint="eastAsia"/>
        </w:rPr>
        <w:t>。此時，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>REF _Ref229395044 \h</w:instrText>
      </w:r>
      <w:r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圖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8</w:t>
      </w:r>
      <w:r w:rsidR="00F36CB3">
        <w:fldChar w:fldCharType="end"/>
      </w:r>
      <w:r>
        <w:rPr>
          <w:rFonts w:hint="eastAsia"/>
        </w:rPr>
        <w:t>中的三個目的檔，會被連結器連結成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>REF _Ref229449749 \h</w:instrText>
      </w:r>
      <w:r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圖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11</w:t>
      </w:r>
      <w:r w:rsidR="00F36CB3">
        <w:fldChar w:fldCharType="end"/>
      </w:r>
      <w:r>
        <w:rPr>
          <w:rFonts w:hint="eastAsia"/>
        </w:rPr>
        <w:t>的執行檔。</w:t>
      </w:r>
    </w:p>
    <w:p w:rsidR="008832E9" w:rsidRDefault="008832E9">
      <w:pPr>
        <w:widowControl/>
      </w:pPr>
      <w:r>
        <w:br w:type="page"/>
      </w:r>
    </w:p>
    <w:p w:rsidR="00AC3E49" w:rsidRPr="00B04F79" w:rsidRDefault="00AC3E49" w:rsidP="00431A1F">
      <w:pPr>
        <w:widowControl/>
      </w:pP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18"/>
        <w:gridCol w:w="7195"/>
      </w:tblGrid>
      <w:tr w:rsidR="00AC3E49" w:rsidRPr="00491265" w:rsidTr="00491265">
        <w:tc>
          <w:tcPr>
            <w:tcW w:w="8613" w:type="dxa"/>
            <w:gridSpan w:val="2"/>
          </w:tcPr>
          <w:p w:rsidR="00AC3E49" w:rsidRPr="00491265" w:rsidRDefault="00AC3E49" w:rsidP="00816711">
            <w:r w:rsidRPr="00491265">
              <w:rPr>
                <w:rFonts w:hint="eastAsia"/>
              </w:rPr>
              <w:t>指令：</w:t>
            </w:r>
            <w:r>
              <w:rPr>
                <w:rFonts w:hint="eastAsia"/>
              </w:rPr>
              <w:t>ld -o stack.exe StackFunc.o StackType.o StackMain.o</w:t>
            </w:r>
          </w:p>
          <w:p w:rsidR="00AC3E49" w:rsidRPr="00491265" w:rsidRDefault="00AC3E49" w:rsidP="004E1CB6">
            <w:r w:rsidRPr="00491265">
              <w:rPr>
                <w:rFonts w:hint="eastAsia"/>
              </w:rPr>
              <w:t>說明：連結</w:t>
            </w:r>
            <w:r w:rsidRPr="00491265">
              <w:rPr>
                <w:rFonts w:hint="eastAsia"/>
              </w:rPr>
              <w:t xml:space="preserve"> StackFunc.o StackType.o StackMain.o </w:t>
            </w:r>
            <w:r w:rsidRPr="00491265">
              <w:rPr>
                <w:rFonts w:hint="eastAsia"/>
              </w:rPr>
              <w:t>三個檔案以形成執行檔</w:t>
            </w:r>
            <w:r w:rsidRPr="00491265">
              <w:rPr>
                <w:rFonts w:hint="eastAsia"/>
              </w:rPr>
              <w:t xml:space="preserve"> Stack.</w:t>
            </w:r>
            <w:r>
              <w:rPr>
                <w:rFonts w:hint="eastAsia"/>
              </w:rPr>
              <w:t>exe</w:t>
            </w:r>
          </w:p>
        </w:tc>
      </w:tr>
      <w:tr w:rsidR="00AC3E49" w:rsidRPr="00491265" w:rsidTr="00491265">
        <w:tc>
          <w:tcPr>
            <w:tcW w:w="1418" w:type="dxa"/>
          </w:tcPr>
          <w:p w:rsidR="00AC3E49" w:rsidRPr="00491265" w:rsidRDefault="00AC3E49" w:rsidP="00816711">
            <w:r w:rsidRPr="00491265">
              <w:t>S</w:t>
            </w:r>
            <w:r w:rsidRPr="00491265">
              <w:rPr>
                <w:rFonts w:hint="eastAsia"/>
              </w:rPr>
              <w:t>tack.</w:t>
            </w:r>
            <w:r>
              <w:rPr>
                <w:rFonts w:hint="eastAsia"/>
              </w:rPr>
              <w:t>exe</w:t>
            </w:r>
          </w:p>
        </w:tc>
        <w:tc>
          <w:tcPr>
            <w:tcW w:w="7195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t>T {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 xml:space="preserve"> // </w:t>
            </w:r>
            <w:r w:rsidRPr="00491265">
              <w:rPr>
                <w:rFonts w:hint="eastAsia"/>
              </w:rPr>
              <w:t>來源：</w:t>
            </w:r>
            <w:r w:rsidRPr="00491265">
              <w:rPr>
                <w:rFonts w:hint="eastAsia"/>
              </w:rPr>
              <w:t xml:space="preserve">StackMain.o </w:t>
            </w:r>
            <w:r w:rsidRPr="00491265">
              <w:rPr>
                <w:rFonts w:hint="eastAsia"/>
              </w:rPr>
              <w:t>的</w:t>
            </w:r>
            <w:r w:rsidR="00C411B1">
              <w:rPr>
                <w:rFonts w:hint="eastAsia"/>
              </w:rPr>
              <w:t>內文段</w:t>
            </w:r>
            <w:r w:rsidRPr="00491265">
              <w:rPr>
                <w:rFonts w:hint="eastAsia"/>
              </w:rPr>
              <w:t xml:space="preserve"> (T </w:t>
            </w:r>
            <w:r w:rsidRPr="00491265">
              <w:rPr>
                <w:rFonts w:hint="eastAsia"/>
              </w:rPr>
              <w:t>記錄</w:t>
            </w:r>
            <w:r w:rsidRPr="00491265">
              <w:rPr>
                <w:rFonts w:hint="eastAsia"/>
              </w:rPr>
              <w:t>)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 xml:space="preserve"> 08100003 30100000 </w:t>
            </w:r>
            <w:del w:id="74" w:author="ccc" w:date="2012-03-12T16:34:00Z">
              <w:r w:rsidRPr="00491265" w:rsidDel="00CE484C">
                <w:delText>2B00</w:delText>
              </w:r>
              <w:r w:rsidRPr="00491265" w:rsidDel="00CE484C">
                <w:rPr>
                  <w:color w:val="FF0000"/>
                  <w:u w:val="single"/>
                </w:rPr>
                <w:delText>0014</w:delText>
              </w:r>
              <w:r w:rsidRPr="00491265" w:rsidDel="00CE484C">
                <w:rPr>
                  <w:u w:val="single"/>
                </w:rPr>
                <w:delText xml:space="preserve"> </w:delText>
              </w:r>
            </w:del>
            <w:ins w:id="75" w:author="ccc" w:date="2012-03-12T16:34:00Z">
              <w:r w:rsidR="00CE484C" w:rsidRPr="00491265">
                <w:t>2B</w:t>
              </w:r>
              <w:r w:rsidR="00CE484C" w:rsidRPr="00D84410">
                <w:rPr>
                  <w:rFonts w:hint="eastAsia"/>
                  <w:color w:val="FF0000"/>
                  <w:rPrChange w:id="76" w:author="ccc" w:date="2012-03-12T19:30:00Z">
                    <w:rPr>
                      <w:rFonts w:hint="eastAsia"/>
                    </w:rPr>
                  </w:rPrChange>
                </w:rPr>
                <w:t>F</w:t>
              </w:r>
              <w:r w:rsidR="00CE484C" w:rsidRPr="00491265">
                <w:t>0</w:t>
              </w:r>
              <w:r w:rsidR="00CE484C" w:rsidRPr="00491265">
                <w:rPr>
                  <w:color w:val="FF0000"/>
                  <w:u w:val="single"/>
                </w:rPr>
                <w:t>0014</w:t>
              </w:r>
              <w:r w:rsidR="00CE484C" w:rsidRPr="00491265">
                <w:rPr>
                  <w:u w:val="single"/>
                </w:rPr>
                <w:t xml:space="preserve"> </w:t>
              </w:r>
            </w:ins>
            <w:del w:id="77" w:author="ccc" w:date="2012-03-12T16:35:00Z">
              <w:r w:rsidRPr="00491265" w:rsidDel="00CE484C">
                <w:delText>2B00</w:delText>
              </w:r>
              <w:r w:rsidRPr="00491265" w:rsidDel="00CE484C">
                <w:rPr>
                  <w:color w:val="FF0000"/>
                  <w:u w:val="single"/>
                </w:rPr>
                <w:delText>0028</w:delText>
              </w:r>
            </w:del>
            <w:ins w:id="78" w:author="ccc" w:date="2012-03-12T16:35:00Z">
              <w:r w:rsidR="00CE484C" w:rsidRPr="00491265">
                <w:t>2B</w:t>
              </w:r>
              <w:r w:rsidR="00CE484C" w:rsidRPr="00D84410">
                <w:rPr>
                  <w:rFonts w:hint="eastAsia"/>
                  <w:color w:val="FF0000"/>
                  <w:rPrChange w:id="79" w:author="ccc" w:date="2012-03-12T19:30:00Z">
                    <w:rPr>
                      <w:rFonts w:hint="eastAsia"/>
                    </w:rPr>
                  </w:rPrChange>
                </w:rPr>
                <w:t>F</w:t>
              </w:r>
              <w:r w:rsidR="00CE484C" w:rsidRPr="00491265">
                <w:t>0</w:t>
              </w:r>
              <w:r w:rsidR="00CE484C" w:rsidRPr="00491265">
                <w:rPr>
                  <w:color w:val="FF0000"/>
                  <w:u w:val="single"/>
                </w:rPr>
                <w:t>0028</w:t>
              </w:r>
            </w:ins>
          </w:p>
          <w:p w:rsidR="00AC3E49" w:rsidRPr="00491265" w:rsidRDefault="00AC3E49" w:rsidP="00816711">
            <w:r w:rsidRPr="00491265">
              <w:rPr>
                <w:rFonts w:hint="eastAsia"/>
              </w:rPr>
              <w:t xml:space="preserve"> 01100008 08100000 </w:t>
            </w:r>
            <w:smartTag w:uri="urn:schemas-microsoft-com:office:smarttags" w:element="chmetcnv">
              <w:smartTagPr>
                <w:attr w:name="UnitName" w:val="C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491265">
                <w:rPr>
                  <w:rFonts w:hint="eastAsia"/>
                </w:rPr>
                <w:t>2C</w:t>
              </w:r>
            </w:smartTag>
            <w:r w:rsidRPr="00491265">
              <w:rPr>
                <w:rFonts w:hint="eastAsia"/>
              </w:rPr>
              <w:t>000000 00000000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 xml:space="preserve"> // </w:t>
            </w:r>
            <w:r w:rsidRPr="00491265">
              <w:rPr>
                <w:rFonts w:hint="eastAsia"/>
              </w:rPr>
              <w:t>來源：</w:t>
            </w:r>
            <w:r w:rsidRPr="00491265">
              <w:rPr>
                <w:rFonts w:hint="eastAsia"/>
              </w:rPr>
              <w:t>StackFunc.o</w:t>
            </w:r>
            <w:r w:rsidRPr="00491265">
              <w:rPr>
                <w:rFonts w:hint="eastAsia"/>
              </w:rPr>
              <w:t>的</w:t>
            </w:r>
            <w:r w:rsidR="00C411B1">
              <w:rPr>
                <w:rFonts w:hint="eastAsia"/>
              </w:rPr>
              <w:t>內文段</w:t>
            </w:r>
            <w:r w:rsidRPr="00491265">
              <w:rPr>
                <w:rFonts w:hint="eastAsia"/>
              </w:rPr>
              <w:t xml:space="preserve"> (T </w:t>
            </w:r>
            <w:r w:rsidRPr="00491265">
              <w:rPr>
                <w:rFonts w:hint="eastAsia"/>
              </w:rPr>
              <w:t>記錄</w:t>
            </w:r>
            <w:r w:rsidRPr="00491265">
              <w:rPr>
                <w:rFonts w:hint="eastAsia"/>
              </w:rPr>
              <w:t>)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 xml:space="preserve"> 31100000 </w:t>
            </w:r>
            <w:del w:id="80" w:author="ccc" w:date="2012-03-12T16:35:00Z">
              <w:r w:rsidRPr="00491265" w:rsidDel="00CE484C">
                <w:rPr>
                  <w:rFonts w:hint="eastAsia"/>
                </w:rPr>
                <w:delText xml:space="preserve">00200000 </w:delText>
              </w:r>
            </w:del>
            <w:ins w:id="81" w:author="ccc" w:date="2012-03-12T16:35:00Z">
              <w:r w:rsidR="00CE484C" w:rsidRPr="00491265">
                <w:rPr>
                  <w:rFonts w:hint="eastAsia"/>
                </w:rPr>
                <w:t>002</w:t>
              </w:r>
              <w:r w:rsidR="00CE484C" w:rsidRPr="00D84410">
                <w:rPr>
                  <w:rFonts w:hint="eastAsia"/>
                  <w:color w:val="FF0000"/>
                  <w:rPrChange w:id="82" w:author="ccc" w:date="2012-03-12T19:30:00Z">
                    <w:rPr>
                      <w:rFonts w:hint="eastAsia"/>
                    </w:rPr>
                  </w:rPrChange>
                </w:rPr>
                <w:t>F</w:t>
              </w:r>
              <w:r w:rsidR="00CE484C" w:rsidRPr="00491265">
                <w:rPr>
                  <w:rFonts w:hint="eastAsia"/>
                </w:rPr>
                <w:t xml:space="preserve">0000 </w:t>
              </w:r>
            </w:ins>
            <w:del w:id="83" w:author="ccc" w:date="2012-03-12T16:35:00Z">
              <w:r w:rsidRPr="00491265" w:rsidDel="00CE484C">
                <w:rPr>
                  <w:rFonts w:hint="eastAsia"/>
                </w:rPr>
                <w:delText xml:space="preserve">00300000 </w:delText>
              </w:r>
            </w:del>
            <w:ins w:id="84" w:author="ccc" w:date="2012-03-12T16:35:00Z">
              <w:r w:rsidR="00CE484C" w:rsidRPr="00491265">
                <w:rPr>
                  <w:rFonts w:hint="eastAsia"/>
                </w:rPr>
                <w:t>003</w:t>
              </w:r>
              <w:r w:rsidR="00CE484C" w:rsidRPr="00D84410">
                <w:rPr>
                  <w:rFonts w:hint="eastAsia"/>
                  <w:color w:val="FF0000"/>
                  <w:rPrChange w:id="85" w:author="ccc" w:date="2012-03-12T19:30:00Z">
                    <w:rPr>
                      <w:rFonts w:hint="eastAsia"/>
                    </w:rPr>
                  </w:rPrChange>
                </w:rPr>
                <w:t>F</w:t>
              </w:r>
              <w:r w:rsidR="00CE484C" w:rsidRPr="00491265">
                <w:rPr>
                  <w:rFonts w:hint="eastAsia"/>
                </w:rPr>
                <w:t xml:space="preserve">0000 </w:t>
              </w:r>
            </w:ins>
            <w:r w:rsidRPr="00491265">
              <w:rPr>
                <w:rFonts w:hint="eastAsia"/>
              </w:rPr>
              <w:t>08400004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 xml:space="preserve"> 08500001 15524000 05135000 13225000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 xml:space="preserve"> </w:t>
            </w:r>
            <w:del w:id="86" w:author="ccc" w:date="2012-03-12T16:35:00Z">
              <w:r w:rsidRPr="00491265" w:rsidDel="00CE484C">
                <w:rPr>
                  <w:rFonts w:hint="eastAsia"/>
                </w:rPr>
                <w:delText xml:space="preserve">01200000 </w:delText>
              </w:r>
            </w:del>
            <w:ins w:id="87" w:author="ccc" w:date="2012-03-12T16:35:00Z">
              <w:r w:rsidR="00CE484C" w:rsidRPr="00491265">
                <w:rPr>
                  <w:rFonts w:hint="eastAsia"/>
                </w:rPr>
                <w:t>012</w:t>
              </w:r>
              <w:r w:rsidR="00CE484C" w:rsidRPr="00D84410">
                <w:rPr>
                  <w:rFonts w:hint="eastAsia"/>
                  <w:color w:val="FF0000"/>
                  <w:rPrChange w:id="88" w:author="ccc" w:date="2012-03-12T19:30:00Z">
                    <w:rPr>
                      <w:rFonts w:hint="eastAsia"/>
                    </w:rPr>
                  </w:rPrChange>
                </w:rPr>
                <w:t>F</w:t>
              </w:r>
              <w:r w:rsidR="00CE484C" w:rsidRPr="00491265">
                <w:rPr>
                  <w:rFonts w:hint="eastAsia"/>
                </w:rPr>
                <w:t xml:space="preserve">0000 </w:t>
              </w:r>
            </w:ins>
            <w:r w:rsidRPr="00491265">
              <w:rPr>
                <w:rFonts w:hint="eastAsia"/>
              </w:rPr>
              <w:t xml:space="preserve">2C000000 </w:t>
            </w:r>
            <w:del w:id="89" w:author="ccc" w:date="2012-03-12T16:35:00Z">
              <w:r w:rsidRPr="00491265" w:rsidDel="00CE484C">
                <w:rPr>
                  <w:rFonts w:hint="eastAsia"/>
                </w:rPr>
                <w:delText xml:space="preserve">00200000 </w:delText>
              </w:r>
            </w:del>
            <w:ins w:id="90" w:author="ccc" w:date="2012-03-12T16:35:00Z">
              <w:r w:rsidR="00CE484C" w:rsidRPr="00491265">
                <w:rPr>
                  <w:rFonts w:hint="eastAsia"/>
                </w:rPr>
                <w:t>002</w:t>
              </w:r>
              <w:r w:rsidR="00CE484C" w:rsidRPr="00D84410">
                <w:rPr>
                  <w:rFonts w:hint="eastAsia"/>
                  <w:color w:val="FF0000"/>
                  <w:rPrChange w:id="91" w:author="ccc" w:date="2012-03-12T19:30:00Z">
                    <w:rPr>
                      <w:rFonts w:hint="eastAsia"/>
                    </w:rPr>
                  </w:rPrChange>
                </w:rPr>
                <w:t>F</w:t>
              </w:r>
              <w:r w:rsidR="00CE484C" w:rsidRPr="00491265">
                <w:rPr>
                  <w:rFonts w:hint="eastAsia"/>
                </w:rPr>
                <w:t xml:space="preserve">0000 </w:t>
              </w:r>
            </w:ins>
            <w:del w:id="92" w:author="ccc" w:date="2012-03-12T16:35:00Z">
              <w:r w:rsidRPr="00491265" w:rsidDel="00CE484C">
                <w:rPr>
                  <w:rFonts w:hint="eastAsia"/>
                </w:rPr>
                <w:delText>00300000</w:delText>
              </w:r>
            </w:del>
            <w:ins w:id="93" w:author="ccc" w:date="2012-03-12T16:35:00Z">
              <w:r w:rsidR="00CE484C" w:rsidRPr="00491265">
                <w:rPr>
                  <w:rFonts w:hint="eastAsia"/>
                </w:rPr>
                <w:t>003</w:t>
              </w:r>
              <w:r w:rsidR="00CE484C" w:rsidRPr="00D84410">
                <w:rPr>
                  <w:rFonts w:hint="eastAsia"/>
                  <w:color w:val="FF0000"/>
                  <w:rPrChange w:id="94" w:author="ccc" w:date="2012-03-12T19:30:00Z">
                    <w:rPr>
                      <w:rFonts w:hint="eastAsia"/>
                    </w:rPr>
                  </w:rPrChange>
                </w:rPr>
                <w:t>F</w:t>
              </w:r>
              <w:r w:rsidR="00CE484C" w:rsidRPr="00491265">
                <w:rPr>
                  <w:rFonts w:hint="eastAsia"/>
                </w:rPr>
                <w:t>0000</w:t>
              </w:r>
            </w:ins>
          </w:p>
          <w:p w:rsidR="00AC3E49" w:rsidRPr="00491265" w:rsidRDefault="00AC3E49" w:rsidP="00816711">
            <w:r w:rsidRPr="00491265">
              <w:rPr>
                <w:rFonts w:hint="eastAsia"/>
              </w:rPr>
              <w:t xml:space="preserve"> 08400004 08500001 15524000 04135000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 xml:space="preserve"> 14225000 </w:t>
            </w:r>
            <w:del w:id="95" w:author="ccc" w:date="2012-03-12T16:36:00Z">
              <w:r w:rsidRPr="00491265" w:rsidDel="00CE484C">
                <w:rPr>
                  <w:rFonts w:hint="eastAsia"/>
                </w:rPr>
                <w:delText xml:space="preserve">01200000 </w:delText>
              </w:r>
            </w:del>
            <w:ins w:id="96" w:author="ccc" w:date="2012-03-12T16:36:00Z">
              <w:r w:rsidR="00CE484C" w:rsidRPr="00491265">
                <w:rPr>
                  <w:rFonts w:hint="eastAsia"/>
                </w:rPr>
                <w:t>012</w:t>
              </w:r>
              <w:r w:rsidR="00CE484C" w:rsidRPr="00D84410">
                <w:rPr>
                  <w:rFonts w:hint="eastAsia"/>
                  <w:color w:val="FF0000"/>
                  <w:rPrChange w:id="97" w:author="ccc" w:date="2012-03-12T19:30:00Z">
                    <w:rPr>
                      <w:rFonts w:hint="eastAsia"/>
                    </w:rPr>
                  </w:rPrChange>
                </w:rPr>
                <w:t>F</w:t>
              </w:r>
              <w:r w:rsidR="00CE484C" w:rsidRPr="00491265">
                <w:rPr>
                  <w:rFonts w:hint="eastAsia"/>
                </w:rPr>
                <w:t xml:space="preserve">0000 </w:t>
              </w:r>
            </w:ins>
            <w:r w:rsidRPr="00491265">
              <w:rPr>
                <w:rFonts w:hint="eastAsia"/>
              </w:rPr>
              <w:t>2C000000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>}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>B { 0200 }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>D { 00000000 }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>M {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 xml:space="preserve">  // </w:t>
            </w:r>
            <w:r w:rsidRPr="00491265">
              <w:rPr>
                <w:rFonts w:hint="eastAsia"/>
              </w:rPr>
              <w:t>來源：</w:t>
            </w:r>
            <w:r w:rsidRPr="00491265">
              <w:rPr>
                <w:rFonts w:hint="eastAsia"/>
              </w:rPr>
              <w:t>StackMain.o</w:t>
            </w:r>
            <w:r w:rsidRPr="00491265">
              <w:rPr>
                <w:rFonts w:hint="eastAsia"/>
              </w:rPr>
              <w:t>的修改記錄</w:t>
            </w:r>
          </w:p>
          <w:p w:rsidR="00AC3E49" w:rsidRPr="001F48DA" w:rsidRDefault="00AC3E49" w:rsidP="00816711">
            <w:pPr>
              <w:rPr>
                <w:strike/>
                <w:lang w:val="fr-FR"/>
              </w:rPr>
            </w:pPr>
            <w:r w:rsidRPr="00491265">
              <w:rPr>
                <w:rFonts w:hint="eastAsia"/>
              </w:rPr>
              <w:t xml:space="preserve">  </w:t>
            </w:r>
            <w:r w:rsidRPr="001F48DA">
              <w:rPr>
                <w:rFonts w:hint="eastAsia"/>
                <w:strike/>
                <w:lang w:val="fr-FR"/>
              </w:rPr>
              <w:t>(T,0008,push,pc) (T,</w:t>
            </w:r>
            <w:smartTag w:uri="urn:schemas-microsoft-com:office:smarttags" w:element="chmetcnv">
              <w:smartTagPr>
                <w:attr w:name="UnitName" w:val="C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F48DA">
                <w:rPr>
                  <w:rFonts w:hint="eastAsia"/>
                  <w:strike/>
                  <w:lang w:val="fr-FR"/>
                </w:rPr>
                <w:t>000C</w:t>
              </w:r>
            </w:smartTag>
            <w:r w:rsidRPr="001F48DA">
              <w:rPr>
                <w:rFonts w:hint="eastAsia"/>
                <w:strike/>
                <w:lang w:val="fr-FR"/>
              </w:rPr>
              <w:t>,pop,pc)</w:t>
            </w:r>
          </w:p>
          <w:p w:rsidR="00AC3E49" w:rsidRPr="00491265" w:rsidRDefault="00AC3E49" w:rsidP="00816711">
            <w:r w:rsidRPr="001F48DA">
              <w:rPr>
                <w:rFonts w:hint="eastAsia"/>
                <w:lang w:val="fr-FR"/>
              </w:rPr>
              <w:t xml:space="preserve">  </w:t>
            </w:r>
            <w:r w:rsidRPr="00491265">
              <w:rPr>
                <w:rFonts w:hint="eastAsia"/>
              </w:rPr>
              <w:t xml:space="preserve">// </w:t>
            </w:r>
            <w:r w:rsidRPr="00491265">
              <w:rPr>
                <w:rFonts w:hint="eastAsia"/>
              </w:rPr>
              <w:t>來源：</w:t>
            </w:r>
            <w:r w:rsidRPr="00491265">
              <w:rPr>
                <w:rFonts w:hint="eastAsia"/>
              </w:rPr>
              <w:t>StackFunc.o</w:t>
            </w:r>
            <w:r w:rsidRPr="00491265">
              <w:rPr>
                <w:rFonts w:hint="eastAsia"/>
              </w:rPr>
              <w:t>的修改記錄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 xml:space="preserve">  (T,</w:t>
            </w:r>
            <w:r w:rsidRPr="00491265">
              <w:rPr>
                <w:rFonts w:hint="eastAsia"/>
                <w:color w:val="FF0000"/>
                <w:u w:val="single"/>
              </w:rPr>
              <w:t>0024</w:t>
            </w:r>
            <w:r w:rsidRPr="00491265">
              <w:rPr>
                <w:rFonts w:hint="eastAsia"/>
              </w:rPr>
              <w:t>,top,pc) (T,</w:t>
            </w:r>
            <w:r w:rsidRPr="00491265">
              <w:rPr>
                <w:rFonts w:hint="eastAsia"/>
                <w:color w:val="FF0000"/>
                <w:u w:val="single"/>
              </w:rPr>
              <w:t>0028</w:t>
            </w:r>
            <w:r w:rsidRPr="00491265">
              <w:rPr>
                <w:rFonts w:hint="eastAsia"/>
              </w:rPr>
              <w:t>,stack,pc) (T,</w:t>
            </w:r>
            <w:r w:rsidRPr="00491265">
              <w:rPr>
                <w:rFonts w:hint="eastAsia"/>
                <w:color w:val="FF0000"/>
                <w:u w:val="single"/>
              </w:rPr>
              <w:t>0040</w:t>
            </w:r>
            <w:r w:rsidRPr="00491265">
              <w:rPr>
                <w:rFonts w:hint="eastAsia"/>
              </w:rPr>
              <w:t>,top,pc) (T,</w:t>
            </w:r>
            <w:r w:rsidRPr="00491265">
              <w:rPr>
                <w:rFonts w:hint="eastAsia"/>
                <w:color w:val="FF0000"/>
                <w:u w:val="single"/>
              </w:rPr>
              <w:t>0048</w:t>
            </w:r>
            <w:r w:rsidRPr="00491265">
              <w:rPr>
                <w:rFonts w:hint="eastAsia"/>
              </w:rPr>
              <w:t>,top,pc),</w:t>
            </w:r>
            <w:r w:rsidRPr="00491265">
              <w:br/>
            </w:r>
            <w:r w:rsidRPr="00491265">
              <w:rPr>
                <w:rFonts w:hint="eastAsia"/>
              </w:rPr>
              <w:t xml:space="preserve">  (T,</w:t>
            </w:r>
            <w:smartTag w:uri="urn:schemas-microsoft-com:office:smarttags" w:element="chmetcnv">
              <w:smartTagPr>
                <w:attr w:name="UnitName" w:val="C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491265">
                <w:rPr>
                  <w:rFonts w:hint="eastAsia"/>
                  <w:color w:val="FF0000"/>
                  <w:u w:val="single"/>
                </w:rPr>
                <w:t>004C</w:t>
              </w:r>
            </w:smartTag>
            <w:r w:rsidRPr="00491265">
              <w:rPr>
                <w:rFonts w:hint="eastAsia"/>
              </w:rPr>
              <w:t>,stack,pc) (T,</w:t>
            </w:r>
            <w:r w:rsidRPr="00491265">
              <w:rPr>
                <w:rFonts w:hint="eastAsia"/>
                <w:color w:val="FF0000"/>
                <w:u w:val="single"/>
              </w:rPr>
              <w:t>0064</w:t>
            </w:r>
            <w:r w:rsidRPr="00491265">
              <w:rPr>
                <w:rFonts w:hint="eastAsia"/>
              </w:rPr>
              <w:t>,top,pc)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>}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>S {</w:t>
            </w:r>
          </w:p>
          <w:p w:rsidR="00AC3E49" w:rsidRPr="00491265" w:rsidRDefault="00AC3E49" w:rsidP="0018177E">
            <w:r w:rsidRPr="00491265">
              <w:rPr>
                <w:rFonts w:hint="eastAsia"/>
              </w:rPr>
              <w:t xml:space="preserve">  // </w:t>
            </w:r>
            <w:r w:rsidRPr="00491265">
              <w:rPr>
                <w:rFonts w:hint="eastAsia"/>
              </w:rPr>
              <w:t>來源：</w:t>
            </w:r>
            <w:r w:rsidRPr="00491265">
              <w:rPr>
                <w:rFonts w:hint="eastAsia"/>
              </w:rPr>
              <w:t>StackMain.o</w:t>
            </w:r>
            <w:r w:rsidRPr="00491265">
              <w:rPr>
                <w:rFonts w:hint="eastAsia"/>
              </w:rPr>
              <w:t>的符號表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 xml:space="preserve">  (T,0000,main) </w:t>
            </w:r>
          </w:p>
          <w:p w:rsidR="00AC3E49" w:rsidRPr="00491265" w:rsidRDefault="00AC3E49" w:rsidP="0018177E">
            <w:r w:rsidRPr="00491265">
              <w:rPr>
                <w:rFonts w:hint="eastAsia"/>
              </w:rPr>
              <w:t xml:space="preserve">  // </w:t>
            </w:r>
            <w:r w:rsidRPr="00491265">
              <w:rPr>
                <w:rFonts w:hint="eastAsia"/>
              </w:rPr>
              <w:t>來源：</w:t>
            </w:r>
            <w:r w:rsidRPr="00491265">
              <w:rPr>
                <w:rFonts w:hint="eastAsia"/>
              </w:rPr>
              <w:t>StackFunc.o</w:t>
            </w:r>
            <w:r w:rsidRPr="00491265">
              <w:rPr>
                <w:rFonts w:hint="eastAsia"/>
              </w:rPr>
              <w:t>的符號表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 xml:space="preserve">  (T,</w:t>
            </w:r>
            <w:r w:rsidRPr="00491265">
              <w:rPr>
                <w:rFonts w:hint="eastAsia"/>
                <w:color w:val="FF0000"/>
                <w:u w:val="single"/>
              </w:rPr>
              <w:t>0020</w:t>
            </w:r>
            <w:r w:rsidRPr="00491265">
              <w:rPr>
                <w:rFonts w:hint="eastAsia"/>
              </w:rPr>
              <w:t>,push) (T,</w:t>
            </w:r>
            <w:r w:rsidRPr="00491265">
              <w:rPr>
                <w:rFonts w:hint="eastAsia"/>
                <w:color w:val="FF0000"/>
                <w:u w:val="single"/>
              </w:rPr>
              <w:t>0048</w:t>
            </w:r>
            <w:r w:rsidRPr="00491265">
              <w:rPr>
                <w:rFonts w:hint="eastAsia"/>
              </w:rPr>
              <w:t xml:space="preserve">,pop) 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 xml:space="preserve">  // StackType.o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 xml:space="preserve">  (B,0000, stack) (D,0000, top)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>}</w:t>
            </w:r>
          </w:p>
        </w:tc>
      </w:tr>
    </w:tbl>
    <w:p w:rsidR="00AC3E49" w:rsidRDefault="00AC3E49" w:rsidP="008F03CA">
      <w:pPr>
        <w:pStyle w:val="a8"/>
        <w:jc w:val="center"/>
      </w:pPr>
      <w:bookmarkStart w:id="98" w:name="_Ref229449749"/>
      <w:r>
        <w:rPr>
          <w:rFonts w:hint="eastAsia"/>
        </w:rPr>
        <w:t>圖</w:t>
      </w:r>
      <w:r>
        <w:rPr>
          <w:rFonts w:hint="eastAsia"/>
        </w:rPr>
        <w:t xml:space="preserve"> </w:t>
      </w:r>
      <w:fldSimple w:instr=" STYLEREF 1 \s ">
        <w:r w:rsidR="002233D6">
          <w:rPr>
            <w:noProof/>
          </w:rPr>
          <w:t>5</w:t>
        </w:r>
      </w:fldSimple>
      <w:r>
        <w:t>.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F36CB3">
        <w:fldChar w:fldCharType="separate"/>
      </w:r>
      <w:r w:rsidR="002233D6">
        <w:rPr>
          <w:noProof/>
        </w:rPr>
        <w:t>11</w:t>
      </w:r>
      <w:r w:rsidR="00F36CB3">
        <w:fldChar w:fldCharType="end"/>
      </w:r>
      <w:bookmarkEnd w:id="98"/>
      <w:r>
        <w:rPr>
          <w:rFonts w:hint="eastAsia"/>
        </w:rPr>
        <w:t>連結器輸出的執行檔，以</w:t>
      </w:r>
      <w:r>
        <w:rPr>
          <w:rFonts w:hint="eastAsia"/>
        </w:rPr>
        <w:t xml:space="preserve"> Stack.exe </w:t>
      </w:r>
      <w:r>
        <w:rPr>
          <w:rFonts w:hint="eastAsia"/>
        </w:rPr>
        <w:t>為例</w:t>
      </w:r>
    </w:p>
    <w:p w:rsidR="00AC3E49" w:rsidRDefault="00AC3E49" w:rsidP="008F03CA"/>
    <w:p w:rsidR="00AC3E49" w:rsidRDefault="00AC3E49" w:rsidP="009D0554">
      <w:r>
        <w:rPr>
          <w:rFonts w:hint="eastAsia"/>
        </w:rPr>
        <w:t>在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>REF _Ref229449749 \h</w:instrText>
      </w:r>
      <w:r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圖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11</w:t>
      </w:r>
      <w:r w:rsidR="00F36CB3">
        <w:fldChar w:fldCharType="end"/>
      </w:r>
      <w:r>
        <w:rPr>
          <w:rFonts w:hint="eastAsia"/>
        </w:rPr>
        <w:t>中，符號表</w:t>
      </w:r>
      <w:r>
        <w:rPr>
          <w:rFonts w:hint="eastAsia"/>
        </w:rPr>
        <w:t xml:space="preserve"> S { (T,0000,main) (T,0020,push) (T,0048,pop) (B,0000, stack) (D,0000, top) } </w:t>
      </w:r>
      <w:r>
        <w:rPr>
          <w:rFonts w:hint="eastAsia"/>
        </w:rPr>
        <w:t>當中的符號位址都已經確定，不再有</w:t>
      </w:r>
      <w:r>
        <w:rPr>
          <w:rFonts w:hint="eastAsia"/>
        </w:rPr>
        <w:t xml:space="preserve"> (U,,stack) (U,,top) (U,,push), (U,,pop) </w:t>
      </w:r>
      <w:r>
        <w:rPr>
          <w:rFonts w:hint="eastAsia"/>
        </w:rPr>
        <w:t>這樣的未連結符號，這顯示在</w:t>
      </w:r>
      <w:r>
        <w:rPr>
          <w:rFonts w:hint="eastAsia"/>
        </w:rPr>
        <w:t xml:space="preserve"> Stack.exe </w:t>
      </w:r>
      <w:r>
        <w:rPr>
          <w:rFonts w:hint="eastAsia"/>
        </w:rPr>
        <w:t>這個執行檔中，所有的變數位址都已經確定了。</w:t>
      </w:r>
    </w:p>
    <w:p w:rsidR="00AC3E49" w:rsidRPr="009E3DD4" w:rsidRDefault="00AC3E49" w:rsidP="009D0554"/>
    <w:p w:rsidR="00AC3E49" w:rsidRDefault="00AC3E49" w:rsidP="009D0554">
      <w:r>
        <w:rPr>
          <w:rFonts w:hint="eastAsia"/>
        </w:rPr>
        <w:lastRenderedPageBreak/>
        <w:t>那麼，這些位址是如何計算出來的呢？關於這點，我們可以參考如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>REF _Ref229470508 \h</w:instrText>
      </w:r>
      <w:r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圖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12</w:t>
      </w:r>
      <w:r w:rsidR="00F36CB3">
        <w:fldChar w:fldCharType="end"/>
      </w:r>
      <w:r>
        <w:rPr>
          <w:rFonts w:hint="eastAsia"/>
        </w:rPr>
        <w:t>的連結過程圖。從圖中我們可以看到，</w:t>
      </w:r>
      <w:r>
        <w:rPr>
          <w:rFonts w:hint="eastAsia"/>
        </w:rPr>
        <w:t xml:space="preserve">StackMain.o </w:t>
      </w:r>
      <w:r>
        <w:rPr>
          <w:rFonts w:hint="eastAsia"/>
        </w:rPr>
        <w:t>的</w:t>
      </w:r>
      <w:r>
        <w:rPr>
          <w:rFonts w:hint="eastAsia"/>
        </w:rPr>
        <w:t xml:space="preserve"> T </w:t>
      </w:r>
      <w:r>
        <w:rPr>
          <w:rFonts w:hint="eastAsia"/>
        </w:rPr>
        <w:t>記錄被放在</w:t>
      </w:r>
      <w:r>
        <w:rPr>
          <w:rFonts w:hint="eastAsia"/>
        </w:rPr>
        <w:t xml:space="preserve"> T,0000</w:t>
      </w:r>
      <w:r>
        <w:rPr>
          <w:rFonts w:hint="eastAsia"/>
        </w:rPr>
        <w:t>的位址，然後，</w:t>
      </w:r>
      <w:r>
        <w:rPr>
          <w:rFonts w:hint="eastAsia"/>
        </w:rPr>
        <w:t xml:space="preserve">StackFunc.o </w:t>
      </w:r>
      <w:r>
        <w:rPr>
          <w:rFonts w:hint="eastAsia"/>
        </w:rPr>
        <w:t>的</w:t>
      </w:r>
      <w:r>
        <w:rPr>
          <w:rFonts w:hint="eastAsia"/>
        </w:rPr>
        <w:t xml:space="preserve"> T </w:t>
      </w:r>
      <w:r>
        <w:rPr>
          <w:rFonts w:hint="eastAsia"/>
        </w:rPr>
        <w:t>記錄被附加在其後，從</w:t>
      </w:r>
      <w:r>
        <w:rPr>
          <w:rFonts w:hint="eastAsia"/>
        </w:rPr>
        <w:t xml:space="preserve"> T,0020 </w:t>
      </w:r>
      <w:r>
        <w:rPr>
          <w:rFonts w:hint="eastAsia"/>
        </w:rPr>
        <w:t>開始。</w:t>
      </w:r>
    </w:p>
    <w:p w:rsidR="00AC3E49" w:rsidRDefault="002E76B6" w:rsidP="009D0554">
      <w:del w:id="99" w:author="ccc" w:date="2012-03-12T17:40:00Z">
        <w:r w:rsidDel="007D517A">
          <w:rPr>
            <w:noProof/>
          </w:rPr>
          <w:drawing>
            <wp:inline distT="0" distB="0" distL="0" distR="0">
              <wp:extent cx="5274310" cy="3845241"/>
              <wp:effectExtent l="0" t="0" r="2540" b="0"/>
              <wp:docPr id="13" name="物件 1"/>
              <wp:cNvGraphicFramePr/>
              <a:graphic xmlns:a="http://schemas.openxmlformats.org/drawingml/2006/main">
                <a:graphicData uri="http://schemas.openxmlformats.org/drawingml/2006/lockedCanvas">
                  <lc:lockedCanvas xmlns:lc="http://schemas.openxmlformats.org/drawingml/2006/lockedCanvas">
                    <a:nvGrpSpPr>
                      <a:cNvPr id="0" name=""/>
                      <a:cNvGrpSpPr/>
                    </a:nvGrpSpPr>
                    <a:grpSpPr>
                      <a:xfrm>
                        <a:off x="0" y="0"/>
                        <a:ext cx="8788400" cy="6407150"/>
                        <a:chOff x="177800" y="225425"/>
                        <a:chExt cx="8788400" cy="6407150"/>
                      </a:xfrm>
                    </a:grpSpPr>
                    <a:grpSp>
                      <a:nvGrpSpPr>
                        <a:cNvPr id="33795" name="群組 3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77800" y="225425"/>
                          <a:ext cx="8788400" cy="6407150"/>
                          <a:chOff x="89940" y="214290"/>
                          <a:chExt cx="8786874" cy="6406464"/>
                        </a:xfrm>
                      </a:grpSpPr>
                      <a:sp>
                        <a:nvSpPr>
                          <a:cNvPr id="38" name="矩形 37"/>
                          <a:cNvSpPr/>
                        </a:nvSpPr>
                        <a:spPr bwMode="auto">
                          <a:xfrm>
                            <a:off x="5591260" y="1549235"/>
                            <a:ext cx="3285554" cy="2000036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zh-TW" alt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程式段：</a:t>
                              </a:r>
                              <a:r>
                                <a:rPr kumimoji="0" lang="en-US" altLang="zh-TW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T{</a:t>
                              </a: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08100003 30100000 2B</a:t>
                              </a:r>
                              <a:r>
                                <a:rPr kumimoji="0" lang="en-US" sz="1200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F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</a:t>
                              </a:r>
                              <a:r>
                                <a:rPr kumimoji="0" lang="en-US" sz="1200" u="sng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0014 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2B</a:t>
                              </a:r>
                              <a:r>
                                <a:rPr kumimoji="0" lang="en-US" sz="1200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F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</a:t>
                              </a:r>
                              <a:r>
                                <a:rPr kumimoji="0" lang="en-US" sz="1200" u="sng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0038</a:t>
                              </a:r>
                              <a:endParaRPr kumimoji="0" lang="zh-TW" altLang="en-US" sz="1200" u="sng" dirty="0" smtClean="0">
                                <a:solidFill>
                                  <a:srgbClr val="FF0000"/>
                                </a:solidFill>
                                <a:latin typeface="+mn-ea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01100008 08100000 2C000000 00000000</a:t>
                              </a: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31100000 00200000 00300000 08400004</a:t>
                              </a:r>
                              <a:endParaRPr kumimoji="0" lang="zh-TW" altLang="en-US" sz="1200" dirty="0" smtClean="0">
                                <a:solidFill>
                                  <a:schemeClr val="tx1"/>
                                </a:solidFill>
                                <a:latin typeface="+mn-ea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08500001 15524000 05135000 13225000</a:t>
                              </a:r>
                              <a:endParaRPr kumimoji="0" lang="zh-TW" altLang="en-US" sz="1200" dirty="0" smtClean="0">
                                <a:solidFill>
                                  <a:schemeClr val="tx1"/>
                                </a:solidFill>
                                <a:latin typeface="+mn-ea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01200000 2C000000 00200000 00300000</a:t>
                              </a:r>
                              <a:endParaRPr kumimoji="0" lang="zh-TW" altLang="en-US" sz="1200" dirty="0" smtClean="0">
                                <a:solidFill>
                                  <a:schemeClr val="tx1"/>
                                </a:solidFill>
                                <a:latin typeface="+mn-ea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08400004 08500001 15524000 04135000</a:t>
                              </a:r>
                              <a:endParaRPr kumimoji="0" lang="zh-TW" altLang="en-US" sz="1200" dirty="0" smtClean="0">
                                <a:solidFill>
                                  <a:schemeClr val="tx1"/>
                                </a:solidFill>
                                <a:latin typeface="+mn-ea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14225000 01200000 2C000000 </a:t>
                              </a: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}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9" name="矩形 38"/>
                          <a:cNvSpPr/>
                        </a:nvSpPr>
                        <a:spPr bwMode="auto">
                          <a:xfrm>
                            <a:off x="732766" y="477787"/>
                            <a:ext cx="3714105" cy="92858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zh-TW" alt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程式段： 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T  {</a:t>
                              </a:r>
                              <a:r>
                                <a:rPr kumimoji="0" lang="zh-TW" alt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</a:t>
                              </a: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zh-TW" alt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 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08100003 30100000 2B000000 </a:t>
                              </a:r>
                              <a:r>
                                <a:rPr kumimoji="0" lang="en-US" sz="1200" dirty="0" err="1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2B000000</a:t>
                              </a:r>
                              <a:endParaRPr kumimoji="0" lang="zh-TW" altLang="en-US" sz="1200" dirty="0" smtClean="0">
                                <a:solidFill>
                                  <a:schemeClr val="tx1"/>
                                </a:solidFill>
                                <a:latin typeface="+mn-ea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zh-TW" alt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01100008 08100000 2C000000 00000000</a:t>
                              </a:r>
                              <a:r>
                                <a:rPr kumimoji="0" lang="zh-TW" alt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</a:t>
                              </a:r>
                              <a:endParaRPr kumimoji="0" lang="en-US" altLang="zh-TW" sz="1200" dirty="0" smtClean="0">
                                <a:solidFill>
                                  <a:schemeClr val="tx1"/>
                                </a:solidFill>
                                <a:latin typeface="+mn-ea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altLang="zh-TW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}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40" name="矩形 39"/>
                          <a:cNvSpPr/>
                        </a:nvSpPr>
                        <a:spPr bwMode="auto">
                          <a:xfrm>
                            <a:off x="732766" y="2477823"/>
                            <a:ext cx="3714105" cy="150002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zh-TW" alt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程式段： </a:t>
                              </a:r>
                              <a:r>
                                <a:rPr kumimoji="0" lang="en-US" altLang="zh-TW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T{</a:t>
                              </a: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31100000 00200000 00300000 08400004</a:t>
                              </a:r>
                              <a:endParaRPr kumimoji="0" lang="zh-TW" altLang="en-US" sz="1200" dirty="0" smtClean="0">
                                <a:solidFill>
                                  <a:schemeClr val="tx1"/>
                                </a:solidFill>
                                <a:latin typeface="+mn-ea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08500001 15524000 05135000 13225000</a:t>
                              </a:r>
                              <a:endParaRPr kumimoji="0" lang="zh-TW" altLang="en-US" sz="1200" dirty="0" smtClean="0">
                                <a:solidFill>
                                  <a:schemeClr val="tx1"/>
                                </a:solidFill>
                                <a:latin typeface="+mn-ea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01200000 2C000000 00200000 00300000</a:t>
                              </a:r>
                              <a:endParaRPr kumimoji="0" lang="zh-TW" altLang="en-US" sz="1200" dirty="0" smtClean="0">
                                <a:solidFill>
                                  <a:schemeClr val="tx1"/>
                                </a:solidFill>
                                <a:latin typeface="+mn-ea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08400004 08500001 15524000 04135000</a:t>
                              </a:r>
                              <a:endParaRPr kumimoji="0" lang="zh-TW" altLang="en-US" sz="1200" dirty="0" smtClean="0">
                                <a:solidFill>
                                  <a:schemeClr val="tx1"/>
                                </a:solidFill>
                                <a:latin typeface="+mn-ea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14225000 01200000 2C000000</a:t>
                              </a:r>
                              <a:r>
                                <a:rPr kumimoji="0" lang="zh-TW" alt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</a:t>
                              </a:r>
                              <a:endParaRPr kumimoji="0" lang="en-US" altLang="zh-TW" sz="1200" dirty="0" smtClean="0">
                                <a:solidFill>
                                  <a:schemeClr val="tx1"/>
                                </a:solidFill>
                                <a:latin typeface="+mn-ea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altLang="zh-TW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}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41" name="矩形 40"/>
                          <a:cNvSpPr/>
                        </a:nvSpPr>
                        <a:spPr bwMode="auto">
                          <a:xfrm>
                            <a:off x="732766" y="5406447"/>
                            <a:ext cx="3714105" cy="42857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zh-TW" alt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資料段： 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D {  00000000 </a:t>
                              </a:r>
                              <a:r>
                                <a:rPr kumimoji="0" lang="zh-TW" alt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}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42" name="矩形 41"/>
                          <a:cNvSpPr/>
                        </a:nvSpPr>
                        <a:spPr bwMode="auto">
                          <a:xfrm>
                            <a:off x="732766" y="5835026"/>
                            <a:ext cx="3714105" cy="42857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altLang="zh-TW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BSS</a:t>
                              </a:r>
                              <a:r>
                                <a:rPr kumimoji="0" lang="zh-TW" alt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段： </a:t>
                              </a:r>
                              <a:r>
                                <a:rPr kumimoji="0" lang="en-US" altLang="zh-TW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B { 0200}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43" name="矩形 42"/>
                          <a:cNvSpPr/>
                        </a:nvSpPr>
                        <a:spPr>
                          <a:xfrm>
                            <a:off x="89940" y="5801692"/>
                            <a:ext cx="858689" cy="276195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latin typeface="+mn-ea"/>
                                  <a:cs typeface="Times New Roman" pitchFamily="18" charset="0"/>
                                </a:rPr>
                                <a:t>B,0000</a:t>
                              </a:r>
                              <a:endParaRPr kumimoji="0" lang="zh-TW" altLang="en-US" sz="1200" dirty="0">
                                <a:latin typeface="+mn-ea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4" name="矩形 43"/>
                          <a:cNvSpPr/>
                        </a:nvSpPr>
                        <a:spPr>
                          <a:xfrm>
                            <a:off x="89940" y="6087411"/>
                            <a:ext cx="858689" cy="276195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latin typeface="+mn-ea"/>
                                  <a:cs typeface="Times New Roman" pitchFamily="18" charset="0"/>
                                </a:rPr>
                                <a:t>B,0200</a:t>
                              </a:r>
                              <a:endParaRPr kumimoji="0" lang="zh-TW" altLang="en-US" sz="1200" dirty="0">
                                <a:latin typeface="+mn-ea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5" name="矩形 44"/>
                          <a:cNvSpPr/>
                        </a:nvSpPr>
                        <a:spPr>
                          <a:xfrm>
                            <a:off x="89940" y="628584"/>
                            <a:ext cx="828531" cy="277782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latin typeface="+mn-ea"/>
                                  <a:cs typeface="Times New Roman" pitchFamily="18" charset="0"/>
                                </a:rPr>
                                <a:t>T,0000</a:t>
                              </a:r>
                              <a:endParaRPr kumimoji="0" lang="zh-TW" altLang="en-US" sz="1200" dirty="0">
                                <a:latin typeface="+mn-ea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" name="矩形 45"/>
                          <a:cNvSpPr/>
                        </a:nvSpPr>
                        <a:spPr>
                          <a:xfrm>
                            <a:off x="89940" y="1120656"/>
                            <a:ext cx="928527" cy="276195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latin typeface="+mn-ea"/>
                                  <a:cs typeface="Times New Roman" pitchFamily="18" charset="0"/>
                                </a:rPr>
                                <a:t>T,001F</a:t>
                              </a:r>
                              <a:endParaRPr kumimoji="0" lang="zh-TW" altLang="en-US" sz="1200" dirty="0">
                                <a:latin typeface="+mn-ea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7" name="矩形 46"/>
                          <a:cNvSpPr/>
                        </a:nvSpPr>
                        <a:spPr>
                          <a:xfrm>
                            <a:off x="89940" y="2628619"/>
                            <a:ext cx="866624" cy="277782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latin typeface="+mn-ea"/>
                                  <a:cs typeface="Times New Roman" pitchFamily="18" charset="0"/>
                                </a:rPr>
                                <a:t>T,</a:t>
                              </a:r>
                              <a:r>
                                <a:rPr kumimoji="0" lang="en-US" sz="1200" u="sng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0000</a:t>
                              </a:r>
                              <a:endParaRPr kumimoji="0" lang="zh-TW" altLang="en-US" sz="1200" u="sng" dirty="0">
                                <a:solidFill>
                                  <a:srgbClr val="FF0000"/>
                                </a:solidFill>
                                <a:latin typeface="+mn-ea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8" name="矩形 47"/>
                          <a:cNvSpPr/>
                        </a:nvSpPr>
                        <a:spPr>
                          <a:xfrm>
                            <a:off x="89940" y="3688956"/>
                            <a:ext cx="866624" cy="276195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latin typeface="+mn-ea"/>
                                  <a:cs typeface="Times New Roman" pitchFamily="18" charset="0"/>
                                </a:rPr>
                                <a:t>T,</a:t>
                              </a:r>
                              <a:r>
                                <a:rPr kumimoji="0" lang="en-US" sz="1200" u="sng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004C</a:t>
                              </a:r>
                              <a:endParaRPr kumimoji="0" lang="zh-TW" altLang="en-US" sz="1200" u="sng" dirty="0">
                                <a:solidFill>
                                  <a:srgbClr val="FF0000"/>
                                </a:solidFill>
                                <a:latin typeface="+mn-ea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49" name="直線單箭頭接點 48"/>
                          <a:cNvCxnSpPr>
                            <a:stCxn id="39" idx="3"/>
                          </a:cNvCxnSpPr>
                        </a:nvCxnSpPr>
                        <a:spPr>
                          <a:xfrm>
                            <a:off x="4446871" y="941287"/>
                            <a:ext cx="501563" cy="89366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50" name="直線單箭頭接點 49"/>
                          <a:cNvCxnSpPr>
                            <a:stCxn id="40" idx="3"/>
                            <a:endCxn id="69" idx="1"/>
                          </a:cNvCxnSpPr>
                        </a:nvCxnSpPr>
                        <a:spPr>
                          <a:xfrm flipV="1">
                            <a:off x="4446871" y="2633381"/>
                            <a:ext cx="496801" cy="59366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51" name="直線單箭頭接點 50"/>
                          <a:cNvCxnSpPr>
                            <a:stCxn id="41" idx="3"/>
                            <a:endCxn id="65" idx="1"/>
                          </a:cNvCxnSpPr>
                        </a:nvCxnSpPr>
                        <a:spPr>
                          <a:xfrm flipV="1">
                            <a:off x="4446871" y="3822292"/>
                            <a:ext cx="501563" cy="179844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52" name="直線單箭頭接點 51"/>
                          <a:cNvCxnSpPr>
                            <a:stCxn id="42" idx="3"/>
                            <a:endCxn id="63" idx="1"/>
                          </a:cNvCxnSpPr>
                        </a:nvCxnSpPr>
                        <a:spPr>
                          <a:xfrm flipV="1">
                            <a:off x="4446871" y="4330237"/>
                            <a:ext cx="501563" cy="171907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53" name="矩形 52"/>
                          <a:cNvSpPr/>
                        </a:nvSpPr>
                        <a:spPr>
                          <a:xfrm>
                            <a:off x="89940" y="5301683"/>
                            <a:ext cx="871387" cy="276195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latin typeface="+mn-ea"/>
                                  <a:cs typeface="Times New Roman" pitchFamily="18" charset="0"/>
                                </a:rPr>
                                <a:t>D,0000</a:t>
                              </a:r>
                              <a:endParaRPr kumimoji="0" lang="zh-TW" altLang="en-US" sz="1200" dirty="0">
                                <a:latin typeface="+mn-ea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4" name="矩形 53"/>
                          <a:cNvSpPr/>
                        </a:nvSpPr>
                        <a:spPr>
                          <a:xfrm>
                            <a:off x="89940" y="5587403"/>
                            <a:ext cx="871387" cy="276195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latin typeface="+mn-ea"/>
                                  <a:cs typeface="Times New Roman" pitchFamily="18" charset="0"/>
                                </a:rPr>
                                <a:t>D,0004</a:t>
                              </a:r>
                              <a:endParaRPr kumimoji="0" lang="zh-TW" altLang="en-US" sz="1200" dirty="0">
                                <a:latin typeface="+mn-ea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5" name="矩形 54"/>
                          <a:cNvSpPr/>
                        </a:nvSpPr>
                        <a:spPr bwMode="auto">
                          <a:xfrm>
                            <a:off x="732766" y="1406375"/>
                            <a:ext cx="3714105" cy="57143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</a:rPr>
                                <a:t>M { (T,0008,push,pc), (T,000C,pop,pc) }</a:t>
                              </a:r>
                              <a:endParaRPr kumimoji="0" lang="zh-TW" altLang="en-US" sz="1200" dirty="0" smtClean="0">
                                <a:solidFill>
                                  <a:schemeClr val="tx1"/>
                                </a:solidFill>
                                <a:latin typeface="+mn-ea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</a:rPr>
                                <a:t>S { (</a:t>
                              </a:r>
                              <a:r>
                                <a:rPr kumimoji="0" lang="en-US" sz="1200" dirty="0" err="1" smtClean="0">
                                  <a:solidFill>
                                    <a:schemeClr val="tx1"/>
                                  </a:solidFill>
                                  <a:latin typeface="+mn-ea"/>
                                </a:rPr>
                                <a:t>U,,push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</a:rPr>
                                <a:t>), (</a:t>
                              </a:r>
                              <a:r>
                                <a:rPr kumimoji="0" lang="en-US" sz="1200" dirty="0" err="1" smtClean="0">
                                  <a:solidFill>
                                    <a:schemeClr val="tx1"/>
                                  </a:solidFill>
                                  <a:latin typeface="+mn-ea"/>
                                </a:rPr>
                                <a:t>U,,pop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</a:rPr>
                                <a:t>), (T,0000, main) }</a:t>
                              </a:r>
                              <a:endParaRPr kumimoji="0" lang="en-US" altLang="zh-TW" sz="1200" dirty="0" smtClean="0">
                                <a:solidFill>
                                  <a:schemeClr val="tx1"/>
                                </a:solidFill>
                                <a:latin typeface="+mn-ea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6" name="矩形 55"/>
                          <a:cNvSpPr/>
                        </a:nvSpPr>
                        <a:spPr>
                          <a:xfrm>
                            <a:off x="732766" y="214290"/>
                            <a:ext cx="1622143" cy="277783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zh-TW" altLang="en-US" sz="1200" dirty="0" smtClean="0">
                                  <a:latin typeface="+mn-ea"/>
                                  <a:cs typeface="Times New Roman" pitchFamily="18" charset="0"/>
                                </a:rPr>
                                <a:t>目的檔： </a:t>
                              </a:r>
                              <a:r>
                                <a:rPr kumimoji="0" lang="en-US" altLang="zh-TW" sz="1200" dirty="0" err="1" smtClean="0">
                                  <a:latin typeface="+mn-ea"/>
                                  <a:cs typeface="Times New Roman" pitchFamily="18" charset="0"/>
                                </a:rPr>
                                <a:t>StackMain.o</a:t>
                              </a:r>
                              <a:endParaRPr kumimoji="0" lang="en-US" altLang="zh-TW" sz="1200" dirty="0" smtClean="0">
                                <a:latin typeface="+mn-ea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7" name="矩形 56"/>
                          <a:cNvSpPr/>
                        </a:nvSpPr>
                        <a:spPr>
                          <a:xfrm>
                            <a:off x="732766" y="2192103"/>
                            <a:ext cx="1818959" cy="276195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zh-TW" altLang="en-US" sz="1200" dirty="0" smtClean="0">
                                  <a:latin typeface="+mn-ea"/>
                                  <a:cs typeface="Times New Roman" pitchFamily="18" charset="0"/>
                                </a:rPr>
                                <a:t>目的檔 ： </a:t>
                              </a:r>
                              <a:r>
                                <a:rPr kumimoji="0" lang="en-US" altLang="zh-TW" sz="1200" dirty="0" err="1" smtClean="0">
                                  <a:latin typeface="+mn-ea"/>
                                  <a:cs typeface="Times New Roman" pitchFamily="18" charset="0"/>
                                </a:rPr>
                                <a:t>StackFunc.o</a:t>
                              </a:r>
                              <a:endParaRPr kumimoji="0" lang="en-US" altLang="zh-TW" sz="1200" dirty="0" smtClean="0">
                                <a:latin typeface="+mn-ea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8" name="矩形 57"/>
                          <a:cNvSpPr/>
                        </a:nvSpPr>
                        <a:spPr bwMode="auto">
                          <a:xfrm>
                            <a:off x="732766" y="3977850"/>
                            <a:ext cx="3714105" cy="928588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</a:rPr>
                                <a:t>S { (T,0000,push)(T,0028,pop)(</a:t>
                              </a:r>
                              <a:r>
                                <a:rPr kumimoji="0" lang="en-US" sz="1200" dirty="0" err="1" smtClean="0">
                                  <a:solidFill>
                                    <a:schemeClr val="tx1"/>
                                  </a:solidFill>
                                  <a:latin typeface="+mn-ea"/>
                                </a:rPr>
                                <a:t>U,,stack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</a:rPr>
                                <a:t>)(</a:t>
                              </a:r>
                              <a:r>
                                <a:rPr kumimoji="0" lang="en-US" sz="1200" dirty="0" err="1" smtClean="0">
                                  <a:solidFill>
                                    <a:schemeClr val="tx1"/>
                                  </a:solidFill>
                                  <a:latin typeface="+mn-ea"/>
                                </a:rPr>
                                <a:t>U,,top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</a:rPr>
                                <a:t>) } </a:t>
                              </a: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M { (T,0004,top,pc)(T,0008,stack,pc)(T,0020,top,pc)</a:t>
                              </a:r>
                              <a:r>
                                <a:rPr kumimoji="0" lang="zh-TW" alt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</a:t>
                              </a:r>
                              <a:r>
                                <a:rPr kumimoji="0" lang="en-US" altLang="zh-TW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/>
                              </a:r>
                              <a:br>
                                <a:rPr kumimoji="0" lang="en-US" altLang="zh-TW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</a:br>
                              <a:r>
                                <a:rPr kumimoji="0" lang="en-US" altLang="zh-TW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     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(T,0028,top,pc)(T,002C,stack,pc)(T,0044,top,pc)</a:t>
                              </a:r>
                              <a:r>
                                <a:rPr kumimoji="0" lang="zh-TW" alt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</a:t>
                              </a:r>
                              <a:endParaRPr kumimoji="0" lang="en-US" altLang="zh-TW" sz="1200" dirty="0" smtClean="0">
                                <a:solidFill>
                                  <a:schemeClr val="tx1"/>
                                </a:solidFill>
                                <a:latin typeface="+mn-ea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altLang="zh-TW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}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9" name="矩形 58"/>
                          <a:cNvSpPr/>
                        </a:nvSpPr>
                        <a:spPr>
                          <a:xfrm>
                            <a:off x="732766" y="5120728"/>
                            <a:ext cx="1817371" cy="276195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zh-TW" altLang="en-US" sz="1200" dirty="0" smtClean="0">
                                  <a:latin typeface="+mn-ea"/>
                                  <a:cs typeface="Times New Roman" pitchFamily="18" charset="0"/>
                                </a:rPr>
                                <a:t>目的檔： </a:t>
                              </a:r>
                              <a:r>
                                <a:rPr kumimoji="0" lang="en-US" altLang="zh-TW" sz="1200" dirty="0" err="1" smtClean="0">
                                  <a:latin typeface="+mn-ea"/>
                                  <a:cs typeface="Times New Roman" pitchFamily="18" charset="0"/>
                                </a:rPr>
                                <a:t>StackType.o</a:t>
                              </a:r>
                              <a:r>
                                <a:rPr kumimoji="0" lang="zh-TW" altLang="en-US" sz="1200" dirty="0" smtClean="0">
                                  <a:latin typeface="+mn-ea"/>
                                  <a:cs typeface="Times New Roman" pitchFamily="18" charset="0"/>
                                </a:rPr>
                                <a:t> </a:t>
                              </a:r>
                              <a:endParaRPr kumimoji="0" lang="en-US" altLang="zh-TW" sz="1200" dirty="0" smtClean="0">
                                <a:latin typeface="+mn-ea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0" name="矩形 59"/>
                          <a:cNvSpPr/>
                        </a:nvSpPr>
                        <a:spPr bwMode="auto">
                          <a:xfrm>
                            <a:off x="5591260" y="3549271"/>
                            <a:ext cx="3285554" cy="42857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zh-TW" alt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資料段： 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D {  00000000 </a:t>
                              </a:r>
                              <a:r>
                                <a:rPr kumimoji="0" lang="zh-TW" alt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}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1" name="矩形 60"/>
                          <a:cNvSpPr/>
                        </a:nvSpPr>
                        <a:spPr bwMode="auto">
                          <a:xfrm>
                            <a:off x="5591260" y="3977850"/>
                            <a:ext cx="3285554" cy="42857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altLang="zh-TW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BSS</a:t>
                              </a:r>
                              <a:r>
                                <a:rPr kumimoji="0" lang="zh-TW" alt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段： </a:t>
                              </a:r>
                              <a:r>
                                <a:rPr kumimoji="0" lang="en-US" altLang="zh-TW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B { 0200}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2" name="矩形 61"/>
                          <a:cNvSpPr/>
                        </a:nvSpPr>
                        <a:spPr>
                          <a:xfrm>
                            <a:off x="4948434" y="3906420"/>
                            <a:ext cx="857101" cy="276195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latin typeface="+mn-ea"/>
                                  <a:cs typeface="Times New Roman" pitchFamily="18" charset="0"/>
                                </a:rPr>
                                <a:t>B,0000</a:t>
                              </a:r>
                              <a:endParaRPr kumimoji="0" lang="zh-TW" altLang="en-US" sz="1200" dirty="0">
                                <a:latin typeface="+mn-ea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3" name="矩形 62"/>
                          <a:cNvSpPr/>
                        </a:nvSpPr>
                        <a:spPr>
                          <a:xfrm>
                            <a:off x="4948434" y="4192139"/>
                            <a:ext cx="857101" cy="276195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latin typeface="+mn-ea"/>
                                  <a:cs typeface="Times New Roman" pitchFamily="18" charset="0"/>
                                </a:rPr>
                                <a:t>B,0200</a:t>
                              </a:r>
                              <a:endParaRPr kumimoji="0" lang="zh-TW" altLang="en-US" sz="1200" dirty="0">
                                <a:latin typeface="+mn-ea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4" name="矩形 63"/>
                          <a:cNvSpPr/>
                        </a:nvSpPr>
                        <a:spPr>
                          <a:xfrm>
                            <a:off x="4948434" y="3477841"/>
                            <a:ext cx="869799" cy="276195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latin typeface="+mn-ea"/>
                                  <a:cs typeface="Times New Roman" pitchFamily="18" charset="0"/>
                                </a:rPr>
                                <a:t>D,0000</a:t>
                              </a:r>
                              <a:endParaRPr kumimoji="0" lang="zh-TW" altLang="en-US" sz="1200" dirty="0">
                                <a:latin typeface="+mn-ea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5" name="矩形 64"/>
                          <a:cNvSpPr/>
                        </a:nvSpPr>
                        <a:spPr>
                          <a:xfrm>
                            <a:off x="4948434" y="3682607"/>
                            <a:ext cx="869799" cy="277782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latin typeface="+mn-ea"/>
                                  <a:cs typeface="Times New Roman" pitchFamily="18" charset="0"/>
                                </a:rPr>
                                <a:t>D,0004</a:t>
                              </a:r>
                              <a:endParaRPr kumimoji="0" lang="zh-TW" altLang="en-US" sz="1200" dirty="0">
                                <a:latin typeface="+mn-ea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6" name="矩形 65"/>
                          <a:cNvSpPr/>
                        </a:nvSpPr>
                        <a:spPr bwMode="auto">
                          <a:xfrm>
                            <a:off x="732766" y="6263605"/>
                            <a:ext cx="3714105" cy="35714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altLang="zh-TW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S { (B, 0000, stack) (D,0000,top) }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7" name="矩形 66"/>
                          <a:cNvSpPr/>
                        </a:nvSpPr>
                        <a:spPr bwMode="auto">
                          <a:xfrm>
                            <a:off x="5590666" y="4406176"/>
                            <a:ext cx="3286148" cy="171451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</a:rPr>
                                <a:t>S { (T,0000,main) (T,</a:t>
                              </a:r>
                              <a:r>
                                <a:rPr kumimoji="0" lang="en-US" sz="1200" u="sng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</a:rPr>
                                <a:t>0020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</a:rPr>
                                <a:t>,push) (T,</a:t>
                              </a:r>
                              <a:r>
                                <a:rPr kumimoji="0" lang="en-US" sz="1200" u="sng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</a:rPr>
                                <a:t>0048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</a:rPr>
                                <a:t>,pop) </a:t>
                              </a:r>
                              <a:b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</a:rPr>
                              </a:b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</a:rPr>
                                <a:t>      (B,0000, stack) (D,0000, top) </a:t>
                              </a: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</a:rPr>
                                <a:t>} </a:t>
                              </a: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M { </a:t>
                              </a:r>
                              <a:r>
                                <a:rPr kumimoji="0" lang="en-US" sz="1200" strike="sngStrike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(T,0008,push,pc) (T,000C,pop,pc)</a:t>
                              </a:r>
                              <a:endParaRPr kumimoji="0" lang="zh-TW" altLang="en-US" sz="1200" dirty="0" smtClean="0">
                                <a:solidFill>
                                  <a:schemeClr val="tx1"/>
                                </a:solidFill>
                                <a:latin typeface="+mn-ea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     (T,</a:t>
                              </a:r>
                              <a:r>
                                <a:rPr kumimoji="0" lang="en-US" sz="1200" u="sng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0024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,top,pc) (T,</a:t>
                              </a:r>
                              <a:r>
                                <a:rPr kumimoji="0" lang="en-US" sz="1200" u="sng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0028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,stack,pc) </a:t>
                              </a:r>
                              <a:b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</a:b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     (T,</a:t>
                              </a:r>
                              <a:r>
                                <a:rPr kumimoji="0" lang="en-US" sz="1200" u="sng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0040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,top,pc) (T,</a:t>
                              </a:r>
                              <a:r>
                                <a:rPr kumimoji="0" lang="en-US" sz="1200" u="sng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0048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,top,pc),   </a:t>
                              </a: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     (T,</a:t>
                              </a:r>
                              <a:r>
                                <a:rPr kumimoji="0" lang="en-US" sz="1200" u="sng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004C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,stack,pc) (T,</a:t>
                              </a:r>
                              <a:r>
                                <a:rPr kumimoji="0" lang="en-US" sz="1200" u="sng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0064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,top,pc)</a:t>
                              </a:r>
                              <a:endParaRPr kumimoji="0" lang="zh-TW" altLang="en-US" sz="1200" dirty="0" smtClean="0">
                                <a:solidFill>
                                  <a:schemeClr val="tx1"/>
                                </a:solidFill>
                                <a:latin typeface="+mn-ea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}</a:t>
                              </a:r>
                              <a:endParaRPr kumimoji="0" lang="zh-TW" altLang="en-US" sz="1200" dirty="0" smtClean="0">
                                <a:solidFill>
                                  <a:schemeClr val="tx1"/>
                                </a:solidFill>
                                <a:latin typeface="+mn-ea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8" name="矩形 67"/>
                          <a:cNvSpPr/>
                        </a:nvSpPr>
                        <a:spPr>
                          <a:xfrm>
                            <a:off x="5591260" y="1263516"/>
                            <a:ext cx="1471357" cy="276195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zh-TW" altLang="en-US" sz="1200" dirty="0" smtClean="0">
                                  <a:latin typeface="+mn-ea"/>
                                  <a:cs typeface="Times New Roman" pitchFamily="18" charset="0"/>
                                </a:rPr>
                                <a:t>執行檔：</a:t>
                              </a:r>
                              <a:r>
                                <a:rPr kumimoji="0" lang="en-US" altLang="zh-TW" sz="1200" dirty="0" smtClean="0">
                                  <a:latin typeface="+mn-ea"/>
                                  <a:cs typeface="Times New Roman" pitchFamily="18" charset="0"/>
                                </a:rPr>
                                <a:t>Stack.exe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9" name="矩形 68"/>
                          <a:cNvSpPr/>
                        </a:nvSpPr>
                        <a:spPr bwMode="auto">
                          <a:xfrm>
                            <a:off x="4943672" y="1868288"/>
                            <a:ext cx="642826" cy="1530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T,0000</a:t>
                              </a: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T,0010</a:t>
                              </a: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T,0020</a:t>
                              </a: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T,0030</a:t>
                              </a: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T,0040</a:t>
                              </a: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T,0050</a:t>
                              </a: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T,0060</a:t>
                              </a: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endParaRPr kumimoji="0" lang="en-US" sz="1200" dirty="0" smtClean="0">
                                <a:solidFill>
                                  <a:schemeClr val="tx1"/>
                                </a:solidFill>
                                <a:latin typeface="+mn-ea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</lc:lockedCanvas>
                </a:graphicData>
              </a:graphic>
            </wp:inline>
          </w:drawing>
        </w:r>
      </w:del>
    </w:p>
    <w:p w:rsidR="00AC3E49" w:rsidRDefault="0024501F" w:rsidP="009D0554">
      <w:pPr>
        <w:rPr>
          <w:rFonts w:hint="eastAsia"/>
        </w:rPr>
      </w:pPr>
      <w:ins w:id="100" w:author="ccc" w:date="2012-03-12T17:45:00Z">
        <w:r w:rsidRPr="0024501F">
          <w:drawing>
            <wp:inline distT="0" distB="0" distL="0" distR="0">
              <wp:extent cx="5274310" cy="3845241"/>
              <wp:effectExtent l="0" t="0" r="2540" b="0"/>
              <wp:docPr id="15" name="物件 4"/>
              <wp:cNvGraphicFramePr/>
              <a:graphic xmlns:a="http://schemas.openxmlformats.org/drawingml/2006/main">
                <a:graphicData uri="http://schemas.openxmlformats.org/drawingml/2006/lockedCanvas">
                  <lc:lockedCanvas xmlns:lc="http://schemas.openxmlformats.org/drawingml/2006/lockedCanvas">
                    <a:nvGrpSpPr>
                      <a:cNvPr id="0" name=""/>
                      <a:cNvGrpSpPr/>
                    </a:nvGrpSpPr>
                    <a:grpSpPr>
                      <a:xfrm>
                        <a:off x="0" y="0"/>
                        <a:ext cx="8788400" cy="6407150"/>
                        <a:chOff x="177800" y="225425"/>
                        <a:chExt cx="8788400" cy="6407150"/>
                      </a:xfrm>
                    </a:grpSpPr>
                    <a:grpSp>
                      <a:nvGrpSpPr>
                        <a:cNvPr id="2" name="群組 3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77800" y="225425"/>
                          <a:ext cx="8788400" cy="6407150"/>
                          <a:chOff x="89940" y="214290"/>
                          <a:chExt cx="8786874" cy="6406464"/>
                        </a:xfrm>
                      </a:grpSpPr>
                      <a:sp>
                        <a:nvSpPr>
                          <a:cNvPr id="38" name="矩形 37"/>
                          <a:cNvSpPr/>
                        </a:nvSpPr>
                        <a:spPr bwMode="auto">
                          <a:xfrm>
                            <a:off x="5591260" y="1549235"/>
                            <a:ext cx="3285554" cy="2000036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zh-TW" alt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程式段：</a:t>
                              </a:r>
                              <a:r>
                                <a:rPr kumimoji="0" lang="en-US" altLang="zh-TW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T{</a:t>
                              </a: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08100003 30100000 2B</a:t>
                              </a:r>
                              <a:r>
                                <a:rPr kumimoji="0" lang="en-US" sz="1200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F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</a:t>
                              </a:r>
                              <a:r>
                                <a:rPr kumimoji="0" lang="en-US" sz="1200" u="sng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0014 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2B</a:t>
                              </a:r>
                              <a:r>
                                <a:rPr kumimoji="0" lang="en-US" sz="1200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F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</a:t>
                              </a:r>
                              <a:r>
                                <a:rPr kumimoji="0" lang="en-US" sz="1200" u="sng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0038</a:t>
                              </a:r>
                              <a:endParaRPr kumimoji="0" lang="zh-TW" altLang="en-US" sz="1200" u="sng" dirty="0" smtClean="0">
                                <a:solidFill>
                                  <a:srgbClr val="FF0000"/>
                                </a:solidFill>
                                <a:latin typeface="+mn-ea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01100008 08100000 2C000000 00000000</a:t>
                              </a: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31100000 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002</a:t>
                              </a:r>
                              <a:r>
                                <a:rPr kumimoji="0" lang="en-US" sz="1200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F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0000 003</a:t>
                              </a:r>
                              <a:r>
                                <a:rPr kumimoji="0" lang="en-US" sz="1200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F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0000 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08400004</a:t>
                              </a:r>
                              <a:endParaRPr kumimoji="0" lang="zh-TW" altLang="en-US" sz="1200" dirty="0" smtClean="0">
                                <a:solidFill>
                                  <a:schemeClr val="tx1"/>
                                </a:solidFill>
                                <a:latin typeface="+mn-ea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08500001 15524000 05135000 13225000</a:t>
                              </a:r>
                              <a:endParaRPr kumimoji="0" lang="zh-TW" altLang="en-US" sz="1200" dirty="0" smtClean="0">
                                <a:solidFill>
                                  <a:schemeClr val="tx1"/>
                                </a:solidFill>
                                <a:latin typeface="+mn-ea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012</a:t>
                              </a:r>
                              <a:r>
                                <a:rPr kumimoji="0" lang="en-US" sz="1200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F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0000 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2C000000 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002</a:t>
                              </a:r>
                              <a:r>
                                <a:rPr kumimoji="0" lang="en-US" sz="1200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F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0000 003</a:t>
                              </a:r>
                              <a:r>
                                <a:rPr kumimoji="0" lang="en-US" sz="1200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F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0000</a:t>
                              </a:r>
                              <a:endParaRPr kumimoji="0" lang="zh-TW" altLang="en-US" sz="1200" dirty="0" smtClean="0">
                                <a:solidFill>
                                  <a:schemeClr val="tx1"/>
                                </a:solidFill>
                                <a:latin typeface="+mn-ea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08400004 08500001 15524000 04135000</a:t>
                              </a:r>
                              <a:endParaRPr kumimoji="0" lang="zh-TW" altLang="en-US" sz="1200" dirty="0" smtClean="0">
                                <a:solidFill>
                                  <a:schemeClr val="tx1"/>
                                </a:solidFill>
                                <a:latin typeface="+mn-ea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14225000 012</a:t>
                              </a:r>
                              <a:r>
                                <a:rPr kumimoji="0" lang="en-US" sz="1200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F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0000 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2C000000 </a:t>
                              </a: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}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9" name="矩形 38"/>
                          <a:cNvSpPr/>
                        </a:nvSpPr>
                        <a:spPr bwMode="auto">
                          <a:xfrm>
                            <a:off x="732766" y="477787"/>
                            <a:ext cx="3714105" cy="92858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zh-TW" alt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程式段： 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T  {</a:t>
                              </a:r>
                              <a:r>
                                <a:rPr kumimoji="0" lang="zh-TW" alt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</a:t>
                              </a: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zh-TW" alt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 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08100003 30100000 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2B</a:t>
                              </a:r>
                              <a:r>
                                <a:rPr kumimoji="0" lang="en-US" sz="1200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F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00000 2B</a:t>
                              </a:r>
                              <a:r>
                                <a:rPr kumimoji="0" lang="en-US" sz="1200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F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00000</a:t>
                              </a:r>
                              <a:endParaRPr kumimoji="0" lang="zh-TW" altLang="en-US" sz="1200" dirty="0" smtClean="0">
                                <a:solidFill>
                                  <a:schemeClr val="tx1"/>
                                </a:solidFill>
                                <a:latin typeface="+mn-ea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zh-TW" alt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01100008 08100000 2C000000 00000000</a:t>
                              </a:r>
                              <a:r>
                                <a:rPr kumimoji="0" lang="zh-TW" alt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</a:t>
                              </a:r>
                              <a:endParaRPr kumimoji="0" lang="en-US" altLang="zh-TW" sz="1200" dirty="0" smtClean="0">
                                <a:solidFill>
                                  <a:schemeClr val="tx1"/>
                                </a:solidFill>
                                <a:latin typeface="+mn-ea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altLang="zh-TW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}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40" name="矩形 39"/>
                          <a:cNvSpPr/>
                        </a:nvSpPr>
                        <a:spPr bwMode="auto">
                          <a:xfrm>
                            <a:off x="732766" y="2477823"/>
                            <a:ext cx="3714105" cy="150002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zh-TW" alt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程式段： </a:t>
                              </a:r>
                              <a:r>
                                <a:rPr kumimoji="0" lang="en-US" altLang="zh-TW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T{</a:t>
                              </a: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31100000 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002</a:t>
                              </a:r>
                              <a:r>
                                <a:rPr kumimoji="0" lang="en-US" sz="1200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F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0000 003</a:t>
                              </a:r>
                              <a:r>
                                <a:rPr kumimoji="0" lang="en-US" sz="1200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F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0000 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08400004</a:t>
                              </a:r>
                              <a:endParaRPr kumimoji="0" lang="zh-TW" altLang="en-US" sz="1200" dirty="0" smtClean="0">
                                <a:solidFill>
                                  <a:schemeClr val="tx1"/>
                                </a:solidFill>
                                <a:latin typeface="+mn-ea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08500001 15524000 05135000 13225000</a:t>
                              </a:r>
                              <a:endParaRPr kumimoji="0" lang="zh-TW" altLang="en-US" sz="1200" dirty="0" smtClean="0">
                                <a:solidFill>
                                  <a:schemeClr val="tx1"/>
                                </a:solidFill>
                                <a:latin typeface="+mn-ea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012</a:t>
                              </a:r>
                              <a:r>
                                <a:rPr kumimoji="0" lang="en-US" sz="1200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F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0000 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2C000000 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002</a:t>
                              </a:r>
                              <a:r>
                                <a:rPr kumimoji="0" lang="en-US" sz="1200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F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0000 003</a:t>
                              </a:r>
                              <a:r>
                                <a:rPr kumimoji="0" lang="en-US" sz="1200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F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0000</a:t>
                              </a:r>
                              <a:endParaRPr kumimoji="0" lang="zh-TW" altLang="en-US" sz="1200" dirty="0" smtClean="0">
                                <a:solidFill>
                                  <a:schemeClr val="tx1"/>
                                </a:solidFill>
                                <a:latin typeface="+mn-ea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08400004 08500001 15524000 04135000</a:t>
                              </a:r>
                              <a:endParaRPr kumimoji="0" lang="zh-TW" altLang="en-US" sz="1200" dirty="0" smtClean="0">
                                <a:solidFill>
                                  <a:schemeClr val="tx1"/>
                                </a:solidFill>
                                <a:latin typeface="+mn-ea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14225000 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012</a:t>
                              </a:r>
                              <a:r>
                                <a:rPr kumimoji="0" lang="en-US" sz="1200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F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0000 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2C000000</a:t>
                              </a:r>
                              <a:r>
                                <a:rPr kumimoji="0" lang="zh-TW" alt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</a:t>
                              </a:r>
                              <a:endParaRPr kumimoji="0" lang="en-US" altLang="zh-TW" sz="1200" dirty="0" smtClean="0">
                                <a:solidFill>
                                  <a:schemeClr val="tx1"/>
                                </a:solidFill>
                                <a:latin typeface="+mn-ea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altLang="zh-TW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}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41" name="矩形 40"/>
                          <a:cNvSpPr/>
                        </a:nvSpPr>
                        <a:spPr bwMode="auto">
                          <a:xfrm>
                            <a:off x="732766" y="5406447"/>
                            <a:ext cx="3714105" cy="42857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zh-TW" alt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資料段： 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D {  00000000 </a:t>
                              </a:r>
                              <a:r>
                                <a:rPr kumimoji="0" lang="zh-TW" alt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}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42" name="矩形 41"/>
                          <a:cNvSpPr/>
                        </a:nvSpPr>
                        <a:spPr bwMode="auto">
                          <a:xfrm>
                            <a:off x="732766" y="5835026"/>
                            <a:ext cx="3714105" cy="42857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altLang="zh-TW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BSS</a:t>
                              </a:r>
                              <a:r>
                                <a:rPr kumimoji="0" lang="zh-TW" alt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段： </a:t>
                              </a:r>
                              <a:r>
                                <a:rPr kumimoji="0" lang="en-US" altLang="zh-TW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B { 0200}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43" name="矩形 42"/>
                          <a:cNvSpPr/>
                        </a:nvSpPr>
                        <a:spPr>
                          <a:xfrm>
                            <a:off x="89940" y="5801692"/>
                            <a:ext cx="858689" cy="276195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latin typeface="+mn-ea"/>
                                  <a:cs typeface="Times New Roman" pitchFamily="18" charset="0"/>
                                </a:rPr>
                                <a:t>B,0000</a:t>
                              </a:r>
                              <a:endParaRPr kumimoji="0" lang="zh-TW" altLang="en-US" sz="1200" dirty="0">
                                <a:latin typeface="+mn-ea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4" name="矩形 43"/>
                          <a:cNvSpPr/>
                        </a:nvSpPr>
                        <a:spPr>
                          <a:xfrm>
                            <a:off x="89940" y="6087411"/>
                            <a:ext cx="858689" cy="276195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latin typeface="+mn-ea"/>
                                  <a:cs typeface="Times New Roman" pitchFamily="18" charset="0"/>
                                </a:rPr>
                                <a:t>B,0200</a:t>
                              </a:r>
                              <a:endParaRPr kumimoji="0" lang="zh-TW" altLang="en-US" sz="1200" dirty="0">
                                <a:latin typeface="+mn-ea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5" name="矩形 44"/>
                          <a:cNvSpPr/>
                        </a:nvSpPr>
                        <a:spPr>
                          <a:xfrm>
                            <a:off x="89940" y="628584"/>
                            <a:ext cx="828531" cy="277782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latin typeface="+mn-ea"/>
                                  <a:cs typeface="Times New Roman" pitchFamily="18" charset="0"/>
                                </a:rPr>
                                <a:t>T,0000</a:t>
                              </a:r>
                              <a:endParaRPr kumimoji="0" lang="zh-TW" altLang="en-US" sz="1200" dirty="0">
                                <a:latin typeface="+mn-ea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" name="矩形 45"/>
                          <a:cNvSpPr/>
                        </a:nvSpPr>
                        <a:spPr>
                          <a:xfrm>
                            <a:off x="89940" y="1120656"/>
                            <a:ext cx="928527" cy="276195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latin typeface="+mn-ea"/>
                                  <a:cs typeface="Times New Roman" pitchFamily="18" charset="0"/>
                                </a:rPr>
                                <a:t>T,001F</a:t>
                              </a:r>
                              <a:endParaRPr kumimoji="0" lang="zh-TW" altLang="en-US" sz="1200" dirty="0">
                                <a:latin typeface="+mn-ea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7" name="矩形 46"/>
                          <a:cNvSpPr/>
                        </a:nvSpPr>
                        <a:spPr>
                          <a:xfrm>
                            <a:off x="89940" y="2628619"/>
                            <a:ext cx="866624" cy="277782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latin typeface="+mn-ea"/>
                                  <a:cs typeface="Times New Roman" pitchFamily="18" charset="0"/>
                                </a:rPr>
                                <a:t>T,</a:t>
                              </a:r>
                              <a:r>
                                <a:rPr kumimoji="0" lang="en-US" sz="1200" u="sng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0000</a:t>
                              </a:r>
                              <a:endParaRPr kumimoji="0" lang="zh-TW" altLang="en-US" sz="1200" u="sng" dirty="0">
                                <a:solidFill>
                                  <a:srgbClr val="FF0000"/>
                                </a:solidFill>
                                <a:latin typeface="+mn-ea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8" name="矩形 47"/>
                          <a:cNvSpPr/>
                        </a:nvSpPr>
                        <a:spPr>
                          <a:xfrm>
                            <a:off x="89940" y="3688956"/>
                            <a:ext cx="866624" cy="276195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latin typeface="+mn-ea"/>
                                  <a:cs typeface="Times New Roman" pitchFamily="18" charset="0"/>
                                </a:rPr>
                                <a:t>T,</a:t>
                              </a:r>
                              <a:r>
                                <a:rPr kumimoji="0" lang="en-US" sz="1200" u="sng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004C</a:t>
                              </a:r>
                              <a:endParaRPr kumimoji="0" lang="zh-TW" altLang="en-US" sz="1200" u="sng" dirty="0">
                                <a:solidFill>
                                  <a:srgbClr val="FF0000"/>
                                </a:solidFill>
                                <a:latin typeface="+mn-ea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49" name="直線單箭頭接點 48"/>
                          <a:cNvCxnSpPr>
                            <a:stCxn id="39" idx="3"/>
                          </a:cNvCxnSpPr>
                        </a:nvCxnSpPr>
                        <a:spPr>
                          <a:xfrm>
                            <a:off x="4446871" y="941287"/>
                            <a:ext cx="501563" cy="89366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50" name="直線單箭頭接點 49"/>
                          <a:cNvCxnSpPr>
                            <a:stCxn id="40" idx="3"/>
                            <a:endCxn id="69" idx="1"/>
                          </a:cNvCxnSpPr>
                        </a:nvCxnSpPr>
                        <a:spPr>
                          <a:xfrm flipV="1">
                            <a:off x="4446871" y="2633381"/>
                            <a:ext cx="496801" cy="59366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51" name="直線單箭頭接點 50"/>
                          <a:cNvCxnSpPr>
                            <a:stCxn id="41" idx="3"/>
                            <a:endCxn id="65" idx="1"/>
                          </a:cNvCxnSpPr>
                        </a:nvCxnSpPr>
                        <a:spPr>
                          <a:xfrm flipV="1">
                            <a:off x="4446871" y="3822292"/>
                            <a:ext cx="501563" cy="179844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52" name="直線單箭頭接點 51"/>
                          <a:cNvCxnSpPr>
                            <a:stCxn id="42" idx="3"/>
                            <a:endCxn id="63" idx="1"/>
                          </a:cNvCxnSpPr>
                        </a:nvCxnSpPr>
                        <a:spPr>
                          <a:xfrm flipV="1">
                            <a:off x="4446871" y="4330237"/>
                            <a:ext cx="501563" cy="171907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53" name="矩形 52"/>
                          <a:cNvSpPr/>
                        </a:nvSpPr>
                        <a:spPr>
                          <a:xfrm>
                            <a:off x="89940" y="5301683"/>
                            <a:ext cx="871387" cy="276195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latin typeface="+mn-ea"/>
                                  <a:cs typeface="Times New Roman" pitchFamily="18" charset="0"/>
                                </a:rPr>
                                <a:t>D,0000</a:t>
                              </a:r>
                              <a:endParaRPr kumimoji="0" lang="zh-TW" altLang="en-US" sz="1200" dirty="0">
                                <a:latin typeface="+mn-ea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4" name="矩形 53"/>
                          <a:cNvSpPr/>
                        </a:nvSpPr>
                        <a:spPr>
                          <a:xfrm>
                            <a:off x="89940" y="5587403"/>
                            <a:ext cx="871387" cy="276195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latin typeface="+mn-ea"/>
                                  <a:cs typeface="Times New Roman" pitchFamily="18" charset="0"/>
                                </a:rPr>
                                <a:t>D,0004</a:t>
                              </a:r>
                              <a:endParaRPr kumimoji="0" lang="zh-TW" altLang="en-US" sz="1200" dirty="0">
                                <a:latin typeface="+mn-ea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5" name="矩形 54"/>
                          <a:cNvSpPr/>
                        </a:nvSpPr>
                        <a:spPr bwMode="auto">
                          <a:xfrm>
                            <a:off x="732766" y="1406375"/>
                            <a:ext cx="3714105" cy="57143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</a:rPr>
                                <a:t>M { (T,0008,push,pc), (T,000C,pop,pc) }</a:t>
                              </a:r>
                              <a:endParaRPr kumimoji="0" lang="zh-TW" altLang="en-US" sz="1200" dirty="0" smtClean="0">
                                <a:solidFill>
                                  <a:schemeClr val="tx1"/>
                                </a:solidFill>
                                <a:latin typeface="+mn-ea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</a:rPr>
                                <a:t>S { (</a:t>
                              </a:r>
                              <a:r>
                                <a:rPr kumimoji="0" lang="en-US" sz="1200" dirty="0" err="1" smtClean="0">
                                  <a:solidFill>
                                    <a:schemeClr val="tx1"/>
                                  </a:solidFill>
                                  <a:latin typeface="+mn-ea"/>
                                </a:rPr>
                                <a:t>U,,push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</a:rPr>
                                <a:t>), (</a:t>
                              </a:r>
                              <a:r>
                                <a:rPr kumimoji="0" lang="en-US" sz="1200" dirty="0" err="1" smtClean="0">
                                  <a:solidFill>
                                    <a:schemeClr val="tx1"/>
                                  </a:solidFill>
                                  <a:latin typeface="+mn-ea"/>
                                </a:rPr>
                                <a:t>U,,pop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</a:rPr>
                                <a:t>), (T,0000, main) }</a:t>
                              </a:r>
                              <a:endParaRPr kumimoji="0" lang="en-US" altLang="zh-TW" sz="1200" dirty="0" smtClean="0">
                                <a:solidFill>
                                  <a:schemeClr val="tx1"/>
                                </a:solidFill>
                                <a:latin typeface="+mn-ea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6" name="矩形 55"/>
                          <a:cNvSpPr/>
                        </a:nvSpPr>
                        <a:spPr>
                          <a:xfrm>
                            <a:off x="732766" y="214290"/>
                            <a:ext cx="1622143" cy="277783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zh-TW" altLang="en-US" sz="1200" dirty="0" smtClean="0">
                                  <a:latin typeface="+mn-ea"/>
                                  <a:cs typeface="Times New Roman" pitchFamily="18" charset="0"/>
                                </a:rPr>
                                <a:t>目的檔： </a:t>
                              </a:r>
                              <a:r>
                                <a:rPr kumimoji="0" lang="en-US" altLang="zh-TW" sz="1200" dirty="0" err="1" smtClean="0">
                                  <a:latin typeface="+mn-ea"/>
                                  <a:cs typeface="Times New Roman" pitchFamily="18" charset="0"/>
                                </a:rPr>
                                <a:t>StackMain.o</a:t>
                              </a:r>
                              <a:endParaRPr kumimoji="0" lang="en-US" altLang="zh-TW" sz="1200" dirty="0" smtClean="0">
                                <a:latin typeface="+mn-ea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7" name="矩形 56"/>
                          <a:cNvSpPr/>
                        </a:nvSpPr>
                        <a:spPr>
                          <a:xfrm>
                            <a:off x="732766" y="2192103"/>
                            <a:ext cx="1818959" cy="276195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zh-TW" altLang="en-US" sz="1200" dirty="0" smtClean="0">
                                  <a:latin typeface="+mn-ea"/>
                                  <a:cs typeface="Times New Roman" pitchFamily="18" charset="0"/>
                                </a:rPr>
                                <a:t>目的檔 ： </a:t>
                              </a:r>
                              <a:r>
                                <a:rPr kumimoji="0" lang="en-US" altLang="zh-TW" sz="1200" dirty="0" err="1" smtClean="0">
                                  <a:latin typeface="+mn-ea"/>
                                  <a:cs typeface="Times New Roman" pitchFamily="18" charset="0"/>
                                </a:rPr>
                                <a:t>StackFunc.o</a:t>
                              </a:r>
                              <a:endParaRPr kumimoji="0" lang="en-US" altLang="zh-TW" sz="1200" dirty="0" smtClean="0">
                                <a:latin typeface="+mn-ea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8" name="矩形 57"/>
                          <a:cNvSpPr/>
                        </a:nvSpPr>
                        <a:spPr bwMode="auto">
                          <a:xfrm>
                            <a:off x="732766" y="3977850"/>
                            <a:ext cx="3714105" cy="928588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</a:rPr>
                                <a:t>S { (T,0000,push)(T,0028,pop)(</a:t>
                              </a:r>
                              <a:r>
                                <a:rPr kumimoji="0" lang="en-US" sz="1200" dirty="0" err="1" smtClean="0">
                                  <a:solidFill>
                                    <a:schemeClr val="tx1"/>
                                  </a:solidFill>
                                  <a:latin typeface="+mn-ea"/>
                                </a:rPr>
                                <a:t>U,,stack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</a:rPr>
                                <a:t>)(</a:t>
                              </a:r>
                              <a:r>
                                <a:rPr kumimoji="0" lang="en-US" sz="1200" dirty="0" err="1" smtClean="0">
                                  <a:solidFill>
                                    <a:schemeClr val="tx1"/>
                                  </a:solidFill>
                                  <a:latin typeface="+mn-ea"/>
                                </a:rPr>
                                <a:t>U,,top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</a:rPr>
                                <a:t>) } </a:t>
                              </a: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M { (T,0004,top,pc)(T,0008,stack,pc)(T,0020,top,pc)</a:t>
                              </a:r>
                              <a:r>
                                <a:rPr kumimoji="0" lang="zh-TW" alt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</a:t>
                              </a:r>
                              <a:r>
                                <a:rPr kumimoji="0" lang="en-US" altLang="zh-TW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/>
                              </a:r>
                              <a:br>
                                <a:rPr kumimoji="0" lang="en-US" altLang="zh-TW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</a:br>
                              <a:r>
                                <a:rPr kumimoji="0" lang="en-US" altLang="zh-TW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     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(T,0028,top,pc)(T,002C,stack,pc)(T,0044,top,pc)</a:t>
                              </a:r>
                              <a:r>
                                <a:rPr kumimoji="0" lang="zh-TW" alt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</a:t>
                              </a:r>
                              <a:endParaRPr kumimoji="0" lang="en-US" altLang="zh-TW" sz="1200" dirty="0" smtClean="0">
                                <a:solidFill>
                                  <a:schemeClr val="tx1"/>
                                </a:solidFill>
                                <a:latin typeface="+mn-ea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altLang="zh-TW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}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9" name="矩形 58"/>
                          <a:cNvSpPr/>
                        </a:nvSpPr>
                        <a:spPr>
                          <a:xfrm>
                            <a:off x="732766" y="5120728"/>
                            <a:ext cx="1817371" cy="276195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zh-TW" altLang="en-US" sz="1200" dirty="0" smtClean="0">
                                  <a:latin typeface="+mn-ea"/>
                                  <a:cs typeface="Times New Roman" pitchFamily="18" charset="0"/>
                                </a:rPr>
                                <a:t>目的檔： </a:t>
                              </a:r>
                              <a:r>
                                <a:rPr kumimoji="0" lang="en-US" altLang="zh-TW" sz="1200" dirty="0" err="1" smtClean="0">
                                  <a:latin typeface="+mn-ea"/>
                                  <a:cs typeface="Times New Roman" pitchFamily="18" charset="0"/>
                                </a:rPr>
                                <a:t>StackType.o</a:t>
                              </a:r>
                              <a:r>
                                <a:rPr kumimoji="0" lang="zh-TW" altLang="en-US" sz="1200" dirty="0" smtClean="0">
                                  <a:latin typeface="+mn-ea"/>
                                  <a:cs typeface="Times New Roman" pitchFamily="18" charset="0"/>
                                </a:rPr>
                                <a:t> </a:t>
                              </a:r>
                              <a:endParaRPr kumimoji="0" lang="en-US" altLang="zh-TW" sz="1200" dirty="0" smtClean="0">
                                <a:latin typeface="+mn-ea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0" name="矩形 59"/>
                          <a:cNvSpPr/>
                        </a:nvSpPr>
                        <a:spPr bwMode="auto">
                          <a:xfrm>
                            <a:off x="5591260" y="3549271"/>
                            <a:ext cx="3285554" cy="42857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zh-TW" alt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資料段： 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D {  00000000 </a:t>
                              </a:r>
                              <a:r>
                                <a:rPr kumimoji="0" lang="zh-TW" alt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}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1" name="矩形 60"/>
                          <a:cNvSpPr/>
                        </a:nvSpPr>
                        <a:spPr bwMode="auto">
                          <a:xfrm>
                            <a:off x="5591260" y="3977850"/>
                            <a:ext cx="3285554" cy="42857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altLang="zh-TW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BSS</a:t>
                              </a:r>
                              <a:r>
                                <a:rPr kumimoji="0" lang="zh-TW" alt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段： </a:t>
                              </a:r>
                              <a:r>
                                <a:rPr kumimoji="0" lang="en-US" altLang="zh-TW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B { 0200}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2" name="矩形 61"/>
                          <a:cNvSpPr/>
                        </a:nvSpPr>
                        <a:spPr>
                          <a:xfrm>
                            <a:off x="4948434" y="3906420"/>
                            <a:ext cx="857101" cy="276195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latin typeface="+mn-ea"/>
                                  <a:cs typeface="Times New Roman" pitchFamily="18" charset="0"/>
                                </a:rPr>
                                <a:t>B,0000</a:t>
                              </a:r>
                              <a:endParaRPr kumimoji="0" lang="zh-TW" altLang="en-US" sz="1200" dirty="0">
                                <a:latin typeface="+mn-ea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3" name="矩形 62"/>
                          <a:cNvSpPr/>
                        </a:nvSpPr>
                        <a:spPr>
                          <a:xfrm>
                            <a:off x="4948434" y="4192139"/>
                            <a:ext cx="857101" cy="276195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latin typeface="+mn-ea"/>
                                  <a:cs typeface="Times New Roman" pitchFamily="18" charset="0"/>
                                </a:rPr>
                                <a:t>B,0200</a:t>
                              </a:r>
                              <a:endParaRPr kumimoji="0" lang="zh-TW" altLang="en-US" sz="1200" dirty="0">
                                <a:latin typeface="+mn-ea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4" name="矩形 63"/>
                          <a:cNvSpPr/>
                        </a:nvSpPr>
                        <a:spPr>
                          <a:xfrm>
                            <a:off x="4948434" y="3477841"/>
                            <a:ext cx="869799" cy="276195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latin typeface="+mn-ea"/>
                                  <a:cs typeface="Times New Roman" pitchFamily="18" charset="0"/>
                                </a:rPr>
                                <a:t>D,0000</a:t>
                              </a:r>
                              <a:endParaRPr kumimoji="0" lang="zh-TW" altLang="en-US" sz="1200" dirty="0">
                                <a:latin typeface="+mn-ea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5" name="矩形 64"/>
                          <a:cNvSpPr/>
                        </a:nvSpPr>
                        <a:spPr>
                          <a:xfrm>
                            <a:off x="4948434" y="3682607"/>
                            <a:ext cx="869799" cy="277782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latin typeface="+mn-ea"/>
                                  <a:cs typeface="Times New Roman" pitchFamily="18" charset="0"/>
                                </a:rPr>
                                <a:t>D,0004</a:t>
                              </a:r>
                              <a:endParaRPr kumimoji="0" lang="zh-TW" altLang="en-US" sz="1200" dirty="0">
                                <a:latin typeface="+mn-ea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6" name="矩形 65"/>
                          <a:cNvSpPr/>
                        </a:nvSpPr>
                        <a:spPr bwMode="auto">
                          <a:xfrm>
                            <a:off x="732766" y="6263605"/>
                            <a:ext cx="3714105" cy="35714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altLang="zh-TW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S { (B, 0000, stack) (D,0000,top) }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7" name="矩形 66"/>
                          <a:cNvSpPr/>
                        </a:nvSpPr>
                        <a:spPr bwMode="auto">
                          <a:xfrm>
                            <a:off x="5590666" y="4406176"/>
                            <a:ext cx="3286148" cy="171451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</a:rPr>
                                <a:t>S { (T,0000,main) (T,</a:t>
                              </a:r>
                              <a:r>
                                <a:rPr kumimoji="0" lang="en-US" sz="1200" u="sng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</a:rPr>
                                <a:t>0020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</a:rPr>
                                <a:t>,push) (T,</a:t>
                              </a:r>
                              <a:r>
                                <a:rPr kumimoji="0" lang="en-US" sz="1200" u="sng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</a:rPr>
                                <a:t>0048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</a:rPr>
                                <a:t>,pop) </a:t>
                              </a:r>
                              <a:b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</a:rPr>
                              </a:b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</a:rPr>
                                <a:t>      (B,0000, stack) (D,0000, top) </a:t>
                              </a: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</a:rPr>
                                <a:t>} </a:t>
                              </a: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M { </a:t>
                              </a:r>
                              <a:r>
                                <a:rPr kumimoji="0" lang="en-US" sz="1200" strike="sngStrike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(T,0008,push,pc) (T,000C,pop,pc)</a:t>
                              </a:r>
                              <a:endParaRPr kumimoji="0" lang="zh-TW" altLang="en-US" sz="1200" dirty="0" smtClean="0">
                                <a:solidFill>
                                  <a:schemeClr val="tx1"/>
                                </a:solidFill>
                                <a:latin typeface="+mn-ea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     (T,</a:t>
                              </a:r>
                              <a:r>
                                <a:rPr kumimoji="0" lang="en-US" sz="1200" u="sng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0024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,top,pc) (T,</a:t>
                              </a:r>
                              <a:r>
                                <a:rPr kumimoji="0" lang="en-US" sz="1200" u="sng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0028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,stack,pc) </a:t>
                              </a:r>
                              <a:b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</a:b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     (T,</a:t>
                              </a:r>
                              <a:r>
                                <a:rPr kumimoji="0" lang="en-US" sz="1200" u="sng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0040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,top,pc) (T,</a:t>
                              </a:r>
                              <a:r>
                                <a:rPr kumimoji="0" lang="en-US" sz="1200" u="sng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0048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,top,pc),   </a:t>
                              </a: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      (T,</a:t>
                              </a:r>
                              <a:r>
                                <a:rPr kumimoji="0" lang="en-US" sz="1200" u="sng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004C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,stack,pc) (T,</a:t>
                              </a:r>
                              <a:r>
                                <a:rPr kumimoji="0" lang="en-US" sz="1200" u="sng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0064</a:t>
                              </a: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,top,pc)</a:t>
                              </a:r>
                              <a:endParaRPr kumimoji="0" lang="zh-TW" altLang="en-US" sz="1200" dirty="0" smtClean="0">
                                <a:solidFill>
                                  <a:schemeClr val="tx1"/>
                                </a:solidFill>
                                <a:latin typeface="+mn-ea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}</a:t>
                              </a:r>
                              <a:endParaRPr kumimoji="0" lang="zh-TW" altLang="en-US" sz="1200" dirty="0" smtClean="0">
                                <a:solidFill>
                                  <a:schemeClr val="tx1"/>
                                </a:solidFill>
                                <a:latin typeface="+mn-ea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8" name="矩形 67"/>
                          <a:cNvSpPr/>
                        </a:nvSpPr>
                        <a:spPr>
                          <a:xfrm>
                            <a:off x="5591260" y="1263516"/>
                            <a:ext cx="1471357" cy="276195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zh-TW" altLang="en-US" sz="1200" dirty="0" smtClean="0">
                                  <a:latin typeface="+mn-ea"/>
                                  <a:cs typeface="Times New Roman" pitchFamily="18" charset="0"/>
                                </a:rPr>
                                <a:t>執行檔：</a:t>
                              </a:r>
                              <a:r>
                                <a:rPr kumimoji="0" lang="en-US" altLang="zh-TW" sz="1200" dirty="0" smtClean="0">
                                  <a:latin typeface="+mn-ea"/>
                                  <a:cs typeface="Times New Roman" pitchFamily="18" charset="0"/>
                                </a:rPr>
                                <a:t>Stack.exe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9" name="矩形 68"/>
                          <a:cNvSpPr/>
                        </a:nvSpPr>
                        <a:spPr bwMode="auto">
                          <a:xfrm>
                            <a:off x="4943672" y="1868288"/>
                            <a:ext cx="642826" cy="1530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T,0000</a:t>
                              </a: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T,0010</a:t>
                              </a: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T,0020</a:t>
                              </a: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T,0030</a:t>
                              </a: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T,0040</a:t>
                              </a: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T,0050</a:t>
                              </a: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1200" dirty="0" smtClean="0">
                                  <a:solidFill>
                                    <a:schemeClr val="tx1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T,0060</a:t>
                              </a: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endParaRPr kumimoji="0" lang="en-US" sz="1200" dirty="0" smtClean="0">
                                <a:solidFill>
                                  <a:schemeClr val="tx1"/>
                                </a:solidFill>
                                <a:latin typeface="+mn-ea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</lc:lockedCanvas>
                </a:graphicData>
              </a:graphic>
            </wp:inline>
          </w:drawing>
        </w:r>
      </w:ins>
    </w:p>
    <w:p w:rsidR="00AC3E49" w:rsidRDefault="00AC3E49" w:rsidP="00301208">
      <w:pPr>
        <w:pStyle w:val="a8"/>
        <w:jc w:val="center"/>
      </w:pPr>
      <w:bookmarkStart w:id="101" w:name="_Ref229470508"/>
      <w:r>
        <w:rPr>
          <w:rFonts w:hint="eastAsia"/>
        </w:rPr>
        <w:t>圖</w:t>
      </w:r>
      <w:r>
        <w:rPr>
          <w:rFonts w:hint="eastAsia"/>
        </w:rPr>
        <w:t xml:space="preserve"> </w:t>
      </w:r>
      <w:fldSimple w:instr=" STYLEREF 1 \s ">
        <w:r w:rsidR="002233D6">
          <w:rPr>
            <w:noProof/>
          </w:rPr>
          <w:t>5</w:t>
        </w:r>
      </w:fldSimple>
      <w:r>
        <w:t>.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F36CB3">
        <w:fldChar w:fldCharType="separate"/>
      </w:r>
      <w:r w:rsidR="002233D6">
        <w:rPr>
          <w:noProof/>
        </w:rPr>
        <w:t>12</w:t>
      </w:r>
      <w:r w:rsidR="00F36CB3">
        <w:fldChar w:fldCharType="end"/>
      </w:r>
      <w:bookmarkEnd w:id="101"/>
      <w:r>
        <w:rPr>
          <w:rFonts w:hint="eastAsia"/>
        </w:rPr>
        <w:t xml:space="preserve"> </w:t>
      </w:r>
      <w:r>
        <w:rPr>
          <w:rFonts w:hint="eastAsia"/>
        </w:rPr>
        <w:t>連結過程圖</w:t>
      </w:r>
    </w:p>
    <w:p w:rsidR="00AC3E49" w:rsidRPr="005D7928" w:rsidRDefault="00AC3E49" w:rsidP="00D85033"/>
    <w:p w:rsidR="00AC3E49" w:rsidRDefault="00AC3E49" w:rsidP="00D85033">
      <w:r>
        <w:rPr>
          <w:rFonts w:hint="eastAsia"/>
        </w:rPr>
        <w:t>根據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>REF _Ref229470508 \h</w:instrText>
      </w:r>
      <w:r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圖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12</w:t>
      </w:r>
      <w:r w:rsidR="00F36CB3">
        <w:fldChar w:fldCharType="end"/>
      </w:r>
      <w:r>
        <w:rPr>
          <w:rFonts w:hint="eastAsia"/>
        </w:rPr>
        <w:t>的連結過程圖，我們可以知道整個目的檔的連結情況。由於</w:t>
      </w:r>
      <w:r>
        <w:rPr>
          <w:rFonts w:hint="eastAsia"/>
        </w:rPr>
        <w:t xml:space="preserve"> StackFunc.o </w:t>
      </w:r>
      <w:r>
        <w:rPr>
          <w:rFonts w:hint="eastAsia"/>
        </w:rPr>
        <w:t>被附加在</w:t>
      </w:r>
      <w:r>
        <w:rPr>
          <w:rFonts w:hint="eastAsia"/>
        </w:rPr>
        <w:t xml:space="preserve"> StackMain.o </w:t>
      </w:r>
      <w:r>
        <w:rPr>
          <w:rFonts w:hint="eastAsia"/>
        </w:rPr>
        <w:t>之後，因此，</w:t>
      </w:r>
      <w:r>
        <w:rPr>
          <w:rFonts w:hint="eastAsia"/>
        </w:rPr>
        <w:t xml:space="preserve">StackMain.o </w:t>
      </w:r>
      <w:r>
        <w:rPr>
          <w:rFonts w:hint="eastAsia"/>
        </w:rPr>
        <w:t>中符號表的</w:t>
      </w:r>
      <w:r>
        <w:rPr>
          <w:rFonts w:hint="eastAsia"/>
        </w:rPr>
        <w:t xml:space="preserve"> S </w:t>
      </w:r>
      <w:r>
        <w:rPr>
          <w:rFonts w:hint="eastAsia"/>
        </w:rPr>
        <w:t>記錄會被調整，其中，</w:t>
      </w:r>
      <w:r>
        <w:rPr>
          <w:rFonts w:hint="eastAsia"/>
        </w:rPr>
        <w:t xml:space="preserve">push </w:t>
      </w:r>
      <w:r>
        <w:rPr>
          <w:rFonts w:hint="eastAsia"/>
        </w:rPr>
        <w:t>函數的位址從</w:t>
      </w:r>
      <w:r>
        <w:rPr>
          <w:rFonts w:hint="eastAsia"/>
        </w:rPr>
        <w:t xml:space="preserve"> T0000 </w:t>
      </w:r>
      <w:r>
        <w:rPr>
          <w:rFonts w:hint="eastAsia"/>
        </w:rPr>
        <w:t>移動到</w:t>
      </w:r>
      <w:r>
        <w:rPr>
          <w:rFonts w:hint="eastAsia"/>
        </w:rPr>
        <w:t xml:space="preserve"> T0020</w:t>
      </w:r>
      <w:r>
        <w:rPr>
          <w:rFonts w:hint="eastAsia"/>
        </w:rPr>
        <w:t>，所以符號記錄</w:t>
      </w:r>
      <w:r>
        <w:rPr>
          <w:rFonts w:hint="eastAsia"/>
        </w:rPr>
        <w:t xml:space="preserve"> S(T,0000,push) </w:t>
      </w:r>
      <w:r>
        <w:rPr>
          <w:rFonts w:hint="eastAsia"/>
        </w:rPr>
        <w:t>也就被改為</w:t>
      </w:r>
      <w:r>
        <w:rPr>
          <w:rFonts w:hint="eastAsia"/>
        </w:rPr>
        <w:t xml:space="preserve"> S(T,0020,push)</w:t>
      </w:r>
      <w:r>
        <w:rPr>
          <w:rFonts w:hint="eastAsia"/>
        </w:rPr>
        <w:t>。同樣的，</w:t>
      </w:r>
      <w:r>
        <w:rPr>
          <w:rFonts w:hint="eastAsia"/>
        </w:rPr>
        <w:t xml:space="preserve">pop </w:t>
      </w:r>
      <w:r>
        <w:rPr>
          <w:rFonts w:hint="eastAsia"/>
        </w:rPr>
        <w:t>函數的位址從</w:t>
      </w:r>
      <w:r>
        <w:rPr>
          <w:rFonts w:hint="eastAsia"/>
        </w:rPr>
        <w:t xml:space="preserve"> T0028 </w:t>
      </w:r>
      <w:r>
        <w:rPr>
          <w:rFonts w:hint="eastAsia"/>
        </w:rPr>
        <w:t>移動到</w:t>
      </w:r>
      <w:r>
        <w:rPr>
          <w:rFonts w:hint="eastAsia"/>
        </w:rPr>
        <w:t xml:space="preserve"> T0048</w:t>
      </w:r>
      <w:r>
        <w:rPr>
          <w:rFonts w:hint="eastAsia"/>
        </w:rPr>
        <w:t>，於是符號記錄</w:t>
      </w:r>
      <w:r>
        <w:rPr>
          <w:rFonts w:hint="eastAsia"/>
        </w:rPr>
        <w:t xml:space="preserve"> S(T,0028,pop) </w:t>
      </w:r>
      <w:r>
        <w:rPr>
          <w:rFonts w:hint="eastAsia"/>
        </w:rPr>
        <w:t>被修改為</w:t>
      </w:r>
      <w:r>
        <w:rPr>
          <w:rFonts w:hint="eastAsia"/>
        </w:rPr>
        <w:t xml:space="preserve"> S(T,0048,pop)</w:t>
      </w:r>
      <w:r>
        <w:rPr>
          <w:rFonts w:hint="eastAsia"/>
        </w:rPr>
        <w:t>。</w:t>
      </w:r>
    </w:p>
    <w:p w:rsidR="00AC3E49" w:rsidRDefault="00AC3E49" w:rsidP="00D85033"/>
    <w:p w:rsidR="00AC3E49" w:rsidRDefault="00AC3E49" w:rsidP="001F107A">
      <w:r>
        <w:rPr>
          <w:rFonts w:hint="eastAsia"/>
        </w:rPr>
        <w:t>除了符號表需要修改以外，連結器還會更新重定位記錄</w:t>
      </w:r>
      <w:r>
        <w:rPr>
          <w:rFonts w:hint="eastAsia"/>
        </w:rPr>
        <w:t xml:space="preserve"> (M</w:t>
      </w:r>
      <w:r>
        <w:rPr>
          <w:rFonts w:hint="eastAsia"/>
        </w:rPr>
        <w:t>記錄</w:t>
      </w:r>
      <w:r>
        <w:rPr>
          <w:rFonts w:hint="eastAsia"/>
        </w:rPr>
        <w:t>)</w:t>
      </w:r>
      <w:r>
        <w:rPr>
          <w:rFonts w:hint="eastAsia"/>
        </w:rPr>
        <w:t>。舉例而言，由於</w:t>
      </w:r>
      <w:r>
        <w:rPr>
          <w:rFonts w:hint="eastAsia"/>
        </w:rPr>
        <w:t xml:space="preserve">StackFunc.o </w:t>
      </w:r>
      <w:r>
        <w:rPr>
          <w:rFonts w:hint="eastAsia"/>
        </w:rPr>
        <w:t>的</w:t>
      </w:r>
      <w:r w:rsidR="00C411B1">
        <w:rPr>
          <w:rFonts w:hint="eastAsia"/>
        </w:rPr>
        <w:t>內文段</w:t>
      </w:r>
      <w:r>
        <w:rPr>
          <w:rFonts w:hint="eastAsia"/>
        </w:rPr>
        <w:t>從</w:t>
      </w:r>
      <w:r>
        <w:rPr>
          <w:rFonts w:hint="eastAsia"/>
        </w:rPr>
        <w:t xml:space="preserve"> T0000</w:t>
      </w:r>
      <w:r>
        <w:rPr>
          <w:rFonts w:hint="eastAsia"/>
        </w:rPr>
        <w:t>移到了</w:t>
      </w:r>
      <w:r>
        <w:rPr>
          <w:rFonts w:hint="eastAsia"/>
        </w:rPr>
        <w:t xml:space="preserve"> T0020</w:t>
      </w:r>
      <w:r>
        <w:rPr>
          <w:rFonts w:hint="eastAsia"/>
        </w:rPr>
        <w:t>，這使得</w:t>
      </w:r>
      <w:r>
        <w:rPr>
          <w:rFonts w:hint="eastAsia"/>
        </w:rPr>
        <w:t>StackFunc.o</w:t>
      </w:r>
      <w:r>
        <w:rPr>
          <w:rFonts w:hint="eastAsia"/>
        </w:rPr>
        <w:t>中</w:t>
      </w:r>
      <w:r>
        <w:rPr>
          <w:rFonts w:hint="eastAsia"/>
        </w:rPr>
        <w:t>M</w:t>
      </w:r>
      <w:r>
        <w:rPr>
          <w:rFonts w:hint="eastAsia"/>
        </w:rPr>
        <w:t>記錄的位址全都被加上了</w:t>
      </w:r>
      <w:r>
        <w:rPr>
          <w:rFonts w:hint="eastAsia"/>
        </w:rPr>
        <w:t>0x0020</w:t>
      </w:r>
      <w:r>
        <w:rPr>
          <w:rFonts w:hint="eastAsia"/>
        </w:rPr>
        <w:t>。</w:t>
      </w:r>
    </w:p>
    <w:p w:rsidR="00AC3E49" w:rsidRDefault="00AC3E49" w:rsidP="001F107A"/>
    <w:p w:rsidR="00AC3E49" w:rsidRDefault="00AC3E49" w:rsidP="001F107A">
      <w:r>
        <w:rPr>
          <w:rFonts w:hint="eastAsia"/>
        </w:rPr>
        <w:t>接著，由於符號</w:t>
      </w:r>
      <w:r>
        <w:rPr>
          <w:rFonts w:hint="eastAsia"/>
        </w:rPr>
        <w:t xml:space="preserve"> push, pop </w:t>
      </w:r>
      <w:r>
        <w:rPr>
          <w:rFonts w:hint="eastAsia"/>
        </w:rPr>
        <w:t>的位址已經確定，於是連結器可以利用修改記錄</w:t>
      </w:r>
      <w:r>
        <w:rPr>
          <w:rFonts w:hint="eastAsia"/>
        </w:rPr>
        <w:t xml:space="preserve">M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 w:rsidRPr="001F107A">
        <w:rPr>
          <w:rFonts w:hint="eastAsia"/>
        </w:rPr>
        <w:t>(T,0008,push,pc) (T,</w:t>
      </w:r>
      <w:smartTag w:uri="urn:schemas-microsoft-com:office:smarttags" w:element="chmetcnv">
        <w:smartTagPr>
          <w:attr w:name="UnitName" w:val="C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1F107A">
          <w:rPr>
            <w:rFonts w:hint="eastAsia"/>
          </w:rPr>
          <w:t>000C</w:t>
        </w:r>
      </w:smartTag>
      <w:r w:rsidRPr="001F107A">
        <w:rPr>
          <w:rFonts w:hint="eastAsia"/>
        </w:rPr>
        <w:t>,pop,pc)</w:t>
      </w:r>
      <w:r>
        <w:rPr>
          <w:rFonts w:hint="eastAsia"/>
        </w:rPr>
        <w:t xml:space="preserve"> </w:t>
      </w:r>
      <w:r>
        <w:rPr>
          <w:rFonts w:hint="eastAsia"/>
        </w:rPr>
        <w:t>對目的碼進行修改。舉例而言，位於</w:t>
      </w:r>
      <w:r>
        <w:rPr>
          <w:rFonts w:hint="eastAsia"/>
        </w:rPr>
        <w:t>T,0008</w:t>
      </w:r>
      <w:r>
        <w:rPr>
          <w:rFonts w:hint="eastAsia"/>
        </w:rPr>
        <w:t>的目的碼</w:t>
      </w:r>
      <w:r>
        <w:rPr>
          <w:rFonts w:hint="eastAsia"/>
        </w:rPr>
        <w:t>2B000000</w:t>
      </w:r>
      <w:r>
        <w:rPr>
          <w:rFonts w:hint="eastAsia"/>
        </w:rPr>
        <w:t>被改為</w:t>
      </w:r>
      <w:r>
        <w:rPr>
          <w:rFonts w:hint="eastAsia"/>
        </w:rPr>
        <w:t>2B</w:t>
      </w:r>
      <w:r w:rsidR="000C2B17">
        <w:rPr>
          <w:rFonts w:hint="eastAsia"/>
        </w:rPr>
        <w:t>F</w:t>
      </w:r>
      <w:r>
        <w:rPr>
          <w:rFonts w:hint="eastAsia"/>
        </w:rPr>
        <w:t>00014</w:t>
      </w:r>
      <w:r w:rsidR="000C2B17">
        <w:rPr>
          <w:rFonts w:hint="eastAsia"/>
        </w:rPr>
        <w:t xml:space="preserve"> </w:t>
      </w:r>
      <w:r w:rsidR="000C2B17">
        <w:rPr>
          <w:rFonts w:hint="eastAsia"/>
        </w:rPr>
        <w:t>，原因是</w:t>
      </w:r>
      <w:r w:rsidR="000C2B17">
        <w:rPr>
          <w:rFonts w:hint="eastAsia"/>
        </w:rPr>
        <w:t xml:space="preserve"> address(push)-PC (0008+4) = T:0020-T:000C=0014</w:t>
      </w:r>
      <w:r>
        <w:rPr>
          <w:rFonts w:hint="eastAsia"/>
        </w:rPr>
        <w:t>，而位於</w:t>
      </w:r>
      <w:r>
        <w:rPr>
          <w:rFonts w:hint="eastAsia"/>
        </w:rPr>
        <w:t>T,</w:t>
      </w:r>
      <w:smartTag w:uri="urn:schemas-microsoft-com:office:smarttags" w:element="chmetcnv">
        <w:smartTagPr>
          <w:attr w:name="UnitName" w:val="C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000C</w:t>
        </w:r>
      </w:smartTag>
      <w:r>
        <w:rPr>
          <w:rFonts w:hint="eastAsia"/>
        </w:rPr>
        <w:t>的</w:t>
      </w:r>
      <w:r>
        <w:rPr>
          <w:rFonts w:hint="eastAsia"/>
        </w:rPr>
        <w:t>2B000000</w:t>
      </w:r>
      <w:r>
        <w:rPr>
          <w:rFonts w:hint="eastAsia"/>
        </w:rPr>
        <w:t>則被修改為</w:t>
      </w:r>
      <w:r>
        <w:rPr>
          <w:rFonts w:hint="eastAsia"/>
        </w:rPr>
        <w:t>2B</w:t>
      </w:r>
      <w:r w:rsidR="000C2B17">
        <w:rPr>
          <w:rFonts w:hint="eastAsia"/>
        </w:rPr>
        <w:t>F</w:t>
      </w:r>
      <w:r>
        <w:rPr>
          <w:rFonts w:hint="eastAsia"/>
        </w:rPr>
        <w:t>000</w:t>
      </w:r>
      <w:r w:rsidR="000C2B17">
        <w:rPr>
          <w:rFonts w:hint="eastAsia"/>
        </w:rPr>
        <w:t>3</w:t>
      </w:r>
      <w:r>
        <w:rPr>
          <w:rFonts w:hint="eastAsia"/>
        </w:rPr>
        <w:t>8</w:t>
      </w:r>
      <w:r w:rsidR="000C2B17">
        <w:rPr>
          <w:rFonts w:hint="eastAsia"/>
        </w:rPr>
        <w:t>，原因是</w:t>
      </w:r>
      <w:r w:rsidR="000C2B17">
        <w:rPr>
          <w:rFonts w:hint="eastAsia"/>
        </w:rPr>
        <w:t xml:space="preserve"> address(pop)-PC (000C+4) =T:0048-T:0010=0038</w:t>
      </w:r>
      <w:r>
        <w:rPr>
          <w:rFonts w:hint="eastAsia"/>
        </w:rPr>
        <w:t>。在修改完畢之後，這些修改記錄</w:t>
      </w:r>
      <w:r>
        <w:rPr>
          <w:rFonts w:hint="eastAsia"/>
        </w:rPr>
        <w:lastRenderedPageBreak/>
        <w:t>就可以被去除了</w:t>
      </w:r>
      <w:del w:id="102" w:author="ccc" w:date="2012-03-12T19:19:00Z">
        <w:r w:rsidDel="00930A64">
          <w:rPr>
            <w:rFonts w:hint="eastAsia"/>
          </w:rPr>
          <w:delText>，</w:delText>
        </w:r>
      </w:del>
      <w:ins w:id="103" w:author="ccc" w:date="2012-03-12T19:19:00Z">
        <w:r w:rsidR="00930A64">
          <w:rPr>
            <w:rFonts w:hint="eastAsia"/>
          </w:rPr>
          <w:t>。</w:t>
        </w:r>
      </w:ins>
      <w:r>
        <w:rPr>
          <w:rFonts w:hint="eastAsia"/>
        </w:rPr>
        <w:t>舉例而言，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>REF _Ref229470508 \h</w:instrText>
      </w:r>
      <w:r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圖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12</w:t>
      </w:r>
      <w:r w:rsidR="00F36CB3">
        <w:fldChar w:fldCharType="end"/>
      </w:r>
      <w:r w:rsidRPr="001F107A">
        <w:rPr>
          <w:rFonts w:hint="eastAsia"/>
        </w:rPr>
        <w:t xml:space="preserve"> </w:t>
      </w:r>
      <w:r>
        <w:rPr>
          <w:rFonts w:hint="eastAsia"/>
        </w:rPr>
        <w:t>當中的</w:t>
      </w:r>
      <w:r>
        <w:rPr>
          <w:rFonts w:hint="eastAsia"/>
        </w:rPr>
        <w:t xml:space="preserve"> </w:t>
      </w:r>
      <w:r w:rsidRPr="001F107A">
        <w:rPr>
          <w:rFonts w:hint="eastAsia"/>
        </w:rPr>
        <w:t>(T,0008,push,pc) (T,</w:t>
      </w:r>
      <w:smartTag w:uri="urn:schemas-microsoft-com:office:smarttags" w:element="chmetcnv">
        <w:smartTagPr>
          <w:attr w:name="UnitName" w:val="C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1F107A">
          <w:rPr>
            <w:rFonts w:hint="eastAsia"/>
          </w:rPr>
          <w:t>000C</w:t>
        </w:r>
      </w:smartTag>
      <w:r w:rsidRPr="001F107A">
        <w:rPr>
          <w:rFonts w:hint="eastAsia"/>
        </w:rPr>
        <w:t>,pop,pc)</w:t>
      </w:r>
      <w:r>
        <w:rPr>
          <w:rFonts w:hint="eastAsia"/>
        </w:rPr>
        <w:t xml:space="preserve"> </w:t>
      </w:r>
      <w:r>
        <w:rPr>
          <w:rFonts w:hint="eastAsia"/>
        </w:rPr>
        <w:t>兩筆修改記錄就被刪除掉了。</w:t>
      </w:r>
    </w:p>
    <w:p w:rsidR="00AC3E49" w:rsidRPr="00DF3F7D" w:rsidRDefault="00AC3E49" w:rsidP="00301208"/>
    <w:p w:rsidR="00AC3E49" w:rsidRDefault="00AC3E49" w:rsidP="00301208">
      <w:r>
        <w:rPr>
          <w:rFonts w:hint="eastAsia"/>
        </w:rPr>
        <w:t>連結器建立了的完整的符號表，更新了修改記錄之後，就可以輸出執行檔，連結完成後的執行檔</w:t>
      </w:r>
      <w:r>
        <w:rPr>
          <w:rFonts w:hint="eastAsia"/>
        </w:rPr>
        <w:t xml:space="preserve"> Stack.exe </w:t>
      </w:r>
      <w:r>
        <w:rPr>
          <w:rFonts w:hint="eastAsia"/>
        </w:rPr>
        <w:t>的內容如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>REF _Ref229449749 \h</w:instrText>
      </w:r>
      <w:r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圖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11</w:t>
      </w:r>
      <w:r w:rsidR="00F36CB3">
        <w:fldChar w:fldCharType="end"/>
      </w:r>
      <w:r>
        <w:rPr>
          <w:rFonts w:hint="eastAsia"/>
        </w:rPr>
        <w:t>所示。當然，連結器還必須建立新的表頭結構，這樣載入器才能根據表頭結構取得各分段，將各分段的目的碼載入到記憶體中執行。</w:t>
      </w:r>
    </w:p>
    <w:p w:rsidR="00AC3E49" w:rsidRDefault="00AC3E49" w:rsidP="00301208"/>
    <w:p w:rsidR="00AC3E49" w:rsidRDefault="00F36CB3" w:rsidP="00301208">
      <w:r>
        <w:fldChar w:fldCharType="begin"/>
      </w:r>
      <w:r w:rsidR="00AC3E49">
        <w:instrText xml:space="preserve"> </w:instrText>
      </w:r>
      <w:r w:rsidR="00AC3E49">
        <w:rPr>
          <w:rFonts w:hint="eastAsia"/>
        </w:rPr>
        <w:instrText>REF _Ref258157268 \h</w:instrText>
      </w:r>
      <w:r w:rsidR="00AC3E49">
        <w:instrText xml:space="preserve"> </w:instrText>
      </w:r>
      <w:r>
        <w:fldChar w:fldCharType="separate"/>
      </w:r>
      <w:r w:rsidR="002233D6">
        <w:rPr>
          <w:rFonts w:hint="eastAsia"/>
        </w:rPr>
        <w:t>圖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13</w:t>
      </w:r>
      <w:r>
        <w:fldChar w:fldCharType="end"/>
      </w:r>
      <w:r w:rsidR="00AC3E49">
        <w:rPr>
          <w:rFonts w:hint="eastAsia"/>
        </w:rPr>
        <w:t>顯示了連結器的演算法，該演算法假設輸出一定是執行檔，而且所有的符號都應該要被定義。如此，就可以先讀取每一個目的檔中的符號表，並計算每個分段的大小，然後，再利用修改記錄修改目的碼，修改完後輸出到執行檔當中。</w:t>
      </w:r>
    </w:p>
    <w:p w:rsidR="00AC3E49" w:rsidRDefault="00AC3E49" w:rsidP="00301208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070"/>
        <w:gridCol w:w="3292"/>
      </w:tblGrid>
      <w:tr w:rsidR="00AC3E49" w:rsidTr="005C50E5">
        <w:tc>
          <w:tcPr>
            <w:tcW w:w="5070" w:type="dxa"/>
          </w:tcPr>
          <w:p w:rsidR="00AC3E49" w:rsidRDefault="00AC3E49" w:rsidP="00301208">
            <w:r>
              <w:rPr>
                <w:rFonts w:hint="eastAsia"/>
              </w:rPr>
              <w:t>連結器的演算法</w:t>
            </w:r>
          </w:p>
        </w:tc>
        <w:tc>
          <w:tcPr>
            <w:tcW w:w="3292" w:type="dxa"/>
          </w:tcPr>
          <w:p w:rsidR="00AC3E49" w:rsidRDefault="00AC3E49" w:rsidP="00301208">
            <w:r>
              <w:rPr>
                <w:rFonts w:hint="eastAsia"/>
              </w:rPr>
              <w:t>說明</w:t>
            </w:r>
          </w:p>
        </w:tc>
      </w:tr>
      <w:tr w:rsidR="00AC3E49" w:rsidTr="005C50E5">
        <w:tc>
          <w:tcPr>
            <w:tcW w:w="5070" w:type="dxa"/>
          </w:tcPr>
          <w:p w:rsidR="00AC3E49" w:rsidRPr="00491265" w:rsidRDefault="00AC3E49" w:rsidP="003C33D5">
            <w:r w:rsidRPr="00491265">
              <w:rPr>
                <w:rFonts w:hint="eastAsia"/>
              </w:rPr>
              <w:t xml:space="preserve">Algorithm </w:t>
            </w:r>
            <w:r>
              <w:rPr>
                <w:rFonts w:hint="eastAsia"/>
              </w:rPr>
              <w:t>Linker</w:t>
            </w:r>
          </w:p>
          <w:p w:rsidR="00AC3E49" w:rsidRDefault="00AC3E49" w:rsidP="003C33D5">
            <w:r w:rsidRPr="00491265">
              <w:rPr>
                <w:rFonts w:hint="eastAsia"/>
              </w:rPr>
              <w:t>Input objFile</w:t>
            </w:r>
            <w:r>
              <w:rPr>
                <w:rFonts w:hint="eastAsia"/>
              </w:rPr>
              <w:t>List</w:t>
            </w:r>
          </w:p>
          <w:p w:rsidR="00AC3E49" w:rsidRDefault="00AC3E49" w:rsidP="003C33D5">
            <w:r>
              <w:rPr>
                <w:rFonts w:hint="eastAsia"/>
              </w:rPr>
              <w:t>output exeFile</w:t>
            </w:r>
          </w:p>
          <w:p w:rsidR="00AC3E49" w:rsidRDefault="00AC3E49" w:rsidP="003C33D5">
            <w:r>
              <w:rPr>
                <w:rFonts w:hint="eastAsia"/>
              </w:rPr>
              <w:t xml:space="preserve">  secTable = new SectionTable(T,D,B,</w:t>
            </w:r>
            <w:r>
              <w:t>…</w:t>
            </w:r>
            <w:r>
              <w:rPr>
                <w:rFonts w:hint="eastAsia"/>
              </w:rPr>
              <w:t>);</w:t>
            </w:r>
          </w:p>
          <w:p w:rsidR="00AC3E49" w:rsidRDefault="00AC3E49" w:rsidP="003C33D5">
            <w:r>
              <w:rPr>
                <w:rFonts w:hint="eastAsia"/>
              </w:rPr>
              <w:t xml:space="preserve">  foreach objFile in objFileList</w:t>
            </w:r>
          </w:p>
          <w:p w:rsidR="00AC3E49" w:rsidRDefault="00AC3E49" w:rsidP="003C33D5">
            <w:r>
              <w:rPr>
                <w:rFonts w:hint="eastAsia"/>
              </w:rPr>
              <w:t xml:space="preserve">    foreach S_record s in objFile</w:t>
            </w:r>
          </w:p>
          <w:p w:rsidR="00AC3E49" w:rsidRDefault="00AC3E49" w:rsidP="003C33D5">
            <w:r>
              <w:rPr>
                <w:rFonts w:hint="eastAsia"/>
              </w:rPr>
              <w:t xml:space="preserve">      if s.type is not </w:t>
            </w:r>
            <w:r w:rsidRPr="003C33D5">
              <w:t>'</w:t>
            </w:r>
            <w:r>
              <w:rPr>
                <w:rFonts w:hint="eastAsia"/>
              </w:rPr>
              <w:t>U</w:t>
            </w:r>
            <w:r w:rsidRPr="003C33D5">
              <w:t>'</w:t>
            </w:r>
          </w:p>
          <w:p w:rsidR="00AC3E49" w:rsidRDefault="00AC3E49" w:rsidP="003C33D5">
            <w:r>
              <w:rPr>
                <w:rFonts w:hint="eastAsia"/>
              </w:rPr>
              <w:t xml:space="preserve">        s.address += secTable[s.name].size</w:t>
            </w:r>
          </w:p>
          <w:p w:rsidR="00AC3E49" w:rsidRDefault="00AC3E49" w:rsidP="003C33D5">
            <w:r>
              <w:rPr>
                <w:rFonts w:hint="eastAsia"/>
              </w:rPr>
              <w:t xml:space="preserve">        exeFile.writeS_Record(s)</w:t>
            </w:r>
          </w:p>
          <w:p w:rsidR="00AC3E49" w:rsidRDefault="00AC3E49" w:rsidP="003C33D5">
            <w:r>
              <w:rPr>
                <w:rFonts w:hint="eastAsia"/>
              </w:rPr>
              <w:t xml:space="preserve">    foreach M_record m in objFile</w:t>
            </w:r>
          </w:p>
          <w:p w:rsidR="00AC3E49" w:rsidRDefault="00AC3E49" w:rsidP="003C33D5">
            <w:r>
              <w:rPr>
                <w:rFonts w:hint="eastAsia"/>
              </w:rPr>
              <w:t xml:space="preserve">      m.address += secTable[m.section].size</w:t>
            </w:r>
          </w:p>
          <w:p w:rsidR="00AC3E49" w:rsidRDefault="00AC3E49" w:rsidP="003C33D5">
            <w:r>
              <w:rPr>
                <w:rFonts w:hint="eastAsia"/>
              </w:rPr>
              <w:t xml:space="preserve">      exeFile.writeM_Record(m)</w:t>
            </w:r>
          </w:p>
          <w:p w:rsidR="00AC3E49" w:rsidRDefault="00AC3E49" w:rsidP="000812CC">
            <w:r>
              <w:rPr>
                <w:rFonts w:hint="eastAsia"/>
              </w:rPr>
              <w:t xml:space="preserve">    foreach section e in objFile</w:t>
            </w:r>
          </w:p>
          <w:p w:rsidR="00AC3E49" w:rsidRDefault="00AC3E49" w:rsidP="000812CC">
            <w:r>
              <w:rPr>
                <w:rFonts w:hint="eastAsia"/>
              </w:rPr>
              <w:t xml:space="preserve">      secTable[e.name].size += e.size</w:t>
            </w:r>
          </w:p>
          <w:p w:rsidR="00AC3E49" w:rsidRPr="000812CC" w:rsidRDefault="00AC3E49" w:rsidP="003C33D5">
            <w:r>
              <w:rPr>
                <w:rFonts w:hint="eastAsia"/>
              </w:rPr>
              <w:t xml:space="preserve">      exeFile.writeSection(e);</w:t>
            </w:r>
          </w:p>
          <w:p w:rsidR="00AC3E49" w:rsidRDefault="00AC3E49" w:rsidP="003C33D5">
            <w:r>
              <w:rPr>
                <w:rFonts w:hint="eastAsia"/>
              </w:rPr>
              <w:t xml:space="preserve">  exeFile.modifyHeader(secTable)</w:t>
            </w:r>
          </w:p>
          <w:p w:rsidR="00AC3E49" w:rsidRDefault="00AC3E49" w:rsidP="003C33D5">
            <w:r w:rsidRPr="00491265">
              <w:t>E</w:t>
            </w:r>
            <w:r w:rsidRPr="00491265">
              <w:rPr>
                <w:rFonts w:hint="eastAsia"/>
              </w:rPr>
              <w:t>nd</w:t>
            </w:r>
            <w:r>
              <w:rPr>
                <w:rFonts w:hint="eastAsia"/>
              </w:rPr>
              <w:t xml:space="preserve"> Algorithm</w:t>
            </w:r>
          </w:p>
        </w:tc>
        <w:tc>
          <w:tcPr>
            <w:tcW w:w="3292" w:type="dxa"/>
          </w:tcPr>
          <w:p w:rsidR="00AC3E49" w:rsidRDefault="00AC3E49" w:rsidP="00301208">
            <w:r>
              <w:rPr>
                <w:rFonts w:hint="eastAsia"/>
              </w:rPr>
              <w:t>連結器的演算法</w:t>
            </w:r>
          </w:p>
          <w:p w:rsidR="00AC3E49" w:rsidRDefault="00AC3E49" w:rsidP="00301208">
            <w:r>
              <w:rPr>
                <w:rFonts w:hint="eastAsia"/>
              </w:rPr>
              <w:t>輸入為一群目的檔</w:t>
            </w:r>
          </w:p>
          <w:p w:rsidR="00AC3E49" w:rsidRDefault="00AC3E49" w:rsidP="003C33D5">
            <w:r>
              <w:rPr>
                <w:rFonts w:hint="eastAsia"/>
              </w:rPr>
              <w:t>輸出為執行檔</w:t>
            </w:r>
          </w:p>
          <w:p w:rsidR="00AC3E49" w:rsidRDefault="00AC3E49" w:rsidP="003C33D5">
            <w:r>
              <w:rPr>
                <w:rFonts w:hint="eastAsia"/>
              </w:rPr>
              <w:t>建立分段表</w:t>
            </w:r>
          </w:p>
          <w:p w:rsidR="00AC3E49" w:rsidRDefault="00AC3E49" w:rsidP="003C33D5">
            <w:r>
              <w:rPr>
                <w:rFonts w:hint="eastAsia"/>
              </w:rPr>
              <w:t>對於每一個目的檔</w:t>
            </w:r>
            <w:r>
              <w:rPr>
                <w:rFonts w:hint="eastAsia"/>
              </w:rPr>
              <w:t xml:space="preserve"> objFile</w:t>
            </w:r>
          </w:p>
          <w:p w:rsidR="00AC3E49" w:rsidRDefault="00AC3E49" w:rsidP="003C33D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對於每個符號記錄</w:t>
            </w:r>
            <w:r>
              <w:rPr>
                <w:rFonts w:hint="eastAsia"/>
              </w:rPr>
              <w:t xml:space="preserve"> s</w:t>
            </w:r>
          </w:p>
          <w:p w:rsidR="00AC3E49" w:rsidRDefault="00AC3E49" w:rsidP="003C33D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 xml:space="preserve"> s </w:t>
            </w:r>
            <w:r>
              <w:rPr>
                <w:rFonts w:hint="eastAsia"/>
              </w:rPr>
              <w:t>不是未定義符號</w:t>
            </w:r>
          </w:p>
          <w:p w:rsidR="00AC3E49" w:rsidRDefault="00AC3E49" w:rsidP="008E4120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更新符號</w:t>
            </w:r>
            <w:r>
              <w:rPr>
                <w:rFonts w:hint="eastAsia"/>
              </w:rPr>
              <w:t xml:space="preserve"> s </w:t>
            </w:r>
            <w:r>
              <w:rPr>
                <w:rFonts w:hint="eastAsia"/>
              </w:rPr>
              <w:t>的位址</w:t>
            </w:r>
          </w:p>
          <w:p w:rsidR="00AC3E49" w:rsidRDefault="00AC3E49" w:rsidP="008E4120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輸出</w:t>
            </w:r>
            <w:r>
              <w:rPr>
                <w:rFonts w:hint="eastAsia"/>
              </w:rPr>
              <w:t xml:space="preserve"> s </w:t>
            </w:r>
            <w:r>
              <w:rPr>
                <w:rFonts w:hint="eastAsia"/>
              </w:rPr>
              <w:t>記錄到執行檔中</w:t>
            </w:r>
          </w:p>
          <w:p w:rsidR="00AC3E49" w:rsidRDefault="00AC3E49" w:rsidP="000812C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對於每一筆修改記錄</w:t>
            </w:r>
            <w:r>
              <w:rPr>
                <w:rFonts w:hint="eastAsia"/>
              </w:rPr>
              <w:t xml:space="preserve"> m</w:t>
            </w:r>
          </w:p>
          <w:p w:rsidR="00AC3E49" w:rsidRDefault="00AC3E49" w:rsidP="000812C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修正</w:t>
            </w:r>
            <w:r>
              <w:rPr>
                <w:rFonts w:hint="eastAsia"/>
              </w:rPr>
              <w:t xml:space="preserve"> m </w:t>
            </w:r>
            <w:r>
              <w:rPr>
                <w:rFonts w:hint="eastAsia"/>
              </w:rPr>
              <w:t>記錄的位址</w:t>
            </w:r>
          </w:p>
          <w:p w:rsidR="00AC3E49" w:rsidRDefault="00AC3E49" w:rsidP="000812C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輸出</w:t>
            </w:r>
            <w:r>
              <w:rPr>
                <w:rFonts w:hint="eastAsia"/>
              </w:rPr>
              <w:t xml:space="preserve"> m </w:t>
            </w:r>
            <w:r>
              <w:rPr>
                <w:rFonts w:hint="eastAsia"/>
              </w:rPr>
              <w:t>記錄到執行檔中</w:t>
            </w:r>
          </w:p>
          <w:p w:rsidR="00AC3E49" w:rsidRDefault="00AC3E49" w:rsidP="008E4120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對於每一個分段</w:t>
            </w:r>
            <w:r>
              <w:rPr>
                <w:rFonts w:hint="eastAsia"/>
              </w:rPr>
              <w:t xml:space="preserve"> e</w:t>
            </w:r>
          </w:p>
          <w:p w:rsidR="00AC3E49" w:rsidRDefault="00AC3E49" w:rsidP="00E82788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 xml:space="preserve"> objFile </w:t>
            </w:r>
            <w:r>
              <w:rPr>
                <w:rFonts w:hint="eastAsia"/>
              </w:rPr>
              <w:t>的分段大小</w:t>
            </w:r>
          </w:p>
          <w:p w:rsidR="00AC3E49" w:rsidRDefault="00AC3E49" w:rsidP="00E82788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輸出分段到執行檔</w:t>
            </w:r>
          </w:p>
          <w:p w:rsidR="00AC3E49" w:rsidRPr="003C33D5" w:rsidRDefault="00AC3E49" w:rsidP="00E82788">
            <w:r>
              <w:rPr>
                <w:rFonts w:hint="eastAsia"/>
              </w:rPr>
              <w:t>修正執行檔表頭</w:t>
            </w:r>
          </w:p>
        </w:tc>
      </w:tr>
    </w:tbl>
    <w:p w:rsidR="00AC3E49" w:rsidRDefault="00AC3E49" w:rsidP="00444CFA">
      <w:pPr>
        <w:pStyle w:val="a8"/>
        <w:jc w:val="center"/>
      </w:pPr>
      <w:bookmarkStart w:id="104" w:name="_Ref258157268"/>
      <w:r>
        <w:rPr>
          <w:rFonts w:hint="eastAsia"/>
        </w:rPr>
        <w:t>圖</w:t>
      </w:r>
      <w:r>
        <w:rPr>
          <w:rFonts w:hint="eastAsia"/>
        </w:rPr>
        <w:t xml:space="preserve"> </w:t>
      </w:r>
      <w:fldSimple w:instr=" STYLEREF 1 \s ">
        <w:r w:rsidR="002233D6">
          <w:rPr>
            <w:noProof/>
          </w:rPr>
          <w:t>5</w:t>
        </w:r>
      </w:fldSimple>
      <w:r>
        <w:t>.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F36CB3">
        <w:fldChar w:fldCharType="separate"/>
      </w:r>
      <w:r w:rsidR="002233D6">
        <w:rPr>
          <w:noProof/>
        </w:rPr>
        <w:t>13</w:t>
      </w:r>
      <w:r w:rsidR="00F36CB3">
        <w:fldChar w:fldCharType="end"/>
      </w:r>
      <w:bookmarkEnd w:id="104"/>
      <w:r>
        <w:rPr>
          <w:rFonts w:hint="eastAsia"/>
        </w:rPr>
        <w:t>連結器的演算法</w:t>
      </w:r>
    </w:p>
    <w:p w:rsidR="00AC3E49" w:rsidRPr="00444CFA" w:rsidRDefault="00AC3E49" w:rsidP="00301208"/>
    <w:p w:rsidR="00AC3E49" w:rsidRDefault="00AC3E49" w:rsidP="002E5FD5">
      <w:pPr>
        <w:pStyle w:val="2"/>
        <w:numPr>
          <w:ilvl w:val="1"/>
          <w:numId w:val="21"/>
        </w:numPr>
      </w:pPr>
      <w:bookmarkStart w:id="105" w:name="_Toc228256554"/>
      <w:bookmarkStart w:id="106" w:name="_Toc230074022"/>
      <w:r>
        <w:rPr>
          <w:rFonts w:hint="eastAsia"/>
        </w:rPr>
        <w:t>載入器</w:t>
      </w:r>
      <w:bookmarkEnd w:id="105"/>
      <w:bookmarkEnd w:id="106"/>
    </w:p>
    <w:p w:rsidR="00AC3E49" w:rsidRDefault="00222EF1" w:rsidP="007E6513">
      <w:r>
        <w:rPr>
          <w:rFonts w:hint="eastAsia"/>
        </w:rPr>
        <w:t>組譯器</w:t>
      </w:r>
      <w:r w:rsidR="00AC3E49">
        <w:rPr>
          <w:rFonts w:hint="eastAsia"/>
        </w:rPr>
        <w:t>所輸出的檔案稱為目的檔。在上一節當中，我們已經看過幾個目的檔的範例，並且看到了如</w:t>
      </w:r>
      <w:r w:rsidR="00F36CB3">
        <w:fldChar w:fldCharType="begin"/>
      </w:r>
      <w:r w:rsidR="00AC3E49">
        <w:instrText xml:space="preserve"> </w:instrText>
      </w:r>
      <w:r w:rsidR="00AC3E49">
        <w:rPr>
          <w:rFonts w:hint="eastAsia"/>
        </w:rPr>
        <w:instrText>REF _Ref229449749 \h</w:instrText>
      </w:r>
      <w:r w:rsidR="00AC3E49"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圖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11</w:t>
      </w:r>
      <w:r w:rsidR="00F36CB3">
        <w:fldChar w:fldCharType="end"/>
      </w:r>
      <w:r w:rsidR="00AC3E49">
        <w:rPr>
          <w:rFonts w:hint="eastAsia"/>
        </w:rPr>
        <w:t>所示的執行檔。雖然執行檔中幾乎都是目的碼，但卻不能直接放入記憶體當中就執行。因為，其中仍然有分段資訊與修改記錄等結</w:t>
      </w:r>
      <w:r w:rsidR="00AC3E49">
        <w:rPr>
          <w:rFonts w:hint="eastAsia"/>
        </w:rPr>
        <w:lastRenderedPageBreak/>
        <w:t>構。</w:t>
      </w:r>
    </w:p>
    <w:p w:rsidR="00AC3E49" w:rsidRPr="00A630EE" w:rsidRDefault="00AC3E49" w:rsidP="00A630EE"/>
    <w:p w:rsidR="00AC3E49" w:rsidRDefault="00AC3E49" w:rsidP="00A630EE">
      <w:r>
        <w:rPr>
          <w:rFonts w:hint="eastAsia"/>
        </w:rPr>
        <w:t>載入器必須讀取執行檔，組合其中的分段，放入到記憶體中，然後根據修改記錄修正記憶體中的指令區與資料區，最後才將程式計數器</w:t>
      </w:r>
      <w:r>
        <w:rPr>
          <w:rFonts w:hint="eastAsia"/>
        </w:rPr>
        <w:t xml:space="preserve"> PC </w:t>
      </w:r>
      <w:r>
        <w:rPr>
          <w:rFonts w:hint="eastAsia"/>
        </w:rPr>
        <w:t>設定為起始指令的位址，開始執行該程式。</w:t>
      </w:r>
    </w:p>
    <w:p w:rsidR="00AC3E49" w:rsidRDefault="00AC3E49" w:rsidP="00A630EE"/>
    <w:p w:rsidR="00AC3E49" w:rsidRDefault="00F36CB3" w:rsidP="00FE03E8">
      <w:r>
        <w:fldChar w:fldCharType="begin"/>
      </w:r>
      <w:r w:rsidR="00AC3E49">
        <w:instrText xml:space="preserve"> </w:instrText>
      </w:r>
      <w:r w:rsidR="00AC3E49">
        <w:rPr>
          <w:rFonts w:hint="eastAsia"/>
        </w:rPr>
        <w:instrText>REF _Ref229481093 \h</w:instrText>
      </w:r>
      <w:r w:rsidR="00AC3E49">
        <w:instrText xml:space="preserve"> </w:instrText>
      </w:r>
      <w:r>
        <w:fldChar w:fldCharType="separate"/>
      </w:r>
      <w:r w:rsidR="002233D6">
        <w:rPr>
          <w:rFonts w:hint="eastAsia"/>
        </w:rPr>
        <w:t>圖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14</w:t>
      </w:r>
      <w:r>
        <w:fldChar w:fldCharType="end"/>
      </w:r>
      <w:r w:rsidR="00AC3E49">
        <w:rPr>
          <w:rFonts w:hint="eastAsia"/>
        </w:rPr>
        <w:t xml:space="preserve"> (a) </w:t>
      </w:r>
      <w:r w:rsidR="00AC3E49">
        <w:rPr>
          <w:rFonts w:hint="eastAsia"/>
        </w:rPr>
        <w:t>顯示了一個執行中程式的記憶體配置情況，其中</w:t>
      </w:r>
      <w:r w:rsidR="00C411B1">
        <w:rPr>
          <w:rFonts w:hint="eastAsia"/>
        </w:rPr>
        <w:t>內文段</w:t>
      </w:r>
      <w:r w:rsidR="00AC3E49">
        <w:rPr>
          <w:rFonts w:hint="eastAsia"/>
        </w:rPr>
        <w:t>與資料段乃是由目的檔中搬移過來的，</w:t>
      </w:r>
      <w:r w:rsidR="00AC3E49">
        <w:rPr>
          <w:rFonts w:hint="eastAsia"/>
        </w:rPr>
        <w:t>BSS</w:t>
      </w:r>
      <w:r w:rsidR="00AC3E49">
        <w:rPr>
          <w:rFonts w:hint="eastAsia"/>
        </w:rPr>
        <w:t>段則只要保留空間大小即可，有些載入器會順便將</w:t>
      </w:r>
      <w:r w:rsidR="00AC3E49">
        <w:rPr>
          <w:rFonts w:hint="eastAsia"/>
        </w:rPr>
        <w:t xml:space="preserve"> BSS</w:t>
      </w:r>
      <w:r w:rsidR="00AC3E49">
        <w:rPr>
          <w:rFonts w:hint="eastAsia"/>
        </w:rPr>
        <w:t>段清除為</w:t>
      </w:r>
      <w:r w:rsidR="00AC3E49">
        <w:rPr>
          <w:rFonts w:hint="eastAsia"/>
        </w:rPr>
        <w:t xml:space="preserve"> 0</w:t>
      </w:r>
      <w:r w:rsidR="00AC3E49">
        <w:rPr>
          <w:rFonts w:hint="eastAsia"/>
        </w:rPr>
        <w:t>，但是有些載入器則不會做這樣的動作，因此，我們通常不能假設載入後</w:t>
      </w:r>
      <w:r w:rsidR="00AC3E49">
        <w:rPr>
          <w:rFonts w:hint="eastAsia"/>
        </w:rPr>
        <w:t xml:space="preserve"> BSS</w:t>
      </w:r>
      <w:r w:rsidR="00AC3E49">
        <w:rPr>
          <w:rFonts w:hint="eastAsia"/>
        </w:rPr>
        <w:t>段的內容都會是</w:t>
      </w:r>
      <w:r w:rsidR="00AC3E49">
        <w:rPr>
          <w:rFonts w:hint="eastAsia"/>
        </w:rPr>
        <w:t xml:space="preserve"> 0</w:t>
      </w:r>
      <w:r w:rsidR="00AC3E49">
        <w:rPr>
          <w:rFonts w:hint="eastAsia"/>
        </w:rPr>
        <w:t>。在</w:t>
      </w:r>
      <w:r>
        <w:fldChar w:fldCharType="begin"/>
      </w:r>
      <w:r w:rsidR="00AC3E49">
        <w:instrText xml:space="preserve"> </w:instrText>
      </w:r>
      <w:r w:rsidR="00AC3E49">
        <w:rPr>
          <w:rFonts w:hint="eastAsia"/>
        </w:rPr>
        <w:instrText>REF _Ref229481093 \h</w:instrText>
      </w:r>
      <w:r w:rsidR="00AC3E49">
        <w:instrText xml:space="preserve"> </w:instrText>
      </w:r>
      <w:r>
        <w:fldChar w:fldCharType="separate"/>
      </w:r>
      <w:r w:rsidR="002233D6">
        <w:rPr>
          <w:rFonts w:hint="eastAsia"/>
        </w:rPr>
        <w:t>圖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14</w:t>
      </w:r>
      <w:r>
        <w:fldChar w:fldCharType="end"/>
      </w:r>
      <w:r w:rsidR="00AC3E49">
        <w:rPr>
          <w:rFonts w:hint="eastAsia"/>
        </w:rPr>
        <w:t xml:space="preserve">(b) </w:t>
      </w:r>
      <w:r w:rsidR="00AC3E49">
        <w:rPr>
          <w:rFonts w:hint="eastAsia"/>
        </w:rPr>
        <w:t>當中，我們以</w:t>
      </w:r>
      <w:r w:rsidR="00AC3E49">
        <w:rPr>
          <w:rFonts w:hint="eastAsia"/>
        </w:rPr>
        <w:t xml:space="preserve"> XXXXXXX </w:t>
      </w:r>
      <w:r w:rsidR="00AC3E49">
        <w:rPr>
          <w:rFonts w:hint="eastAsia"/>
        </w:rPr>
        <w:t>符號代表其內容值為不確定的情況。</w:t>
      </w:r>
    </w:p>
    <w:p w:rsidR="00AC3E49" w:rsidRDefault="00AC3E49" w:rsidP="00A630EE"/>
    <w:p w:rsidR="00AC3E49" w:rsidRDefault="002E76B6" w:rsidP="00A630EE">
      <w:r>
        <w:rPr>
          <w:noProof/>
        </w:rPr>
        <w:drawing>
          <wp:inline distT="0" distB="0" distL="0" distR="0">
            <wp:extent cx="5274310" cy="2963747"/>
            <wp:effectExtent l="0" t="0" r="0" b="0"/>
            <wp:docPr id="9" name="物件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94750" cy="4941888"/>
                      <a:chOff x="357188" y="1285875"/>
                      <a:chExt cx="8794750" cy="4941888"/>
                    </a:xfrm>
                  </a:grpSpPr>
                  <a:grpSp>
                    <a:nvGrpSpPr>
                      <a:cNvPr id="36867" name="群組 3"/>
                      <a:cNvGrpSpPr>
                        <a:grpSpLocks/>
                      </a:cNvGrpSpPr>
                    </a:nvGrpSpPr>
                    <a:grpSpPr bwMode="auto">
                      <a:xfrm>
                        <a:off x="357188" y="1285875"/>
                        <a:ext cx="8794750" cy="4941888"/>
                        <a:chOff x="214282" y="1714488"/>
                        <a:chExt cx="8794530" cy="4941364"/>
                      </a:xfrm>
                    </a:grpSpPr>
                    <a:sp>
                      <a:nvSpPr>
                        <a:cNvPr id="5" name="矩形 4"/>
                        <a:cNvSpPr/>
                      </a:nvSpPr>
                      <a:spPr>
                        <a:xfrm>
                          <a:off x="857203" y="1785918"/>
                          <a:ext cx="2357379" cy="157145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程式段 </a:t>
                            </a:r>
                            <a:r>
                              <a:rPr kumimoji="0"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(.text)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矩形 5"/>
                        <a:cNvSpPr/>
                      </a:nvSpPr>
                      <a:spPr>
                        <a:xfrm>
                          <a:off x="857203" y="3357377"/>
                          <a:ext cx="2357379" cy="49683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資料段 </a:t>
                            </a:r>
                            <a:r>
                              <a:rPr kumimoji="0"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(.data)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矩形 6"/>
                        <a:cNvSpPr/>
                      </a:nvSpPr>
                      <a:spPr>
                        <a:xfrm>
                          <a:off x="857203" y="3857386"/>
                          <a:ext cx="2357379" cy="49524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BSS</a:t>
                            </a:r>
                            <a:r>
                              <a:rPr kumimoji="0"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段  </a:t>
                            </a:r>
                            <a:r>
                              <a:rPr kumimoji="0"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(.</a:t>
                            </a:r>
                            <a:r>
                              <a:rPr kumimoji="0" lang="en-US" altLang="zh-TW" dirty="0" err="1" smtClean="0">
                                <a:solidFill>
                                  <a:schemeClr val="tx1"/>
                                </a:solidFill>
                              </a:rPr>
                              <a:t>bss</a:t>
                            </a:r>
                            <a:r>
                              <a:rPr kumimoji="0"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)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矩形 7"/>
                        <a:cNvSpPr/>
                      </a:nvSpPr>
                      <a:spPr>
                        <a:xfrm>
                          <a:off x="857203" y="4352633"/>
                          <a:ext cx="2357379" cy="171908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堆積段 </a:t>
                            </a:r>
                            <a:r>
                              <a:rPr kumimoji="0"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(.heap)</a:t>
                            </a: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kumimoji="0" lang="en-US" altLang="zh-TW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kumimoji="0" lang="en-US" altLang="zh-TW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kumimoji="0" lang="en-US" altLang="zh-TW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堆疊段 </a:t>
                            </a:r>
                            <a:r>
                              <a:rPr kumimoji="0"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(.stack)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9" name="直線單箭頭接點 8"/>
                        <a:cNvCxnSpPr/>
                      </a:nvCxnSpPr>
                      <a:spPr>
                        <a:xfrm rot="5400000" flipH="1" flipV="1">
                          <a:off x="2608191" y="5608213"/>
                          <a:ext cx="50001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6874" name="文字方塊 3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14282" y="1714488"/>
                          <a:ext cx="607859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>
                                <a:ea typeface="微軟正黑體" pitchFamily="34" charset="-120"/>
                              </a:rPr>
                              <a:t>0000</a:t>
                            </a:r>
                            <a:endParaRPr kumimoji="0" lang="zh-TW" altLang="en-US"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6875" name="文字方塊 3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14282" y="5857892"/>
                          <a:ext cx="487634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>
                                <a:ea typeface="微軟正黑體" pitchFamily="34" charset="-120"/>
                              </a:rPr>
                              <a:t>size</a:t>
                            </a:r>
                            <a:endParaRPr kumimoji="0" lang="zh-TW" altLang="en-US"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2" name="直線單箭頭接點 11"/>
                        <a:cNvCxnSpPr/>
                      </a:nvCxnSpPr>
                      <a:spPr>
                        <a:xfrm rot="5400000">
                          <a:off x="2572477" y="4786768"/>
                          <a:ext cx="571439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3" name="矩形 12"/>
                        <a:cNvSpPr/>
                      </a:nvSpPr>
                      <a:spPr>
                        <a:xfrm>
                          <a:off x="4428989" y="1785918"/>
                          <a:ext cx="3714657" cy="157145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sz="1200" dirty="0" smtClean="0">
                                <a:solidFill>
                                  <a:schemeClr val="tx1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rPr>
                              <a:t> 08100003 30100000 </a:t>
                            </a:r>
                            <a:r>
                              <a:rPr kumimoji="0" lang="en-US" sz="1200" dirty="0" smtClean="0">
                                <a:solidFill>
                                  <a:schemeClr val="tx1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rPr>
                              <a:t>2B</a:t>
                            </a:r>
                            <a:r>
                              <a:rPr kumimoji="0" lang="en-US" sz="1200" dirty="0" smtClean="0">
                                <a:solidFill>
                                  <a:srgbClr val="FF0000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rPr>
                              <a:t>F</a:t>
                            </a:r>
                            <a:r>
                              <a:rPr kumimoji="0" lang="en-US" sz="1200" dirty="0" smtClean="0">
                                <a:solidFill>
                                  <a:schemeClr val="tx1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rPr>
                              <a:t>0</a:t>
                            </a:r>
                            <a:r>
                              <a:rPr kumimoji="0" lang="en-US" sz="1200" dirty="0" smtClean="0">
                                <a:solidFill>
                                  <a:srgbClr val="FF0000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rPr>
                              <a:t>0014</a:t>
                            </a:r>
                            <a:r>
                              <a:rPr kumimoji="0" lang="en-US" sz="1200" dirty="0" smtClean="0">
                                <a:solidFill>
                                  <a:schemeClr val="tx1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rPr>
                              <a:t> 2B</a:t>
                            </a:r>
                            <a:r>
                              <a:rPr kumimoji="0" lang="en-US" sz="1200" dirty="0" smtClean="0">
                                <a:solidFill>
                                  <a:srgbClr val="FF0000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rPr>
                              <a:t>F</a:t>
                            </a:r>
                            <a:r>
                              <a:rPr kumimoji="0" lang="en-US" sz="1200" dirty="0" smtClean="0">
                                <a:solidFill>
                                  <a:schemeClr val="tx1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rPr>
                              <a:t>0</a:t>
                            </a:r>
                            <a:r>
                              <a:rPr kumimoji="0" lang="en-US" sz="1200" dirty="0" smtClean="0">
                                <a:solidFill>
                                  <a:srgbClr val="FF0000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rPr>
                              <a:t>0038</a:t>
                            </a:r>
                            <a:endParaRPr kumimoji="0" lang="zh-TW" altLang="en-US" sz="1200" dirty="0" smtClean="0">
                              <a:solidFill>
                                <a:srgbClr val="FF0000"/>
                              </a:solidFill>
                              <a:latin typeface="SimHei" pitchFamily="2" charset="-122"/>
                              <a:ea typeface="SimHei" pitchFamily="2" charset="-122"/>
                              <a:cs typeface="Times New Roman" pitchFamily="18" charset="0"/>
                            </a:endParaRPr>
                          </a:p>
                          <a:p>
                            <a:pPr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sz="1200" dirty="0" smtClean="0">
                                <a:solidFill>
                                  <a:schemeClr val="tx1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rPr>
                              <a:t> 01100008 08100000 2C000000 00000000</a:t>
                            </a:r>
                          </a:p>
                          <a:p>
                            <a:pPr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sz="1200" dirty="0" smtClean="0">
                                <a:solidFill>
                                  <a:schemeClr val="tx1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rPr>
                              <a:t> 31100000 </a:t>
                            </a:r>
                            <a:r>
                              <a:rPr kumimoji="0" lang="en-US" sz="1200" dirty="0" smtClean="0">
                                <a:solidFill>
                                  <a:schemeClr val="tx1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rPr>
                              <a:t>002</a:t>
                            </a:r>
                            <a:r>
                              <a:rPr kumimoji="0" lang="en-US" sz="1200" dirty="0" smtClean="0">
                                <a:solidFill>
                                  <a:srgbClr val="FF0000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rPr>
                              <a:t>F</a:t>
                            </a:r>
                            <a:r>
                              <a:rPr kumimoji="0" lang="en-US" sz="1200" u="sng" dirty="0" smtClean="0">
                                <a:solidFill>
                                  <a:srgbClr val="FF0000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rPr>
                              <a:t>0044</a:t>
                            </a:r>
                            <a:r>
                              <a:rPr kumimoji="0" lang="en-US" sz="1200" dirty="0" smtClean="0">
                                <a:solidFill>
                                  <a:schemeClr val="tx1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rPr>
                              <a:t> 003</a:t>
                            </a:r>
                            <a:r>
                              <a:rPr kumimoji="0" lang="en-US" sz="1200" dirty="0" smtClean="0">
                                <a:solidFill>
                                  <a:srgbClr val="FF0000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rPr>
                              <a:t>F</a:t>
                            </a:r>
                            <a:r>
                              <a:rPr kumimoji="0" lang="en-US" sz="1200" u="sng" dirty="0" smtClean="0">
                                <a:solidFill>
                                  <a:srgbClr val="FF0000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rPr>
                              <a:t>0044</a:t>
                            </a:r>
                            <a:r>
                              <a:rPr kumimoji="0" lang="en-US" sz="1200" dirty="0" smtClean="0">
                                <a:solidFill>
                                  <a:schemeClr val="tx1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rPr>
                              <a:t> </a:t>
                            </a:r>
                            <a:r>
                              <a:rPr kumimoji="0" lang="en-US" sz="1200" dirty="0" smtClean="0">
                                <a:solidFill>
                                  <a:schemeClr val="tx1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rPr>
                              <a:t>08400004</a:t>
                            </a:r>
                            <a:endParaRPr kumimoji="0" lang="zh-TW" altLang="en-US" sz="1200" dirty="0" smtClean="0">
                              <a:solidFill>
                                <a:schemeClr val="tx1"/>
                              </a:solidFill>
                              <a:latin typeface="SimHei" pitchFamily="2" charset="-122"/>
                              <a:ea typeface="SimHei" pitchFamily="2" charset="-122"/>
                              <a:cs typeface="Times New Roman" pitchFamily="18" charset="0"/>
                            </a:endParaRPr>
                          </a:p>
                          <a:p>
                            <a:pPr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sz="1200" dirty="0" smtClean="0">
                                <a:solidFill>
                                  <a:schemeClr val="tx1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rPr>
                              <a:t> 08500001 15524000 05135000 13225000</a:t>
                            </a:r>
                            <a:endParaRPr kumimoji="0" lang="zh-TW" altLang="en-US" sz="1200" dirty="0" smtClean="0">
                              <a:solidFill>
                                <a:schemeClr val="tx1"/>
                              </a:solidFill>
                              <a:latin typeface="SimHei" pitchFamily="2" charset="-122"/>
                              <a:ea typeface="SimHei" pitchFamily="2" charset="-122"/>
                              <a:cs typeface="Times New Roman" pitchFamily="18" charset="0"/>
                            </a:endParaRPr>
                          </a:p>
                          <a:p>
                            <a:pPr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sz="1200" dirty="0" smtClean="0">
                                <a:solidFill>
                                  <a:schemeClr val="tx1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rPr>
                              <a:t> </a:t>
                            </a:r>
                            <a:r>
                              <a:rPr kumimoji="0" lang="en-US" sz="1200" dirty="0" smtClean="0">
                                <a:solidFill>
                                  <a:schemeClr val="tx1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rPr>
                              <a:t>012</a:t>
                            </a:r>
                            <a:r>
                              <a:rPr kumimoji="0" lang="en-US" altLang="zh-TW" sz="1200" dirty="0" smtClean="0">
                                <a:solidFill>
                                  <a:srgbClr val="FF0000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rPr>
                              <a:t>F</a:t>
                            </a:r>
                            <a:r>
                              <a:rPr kumimoji="0" lang="en-US" sz="1200" u="sng" dirty="0" smtClean="0">
                                <a:solidFill>
                                  <a:srgbClr val="FF0000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rPr>
                              <a:t>0028</a:t>
                            </a:r>
                            <a:r>
                              <a:rPr kumimoji="0" lang="en-US" sz="1200" dirty="0" smtClean="0">
                                <a:solidFill>
                                  <a:schemeClr val="tx1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rPr>
                              <a:t> </a:t>
                            </a:r>
                            <a:r>
                              <a:rPr kumimoji="0" lang="en-US" sz="1200" dirty="0" smtClean="0">
                                <a:solidFill>
                                  <a:schemeClr val="tx1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rPr>
                              <a:t>2C000000 </a:t>
                            </a:r>
                            <a:r>
                              <a:rPr kumimoji="0" lang="en-US" sz="1200" dirty="0" smtClean="0">
                                <a:solidFill>
                                  <a:schemeClr val="tx1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rPr>
                              <a:t>002</a:t>
                            </a:r>
                            <a:r>
                              <a:rPr kumimoji="0" lang="en-US" altLang="zh-TW" sz="1200" dirty="0" smtClean="0">
                                <a:solidFill>
                                  <a:srgbClr val="FF0000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rPr>
                              <a:t>F</a:t>
                            </a:r>
                            <a:r>
                              <a:rPr kumimoji="0" lang="en-US" sz="1200" u="sng" dirty="0" smtClean="0">
                                <a:solidFill>
                                  <a:srgbClr val="FF0000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rPr>
                              <a:t>0020</a:t>
                            </a:r>
                            <a:r>
                              <a:rPr kumimoji="0" lang="en-US" sz="1200" dirty="0" smtClean="0">
                                <a:solidFill>
                                  <a:schemeClr val="tx1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rPr>
                              <a:t> 003</a:t>
                            </a:r>
                            <a:r>
                              <a:rPr kumimoji="0" lang="en-US" altLang="zh-TW" sz="1200" dirty="0" smtClean="0">
                                <a:solidFill>
                                  <a:srgbClr val="FF0000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rPr>
                              <a:t>F</a:t>
                            </a:r>
                            <a:r>
                              <a:rPr kumimoji="0" lang="en-US" sz="1200" u="sng" dirty="0" smtClean="0">
                                <a:solidFill>
                                  <a:srgbClr val="FF0000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rPr>
                              <a:t>0020</a:t>
                            </a:r>
                            <a:endParaRPr kumimoji="0" lang="zh-TW" altLang="en-US" sz="1200" dirty="0" smtClean="0">
                              <a:solidFill>
                                <a:schemeClr val="tx1"/>
                              </a:solidFill>
                              <a:latin typeface="SimHei" pitchFamily="2" charset="-122"/>
                              <a:ea typeface="SimHei" pitchFamily="2" charset="-122"/>
                              <a:cs typeface="Times New Roman" pitchFamily="18" charset="0"/>
                            </a:endParaRPr>
                          </a:p>
                          <a:p>
                            <a:pPr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sz="1200" dirty="0" smtClean="0">
                                <a:solidFill>
                                  <a:schemeClr val="tx1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rPr>
                              <a:t> 08400004 08500001 15524000 04135000</a:t>
                            </a:r>
                            <a:endParaRPr kumimoji="0" lang="zh-TW" altLang="en-US" sz="1200" dirty="0" smtClean="0">
                              <a:solidFill>
                                <a:schemeClr val="tx1"/>
                              </a:solidFill>
                              <a:latin typeface="SimHei" pitchFamily="2" charset="-122"/>
                              <a:ea typeface="SimHei" pitchFamily="2" charset="-122"/>
                              <a:cs typeface="Times New Roman" pitchFamily="18" charset="0"/>
                            </a:endParaRPr>
                          </a:p>
                          <a:p>
                            <a:pPr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sz="1200" dirty="0" smtClean="0">
                                <a:solidFill>
                                  <a:schemeClr val="tx1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rPr>
                              <a:t> 14225000 </a:t>
                            </a:r>
                            <a:r>
                              <a:rPr kumimoji="0" lang="en-US" sz="1200" dirty="0" smtClean="0">
                                <a:solidFill>
                                  <a:schemeClr val="tx1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rPr>
                              <a:t>012</a:t>
                            </a:r>
                            <a:r>
                              <a:rPr kumimoji="0" lang="en-US" altLang="zh-TW" sz="1200" dirty="0" smtClean="0">
                                <a:solidFill>
                                  <a:srgbClr val="FF0000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rPr>
                              <a:t>F</a:t>
                            </a:r>
                            <a:r>
                              <a:rPr kumimoji="0" lang="en-US" sz="1200" u="sng" dirty="0" smtClean="0">
                                <a:solidFill>
                                  <a:srgbClr val="FF0000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rPr>
                              <a:t>0004</a:t>
                            </a:r>
                            <a:r>
                              <a:rPr kumimoji="0" lang="en-US" sz="1200" dirty="0" smtClean="0">
                                <a:solidFill>
                                  <a:schemeClr val="tx1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rPr>
                              <a:t> </a:t>
                            </a:r>
                            <a:r>
                              <a:rPr kumimoji="0" lang="en-US" sz="1200" dirty="0" smtClean="0">
                                <a:solidFill>
                                  <a:schemeClr val="tx1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rPr>
                              <a:t>2C000000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矩形 13"/>
                        <a:cNvSpPr/>
                      </a:nvSpPr>
                      <a:spPr>
                        <a:xfrm>
                          <a:off x="4428989" y="3357377"/>
                          <a:ext cx="3714657" cy="49842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zh-TW" altLang="en-US" sz="1200" dirty="0" smtClean="0">
                                <a:solidFill>
                                  <a:schemeClr val="tx1"/>
                                </a:solidFill>
                                <a:latin typeface="SimHei" pitchFamily="2" charset="-122"/>
                                <a:ea typeface="SimHei" pitchFamily="2" charset="-122"/>
                              </a:rPr>
                              <a:t> </a:t>
                            </a:r>
                            <a:r>
                              <a:rPr kumimoji="0" lang="en-US" sz="1200" dirty="0" smtClean="0">
                                <a:solidFill>
                                  <a:schemeClr val="tx1"/>
                                </a:solidFill>
                                <a:latin typeface="SimHei" pitchFamily="2" charset="-122"/>
                                <a:ea typeface="SimHei" pitchFamily="2" charset="-122"/>
                              </a:rPr>
                              <a:t>00000000</a:t>
                            </a:r>
                            <a:endParaRPr kumimoji="0" lang="zh-TW" altLang="en-US" sz="1200" dirty="0" smtClean="0">
                              <a:solidFill>
                                <a:schemeClr val="tx1"/>
                              </a:solidFill>
                              <a:latin typeface="SimHei" pitchFamily="2" charset="-122"/>
                              <a:ea typeface="SimHei" pitchFamily="2" charset="-122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矩形 14"/>
                        <a:cNvSpPr/>
                      </a:nvSpPr>
                      <a:spPr>
                        <a:xfrm>
                          <a:off x="4428989" y="3857386"/>
                          <a:ext cx="3714657" cy="49524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zh-TW" altLang="en-US" sz="1200" dirty="0" smtClean="0">
                                <a:solidFill>
                                  <a:schemeClr val="tx1"/>
                                </a:solidFill>
                                <a:latin typeface="SimHei" pitchFamily="2" charset="-122"/>
                                <a:ea typeface="SimHei" pitchFamily="2" charset="-122"/>
                              </a:rPr>
                              <a:t> </a:t>
                            </a:r>
                            <a:r>
                              <a:rPr kumimoji="0" lang="en-US" altLang="zh-TW" sz="1200" dirty="0" smtClean="0">
                                <a:solidFill>
                                  <a:schemeClr val="tx1"/>
                                </a:solidFill>
                                <a:latin typeface="SimHei" pitchFamily="2" charset="-122"/>
                                <a:ea typeface="SimHei" pitchFamily="2" charset="-122"/>
                              </a:rPr>
                              <a:t>XXXXXXXX</a:t>
                            </a:r>
                            <a:r>
                              <a:rPr kumimoji="0" lang="zh-TW" altLang="en-US" sz="1200" dirty="0" smtClean="0">
                                <a:solidFill>
                                  <a:schemeClr val="tx1"/>
                                </a:solidFill>
                                <a:latin typeface="SimHei" pitchFamily="2" charset="-122"/>
                                <a:ea typeface="SimHei" pitchFamily="2" charset="-122"/>
                              </a:rPr>
                              <a:t> </a:t>
                            </a:r>
                            <a:r>
                              <a:rPr kumimoji="0" lang="en-US" altLang="zh-TW" sz="1200" dirty="0" smtClean="0">
                                <a:solidFill>
                                  <a:schemeClr val="tx1"/>
                                </a:solidFill>
                                <a:latin typeface="SimHei" pitchFamily="2" charset="-122"/>
                                <a:ea typeface="SimHei" pitchFamily="2" charset="-122"/>
                              </a:rPr>
                              <a:t>…</a:t>
                            </a:r>
                            <a:endParaRPr kumimoji="0" lang="zh-TW" altLang="en-US" sz="1200" dirty="0" smtClean="0">
                              <a:solidFill>
                                <a:schemeClr val="tx1"/>
                              </a:solidFill>
                              <a:latin typeface="SimHei" pitchFamily="2" charset="-122"/>
                              <a:ea typeface="SimHei" pitchFamily="2" charset="-122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6" name="矩形 15"/>
                        <a:cNvSpPr/>
                      </a:nvSpPr>
                      <a:spPr>
                        <a:xfrm>
                          <a:off x="4428989" y="4352633"/>
                          <a:ext cx="3714657" cy="17905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kumimoji="0" lang="en-US" altLang="zh-TW" dirty="0" smtClean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6881" name="文字方塊 4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786182" y="1714488"/>
                          <a:ext cx="607859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>
                                <a:ea typeface="微軟正黑體" pitchFamily="34" charset="-120"/>
                              </a:rPr>
                              <a:t>1200</a:t>
                            </a:r>
                            <a:endParaRPr kumimoji="0" lang="zh-TW" altLang="en-US"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6882" name="文字方塊 4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57158" y="6286520"/>
                          <a:ext cx="3286477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>
                                <a:ea typeface="微軟正黑體" pitchFamily="34" charset="-120"/>
                              </a:rPr>
                              <a:t>(a) </a:t>
                            </a:r>
                            <a:r>
                              <a:rPr kumimoji="0" lang="zh-TW" altLang="en-US">
                                <a:ea typeface="微軟正黑體" pitchFamily="34" charset="-120"/>
                              </a:rPr>
                              <a:t>載入到記憶體後的分段情況</a:t>
                            </a:r>
                            <a:r>
                              <a:rPr kumimoji="0" lang="en-US" altLang="zh-TW">
                                <a:ea typeface="微軟正黑體" pitchFamily="34" charset="-120"/>
                              </a:rPr>
                              <a:t> </a:t>
                            </a:r>
                            <a:endParaRPr kumimoji="0" lang="zh-TW" altLang="en-US"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6883" name="文字方塊 4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3372" y="6286520"/>
                          <a:ext cx="4865440" cy="3692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dirty="0">
                                <a:ea typeface="微軟正黑體" pitchFamily="34" charset="-120"/>
                              </a:rPr>
                              <a:t>(b) </a:t>
                            </a:r>
                            <a:r>
                              <a:rPr kumimoji="0" lang="zh-TW" altLang="en-US" dirty="0">
                                <a:ea typeface="微軟正黑體" pitchFamily="34" charset="-120"/>
                              </a:rPr>
                              <a:t>執行檔 </a:t>
                            </a:r>
                            <a:r>
                              <a:rPr kumimoji="0" lang="en-US" altLang="zh-TW" dirty="0">
                                <a:ea typeface="微軟正黑體" pitchFamily="34" charset="-120"/>
                              </a:rPr>
                              <a:t>Stack.exe </a:t>
                            </a:r>
                            <a:r>
                              <a:rPr kumimoji="0" lang="zh-TW" altLang="en-US" dirty="0">
                                <a:ea typeface="微軟正黑體" pitchFamily="34" charset="-120"/>
                              </a:rPr>
                              <a:t> 被載入記憶體後的情況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6884" name="文字方塊 4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786182" y="3286124"/>
                          <a:ext cx="644728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>
                                <a:ea typeface="微軟正黑體" pitchFamily="34" charset="-120"/>
                              </a:rPr>
                              <a:t>126C</a:t>
                            </a:r>
                            <a:endParaRPr kumimoji="0" lang="zh-TW" altLang="en-US"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6885" name="文字方塊 5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786182" y="3774048"/>
                          <a:ext cx="607859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>
                                <a:ea typeface="微軟正黑體" pitchFamily="34" charset="-120"/>
                              </a:rPr>
                              <a:t>1270</a:t>
                            </a:r>
                            <a:endParaRPr kumimoji="0" lang="zh-TW" altLang="en-US"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6886" name="文字方塊 5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786182" y="4286256"/>
                          <a:ext cx="607859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>
                                <a:ea typeface="微軟正黑體" pitchFamily="34" charset="-120"/>
                              </a:rPr>
                              <a:t>1470</a:t>
                            </a:r>
                            <a:endParaRPr kumimoji="0" lang="zh-TW" altLang="en-US"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6887" name="文字方塊 5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786182" y="5857892"/>
                          <a:ext cx="607859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>
                                <a:ea typeface="微軟正黑體" pitchFamily="34" charset="-120"/>
                              </a:rPr>
                              <a:t>2000</a:t>
                            </a:r>
                            <a:endParaRPr kumimoji="0" lang="zh-TW" altLang="en-US"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24" name="直線單箭頭接點 23"/>
                        <a:cNvCxnSpPr/>
                      </a:nvCxnSpPr>
                      <a:spPr>
                        <a:xfrm rot="5400000">
                          <a:off x="5929956" y="4713751"/>
                          <a:ext cx="571439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直線單箭頭接點 24"/>
                        <a:cNvCxnSpPr/>
                      </a:nvCxnSpPr>
                      <a:spPr>
                        <a:xfrm rot="5400000" flipH="1" flipV="1">
                          <a:off x="5965670" y="5678056"/>
                          <a:ext cx="500010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AC3E49" w:rsidRDefault="00AC3E49" w:rsidP="00F33A62">
      <w:pPr>
        <w:pStyle w:val="a8"/>
        <w:jc w:val="center"/>
      </w:pPr>
      <w:bookmarkStart w:id="107" w:name="_Ref229481093"/>
      <w:r>
        <w:rPr>
          <w:rFonts w:hint="eastAsia"/>
        </w:rPr>
        <w:t>圖</w:t>
      </w:r>
      <w:r>
        <w:rPr>
          <w:rFonts w:hint="eastAsia"/>
        </w:rPr>
        <w:t xml:space="preserve"> </w:t>
      </w:r>
      <w:fldSimple w:instr=" STYLEREF 1 \s ">
        <w:r w:rsidR="002233D6">
          <w:rPr>
            <w:noProof/>
          </w:rPr>
          <w:t>5</w:t>
        </w:r>
      </w:fldSimple>
      <w:r>
        <w:t>.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F36CB3">
        <w:fldChar w:fldCharType="separate"/>
      </w:r>
      <w:r w:rsidR="002233D6">
        <w:rPr>
          <w:noProof/>
        </w:rPr>
        <w:t>14</w:t>
      </w:r>
      <w:r w:rsidR="00F36CB3">
        <w:fldChar w:fldCharType="end"/>
      </w:r>
      <w:bookmarkEnd w:id="107"/>
      <w:r>
        <w:rPr>
          <w:rFonts w:hint="eastAsia"/>
        </w:rPr>
        <w:t xml:space="preserve"> </w:t>
      </w:r>
      <w:r w:rsidR="00FB1B94">
        <w:rPr>
          <w:rFonts w:hint="eastAsia"/>
        </w:rPr>
        <w:t>執行檔</w:t>
      </w:r>
      <w:r>
        <w:rPr>
          <w:rFonts w:hint="eastAsia"/>
        </w:rPr>
        <w:t xml:space="preserve">Stack.exe </w:t>
      </w:r>
      <w:r>
        <w:rPr>
          <w:rFonts w:hint="eastAsia"/>
        </w:rPr>
        <w:t>的</w:t>
      </w:r>
      <w:r w:rsidR="00FB1B94">
        <w:rPr>
          <w:rFonts w:hint="eastAsia"/>
        </w:rPr>
        <w:t>記憶體配置</w:t>
      </w:r>
      <w:r>
        <w:rPr>
          <w:rFonts w:hint="eastAsia"/>
        </w:rPr>
        <w:t>情況</w:t>
      </w:r>
    </w:p>
    <w:p w:rsidR="00AC3E49" w:rsidRDefault="00AC3E49" w:rsidP="00F33A62"/>
    <w:p w:rsidR="00AC3E49" w:rsidRDefault="00AC3E49" w:rsidP="00F33A62">
      <w:r>
        <w:rPr>
          <w:rFonts w:hint="eastAsia"/>
        </w:rPr>
        <w:t>除了目的檔中的區段之外，載入後的程式會多出兩個區段，那便是堆疊段</w:t>
      </w:r>
      <w:r>
        <w:rPr>
          <w:rFonts w:hint="eastAsia"/>
        </w:rPr>
        <w:t xml:space="preserve"> (Stack) </w:t>
      </w:r>
      <w:r>
        <w:rPr>
          <w:rFonts w:hint="eastAsia"/>
        </w:rPr>
        <w:t>與堆積段</w:t>
      </w:r>
      <w:r>
        <w:rPr>
          <w:rFonts w:hint="eastAsia"/>
        </w:rPr>
        <w:t xml:space="preserve"> (Heap)</w:t>
      </w:r>
      <w:r>
        <w:rPr>
          <w:rFonts w:hint="eastAsia"/>
        </w:rPr>
        <w:t>。堆疊段用來儲存函數中的參數、區域變數與返回點等資料，如此才能正確進行函數呼叫，甚至執行遞迴函數。而堆積段則用來儲存動態分配的記憶體，像是</w:t>
      </w:r>
      <w:r>
        <w:rPr>
          <w:rFonts w:hint="eastAsia"/>
        </w:rPr>
        <w:t xml:space="preserve"> C </w:t>
      </w:r>
      <w:r>
        <w:rPr>
          <w:rFonts w:hint="eastAsia"/>
        </w:rPr>
        <w:t>語言中用</w:t>
      </w:r>
      <w:r>
        <w:rPr>
          <w:rFonts w:hint="eastAsia"/>
        </w:rPr>
        <w:t xml:space="preserve"> malloc </w:t>
      </w:r>
      <w:r>
        <w:rPr>
          <w:rFonts w:hint="eastAsia"/>
        </w:rPr>
        <w:t>函數所配置的記憶體，並且可以用</w:t>
      </w:r>
      <w:r>
        <w:rPr>
          <w:rFonts w:hint="eastAsia"/>
        </w:rPr>
        <w:t xml:space="preserve"> free </w:t>
      </w:r>
      <w:r>
        <w:rPr>
          <w:rFonts w:hint="eastAsia"/>
        </w:rPr>
        <w:t>函數釋放後回收使用。</w:t>
      </w:r>
    </w:p>
    <w:p w:rsidR="00AC3E49" w:rsidRDefault="00AC3E49" w:rsidP="00F33A62"/>
    <w:p w:rsidR="00AC3E49" w:rsidRDefault="00AC3E49" w:rsidP="00A630EE">
      <w:r>
        <w:rPr>
          <w:rFonts w:hint="eastAsia"/>
        </w:rPr>
        <w:t>通常，堆疊段與堆積段會共用同一塊空間，但是其成長方向相反，這樣才能充分利用中間部分的空間，以避免浪費記憶體。</w:t>
      </w:r>
    </w:p>
    <w:p w:rsidR="00AC3E49" w:rsidRDefault="00AC3E49" w:rsidP="00A630EE"/>
    <w:p w:rsidR="00AC3E49" w:rsidRDefault="00AC3E49" w:rsidP="00A630EE">
      <w:r>
        <w:rPr>
          <w:rFonts w:hint="eastAsia"/>
        </w:rPr>
        <w:t>載入器除了載入</w:t>
      </w:r>
      <w:r w:rsidR="00C411B1">
        <w:rPr>
          <w:rFonts w:hint="eastAsia"/>
        </w:rPr>
        <w:t>內文段</w:t>
      </w:r>
      <w:r>
        <w:rPr>
          <w:rFonts w:hint="eastAsia"/>
        </w:rPr>
        <w:t>、資料段、保留</w:t>
      </w:r>
      <w:r>
        <w:rPr>
          <w:rFonts w:hint="eastAsia"/>
        </w:rPr>
        <w:t xml:space="preserve"> BSS</w:t>
      </w:r>
      <w:r>
        <w:rPr>
          <w:rFonts w:hint="eastAsia"/>
        </w:rPr>
        <w:t>段的空間之外，還必須根據修正記錄</w:t>
      </w:r>
      <w:r>
        <w:rPr>
          <w:rFonts w:hint="eastAsia"/>
        </w:rPr>
        <w:t xml:space="preserve"> M</w:t>
      </w:r>
      <w:r>
        <w:rPr>
          <w:rFonts w:hint="eastAsia"/>
        </w:rPr>
        <w:t>，修改跨區段的變數引用。如此，程式才能正確無誤的執行。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>REF _Ref229542660 \h</w:instrText>
      </w:r>
      <w:r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圖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15</w:t>
      </w:r>
      <w:r w:rsidR="00F36CB3">
        <w:fldChar w:fldCharType="end"/>
      </w:r>
      <w:r>
        <w:rPr>
          <w:rFonts w:hint="eastAsia"/>
        </w:rPr>
        <w:t>顯示</w:t>
      </w:r>
      <w:r>
        <w:rPr>
          <w:rFonts w:hint="eastAsia"/>
        </w:rPr>
        <w:lastRenderedPageBreak/>
        <w:t>了目的檔</w:t>
      </w:r>
      <w:r>
        <w:rPr>
          <w:rFonts w:hint="eastAsia"/>
        </w:rPr>
        <w:t xml:space="preserve"> Stack.exe</w:t>
      </w:r>
      <w:r>
        <w:rPr>
          <w:rFonts w:hint="eastAsia"/>
        </w:rPr>
        <w:t>被載入到記憶體位址</w:t>
      </w:r>
      <w:r>
        <w:rPr>
          <w:rFonts w:hint="eastAsia"/>
        </w:rPr>
        <w:t xml:space="preserve"> 0x1200</w:t>
      </w:r>
      <w:r>
        <w:rPr>
          <w:rFonts w:hint="eastAsia"/>
        </w:rPr>
        <w:t>後的情況，其中連結器根據</w:t>
      </w:r>
      <w:r>
        <w:rPr>
          <w:rFonts w:hint="eastAsia"/>
        </w:rPr>
        <w:t xml:space="preserve"> M </w:t>
      </w:r>
      <w:r>
        <w:rPr>
          <w:rFonts w:hint="eastAsia"/>
        </w:rPr>
        <w:t>記錄所修改的部分被加上了底線。</w:t>
      </w:r>
    </w:p>
    <w:p w:rsidR="00AC3E49" w:rsidRDefault="00BB2C51" w:rsidP="00A630EE">
      <w:r w:rsidRPr="00BB2C51">
        <w:rPr>
          <w:noProof/>
        </w:rPr>
        <w:t xml:space="preserve"> </w:t>
      </w:r>
      <w:ins w:id="108" w:author="ccc" w:date="2012-03-12T17:46:00Z">
        <w:r w:rsidR="007D2B9A" w:rsidRPr="007D2B9A">
          <w:rPr>
            <w:noProof/>
          </w:rPr>
          <w:drawing>
            <wp:inline distT="0" distB="0" distL="0" distR="0">
              <wp:extent cx="5274310" cy="2741542"/>
              <wp:effectExtent l="19050" t="0" r="2540" b="0"/>
              <wp:docPr id="16" name="物件 5"/>
              <wp:cNvGraphicFramePr/>
              <a:graphic xmlns:a="http://schemas.openxmlformats.org/drawingml/2006/main">
                <a:graphicData uri="http://schemas.openxmlformats.org/drawingml/2006/lockedCanvas">
                  <lc:lockedCanvas xmlns:lc="http://schemas.openxmlformats.org/drawingml/2006/lockedCanvas">
                    <a:nvGrpSpPr>
                      <a:cNvPr id="0" name=""/>
                      <a:cNvGrpSpPr/>
                    </a:nvGrpSpPr>
                    <a:grpSpPr>
                      <a:xfrm>
                        <a:off x="0" y="0"/>
                        <a:ext cx="8429625" cy="4381500"/>
                        <a:chOff x="285750" y="1643063"/>
                        <a:chExt cx="8429625" cy="4381500"/>
                      </a:xfrm>
                    </a:grpSpPr>
                    <a:grpSp>
                      <a:nvGrpSpPr>
                        <a:cNvPr id="7171" name="群組 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85750" y="1643063"/>
                          <a:ext cx="8429625" cy="4381500"/>
                          <a:chOff x="571472" y="1428736"/>
                          <a:chExt cx="8429713" cy="4382002"/>
                        </a:xfrm>
                      </a:grpSpPr>
                      <a:sp>
                        <a:nvSpPr>
                          <a:cNvPr id="5" name="矩形 4"/>
                          <a:cNvSpPr/>
                        </a:nvSpPr>
                        <a:spPr>
                          <a:xfrm>
                            <a:off x="1571607" y="1785964"/>
                            <a:ext cx="6000813" cy="3215056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 08100003 30100000 2B</a:t>
                              </a:r>
                              <a:r>
                                <a:rPr kumimoji="0" lang="en-US" sz="2400" dirty="0" smtClean="0">
                                  <a:solidFill>
                                    <a:srgbClr val="FF0000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F</a:t>
                              </a:r>
                              <a:r>
                                <a:rPr kumimoji="0" lang="en-US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0</a:t>
                              </a:r>
                              <a:r>
                                <a:rPr kumimoji="0" lang="en-US" sz="2400" dirty="0" smtClean="0">
                                  <a:solidFill>
                                    <a:srgbClr val="FF0000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0014</a:t>
                              </a:r>
                              <a:r>
                                <a:rPr kumimoji="0" lang="en-US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 2B</a:t>
                              </a:r>
                              <a:r>
                                <a:rPr kumimoji="0" lang="en-US" sz="2400" dirty="0" smtClean="0">
                                  <a:solidFill>
                                    <a:srgbClr val="FF0000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F</a:t>
                              </a:r>
                              <a:r>
                                <a:rPr kumimoji="0" lang="en-US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0</a:t>
                              </a:r>
                              <a:r>
                                <a:rPr kumimoji="0" lang="en-US" sz="2400" dirty="0" smtClean="0">
                                  <a:solidFill>
                                    <a:srgbClr val="FF0000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0038</a:t>
                              </a:r>
                              <a:endParaRPr kumimoji="0" lang="zh-TW" altLang="en-US" sz="2400" dirty="0" smtClean="0">
                                <a:solidFill>
                                  <a:srgbClr val="FF0000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 01100008 08100000 2C000000 00000000</a:t>
                              </a: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 31100000 002</a:t>
                              </a:r>
                              <a:r>
                                <a:rPr kumimoji="0" lang="en-US" sz="2400" dirty="0" smtClean="0">
                                  <a:solidFill>
                                    <a:srgbClr val="FF0000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F</a:t>
                              </a:r>
                              <a:r>
                                <a:rPr kumimoji="0" lang="en-US" sz="2400" u="sng" dirty="0" smtClean="0">
                                  <a:solidFill>
                                    <a:srgbClr val="FF0000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0044</a:t>
                              </a:r>
                              <a:r>
                                <a:rPr kumimoji="0" lang="en-US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 003</a:t>
                              </a:r>
                              <a:r>
                                <a:rPr kumimoji="0" lang="en-US" sz="2400" dirty="0" smtClean="0">
                                  <a:solidFill>
                                    <a:srgbClr val="FF0000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F</a:t>
                              </a:r>
                              <a:r>
                                <a:rPr kumimoji="0" lang="en-US" sz="2400" u="sng" dirty="0" smtClean="0">
                                  <a:solidFill>
                                    <a:srgbClr val="FF0000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0044</a:t>
                              </a:r>
                              <a:r>
                                <a:rPr kumimoji="0" lang="en-US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 08400004</a:t>
                              </a:r>
                              <a:endParaRPr kumimoji="0" lang="zh-TW" altLang="en-US" sz="2400" dirty="0" smtClean="0">
                                <a:solidFill>
                                  <a:schemeClr val="tx1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 08500001 15524000 05135000 13225000</a:t>
                              </a:r>
                              <a:endParaRPr kumimoji="0" lang="zh-TW" altLang="en-US" sz="2400" dirty="0" smtClean="0">
                                <a:solidFill>
                                  <a:schemeClr val="tx1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 012</a:t>
                              </a:r>
                              <a:r>
                                <a:rPr kumimoji="0" lang="en-US" sz="2400" dirty="0" smtClean="0">
                                  <a:solidFill>
                                    <a:srgbClr val="FF0000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F</a:t>
                              </a:r>
                              <a:r>
                                <a:rPr kumimoji="0" lang="en-US" sz="2400" u="sng" dirty="0" smtClean="0">
                                  <a:solidFill>
                                    <a:srgbClr val="FF0000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0028</a:t>
                              </a:r>
                              <a:r>
                                <a:rPr kumimoji="0" lang="en-US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 2C000000 002</a:t>
                              </a:r>
                              <a:r>
                                <a:rPr kumimoji="0" lang="en-US" sz="2400" dirty="0" smtClean="0">
                                  <a:solidFill>
                                    <a:srgbClr val="FF0000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F</a:t>
                              </a:r>
                              <a:r>
                                <a:rPr kumimoji="0" lang="en-US" sz="2400" u="sng" dirty="0" smtClean="0">
                                  <a:solidFill>
                                    <a:srgbClr val="FF0000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0020</a:t>
                              </a:r>
                              <a:r>
                                <a:rPr kumimoji="0" lang="en-US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 003</a:t>
                              </a:r>
                              <a:r>
                                <a:rPr kumimoji="0" lang="en-US" sz="2400" dirty="0" smtClean="0">
                                  <a:solidFill>
                                    <a:srgbClr val="FF0000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F</a:t>
                              </a:r>
                              <a:r>
                                <a:rPr kumimoji="0" lang="en-US" sz="2400" u="sng" dirty="0" smtClean="0">
                                  <a:solidFill>
                                    <a:srgbClr val="FF0000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0020</a:t>
                              </a:r>
                              <a:endParaRPr kumimoji="0" lang="zh-TW" altLang="en-US" sz="2400" dirty="0" smtClean="0">
                                <a:solidFill>
                                  <a:schemeClr val="tx1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 08400004 08500001 15524000 04135000</a:t>
                              </a:r>
                              <a:endParaRPr kumimoji="0" lang="zh-TW" altLang="en-US" sz="2400" dirty="0" smtClean="0">
                                <a:solidFill>
                                  <a:schemeClr val="tx1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 14225000 012</a:t>
                              </a:r>
                              <a:r>
                                <a:rPr kumimoji="0" lang="en-US" sz="2400" dirty="0" smtClean="0">
                                  <a:solidFill>
                                    <a:srgbClr val="FF0000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F</a:t>
                              </a:r>
                              <a:r>
                                <a:rPr kumimoji="0" lang="en-US" sz="2400" u="sng" dirty="0" smtClean="0">
                                  <a:solidFill>
                                    <a:srgbClr val="FF0000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0004</a:t>
                              </a:r>
                              <a:r>
                                <a:rPr kumimoji="0" lang="en-US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 2C000000 00000000 </a:t>
                              </a: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 XXXXXXXX </a:t>
                              </a:r>
                              <a:r>
                                <a:rPr kumimoji="0" lang="en-US" sz="2400" dirty="0" err="1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XXXXXXXX</a:t>
                              </a:r>
                              <a:r>
                                <a:rPr kumimoji="0" lang="en-US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 </a:t>
                              </a:r>
                              <a:r>
                                <a:rPr kumimoji="0" lang="en-US" sz="2400" dirty="0" err="1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XXXXXXXX</a:t>
                              </a:r>
                              <a:r>
                                <a:rPr kumimoji="0" lang="en-US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 </a:t>
                              </a:r>
                              <a:r>
                                <a:rPr kumimoji="0" lang="en-US" sz="2400" dirty="0" err="1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XXXXXXXX</a:t>
                              </a:r>
                              <a:endParaRPr kumimoji="0" lang="en-US" sz="2400" dirty="0" smtClean="0">
                                <a:solidFill>
                                  <a:schemeClr val="tx1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" name="矩形 5"/>
                          <a:cNvSpPr/>
                        </a:nvSpPr>
                        <a:spPr>
                          <a:xfrm>
                            <a:off x="785787" y="1785964"/>
                            <a:ext cx="808045" cy="3215056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altLang="zh-TW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1200</a:t>
                              </a: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altLang="zh-TW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1210</a:t>
                              </a:r>
                              <a:endParaRPr kumimoji="0" lang="zh-TW" altLang="en-US" sz="2400" dirty="0" smtClean="0">
                                <a:solidFill>
                                  <a:schemeClr val="tx1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altLang="zh-TW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1220</a:t>
                              </a:r>
                              <a:endParaRPr kumimoji="0" lang="zh-TW" altLang="en-US" sz="2400" dirty="0" smtClean="0">
                                <a:solidFill>
                                  <a:schemeClr val="tx1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altLang="zh-TW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1230</a:t>
                              </a:r>
                              <a:endParaRPr kumimoji="0" lang="zh-TW" altLang="en-US" sz="2400" dirty="0" smtClean="0">
                                <a:solidFill>
                                  <a:schemeClr val="tx1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altLang="zh-TW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1240</a:t>
                              </a:r>
                              <a:endParaRPr kumimoji="0" lang="zh-TW" altLang="en-US" sz="2400" dirty="0" smtClean="0">
                                <a:solidFill>
                                  <a:schemeClr val="tx1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altLang="zh-TW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1250</a:t>
                              </a:r>
                              <a:endParaRPr kumimoji="0" lang="zh-TW" altLang="en-US" sz="2400" dirty="0" smtClean="0">
                                <a:solidFill>
                                  <a:schemeClr val="tx1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altLang="zh-TW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1260</a:t>
                              </a: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altLang="zh-TW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1270</a:t>
                              </a:r>
                              <a:endParaRPr kumimoji="0" lang="zh-TW" altLang="en-US" sz="2400" dirty="0" smtClean="0">
                                <a:solidFill>
                                  <a:schemeClr val="tx1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" name="矩形 6"/>
                          <a:cNvSpPr/>
                        </a:nvSpPr>
                        <a:spPr>
                          <a:xfrm>
                            <a:off x="785787" y="1428736"/>
                            <a:ext cx="808045" cy="357228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zh-TW" altLang="en-US" sz="2400" dirty="0" smtClean="0">
                                  <a:solidFill>
                                    <a:schemeClr val="tx1"/>
                                  </a:solidFill>
                                  <a:latin typeface="標楷體" pitchFamily="65" charset="-120"/>
                                  <a:ea typeface="標楷體" pitchFamily="65" charset="-120"/>
                                  <a:cs typeface="Times New Roman" pitchFamily="18" charset="0"/>
                                </a:rPr>
                                <a:t>位址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8" name="矩形 7"/>
                          <a:cNvSpPr/>
                        </a:nvSpPr>
                        <a:spPr>
                          <a:xfrm>
                            <a:off x="1571607" y="1428736"/>
                            <a:ext cx="6000813" cy="357228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zh-TW" altLang="en-US" sz="2400" dirty="0" smtClean="0">
                                  <a:solidFill>
                                    <a:schemeClr val="tx1"/>
                                  </a:solidFill>
                                  <a:latin typeface="標楷體" pitchFamily="65" charset="-120"/>
                                  <a:ea typeface="標楷體" pitchFamily="65" charset="-120"/>
                                  <a:cs typeface="Times New Roman" pitchFamily="18" charset="0"/>
                                </a:rPr>
                                <a:t>記憶體內容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9" name="矩形 8"/>
                          <a:cNvSpPr/>
                        </a:nvSpPr>
                        <a:spPr>
                          <a:xfrm>
                            <a:off x="2000237" y="5072465"/>
                            <a:ext cx="7000948" cy="738273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zh-TW" altLang="en-US" sz="1400" dirty="0" smtClean="0">
                                  <a:latin typeface="+mn-ea"/>
                                </a:rPr>
                                <a:t>符號表 </a:t>
                              </a:r>
                              <a:r>
                                <a:rPr kumimoji="0" lang="zh-TW" altLang="en-US" sz="1400" dirty="0" smtClean="0">
                                  <a:latin typeface="+mn-ea"/>
                                  <a:cs typeface="Times New Roman" pitchFamily="18" charset="0"/>
                                </a:rPr>
                                <a:t>： </a:t>
                              </a:r>
                              <a:r>
                                <a:rPr kumimoji="0" lang="en-US" sz="1400" dirty="0" smtClean="0">
                                  <a:latin typeface="+mn-ea"/>
                                </a:rPr>
                                <a:t>S { (T,0000,main) (T,</a:t>
                              </a:r>
                              <a:r>
                                <a:rPr kumimoji="0" lang="en-US" sz="1400" u="sng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</a:rPr>
                                <a:t>0020</a:t>
                              </a:r>
                              <a:r>
                                <a:rPr kumimoji="0" lang="en-US" sz="1400" dirty="0" smtClean="0">
                                  <a:latin typeface="+mn-ea"/>
                                </a:rPr>
                                <a:t>,push) (T,</a:t>
                              </a:r>
                              <a:r>
                                <a:rPr kumimoji="0" lang="en-US" sz="1400" u="sng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</a:rPr>
                                <a:t>0048</a:t>
                              </a:r>
                              <a:r>
                                <a:rPr kumimoji="0" lang="en-US" sz="1400" dirty="0" smtClean="0">
                                  <a:latin typeface="+mn-ea"/>
                                </a:rPr>
                                <a:t>,pop)(B,0000, stack) (D,0000, top) } </a:t>
                              </a:r>
                              <a:endParaRPr kumimoji="0" lang="en-US" sz="1400" dirty="0" smtClean="0">
                                <a:latin typeface="+mn-ea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zh-TW" altLang="en-US" sz="1400" dirty="0" smtClean="0">
                                  <a:latin typeface="+mn-ea"/>
                                  <a:cs typeface="Times New Roman" pitchFamily="18" charset="0"/>
                                </a:rPr>
                                <a:t>修正記錄 ：</a:t>
                              </a:r>
                              <a:r>
                                <a:rPr kumimoji="0" lang="en-US" sz="1400" dirty="0" smtClean="0">
                                  <a:latin typeface="+mn-ea"/>
                                  <a:cs typeface="Times New Roman" pitchFamily="18" charset="0"/>
                                </a:rPr>
                                <a:t>M { (T,</a:t>
                              </a:r>
                              <a:r>
                                <a:rPr kumimoji="0" lang="en-US" sz="1400" u="sng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0024</a:t>
                              </a:r>
                              <a:r>
                                <a:rPr kumimoji="0" lang="en-US" sz="1400" dirty="0" smtClean="0">
                                  <a:latin typeface="+mn-ea"/>
                                  <a:cs typeface="Times New Roman" pitchFamily="18" charset="0"/>
                                </a:rPr>
                                <a:t>,top,pc) (T,</a:t>
                              </a:r>
                              <a:r>
                                <a:rPr kumimoji="0" lang="en-US" sz="1400" u="sng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0028</a:t>
                              </a:r>
                              <a:r>
                                <a:rPr kumimoji="0" lang="en-US" sz="1400" dirty="0" smtClean="0">
                                  <a:latin typeface="+mn-ea"/>
                                  <a:cs typeface="Times New Roman" pitchFamily="18" charset="0"/>
                                </a:rPr>
                                <a:t>,stack,pc) (T,</a:t>
                              </a:r>
                              <a:r>
                                <a:rPr kumimoji="0" lang="en-US" sz="1400" u="sng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0040</a:t>
                              </a:r>
                              <a:r>
                                <a:rPr kumimoji="0" lang="en-US" sz="1400" dirty="0" smtClean="0">
                                  <a:latin typeface="+mn-ea"/>
                                  <a:cs typeface="Times New Roman" pitchFamily="18" charset="0"/>
                                </a:rPr>
                                <a:t>,top,pc) (T,</a:t>
                              </a:r>
                              <a:r>
                                <a:rPr kumimoji="0" lang="en-US" sz="1400" u="sng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0048</a:t>
                              </a:r>
                              <a:r>
                                <a:rPr kumimoji="0" lang="en-US" sz="1400" dirty="0" smtClean="0">
                                  <a:latin typeface="+mn-ea"/>
                                  <a:cs typeface="Times New Roman" pitchFamily="18" charset="0"/>
                                </a:rPr>
                                <a:t>,top,pc) </a:t>
                              </a:r>
                              <a:br>
                                <a:rPr kumimoji="0" lang="en-US" sz="1400" dirty="0" smtClean="0">
                                  <a:latin typeface="+mn-ea"/>
                                  <a:cs typeface="Times New Roman" pitchFamily="18" charset="0"/>
                                </a:rPr>
                              </a:br>
                              <a:r>
                                <a:rPr kumimoji="0" lang="en-US" sz="1400" dirty="0" smtClean="0">
                                  <a:latin typeface="+mn-ea"/>
                                  <a:cs typeface="Times New Roman" pitchFamily="18" charset="0"/>
                                </a:rPr>
                                <a:t>      (T,</a:t>
                              </a:r>
                              <a:r>
                                <a:rPr kumimoji="0" lang="en-US" sz="1400" u="sng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004C</a:t>
                              </a:r>
                              <a:r>
                                <a:rPr kumimoji="0" lang="en-US" sz="1400" dirty="0" smtClean="0">
                                  <a:latin typeface="+mn-ea"/>
                                  <a:cs typeface="Times New Roman" pitchFamily="18" charset="0"/>
                                </a:rPr>
                                <a:t>,stack,pc) (T,</a:t>
                              </a:r>
                              <a:r>
                                <a:rPr kumimoji="0" lang="en-US" sz="1400" u="sng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0064</a:t>
                              </a:r>
                              <a:r>
                                <a:rPr kumimoji="0" lang="en-US" sz="1400" dirty="0" smtClean="0">
                                  <a:latin typeface="+mn-ea"/>
                                  <a:cs typeface="Times New Roman" pitchFamily="18" charset="0"/>
                                </a:rPr>
                                <a:t>,top,pc) }</a:t>
                              </a:r>
                              <a:endParaRPr kumimoji="0" lang="zh-TW" altLang="en-US" sz="1400" dirty="0" smtClean="0">
                                <a:latin typeface="+mn-ea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" name="圓角矩形圖說文字 9"/>
                          <a:cNvSpPr/>
                        </a:nvSpPr>
                        <a:spPr>
                          <a:xfrm>
                            <a:off x="7715297" y="3429215"/>
                            <a:ext cx="1285888" cy="571565"/>
                          </a:xfrm>
                          <a:prstGeom prst="wedgeRoundRectCallout">
                            <a:avLst>
                              <a:gd name="adj1" fmla="val -100915"/>
                              <a:gd name="adj2" fmla="val 89577"/>
                              <a:gd name="adj3" fmla="val 16667"/>
                            </a:avLst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Top:126C</a:t>
                              </a:r>
                              <a:endParaRPr kumimoji="0" lang="zh-TW" altLang="en-US" dirty="0" smtClean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1" name="圓角矩形圖說文字 10"/>
                          <a:cNvSpPr/>
                        </a:nvSpPr>
                        <a:spPr>
                          <a:xfrm>
                            <a:off x="571472" y="5215357"/>
                            <a:ext cx="1428765" cy="571565"/>
                          </a:xfrm>
                          <a:prstGeom prst="wedgeRoundRectCallout">
                            <a:avLst>
                              <a:gd name="adj1" fmla="val 42675"/>
                              <a:gd name="adj2" fmla="val -119652"/>
                              <a:gd name="adj3" fmla="val 16667"/>
                            </a:avLst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stack:1270</a:t>
                              </a:r>
                              <a:endParaRPr kumimoji="0" lang="zh-TW" altLang="en-US" dirty="0" smtClean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</lc:lockedCanvas>
                </a:graphicData>
              </a:graphic>
            </wp:inline>
          </w:drawing>
        </w:r>
      </w:ins>
      <w:del w:id="109" w:author="ccc" w:date="2012-03-12T17:46:00Z">
        <w:r w:rsidR="002E76B6" w:rsidDel="007D2B9A">
          <w:rPr>
            <w:noProof/>
          </w:rPr>
          <w:drawing>
            <wp:inline distT="0" distB="0" distL="0" distR="0">
              <wp:extent cx="5274310" cy="2741542"/>
              <wp:effectExtent l="19050" t="0" r="2540" b="0"/>
              <wp:docPr id="10" name="物件 3"/>
              <wp:cNvGraphicFramePr/>
              <a:graphic xmlns:a="http://schemas.openxmlformats.org/drawingml/2006/main">
                <a:graphicData uri="http://schemas.openxmlformats.org/drawingml/2006/lockedCanvas">
                  <lc:lockedCanvas xmlns:lc="http://schemas.openxmlformats.org/drawingml/2006/lockedCanvas">
                    <a:nvGrpSpPr>
                      <a:cNvPr id="0" name=""/>
                      <a:cNvGrpSpPr/>
                    </a:nvGrpSpPr>
                    <a:grpSpPr>
                      <a:xfrm>
                        <a:off x="0" y="0"/>
                        <a:ext cx="8429625" cy="4381500"/>
                        <a:chOff x="285750" y="1643063"/>
                        <a:chExt cx="8429625" cy="4381500"/>
                      </a:xfrm>
                    </a:grpSpPr>
                    <a:grpSp>
                      <a:nvGrpSpPr>
                        <a:cNvPr id="37891" name="群組 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85750" y="1643063"/>
                          <a:ext cx="8429625" cy="4381500"/>
                          <a:chOff x="571472" y="1428736"/>
                          <a:chExt cx="8429713" cy="4382002"/>
                        </a:xfrm>
                      </a:grpSpPr>
                      <a:sp>
                        <a:nvSpPr>
                          <a:cNvPr id="5" name="矩形 4"/>
                          <a:cNvSpPr/>
                        </a:nvSpPr>
                        <a:spPr>
                          <a:xfrm>
                            <a:off x="1571607" y="1785964"/>
                            <a:ext cx="6000813" cy="3215056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 08100003 30100000 </a:t>
                              </a:r>
                              <a:r>
                                <a:rPr kumimoji="0" lang="en-US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2B</a:t>
                              </a:r>
                              <a:r>
                                <a:rPr kumimoji="0" lang="en-US" sz="2400" dirty="0" smtClean="0">
                                  <a:solidFill>
                                    <a:srgbClr val="FF0000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F</a:t>
                              </a:r>
                              <a:r>
                                <a:rPr kumimoji="0" lang="en-US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0</a:t>
                              </a:r>
                              <a:r>
                                <a:rPr kumimoji="0" lang="en-US" sz="2400" dirty="0" smtClean="0">
                                  <a:solidFill>
                                    <a:srgbClr val="FF0000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0014</a:t>
                              </a:r>
                              <a:r>
                                <a:rPr kumimoji="0" lang="en-US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 2B</a:t>
                              </a:r>
                              <a:r>
                                <a:rPr kumimoji="0" lang="en-US" sz="2400" dirty="0" smtClean="0">
                                  <a:solidFill>
                                    <a:srgbClr val="FF0000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F</a:t>
                              </a:r>
                              <a:r>
                                <a:rPr kumimoji="0" lang="en-US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0</a:t>
                              </a:r>
                              <a:r>
                                <a:rPr kumimoji="0" lang="en-US" sz="2400" dirty="0" smtClean="0">
                                  <a:solidFill>
                                    <a:srgbClr val="FF0000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0038</a:t>
                              </a:r>
                              <a:endParaRPr kumimoji="0" lang="zh-TW" altLang="en-US" sz="2400" dirty="0" smtClean="0">
                                <a:solidFill>
                                  <a:srgbClr val="FF0000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 01100008 08100000 2C000000 00000000</a:t>
                              </a: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 31100000 </a:t>
                              </a:r>
                              <a:r>
                                <a:rPr kumimoji="0" lang="en-US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002</a:t>
                              </a:r>
                              <a:r>
                                <a:rPr kumimoji="0" lang="en-US" sz="2400" dirty="0" smtClean="0">
                                  <a:solidFill>
                                    <a:srgbClr val="FF0000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F</a:t>
                              </a:r>
                              <a:r>
                                <a:rPr kumimoji="0" lang="en-US" sz="2400" u="sng" dirty="0" smtClean="0">
                                  <a:solidFill>
                                    <a:srgbClr val="FF0000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0044</a:t>
                              </a:r>
                              <a:r>
                                <a:rPr kumimoji="0" lang="en-US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 003</a:t>
                              </a:r>
                              <a:r>
                                <a:rPr kumimoji="0" lang="en-US" sz="2400" dirty="0" smtClean="0">
                                  <a:solidFill>
                                    <a:srgbClr val="FF0000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F</a:t>
                              </a:r>
                              <a:r>
                                <a:rPr kumimoji="0" lang="en-US" sz="2400" u="sng" dirty="0" smtClean="0">
                                  <a:solidFill>
                                    <a:srgbClr val="FF0000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0044</a:t>
                              </a:r>
                              <a:r>
                                <a:rPr kumimoji="0" lang="en-US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 </a:t>
                              </a:r>
                              <a:r>
                                <a:rPr kumimoji="0" lang="en-US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08400004</a:t>
                              </a:r>
                              <a:endParaRPr kumimoji="0" lang="zh-TW" altLang="en-US" sz="2400" dirty="0" smtClean="0">
                                <a:solidFill>
                                  <a:schemeClr val="tx1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 08500001 15524000 05135000 13225000</a:t>
                              </a:r>
                              <a:endParaRPr kumimoji="0" lang="zh-TW" altLang="en-US" sz="2400" dirty="0" smtClean="0">
                                <a:solidFill>
                                  <a:schemeClr val="tx1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 </a:t>
                              </a:r>
                              <a:r>
                                <a:rPr kumimoji="0" lang="en-US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012</a:t>
                              </a:r>
                              <a:r>
                                <a:rPr kumimoji="0" lang="en-US" sz="2400" dirty="0" smtClean="0">
                                  <a:solidFill>
                                    <a:srgbClr val="FF0000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F</a:t>
                              </a:r>
                              <a:r>
                                <a:rPr kumimoji="0" lang="en-US" sz="2400" u="sng" dirty="0" smtClean="0">
                                  <a:solidFill>
                                    <a:srgbClr val="FF0000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0028</a:t>
                              </a:r>
                              <a:r>
                                <a:rPr kumimoji="0" lang="en-US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 </a:t>
                              </a:r>
                              <a:r>
                                <a:rPr kumimoji="0" lang="en-US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2C000000 </a:t>
                              </a:r>
                              <a:r>
                                <a:rPr kumimoji="0" lang="en-US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002</a:t>
                              </a:r>
                              <a:r>
                                <a:rPr kumimoji="0" lang="en-US" sz="2400" dirty="0" smtClean="0">
                                  <a:solidFill>
                                    <a:srgbClr val="FF0000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F</a:t>
                              </a:r>
                              <a:r>
                                <a:rPr kumimoji="0" lang="en-US" sz="2400" u="sng" dirty="0" smtClean="0">
                                  <a:solidFill>
                                    <a:srgbClr val="FF0000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0020</a:t>
                              </a:r>
                              <a:r>
                                <a:rPr kumimoji="0" lang="en-US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 003</a:t>
                              </a:r>
                              <a:r>
                                <a:rPr kumimoji="0" lang="en-US" sz="2400" dirty="0" smtClean="0">
                                  <a:solidFill>
                                    <a:srgbClr val="FF0000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F</a:t>
                              </a:r>
                              <a:r>
                                <a:rPr kumimoji="0" lang="en-US" sz="2400" u="sng" dirty="0" smtClean="0">
                                  <a:solidFill>
                                    <a:srgbClr val="FF0000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0020</a:t>
                              </a:r>
                              <a:endParaRPr kumimoji="0" lang="zh-TW" altLang="en-US" sz="2400" dirty="0" smtClean="0">
                                <a:solidFill>
                                  <a:schemeClr val="tx1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 08400004 08500001 15524000 04135000</a:t>
                              </a:r>
                              <a:endParaRPr kumimoji="0" lang="zh-TW" altLang="en-US" sz="2400" dirty="0" smtClean="0">
                                <a:solidFill>
                                  <a:schemeClr val="tx1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 14225000 </a:t>
                              </a:r>
                              <a:r>
                                <a:rPr kumimoji="0" lang="en-US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012</a:t>
                              </a:r>
                              <a:r>
                                <a:rPr kumimoji="0" lang="en-US" sz="2400" dirty="0" smtClean="0">
                                  <a:solidFill>
                                    <a:srgbClr val="FF0000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F</a:t>
                              </a:r>
                              <a:r>
                                <a:rPr kumimoji="0" lang="en-US" sz="2400" u="sng" dirty="0" smtClean="0">
                                  <a:solidFill>
                                    <a:srgbClr val="FF0000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0004</a:t>
                              </a:r>
                              <a:r>
                                <a:rPr kumimoji="0" lang="en-US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 </a:t>
                              </a:r>
                              <a:r>
                                <a:rPr kumimoji="0" lang="en-US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2C000000 00000000 </a:t>
                              </a: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 XXXXXXXX </a:t>
                              </a:r>
                              <a:r>
                                <a:rPr kumimoji="0" lang="en-US" sz="2400" dirty="0" err="1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XXXXXXXX</a:t>
                              </a:r>
                              <a:r>
                                <a:rPr kumimoji="0" lang="en-US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 </a:t>
                              </a:r>
                              <a:r>
                                <a:rPr kumimoji="0" lang="en-US" sz="2400" dirty="0" err="1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XXXXXXXX</a:t>
                              </a:r>
                              <a:r>
                                <a:rPr kumimoji="0" lang="en-US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 </a:t>
                              </a:r>
                              <a:r>
                                <a:rPr kumimoji="0" lang="en-US" sz="2400" dirty="0" err="1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XXXXXXXX</a:t>
                              </a:r>
                              <a:endParaRPr kumimoji="0" lang="en-US" sz="2400" dirty="0" smtClean="0">
                                <a:solidFill>
                                  <a:schemeClr val="tx1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" name="矩形 5"/>
                          <a:cNvSpPr/>
                        </a:nvSpPr>
                        <a:spPr>
                          <a:xfrm>
                            <a:off x="785787" y="1785964"/>
                            <a:ext cx="808045" cy="3215056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altLang="zh-TW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1200</a:t>
                              </a: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altLang="zh-TW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1210</a:t>
                              </a:r>
                              <a:endParaRPr kumimoji="0" lang="zh-TW" altLang="en-US" sz="2400" dirty="0" smtClean="0">
                                <a:solidFill>
                                  <a:schemeClr val="tx1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altLang="zh-TW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1220</a:t>
                              </a:r>
                              <a:endParaRPr kumimoji="0" lang="zh-TW" altLang="en-US" sz="2400" dirty="0" smtClean="0">
                                <a:solidFill>
                                  <a:schemeClr val="tx1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altLang="zh-TW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1230</a:t>
                              </a:r>
                              <a:endParaRPr kumimoji="0" lang="zh-TW" altLang="en-US" sz="2400" dirty="0" smtClean="0">
                                <a:solidFill>
                                  <a:schemeClr val="tx1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altLang="zh-TW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1240</a:t>
                              </a:r>
                              <a:endParaRPr kumimoji="0" lang="zh-TW" altLang="en-US" sz="2400" dirty="0" smtClean="0">
                                <a:solidFill>
                                  <a:schemeClr val="tx1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altLang="zh-TW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1250</a:t>
                              </a:r>
                              <a:endParaRPr kumimoji="0" lang="zh-TW" altLang="en-US" sz="2400" dirty="0" smtClean="0">
                                <a:solidFill>
                                  <a:schemeClr val="tx1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altLang="zh-TW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1260</a:t>
                              </a: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altLang="zh-TW" sz="2400" dirty="0" smtClean="0">
                                  <a:solidFill>
                                    <a:schemeClr val="tx1"/>
                                  </a:solidFill>
                                  <a:latin typeface="SimHei" pitchFamily="2" charset="-122"/>
                                  <a:ea typeface="SimHei" pitchFamily="2" charset="-122"/>
                                  <a:cs typeface="Times New Roman" pitchFamily="18" charset="0"/>
                                </a:rPr>
                                <a:t>1270</a:t>
                              </a:r>
                              <a:endParaRPr kumimoji="0" lang="zh-TW" altLang="en-US" sz="2400" dirty="0" smtClean="0">
                                <a:solidFill>
                                  <a:schemeClr val="tx1"/>
                                </a:solidFill>
                                <a:latin typeface="SimHei" pitchFamily="2" charset="-122"/>
                                <a:ea typeface="SimHei" pitchFamily="2" charset="-122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" name="矩形 6"/>
                          <a:cNvSpPr/>
                        </a:nvSpPr>
                        <a:spPr>
                          <a:xfrm>
                            <a:off x="785787" y="1428736"/>
                            <a:ext cx="808045" cy="357228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zh-TW" altLang="en-US" sz="2400" dirty="0" smtClean="0">
                                  <a:solidFill>
                                    <a:schemeClr val="tx1"/>
                                  </a:solidFill>
                                  <a:latin typeface="標楷體" pitchFamily="65" charset="-120"/>
                                  <a:ea typeface="標楷體" pitchFamily="65" charset="-120"/>
                                  <a:cs typeface="Times New Roman" pitchFamily="18" charset="0"/>
                                </a:rPr>
                                <a:t>位址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8" name="矩形 7"/>
                          <a:cNvSpPr/>
                        </a:nvSpPr>
                        <a:spPr>
                          <a:xfrm>
                            <a:off x="1571607" y="1428736"/>
                            <a:ext cx="6000813" cy="357228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zh-TW" altLang="en-US" sz="2400" dirty="0" smtClean="0">
                                  <a:solidFill>
                                    <a:schemeClr val="tx1"/>
                                  </a:solidFill>
                                  <a:latin typeface="標楷體" pitchFamily="65" charset="-120"/>
                                  <a:ea typeface="標楷體" pitchFamily="65" charset="-120"/>
                                  <a:cs typeface="Times New Roman" pitchFamily="18" charset="0"/>
                                </a:rPr>
                                <a:t>記憶體內容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9" name="矩形 8"/>
                          <a:cNvSpPr/>
                        </a:nvSpPr>
                        <a:spPr>
                          <a:xfrm>
                            <a:off x="2000237" y="5072465"/>
                            <a:ext cx="7000948" cy="738273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新細明體" pitchFamily="18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新細明體" pitchFamily="18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新細明體" pitchFamily="18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新細明體" pitchFamily="18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新細明體" pitchFamily="18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新細明體" pitchFamily="18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新細明體" pitchFamily="18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新細明體" pitchFamily="18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新細明體" pitchFamily="18" charset="-120"/>
                                  <a:cs typeface="+mn-cs"/>
                                </a:defRPr>
                              </a:lvl9pPr>
                            </a:lstStyle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zh-TW" altLang="en-US" sz="1400" dirty="0" smtClean="0">
                                  <a:latin typeface="+mn-ea"/>
                                </a:rPr>
                                <a:t>符號表 </a:t>
                              </a:r>
                              <a:r>
                                <a:rPr kumimoji="0" lang="zh-TW" altLang="en-US" sz="1400" dirty="0" smtClean="0">
                                  <a:latin typeface="+mn-ea"/>
                                  <a:cs typeface="Times New Roman" pitchFamily="18" charset="0"/>
                                </a:rPr>
                                <a:t>： </a:t>
                              </a:r>
                              <a:r>
                                <a:rPr kumimoji="0" lang="en-US" sz="1400" dirty="0" smtClean="0">
                                  <a:latin typeface="+mn-ea"/>
                                </a:rPr>
                                <a:t>S { (T,0000,main) (T,</a:t>
                              </a:r>
                              <a:r>
                                <a:rPr kumimoji="0" lang="en-US" sz="1400" u="sng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</a:rPr>
                                <a:t>0020</a:t>
                              </a:r>
                              <a:r>
                                <a:rPr kumimoji="0" lang="en-US" sz="1400" dirty="0" smtClean="0">
                                  <a:latin typeface="+mn-ea"/>
                                </a:rPr>
                                <a:t>,push) (T,</a:t>
                              </a:r>
                              <a:r>
                                <a:rPr kumimoji="0" lang="en-US" sz="1400" u="sng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</a:rPr>
                                <a:t>0048</a:t>
                              </a:r>
                              <a:r>
                                <a:rPr kumimoji="0" lang="en-US" sz="1400" dirty="0" smtClean="0">
                                  <a:latin typeface="+mn-ea"/>
                                </a:rPr>
                                <a:t>,pop)(B,0000, stack) (D,0000, top) } </a:t>
                              </a:r>
                              <a:endParaRPr kumimoji="0" lang="en-US" sz="1400" dirty="0" smtClean="0">
                                <a:latin typeface="+mn-ea"/>
                                <a:cs typeface="Times New Roman" pitchFamily="18" charset="0"/>
                              </a:endParaRPr>
                            </a:p>
                            <a:p>
                              <a:pPr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zh-TW" altLang="en-US" sz="1400" dirty="0" smtClean="0">
                                  <a:latin typeface="+mn-ea"/>
                                  <a:cs typeface="Times New Roman" pitchFamily="18" charset="0"/>
                                </a:rPr>
                                <a:t>修正記錄 ：</a:t>
                              </a:r>
                              <a:r>
                                <a:rPr kumimoji="0" lang="en-US" sz="1400" dirty="0" smtClean="0">
                                  <a:latin typeface="+mn-ea"/>
                                  <a:cs typeface="Times New Roman" pitchFamily="18" charset="0"/>
                                </a:rPr>
                                <a:t>M { (T,</a:t>
                              </a:r>
                              <a:r>
                                <a:rPr kumimoji="0" lang="en-US" sz="1400" u="sng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0024</a:t>
                              </a:r>
                              <a:r>
                                <a:rPr kumimoji="0" lang="en-US" sz="1400" dirty="0" smtClean="0">
                                  <a:latin typeface="+mn-ea"/>
                                  <a:cs typeface="Times New Roman" pitchFamily="18" charset="0"/>
                                </a:rPr>
                                <a:t>,top,pc) (T,</a:t>
                              </a:r>
                              <a:r>
                                <a:rPr kumimoji="0" lang="en-US" sz="1400" u="sng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0028</a:t>
                              </a:r>
                              <a:r>
                                <a:rPr kumimoji="0" lang="en-US" sz="1400" dirty="0" smtClean="0">
                                  <a:latin typeface="+mn-ea"/>
                                  <a:cs typeface="Times New Roman" pitchFamily="18" charset="0"/>
                                </a:rPr>
                                <a:t>,stack,pc) (T,</a:t>
                              </a:r>
                              <a:r>
                                <a:rPr kumimoji="0" lang="en-US" sz="1400" u="sng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0040</a:t>
                              </a:r>
                              <a:r>
                                <a:rPr kumimoji="0" lang="en-US" sz="1400" dirty="0" smtClean="0">
                                  <a:latin typeface="+mn-ea"/>
                                  <a:cs typeface="Times New Roman" pitchFamily="18" charset="0"/>
                                </a:rPr>
                                <a:t>,top,pc) (T,</a:t>
                              </a:r>
                              <a:r>
                                <a:rPr kumimoji="0" lang="en-US" sz="1400" u="sng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0048</a:t>
                              </a:r>
                              <a:r>
                                <a:rPr kumimoji="0" lang="en-US" sz="1400" dirty="0" smtClean="0">
                                  <a:latin typeface="+mn-ea"/>
                                  <a:cs typeface="Times New Roman" pitchFamily="18" charset="0"/>
                                </a:rPr>
                                <a:t>,top,pc) </a:t>
                              </a:r>
                              <a:br>
                                <a:rPr kumimoji="0" lang="en-US" sz="1400" dirty="0" smtClean="0">
                                  <a:latin typeface="+mn-ea"/>
                                  <a:cs typeface="Times New Roman" pitchFamily="18" charset="0"/>
                                </a:rPr>
                              </a:br>
                              <a:r>
                                <a:rPr kumimoji="0" lang="en-US" sz="1400" dirty="0" smtClean="0">
                                  <a:latin typeface="+mn-ea"/>
                                  <a:cs typeface="Times New Roman" pitchFamily="18" charset="0"/>
                                </a:rPr>
                                <a:t>      (T,</a:t>
                              </a:r>
                              <a:r>
                                <a:rPr kumimoji="0" lang="en-US" sz="1400" u="sng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004C</a:t>
                              </a:r>
                              <a:r>
                                <a:rPr kumimoji="0" lang="en-US" sz="1400" dirty="0" smtClean="0">
                                  <a:latin typeface="+mn-ea"/>
                                  <a:cs typeface="Times New Roman" pitchFamily="18" charset="0"/>
                                </a:rPr>
                                <a:t>,stack,pc) (T,</a:t>
                              </a:r>
                              <a:r>
                                <a:rPr kumimoji="0" lang="en-US" sz="1400" u="sng" dirty="0" smtClean="0">
                                  <a:solidFill>
                                    <a:srgbClr val="FF0000"/>
                                  </a:solidFill>
                                  <a:latin typeface="+mn-ea"/>
                                  <a:cs typeface="Times New Roman" pitchFamily="18" charset="0"/>
                                </a:rPr>
                                <a:t>0064</a:t>
                              </a:r>
                              <a:r>
                                <a:rPr kumimoji="0" lang="en-US" sz="1400" dirty="0" smtClean="0">
                                  <a:latin typeface="+mn-ea"/>
                                  <a:cs typeface="Times New Roman" pitchFamily="18" charset="0"/>
                                </a:rPr>
                                <a:t>,top,pc) }</a:t>
                              </a:r>
                              <a:endParaRPr kumimoji="0" lang="zh-TW" altLang="en-US" sz="1400" dirty="0" smtClean="0">
                                <a:latin typeface="+mn-ea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" name="圓角矩形圖說文字 9"/>
                          <a:cNvSpPr/>
                        </a:nvSpPr>
                        <a:spPr>
                          <a:xfrm>
                            <a:off x="7715297" y="3429215"/>
                            <a:ext cx="1285888" cy="571565"/>
                          </a:xfrm>
                          <a:prstGeom prst="wedgeRoundRectCallout">
                            <a:avLst>
                              <a:gd name="adj1" fmla="val -100915"/>
                              <a:gd name="adj2" fmla="val 89577"/>
                              <a:gd name="adj3" fmla="val 16667"/>
                            </a:avLst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Top:126C</a:t>
                              </a:r>
                              <a:endParaRPr kumimoji="0" lang="zh-TW" altLang="en-US" dirty="0" smtClean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1" name="圓角矩形圖說文字 10"/>
                          <a:cNvSpPr/>
                        </a:nvSpPr>
                        <a:spPr>
                          <a:xfrm>
                            <a:off x="571472" y="5215357"/>
                            <a:ext cx="1428765" cy="571565"/>
                          </a:xfrm>
                          <a:prstGeom prst="wedgeRoundRectCallout">
                            <a:avLst>
                              <a:gd name="adj1" fmla="val 42675"/>
                              <a:gd name="adj2" fmla="val -119652"/>
                              <a:gd name="adj3" fmla="val 16667"/>
                            </a:avLst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fontAlgn="auto">
                                <a:spcBef>
                                  <a:spcPts val="0"/>
                                </a:spcBef>
                                <a:spcAft>
                                  <a:spcPts val="0"/>
                                </a:spcAft>
                                <a:defRPr/>
                              </a:pPr>
                              <a:r>
                                <a:rPr kumimoji="0"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stack:1270</a:t>
                              </a:r>
                              <a:endParaRPr kumimoji="0" lang="zh-TW" altLang="en-US" dirty="0" smtClean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</lc:lockedCanvas>
                </a:graphicData>
              </a:graphic>
            </wp:inline>
          </w:drawing>
        </w:r>
      </w:del>
    </w:p>
    <w:p w:rsidR="00AC3E49" w:rsidRDefault="00AC3E49" w:rsidP="00C422DD">
      <w:pPr>
        <w:pStyle w:val="a8"/>
        <w:jc w:val="center"/>
      </w:pPr>
      <w:bookmarkStart w:id="110" w:name="_Ref229542660"/>
      <w:r>
        <w:rPr>
          <w:rFonts w:hint="eastAsia"/>
        </w:rPr>
        <w:t>圖</w:t>
      </w:r>
      <w:r>
        <w:rPr>
          <w:rFonts w:hint="eastAsia"/>
        </w:rPr>
        <w:t xml:space="preserve"> </w:t>
      </w:r>
      <w:fldSimple w:instr=" STYLEREF 1 \s ">
        <w:r w:rsidR="002233D6">
          <w:rPr>
            <w:noProof/>
          </w:rPr>
          <w:t>5</w:t>
        </w:r>
      </w:fldSimple>
      <w:r>
        <w:t>.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F36CB3">
        <w:fldChar w:fldCharType="separate"/>
      </w:r>
      <w:r w:rsidR="002233D6">
        <w:rPr>
          <w:noProof/>
        </w:rPr>
        <w:t>15</w:t>
      </w:r>
      <w:r w:rsidR="00F36CB3">
        <w:fldChar w:fldCharType="end"/>
      </w:r>
      <w:bookmarkEnd w:id="110"/>
      <w:r w:rsidR="00292362">
        <w:rPr>
          <w:rFonts w:hint="eastAsia"/>
        </w:rPr>
        <w:t>執行檔</w:t>
      </w:r>
      <w:r>
        <w:rPr>
          <w:rFonts w:hint="eastAsia"/>
        </w:rPr>
        <w:t>Stack.exe</w:t>
      </w:r>
      <w:r>
        <w:rPr>
          <w:rFonts w:hint="eastAsia"/>
        </w:rPr>
        <w:t>載入記憶體後的情況</w:t>
      </w:r>
    </w:p>
    <w:p w:rsidR="00AC3E49" w:rsidRDefault="00AC3E49" w:rsidP="00A630EE"/>
    <w:p w:rsidR="00AC3E49" w:rsidRDefault="00AC3E49" w:rsidP="00A630EE">
      <w:r>
        <w:rPr>
          <w:rFonts w:hint="eastAsia"/>
        </w:rPr>
        <w:t>一但目的檔載入完成後，載入器就會將程式計數器</w:t>
      </w:r>
      <w:r>
        <w:rPr>
          <w:rFonts w:hint="eastAsia"/>
        </w:rPr>
        <w:t xml:space="preserve"> PC </w:t>
      </w:r>
      <w:r>
        <w:rPr>
          <w:rFonts w:hint="eastAsia"/>
        </w:rPr>
        <w:t>設定為程式的進入點，讓</w:t>
      </w:r>
      <w:r>
        <w:rPr>
          <w:rFonts w:hint="eastAsia"/>
        </w:rPr>
        <w:t xml:space="preserve"> CPU </w:t>
      </w:r>
      <w:r>
        <w:rPr>
          <w:rFonts w:hint="eastAsia"/>
        </w:rPr>
        <w:t>開始執行該程式。舉例而言，當</w:t>
      </w:r>
      <w:r>
        <w:rPr>
          <w:rFonts w:hint="eastAsia"/>
        </w:rPr>
        <w:t xml:space="preserve"> Stack.exe </w:t>
      </w:r>
      <w:r>
        <w:rPr>
          <w:rFonts w:hint="eastAsia"/>
        </w:rPr>
        <w:t>被載入到</w:t>
      </w:r>
      <w:r>
        <w:rPr>
          <w:rFonts w:hint="eastAsia"/>
        </w:rPr>
        <w:t xml:space="preserve"> 0x1200 </w:t>
      </w:r>
      <w:r>
        <w:rPr>
          <w:rFonts w:hint="eastAsia"/>
        </w:rPr>
        <w:t>後，載入器會將</w:t>
      </w:r>
      <w:r>
        <w:rPr>
          <w:rFonts w:hint="eastAsia"/>
        </w:rPr>
        <w:t xml:space="preserve"> PC </w:t>
      </w:r>
      <w:r>
        <w:rPr>
          <w:rFonts w:hint="eastAsia"/>
        </w:rPr>
        <w:t>設定為</w:t>
      </w:r>
      <w:r>
        <w:rPr>
          <w:rFonts w:hint="eastAsia"/>
        </w:rPr>
        <w:t xml:space="preserve"> 0x1200</w:t>
      </w:r>
      <w:r>
        <w:rPr>
          <w:rFonts w:hint="eastAsia"/>
        </w:rPr>
        <w:t>，於是，該程式便開始執行了。</w:t>
      </w:r>
    </w:p>
    <w:p w:rsidR="00AC3E49" w:rsidRDefault="00AC3E49" w:rsidP="00A630EE"/>
    <w:p w:rsidR="00AC3E49" w:rsidRPr="00C64F66" w:rsidRDefault="00AC3E49" w:rsidP="008A3969">
      <w:pPr>
        <w:pStyle w:val="afa"/>
        <w:ind w:left="240" w:right="240"/>
      </w:pPr>
      <w:r w:rsidRPr="00C64F66">
        <w:rPr>
          <w:rFonts w:hint="eastAsia"/>
        </w:rPr>
        <w:t>載入器</w:t>
      </w:r>
      <w:r>
        <w:rPr>
          <w:rFonts w:hint="eastAsia"/>
        </w:rPr>
        <w:t>的演算法</w:t>
      </w:r>
    </w:p>
    <w:p w:rsidR="00AC3E49" w:rsidRDefault="00AC3E49" w:rsidP="00543F3A">
      <w:r>
        <w:rPr>
          <w:rFonts w:hint="eastAsia"/>
        </w:rPr>
        <w:t>現在，我們已經完整說明了載入器的原理，可以開始說明載入器的演算法了，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>REF _Ref229565338 \h</w:instrText>
      </w:r>
      <w:r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圖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16</w:t>
      </w:r>
      <w:r w:rsidR="00F36CB3">
        <w:fldChar w:fldCharType="end"/>
      </w:r>
      <w:r>
        <w:rPr>
          <w:rFonts w:hint="eastAsia"/>
        </w:rPr>
        <w:t>顯示了載入器的演算法。這個演算法的輸入是一個執行檔</w:t>
      </w:r>
      <w:r>
        <w:rPr>
          <w:rFonts w:hint="eastAsia"/>
        </w:rPr>
        <w:t xml:space="preserve"> exeFile</w:t>
      </w:r>
      <w:r>
        <w:rPr>
          <w:rFonts w:hint="eastAsia"/>
        </w:rPr>
        <w:t>。載入器首先讀取檔頭，以取得各個分段的結構資訊，包含分段的大小、種類、在</w:t>
      </w:r>
      <w:r>
        <w:rPr>
          <w:rFonts w:hint="eastAsia"/>
        </w:rPr>
        <w:t xml:space="preserve"> exe </w:t>
      </w:r>
      <w:r>
        <w:rPr>
          <w:rFonts w:hint="eastAsia"/>
        </w:rPr>
        <w:t>檔中的位置等資訊。然後，分配各整個執行檔分段所需要的記憶體</w:t>
      </w:r>
      <w:r>
        <w:rPr>
          <w:rFonts w:hint="eastAsia"/>
        </w:rPr>
        <w:t xml:space="preserve"> (</w:t>
      </w:r>
      <w:r>
        <w:rPr>
          <w:rFonts w:hint="eastAsia"/>
        </w:rPr>
        <w:t>包含</w:t>
      </w:r>
      <w:r w:rsidR="00C411B1">
        <w:rPr>
          <w:rFonts w:hint="eastAsia"/>
        </w:rPr>
        <w:t>內文段</w:t>
      </w:r>
      <w:r>
        <w:rPr>
          <w:rFonts w:hint="eastAsia"/>
        </w:rPr>
        <w:t>、資料段、</w:t>
      </w:r>
      <w:r>
        <w:rPr>
          <w:rFonts w:hint="eastAsia"/>
        </w:rPr>
        <w:t>BSS</w:t>
      </w:r>
      <w:r>
        <w:rPr>
          <w:rFonts w:hint="eastAsia"/>
        </w:rPr>
        <w:t>段、堆疊段與堆積段等</w:t>
      </w:r>
      <w:r>
        <w:rPr>
          <w:rFonts w:hint="eastAsia"/>
        </w:rPr>
        <w:t>)</w:t>
      </w:r>
      <w:r>
        <w:rPr>
          <w:rFonts w:hint="eastAsia"/>
        </w:rPr>
        <w:t>，接著將各個分段載入到記憶體中，並且根據修改記錄</w:t>
      </w:r>
      <w:r>
        <w:rPr>
          <w:rFonts w:hint="eastAsia"/>
        </w:rPr>
        <w:t>M</w:t>
      </w:r>
      <w:r>
        <w:rPr>
          <w:rFonts w:hint="eastAsia"/>
        </w:rPr>
        <w:t>，修改記憶體中的目的碼，如此就完成了載入的動作。最後，將程式計數器設定為起始位址，開始執行程式。</w:t>
      </w:r>
    </w:p>
    <w:p w:rsidR="00AC3E49" w:rsidRPr="00B04F79" w:rsidRDefault="00AC3E49" w:rsidP="00543F3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0"/>
        <w:gridCol w:w="5318"/>
        <w:gridCol w:w="2744"/>
      </w:tblGrid>
      <w:tr w:rsidR="00AC3E49" w:rsidRPr="00491265" w:rsidTr="00491265">
        <w:tc>
          <w:tcPr>
            <w:tcW w:w="460" w:type="dxa"/>
          </w:tcPr>
          <w:p w:rsidR="00AC3E49" w:rsidRPr="00491265" w:rsidRDefault="00AC3E49" w:rsidP="009B3921"/>
        </w:tc>
        <w:tc>
          <w:tcPr>
            <w:tcW w:w="5318" w:type="dxa"/>
          </w:tcPr>
          <w:p w:rsidR="00AC3E49" w:rsidRPr="00491265" w:rsidRDefault="00AC3E49" w:rsidP="009B3921">
            <w:r w:rsidRPr="00491265">
              <w:rPr>
                <w:rFonts w:hint="eastAsia"/>
              </w:rPr>
              <w:t>載入器的演算法</w:t>
            </w:r>
          </w:p>
        </w:tc>
        <w:tc>
          <w:tcPr>
            <w:tcW w:w="2744" w:type="dxa"/>
          </w:tcPr>
          <w:p w:rsidR="00AC3E49" w:rsidRPr="00491265" w:rsidRDefault="00AC3E49" w:rsidP="009B3921">
            <w:r w:rsidRPr="00491265">
              <w:rPr>
                <w:rFonts w:hint="eastAsia"/>
              </w:rPr>
              <w:t>說明</w:t>
            </w:r>
          </w:p>
        </w:tc>
      </w:tr>
      <w:tr w:rsidR="00AC3E49" w:rsidRPr="00491265" w:rsidTr="00491265">
        <w:tc>
          <w:tcPr>
            <w:tcW w:w="460" w:type="dxa"/>
          </w:tcPr>
          <w:p w:rsidR="00AC3E49" w:rsidRPr="00491265" w:rsidRDefault="00AC3E49" w:rsidP="009B3921">
            <w:r w:rsidRPr="00491265">
              <w:rPr>
                <w:rFonts w:hint="eastAsia"/>
              </w:rPr>
              <w:t>1</w:t>
            </w:r>
          </w:p>
          <w:p w:rsidR="00AC3E49" w:rsidRPr="00491265" w:rsidRDefault="00AC3E49" w:rsidP="009B3921">
            <w:r w:rsidRPr="00491265">
              <w:rPr>
                <w:rFonts w:hint="eastAsia"/>
              </w:rPr>
              <w:t>2</w:t>
            </w:r>
          </w:p>
          <w:p w:rsidR="00AC3E49" w:rsidRPr="00491265" w:rsidRDefault="00AC3E49" w:rsidP="009B3921">
            <w:r w:rsidRPr="00491265">
              <w:rPr>
                <w:rFonts w:hint="eastAsia"/>
              </w:rPr>
              <w:t>3</w:t>
            </w:r>
          </w:p>
          <w:p w:rsidR="00AC3E49" w:rsidRPr="00491265" w:rsidRDefault="00AC3E49" w:rsidP="009B3921">
            <w:r w:rsidRPr="00491265">
              <w:rPr>
                <w:rFonts w:hint="eastAsia"/>
              </w:rPr>
              <w:t>4</w:t>
            </w:r>
          </w:p>
          <w:p w:rsidR="00AC3E49" w:rsidRPr="00491265" w:rsidRDefault="00AC3E49" w:rsidP="009B3921">
            <w:r w:rsidRPr="00491265">
              <w:rPr>
                <w:rFonts w:hint="eastAsia"/>
              </w:rPr>
              <w:t>5</w:t>
            </w:r>
          </w:p>
          <w:p w:rsidR="00AC3E49" w:rsidRPr="00491265" w:rsidRDefault="00AC3E49" w:rsidP="009B3921">
            <w:r w:rsidRPr="00491265">
              <w:rPr>
                <w:rFonts w:hint="eastAsia"/>
              </w:rPr>
              <w:t>6</w:t>
            </w:r>
          </w:p>
          <w:p w:rsidR="00AC3E49" w:rsidRPr="00491265" w:rsidRDefault="00AC3E49" w:rsidP="009B3921">
            <w:r w:rsidRPr="00491265">
              <w:rPr>
                <w:rFonts w:hint="eastAsia"/>
              </w:rPr>
              <w:lastRenderedPageBreak/>
              <w:t>7</w:t>
            </w:r>
          </w:p>
          <w:p w:rsidR="00AC3E49" w:rsidRPr="00491265" w:rsidRDefault="00AC3E49" w:rsidP="009B3921">
            <w:r w:rsidRPr="00491265">
              <w:rPr>
                <w:rFonts w:hint="eastAsia"/>
              </w:rPr>
              <w:t>8</w:t>
            </w:r>
          </w:p>
          <w:p w:rsidR="00AC3E49" w:rsidRPr="00491265" w:rsidRDefault="00AC3E49" w:rsidP="009B3921">
            <w:r w:rsidRPr="00491265">
              <w:rPr>
                <w:rFonts w:hint="eastAsia"/>
              </w:rPr>
              <w:t>9</w:t>
            </w:r>
          </w:p>
          <w:p w:rsidR="00AC3E49" w:rsidRPr="00491265" w:rsidRDefault="00AC3E49" w:rsidP="009B3921">
            <w:r w:rsidRPr="00491265">
              <w:rPr>
                <w:rFonts w:hint="eastAsia"/>
              </w:rPr>
              <w:t>10</w:t>
            </w:r>
          </w:p>
        </w:tc>
        <w:tc>
          <w:tcPr>
            <w:tcW w:w="5318" w:type="dxa"/>
          </w:tcPr>
          <w:p w:rsidR="00AC3E49" w:rsidRPr="00491265" w:rsidRDefault="00AC3E49" w:rsidP="009B3921">
            <w:r w:rsidRPr="00491265">
              <w:rPr>
                <w:rFonts w:hint="eastAsia"/>
              </w:rPr>
              <w:lastRenderedPageBreak/>
              <w:t>Algorithm Loader</w:t>
            </w:r>
          </w:p>
          <w:p w:rsidR="00AC3E49" w:rsidRPr="00491265" w:rsidRDefault="00AC3E49" w:rsidP="009B3921">
            <w:r w:rsidRPr="00491265">
              <w:rPr>
                <w:rFonts w:hint="eastAsia"/>
              </w:rPr>
              <w:t xml:space="preserve">Input </w:t>
            </w:r>
            <w:r>
              <w:rPr>
                <w:rFonts w:hint="eastAsia"/>
              </w:rPr>
              <w:t>exe</w:t>
            </w:r>
            <w:r w:rsidRPr="00491265">
              <w:rPr>
                <w:rFonts w:hint="eastAsia"/>
              </w:rPr>
              <w:t>File</w:t>
            </w:r>
          </w:p>
          <w:p w:rsidR="00AC3E49" w:rsidRPr="00491265" w:rsidRDefault="00AC3E49" w:rsidP="009B3921">
            <w:r w:rsidRPr="00491265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exeFile</w:t>
            </w:r>
            <w:r w:rsidRPr="00491265">
              <w:rPr>
                <w:rFonts w:hint="eastAsia"/>
              </w:rPr>
              <w:t>.readHeader();</w:t>
            </w:r>
          </w:p>
          <w:p w:rsidR="00AC3E49" w:rsidRPr="00491265" w:rsidRDefault="00AC3E49" w:rsidP="009B3921">
            <w:r w:rsidRPr="00491265">
              <w:rPr>
                <w:rFonts w:hint="eastAsia"/>
              </w:rPr>
              <w:t xml:space="preserve">  memory = allocateMemory(</w:t>
            </w:r>
            <w:r>
              <w:rPr>
                <w:rFonts w:hint="eastAsia"/>
              </w:rPr>
              <w:t>exeFile</w:t>
            </w:r>
            <w:r w:rsidRPr="00491265">
              <w:rPr>
                <w:rFonts w:hint="eastAsia"/>
              </w:rPr>
              <w:t>);</w:t>
            </w:r>
          </w:p>
          <w:p w:rsidR="00AC3E49" w:rsidRDefault="00AC3E49" w:rsidP="009B3921">
            <w:r>
              <w:rPr>
                <w:rFonts w:hint="eastAsia"/>
              </w:rPr>
              <w:t xml:space="preserve">  foreach section e in exeFile</w:t>
            </w:r>
          </w:p>
          <w:p w:rsidR="00AC3E49" w:rsidRPr="00491265" w:rsidRDefault="00AC3E49" w:rsidP="009B3921">
            <w:r>
              <w:rPr>
                <w:rFonts w:hint="eastAsia"/>
              </w:rPr>
              <w:t xml:space="preserve">    load e into memory</w:t>
            </w:r>
          </w:p>
          <w:p w:rsidR="00AC3E49" w:rsidRDefault="00AC3E49" w:rsidP="009B3921">
            <w:r w:rsidRPr="00491265">
              <w:rPr>
                <w:rFonts w:hint="eastAsia"/>
              </w:rPr>
              <w:lastRenderedPageBreak/>
              <w:t xml:space="preserve">  foreach </w:t>
            </w:r>
            <w:r>
              <w:rPr>
                <w:rFonts w:hint="eastAsia"/>
              </w:rPr>
              <w:t>M_record</w:t>
            </w:r>
            <w:r w:rsidRPr="0049126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m </w:t>
            </w:r>
            <w:r w:rsidRPr="00491265">
              <w:rPr>
                <w:rFonts w:hint="eastAsia"/>
              </w:rPr>
              <w:t xml:space="preserve">in </w:t>
            </w:r>
            <w:r>
              <w:rPr>
                <w:rFonts w:hint="eastAsia"/>
              </w:rPr>
              <w:t>exeFile</w:t>
            </w:r>
          </w:p>
          <w:p w:rsidR="00AC3E49" w:rsidRDefault="00AC3E49" w:rsidP="009B3921">
            <w:r>
              <w:rPr>
                <w:rFonts w:hint="eastAsia"/>
              </w:rPr>
              <w:t xml:space="preserve">    using m to modify memory</w:t>
            </w:r>
          </w:p>
          <w:p w:rsidR="00AC3E49" w:rsidRPr="00491265" w:rsidRDefault="00AC3E49" w:rsidP="009B3921">
            <w:r w:rsidRPr="00491265">
              <w:rPr>
                <w:rFonts w:hint="eastAsia"/>
              </w:rPr>
              <w:t xml:space="preserve">  PC = memory.startAddress</w:t>
            </w:r>
          </w:p>
          <w:p w:rsidR="00AC3E49" w:rsidRPr="00491265" w:rsidRDefault="00AC3E49" w:rsidP="0030258A">
            <w:r w:rsidRPr="00491265">
              <w:rPr>
                <w:rFonts w:hint="eastAsia"/>
              </w:rPr>
              <w:t xml:space="preserve">End </w:t>
            </w:r>
            <w:r>
              <w:rPr>
                <w:rFonts w:hint="eastAsia"/>
              </w:rPr>
              <w:t>A</w:t>
            </w:r>
            <w:r w:rsidRPr="00491265">
              <w:rPr>
                <w:rFonts w:hint="eastAsia"/>
              </w:rPr>
              <w:t>lgorithm</w:t>
            </w:r>
          </w:p>
        </w:tc>
        <w:tc>
          <w:tcPr>
            <w:tcW w:w="2744" w:type="dxa"/>
          </w:tcPr>
          <w:p w:rsidR="00AC3E49" w:rsidRPr="00491265" w:rsidRDefault="00AC3E49" w:rsidP="009B3921">
            <w:r w:rsidRPr="00491265">
              <w:rPr>
                <w:rFonts w:hint="eastAsia"/>
              </w:rPr>
              <w:lastRenderedPageBreak/>
              <w:t>載入器</w:t>
            </w:r>
          </w:p>
          <w:p w:rsidR="00AC3E49" w:rsidRPr="00491265" w:rsidRDefault="00AC3E49" w:rsidP="009B3921">
            <w:r w:rsidRPr="00491265">
              <w:rPr>
                <w:rFonts w:hint="eastAsia"/>
              </w:rPr>
              <w:t>輸入檔：執行檔</w:t>
            </w:r>
          </w:p>
          <w:p w:rsidR="00AC3E49" w:rsidRPr="00491265" w:rsidRDefault="00AC3E49" w:rsidP="009B3921">
            <w:r w:rsidRPr="00491265">
              <w:rPr>
                <w:rFonts w:hint="eastAsia"/>
              </w:rPr>
              <w:t>讀取檔頭</w:t>
            </w:r>
          </w:p>
          <w:p w:rsidR="00AC3E49" w:rsidRPr="00491265" w:rsidRDefault="00AC3E49" w:rsidP="009B3921">
            <w:r w:rsidRPr="00491265">
              <w:rPr>
                <w:rFonts w:hint="eastAsia"/>
              </w:rPr>
              <w:t>分配執行空間</w:t>
            </w:r>
          </w:p>
          <w:p w:rsidR="00AC3E49" w:rsidRPr="00491265" w:rsidRDefault="00AC3E49" w:rsidP="008A3969">
            <w:r w:rsidRPr="00491265">
              <w:rPr>
                <w:rFonts w:hint="eastAsia"/>
              </w:rPr>
              <w:t>對於每個</w:t>
            </w:r>
            <w:r>
              <w:rPr>
                <w:rFonts w:hint="eastAsia"/>
              </w:rPr>
              <w:t>分段</w:t>
            </w:r>
            <w:r>
              <w:rPr>
                <w:rFonts w:hint="eastAsia"/>
              </w:rPr>
              <w:t xml:space="preserve"> e</w:t>
            </w:r>
          </w:p>
          <w:p w:rsidR="00AC3E49" w:rsidRPr="00491265" w:rsidRDefault="00AC3E49" w:rsidP="008A3969">
            <w:r w:rsidRPr="0049126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載入</w:t>
            </w:r>
            <w:r>
              <w:rPr>
                <w:rFonts w:hint="eastAsia"/>
              </w:rPr>
              <w:t xml:space="preserve"> e </w:t>
            </w:r>
            <w:r>
              <w:rPr>
                <w:rFonts w:hint="eastAsia"/>
              </w:rPr>
              <w:t>到記憶體中</w:t>
            </w:r>
          </w:p>
          <w:p w:rsidR="00AC3E49" w:rsidRPr="00491265" w:rsidRDefault="00AC3E49" w:rsidP="008A3969">
            <w:r>
              <w:rPr>
                <w:rFonts w:hint="eastAsia"/>
              </w:rPr>
              <w:lastRenderedPageBreak/>
              <w:t>對於每個修改記錄</w:t>
            </w:r>
            <w:r>
              <w:rPr>
                <w:rFonts w:hint="eastAsia"/>
              </w:rPr>
              <w:t xml:space="preserve"> m</w:t>
            </w:r>
          </w:p>
          <w:p w:rsidR="00AC3E49" w:rsidRPr="00491265" w:rsidRDefault="00AC3E49" w:rsidP="008A3969">
            <w:r w:rsidRPr="0049126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根據</w:t>
            </w:r>
            <w:r>
              <w:rPr>
                <w:rFonts w:hint="eastAsia"/>
              </w:rPr>
              <w:t xml:space="preserve"> m </w:t>
            </w:r>
            <w:r>
              <w:rPr>
                <w:rFonts w:hint="eastAsia"/>
              </w:rPr>
              <w:t>修改記憶體</w:t>
            </w:r>
          </w:p>
          <w:p w:rsidR="00AC3E49" w:rsidRPr="00491265" w:rsidRDefault="00AC3E49" w:rsidP="008A3969"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 xml:space="preserve"> PC </w:t>
            </w:r>
            <w:r>
              <w:rPr>
                <w:rFonts w:hint="eastAsia"/>
              </w:rPr>
              <w:t>後開始執行</w:t>
            </w:r>
          </w:p>
        </w:tc>
      </w:tr>
    </w:tbl>
    <w:p w:rsidR="00AC3E49" w:rsidRDefault="00AC3E49" w:rsidP="00C22C0F">
      <w:pPr>
        <w:pStyle w:val="a8"/>
        <w:jc w:val="center"/>
      </w:pPr>
      <w:bookmarkStart w:id="111" w:name="_Ref229565338"/>
      <w:r>
        <w:rPr>
          <w:rFonts w:hint="eastAsia"/>
        </w:rPr>
        <w:lastRenderedPageBreak/>
        <w:t>圖</w:t>
      </w:r>
      <w:r>
        <w:rPr>
          <w:rFonts w:hint="eastAsia"/>
        </w:rPr>
        <w:t xml:space="preserve"> </w:t>
      </w:r>
      <w:fldSimple w:instr=" STYLEREF 1 \s ">
        <w:r w:rsidR="002233D6">
          <w:rPr>
            <w:noProof/>
          </w:rPr>
          <w:t>5</w:t>
        </w:r>
      </w:fldSimple>
      <w:r>
        <w:t>.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F36CB3">
        <w:fldChar w:fldCharType="separate"/>
      </w:r>
      <w:r w:rsidR="002233D6">
        <w:rPr>
          <w:noProof/>
        </w:rPr>
        <w:t>16</w:t>
      </w:r>
      <w:r w:rsidR="00F36CB3">
        <w:fldChar w:fldCharType="end"/>
      </w:r>
      <w:bookmarkEnd w:id="111"/>
      <w:r>
        <w:rPr>
          <w:rFonts w:hint="eastAsia"/>
        </w:rPr>
        <w:t>載入器的演算法</w:t>
      </w:r>
    </w:p>
    <w:p w:rsidR="00AC3E49" w:rsidRPr="00C22C0F" w:rsidRDefault="00AC3E49" w:rsidP="006F3523"/>
    <w:p w:rsidR="00AC3E49" w:rsidRDefault="00AC3E49" w:rsidP="00025548">
      <w:pPr>
        <w:pStyle w:val="2"/>
        <w:numPr>
          <w:ilvl w:val="1"/>
          <w:numId w:val="21"/>
        </w:numPr>
      </w:pPr>
      <w:bookmarkStart w:id="112" w:name="_Ref229892081"/>
      <w:bookmarkStart w:id="113" w:name="_Toc230074023"/>
      <w:r>
        <w:rPr>
          <w:rFonts w:hint="eastAsia"/>
        </w:rPr>
        <w:t>動態連結</w:t>
      </w:r>
      <w:bookmarkEnd w:id="112"/>
      <w:bookmarkEnd w:id="113"/>
    </w:p>
    <w:p w:rsidR="00AC3E49" w:rsidRDefault="00AC3E49" w:rsidP="008C4A03">
      <w:r>
        <w:rPr>
          <w:rFonts w:hint="eastAsia"/>
        </w:rPr>
        <w:t>傳統的連結器會將所有程式連結成單一的執行檔，在執行時只需要該執行檔就能順利執行。但是，使用動態連結機制時，函式庫可以先不需要被連結進來，而是在需要的時候才透過動態連結器</w:t>
      </w:r>
      <w:r>
        <w:rPr>
          <w:rFonts w:hint="eastAsia"/>
        </w:rPr>
        <w:t xml:space="preserve"> (Dynamic Linker) </w:t>
      </w:r>
      <w:r>
        <w:rPr>
          <w:rFonts w:hint="eastAsia"/>
        </w:rPr>
        <w:t>尋找並連結函式庫，這種方式可以不用載入全部的程式，因此可以節省記憶體。當很多執行中的程式共用到函式庫時，動態連結所節省的記憶體數量就相當可觀。</w:t>
      </w:r>
    </w:p>
    <w:p w:rsidR="00AC3E49" w:rsidRDefault="00AC3E49" w:rsidP="008C4A03"/>
    <w:p w:rsidR="00AC3E49" w:rsidRDefault="00AC3E49" w:rsidP="008C4A03">
      <w:r>
        <w:rPr>
          <w:rFonts w:hint="eastAsia"/>
        </w:rPr>
        <w:t>除了節省記憶體之外，動態連結技術還可以節省連結</w:t>
      </w:r>
      <w:r w:rsidR="00222EF1">
        <w:rPr>
          <w:rFonts w:hint="eastAsia"/>
        </w:rPr>
        <w:t>階段</w:t>
      </w:r>
      <w:r>
        <w:rPr>
          <w:rFonts w:hint="eastAsia"/>
        </w:rPr>
        <w:t>所花費的時間。這是因為動態連結函式庫</w:t>
      </w:r>
      <w:r>
        <w:rPr>
          <w:rFonts w:hint="eastAsia"/>
        </w:rPr>
        <w:t xml:space="preserve"> (Dynamic Linking Libraries: DLLs) </w:t>
      </w:r>
      <w:r>
        <w:rPr>
          <w:rFonts w:hint="eastAsia"/>
        </w:rPr>
        <w:t>可以單獨被編譯、組譯與連結，程式設計師不需要在改了某個函式庫後就重新連結所有程式。因此，對程式開發人員而言，動態連結技術可以節省程式開發的時間，因為程式設計人員使用編譯、組譯與連結器的次數往往非常頻繁，有些人甚至不到一分鐘就會編譯一次。</w:t>
      </w:r>
    </w:p>
    <w:p w:rsidR="00AC3E49" w:rsidRDefault="00AC3E49" w:rsidP="008C4A03"/>
    <w:p w:rsidR="00AC3E49" w:rsidRDefault="00AC3E49" w:rsidP="00F0753C">
      <w:r>
        <w:rPr>
          <w:rFonts w:hint="eastAsia"/>
        </w:rPr>
        <w:t>除此之外，動態連結函式庫由於可以單獨重新編譯，因此，一但編譯完新版本後，就可以直接取代舊版本。這讓舊程式得以不需重新編譯就能連結到新函式庫，因此，只要將動態連結函式庫換掉，舊程式仍可順利執行該新版的函數，這讓動態函數成為一種可任意抽換的函式庫。</w:t>
      </w:r>
    </w:p>
    <w:p w:rsidR="00AC3E49" w:rsidRDefault="00AC3E49" w:rsidP="00025548"/>
    <w:p w:rsidR="00AC3E49" w:rsidRDefault="00AC3E49" w:rsidP="00025548">
      <w:r>
        <w:rPr>
          <w:rFonts w:hint="eastAsia"/>
        </w:rPr>
        <w:t>動態連結器的任務，就是在需要的時候才載入動態函式庫，並且進行連結</w:t>
      </w:r>
      <w:r>
        <w:rPr>
          <w:rFonts w:hint="eastAsia"/>
        </w:rPr>
        <w:t xml:space="preserve"> (linking) </w:t>
      </w:r>
      <w:r>
        <w:rPr>
          <w:rFonts w:hint="eastAsia"/>
        </w:rPr>
        <w:t>與重新定位</w:t>
      </w:r>
      <w:r>
        <w:rPr>
          <w:rFonts w:hint="eastAsia"/>
        </w:rPr>
        <w:t xml:space="preserve"> (relocation) </w:t>
      </w:r>
      <w:r>
        <w:rPr>
          <w:rFonts w:hint="eastAsia"/>
        </w:rPr>
        <w:t>的動作。然後再執行該函式庫中的函數。</w:t>
      </w:r>
    </w:p>
    <w:p w:rsidR="00AC3E49" w:rsidRDefault="00AC3E49" w:rsidP="00025548"/>
    <w:p w:rsidR="00AC3E49" w:rsidRDefault="00AC3E49" w:rsidP="005B59F3">
      <w:r>
        <w:rPr>
          <w:rFonts w:hint="eastAsia"/>
        </w:rPr>
        <w:t>當程式第一次執行到動態函數時，動態連結器會搜尋看看該函數是否已經在記憶體中，如果有則會跳到該函數執行，如果沒有則會呼叫載入器，動態的將該函式庫載入到記憶體，然後才執行該函數。</w:t>
      </w:r>
    </w:p>
    <w:p w:rsidR="00AC3E49" w:rsidRDefault="00AC3E49" w:rsidP="00025548"/>
    <w:p w:rsidR="00AC3E49" w:rsidRDefault="00AC3E49" w:rsidP="00807FA0">
      <w:r>
        <w:rPr>
          <w:rFonts w:hint="eastAsia"/>
        </w:rPr>
        <w:t>使用動態連結機制呼叫函數時，通常會利用間接跳轉的方式，先跳入一個稱為</w:t>
      </w:r>
      <w:r>
        <w:rPr>
          <w:rFonts w:hint="eastAsia"/>
        </w:rPr>
        <w:t xml:space="preserve"> Stub </w:t>
      </w:r>
      <w:r>
        <w:rPr>
          <w:rFonts w:hint="eastAsia"/>
        </w:rPr>
        <w:t>的程式中。在第一次呼叫該函數時，</w:t>
      </w:r>
      <w:r>
        <w:rPr>
          <w:rFonts w:hint="eastAsia"/>
        </w:rPr>
        <w:t xml:space="preserve">Stub </w:t>
      </w:r>
      <w:r>
        <w:rPr>
          <w:rFonts w:hint="eastAsia"/>
        </w:rPr>
        <w:t>會請求動態載入器載入該函數，而在第二次呼叫時，則會直接跳入該函數。</w:t>
      </w:r>
    </w:p>
    <w:p w:rsidR="00AC3E49" w:rsidRDefault="00AC3E49" w:rsidP="00807FA0">
      <w:pPr>
        <w:jc w:val="center"/>
        <w:rPr>
          <w:noProof/>
        </w:rPr>
      </w:pPr>
    </w:p>
    <w:p w:rsidR="00AC3E49" w:rsidRDefault="00CA1422" w:rsidP="00807FA0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3101709"/>
            <wp:effectExtent l="19050" t="0" r="0" b="0"/>
            <wp:docPr id="12" name="物件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924257" cy="4071937"/>
                      <a:chOff x="1285875" y="2071688"/>
                      <a:chExt cx="6924257" cy="4071937"/>
                    </a:xfrm>
                  </a:grpSpPr>
                  <a:grpSp>
                    <a:nvGrpSpPr>
                      <a:cNvPr id="43011" name="群組 22"/>
                      <a:cNvGrpSpPr>
                        <a:grpSpLocks/>
                      </a:cNvGrpSpPr>
                    </a:nvGrpSpPr>
                    <a:grpSpPr bwMode="auto">
                      <a:xfrm>
                        <a:off x="1285875" y="2071688"/>
                        <a:ext cx="6924257" cy="4071937"/>
                        <a:chOff x="998112" y="1714488"/>
                        <a:chExt cx="6924305" cy="4071966"/>
                      </a:xfrm>
                    </a:grpSpPr>
                    <a:sp>
                      <a:nvSpPr>
                        <a:cNvPr id="24" name="矩形 23"/>
                        <a:cNvSpPr/>
                      </a:nvSpPr>
                      <a:spPr>
                        <a:xfrm>
                          <a:off x="1142576" y="1714488"/>
                          <a:ext cx="3000396" cy="85725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200" dirty="0" smtClean="0">
                                <a:solidFill>
                                  <a:schemeClr val="tx1"/>
                                </a:solidFill>
                                <a:latin typeface="+mn-ea"/>
                              </a:rPr>
                              <a:t>	  LD R1, var3@GOT</a:t>
                            </a:r>
                          </a:p>
                          <a:p>
                            <a:pPr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200" dirty="0" smtClean="0">
                                <a:solidFill>
                                  <a:schemeClr val="tx1"/>
                                </a:solidFill>
                                <a:latin typeface="+mn-ea"/>
                              </a:rPr>
                              <a:t>	  PUSH R1</a:t>
                            </a:r>
                          </a:p>
                          <a:p>
                            <a:pPr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200" dirty="0" smtClean="0">
                                <a:solidFill>
                                  <a:schemeClr val="tx1"/>
                                </a:solidFill>
                                <a:latin typeface="+mn-ea"/>
                              </a:rPr>
                              <a:t>	  CALL  f2@PLT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5" name="矩形 24"/>
                        <a:cNvSpPr/>
                      </a:nvSpPr>
                      <a:spPr>
                        <a:xfrm>
                          <a:off x="1142576" y="2786058"/>
                          <a:ext cx="3000396" cy="185738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200" dirty="0" smtClean="0">
                                <a:solidFill>
                                  <a:schemeClr val="tx1"/>
                                </a:solidFill>
                                <a:latin typeface="+mn-ea"/>
                              </a:rPr>
                              <a:t>PLT : </a:t>
                            </a:r>
                          </a:p>
                          <a:p>
                            <a:pPr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kumimoji="0" lang="en-US" altLang="zh-TW" sz="1200" dirty="0" smtClean="0">
                              <a:solidFill>
                                <a:schemeClr val="tx1"/>
                              </a:solidFill>
                              <a:latin typeface="+mn-ea"/>
                            </a:endParaRPr>
                          </a:p>
                          <a:p>
                            <a:pPr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200" dirty="0" smtClean="0">
                                <a:solidFill>
                                  <a:schemeClr val="tx1"/>
                                </a:solidFill>
                                <a:latin typeface="+mn-ea"/>
                              </a:rPr>
                              <a:t>f1:</a:t>
                            </a:r>
                          </a:p>
                          <a:p>
                            <a:pPr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200" dirty="0" smtClean="0">
                                <a:solidFill>
                                  <a:schemeClr val="tx1"/>
                                </a:solidFill>
                                <a:latin typeface="+mn-ea"/>
                              </a:rPr>
                              <a:t>	LD PC, Ptr_f1@GOT</a:t>
                            </a:r>
                          </a:p>
                          <a:p>
                            <a:pPr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200" dirty="0" smtClean="0">
                                <a:solidFill>
                                  <a:schemeClr val="tx1"/>
                                </a:solidFill>
                                <a:latin typeface="+mn-ea"/>
                              </a:rPr>
                              <a:t>DL_f1: 	CALL </a:t>
                            </a:r>
                            <a:r>
                              <a:rPr kumimoji="0" lang="en-US" altLang="zh-TW" sz="1200" dirty="0" err="1" smtClean="0">
                                <a:solidFill>
                                  <a:schemeClr val="tx1"/>
                                </a:solidFill>
                                <a:latin typeface="+mn-ea"/>
                              </a:rPr>
                              <a:t>DLinker</a:t>
                            </a:r>
                            <a:endParaRPr kumimoji="0" lang="en-US" altLang="zh-TW" sz="1200" dirty="0" smtClean="0">
                              <a:solidFill>
                                <a:schemeClr val="tx1"/>
                              </a:solidFill>
                              <a:latin typeface="+mn-ea"/>
                            </a:endParaRPr>
                          </a:p>
                          <a:p>
                            <a:pPr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200" dirty="0" smtClean="0">
                                <a:solidFill>
                                  <a:schemeClr val="tx1"/>
                                </a:solidFill>
                                <a:latin typeface="+mn-ea"/>
                              </a:rPr>
                              <a:t>f2:</a:t>
                            </a:r>
                          </a:p>
                          <a:p>
                            <a:pPr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200" dirty="0" smtClean="0">
                                <a:solidFill>
                                  <a:schemeClr val="tx1"/>
                                </a:solidFill>
                                <a:latin typeface="+mn-ea"/>
                              </a:rPr>
                              <a:t>	LD PC, Ptr_f2@GOT</a:t>
                            </a:r>
                          </a:p>
                          <a:p>
                            <a:pPr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200" dirty="0" smtClean="0">
                                <a:solidFill>
                                  <a:schemeClr val="tx1"/>
                                </a:solidFill>
                                <a:latin typeface="+mn-ea"/>
                              </a:rPr>
                              <a:t>DL_f2: 	CALL </a:t>
                            </a:r>
                            <a:r>
                              <a:rPr kumimoji="0" lang="en-US" altLang="zh-TW" sz="1200" dirty="0" err="1" smtClean="0">
                                <a:solidFill>
                                  <a:schemeClr val="tx1"/>
                                </a:solidFill>
                                <a:latin typeface="+mn-ea"/>
                              </a:rPr>
                              <a:t>Dlinker</a:t>
                            </a:r>
                            <a:endParaRPr kumimoji="0" lang="en-US" altLang="zh-TW" sz="1200" dirty="0" smtClean="0">
                              <a:solidFill>
                                <a:schemeClr val="tx1"/>
                              </a:solidFill>
                              <a:latin typeface="+mn-ea"/>
                            </a:endParaRPr>
                          </a:p>
                          <a:p>
                            <a:pPr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200" dirty="0" smtClean="0">
                                <a:solidFill>
                                  <a:schemeClr val="tx1"/>
                                </a:solidFill>
                                <a:latin typeface="+mn-ea"/>
                              </a:rPr>
                              <a:t>…  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6" name="矩形 25"/>
                        <a:cNvSpPr/>
                      </a:nvSpPr>
                      <a:spPr>
                        <a:xfrm>
                          <a:off x="3492092" y="1714488"/>
                          <a:ext cx="646116" cy="27622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pPr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zh-TW" altLang="en-US" sz="1200" dirty="0" smtClean="0">
                                <a:latin typeface="+mn-ea"/>
                              </a:rPr>
                              <a:t>主程式</a:t>
                            </a:r>
                            <a:endParaRPr kumimoji="0" lang="en-US" altLang="zh-TW" sz="1200" dirty="0" smtClean="0">
                              <a:latin typeface="+mn-ea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7" name="矩形 26"/>
                        <a:cNvSpPr/>
                      </a:nvSpPr>
                      <a:spPr>
                        <a:xfrm>
                          <a:off x="1142576" y="4857760"/>
                          <a:ext cx="3000396" cy="92869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200" dirty="0" err="1" smtClean="0">
                                <a:solidFill>
                                  <a:schemeClr val="tx1"/>
                                </a:solidFill>
                                <a:latin typeface="+mn-ea"/>
                              </a:rPr>
                              <a:t>DLinker</a:t>
                            </a:r>
                            <a:r>
                              <a:rPr kumimoji="0" lang="zh-TW" altLang="en-US" sz="1200" dirty="0" smtClean="0">
                                <a:solidFill>
                                  <a:schemeClr val="tx1"/>
                                </a:solidFill>
                                <a:latin typeface="+mn-ea"/>
                              </a:rPr>
                              <a:t> </a:t>
                            </a:r>
                            <a:r>
                              <a:rPr kumimoji="0" lang="en-US" altLang="zh-TW" sz="1200" dirty="0" smtClean="0">
                                <a:solidFill>
                                  <a:schemeClr val="tx1"/>
                                </a:solidFill>
                                <a:latin typeface="+mn-ea"/>
                              </a:rPr>
                              <a:t>:</a:t>
                            </a:r>
                          </a:p>
                          <a:p>
                            <a:pPr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200" dirty="0" smtClean="0">
                                <a:solidFill>
                                  <a:schemeClr val="tx1"/>
                                </a:solidFill>
                                <a:latin typeface="+mn-ea"/>
                              </a:rPr>
                              <a:t>  </a:t>
                            </a:r>
                            <a:r>
                              <a:rPr kumimoji="0" lang="zh-TW" altLang="en-US" sz="1200" dirty="0" smtClean="0">
                                <a:solidFill>
                                  <a:schemeClr val="tx1"/>
                                </a:solidFill>
                                <a:latin typeface="+mn-ea"/>
                              </a:rPr>
                              <a:t>尋找 </a:t>
                            </a:r>
                            <a:r>
                              <a:rPr kumimoji="0" lang="en-US" altLang="zh-TW" sz="1200" dirty="0" smtClean="0">
                                <a:solidFill>
                                  <a:schemeClr val="tx1"/>
                                </a:solidFill>
                                <a:latin typeface="+mn-ea"/>
                              </a:rPr>
                              <a:t>f1, f2, f3 … </a:t>
                            </a:r>
                            <a:r>
                              <a:rPr kumimoji="0" lang="zh-TW" altLang="en-US" sz="1200" dirty="0" smtClean="0">
                                <a:solidFill>
                                  <a:schemeClr val="tx1"/>
                                </a:solidFill>
                                <a:latin typeface="+mn-ea"/>
                              </a:rPr>
                              <a:t>對應的函數，</a:t>
                            </a:r>
                            <a:endParaRPr kumimoji="0" lang="en-US" altLang="zh-TW" sz="1200" dirty="0" smtClean="0">
                              <a:solidFill>
                                <a:schemeClr val="tx1"/>
                              </a:solidFill>
                              <a:latin typeface="+mn-ea"/>
                            </a:endParaRPr>
                          </a:p>
                          <a:p>
                            <a:pPr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zh-TW" altLang="en-US" sz="1200" dirty="0" smtClean="0">
                                <a:solidFill>
                                  <a:schemeClr val="tx1"/>
                                </a:solidFill>
                                <a:latin typeface="+mn-ea"/>
                              </a:rPr>
                              <a:t>  然後將函數位址填入</a:t>
                            </a:r>
                            <a:r>
                              <a:rPr kumimoji="0" lang="en-US" altLang="zh-TW" sz="1200" dirty="0" smtClean="0">
                                <a:solidFill>
                                  <a:schemeClr val="tx1"/>
                                </a:solidFill>
                                <a:latin typeface="+mn-ea"/>
                              </a:rPr>
                              <a:t>Ptr_f1, </a:t>
                            </a:r>
                            <a:br>
                              <a:rPr kumimoji="0" lang="en-US" altLang="zh-TW" sz="1200" dirty="0" smtClean="0">
                                <a:solidFill>
                                  <a:schemeClr val="tx1"/>
                                </a:solidFill>
                                <a:latin typeface="+mn-ea"/>
                              </a:rPr>
                            </a:br>
                            <a:r>
                              <a:rPr kumimoji="0" lang="en-US" altLang="zh-TW" sz="1200" dirty="0" smtClean="0">
                                <a:solidFill>
                                  <a:schemeClr val="tx1"/>
                                </a:solidFill>
                                <a:latin typeface="+mn-ea"/>
                              </a:rPr>
                              <a:t>  Ptr_f2, Ptr_f3, …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8" name="橢圓 27"/>
                        <a:cNvSpPr/>
                      </a:nvSpPr>
                      <a:spPr>
                        <a:xfrm>
                          <a:off x="3192052" y="2262179"/>
                          <a:ext cx="142876" cy="142876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kumimoji="0" lang="zh-TW" altLang="en-US" sz="12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9" name="橢圓 28"/>
                        <a:cNvSpPr/>
                      </a:nvSpPr>
                      <a:spPr>
                        <a:xfrm>
                          <a:off x="999700" y="3857628"/>
                          <a:ext cx="142876" cy="142876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kumimoji="0" lang="zh-TW" altLang="en-US" sz="12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0" name="橢圓 29"/>
                        <a:cNvSpPr/>
                      </a:nvSpPr>
                      <a:spPr>
                        <a:xfrm>
                          <a:off x="3500029" y="4000504"/>
                          <a:ext cx="142876" cy="142876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kumimoji="0" lang="zh-TW" altLang="en-US" sz="12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1" name="橢圓 30"/>
                        <a:cNvSpPr/>
                      </a:nvSpPr>
                      <a:spPr>
                        <a:xfrm>
                          <a:off x="998112" y="5000636"/>
                          <a:ext cx="142876" cy="142876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kumimoji="0" lang="zh-TW" altLang="en-US" sz="12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2" name="肘形接點 46"/>
                        <a:cNvCxnSpPr>
                          <a:stCxn id="28" idx="6"/>
                          <a:endCxn id="29" idx="2"/>
                        </a:cNvCxnSpPr>
                      </a:nvCxnSpPr>
                      <a:spPr>
                        <a:xfrm flipH="1">
                          <a:off x="999700" y="2333617"/>
                          <a:ext cx="2335228" cy="1595448"/>
                        </a:xfrm>
                        <a:prstGeom prst="bentConnector5">
                          <a:avLst>
                            <a:gd name="adj1" fmla="val -9793"/>
                            <a:gd name="adj2" fmla="val 22449"/>
                            <a:gd name="adj3" fmla="val 109793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肘形接點 47"/>
                        <a:cNvCxnSpPr>
                          <a:stCxn id="30" idx="6"/>
                          <a:endCxn id="31" idx="2"/>
                        </a:cNvCxnSpPr>
                      </a:nvCxnSpPr>
                      <a:spPr>
                        <a:xfrm flipH="1">
                          <a:off x="998112" y="4071942"/>
                          <a:ext cx="2644793" cy="1000132"/>
                        </a:xfrm>
                        <a:prstGeom prst="bentConnector5">
                          <a:avLst>
                            <a:gd name="adj1" fmla="val -8642"/>
                            <a:gd name="adj2" fmla="val 67360"/>
                            <a:gd name="adj3" fmla="val 108642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4" name="矩形 33"/>
                        <a:cNvSpPr/>
                      </a:nvSpPr>
                      <a:spPr>
                        <a:xfrm>
                          <a:off x="4572000" y="1714488"/>
                          <a:ext cx="1785950" cy="235745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200" dirty="0" smtClean="0">
                                <a:solidFill>
                                  <a:schemeClr val="tx1"/>
                                </a:solidFill>
                                <a:latin typeface="+mn-ea"/>
                              </a:rPr>
                              <a:t>GOT : </a:t>
                            </a:r>
                          </a:p>
                          <a:p>
                            <a:pPr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kumimoji="0" lang="en-US" altLang="zh-TW" sz="1200" dirty="0" smtClean="0">
                              <a:solidFill>
                                <a:schemeClr val="tx1"/>
                              </a:solidFill>
                              <a:latin typeface="+mn-ea"/>
                            </a:endParaRPr>
                          </a:p>
                          <a:p>
                            <a:pPr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200" dirty="0" smtClean="0">
                                <a:solidFill>
                                  <a:schemeClr val="tx1"/>
                                </a:solidFill>
                                <a:latin typeface="+mn-ea"/>
                              </a:rPr>
                              <a:t>  var1 WORD  0</a:t>
                            </a:r>
                          </a:p>
                          <a:p>
                            <a:pPr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200" dirty="0" smtClean="0">
                                <a:solidFill>
                                  <a:schemeClr val="tx1"/>
                                </a:solidFill>
                                <a:latin typeface="+mn-ea"/>
                              </a:rPr>
                              <a:t>  var2 RESB 512</a:t>
                            </a:r>
                          </a:p>
                          <a:p>
                            <a:pPr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200" dirty="0" smtClean="0">
                                <a:solidFill>
                                  <a:schemeClr val="tx1"/>
                                </a:solidFill>
                                <a:latin typeface="+mn-ea"/>
                              </a:rPr>
                              <a:t>  var3 WORD  5</a:t>
                            </a:r>
                          </a:p>
                          <a:p>
                            <a:pPr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kumimoji="0" lang="en-US" altLang="zh-TW" sz="1200" dirty="0" smtClean="0">
                              <a:solidFill>
                                <a:schemeClr val="tx1"/>
                              </a:solidFill>
                              <a:latin typeface="+mn-ea"/>
                            </a:endParaRPr>
                          </a:p>
                          <a:p>
                            <a:pPr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200" dirty="0" smtClean="0">
                                <a:solidFill>
                                  <a:schemeClr val="tx1"/>
                                </a:solidFill>
                                <a:latin typeface="+mn-ea"/>
                              </a:rPr>
                              <a:t>…</a:t>
                            </a:r>
                          </a:p>
                          <a:p>
                            <a:pPr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200" dirty="0" smtClean="0">
                                <a:solidFill>
                                  <a:schemeClr val="tx1"/>
                                </a:solidFill>
                                <a:latin typeface="+mn-ea"/>
                              </a:rPr>
                              <a:t>  Ptr_f1 WORD DL_f1</a:t>
                            </a:r>
                          </a:p>
                          <a:p>
                            <a:pPr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200" dirty="0" smtClean="0">
                                <a:solidFill>
                                  <a:schemeClr val="tx1"/>
                                </a:solidFill>
                                <a:latin typeface="+mn-ea"/>
                              </a:rPr>
                              <a:t>  Ptr_f2 WORD </a:t>
                            </a:r>
                            <a:r>
                              <a:rPr kumimoji="0" lang="en-US" altLang="zh-TW" sz="1200" strike="sngStrike" dirty="0" smtClean="0">
                                <a:solidFill>
                                  <a:srgbClr val="FF0000"/>
                                </a:solidFill>
                                <a:latin typeface="+mn-ea"/>
                              </a:rPr>
                              <a:t>DL_f2</a:t>
                            </a:r>
                          </a:p>
                          <a:p>
                            <a:pPr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200" dirty="0" smtClean="0">
                                <a:solidFill>
                                  <a:schemeClr val="tx1"/>
                                </a:solidFill>
                                <a:latin typeface="+mn-ea"/>
                              </a:rPr>
                              <a:t>  Ptr_f3 WORD DL_f3</a:t>
                            </a:r>
                          </a:p>
                          <a:p>
                            <a:pPr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200" dirty="0" smtClean="0">
                                <a:solidFill>
                                  <a:schemeClr val="tx1"/>
                                </a:solidFill>
                                <a:latin typeface="+mn-ea"/>
                              </a:rPr>
                              <a:t>…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5" name="矩形 34"/>
                        <a:cNvSpPr/>
                      </a:nvSpPr>
                      <a:spPr>
                        <a:xfrm>
                          <a:off x="2283996" y="2787646"/>
                          <a:ext cx="1858976" cy="2778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pPr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zh-TW" altLang="en-US" sz="1200" dirty="0" smtClean="0">
                                <a:latin typeface="+mn-ea"/>
                              </a:rPr>
                              <a:t>動態連結函數區 </a:t>
                            </a:r>
                            <a:r>
                              <a:rPr kumimoji="0" lang="en-US" altLang="zh-TW" sz="1200" dirty="0" smtClean="0">
                                <a:latin typeface="+mn-ea"/>
                              </a:rPr>
                              <a:t>(Stub)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6" name="矩形 35"/>
                        <a:cNvSpPr/>
                      </a:nvSpPr>
                      <a:spPr>
                        <a:xfrm>
                          <a:off x="5084365" y="1714488"/>
                          <a:ext cx="1260484" cy="2762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pPr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zh-TW" altLang="en-US" sz="1200" dirty="0" smtClean="0">
                                <a:latin typeface="+mn-ea"/>
                              </a:rPr>
                              <a:t>動態連結符號區</a:t>
                            </a:r>
                            <a:endParaRPr kumimoji="0" lang="en-US" altLang="zh-TW" sz="1200" dirty="0" smtClean="0">
                              <a:latin typeface="+mn-ea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7" name="矩形 36"/>
                        <a:cNvSpPr/>
                      </a:nvSpPr>
                      <a:spPr>
                        <a:xfrm>
                          <a:off x="3192052" y="4857760"/>
                          <a:ext cx="954095" cy="2762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pPr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zh-TW" altLang="en-US" sz="1200" dirty="0" smtClean="0">
                                <a:latin typeface="+mn-ea"/>
                              </a:rPr>
                              <a:t>動態連結器</a:t>
                            </a:r>
                            <a:endParaRPr kumimoji="0" lang="en-US" altLang="zh-TW" sz="1200" dirty="0" smtClean="0">
                              <a:latin typeface="+mn-ea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8" name="矩形 37"/>
                        <a:cNvSpPr/>
                      </a:nvSpPr>
                      <a:spPr>
                        <a:xfrm>
                          <a:off x="4571600" y="4286256"/>
                          <a:ext cx="1785949" cy="150019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200" u="sng" dirty="0" smtClean="0">
                                <a:solidFill>
                                  <a:srgbClr val="FF0000"/>
                                </a:solidFill>
                                <a:latin typeface="+mn-ea"/>
                              </a:rPr>
                              <a:t>f2_in_memory:</a:t>
                            </a:r>
                          </a:p>
                          <a:p>
                            <a:pPr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200" dirty="0" smtClean="0">
                                <a:solidFill>
                                  <a:schemeClr val="tx1"/>
                                </a:solidFill>
                                <a:latin typeface="+mn-ea"/>
                              </a:rPr>
                              <a:t>    ….</a:t>
                            </a:r>
                          </a:p>
                          <a:p>
                            <a:pPr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200" dirty="0" smtClean="0">
                                <a:solidFill>
                                  <a:schemeClr val="tx1"/>
                                </a:solidFill>
                                <a:latin typeface="+mn-ea"/>
                              </a:rPr>
                              <a:t>    ….</a:t>
                            </a:r>
                          </a:p>
                          <a:p>
                            <a:pPr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kumimoji="0" lang="en-US" altLang="zh-TW" sz="1200" dirty="0" smtClean="0">
                              <a:solidFill>
                                <a:schemeClr val="tx1"/>
                              </a:solidFill>
                              <a:latin typeface="+mn-ea"/>
                            </a:endParaRPr>
                          </a:p>
                          <a:p>
                            <a:pPr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kumimoji="0" lang="en-US" altLang="zh-TW" sz="1200" dirty="0" smtClean="0">
                              <a:solidFill>
                                <a:schemeClr val="tx1"/>
                              </a:solidFill>
                              <a:latin typeface="+mn-ea"/>
                            </a:endParaRPr>
                          </a:p>
                          <a:p>
                            <a:pPr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kumimoji="0" lang="en-US" altLang="zh-TW" sz="1200" dirty="0" smtClean="0">
                              <a:solidFill>
                                <a:schemeClr val="tx1"/>
                              </a:solidFill>
                              <a:latin typeface="+mn-ea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9" name="文字方塊 49"/>
                        <a:cNvSpPr txBox="1"/>
                      </a:nvSpPr>
                      <a:spPr>
                        <a:xfrm>
                          <a:off x="6711565" y="3286124"/>
                          <a:ext cx="1210852" cy="27700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pPr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200" u="sng" dirty="0" smtClean="0">
                                <a:solidFill>
                                  <a:srgbClr val="FF0000"/>
                                </a:solidFill>
                                <a:latin typeface="+mn-ea"/>
                              </a:rPr>
                              <a:t>f2_in_memory</a:t>
                            </a:r>
                            <a:endParaRPr kumimoji="0" lang="zh-TW" altLang="en-US" sz="1200" u="sng" dirty="0">
                              <a:solidFill>
                                <a:srgbClr val="FF0000"/>
                              </a:solidFill>
                              <a:latin typeface="+mn-ea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40" name="直線單箭頭接點 39"/>
                        <a:cNvCxnSpPr/>
                      </a:nvCxnSpPr>
                      <a:spPr>
                        <a:xfrm flipV="1">
                          <a:off x="6213086" y="3424237"/>
                          <a:ext cx="428628" cy="47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1" name="直線單箭頭接點 40"/>
                        <a:cNvCxnSpPr>
                          <a:endCxn id="38" idx="1"/>
                        </a:cNvCxnSpPr>
                      </a:nvCxnSpPr>
                      <a:spPr>
                        <a:xfrm flipV="1">
                          <a:off x="3785781" y="5037149"/>
                          <a:ext cx="785818" cy="3206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AC3E49" w:rsidRDefault="00AC3E49" w:rsidP="00807FA0">
      <w:pPr>
        <w:pStyle w:val="a8"/>
        <w:jc w:val="center"/>
      </w:pPr>
      <w:bookmarkStart w:id="114" w:name="_Ref229806235"/>
      <w:r>
        <w:rPr>
          <w:rFonts w:hint="eastAsia"/>
        </w:rPr>
        <w:t>圖</w:t>
      </w:r>
      <w:r>
        <w:rPr>
          <w:rFonts w:hint="eastAsia"/>
        </w:rPr>
        <w:t xml:space="preserve"> </w:t>
      </w:r>
      <w:fldSimple w:instr=" STYLEREF 1 \s ">
        <w:r w:rsidR="002233D6">
          <w:rPr>
            <w:noProof/>
          </w:rPr>
          <w:t>5</w:t>
        </w:r>
      </w:fldSimple>
      <w:r>
        <w:t>.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F36CB3">
        <w:fldChar w:fldCharType="separate"/>
      </w:r>
      <w:r w:rsidR="002233D6">
        <w:rPr>
          <w:noProof/>
        </w:rPr>
        <w:t>17</w:t>
      </w:r>
      <w:r w:rsidR="00F36CB3">
        <w:fldChar w:fldCharType="end"/>
      </w:r>
      <w:bookmarkEnd w:id="114"/>
      <w:r>
        <w:rPr>
          <w:rFonts w:hint="eastAsia"/>
        </w:rPr>
        <w:t>動態連結機制的實作方式</w:t>
      </w:r>
    </w:p>
    <w:p w:rsidR="00AC3E49" w:rsidRDefault="00AC3E49" w:rsidP="00807FA0"/>
    <w:p w:rsidR="00AC3E49" w:rsidRDefault="00F36CB3" w:rsidP="00807FA0">
      <w:r>
        <w:fldChar w:fldCharType="begin"/>
      </w:r>
      <w:r w:rsidR="00AC3E49">
        <w:instrText xml:space="preserve"> </w:instrText>
      </w:r>
      <w:r w:rsidR="00AC3E49">
        <w:rPr>
          <w:rFonts w:hint="eastAsia"/>
        </w:rPr>
        <w:instrText>REF _Ref229806235 \h</w:instrText>
      </w:r>
      <w:r w:rsidR="00AC3E49">
        <w:instrText xml:space="preserve"> </w:instrText>
      </w:r>
      <w:r>
        <w:fldChar w:fldCharType="separate"/>
      </w:r>
      <w:r w:rsidR="002233D6">
        <w:rPr>
          <w:rFonts w:hint="eastAsia"/>
        </w:rPr>
        <w:t>圖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17</w:t>
      </w:r>
      <w:r>
        <w:fldChar w:fldCharType="end"/>
      </w:r>
      <w:r w:rsidR="00AC3E49">
        <w:rPr>
          <w:rFonts w:hint="eastAsia"/>
        </w:rPr>
        <w:t>所顯示了這個動態跳轉機制，在程式剛載入之時，</w:t>
      </w:r>
      <w:r w:rsidR="00496481">
        <w:rPr>
          <w:rFonts w:hint="eastAsia"/>
        </w:rPr>
        <w:t>動態連結符號區</w:t>
      </w:r>
      <w:r w:rsidR="00496481">
        <w:rPr>
          <w:rFonts w:hint="eastAsia"/>
        </w:rPr>
        <w:t xml:space="preserve"> GOT </w:t>
      </w:r>
      <w:r w:rsidR="00496481">
        <w:rPr>
          <w:rFonts w:hint="eastAsia"/>
        </w:rPr>
        <w:t>當中的</w:t>
      </w:r>
      <w:r w:rsidR="00AC3E49">
        <w:rPr>
          <w:rFonts w:hint="eastAsia"/>
        </w:rPr>
        <w:t xml:space="preserve">Ptr_f1,Ptr_f2 </w:t>
      </w:r>
      <w:r w:rsidR="00AC3E49">
        <w:rPr>
          <w:rFonts w:hint="eastAsia"/>
        </w:rPr>
        <w:t>等變數，會被填入</w:t>
      </w:r>
      <w:r w:rsidR="00AC3E49">
        <w:rPr>
          <w:rFonts w:hint="eastAsia"/>
        </w:rPr>
        <w:t xml:space="preserve"> DL_f1, DL_f2 </w:t>
      </w:r>
      <w:r w:rsidR="00AC3E49">
        <w:rPr>
          <w:rFonts w:hint="eastAsia"/>
        </w:rPr>
        <w:t>等位址。當主程式執行</w:t>
      </w:r>
      <w:r w:rsidR="00AC3E49">
        <w:rPr>
          <w:rFonts w:hint="eastAsia"/>
        </w:rPr>
        <w:t xml:space="preserve"> CALL f2@PLT </w:t>
      </w:r>
      <w:r w:rsidR="00AC3E49">
        <w:rPr>
          <w:rFonts w:hint="eastAsia"/>
        </w:rPr>
        <w:t>指令時，會跳到</w:t>
      </w:r>
      <w:r w:rsidR="00AC3E49">
        <w:rPr>
          <w:rFonts w:hint="eastAsia"/>
        </w:rPr>
        <w:t>Stub</w:t>
      </w:r>
      <w:r w:rsidR="00AC3E49">
        <w:rPr>
          <w:rFonts w:hint="eastAsia"/>
        </w:rPr>
        <w:t>區的</w:t>
      </w:r>
      <w:r w:rsidR="00AC3E49">
        <w:rPr>
          <w:rFonts w:hint="eastAsia"/>
        </w:rPr>
        <w:t xml:space="preserve"> f2 </w:t>
      </w:r>
      <w:r w:rsidR="00AC3E49">
        <w:rPr>
          <w:rFonts w:hint="eastAsia"/>
        </w:rPr>
        <w:t>標記。此時，會執行</w:t>
      </w:r>
      <w:r w:rsidR="00AC3E49">
        <w:rPr>
          <w:rFonts w:hint="eastAsia"/>
        </w:rPr>
        <w:t xml:space="preserve"> LD PC, Ptr_f2@GOT </w:t>
      </w:r>
      <w:r w:rsidR="00AC3E49">
        <w:rPr>
          <w:rFonts w:hint="eastAsia"/>
        </w:rPr>
        <w:t>這個指令。但是由於</w:t>
      </w:r>
      <w:r w:rsidR="00AC3E49">
        <w:rPr>
          <w:rFonts w:hint="eastAsia"/>
        </w:rPr>
        <w:t xml:space="preserve"> Ptr_f2 </w:t>
      </w:r>
      <w:r w:rsidR="00AC3E49">
        <w:rPr>
          <w:rFonts w:hint="eastAsia"/>
        </w:rPr>
        <w:t>當中儲存的是</w:t>
      </w:r>
      <w:r w:rsidR="00AC3E49">
        <w:rPr>
          <w:rFonts w:hint="eastAsia"/>
        </w:rPr>
        <w:t xml:space="preserve"> DL_f2 </w:t>
      </w:r>
      <w:r w:rsidR="00AC3E49">
        <w:rPr>
          <w:rFonts w:hint="eastAsia"/>
        </w:rPr>
        <w:t>的位址，因此，該</w:t>
      </w:r>
      <w:r w:rsidR="00AC3E49">
        <w:rPr>
          <w:rFonts w:hint="eastAsia"/>
        </w:rPr>
        <w:t>LD</w:t>
      </w:r>
      <w:r w:rsidR="00AC3E49">
        <w:rPr>
          <w:rFonts w:hint="eastAsia"/>
        </w:rPr>
        <w:t>跳轉指令相當於沒有</w:t>
      </w:r>
      <w:r w:rsidR="00496481">
        <w:rPr>
          <w:rFonts w:hint="eastAsia"/>
        </w:rPr>
        <w:t>任何</w:t>
      </w:r>
      <w:r w:rsidR="00AC3E49">
        <w:rPr>
          <w:rFonts w:hint="eastAsia"/>
        </w:rPr>
        <w:t>作用。於是會繼續執行</w:t>
      </w:r>
      <w:r w:rsidR="00AC3E49">
        <w:rPr>
          <w:rFonts w:hint="eastAsia"/>
        </w:rPr>
        <w:t xml:space="preserve"> CALL DLinker </w:t>
      </w:r>
      <w:r w:rsidR="00AC3E49">
        <w:rPr>
          <w:rFonts w:hint="eastAsia"/>
        </w:rPr>
        <w:t>這個指令，該指令會呼叫</w:t>
      </w:r>
      <w:r w:rsidR="00AC3E49">
        <w:rPr>
          <w:rFonts w:hint="eastAsia"/>
        </w:rPr>
        <w:t xml:space="preserve">Dlinker </w:t>
      </w:r>
      <w:r w:rsidR="00AC3E49">
        <w:rPr>
          <w:rFonts w:hint="eastAsia"/>
        </w:rPr>
        <w:t>去載入</w:t>
      </w:r>
      <w:r w:rsidR="00AC3E49">
        <w:rPr>
          <w:rFonts w:hint="eastAsia"/>
        </w:rPr>
        <w:t xml:space="preserve"> f2 </w:t>
      </w:r>
      <w:r w:rsidR="00AC3E49">
        <w:rPr>
          <w:rFonts w:hint="eastAsia"/>
        </w:rPr>
        <w:t>對應的函數到記憶體中。</w:t>
      </w:r>
    </w:p>
    <w:p w:rsidR="00AC3E49" w:rsidRDefault="00AC3E49" w:rsidP="00807FA0"/>
    <w:p w:rsidR="00AC3E49" w:rsidRDefault="00AC3E49" w:rsidP="00807FA0">
      <w:r>
        <w:rPr>
          <w:rFonts w:hint="eastAsia"/>
        </w:rPr>
        <w:t>一但</w:t>
      </w:r>
      <w:r>
        <w:rPr>
          <w:rFonts w:hint="eastAsia"/>
        </w:rPr>
        <w:t xml:space="preserve"> f2 </w:t>
      </w:r>
      <w:r>
        <w:rPr>
          <w:rFonts w:hint="eastAsia"/>
        </w:rPr>
        <w:t>的函數</w:t>
      </w:r>
      <w:r w:rsidR="00496481">
        <w:rPr>
          <w:rFonts w:hint="eastAsia"/>
        </w:rPr>
        <w:t>內容</w:t>
      </w:r>
      <w:r w:rsidR="00496481">
        <w:rPr>
          <w:rFonts w:hint="eastAsia"/>
        </w:rPr>
        <w:t>f2_in_memory</w:t>
      </w:r>
      <w:r>
        <w:rPr>
          <w:rFonts w:hint="eastAsia"/>
        </w:rPr>
        <w:t>被載入</w:t>
      </w:r>
      <w:r w:rsidR="00496481">
        <w:rPr>
          <w:rFonts w:hint="eastAsia"/>
        </w:rPr>
        <w:t>後</w:t>
      </w:r>
      <w:r>
        <w:rPr>
          <w:rFonts w:hint="eastAsia"/>
        </w:rPr>
        <w:t>，</w:t>
      </w:r>
      <w:r>
        <w:rPr>
          <w:rFonts w:hint="eastAsia"/>
        </w:rPr>
        <w:t xml:space="preserve">Dlinker </w:t>
      </w:r>
      <w:r>
        <w:rPr>
          <w:rFonts w:hint="eastAsia"/>
        </w:rPr>
        <w:t>會將載入</w:t>
      </w:r>
      <w:r w:rsidR="00496481">
        <w:rPr>
          <w:rFonts w:hint="eastAsia"/>
        </w:rPr>
        <w:t xml:space="preserve">f2_in_memory </w:t>
      </w:r>
      <w:r w:rsidR="00496481">
        <w:rPr>
          <w:rFonts w:hint="eastAsia"/>
        </w:rPr>
        <w:t>的</w:t>
      </w:r>
      <w:r>
        <w:rPr>
          <w:rFonts w:hint="eastAsia"/>
        </w:rPr>
        <w:t>位址填入到</w:t>
      </w:r>
      <w:r>
        <w:rPr>
          <w:rFonts w:hint="eastAsia"/>
        </w:rPr>
        <w:t xml:space="preserve"> Ptr_f2 </w:t>
      </w:r>
      <w:r>
        <w:rPr>
          <w:rFonts w:hint="eastAsia"/>
        </w:rPr>
        <w:t>當中。於是，當下一次主程式再呼叫</w:t>
      </w:r>
      <w:r>
        <w:rPr>
          <w:rFonts w:hint="eastAsia"/>
        </w:rPr>
        <w:t xml:space="preserve"> CALL f2@PLT </w:t>
      </w:r>
      <w:r>
        <w:rPr>
          <w:rFonts w:hint="eastAsia"/>
        </w:rPr>
        <w:t>時，</w:t>
      </w:r>
      <w:r>
        <w:rPr>
          <w:rFonts w:hint="eastAsia"/>
        </w:rPr>
        <w:t xml:space="preserve">Stub </w:t>
      </w:r>
      <w:r>
        <w:rPr>
          <w:rFonts w:hint="eastAsia"/>
        </w:rPr>
        <w:t>區中的</w:t>
      </w:r>
      <w:r>
        <w:rPr>
          <w:rFonts w:hint="eastAsia"/>
        </w:rPr>
        <w:t xml:space="preserve"> LD PC, Ptr_f2@GOT </w:t>
      </w:r>
      <w:r>
        <w:rPr>
          <w:rFonts w:hint="eastAsia"/>
        </w:rPr>
        <w:t>就會直接跳入動態函數</w:t>
      </w:r>
      <w:r>
        <w:rPr>
          <w:rFonts w:hint="eastAsia"/>
        </w:rPr>
        <w:t xml:space="preserve"> f2_in_memory </w:t>
      </w:r>
      <w:r>
        <w:rPr>
          <w:rFonts w:hint="eastAsia"/>
        </w:rPr>
        <w:t>中，而不會再透過載入器了。</w:t>
      </w:r>
    </w:p>
    <w:p w:rsidR="00AC3E49" w:rsidRDefault="00AC3E49" w:rsidP="00807FA0"/>
    <w:p w:rsidR="00AC3E49" w:rsidRDefault="00AC3E49" w:rsidP="001A55C6">
      <w:r>
        <w:rPr>
          <w:rFonts w:hint="eastAsia"/>
        </w:rPr>
        <w:t>透過上述的實作方法，就能達成動態連結的目的，讓函式庫動態的掛載到系統當中，等到執行時期才進行連結的動作。動態連結雖然不需要事先載入函式庫，但是在編譯時就已經知道動態函數的名稱與參數類型，因此，編譯器可以事先檢查函數型態的相容性。</w:t>
      </w:r>
    </w:p>
    <w:p w:rsidR="00AC3E49" w:rsidRDefault="00AC3E49" w:rsidP="001A55C6"/>
    <w:p w:rsidR="00AC3E49" w:rsidRDefault="00AC3E49" w:rsidP="001A55C6">
      <w:r>
        <w:rPr>
          <w:rFonts w:hint="eastAsia"/>
        </w:rPr>
        <w:t>動態連結函式庫通常是與位置無關的程式碼</w:t>
      </w:r>
      <w:r>
        <w:rPr>
          <w:rFonts w:hint="eastAsia"/>
        </w:rPr>
        <w:t xml:space="preserve"> (Position Independent Code)</w:t>
      </w:r>
      <w:r>
        <w:rPr>
          <w:rFonts w:hint="eastAsia"/>
        </w:rPr>
        <w:t>，其優點是可任意抽換函式庫，不需重新連結就能讓系統直接運行。但是，這也可能造成『動態連結地獄』</w:t>
      </w:r>
      <w:r>
        <w:rPr>
          <w:rFonts w:hint="eastAsia"/>
        </w:rPr>
        <w:t xml:space="preserve"> (DLL hell) </w:t>
      </w:r>
      <w:r>
        <w:rPr>
          <w:rFonts w:hint="eastAsia"/>
        </w:rPr>
        <w:t>的困境，因為，如果新的函式庫有錯，或者與舊的程式不相容，那麼，原本執行正常的程式會突然出現錯誤，甚至無法使用。</w:t>
      </w:r>
    </w:p>
    <w:p w:rsidR="00AC3E49" w:rsidRDefault="00AC3E49" w:rsidP="001A55C6"/>
    <w:p w:rsidR="00AC3E49" w:rsidRDefault="00AC3E49" w:rsidP="001A55C6">
      <w:r>
        <w:rPr>
          <w:rFonts w:hint="eastAsia"/>
        </w:rPr>
        <w:lastRenderedPageBreak/>
        <w:t>雖然動態連結已經是相當常見的功能，但是在</w:t>
      </w:r>
      <w:r>
        <w:rPr>
          <w:rFonts w:hint="eastAsia"/>
        </w:rPr>
        <w:t xml:space="preserve">UNIX/Linux </w:t>
      </w:r>
      <w:r>
        <w:rPr>
          <w:rFonts w:hint="eastAsia"/>
        </w:rPr>
        <w:t>與</w:t>
      </w:r>
      <w:r>
        <w:rPr>
          <w:rFonts w:hint="eastAsia"/>
        </w:rPr>
        <w:t xml:space="preserve"> Windows</w:t>
      </w:r>
      <w:r>
        <w:rPr>
          <w:rFonts w:hint="eastAsia"/>
        </w:rPr>
        <w:t>中卻有不同的稱呼，在</w:t>
      </w:r>
      <w:r>
        <w:rPr>
          <w:rFonts w:hint="eastAsia"/>
        </w:rPr>
        <w:t xml:space="preserve"> Windows </w:t>
      </w:r>
      <w:r>
        <w:rPr>
          <w:rFonts w:hint="eastAsia"/>
        </w:rPr>
        <w:t>中直接稱為</w:t>
      </w:r>
      <w:r>
        <w:rPr>
          <w:rFonts w:hint="eastAsia"/>
        </w:rPr>
        <w:t xml:space="preserve"> DLLs (Dynamic Linking Libraries)</w:t>
      </w:r>
      <w:r>
        <w:rPr>
          <w:rFonts w:hint="eastAsia"/>
        </w:rPr>
        <w:t>，其附檔名通常為</w:t>
      </w:r>
      <w:r>
        <w:rPr>
          <w:rFonts w:hint="eastAsia"/>
        </w:rPr>
        <w:t xml:space="preserve"> .dll</w:t>
      </w:r>
      <w:r>
        <w:rPr>
          <w:rFonts w:hint="eastAsia"/>
        </w:rPr>
        <w:t>，而在</w:t>
      </w:r>
      <w:r>
        <w:rPr>
          <w:rFonts w:hint="eastAsia"/>
        </w:rPr>
        <w:t xml:space="preserve">UNIX/Linux </w:t>
      </w:r>
      <w:r>
        <w:rPr>
          <w:rFonts w:hint="eastAsia"/>
        </w:rPr>
        <w:t>中的動態連結函式庫則被稱為</w:t>
      </w:r>
      <w:r>
        <w:rPr>
          <w:rFonts w:hint="eastAsia"/>
        </w:rPr>
        <w:t xml:space="preserve"> Share Objects</w:t>
      </w:r>
      <w:r>
        <w:rPr>
          <w:rFonts w:hint="eastAsia"/>
        </w:rPr>
        <w:t>，其附檔名通常是</w:t>
      </w:r>
      <w:r>
        <w:rPr>
          <w:rFonts w:hint="eastAsia"/>
        </w:rPr>
        <w:t xml:space="preserve"> .so</w:t>
      </w:r>
      <w:r>
        <w:rPr>
          <w:rFonts w:hint="eastAsia"/>
        </w:rPr>
        <w:t>。</w:t>
      </w:r>
    </w:p>
    <w:p w:rsidR="00AC3E49" w:rsidRDefault="00AC3E49" w:rsidP="001A55C6"/>
    <w:p w:rsidR="00370876" w:rsidRPr="00370876" w:rsidRDefault="00370876" w:rsidP="001A55C6">
      <w:pPr>
        <w:rPr>
          <w:rFonts w:ascii="標楷體" w:eastAsia="標楷體" w:hAnsi="標楷體"/>
          <w:b/>
          <w:sz w:val="32"/>
          <w:szCs w:val="32"/>
        </w:rPr>
      </w:pPr>
      <w:r w:rsidRPr="00370876">
        <w:rPr>
          <w:rFonts w:ascii="標楷體" w:eastAsia="標楷體" w:hAnsi="標楷體" w:hint="eastAsia"/>
          <w:b/>
          <w:sz w:val="32"/>
          <w:szCs w:val="32"/>
        </w:rPr>
        <w:t>動態載入</w:t>
      </w:r>
    </w:p>
    <w:p w:rsidR="00AC3E49" w:rsidRDefault="00AC3E49" w:rsidP="001A55C6">
      <w:r>
        <w:rPr>
          <w:rFonts w:hint="eastAsia"/>
        </w:rPr>
        <w:t>一但有了『動態連結技術』之後，就能很容易的實作出『動態載入技術』。所謂的動態載入技術，</w:t>
      </w:r>
      <w:r w:rsidR="00D60690">
        <w:rPr>
          <w:rFonts w:hint="eastAsia"/>
        </w:rPr>
        <w:t>是</w:t>
      </w:r>
      <w:r>
        <w:rPr>
          <w:rFonts w:hint="eastAsia"/>
        </w:rPr>
        <w:t>允許程式在執行時期，</w:t>
      </w:r>
      <w:r w:rsidR="00D60690">
        <w:rPr>
          <w:rFonts w:hint="eastAsia"/>
        </w:rPr>
        <w:t>再</w:t>
      </w:r>
      <w:r>
        <w:rPr>
          <w:rFonts w:hint="eastAsia"/>
        </w:rPr>
        <w:t>決定要載入哪個函式庫的技術。這種技術比動態連結更具有彈性，靈活度也更高。其方法是讓程式可以呼叫</w:t>
      </w:r>
      <w:r w:rsidR="00D60690">
        <w:rPr>
          <w:rFonts w:hint="eastAsia"/>
        </w:rPr>
        <w:t>動態</w:t>
      </w:r>
      <w:r>
        <w:rPr>
          <w:rFonts w:hint="eastAsia"/>
        </w:rPr>
        <w:t>載入器，以便載入程式，因此才被稱為動態載入技術。</w:t>
      </w:r>
    </w:p>
    <w:p w:rsidR="00AC3E49" w:rsidRDefault="00AC3E49" w:rsidP="001A55C6"/>
    <w:p w:rsidR="00AC3E49" w:rsidRDefault="00AC3E49" w:rsidP="001A55C6">
      <w:r>
        <w:rPr>
          <w:rFonts w:hint="eastAsia"/>
        </w:rPr>
        <w:t>舉例而言，我們可以讓使用者在程式中輸入某個函式庫名稱，然後立刻用『動態載入技術』載入該函式庫執行。這會使得程式具有較大的彈性，因為，我們可以在必要的時候呼叫動態載入器，讓使用者決定要載入哪些函式庫。</w:t>
      </w:r>
    </w:p>
    <w:p w:rsidR="00AC3E49" w:rsidRDefault="00AC3E49" w:rsidP="001A55C6">
      <w:pPr>
        <w:jc w:val="both"/>
      </w:pPr>
    </w:p>
    <w:p w:rsidR="00AC3E49" w:rsidRDefault="00F36CB3" w:rsidP="001A55C6">
      <w:pPr>
        <w:jc w:val="both"/>
      </w:pPr>
      <w:r>
        <w:fldChar w:fldCharType="begin"/>
      </w:r>
      <w:r w:rsidR="00AC3E49">
        <w:instrText xml:space="preserve"> REF _Ref258164406 \h </w:instrText>
      </w:r>
      <w:r>
        <w:fldChar w:fldCharType="separate"/>
      </w:r>
      <w:r w:rsidR="002233D6">
        <w:rPr>
          <w:rFonts w:hint="eastAsia"/>
        </w:rPr>
        <w:t>表格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1</w:t>
      </w:r>
      <w:r>
        <w:fldChar w:fldCharType="end"/>
      </w:r>
      <w:r w:rsidR="00AC3E49">
        <w:rPr>
          <w:rFonts w:hint="eastAsia"/>
        </w:rPr>
        <w:t>顯示了</w:t>
      </w:r>
      <w:r w:rsidR="00AC3E49">
        <w:rPr>
          <w:rFonts w:hint="eastAsia"/>
        </w:rPr>
        <w:t xml:space="preserve"> MS. Windows </w:t>
      </w:r>
      <w:r w:rsidR="00AC3E49">
        <w:rPr>
          <w:rFonts w:hint="eastAsia"/>
        </w:rPr>
        <w:t>與</w:t>
      </w:r>
      <w:r w:rsidR="00AC3E49">
        <w:rPr>
          <w:rFonts w:hint="eastAsia"/>
        </w:rPr>
        <w:t xml:space="preserve"> Linux </w:t>
      </w:r>
      <w:r w:rsidR="00AC3E49">
        <w:rPr>
          <w:rFonts w:hint="eastAsia"/>
        </w:rPr>
        <w:t>兩個平台的動態載入函式庫對照表。在</w:t>
      </w:r>
      <w:r w:rsidR="00AC3E49">
        <w:rPr>
          <w:rFonts w:hint="eastAsia"/>
        </w:rPr>
        <w:t xml:space="preserve"> Linux </w:t>
      </w:r>
      <w:r w:rsidR="00AC3E49">
        <w:rPr>
          <w:rFonts w:hint="eastAsia"/>
        </w:rPr>
        <w:t>當中，『</w:t>
      </w:r>
      <w:r w:rsidR="00AC3E49">
        <w:rPr>
          <w:rFonts w:hint="eastAsia"/>
        </w:rPr>
        <w:t>libdl.so</w:t>
      </w:r>
      <w:r w:rsidR="00AC3E49">
        <w:rPr>
          <w:rFonts w:hint="eastAsia"/>
        </w:rPr>
        <w:t>』</w:t>
      </w:r>
      <w:r w:rsidR="00AC3E49">
        <w:rPr>
          <w:rFonts w:hint="eastAsia"/>
        </w:rPr>
        <w:t xml:space="preserve"> </w:t>
      </w:r>
      <w:r w:rsidR="00AC3E49">
        <w:rPr>
          <w:rFonts w:hint="eastAsia"/>
        </w:rPr>
        <w:t>函式庫可支援動態載入功能，其引用檔為</w:t>
      </w:r>
      <w:r w:rsidR="00AC3E49">
        <w:rPr>
          <w:rFonts w:hint="eastAsia"/>
        </w:rPr>
        <w:t xml:space="preserve"> dlfcn.h</w:t>
      </w:r>
      <w:r w:rsidR="00AC3E49">
        <w:rPr>
          <w:rFonts w:hint="eastAsia"/>
        </w:rPr>
        <w:t>，我們可以用</w:t>
      </w:r>
      <w:r w:rsidR="00AC3E49">
        <w:rPr>
          <w:rFonts w:hint="eastAsia"/>
        </w:rPr>
        <w:t xml:space="preserve"> dlopen() </w:t>
      </w:r>
      <w:r w:rsidR="00AC3E49">
        <w:rPr>
          <w:rFonts w:hint="eastAsia"/>
        </w:rPr>
        <w:t>載入動態函式庫，然後用</w:t>
      </w:r>
      <w:r w:rsidR="00AC3E49">
        <w:rPr>
          <w:rFonts w:hint="eastAsia"/>
        </w:rPr>
        <w:t xml:space="preserve"> dlsym() </w:t>
      </w:r>
      <w:r w:rsidR="00AC3E49">
        <w:rPr>
          <w:rFonts w:hint="eastAsia"/>
        </w:rPr>
        <w:t>取得函數指標，最後用</w:t>
      </w:r>
      <w:r w:rsidR="00AC3E49">
        <w:rPr>
          <w:rFonts w:hint="eastAsia"/>
        </w:rPr>
        <w:t xml:space="preserve"> dlclose() </w:t>
      </w:r>
      <w:r w:rsidR="00AC3E49">
        <w:rPr>
          <w:rFonts w:hint="eastAsia"/>
        </w:rPr>
        <w:t>函數關閉函式庫。</w:t>
      </w:r>
    </w:p>
    <w:p w:rsidR="00AC3E49" w:rsidRPr="007E0B2C" w:rsidRDefault="00AC3E49" w:rsidP="001A55C6">
      <w:pPr>
        <w:jc w:val="both"/>
      </w:pPr>
    </w:p>
    <w:p w:rsidR="00AC3E49" w:rsidRDefault="00AC3E49" w:rsidP="001A55C6">
      <w:pPr>
        <w:jc w:val="both"/>
      </w:pPr>
      <w:r>
        <w:rPr>
          <w:rFonts w:hint="eastAsia"/>
        </w:rPr>
        <w:t>而在</w:t>
      </w:r>
      <w:r>
        <w:rPr>
          <w:rFonts w:hint="eastAsia"/>
        </w:rPr>
        <w:t xml:space="preserve"> MS. Windows </w:t>
      </w:r>
      <w:r>
        <w:rPr>
          <w:rFonts w:hint="eastAsia"/>
        </w:rPr>
        <w:t>當中，動態函式庫直接內建在核心當中，其引用檔為</w:t>
      </w:r>
      <w:r>
        <w:rPr>
          <w:rFonts w:hint="eastAsia"/>
        </w:rPr>
        <w:t xml:space="preserve"> windows.h</w:t>
      </w:r>
      <w:r>
        <w:rPr>
          <w:rFonts w:hint="eastAsia"/>
        </w:rPr>
        <w:t>，動態連結的目的檔為</w:t>
      </w:r>
      <w:r>
        <w:rPr>
          <w:rFonts w:hint="eastAsia"/>
        </w:rPr>
        <w:t xml:space="preserve"> Kernel32.dll</w:t>
      </w:r>
      <w:r>
        <w:rPr>
          <w:rFonts w:hint="eastAsia"/>
        </w:rPr>
        <w:t>，可以使用</w:t>
      </w:r>
      <w:r>
        <w:t xml:space="preserve"> </w:t>
      </w:r>
      <w:r>
        <w:rPr>
          <w:rFonts w:hint="eastAsia"/>
        </w:rPr>
        <w:t xml:space="preserve">LoadLibrary() </w:t>
      </w:r>
      <w:r>
        <w:rPr>
          <w:rFonts w:hint="eastAsia"/>
        </w:rPr>
        <w:t>與</w:t>
      </w:r>
      <w:r>
        <w:rPr>
          <w:rFonts w:hint="eastAsia"/>
        </w:rPr>
        <w:t xml:space="preserve"> LoadLibraryEx() </w:t>
      </w:r>
      <w:r>
        <w:rPr>
          <w:rFonts w:hint="eastAsia"/>
        </w:rPr>
        <w:t>等函數載入動態函式庫，然後用</w:t>
      </w:r>
      <w:r>
        <w:rPr>
          <w:rFonts w:hint="eastAsia"/>
        </w:rPr>
        <w:t xml:space="preserve"> GetProcAddress </w:t>
      </w:r>
      <w:r>
        <w:rPr>
          <w:rFonts w:hint="eastAsia"/>
        </w:rPr>
        <w:t>取得函數位址，最後用</w:t>
      </w:r>
      <w:r>
        <w:rPr>
          <w:rFonts w:hint="eastAsia"/>
        </w:rPr>
        <w:t xml:space="preserve"> FreeLibrary() </w:t>
      </w:r>
      <w:r>
        <w:rPr>
          <w:rFonts w:hint="eastAsia"/>
        </w:rPr>
        <w:t>關閉動態函式庫。</w:t>
      </w:r>
    </w:p>
    <w:p w:rsidR="00AC3E49" w:rsidRDefault="00AC3E49" w:rsidP="001A55C6"/>
    <w:p w:rsidR="00AC3E49" w:rsidRDefault="00AC3E49" w:rsidP="001A55C6">
      <w:pPr>
        <w:pStyle w:val="a8"/>
      </w:pPr>
      <w:bookmarkStart w:id="115" w:name="_Ref258164406"/>
      <w:r>
        <w:rPr>
          <w:rFonts w:hint="eastAsia"/>
        </w:rPr>
        <w:t>表格</w:t>
      </w:r>
      <w:r>
        <w:rPr>
          <w:rFonts w:hint="eastAsia"/>
        </w:rPr>
        <w:t xml:space="preserve"> </w:t>
      </w:r>
      <w:fldSimple w:instr=" STYLEREF 1 \s ">
        <w:r w:rsidR="002233D6">
          <w:rPr>
            <w:noProof/>
          </w:rPr>
          <w:t>5</w:t>
        </w:r>
      </w:fldSimple>
      <w:r>
        <w:t>.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F36CB3">
        <w:fldChar w:fldCharType="separate"/>
      </w:r>
      <w:r w:rsidR="002233D6">
        <w:rPr>
          <w:noProof/>
        </w:rPr>
        <w:t>1</w:t>
      </w:r>
      <w:r w:rsidR="00F36CB3">
        <w:fldChar w:fldCharType="end"/>
      </w:r>
      <w:bookmarkEnd w:id="115"/>
      <w:r>
        <w:rPr>
          <w:rFonts w:hint="eastAsia"/>
        </w:rPr>
        <w:t xml:space="preserve"> Linux </w:t>
      </w:r>
      <w:r>
        <w:rPr>
          <w:rFonts w:hint="eastAsia"/>
        </w:rPr>
        <w:t>與</w:t>
      </w:r>
      <w:r>
        <w:rPr>
          <w:rFonts w:hint="eastAsia"/>
        </w:rPr>
        <w:t xml:space="preserve"> MS. Windows </w:t>
      </w:r>
      <w:r>
        <w:rPr>
          <w:rFonts w:hint="eastAsia"/>
        </w:rPr>
        <w:t>中動態載入函式庫的對照比較表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4"/>
        <w:gridCol w:w="3260"/>
        <w:gridCol w:w="3718"/>
      </w:tblGrid>
      <w:tr w:rsidR="00AC3E49" w:rsidRPr="00491265" w:rsidTr="005C50E5">
        <w:tc>
          <w:tcPr>
            <w:tcW w:w="1384" w:type="dxa"/>
          </w:tcPr>
          <w:p w:rsidR="00AC3E49" w:rsidRPr="00491265" w:rsidRDefault="00AC3E49" w:rsidP="005C50E5"/>
        </w:tc>
        <w:tc>
          <w:tcPr>
            <w:tcW w:w="3260" w:type="dxa"/>
          </w:tcPr>
          <w:p w:rsidR="00AC3E49" w:rsidRPr="00491265" w:rsidRDefault="00AC3E49" w:rsidP="005C50E5">
            <w:r w:rsidRPr="00491265">
              <w:rPr>
                <w:rFonts w:hint="eastAsia"/>
              </w:rPr>
              <w:t>UNIX/Linux</w:t>
            </w:r>
          </w:p>
        </w:tc>
        <w:tc>
          <w:tcPr>
            <w:tcW w:w="3718" w:type="dxa"/>
          </w:tcPr>
          <w:p w:rsidR="00AC3E49" w:rsidRPr="00491265" w:rsidRDefault="00AC3E49" w:rsidP="005C50E5">
            <w:r w:rsidRPr="00491265">
              <w:rPr>
                <w:rFonts w:hint="eastAsia"/>
              </w:rPr>
              <w:t>Windows</w:t>
            </w:r>
          </w:p>
        </w:tc>
      </w:tr>
      <w:tr w:rsidR="00AC3E49" w:rsidRPr="00491265" w:rsidTr="005C50E5">
        <w:tc>
          <w:tcPr>
            <w:tcW w:w="1384" w:type="dxa"/>
            <w:vAlign w:val="center"/>
          </w:tcPr>
          <w:p w:rsidR="00AC3E49" w:rsidRPr="00491265" w:rsidRDefault="00AC3E49" w:rsidP="005C50E5">
            <w:pPr>
              <w:rPr>
                <w:rFonts w:ascii="新細明體" w:hAnsi="新細明體" w:cs="新細明體"/>
                <w:szCs w:val="24"/>
              </w:rPr>
            </w:pPr>
            <w:r w:rsidRPr="00491265">
              <w:rPr>
                <w:rFonts w:hint="eastAsia"/>
              </w:rPr>
              <w:t>引入檔</w:t>
            </w:r>
          </w:p>
        </w:tc>
        <w:tc>
          <w:tcPr>
            <w:tcW w:w="3260" w:type="dxa"/>
            <w:vAlign w:val="center"/>
          </w:tcPr>
          <w:p w:rsidR="00AC3E49" w:rsidRPr="00491265" w:rsidRDefault="00AC3E49" w:rsidP="005C50E5">
            <w:pPr>
              <w:rPr>
                <w:rFonts w:ascii="新細明體" w:hAnsi="新細明體" w:cs="新細明體"/>
                <w:szCs w:val="24"/>
              </w:rPr>
            </w:pPr>
            <w:r>
              <w:rPr>
                <w:rStyle w:val="HTML1"/>
              </w:rPr>
              <w:t>#include &lt;dlfcn.h&gt;</w:t>
            </w:r>
          </w:p>
        </w:tc>
        <w:tc>
          <w:tcPr>
            <w:tcW w:w="3718" w:type="dxa"/>
            <w:vAlign w:val="center"/>
          </w:tcPr>
          <w:p w:rsidR="00AC3E49" w:rsidRPr="00491265" w:rsidRDefault="00AC3E49" w:rsidP="005C50E5">
            <w:pPr>
              <w:rPr>
                <w:rFonts w:ascii="新細明體" w:hAnsi="新細明體" w:cs="新細明體"/>
                <w:szCs w:val="24"/>
              </w:rPr>
            </w:pPr>
            <w:r>
              <w:rPr>
                <w:rStyle w:val="HTML1"/>
              </w:rPr>
              <w:t>#include &lt;windows.h&gt;</w:t>
            </w:r>
          </w:p>
        </w:tc>
      </w:tr>
      <w:tr w:rsidR="00AC3E49" w:rsidRPr="00491265" w:rsidTr="005C50E5">
        <w:tc>
          <w:tcPr>
            <w:tcW w:w="1384" w:type="dxa"/>
            <w:vAlign w:val="center"/>
          </w:tcPr>
          <w:p w:rsidR="00AC3E49" w:rsidRPr="00491265" w:rsidRDefault="00AC3E49" w:rsidP="005C50E5">
            <w:pPr>
              <w:rPr>
                <w:rFonts w:ascii="新細明體" w:hAnsi="新細明體" w:cs="新細明體"/>
                <w:szCs w:val="24"/>
              </w:rPr>
            </w:pPr>
            <w:r w:rsidRPr="00491265">
              <w:rPr>
                <w:rFonts w:hint="eastAsia"/>
              </w:rPr>
              <w:t>函式庫檔</w:t>
            </w:r>
          </w:p>
        </w:tc>
        <w:tc>
          <w:tcPr>
            <w:tcW w:w="3260" w:type="dxa"/>
            <w:vAlign w:val="center"/>
          </w:tcPr>
          <w:p w:rsidR="00AC3E49" w:rsidRPr="00491265" w:rsidRDefault="00AC3E49" w:rsidP="005C50E5">
            <w:r>
              <w:rPr>
                <w:rStyle w:val="HTML1"/>
              </w:rPr>
              <w:t>libdl.so</w:t>
            </w:r>
          </w:p>
        </w:tc>
        <w:tc>
          <w:tcPr>
            <w:tcW w:w="3718" w:type="dxa"/>
            <w:vAlign w:val="center"/>
          </w:tcPr>
          <w:p w:rsidR="00AC3E49" w:rsidRPr="00491265" w:rsidRDefault="00AC3E49" w:rsidP="005C50E5">
            <w:pPr>
              <w:rPr>
                <w:rFonts w:ascii="新細明體" w:hAnsi="新細明體" w:cs="新細明體"/>
                <w:szCs w:val="24"/>
              </w:rPr>
            </w:pPr>
            <w:r>
              <w:rPr>
                <w:rStyle w:val="HTML1"/>
              </w:rPr>
              <w:t>Kernel32.dll</w:t>
            </w:r>
          </w:p>
        </w:tc>
      </w:tr>
      <w:tr w:rsidR="00AC3E49" w:rsidRPr="00491265" w:rsidTr="005C50E5">
        <w:tc>
          <w:tcPr>
            <w:tcW w:w="1384" w:type="dxa"/>
            <w:vAlign w:val="center"/>
          </w:tcPr>
          <w:p w:rsidR="00AC3E49" w:rsidRPr="00491265" w:rsidRDefault="00AC3E49" w:rsidP="005C50E5">
            <w:pPr>
              <w:rPr>
                <w:rFonts w:ascii="新細明體" w:hAnsi="新細明體" w:cs="新細明體"/>
                <w:szCs w:val="24"/>
              </w:rPr>
            </w:pPr>
            <w:r w:rsidRPr="00491265">
              <w:rPr>
                <w:rFonts w:hint="eastAsia"/>
              </w:rPr>
              <w:t>載入功能</w:t>
            </w:r>
          </w:p>
        </w:tc>
        <w:tc>
          <w:tcPr>
            <w:tcW w:w="3260" w:type="dxa"/>
            <w:vAlign w:val="center"/>
          </w:tcPr>
          <w:p w:rsidR="00AC3E49" w:rsidRPr="00491265" w:rsidRDefault="00AC3E49" w:rsidP="005C50E5">
            <w:pPr>
              <w:rPr>
                <w:rFonts w:ascii="新細明體" w:hAnsi="新細明體" w:cs="新細明體"/>
                <w:szCs w:val="24"/>
              </w:rPr>
            </w:pPr>
            <w:r>
              <w:rPr>
                <w:rStyle w:val="HTML1"/>
              </w:rPr>
              <w:t>dlopen</w:t>
            </w:r>
          </w:p>
        </w:tc>
        <w:tc>
          <w:tcPr>
            <w:tcW w:w="3718" w:type="dxa"/>
            <w:vAlign w:val="center"/>
          </w:tcPr>
          <w:p w:rsidR="00AC3E49" w:rsidRPr="00491265" w:rsidRDefault="00AC3E49" w:rsidP="005C50E5">
            <w:pPr>
              <w:rPr>
                <w:rFonts w:ascii="新細明體" w:hAnsi="新細明體" w:cs="新細明體"/>
                <w:szCs w:val="24"/>
              </w:rPr>
            </w:pPr>
            <w:r>
              <w:rPr>
                <w:rStyle w:val="HTML1"/>
              </w:rPr>
              <w:t>LoadLibrary</w:t>
            </w:r>
            <w:r w:rsidRPr="00491265">
              <w:br/>
            </w:r>
            <w:r>
              <w:rPr>
                <w:rStyle w:val="HTML1"/>
              </w:rPr>
              <w:t>LoadLibraryEx</w:t>
            </w:r>
          </w:p>
        </w:tc>
      </w:tr>
      <w:tr w:rsidR="00AC3E49" w:rsidRPr="00491265" w:rsidTr="005C50E5">
        <w:tc>
          <w:tcPr>
            <w:tcW w:w="1384" w:type="dxa"/>
            <w:vAlign w:val="center"/>
          </w:tcPr>
          <w:p w:rsidR="00AC3E49" w:rsidRPr="00491265" w:rsidRDefault="00AC3E49" w:rsidP="005C50E5">
            <w:pPr>
              <w:rPr>
                <w:rFonts w:ascii="新細明體" w:hAnsi="新細明體" w:cs="新細明體"/>
                <w:szCs w:val="24"/>
              </w:rPr>
            </w:pPr>
            <w:r w:rsidRPr="00491265">
              <w:rPr>
                <w:rFonts w:ascii="新細明體" w:hAnsi="新細明體" w:cs="新細明體" w:hint="eastAsia"/>
                <w:szCs w:val="24"/>
              </w:rPr>
              <w:t>取得函數</w:t>
            </w:r>
          </w:p>
        </w:tc>
        <w:tc>
          <w:tcPr>
            <w:tcW w:w="3260" w:type="dxa"/>
            <w:vAlign w:val="center"/>
          </w:tcPr>
          <w:p w:rsidR="00AC3E49" w:rsidRPr="00491265" w:rsidRDefault="00AC3E49" w:rsidP="005C50E5">
            <w:pPr>
              <w:rPr>
                <w:rFonts w:ascii="新細明體" w:hAnsi="新細明體" w:cs="新細明體"/>
                <w:szCs w:val="24"/>
              </w:rPr>
            </w:pPr>
            <w:r>
              <w:rPr>
                <w:rStyle w:val="HTML1"/>
              </w:rPr>
              <w:t>dlsym</w:t>
            </w:r>
          </w:p>
        </w:tc>
        <w:tc>
          <w:tcPr>
            <w:tcW w:w="3718" w:type="dxa"/>
            <w:vAlign w:val="center"/>
          </w:tcPr>
          <w:p w:rsidR="00AC3E49" w:rsidRPr="00491265" w:rsidRDefault="00AC3E49" w:rsidP="005C50E5">
            <w:pPr>
              <w:rPr>
                <w:rFonts w:ascii="新細明體" w:hAnsi="新細明體" w:cs="新細明體"/>
                <w:szCs w:val="24"/>
              </w:rPr>
            </w:pPr>
            <w:r>
              <w:rPr>
                <w:rStyle w:val="HTML1"/>
              </w:rPr>
              <w:t>GetProcAddress</w:t>
            </w:r>
          </w:p>
        </w:tc>
      </w:tr>
      <w:tr w:rsidR="00AC3E49" w:rsidRPr="00491265" w:rsidTr="005C50E5">
        <w:tc>
          <w:tcPr>
            <w:tcW w:w="1384" w:type="dxa"/>
            <w:vAlign w:val="center"/>
          </w:tcPr>
          <w:p w:rsidR="00AC3E49" w:rsidRPr="00491265" w:rsidRDefault="00AC3E49" w:rsidP="005C50E5">
            <w:pPr>
              <w:rPr>
                <w:rFonts w:ascii="新細明體" w:hAnsi="新細明體" w:cs="新細明體"/>
                <w:szCs w:val="24"/>
              </w:rPr>
            </w:pPr>
            <w:r w:rsidRPr="00491265">
              <w:rPr>
                <w:rFonts w:ascii="新細明體" w:hAnsi="新細明體" w:cs="新細明體" w:hint="eastAsia"/>
                <w:szCs w:val="24"/>
              </w:rPr>
              <w:t>關閉功能</w:t>
            </w:r>
          </w:p>
        </w:tc>
        <w:tc>
          <w:tcPr>
            <w:tcW w:w="3260" w:type="dxa"/>
            <w:vAlign w:val="center"/>
          </w:tcPr>
          <w:p w:rsidR="00AC3E49" w:rsidRPr="00491265" w:rsidRDefault="00AC3E49" w:rsidP="005C50E5">
            <w:pPr>
              <w:rPr>
                <w:rFonts w:ascii="新細明體" w:hAnsi="新細明體" w:cs="新細明體"/>
                <w:szCs w:val="24"/>
              </w:rPr>
            </w:pPr>
            <w:r>
              <w:rPr>
                <w:rStyle w:val="HTML1"/>
              </w:rPr>
              <w:t>dlclose</w:t>
            </w:r>
          </w:p>
        </w:tc>
        <w:tc>
          <w:tcPr>
            <w:tcW w:w="3718" w:type="dxa"/>
            <w:vAlign w:val="center"/>
          </w:tcPr>
          <w:p w:rsidR="00AC3E49" w:rsidRPr="00491265" w:rsidRDefault="00AC3E49" w:rsidP="005C50E5">
            <w:pPr>
              <w:rPr>
                <w:rFonts w:ascii="新細明體" w:hAnsi="新細明體" w:cs="新細明體"/>
                <w:szCs w:val="24"/>
              </w:rPr>
            </w:pPr>
            <w:r>
              <w:rPr>
                <w:rStyle w:val="HTML1"/>
              </w:rPr>
              <w:t>FreeLibrary</w:t>
            </w:r>
          </w:p>
        </w:tc>
      </w:tr>
    </w:tbl>
    <w:p w:rsidR="00AC3E49" w:rsidRDefault="00AC3E49" w:rsidP="00C22603">
      <w:bookmarkStart w:id="116" w:name="_Toc228256555"/>
    </w:p>
    <w:p w:rsidR="00AC3E49" w:rsidRDefault="00AC3E49" w:rsidP="00C22603">
      <w:r>
        <w:rPr>
          <w:rFonts w:hint="eastAsia"/>
        </w:rPr>
        <w:t>動態載入技術可以說是動態連結的一種自然延伸，只要將作業系統中的動態連結技術獨立成一組函式庫，就能成為動態載入函式庫，這種函式庫對程式設計人員而言，是一種強大的系統函式庫，能夠充分展現出動態連結技術的力量。</w:t>
      </w:r>
    </w:p>
    <w:p w:rsidR="00AC3E49" w:rsidRPr="001F3E2B" w:rsidRDefault="00AC3E49" w:rsidP="00C22603"/>
    <w:p w:rsidR="00AC3E49" w:rsidRDefault="00AC3E49" w:rsidP="00660B96">
      <w:pPr>
        <w:pStyle w:val="2"/>
        <w:numPr>
          <w:ilvl w:val="1"/>
          <w:numId w:val="21"/>
        </w:numPr>
      </w:pPr>
      <w:bookmarkStart w:id="117" w:name="_Toc230074024"/>
      <w:r>
        <w:rPr>
          <w:rFonts w:hint="eastAsia"/>
        </w:rPr>
        <w:t>實務案</w:t>
      </w:r>
      <w:r w:rsidRPr="004B2734">
        <w:rPr>
          <w:rFonts w:hint="eastAsia"/>
        </w:rPr>
        <w:t>例</w:t>
      </w:r>
      <w:bookmarkEnd w:id="116"/>
      <w:bookmarkEnd w:id="117"/>
      <w:r w:rsidR="00A31FB1">
        <w:rPr>
          <w:rFonts w:hint="eastAsia"/>
        </w:rPr>
        <w:t>(</w:t>
      </w:r>
      <w:r w:rsidR="00A31FB1">
        <w:rPr>
          <w:rFonts w:hint="eastAsia"/>
        </w:rPr>
        <w:t>一</w:t>
      </w:r>
      <w:r w:rsidR="00A31FB1">
        <w:rPr>
          <w:rFonts w:hint="eastAsia"/>
        </w:rPr>
        <w:t>)</w:t>
      </w:r>
      <w:r w:rsidR="00A31FB1">
        <w:rPr>
          <w:rFonts w:hint="eastAsia"/>
        </w:rPr>
        <w:t>：</w:t>
      </w:r>
      <w:r w:rsidR="00A31FB1">
        <w:rPr>
          <w:rFonts w:hint="eastAsia"/>
        </w:rPr>
        <w:t>GNU</w:t>
      </w:r>
      <w:r w:rsidR="00A31FB1">
        <w:rPr>
          <w:rFonts w:hint="eastAsia"/>
        </w:rPr>
        <w:t>連結工具</w:t>
      </w:r>
    </w:p>
    <w:p w:rsidR="00AC3E49" w:rsidRDefault="00AC3E49" w:rsidP="00E56293">
      <w:r>
        <w:rPr>
          <w:rFonts w:hint="eastAsia"/>
        </w:rPr>
        <w:t>在本節中，我們將示範如何使用</w:t>
      </w:r>
      <w:r>
        <w:rPr>
          <w:rFonts w:hint="eastAsia"/>
        </w:rPr>
        <w:t xml:space="preserve"> GNU </w:t>
      </w:r>
      <w:r>
        <w:rPr>
          <w:rFonts w:hint="eastAsia"/>
        </w:rPr>
        <w:t>的連結工具，這包含目的檔格式的觀察、函式庫的建立、程式的編譯與連結等。</w:t>
      </w:r>
      <w:r w:rsidR="001B5A09">
        <w:rPr>
          <w:rFonts w:hint="eastAsia"/>
        </w:rPr>
        <w:t>在本節中將以範例導向的方式說明這些連結工具的用法，有關這些工具的用法說明</w:t>
      </w:r>
      <w:r>
        <w:rPr>
          <w:rFonts w:hint="eastAsia"/>
        </w:rPr>
        <w:t>，請</w:t>
      </w:r>
      <w:r w:rsidR="001B5A09">
        <w:rPr>
          <w:rFonts w:hint="eastAsia"/>
        </w:rPr>
        <w:t>參閱本書的附錄</w:t>
      </w:r>
      <w:r w:rsidR="001B5A09">
        <w:rPr>
          <w:rFonts w:hint="eastAsia"/>
        </w:rPr>
        <w:t>C</w:t>
      </w:r>
      <w:r>
        <w:rPr>
          <w:rFonts w:hint="eastAsia"/>
        </w:rPr>
        <w:t>。</w:t>
      </w:r>
    </w:p>
    <w:p w:rsidR="00AC3E49" w:rsidRPr="001B5A09" w:rsidRDefault="00AC3E49" w:rsidP="00E56293"/>
    <w:p w:rsidR="00AC3E49" w:rsidRDefault="00AC3E49" w:rsidP="00E56293">
      <w:r>
        <w:rPr>
          <w:rFonts w:hint="eastAsia"/>
        </w:rPr>
        <w:t>首先，請讀者先撰寫下列</w:t>
      </w:r>
      <w:r w:rsidR="004F4165">
        <w:rPr>
          <w:rFonts w:hint="eastAsia"/>
        </w:rPr>
        <w:t>三</w:t>
      </w:r>
      <w:r>
        <w:rPr>
          <w:rFonts w:hint="eastAsia"/>
        </w:rPr>
        <w:t>個程式，或者直接切換到本書範例</w:t>
      </w:r>
      <w:r>
        <w:rPr>
          <w:rFonts w:hint="eastAsia"/>
        </w:rPr>
        <w:t xml:space="preserve"> ch05 </w:t>
      </w:r>
      <w:r>
        <w:rPr>
          <w:rFonts w:hint="eastAsia"/>
        </w:rPr>
        <w:t>的資料夾中，您就會看到這些程式。</w:t>
      </w:r>
    </w:p>
    <w:p w:rsidR="00AC3E49" w:rsidRDefault="00AC3E49" w:rsidP="00E56293"/>
    <w:p w:rsidR="00AC3E49" w:rsidRDefault="00AC3E49" w:rsidP="00E56293">
      <w:pPr>
        <w:pStyle w:val="a8"/>
      </w:pPr>
      <w:r>
        <w:rPr>
          <w:rFonts w:hint="eastAsia"/>
        </w:rPr>
        <w:t>範例</w:t>
      </w:r>
      <w:r>
        <w:rPr>
          <w:rFonts w:hint="eastAsia"/>
        </w:rPr>
        <w:t xml:space="preserve"> </w:t>
      </w:r>
      <w:fldSimple w:instr=" STYLEREF 1 \s ">
        <w:r w:rsidR="002233D6">
          <w:rPr>
            <w:noProof/>
          </w:rPr>
          <w:t>5</w:t>
        </w:r>
      </w:fldSimple>
      <w:r>
        <w:t>.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範例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F36CB3">
        <w:fldChar w:fldCharType="separate"/>
      </w:r>
      <w:r w:rsidR="002233D6">
        <w:rPr>
          <w:noProof/>
        </w:rPr>
        <w:t>7</w:t>
      </w:r>
      <w:r w:rsidR="00F36CB3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具有交互引用的</w:t>
      </w:r>
      <w:r>
        <w:rPr>
          <w:rFonts w:hint="eastAsia"/>
        </w:rPr>
        <w:t xml:space="preserve"> C </w:t>
      </w:r>
      <w:r>
        <w:rPr>
          <w:rFonts w:hint="eastAsia"/>
        </w:rPr>
        <w:t>語言程式</w:t>
      </w:r>
      <w:r>
        <w:rPr>
          <w:rFonts w:hint="eastAsia"/>
        </w:rPr>
        <w:t xml:space="preserve"> (</w:t>
      </w:r>
      <w:r>
        <w:rPr>
          <w:rFonts w:hint="eastAsia"/>
        </w:rPr>
        <w:t>實作堆疊功能</w:t>
      </w:r>
      <w:r>
        <w:rPr>
          <w:rFonts w:hint="eastAsia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87"/>
        <w:gridCol w:w="2787"/>
        <w:gridCol w:w="2788"/>
      </w:tblGrid>
      <w:tr w:rsidR="00F57BEB" w:rsidRPr="00491265" w:rsidTr="008632FD">
        <w:tc>
          <w:tcPr>
            <w:tcW w:w="2787" w:type="dxa"/>
          </w:tcPr>
          <w:p w:rsidR="00F57BEB" w:rsidRPr="00491265" w:rsidRDefault="00F57BEB" w:rsidP="008632FD">
            <w:r w:rsidRPr="00491265">
              <w:rPr>
                <w:rFonts w:hint="eastAsia"/>
              </w:rPr>
              <w:t>StackType.c</w:t>
            </w:r>
          </w:p>
        </w:tc>
        <w:tc>
          <w:tcPr>
            <w:tcW w:w="2787" w:type="dxa"/>
          </w:tcPr>
          <w:p w:rsidR="00F57BEB" w:rsidRPr="00491265" w:rsidRDefault="00F57BEB" w:rsidP="008632FD">
            <w:r w:rsidRPr="00491265">
              <w:rPr>
                <w:rFonts w:hint="eastAsia"/>
              </w:rPr>
              <w:t>StackFunc.c</w:t>
            </w:r>
          </w:p>
        </w:tc>
        <w:tc>
          <w:tcPr>
            <w:tcW w:w="2788" w:type="dxa"/>
          </w:tcPr>
          <w:p w:rsidR="00F57BEB" w:rsidRPr="00491265" w:rsidRDefault="00F57BEB" w:rsidP="008632FD">
            <w:r w:rsidRPr="00491265">
              <w:rPr>
                <w:rFonts w:hint="eastAsia"/>
              </w:rPr>
              <w:t>StackMain.c</w:t>
            </w:r>
          </w:p>
        </w:tc>
      </w:tr>
      <w:tr w:rsidR="00F57BEB" w:rsidRPr="00491265" w:rsidTr="008632FD">
        <w:tc>
          <w:tcPr>
            <w:tcW w:w="2787" w:type="dxa"/>
          </w:tcPr>
          <w:p w:rsidR="00F57BEB" w:rsidRPr="00491265" w:rsidRDefault="00F57BEB" w:rsidP="008632FD">
            <w:r w:rsidRPr="00491265">
              <w:t>int stack[</w:t>
            </w:r>
            <w:r w:rsidRPr="00491265">
              <w:rPr>
                <w:rFonts w:hint="eastAsia"/>
              </w:rPr>
              <w:t>128</w:t>
            </w:r>
            <w:r w:rsidRPr="00491265">
              <w:t>];</w:t>
            </w:r>
          </w:p>
          <w:p w:rsidR="00F57BEB" w:rsidRPr="00491265" w:rsidRDefault="00F57BEB" w:rsidP="008632FD">
            <w:r w:rsidRPr="00491265">
              <w:t>int top = 0;</w:t>
            </w:r>
          </w:p>
        </w:tc>
        <w:tc>
          <w:tcPr>
            <w:tcW w:w="2787" w:type="dxa"/>
          </w:tcPr>
          <w:p w:rsidR="00F44CC4" w:rsidRPr="00F44CC4" w:rsidRDefault="00F44CC4" w:rsidP="00F44CC4">
            <w:pPr>
              <w:rPr>
                <w:lang w:val="sv-SE"/>
              </w:rPr>
            </w:pPr>
            <w:r w:rsidRPr="00F44CC4">
              <w:rPr>
                <w:lang w:val="sv-SE"/>
              </w:rPr>
              <w:t>extern int stack[];</w:t>
            </w:r>
          </w:p>
          <w:p w:rsidR="00F44CC4" w:rsidRPr="00F44CC4" w:rsidRDefault="00F44CC4" w:rsidP="00F44CC4">
            <w:pPr>
              <w:rPr>
                <w:lang w:val="sv-SE"/>
              </w:rPr>
            </w:pPr>
            <w:r w:rsidRPr="00F44CC4">
              <w:rPr>
                <w:lang w:val="sv-SE"/>
              </w:rPr>
              <w:t>extern int top;</w:t>
            </w:r>
          </w:p>
          <w:p w:rsidR="00F44CC4" w:rsidRPr="00F44CC4" w:rsidRDefault="00F44CC4" w:rsidP="00F44CC4">
            <w:pPr>
              <w:rPr>
                <w:lang w:val="sv-SE"/>
              </w:rPr>
            </w:pPr>
          </w:p>
          <w:p w:rsidR="00F44CC4" w:rsidRPr="00F44CC4" w:rsidRDefault="00F44CC4" w:rsidP="00F44CC4">
            <w:pPr>
              <w:rPr>
                <w:lang w:val="sv-SE"/>
              </w:rPr>
            </w:pPr>
            <w:r w:rsidRPr="00F44CC4">
              <w:rPr>
                <w:lang w:val="sv-SE"/>
              </w:rPr>
              <w:t>void push(int x) {</w:t>
            </w:r>
          </w:p>
          <w:p w:rsidR="00F44CC4" w:rsidRPr="00F44CC4" w:rsidRDefault="00F44CC4" w:rsidP="00F44CC4">
            <w:pPr>
              <w:rPr>
                <w:lang w:val="sv-SE"/>
              </w:rPr>
            </w:pPr>
            <w:r w:rsidRPr="00F44CC4">
              <w:rPr>
                <w:lang w:val="sv-SE"/>
              </w:rPr>
              <w:t xml:space="preserve">  stack[top++] = x;</w:t>
            </w:r>
          </w:p>
          <w:p w:rsidR="00F44CC4" w:rsidRPr="00F44CC4" w:rsidRDefault="00F44CC4" w:rsidP="00F44CC4">
            <w:pPr>
              <w:rPr>
                <w:lang w:val="sv-SE"/>
              </w:rPr>
            </w:pPr>
            <w:r w:rsidRPr="00F44CC4">
              <w:rPr>
                <w:lang w:val="sv-SE"/>
              </w:rPr>
              <w:t>}</w:t>
            </w:r>
          </w:p>
          <w:p w:rsidR="00F44CC4" w:rsidRPr="00F44CC4" w:rsidRDefault="00F44CC4" w:rsidP="00F44CC4">
            <w:pPr>
              <w:rPr>
                <w:lang w:val="sv-SE"/>
              </w:rPr>
            </w:pPr>
          </w:p>
          <w:p w:rsidR="00F44CC4" w:rsidRPr="00F44CC4" w:rsidRDefault="00F44CC4" w:rsidP="00F44CC4">
            <w:pPr>
              <w:rPr>
                <w:lang w:val="sv-SE"/>
              </w:rPr>
            </w:pPr>
            <w:r w:rsidRPr="00F44CC4">
              <w:rPr>
                <w:lang w:val="sv-SE"/>
              </w:rPr>
              <w:t>int pop() {</w:t>
            </w:r>
          </w:p>
          <w:p w:rsidR="00F44CC4" w:rsidRPr="00F44CC4" w:rsidRDefault="00F44CC4" w:rsidP="00F44CC4">
            <w:pPr>
              <w:rPr>
                <w:lang w:val="sv-SE"/>
              </w:rPr>
            </w:pPr>
            <w:r w:rsidRPr="00F44CC4">
              <w:rPr>
                <w:lang w:val="sv-SE"/>
              </w:rPr>
              <w:t xml:space="preserve">  return stack[--top];</w:t>
            </w:r>
          </w:p>
          <w:p w:rsidR="00F57BEB" w:rsidRPr="00491265" w:rsidRDefault="00F44CC4" w:rsidP="00F44CC4">
            <w:r w:rsidRPr="00F44CC4">
              <w:rPr>
                <w:lang w:val="sv-SE"/>
              </w:rPr>
              <w:t>}</w:t>
            </w:r>
          </w:p>
        </w:tc>
        <w:tc>
          <w:tcPr>
            <w:tcW w:w="2788" w:type="dxa"/>
          </w:tcPr>
          <w:p w:rsidR="00F57BEB" w:rsidRPr="00F57BEB" w:rsidRDefault="00F57BEB" w:rsidP="00F57BEB">
            <w:pPr>
              <w:rPr>
                <w:lang w:val="sv-SE"/>
              </w:rPr>
            </w:pPr>
            <w:r w:rsidRPr="00F57BEB">
              <w:rPr>
                <w:lang w:val="sv-SE"/>
              </w:rPr>
              <w:t>extern void push(int x);</w:t>
            </w:r>
          </w:p>
          <w:p w:rsidR="00F57BEB" w:rsidRPr="00F57BEB" w:rsidRDefault="00F57BEB" w:rsidP="00F57BEB">
            <w:pPr>
              <w:rPr>
                <w:lang w:val="sv-SE"/>
              </w:rPr>
            </w:pPr>
            <w:r w:rsidRPr="00F57BEB">
              <w:rPr>
                <w:lang w:val="sv-SE"/>
              </w:rPr>
              <w:t>extern int pop();</w:t>
            </w:r>
          </w:p>
          <w:p w:rsidR="00F57BEB" w:rsidRPr="00F57BEB" w:rsidRDefault="00F57BEB" w:rsidP="00F57BEB">
            <w:pPr>
              <w:rPr>
                <w:lang w:val="sv-SE"/>
              </w:rPr>
            </w:pPr>
          </w:p>
          <w:p w:rsidR="00F57BEB" w:rsidRPr="00F57BEB" w:rsidRDefault="00F57BEB" w:rsidP="00F57BEB">
            <w:pPr>
              <w:rPr>
                <w:lang w:val="sv-SE"/>
              </w:rPr>
            </w:pPr>
            <w:r w:rsidRPr="00F57BEB">
              <w:rPr>
                <w:lang w:val="sv-SE"/>
              </w:rPr>
              <w:t>int main() {</w:t>
            </w:r>
          </w:p>
          <w:p w:rsidR="00F57BEB" w:rsidRPr="00F57BEB" w:rsidRDefault="00F57BEB" w:rsidP="00F57BEB">
            <w:pPr>
              <w:rPr>
                <w:lang w:val="sv-SE"/>
              </w:rPr>
            </w:pPr>
            <w:r w:rsidRPr="00F57BEB">
              <w:rPr>
                <w:lang w:val="sv-SE"/>
              </w:rPr>
              <w:t xml:space="preserve">  int x;</w:t>
            </w:r>
          </w:p>
          <w:p w:rsidR="00F57BEB" w:rsidRPr="00F57BEB" w:rsidRDefault="00F57BEB" w:rsidP="00F57BEB">
            <w:pPr>
              <w:rPr>
                <w:lang w:val="sv-SE"/>
              </w:rPr>
            </w:pPr>
            <w:r w:rsidRPr="00F57BEB">
              <w:rPr>
                <w:lang w:val="sv-SE"/>
              </w:rPr>
              <w:t xml:space="preserve">  push(3);</w:t>
            </w:r>
          </w:p>
          <w:p w:rsidR="00F57BEB" w:rsidRPr="00F57BEB" w:rsidRDefault="00F57BEB" w:rsidP="00F57BEB">
            <w:pPr>
              <w:rPr>
                <w:lang w:val="sv-SE"/>
              </w:rPr>
            </w:pPr>
            <w:r w:rsidRPr="00F57BEB">
              <w:rPr>
                <w:lang w:val="sv-SE"/>
              </w:rPr>
              <w:t xml:space="preserve">  x= pop();</w:t>
            </w:r>
          </w:p>
          <w:p w:rsidR="00F57BEB" w:rsidRPr="00F57BEB" w:rsidRDefault="00F57BEB" w:rsidP="00F57BEB">
            <w:pPr>
              <w:rPr>
                <w:lang w:val="sv-SE"/>
              </w:rPr>
            </w:pPr>
            <w:r w:rsidRPr="00F57BEB">
              <w:rPr>
                <w:lang w:val="sv-SE"/>
              </w:rPr>
              <w:t xml:space="preserve">  return 0;</w:t>
            </w:r>
          </w:p>
          <w:p w:rsidR="00F57BEB" w:rsidRPr="00491265" w:rsidRDefault="00F57BEB" w:rsidP="00F57BEB">
            <w:r w:rsidRPr="00F57BEB">
              <w:rPr>
                <w:lang w:val="sv-SE"/>
              </w:rPr>
              <w:t>}</w:t>
            </w:r>
          </w:p>
        </w:tc>
      </w:tr>
    </w:tbl>
    <w:p w:rsidR="00F57BEB" w:rsidRDefault="00F57BEB" w:rsidP="00F57BEB"/>
    <w:p w:rsidR="00AC3E49" w:rsidRDefault="00AC3E49" w:rsidP="00B01F13">
      <w:r>
        <w:rPr>
          <w:rFonts w:hint="eastAsia"/>
        </w:rPr>
        <w:t>接著，讓我們來練習編譯與連結動作，請讀者按照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>REF _Ref228864217 \h</w:instrText>
      </w:r>
      <w:r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範例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8</w:t>
      </w:r>
      <w:r w:rsidR="00F36CB3">
        <w:fldChar w:fldCharType="end"/>
      </w:r>
      <w:r>
        <w:rPr>
          <w:rFonts w:hint="eastAsia"/>
        </w:rPr>
        <w:t>的步驟進行操作。</w:t>
      </w:r>
    </w:p>
    <w:p w:rsidR="00AC3E49" w:rsidRPr="00A00B43" w:rsidRDefault="00AC3E49" w:rsidP="00E56293"/>
    <w:p w:rsidR="00AC3E49" w:rsidRPr="00D841EE" w:rsidRDefault="00AC3E49" w:rsidP="00E56293">
      <w:pPr>
        <w:pStyle w:val="a8"/>
        <w:rPr>
          <w:rFonts w:ascii="Tahoma" w:hAnsi="Tahoma" w:cs="Tahoma"/>
        </w:rPr>
      </w:pPr>
      <w:bookmarkStart w:id="118" w:name="_Ref228864217"/>
      <w:r>
        <w:rPr>
          <w:rFonts w:hint="eastAsia"/>
        </w:rPr>
        <w:t>範例</w:t>
      </w:r>
      <w:r>
        <w:rPr>
          <w:rFonts w:hint="eastAsia"/>
        </w:rPr>
        <w:t xml:space="preserve"> </w:t>
      </w:r>
      <w:fldSimple w:instr=" STYLEREF 1 \s ">
        <w:r w:rsidR="002233D6">
          <w:rPr>
            <w:noProof/>
          </w:rPr>
          <w:t>5</w:t>
        </w:r>
      </w:fldSimple>
      <w:r>
        <w:t>.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範例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F36CB3">
        <w:fldChar w:fldCharType="separate"/>
      </w:r>
      <w:r w:rsidR="002233D6">
        <w:rPr>
          <w:noProof/>
        </w:rPr>
        <w:t>8</w:t>
      </w:r>
      <w:r w:rsidR="00F36CB3">
        <w:fldChar w:fldCharType="end"/>
      </w:r>
      <w:bookmarkEnd w:id="118"/>
      <w:r w:rsidRPr="003E1CBF">
        <w:rPr>
          <w:rFonts w:hint="eastAsia"/>
        </w:rPr>
        <w:t xml:space="preserve"> </w:t>
      </w:r>
      <w:r>
        <w:rPr>
          <w:rFonts w:hint="eastAsia"/>
        </w:rPr>
        <w:t>&lt;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>REF _Ref228845471 \h</w:instrText>
      </w:r>
      <w:r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範例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2</w:t>
      </w:r>
      <w:r w:rsidR="00F36CB3">
        <w:fldChar w:fldCharType="end"/>
      </w:r>
      <w:r>
        <w:rPr>
          <w:rFonts w:hint="eastAsia"/>
        </w:rPr>
        <w:t>&gt;</w:t>
      </w:r>
      <w:r>
        <w:rPr>
          <w:rFonts w:hint="eastAsia"/>
        </w:rPr>
        <w:t>的編譯、連結執行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53"/>
        <w:gridCol w:w="3169"/>
      </w:tblGrid>
      <w:tr w:rsidR="00AC3E49" w:rsidRPr="00491265" w:rsidTr="00491265">
        <w:tc>
          <w:tcPr>
            <w:tcW w:w="5353" w:type="dxa"/>
          </w:tcPr>
          <w:p w:rsidR="00AC3E49" w:rsidRPr="00491265" w:rsidRDefault="00AC3E49" w:rsidP="00047B27">
            <w:r w:rsidRPr="00491265">
              <w:rPr>
                <w:rFonts w:hint="eastAsia"/>
              </w:rPr>
              <w:t>指令與執行結果</w:t>
            </w:r>
          </w:p>
        </w:tc>
        <w:tc>
          <w:tcPr>
            <w:tcW w:w="3169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t>說明</w:t>
            </w:r>
          </w:p>
        </w:tc>
      </w:tr>
      <w:tr w:rsidR="00AC3E49" w:rsidRPr="00491265" w:rsidTr="00491265">
        <w:tc>
          <w:tcPr>
            <w:tcW w:w="5353" w:type="dxa"/>
          </w:tcPr>
          <w:p w:rsidR="00047B27" w:rsidRPr="00047B27" w:rsidRDefault="00047B27" w:rsidP="00047B27">
            <w:pPr>
              <w:rPr>
                <w:lang w:val="it-IT"/>
              </w:rPr>
            </w:pPr>
            <w:r w:rsidRPr="00047B27">
              <w:rPr>
                <w:lang w:val="it-IT"/>
              </w:rPr>
              <w:t>C:\ch05&gt;gcc -c StackType.c -o StackType.o</w:t>
            </w:r>
          </w:p>
          <w:p w:rsidR="00047B27" w:rsidRPr="00047B27" w:rsidRDefault="00047B27" w:rsidP="00047B27">
            <w:pPr>
              <w:rPr>
                <w:lang w:val="it-IT"/>
              </w:rPr>
            </w:pPr>
            <w:r w:rsidRPr="00047B27">
              <w:rPr>
                <w:lang w:val="it-IT"/>
              </w:rPr>
              <w:t>C:\ch05&gt;gcc -c StackFunc.c -o StackFunc.o</w:t>
            </w:r>
          </w:p>
          <w:p w:rsidR="00047B27" w:rsidRPr="00047B27" w:rsidRDefault="00047B27" w:rsidP="00047B27">
            <w:pPr>
              <w:rPr>
                <w:lang w:val="it-IT"/>
              </w:rPr>
            </w:pPr>
            <w:r w:rsidRPr="00047B27">
              <w:rPr>
                <w:lang w:val="it-IT"/>
              </w:rPr>
              <w:t>C:\ch05&gt;gcc -c StackMain.c -o StackMain.o</w:t>
            </w:r>
          </w:p>
          <w:p w:rsidR="00047B27" w:rsidRPr="00047B27" w:rsidRDefault="00047B27" w:rsidP="00CE3391">
            <w:r w:rsidRPr="00047B27">
              <w:rPr>
                <w:lang w:val="it-IT"/>
              </w:rPr>
              <w:t>C:\ch05&gt;gcc StackMain.o StackFunc.o StackType.o -o stack</w:t>
            </w:r>
          </w:p>
        </w:tc>
        <w:tc>
          <w:tcPr>
            <w:tcW w:w="3169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t>編譯</w:t>
            </w:r>
            <w:r w:rsidRPr="00491265">
              <w:rPr>
                <w:rFonts w:hint="eastAsia"/>
              </w:rPr>
              <w:t>StackType.c</w:t>
            </w:r>
            <w:r w:rsidRPr="00491265">
              <w:rPr>
                <w:rFonts w:hint="eastAsia"/>
              </w:rPr>
              <w:t>為目的檔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>編譯</w:t>
            </w:r>
            <w:r w:rsidRPr="00491265">
              <w:rPr>
                <w:rFonts w:hint="eastAsia"/>
              </w:rPr>
              <w:t>StackFunc.c</w:t>
            </w:r>
            <w:r w:rsidRPr="00491265">
              <w:rPr>
                <w:rFonts w:hint="eastAsia"/>
              </w:rPr>
              <w:t>為目的檔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>編譯</w:t>
            </w:r>
            <w:r w:rsidRPr="00491265">
              <w:rPr>
                <w:rFonts w:hint="eastAsia"/>
              </w:rPr>
              <w:t>StackMain.c</w:t>
            </w:r>
            <w:r w:rsidR="00CE3391" w:rsidRPr="00491265">
              <w:rPr>
                <w:rFonts w:hint="eastAsia"/>
              </w:rPr>
              <w:t>為目的檔</w:t>
            </w:r>
          </w:p>
          <w:p w:rsidR="00AC3E49" w:rsidRPr="00491265" w:rsidRDefault="00CE3391" w:rsidP="00816711">
            <w:r>
              <w:rPr>
                <w:rFonts w:hint="eastAsia"/>
              </w:rPr>
              <w:t>連結成為執行檔</w:t>
            </w:r>
          </w:p>
        </w:tc>
      </w:tr>
    </w:tbl>
    <w:p w:rsidR="00AC3E49" w:rsidRDefault="00AC3E49" w:rsidP="00E56293"/>
    <w:p w:rsidR="00AC3E49" w:rsidRDefault="00AC3E49" w:rsidP="00B73C5D">
      <w:r>
        <w:rPr>
          <w:rFonts w:hint="eastAsia"/>
        </w:rPr>
        <w:t>那麼，到底這些具有外部引用的</w:t>
      </w:r>
      <w:r>
        <w:rPr>
          <w:rFonts w:hint="eastAsia"/>
        </w:rPr>
        <w:t xml:space="preserve"> C </w:t>
      </w:r>
      <w:r>
        <w:rPr>
          <w:rFonts w:hint="eastAsia"/>
        </w:rPr>
        <w:t>語言程式，會被編譯器編譯成甚麼樣子呢？讓我們用</w:t>
      </w:r>
      <w:r>
        <w:rPr>
          <w:rFonts w:hint="eastAsia"/>
        </w:rPr>
        <w:t xml:space="preserve"> gcc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S </w:t>
      </w:r>
      <w:r>
        <w:rPr>
          <w:rFonts w:hint="eastAsia"/>
        </w:rPr>
        <w:t>參數，將這些檔案編譯成組合語言看看。</w:t>
      </w:r>
    </w:p>
    <w:p w:rsidR="00AC3E49" w:rsidRDefault="00AC3E49" w:rsidP="00E56293"/>
    <w:p w:rsidR="00AC3E49" w:rsidRPr="00D841EE" w:rsidRDefault="00AC3E49" w:rsidP="00E56293">
      <w:pPr>
        <w:pStyle w:val="a8"/>
        <w:rPr>
          <w:rFonts w:ascii="Tahoma" w:hAnsi="Tahoma" w:cs="Tahoma"/>
        </w:rPr>
      </w:pPr>
      <w:r>
        <w:rPr>
          <w:rFonts w:hint="eastAsia"/>
        </w:rPr>
        <w:t>範例</w:t>
      </w:r>
      <w:r>
        <w:rPr>
          <w:rFonts w:hint="eastAsia"/>
        </w:rPr>
        <w:t xml:space="preserve"> </w:t>
      </w:r>
      <w:fldSimple w:instr=" STYLEREF 1 \s ">
        <w:r w:rsidR="002233D6">
          <w:rPr>
            <w:noProof/>
          </w:rPr>
          <w:t>5</w:t>
        </w:r>
      </w:fldSimple>
      <w:r>
        <w:t>.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範例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F36CB3">
        <w:fldChar w:fldCharType="separate"/>
      </w:r>
      <w:r w:rsidR="002233D6">
        <w:rPr>
          <w:noProof/>
        </w:rPr>
        <w:t>9</w:t>
      </w:r>
      <w:r w:rsidR="00F36CB3">
        <w:fldChar w:fldCharType="end"/>
      </w:r>
      <w:r w:rsidRPr="003E1CBF">
        <w:rPr>
          <w:rFonts w:hint="eastAsia"/>
        </w:rPr>
        <w:t xml:space="preserve"> </w:t>
      </w:r>
      <w:r>
        <w:rPr>
          <w:rFonts w:hint="eastAsia"/>
        </w:rPr>
        <w:t>將</w:t>
      </w:r>
      <w:r>
        <w:rPr>
          <w:rFonts w:hint="eastAsia"/>
        </w:rPr>
        <w:t>&lt;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>REF _Ref228845471 \h</w:instrText>
      </w:r>
      <w:r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範例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2</w:t>
      </w:r>
      <w:r w:rsidR="00F36CB3">
        <w:fldChar w:fldCharType="end"/>
      </w:r>
      <w:r>
        <w:rPr>
          <w:rFonts w:hint="eastAsia"/>
        </w:rPr>
        <w:t>&gt;</w:t>
      </w:r>
      <w:r>
        <w:rPr>
          <w:rFonts w:hint="eastAsia"/>
        </w:rPr>
        <w:t>的</w:t>
      </w:r>
      <w:r>
        <w:rPr>
          <w:rFonts w:hint="eastAsia"/>
        </w:rPr>
        <w:t xml:space="preserve"> C</w:t>
      </w:r>
      <w:r>
        <w:rPr>
          <w:rFonts w:hint="eastAsia"/>
        </w:rPr>
        <w:t>語言程式編譯為</w:t>
      </w:r>
      <w:r>
        <w:rPr>
          <w:rFonts w:hint="eastAsia"/>
        </w:rPr>
        <w:t>IA32</w:t>
      </w:r>
      <w:r>
        <w:rPr>
          <w:rFonts w:hint="eastAsia"/>
        </w:rPr>
        <w:t>組合語言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03"/>
        <w:gridCol w:w="4019"/>
      </w:tblGrid>
      <w:tr w:rsidR="00AC3E49" w:rsidRPr="00491265" w:rsidTr="00CE3391">
        <w:tc>
          <w:tcPr>
            <w:tcW w:w="4503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lastRenderedPageBreak/>
              <w:t>指令與執行結果</w:t>
            </w:r>
          </w:p>
        </w:tc>
        <w:tc>
          <w:tcPr>
            <w:tcW w:w="4019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t>說明</w:t>
            </w:r>
          </w:p>
        </w:tc>
      </w:tr>
      <w:tr w:rsidR="00AC3E49" w:rsidRPr="00491265" w:rsidTr="00CE3391">
        <w:tc>
          <w:tcPr>
            <w:tcW w:w="4503" w:type="dxa"/>
          </w:tcPr>
          <w:p w:rsidR="00674BC5" w:rsidRDefault="00674BC5" w:rsidP="00674BC5">
            <w:r>
              <w:t>C:\ch05&gt;gc</w:t>
            </w:r>
            <w:r w:rsidR="00083C58">
              <w:t>c -S StackType.c -o StackType.s</w:t>
            </w:r>
          </w:p>
          <w:p w:rsidR="00674BC5" w:rsidRPr="00083C58" w:rsidRDefault="00674BC5" w:rsidP="00674BC5">
            <w:r>
              <w:t>C:\ch05&gt;gcc -S StackFunc.c -o StackFunc.s</w:t>
            </w:r>
          </w:p>
          <w:p w:rsidR="00AC3E49" w:rsidRPr="00674BC5" w:rsidRDefault="00674BC5" w:rsidP="00816711">
            <w:r>
              <w:t>C:\ch05&gt;gcc -S StackMain.c -o StackMain.s</w:t>
            </w:r>
          </w:p>
        </w:tc>
        <w:tc>
          <w:tcPr>
            <w:tcW w:w="4019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t>編譯</w:t>
            </w:r>
            <w:r w:rsidRPr="00491265">
              <w:rPr>
                <w:rFonts w:hint="eastAsia"/>
              </w:rPr>
              <w:t xml:space="preserve"> StackType.c</w:t>
            </w:r>
            <w:r w:rsidRPr="00491265">
              <w:rPr>
                <w:rFonts w:hint="eastAsia"/>
              </w:rPr>
              <w:t>，輸出</w:t>
            </w:r>
            <w:r w:rsidRPr="00491265">
              <w:rPr>
                <w:rFonts w:hint="eastAsia"/>
              </w:rPr>
              <w:t>StackType.s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>編譯</w:t>
            </w:r>
            <w:r w:rsidRPr="00491265">
              <w:rPr>
                <w:rFonts w:hint="eastAsia"/>
              </w:rPr>
              <w:t xml:space="preserve"> StackFunc.c</w:t>
            </w:r>
            <w:r w:rsidRPr="00491265">
              <w:rPr>
                <w:rFonts w:hint="eastAsia"/>
              </w:rPr>
              <w:t>，輸出</w:t>
            </w:r>
            <w:r w:rsidRPr="00491265">
              <w:rPr>
                <w:rFonts w:hint="eastAsia"/>
              </w:rPr>
              <w:t>StackFunc.s</w:t>
            </w:r>
          </w:p>
          <w:p w:rsidR="00AC3E49" w:rsidRPr="00491265" w:rsidRDefault="00AC3E49" w:rsidP="00CE3391">
            <w:r w:rsidRPr="00491265">
              <w:rPr>
                <w:rFonts w:hint="eastAsia"/>
              </w:rPr>
              <w:t>編譯</w:t>
            </w:r>
            <w:r w:rsidRPr="00491265">
              <w:rPr>
                <w:rFonts w:hint="eastAsia"/>
              </w:rPr>
              <w:t xml:space="preserve"> StackMain.c</w:t>
            </w:r>
            <w:r w:rsidRPr="00491265">
              <w:rPr>
                <w:rFonts w:hint="eastAsia"/>
              </w:rPr>
              <w:t>，輸出</w:t>
            </w:r>
            <w:r w:rsidRPr="00491265">
              <w:rPr>
                <w:rFonts w:hint="eastAsia"/>
              </w:rPr>
              <w:t>StackFunc.s</w:t>
            </w:r>
          </w:p>
        </w:tc>
      </w:tr>
    </w:tbl>
    <w:p w:rsidR="00AC3E49" w:rsidRDefault="00AC3E49" w:rsidP="00E56293"/>
    <w:p w:rsidR="00AC3E49" w:rsidRDefault="00F36CB3" w:rsidP="00A00B43">
      <w:r>
        <w:fldChar w:fldCharType="begin"/>
      </w:r>
      <w:r w:rsidR="00AC3E49">
        <w:instrText xml:space="preserve"> </w:instrText>
      </w:r>
      <w:r w:rsidR="00AC3E49">
        <w:rPr>
          <w:rFonts w:hint="eastAsia"/>
        </w:rPr>
        <w:instrText>REF _Ref228866600 \h</w:instrText>
      </w:r>
      <w:r w:rsidR="00AC3E49">
        <w:instrText xml:space="preserve"> </w:instrText>
      </w:r>
      <w:r>
        <w:fldChar w:fldCharType="separate"/>
      </w:r>
      <w:r w:rsidR="002233D6">
        <w:rPr>
          <w:rFonts w:hint="eastAsia"/>
        </w:rPr>
        <w:t>範例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10</w:t>
      </w:r>
      <w:r>
        <w:fldChar w:fldCharType="end"/>
      </w:r>
      <w:r w:rsidR="00AC3E49">
        <w:rPr>
          <w:rFonts w:hint="eastAsia"/>
        </w:rPr>
        <w:t>顯示了</w:t>
      </w:r>
      <w:r w:rsidR="00AC3E49">
        <w:rPr>
          <w:rFonts w:hint="eastAsia"/>
        </w:rPr>
        <w:t xml:space="preserve"> StackType.s, StackFunc.s, StackMain.c </w:t>
      </w:r>
      <w:r w:rsidR="00AC3E49">
        <w:rPr>
          <w:rFonts w:hint="eastAsia"/>
        </w:rPr>
        <w:t>等三個組合語言檔的內容。</w:t>
      </w:r>
    </w:p>
    <w:p w:rsidR="00AC3E49" w:rsidRPr="00A00B43" w:rsidRDefault="00AC3E49" w:rsidP="00E56293"/>
    <w:p w:rsidR="00AC3E49" w:rsidRPr="00086AC6" w:rsidRDefault="00AC3E49" w:rsidP="00E56293">
      <w:pPr>
        <w:pStyle w:val="a8"/>
        <w:rPr>
          <w:rFonts w:ascii="Tahoma" w:hAnsi="Tahoma" w:cs="Tahoma"/>
        </w:rPr>
      </w:pPr>
      <w:bookmarkStart w:id="119" w:name="_Ref228866600"/>
      <w:r>
        <w:rPr>
          <w:rFonts w:hint="eastAsia"/>
        </w:rPr>
        <w:t>範例</w:t>
      </w:r>
      <w:r>
        <w:rPr>
          <w:rFonts w:hint="eastAsia"/>
        </w:rPr>
        <w:t xml:space="preserve"> </w:t>
      </w:r>
      <w:fldSimple w:instr=" STYLEREF 1 \s ">
        <w:r w:rsidR="002233D6">
          <w:rPr>
            <w:noProof/>
          </w:rPr>
          <w:t>5</w:t>
        </w:r>
      </w:fldSimple>
      <w:r>
        <w:t>.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範例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F36CB3">
        <w:fldChar w:fldCharType="separate"/>
      </w:r>
      <w:r w:rsidR="002233D6">
        <w:rPr>
          <w:noProof/>
        </w:rPr>
        <w:t>10</w:t>
      </w:r>
      <w:r w:rsidR="00F36CB3">
        <w:fldChar w:fldCharType="end"/>
      </w:r>
      <w:bookmarkEnd w:id="119"/>
      <w:r>
        <w:rPr>
          <w:rFonts w:hint="eastAsia"/>
        </w:rPr>
        <w:t>&lt;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>REF _Ref228845471 \h</w:instrText>
      </w:r>
      <w:r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範例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2</w:t>
      </w:r>
      <w:r w:rsidR="00F36CB3">
        <w:fldChar w:fldCharType="end"/>
      </w:r>
      <w:r>
        <w:rPr>
          <w:rFonts w:hint="eastAsia"/>
        </w:rPr>
        <w:t>&gt;</w:t>
      </w:r>
      <w:r>
        <w:rPr>
          <w:rFonts w:hint="eastAsia"/>
        </w:rPr>
        <w:t>所對應的</w:t>
      </w:r>
      <w:r>
        <w:rPr>
          <w:rFonts w:hint="eastAsia"/>
        </w:rPr>
        <w:t xml:space="preserve"> IA32</w:t>
      </w:r>
      <w:r>
        <w:rPr>
          <w:rFonts w:hint="eastAsia"/>
        </w:rPr>
        <w:t>組合語言檔</w:t>
      </w:r>
    </w:p>
    <w:tbl>
      <w:tblPr>
        <w:tblW w:w="850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53"/>
        <w:gridCol w:w="4253"/>
      </w:tblGrid>
      <w:tr w:rsidR="00AC3E49" w:rsidRPr="00491265" w:rsidTr="00491265">
        <w:tc>
          <w:tcPr>
            <w:tcW w:w="4253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t>檔案：</w:t>
            </w:r>
            <w:r w:rsidRPr="00491265">
              <w:rPr>
                <w:rFonts w:hint="eastAsia"/>
              </w:rPr>
              <w:t>StackType.s</w:t>
            </w:r>
          </w:p>
        </w:tc>
        <w:tc>
          <w:tcPr>
            <w:tcW w:w="4253" w:type="dxa"/>
          </w:tcPr>
          <w:p w:rsidR="00AC3E49" w:rsidRPr="00491265" w:rsidRDefault="00AC3E49" w:rsidP="009B0372">
            <w:r w:rsidRPr="00491265">
              <w:rPr>
                <w:rFonts w:hint="eastAsia"/>
              </w:rPr>
              <w:t>檔案：</w:t>
            </w:r>
            <w:r w:rsidR="009B0372" w:rsidRPr="00491265">
              <w:rPr>
                <w:rFonts w:hint="eastAsia"/>
              </w:rPr>
              <w:t xml:space="preserve">StackMain.s </w:t>
            </w:r>
          </w:p>
        </w:tc>
      </w:tr>
      <w:tr w:rsidR="00AC3E49" w:rsidRPr="00491265" w:rsidTr="00491265">
        <w:tc>
          <w:tcPr>
            <w:tcW w:w="4253" w:type="dxa"/>
          </w:tcPr>
          <w:p w:rsidR="00EB4D58" w:rsidRDefault="00EB4D58" w:rsidP="00EB4D58">
            <w:r>
              <w:tab/>
              <w:t>.file</w:t>
            </w:r>
            <w:r>
              <w:tab/>
              <w:t>"StackType.c"</w:t>
            </w:r>
          </w:p>
          <w:p w:rsidR="00EB4D58" w:rsidRDefault="00EB4D58" w:rsidP="00EB4D58">
            <w:r>
              <w:t>.globl _top</w:t>
            </w:r>
          </w:p>
          <w:p w:rsidR="00EB4D58" w:rsidRDefault="00EB4D58" w:rsidP="00EB4D58">
            <w:r>
              <w:tab/>
              <w:t>.bss</w:t>
            </w:r>
          </w:p>
          <w:p w:rsidR="00EB4D58" w:rsidRDefault="00EB4D58" w:rsidP="00EB4D58">
            <w:r>
              <w:tab/>
              <w:t>.align 4</w:t>
            </w:r>
          </w:p>
          <w:p w:rsidR="00EB4D58" w:rsidRDefault="00EB4D58" w:rsidP="00EB4D58">
            <w:r>
              <w:t>_top:</w:t>
            </w:r>
          </w:p>
          <w:p w:rsidR="00EB4D58" w:rsidRDefault="00EB4D58" w:rsidP="00EB4D58">
            <w:r>
              <w:tab/>
              <w:t>.space 4</w:t>
            </w:r>
          </w:p>
          <w:p w:rsidR="00AC3E49" w:rsidRPr="00EB4D58" w:rsidRDefault="00EB4D58" w:rsidP="00816711">
            <w:r>
              <w:tab/>
              <w:t>.comm</w:t>
            </w:r>
            <w:r>
              <w:tab/>
              <w:t>_stack, 512</w:t>
            </w:r>
            <w:r>
              <w:tab/>
              <w:t xml:space="preserve"> # 512</w:t>
            </w:r>
          </w:p>
        </w:tc>
        <w:tc>
          <w:tcPr>
            <w:tcW w:w="4253" w:type="dxa"/>
            <w:vMerge w:val="restart"/>
          </w:tcPr>
          <w:p w:rsidR="009B0372" w:rsidRDefault="009B0372" w:rsidP="009B0372">
            <w:r>
              <w:tab/>
              <w:t>.file</w:t>
            </w:r>
            <w:r>
              <w:tab/>
              <w:t>"StackMain.c"</w:t>
            </w:r>
          </w:p>
          <w:p w:rsidR="009B0372" w:rsidRDefault="009B0372" w:rsidP="009B0372">
            <w:r>
              <w:tab/>
              <w:t>.def</w:t>
            </w:r>
            <w:r>
              <w:tab/>
              <w:t>___main;.scl</w:t>
            </w:r>
            <w:r>
              <w:rPr>
                <w:rFonts w:hint="eastAsia"/>
              </w:rPr>
              <w:t xml:space="preserve"> </w:t>
            </w:r>
            <w:r>
              <w:t>2;.type</w:t>
            </w:r>
            <w:r>
              <w:rPr>
                <w:rFonts w:hint="eastAsia"/>
              </w:rPr>
              <w:t xml:space="preserve"> </w:t>
            </w:r>
            <w:r>
              <w:t>32;.endef</w:t>
            </w:r>
          </w:p>
          <w:p w:rsidR="009B0372" w:rsidRDefault="009B0372" w:rsidP="009B0372">
            <w:r>
              <w:tab/>
              <w:t>.text</w:t>
            </w:r>
          </w:p>
          <w:p w:rsidR="009B0372" w:rsidRDefault="009B0372" w:rsidP="009B0372">
            <w:r>
              <w:t>.globl _main</w:t>
            </w:r>
          </w:p>
          <w:p w:rsidR="009B0372" w:rsidRDefault="009B0372" w:rsidP="009B0372">
            <w:r>
              <w:tab/>
              <w:t>.def</w:t>
            </w:r>
            <w:r>
              <w:tab/>
              <w:t>_main;</w:t>
            </w:r>
            <w:r>
              <w:tab/>
              <w:t>.scl</w:t>
            </w:r>
            <w:r>
              <w:tab/>
              <w:t>2;</w:t>
            </w:r>
            <w:r>
              <w:tab/>
              <w:t>.type</w:t>
            </w:r>
            <w:r>
              <w:tab/>
              <w:t>32;</w:t>
            </w:r>
            <w:r>
              <w:tab/>
              <w:t>.endef</w:t>
            </w:r>
          </w:p>
          <w:p w:rsidR="009B0372" w:rsidRDefault="009B0372" w:rsidP="009B0372">
            <w:r>
              <w:t>_main:</w:t>
            </w:r>
          </w:p>
          <w:p w:rsidR="009B0372" w:rsidRDefault="009B0372" w:rsidP="009B0372">
            <w:r>
              <w:tab/>
              <w:t>pushl</w:t>
            </w:r>
            <w:r>
              <w:tab/>
              <w:t>%ebp</w:t>
            </w:r>
          </w:p>
          <w:p w:rsidR="009B0372" w:rsidRDefault="009B0372" w:rsidP="009B0372">
            <w:r>
              <w:tab/>
              <w:t>movl</w:t>
            </w:r>
            <w:r>
              <w:tab/>
              <w:t>%esp, %ebp</w:t>
            </w:r>
          </w:p>
          <w:p w:rsidR="009B0372" w:rsidRDefault="009B0372" w:rsidP="009B0372">
            <w:r>
              <w:tab/>
              <w:t>subl</w:t>
            </w:r>
            <w:r>
              <w:tab/>
              <w:t>$24, %esp</w:t>
            </w:r>
          </w:p>
          <w:p w:rsidR="009B0372" w:rsidRDefault="009B0372" w:rsidP="009B0372">
            <w:r>
              <w:tab/>
              <w:t>andl</w:t>
            </w:r>
            <w:r>
              <w:tab/>
              <w:t>$-16, %esp</w:t>
            </w:r>
          </w:p>
          <w:p w:rsidR="009B0372" w:rsidRDefault="009B0372" w:rsidP="009B0372">
            <w:r>
              <w:tab/>
              <w:t>movl</w:t>
            </w:r>
            <w:r>
              <w:tab/>
              <w:t>$0, %eax</w:t>
            </w:r>
          </w:p>
          <w:p w:rsidR="009B0372" w:rsidRDefault="009B0372" w:rsidP="009B0372">
            <w:r>
              <w:tab/>
              <w:t>addl</w:t>
            </w:r>
            <w:r>
              <w:tab/>
              <w:t>$15, %eax</w:t>
            </w:r>
          </w:p>
          <w:p w:rsidR="009B0372" w:rsidRDefault="009B0372" w:rsidP="009B0372">
            <w:r>
              <w:tab/>
              <w:t>addl</w:t>
            </w:r>
            <w:r>
              <w:tab/>
              <w:t>$15, %eax</w:t>
            </w:r>
          </w:p>
          <w:p w:rsidR="009B0372" w:rsidRDefault="009B0372" w:rsidP="009B0372">
            <w:r>
              <w:tab/>
              <w:t>shrl</w:t>
            </w:r>
            <w:r>
              <w:tab/>
              <w:t>$4, %eax</w:t>
            </w:r>
          </w:p>
          <w:p w:rsidR="009B0372" w:rsidRDefault="009B0372" w:rsidP="009B0372">
            <w:r>
              <w:tab/>
              <w:t>sall</w:t>
            </w:r>
            <w:r>
              <w:tab/>
              <w:t>$4, %eax</w:t>
            </w:r>
          </w:p>
          <w:p w:rsidR="009B0372" w:rsidRDefault="009B0372" w:rsidP="009B0372">
            <w:r>
              <w:tab/>
              <w:t>movl</w:t>
            </w:r>
            <w:r>
              <w:tab/>
              <w:t>%eax, -8(%ebp)</w:t>
            </w:r>
          </w:p>
          <w:p w:rsidR="009B0372" w:rsidRDefault="009B0372" w:rsidP="009B0372">
            <w:r>
              <w:tab/>
              <w:t>movl</w:t>
            </w:r>
            <w:r>
              <w:tab/>
              <w:t>-8(%ebp), %eax</w:t>
            </w:r>
          </w:p>
          <w:p w:rsidR="009B0372" w:rsidRDefault="009B0372" w:rsidP="009B0372">
            <w:r>
              <w:tab/>
              <w:t>call</w:t>
            </w:r>
            <w:r>
              <w:tab/>
              <w:t>__alloca</w:t>
            </w:r>
          </w:p>
          <w:p w:rsidR="009B0372" w:rsidRDefault="009B0372" w:rsidP="009B0372">
            <w:r>
              <w:tab/>
              <w:t>call</w:t>
            </w:r>
            <w:r>
              <w:tab/>
              <w:t>___main</w:t>
            </w:r>
          </w:p>
          <w:p w:rsidR="009B0372" w:rsidRDefault="009B0372" w:rsidP="009B0372">
            <w:r>
              <w:tab/>
              <w:t>movl</w:t>
            </w:r>
            <w:r>
              <w:tab/>
              <w:t>$3, (%esp)</w:t>
            </w:r>
          </w:p>
          <w:p w:rsidR="009B0372" w:rsidRDefault="009B0372" w:rsidP="009B0372">
            <w:r>
              <w:tab/>
              <w:t>call</w:t>
            </w:r>
            <w:r>
              <w:tab/>
              <w:t>_push</w:t>
            </w:r>
          </w:p>
          <w:p w:rsidR="009B0372" w:rsidRDefault="009B0372" w:rsidP="009B0372">
            <w:r>
              <w:tab/>
              <w:t>call</w:t>
            </w:r>
            <w:r>
              <w:tab/>
              <w:t>_pop</w:t>
            </w:r>
          </w:p>
          <w:p w:rsidR="009B0372" w:rsidRDefault="009B0372" w:rsidP="009B0372">
            <w:r>
              <w:tab/>
              <w:t>movl</w:t>
            </w:r>
            <w:r>
              <w:tab/>
              <w:t>%eax, -4(%ebp)</w:t>
            </w:r>
          </w:p>
          <w:p w:rsidR="009B0372" w:rsidRDefault="009B0372" w:rsidP="009B0372">
            <w:r>
              <w:tab/>
              <w:t>movl</w:t>
            </w:r>
            <w:r>
              <w:tab/>
              <w:t>$0, %eax</w:t>
            </w:r>
          </w:p>
          <w:p w:rsidR="009B0372" w:rsidRDefault="009B0372" w:rsidP="009B0372">
            <w:r>
              <w:tab/>
              <w:t>leave</w:t>
            </w:r>
          </w:p>
          <w:p w:rsidR="009B0372" w:rsidRDefault="009B0372" w:rsidP="009B0372">
            <w:r>
              <w:tab/>
              <w:t>ret</w:t>
            </w:r>
          </w:p>
          <w:p w:rsidR="009B0372" w:rsidRDefault="009B0372" w:rsidP="009B0372">
            <w:r>
              <w:tab/>
              <w:t>.def</w:t>
            </w:r>
            <w:r>
              <w:rPr>
                <w:rFonts w:hint="eastAsia"/>
              </w:rPr>
              <w:t xml:space="preserve"> </w:t>
            </w:r>
            <w:r>
              <w:t>_pop;</w:t>
            </w:r>
            <w:r>
              <w:rPr>
                <w:rFonts w:hint="eastAsia"/>
              </w:rPr>
              <w:t xml:space="preserve"> </w:t>
            </w:r>
            <w:r>
              <w:t>.scl</w:t>
            </w:r>
            <w:r>
              <w:rPr>
                <w:rFonts w:hint="eastAsia"/>
              </w:rPr>
              <w:t xml:space="preserve"> </w:t>
            </w:r>
            <w:r>
              <w:t>3;</w:t>
            </w:r>
            <w:r>
              <w:rPr>
                <w:rFonts w:hint="eastAsia"/>
              </w:rPr>
              <w:t xml:space="preserve"> </w:t>
            </w:r>
            <w:r>
              <w:t>.type</w:t>
            </w:r>
            <w:r>
              <w:rPr>
                <w:rFonts w:hint="eastAsia"/>
              </w:rPr>
              <w:t xml:space="preserve"> </w:t>
            </w:r>
            <w:r>
              <w:t>32;</w:t>
            </w:r>
            <w:r>
              <w:rPr>
                <w:rFonts w:hint="eastAsia"/>
              </w:rPr>
              <w:t xml:space="preserve"> </w:t>
            </w:r>
            <w:r>
              <w:t>.endef</w:t>
            </w:r>
          </w:p>
          <w:p w:rsidR="00AC3E49" w:rsidRPr="00491265" w:rsidRDefault="009B0372" w:rsidP="0088146E">
            <w:r>
              <w:lastRenderedPageBreak/>
              <w:tab/>
              <w:t>.def</w:t>
            </w:r>
            <w:r>
              <w:tab/>
              <w:t>_push;</w:t>
            </w:r>
            <w:r w:rsidR="0088146E">
              <w:rPr>
                <w:rFonts w:hint="eastAsia"/>
              </w:rPr>
              <w:t xml:space="preserve"> </w:t>
            </w:r>
            <w:r>
              <w:t>.scl</w:t>
            </w:r>
            <w:r w:rsidR="0088146E">
              <w:rPr>
                <w:rFonts w:hint="eastAsia"/>
              </w:rPr>
              <w:t xml:space="preserve"> </w:t>
            </w:r>
            <w:r>
              <w:t>3;</w:t>
            </w:r>
            <w:r w:rsidR="0088146E">
              <w:rPr>
                <w:rFonts w:hint="eastAsia"/>
              </w:rPr>
              <w:t xml:space="preserve"> </w:t>
            </w:r>
            <w:r>
              <w:t>.type</w:t>
            </w:r>
            <w:r w:rsidR="0088146E">
              <w:rPr>
                <w:rFonts w:hint="eastAsia"/>
              </w:rPr>
              <w:t xml:space="preserve"> </w:t>
            </w:r>
            <w:r>
              <w:t>32;</w:t>
            </w:r>
            <w:r w:rsidR="0088146E">
              <w:rPr>
                <w:rFonts w:hint="eastAsia"/>
              </w:rPr>
              <w:t xml:space="preserve"> </w:t>
            </w:r>
            <w:r>
              <w:t>.endef</w:t>
            </w:r>
          </w:p>
        </w:tc>
      </w:tr>
      <w:tr w:rsidR="00AC3E49" w:rsidRPr="00491265" w:rsidTr="00491265">
        <w:tc>
          <w:tcPr>
            <w:tcW w:w="4253" w:type="dxa"/>
          </w:tcPr>
          <w:p w:rsidR="00AC3E49" w:rsidRPr="00491265" w:rsidRDefault="00AC3E49" w:rsidP="009B0372">
            <w:r w:rsidRPr="00491265">
              <w:rPr>
                <w:rFonts w:hint="eastAsia"/>
              </w:rPr>
              <w:t>檔案：</w:t>
            </w:r>
            <w:r w:rsidR="009B0372" w:rsidRPr="00491265">
              <w:rPr>
                <w:rFonts w:hint="eastAsia"/>
              </w:rPr>
              <w:t>StackFunc.s</w:t>
            </w:r>
            <w:r w:rsidR="009B0372" w:rsidRPr="00491265" w:rsidDel="009B0372">
              <w:rPr>
                <w:rFonts w:hint="eastAsia"/>
              </w:rPr>
              <w:t xml:space="preserve"> </w:t>
            </w:r>
          </w:p>
        </w:tc>
        <w:tc>
          <w:tcPr>
            <w:tcW w:w="4253" w:type="dxa"/>
            <w:vMerge/>
          </w:tcPr>
          <w:p w:rsidR="00AC3E49" w:rsidRPr="00491265" w:rsidRDefault="00AC3E49" w:rsidP="00816711"/>
        </w:tc>
      </w:tr>
      <w:tr w:rsidR="00AC3E49" w:rsidRPr="00491265" w:rsidTr="00491265">
        <w:tc>
          <w:tcPr>
            <w:tcW w:w="4253" w:type="dxa"/>
          </w:tcPr>
          <w:p w:rsidR="009B0372" w:rsidRDefault="009B0372" w:rsidP="009B0372">
            <w:r>
              <w:tab/>
              <w:t>.file</w:t>
            </w:r>
            <w:r>
              <w:tab/>
              <w:t>"StackFunc.c"</w:t>
            </w:r>
          </w:p>
          <w:p w:rsidR="009B0372" w:rsidRDefault="009B0372" w:rsidP="009B0372">
            <w:r>
              <w:tab/>
              <w:t>.text</w:t>
            </w:r>
          </w:p>
          <w:p w:rsidR="009B0372" w:rsidRDefault="009B0372" w:rsidP="009B0372">
            <w:r>
              <w:t>.globl _push</w:t>
            </w:r>
          </w:p>
          <w:p w:rsidR="009B0372" w:rsidRDefault="009B0372" w:rsidP="009B0372">
            <w:r>
              <w:tab/>
              <w:t>.def</w:t>
            </w:r>
            <w:r>
              <w:rPr>
                <w:rFonts w:hint="eastAsia"/>
              </w:rPr>
              <w:t xml:space="preserve"> </w:t>
            </w:r>
            <w:r>
              <w:t>_push;</w:t>
            </w:r>
            <w:r>
              <w:rPr>
                <w:rFonts w:hint="eastAsia"/>
              </w:rPr>
              <w:t xml:space="preserve"> </w:t>
            </w:r>
            <w:r>
              <w:t>.scl</w:t>
            </w:r>
            <w:r>
              <w:rPr>
                <w:rFonts w:hint="eastAsia"/>
              </w:rPr>
              <w:t xml:space="preserve"> </w:t>
            </w:r>
            <w:r>
              <w:t>2;</w:t>
            </w:r>
            <w:r>
              <w:rPr>
                <w:rFonts w:hint="eastAsia"/>
              </w:rPr>
              <w:t xml:space="preserve"> </w:t>
            </w:r>
            <w:r>
              <w:t>.type</w:t>
            </w:r>
            <w:r>
              <w:rPr>
                <w:rFonts w:hint="eastAsia"/>
              </w:rPr>
              <w:t xml:space="preserve"> </w:t>
            </w:r>
            <w:r>
              <w:t>32;</w:t>
            </w:r>
            <w:r>
              <w:rPr>
                <w:rFonts w:hint="eastAsia"/>
              </w:rPr>
              <w:t xml:space="preserve"> </w:t>
            </w:r>
            <w:r>
              <w:t>.endef</w:t>
            </w:r>
          </w:p>
          <w:p w:rsidR="009B0372" w:rsidRDefault="009B0372" w:rsidP="009B0372">
            <w:r>
              <w:t>_push:</w:t>
            </w:r>
          </w:p>
          <w:p w:rsidR="009B0372" w:rsidRDefault="009B0372" w:rsidP="009B0372">
            <w:r>
              <w:tab/>
              <w:t>pushl</w:t>
            </w:r>
            <w:r>
              <w:tab/>
              <w:t>%ebp</w:t>
            </w:r>
          </w:p>
          <w:p w:rsidR="009B0372" w:rsidRDefault="009B0372" w:rsidP="009B0372">
            <w:r>
              <w:tab/>
              <w:t>movl</w:t>
            </w:r>
            <w:r>
              <w:tab/>
              <w:t>%esp, %ebp</w:t>
            </w:r>
          </w:p>
          <w:p w:rsidR="009B0372" w:rsidRDefault="009B0372" w:rsidP="009B0372">
            <w:r>
              <w:tab/>
              <w:t>movl</w:t>
            </w:r>
            <w:r>
              <w:tab/>
              <w:t>_top, %eax</w:t>
            </w:r>
          </w:p>
          <w:p w:rsidR="009B0372" w:rsidRDefault="009B0372" w:rsidP="009B0372">
            <w:r>
              <w:tab/>
              <w:t>movl</w:t>
            </w:r>
            <w:r>
              <w:tab/>
              <w:t>%eax, %edx</w:t>
            </w:r>
          </w:p>
          <w:p w:rsidR="009B0372" w:rsidRDefault="009B0372" w:rsidP="009B0372">
            <w:r>
              <w:tab/>
              <w:t>movl</w:t>
            </w:r>
            <w:r>
              <w:tab/>
              <w:t>8(%ebp), %eax</w:t>
            </w:r>
          </w:p>
          <w:p w:rsidR="009B0372" w:rsidRDefault="009B0372" w:rsidP="009B0372">
            <w:r>
              <w:tab/>
              <w:t>movl</w:t>
            </w:r>
            <w:r>
              <w:tab/>
              <w:t>%eax, _stack(,%edx,4)</w:t>
            </w:r>
          </w:p>
          <w:p w:rsidR="009B0372" w:rsidRDefault="009B0372" w:rsidP="009B0372">
            <w:r>
              <w:tab/>
              <w:t>incl</w:t>
            </w:r>
            <w:r>
              <w:tab/>
              <w:t>_top</w:t>
            </w:r>
          </w:p>
          <w:p w:rsidR="009B0372" w:rsidRDefault="009B0372" w:rsidP="009B0372">
            <w:r>
              <w:tab/>
              <w:t>popl</w:t>
            </w:r>
            <w:r>
              <w:tab/>
              <w:t>%ebp</w:t>
            </w:r>
          </w:p>
          <w:p w:rsidR="009B0372" w:rsidRDefault="009B0372" w:rsidP="009B0372">
            <w:r>
              <w:tab/>
              <w:t>ret</w:t>
            </w:r>
          </w:p>
          <w:p w:rsidR="009B0372" w:rsidRDefault="009B0372" w:rsidP="009B0372">
            <w:r>
              <w:t>.globl _pop</w:t>
            </w:r>
          </w:p>
          <w:p w:rsidR="009B0372" w:rsidRDefault="009B0372" w:rsidP="009B0372">
            <w:r>
              <w:tab/>
              <w:t>.def</w:t>
            </w:r>
            <w:r>
              <w:rPr>
                <w:rFonts w:hint="eastAsia"/>
              </w:rPr>
              <w:t xml:space="preserve"> </w:t>
            </w:r>
            <w:r>
              <w:t>_pop;.scl</w:t>
            </w:r>
            <w:r>
              <w:rPr>
                <w:rFonts w:hint="eastAsia"/>
              </w:rPr>
              <w:t xml:space="preserve"> </w:t>
            </w:r>
            <w:r>
              <w:t>2;</w:t>
            </w:r>
            <w:r>
              <w:rPr>
                <w:rFonts w:hint="eastAsia"/>
              </w:rPr>
              <w:t xml:space="preserve"> </w:t>
            </w:r>
            <w:r>
              <w:t>.type</w:t>
            </w:r>
            <w:r>
              <w:rPr>
                <w:rFonts w:hint="eastAsia"/>
              </w:rPr>
              <w:t xml:space="preserve"> </w:t>
            </w:r>
            <w:r>
              <w:t>32;</w:t>
            </w:r>
            <w:r>
              <w:rPr>
                <w:rFonts w:hint="eastAsia"/>
              </w:rPr>
              <w:t xml:space="preserve"> </w:t>
            </w:r>
            <w:r>
              <w:t>.endef</w:t>
            </w:r>
          </w:p>
          <w:p w:rsidR="009B0372" w:rsidRDefault="009B0372" w:rsidP="009B0372">
            <w:r>
              <w:t>_pop:</w:t>
            </w:r>
          </w:p>
          <w:p w:rsidR="009B0372" w:rsidRDefault="009B0372" w:rsidP="009B0372">
            <w:r>
              <w:tab/>
              <w:t>pushl</w:t>
            </w:r>
            <w:r>
              <w:tab/>
              <w:t>%ebp</w:t>
            </w:r>
          </w:p>
          <w:p w:rsidR="009B0372" w:rsidRDefault="009B0372" w:rsidP="009B0372">
            <w:r>
              <w:tab/>
              <w:t>movl</w:t>
            </w:r>
            <w:r>
              <w:tab/>
              <w:t>%esp, %ebp</w:t>
            </w:r>
          </w:p>
          <w:p w:rsidR="009B0372" w:rsidRDefault="009B0372" w:rsidP="009B0372">
            <w:r>
              <w:tab/>
              <w:t>decl</w:t>
            </w:r>
            <w:r>
              <w:tab/>
              <w:t>_top</w:t>
            </w:r>
          </w:p>
          <w:p w:rsidR="009B0372" w:rsidRDefault="009B0372" w:rsidP="009B0372">
            <w:r>
              <w:lastRenderedPageBreak/>
              <w:tab/>
              <w:t>movl</w:t>
            </w:r>
            <w:r>
              <w:tab/>
              <w:t>_top, %eax</w:t>
            </w:r>
          </w:p>
          <w:p w:rsidR="009B0372" w:rsidRDefault="009B0372" w:rsidP="009B0372">
            <w:r>
              <w:tab/>
              <w:t>movl</w:t>
            </w:r>
            <w:r>
              <w:tab/>
              <w:t>_stack(,%eax,4), %eax</w:t>
            </w:r>
          </w:p>
          <w:p w:rsidR="009B0372" w:rsidRDefault="009B0372" w:rsidP="009B0372">
            <w:r>
              <w:tab/>
              <w:t>popl</w:t>
            </w:r>
            <w:r>
              <w:tab/>
              <w:t>%ebp</w:t>
            </w:r>
          </w:p>
          <w:p w:rsidR="00AC3E49" w:rsidRPr="00491265" w:rsidRDefault="009B0372" w:rsidP="009B0372">
            <w:r>
              <w:tab/>
              <w:t>ret</w:t>
            </w:r>
          </w:p>
        </w:tc>
        <w:tc>
          <w:tcPr>
            <w:tcW w:w="4253" w:type="dxa"/>
            <w:vMerge/>
          </w:tcPr>
          <w:p w:rsidR="00AC3E49" w:rsidRPr="00491265" w:rsidRDefault="00AC3E49" w:rsidP="00816711"/>
        </w:tc>
      </w:tr>
    </w:tbl>
    <w:p w:rsidR="00AC3E49" w:rsidRDefault="00AC3E49" w:rsidP="00E56293"/>
    <w:p w:rsidR="00AC3E49" w:rsidRPr="00256B9E" w:rsidRDefault="00AC3E49" w:rsidP="00E56293">
      <w:r>
        <w:rPr>
          <w:rFonts w:hint="eastAsia"/>
        </w:rPr>
        <w:t>對於程式</w:t>
      </w:r>
      <w:r>
        <w:rPr>
          <w:rFonts w:hint="eastAsia"/>
        </w:rPr>
        <w:t xml:space="preserve"> StackType.c </w:t>
      </w:r>
      <w:r>
        <w:rPr>
          <w:rFonts w:hint="eastAsia"/>
        </w:rPr>
        <w:t>而言，其中的指令</w:t>
      </w:r>
      <w:r>
        <w:rPr>
          <w:rFonts w:hint="eastAsia"/>
        </w:rPr>
        <w:t xml:space="preserve"> int top=0; </w:t>
      </w:r>
      <w:r>
        <w:rPr>
          <w:rFonts w:hint="eastAsia"/>
        </w:rPr>
        <w:t>被編譯為組合語言</w:t>
      </w:r>
      <w:r>
        <w:rPr>
          <w:rFonts w:hint="eastAsia"/>
        </w:rPr>
        <w:t xml:space="preserve"> .bss </w:t>
      </w:r>
      <w:r>
        <w:rPr>
          <w:rFonts w:hint="eastAsia"/>
        </w:rPr>
        <w:t>段中的</w:t>
      </w:r>
      <w:r>
        <w:rPr>
          <w:rFonts w:hint="eastAsia"/>
        </w:rPr>
        <w:t xml:space="preserve"> _top .space 4</w:t>
      </w:r>
      <w:r>
        <w:rPr>
          <w:rFonts w:hint="eastAsia"/>
        </w:rPr>
        <w:t>，而</w:t>
      </w:r>
      <w:r>
        <w:rPr>
          <w:rFonts w:hint="eastAsia"/>
        </w:rPr>
        <w:t xml:space="preserve"> int stack[STACK_SIZE] </w:t>
      </w:r>
      <w:r>
        <w:rPr>
          <w:rFonts w:hint="eastAsia"/>
        </w:rPr>
        <w:t>被編譯為</w:t>
      </w:r>
      <w:r>
        <w:rPr>
          <w:rFonts w:hint="eastAsia"/>
        </w:rPr>
        <w:t xml:space="preserve"> </w:t>
      </w:r>
      <w:r>
        <w:t>.comm</w:t>
      </w:r>
      <w:r>
        <w:rPr>
          <w:rFonts w:hint="eastAsia"/>
        </w:rPr>
        <w:t xml:space="preserve"> </w:t>
      </w:r>
      <w:r>
        <w:t>_stack, 400</w:t>
      </w:r>
      <w:r>
        <w:rPr>
          <w:rFonts w:hint="eastAsia"/>
        </w:rPr>
        <w:t>，而</w:t>
      </w:r>
      <w:r>
        <w:rPr>
          <w:rFonts w:hint="eastAsia"/>
        </w:rPr>
        <w:t xml:space="preserve"> _top </w:t>
      </w:r>
      <w:r>
        <w:rPr>
          <w:rFonts w:hint="eastAsia"/>
        </w:rPr>
        <w:t>被宣告為</w:t>
      </w:r>
      <w:r>
        <w:rPr>
          <w:rFonts w:hint="eastAsia"/>
        </w:rPr>
        <w:t xml:space="preserve"> .globl</w:t>
      </w:r>
      <w:r>
        <w:rPr>
          <w:rFonts w:hint="eastAsia"/>
        </w:rPr>
        <w:t>，代表全域變數</w:t>
      </w:r>
      <w:r>
        <w:rPr>
          <w:rFonts w:hint="eastAsia"/>
        </w:rPr>
        <w:t xml:space="preserve"> (global)</w:t>
      </w:r>
      <w:r>
        <w:rPr>
          <w:rFonts w:hint="eastAsia"/>
        </w:rPr>
        <w:t>。</w:t>
      </w:r>
    </w:p>
    <w:p w:rsidR="00AC3E49" w:rsidRDefault="00AC3E49" w:rsidP="00E56293"/>
    <w:p w:rsidR="00AC3E49" w:rsidRDefault="00AC3E49" w:rsidP="00E56293">
      <w:r>
        <w:rPr>
          <w:rFonts w:hint="eastAsia"/>
        </w:rPr>
        <w:t>對於程式</w:t>
      </w:r>
      <w:r>
        <w:rPr>
          <w:rFonts w:hint="eastAsia"/>
        </w:rPr>
        <w:t xml:space="preserve"> StackFunc.c </w:t>
      </w:r>
      <w:r>
        <w:rPr>
          <w:rFonts w:hint="eastAsia"/>
        </w:rPr>
        <w:t>而言，其中的</w:t>
      </w:r>
      <w:r>
        <w:rPr>
          <w:rFonts w:hint="eastAsia"/>
        </w:rPr>
        <w:t xml:space="preserve"> push, pop </w:t>
      </w:r>
      <w:r>
        <w:rPr>
          <w:rFonts w:hint="eastAsia"/>
        </w:rPr>
        <w:t>函數分別被編譯為標記</w:t>
      </w:r>
      <w:r>
        <w:rPr>
          <w:rFonts w:hint="eastAsia"/>
        </w:rPr>
        <w:t xml:space="preserve"> _push: </w:t>
      </w:r>
      <w:r>
        <w:rPr>
          <w:rFonts w:hint="eastAsia"/>
        </w:rPr>
        <w:t>與</w:t>
      </w:r>
      <w:r>
        <w:rPr>
          <w:rFonts w:hint="eastAsia"/>
        </w:rPr>
        <w:t xml:space="preserve"> _pop</w:t>
      </w:r>
      <w:r>
        <w:rPr>
          <w:rFonts w:hint="eastAsia"/>
        </w:rPr>
        <w:t>，並且用</w:t>
      </w:r>
      <w:r>
        <w:t>.globl _push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>.globl _pop</w:t>
      </w:r>
      <w:r>
        <w:rPr>
          <w:rFonts w:hint="eastAsia"/>
        </w:rPr>
        <w:t xml:space="preserve"> </w:t>
      </w:r>
      <w:r>
        <w:rPr>
          <w:rFonts w:hint="eastAsia"/>
        </w:rPr>
        <w:t>標記為全域變數。同樣的</w:t>
      </w:r>
      <w:r>
        <w:rPr>
          <w:rFonts w:hint="eastAsia"/>
        </w:rPr>
        <w:t xml:space="preserve"> StackMain.c </w:t>
      </w:r>
      <w:r>
        <w:rPr>
          <w:rFonts w:hint="eastAsia"/>
        </w:rPr>
        <w:t>當中的主程式</w:t>
      </w:r>
      <w:r>
        <w:rPr>
          <w:rFonts w:hint="eastAsia"/>
        </w:rPr>
        <w:t xml:space="preserve"> main </w:t>
      </w:r>
      <w:r>
        <w:rPr>
          <w:rFonts w:hint="eastAsia"/>
        </w:rPr>
        <w:t>也被編譯為標記</w:t>
      </w:r>
      <w:r>
        <w:rPr>
          <w:rFonts w:hint="eastAsia"/>
        </w:rPr>
        <w:t xml:space="preserve"> _main</w:t>
      </w:r>
      <w:r>
        <w:rPr>
          <w:rFonts w:hint="eastAsia"/>
        </w:rPr>
        <w:t>，並標上全域變數記號</w:t>
      </w:r>
      <w:r>
        <w:rPr>
          <w:rFonts w:hint="eastAsia"/>
        </w:rPr>
        <w:t xml:space="preserve"> .globl</w:t>
      </w:r>
      <w:r>
        <w:rPr>
          <w:rFonts w:hint="eastAsia"/>
        </w:rPr>
        <w:t>，放在</w:t>
      </w:r>
      <w:r w:rsidR="00C411B1">
        <w:rPr>
          <w:rFonts w:hint="eastAsia"/>
        </w:rPr>
        <w:t>內文段</w:t>
      </w:r>
      <w:r>
        <w:rPr>
          <w:rFonts w:hint="eastAsia"/>
        </w:rPr>
        <w:t xml:space="preserve"> .text </w:t>
      </w:r>
      <w:r>
        <w:rPr>
          <w:rFonts w:hint="eastAsia"/>
        </w:rPr>
        <w:t>當中。</w:t>
      </w:r>
    </w:p>
    <w:p w:rsidR="00AC3E49" w:rsidRPr="00256B9E" w:rsidRDefault="00AC3E49" w:rsidP="00E56293"/>
    <w:p w:rsidR="00AC3E49" w:rsidRDefault="00AC3E49" w:rsidP="00E56293">
      <w:r>
        <w:rPr>
          <w:rFonts w:hint="eastAsia"/>
        </w:rPr>
        <w:t>如果我們用</w:t>
      </w:r>
      <w:r>
        <w:rPr>
          <w:rFonts w:hint="eastAsia"/>
        </w:rPr>
        <w:t xml:space="preserve"> nm </w:t>
      </w:r>
      <w:r>
        <w:rPr>
          <w:rFonts w:hint="eastAsia"/>
        </w:rPr>
        <w:t>指令，檢視目的檔</w:t>
      </w:r>
      <w:r>
        <w:rPr>
          <w:rFonts w:hint="eastAsia"/>
        </w:rPr>
        <w:t xml:space="preserve"> StackType.o </w:t>
      </w:r>
      <w:r>
        <w:rPr>
          <w:rFonts w:hint="eastAsia"/>
        </w:rPr>
        <w:t>與</w:t>
      </w:r>
      <w:r>
        <w:rPr>
          <w:rFonts w:hint="eastAsia"/>
        </w:rPr>
        <w:t xml:space="preserve"> StackFunc.o </w:t>
      </w:r>
      <w:r>
        <w:rPr>
          <w:rFonts w:hint="eastAsia"/>
        </w:rPr>
        <w:t>中的符號表，那麼，</w:t>
      </w:r>
      <w:r w:rsidR="004F4165">
        <w:rPr>
          <w:rFonts w:hint="eastAsia"/>
        </w:rPr>
        <w:t>就能</w:t>
      </w:r>
      <w:r>
        <w:rPr>
          <w:rFonts w:hint="eastAsia"/>
        </w:rPr>
        <w:t>看到其中的分段與全域變數，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>REF _Ref228867953 \h</w:instrText>
      </w:r>
      <w:r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範例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11</w:t>
      </w:r>
      <w:r w:rsidR="00F36CB3">
        <w:fldChar w:fldCharType="end"/>
      </w:r>
      <w:r>
        <w:rPr>
          <w:rFonts w:hint="eastAsia"/>
        </w:rPr>
        <w:t>顯示</w:t>
      </w:r>
      <w:r w:rsidR="001B5A09">
        <w:rPr>
          <w:rFonts w:hint="eastAsia"/>
        </w:rPr>
        <w:t xml:space="preserve"> nm </w:t>
      </w:r>
      <w:r w:rsidR="001B5A09">
        <w:rPr>
          <w:rFonts w:hint="eastAsia"/>
        </w:rPr>
        <w:t>指令</w:t>
      </w:r>
      <w:r>
        <w:rPr>
          <w:rFonts w:hint="eastAsia"/>
        </w:rPr>
        <w:t>所查看到的</w:t>
      </w:r>
      <w:r w:rsidR="001B5A09">
        <w:rPr>
          <w:rFonts w:hint="eastAsia"/>
        </w:rPr>
        <w:t>符號表</w:t>
      </w:r>
      <w:r>
        <w:rPr>
          <w:rFonts w:hint="eastAsia"/>
        </w:rPr>
        <w:t>。</w:t>
      </w:r>
    </w:p>
    <w:p w:rsidR="00AC3E49" w:rsidRPr="001B5A09" w:rsidRDefault="00AC3E49" w:rsidP="00E56293"/>
    <w:p w:rsidR="00AC3E49" w:rsidRDefault="00AC3E49" w:rsidP="00E56293">
      <w:pPr>
        <w:pStyle w:val="a8"/>
      </w:pPr>
      <w:bookmarkStart w:id="120" w:name="_Ref228867953"/>
      <w:r>
        <w:rPr>
          <w:rFonts w:hint="eastAsia"/>
        </w:rPr>
        <w:t>範例</w:t>
      </w:r>
      <w:r>
        <w:rPr>
          <w:rFonts w:hint="eastAsia"/>
        </w:rPr>
        <w:t xml:space="preserve"> </w:t>
      </w:r>
      <w:fldSimple w:instr=" STYLEREF 1 \s ">
        <w:r w:rsidR="002233D6">
          <w:rPr>
            <w:noProof/>
          </w:rPr>
          <w:t>5</w:t>
        </w:r>
      </w:fldSimple>
      <w:r>
        <w:t>.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範例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F36CB3">
        <w:fldChar w:fldCharType="separate"/>
      </w:r>
      <w:r w:rsidR="002233D6">
        <w:rPr>
          <w:noProof/>
        </w:rPr>
        <w:t>11</w:t>
      </w:r>
      <w:r w:rsidR="00F36CB3">
        <w:fldChar w:fldCharType="end"/>
      </w:r>
      <w:bookmarkEnd w:id="120"/>
      <w:r>
        <w:rPr>
          <w:rFonts w:hint="eastAsia"/>
        </w:rPr>
        <w:t>使用</w:t>
      </w:r>
      <w:r>
        <w:rPr>
          <w:rFonts w:hint="eastAsia"/>
        </w:rPr>
        <w:t xml:space="preserve"> nm </w:t>
      </w:r>
      <w:r>
        <w:rPr>
          <w:rFonts w:hint="eastAsia"/>
        </w:rPr>
        <w:t>指令觀看目的檔的</w:t>
      </w:r>
      <w:r w:rsidR="001B5A09">
        <w:rPr>
          <w:rFonts w:hint="eastAsia"/>
        </w:rPr>
        <w:t>符號表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62"/>
        <w:gridCol w:w="3860"/>
      </w:tblGrid>
      <w:tr w:rsidR="00AC3E49" w:rsidRPr="00491265" w:rsidTr="00491265">
        <w:tc>
          <w:tcPr>
            <w:tcW w:w="4662" w:type="dxa"/>
          </w:tcPr>
          <w:p w:rsidR="00AC3E49" w:rsidRPr="00491265" w:rsidRDefault="00BD48CE" w:rsidP="00816711">
            <w:r w:rsidRPr="00491265">
              <w:rPr>
                <w:rFonts w:hint="eastAsia"/>
              </w:rPr>
              <w:t>指令與執行結果</w:t>
            </w:r>
          </w:p>
        </w:tc>
        <w:tc>
          <w:tcPr>
            <w:tcW w:w="3860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t>說明</w:t>
            </w:r>
          </w:p>
        </w:tc>
      </w:tr>
      <w:tr w:rsidR="00AC3E49" w:rsidRPr="00491265" w:rsidTr="00491265">
        <w:tc>
          <w:tcPr>
            <w:tcW w:w="4662" w:type="dxa"/>
          </w:tcPr>
          <w:p w:rsidR="00083C58" w:rsidRDefault="00083C58" w:rsidP="00083C58">
            <w:r>
              <w:t>C:\ch05&gt;nm StackType.o</w:t>
            </w:r>
          </w:p>
          <w:p w:rsidR="00083C58" w:rsidRDefault="00083C58" w:rsidP="00083C58">
            <w:r>
              <w:t>00000000 b .bss</w:t>
            </w:r>
          </w:p>
          <w:p w:rsidR="00083C58" w:rsidRDefault="00083C58" w:rsidP="00083C58">
            <w:r>
              <w:t>00000000 d .data</w:t>
            </w:r>
          </w:p>
          <w:p w:rsidR="00083C58" w:rsidRDefault="00083C58" w:rsidP="00083C58">
            <w:r>
              <w:t>00000000 t .text</w:t>
            </w:r>
          </w:p>
          <w:p w:rsidR="00083C58" w:rsidRDefault="00083C58" w:rsidP="00083C58">
            <w:r>
              <w:t>00000200 C _stack</w:t>
            </w:r>
          </w:p>
          <w:p w:rsidR="00083C58" w:rsidRDefault="00083C58" w:rsidP="00083C58">
            <w:r>
              <w:t>00000000 B _top</w:t>
            </w:r>
          </w:p>
          <w:p w:rsidR="00083C58" w:rsidRDefault="00083C58" w:rsidP="00083C58"/>
          <w:p w:rsidR="00083C58" w:rsidRDefault="00083C58" w:rsidP="00083C58">
            <w:r>
              <w:t>C:\ch05&gt;nm StackFunc.o</w:t>
            </w:r>
          </w:p>
          <w:p w:rsidR="00083C58" w:rsidRDefault="00083C58" w:rsidP="00083C58">
            <w:r>
              <w:t>00000000 b .bss</w:t>
            </w:r>
          </w:p>
          <w:p w:rsidR="00083C58" w:rsidRDefault="00083C58" w:rsidP="00083C58">
            <w:r>
              <w:t>00000000 d .data</w:t>
            </w:r>
          </w:p>
          <w:p w:rsidR="00083C58" w:rsidRDefault="00083C58" w:rsidP="00083C58">
            <w:r>
              <w:t>00000000 t .text</w:t>
            </w:r>
          </w:p>
          <w:p w:rsidR="00083C58" w:rsidRDefault="00083C58" w:rsidP="00083C58">
            <w:r>
              <w:t>0000001c T _pop</w:t>
            </w:r>
          </w:p>
          <w:p w:rsidR="00083C58" w:rsidRDefault="00083C58" w:rsidP="00083C58">
            <w:r>
              <w:t>00000000 T _push</w:t>
            </w:r>
          </w:p>
          <w:p w:rsidR="00083C58" w:rsidRDefault="00083C58" w:rsidP="00083C58">
            <w:r>
              <w:t xml:space="preserve">         U _stack</w:t>
            </w:r>
          </w:p>
          <w:p w:rsidR="00083C58" w:rsidRDefault="00083C58" w:rsidP="00083C58">
            <w:r>
              <w:t xml:space="preserve">         U _top</w:t>
            </w:r>
          </w:p>
          <w:p w:rsidR="00083C58" w:rsidRDefault="00083C58" w:rsidP="00083C58"/>
          <w:p w:rsidR="00083C58" w:rsidRDefault="00083C58" w:rsidP="00083C58">
            <w:r>
              <w:t>C:\ch05&gt;nm StackMain.o</w:t>
            </w:r>
          </w:p>
          <w:p w:rsidR="00083C58" w:rsidRDefault="00083C58" w:rsidP="00083C58">
            <w:r>
              <w:t>00000000 b .bss</w:t>
            </w:r>
          </w:p>
          <w:p w:rsidR="00083C58" w:rsidRDefault="00083C58" w:rsidP="00083C58">
            <w:r>
              <w:lastRenderedPageBreak/>
              <w:t>00000000 d .data</w:t>
            </w:r>
          </w:p>
          <w:p w:rsidR="00083C58" w:rsidRDefault="00083C58" w:rsidP="00083C58">
            <w:r>
              <w:t>00000000 t .text</w:t>
            </w:r>
          </w:p>
          <w:p w:rsidR="00083C58" w:rsidRDefault="00083C58" w:rsidP="00083C58">
            <w:r>
              <w:t xml:space="preserve">         U ___main</w:t>
            </w:r>
          </w:p>
          <w:p w:rsidR="00083C58" w:rsidRDefault="00083C58" w:rsidP="00083C58">
            <w:r>
              <w:t xml:space="preserve">         U __alloca</w:t>
            </w:r>
          </w:p>
          <w:p w:rsidR="00083C58" w:rsidRDefault="00083C58" w:rsidP="00083C58">
            <w:r>
              <w:t>00000000 T _main</w:t>
            </w:r>
          </w:p>
          <w:p w:rsidR="00083C58" w:rsidRDefault="00083C58" w:rsidP="00083C58">
            <w:r>
              <w:t xml:space="preserve">         U _pop</w:t>
            </w:r>
          </w:p>
          <w:p w:rsidR="00AC3E49" w:rsidRPr="00491265" w:rsidRDefault="00083C58" w:rsidP="00816711">
            <w:r>
              <w:t xml:space="preserve">         U _push</w:t>
            </w:r>
          </w:p>
        </w:tc>
        <w:tc>
          <w:tcPr>
            <w:tcW w:w="3860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lastRenderedPageBreak/>
              <w:t>顯示</w:t>
            </w:r>
            <w:r w:rsidRPr="00491265">
              <w:rPr>
                <w:rFonts w:hint="eastAsia"/>
              </w:rPr>
              <w:t>StackType.o</w:t>
            </w:r>
            <w:r w:rsidRPr="00491265">
              <w:rPr>
                <w:rFonts w:hint="eastAsia"/>
              </w:rPr>
              <w:t>的</w:t>
            </w:r>
            <w:r w:rsidR="001B5A09">
              <w:rPr>
                <w:rFonts w:hint="eastAsia"/>
              </w:rPr>
              <w:t>符號表</w:t>
            </w:r>
            <w:r w:rsidRPr="00491265">
              <w:rPr>
                <w:rFonts w:hint="eastAsia"/>
              </w:rPr>
              <w:t>(map)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 xml:space="preserve">  bss </w:t>
            </w:r>
            <w:r w:rsidRPr="00491265">
              <w:rPr>
                <w:rFonts w:hint="eastAsia"/>
              </w:rPr>
              <w:t>段</w:t>
            </w:r>
            <w:r w:rsidRPr="00491265">
              <w:rPr>
                <w:rFonts w:hint="eastAsia"/>
              </w:rPr>
              <w:t xml:space="preserve"> (b:</w:t>
            </w:r>
            <w:r w:rsidRPr="00491265">
              <w:rPr>
                <w:rFonts w:hint="eastAsia"/>
              </w:rPr>
              <w:t>未初始化變數</w:t>
            </w:r>
            <w:r w:rsidRPr="00491265">
              <w:rPr>
                <w:rFonts w:hint="eastAsia"/>
              </w:rPr>
              <w:t>)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 xml:space="preserve">  data </w:t>
            </w:r>
            <w:r w:rsidRPr="00491265">
              <w:rPr>
                <w:rFonts w:hint="eastAsia"/>
              </w:rPr>
              <w:t>段</w:t>
            </w:r>
            <w:r w:rsidRPr="00491265">
              <w:rPr>
                <w:rFonts w:hint="eastAsia"/>
              </w:rPr>
              <w:t xml:space="preserve"> (d:</w:t>
            </w:r>
            <w:r w:rsidRPr="00491265">
              <w:rPr>
                <w:rFonts w:hint="eastAsia"/>
              </w:rPr>
              <w:t>已初始化資料</w:t>
            </w:r>
            <w:r w:rsidRPr="00491265">
              <w:rPr>
                <w:rFonts w:hint="eastAsia"/>
              </w:rPr>
              <w:t>)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 xml:space="preserve">  text </w:t>
            </w:r>
            <w:r w:rsidRPr="00491265">
              <w:rPr>
                <w:rFonts w:hint="eastAsia"/>
              </w:rPr>
              <w:t>段</w:t>
            </w:r>
            <w:r w:rsidRPr="00491265">
              <w:rPr>
                <w:rFonts w:hint="eastAsia"/>
              </w:rPr>
              <w:t xml:space="preserve"> (t:</w:t>
            </w:r>
            <w:r w:rsidR="00C411B1">
              <w:rPr>
                <w:rFonts w:hint="eastAsia"/>
              </w:rPr>
              <w:t>內文段</w:t>
            </w:r>
            <w:r w:rsidRPr="00491265">
              <w:rPr>
                <w:rFonts w:hint="eastAsia"/>
              </w:rPr>
              <w:t>)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 xml:space="preserve">  int stack[] </w:t>
            </w:r>
            <w:r w:rsidRPr="00491265">
              <w:rPr>
                <w:rFonts w:hint="eastAsia"/>
              </w:rPr>
              <w:t>的定義</w:t>
            </w:r>
            <w:r w:rsidRPr="00491265">
              <w:rPr>
                <w:rFonts w:hint="eastAsia"/>
              </w:rPr>
              <w:t xml:space="preserve"> (C:Common)</w:t>
            </w:r>
          </w:p>
          <w:p w:rsidR="00CE3391" w:rsidRDefault="00AC3E49" w:rsidP="00816711">
            <w:r w:rsidRPr="00491265">
              <w:rPr>
                <w:rFonts w:hint="eastAsia"/>
              </w:rPr>
              <w:t xml:space="preserve">  int top=0 </w:t>
            </w:r>
            <w:r w:rsidRPr="00491265">
              <w:rPr>
                <w:rFonts w:hint="eastAsia"/>
              </w:rPr>
              <w:t>的定義</w:t>
            </w:r>
            <w:r w:rsidRPr="00491265">
              <w:rPr>
                <w:rFonts w:hint="eastAsia"/>
              </w:rPr>
              <w:t xml:space="preserve"> (B:bss)</w:t>
            </w:r>
          </w:p>
          <w:p w:rsidR="00AC3E49" w:rsidRPr="00491265" w:rsidRDefault="00AC3E49" w:rsidP="00816711"/>
          <w:p w:rsidR="00AC3E49" w:rsidRPr="00491265" w:rsidRDefault="00AC3E49" w:rsidP="00816711">
            <w:r w:rsidRPr="00491265">
              <w:rPr>
                <w:rFonts w:hint="eastAsia"/>
              </w:rPr>
              <w:t>顯示</w:t>
            </w:r>
            <w:r w:rsidRPr="00491265">
              <w:rPr>
                <w:rFonts w:hint="eastAsia"/>
              </w:rPr>
              <w:t>Stack</w:t>
            </w:r>
            <w:r w:rsidR="00CE3391">
              <w:rPr>
                <w:rFonts w:hint="eastAsia"/>
              </w:rPr>
              <w:t>Func</w:t>
            </w:r>
            <w:r w:rsidRPr="00491265">
              <w:rPr>
                <w:rFonts w:hint="eastAsia"/>
              </w:rPr>
              <w:t>.o</w:t>
            </w:r>
            <w:r w:rsidRPr="00491265">
              <w:rPr>
                <w:rFonts w:hint="eastAsia"/>
              </w:rPr>
              <w:t>的</w:t>
            </w:r>
            <w:r w:rsidR="001B5A09">
              <w:rPr>
                <w:rFonts w:hint="eastAsia"/>
              </w:rPr>
              <w:t>符號表</w:t>
            </w:r>
            <w:r w:rsidRPr="00491265">
              <w:rPr>
                <w:rFonts w:hint="eastAsia"/>
              </w:rPr>
              <w:t>(map)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 xml:space="preserve">  bss </w:t>
            </w:r>
            <w:r w:rsidRPr="00491265">
              <w:rPr>
                <w:rFonts w:hint="eastAsia"/>
              </w:rPr>
              <w:t>段</w:t>
            </w:r>
            <w:r w:rsidRPr="00491265">
              <w:rPr>
                <w:rFonts w:hint="eastAsia"/>
              </w:rPr>
              <w:t xml:space="preserve"> (b:</w:t>
            </w:r>
            <w:r w:rsidRPr="00491265">
              <w:rPr>
                <w:rFonts w:hint="eastAsia"/>
              </w:rPr>
              <w:t>未初始化變數</w:t>
            </w:r>
            <w:r w:rsidRPr="00491265">
              <w:rPr>
                <w:rFonts w:hint="eastAsia"/>
              </w:rPr>
              <w:t>)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 xml:space="preserve">  data </w:t>
            </w:r>
            <w:r w:rsidRPr="00491265">
              <w:rPr>
                <w:rFonts w:hint="eastAsia"/>
              </w:rPr>
              <w:t>段</w:t>
            </w:r>
            <w:r w:rsidRPr="00491265">
              <w:rPr>
                <w:rFonts w:hint="eastAsia"/>
              </w:rPr>
              <w:t xml:space="preserve"> (d:</w:t>
            </w:r>
            <w:r w:rsidRPr="00491265">
              <w:rPr>
                <w:rFonts w:hint="eastAsia"/>
              </w:rPr>
              <w:t>已初始化資料</w:t>
            </w:r>
            <w:r w:rsidRPr="00491265">
              <w:rPr>
                <w:rFonts w:hint="eastAsia"/>
              </w:rPr>
              <w:t>)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 xml:space="preserve">  text </w:t>
            </w:r>
            <w:r w:rsidRPr="00491265">
              <w:rPr>
                <w:rFonts w:hint="eastAsia"/>
              </w:rPr>
              <w:t>段</w:t>
            </w:r>
            <w:r w:rsidRPr="00491265">
              <w:rPr>
                <w:rFonts w:hint="eastAsia"/>
              </w:rPr>
              <w:t xml:space="preserve"> (t:</w:t>
            </w:r>
            <w:r w:rsidR="00C411B1">
              <w:rPr>
                <w:rFonts w:hint="eastAsia"/>
              </w:rPr>
              <w:t>內文段</w:t>
            </w:r>
            <w:r w:rsidRPr="00491265">
              <w:rPr>
                <w:rFonts w:hint="eastAsia"/>
              </w:rPr>
              <w:t>)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 xml:space="preserve">  </w:t>
            </w:r>
            <w:r w:rsidR="00CE3391">
              <w:rPr>
                <w:rFonts w:hint="eastAsia"/>
              </w:rPr>
              <w:t>pop()</w:t>
            </w:r>
            <w:r w:rsidRPr="00491265">
              <w:rPr>
                <w:rFonts w:hint="eastAsia"/>
              </w:rPr>
              <w:t xml:space="preserve"> </w:t>
            </w:r>
            <w:r w:rsidRPr="00491265">
              <w:rPr>
                <w:rFonts w:hint="eastAsia"/>
              </w:rPr>
              <w:t>的定義</w:t>
            </w:r>
            <w:r w:rsidRPr="00491265">
              <w:rPr>
                <w:rFonts w:hint="eastAsia"/>
              </w:rPr>
              <w:t xml:space="preserve"> (</w:t>
            </w:r>
            <w:r w:rsidR="00CE3391">
              <w:rPr>
                <w:rFonts w:hint="eastAsia"/>
              </w:rPr>
              <w:t>T:</w:t>
            </w:r>
            <w:r w:rsidR="00CE3391">
              <w:rPr>
                <w:rFonts w:hint="eastAsia"/>
              </w:rPr>
              <w:t>內文段</w:t>
            </w:r>
            <w:r w:rsidRPr="00491265">
              <w:rPr>
                <w:rFonts w:hint="eastAsia"/>
              </w:rPr>
              <w:t>)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 xml:space="preserve">  </w:t>
            </w:r>
            <w:r w:rsidR="00CE3391">
              <w:rPr>
                <w:rFonts w:hint="eastAsia"/>
              </w:rPr>
              <w:t>push()</w:t>
            </w:r>
            <w:r w:rsidRPr="00491265">
              <w:rPr>
                <w:rFonts w:hint="eastAsia"/>
              </w:rPr>
              <w:t xml:space="preserve"> </w:t>
            </w:r>
            <w:r w:rsidRPr="00491265">
              <w:rPr>
                <w:rFonts w:hint="eastAsia"/>
              </w:rPr>
              <w:t>的定義</w:t>
            </w:r>
            <w:r w:rsidRPr="00491265">
              <w:rPr>
                <w:rFonts w:hint="eastAsia"/>
              </w:rPr>
              <w:t xml:space="preserve"> (</w:t>
            </w:r>
            <w:r w:rsidR="00CE3391">
              <w:rPr>
                <w:rFonts w:hint="eastAsia"/>
              </w:rPr>
              <w:t>T:</w:t>
            </w:r>
            <w:r w:rsidR="00CE3391">
              <w:rPr>
                <w:rFonts w:hint="eastAsia"/>
              </w:rPr>
              <w:t>內文段</w:t>
            </w:r>
            <w:r w:rsidRPr="00491265">
              <w:rPr>
                <w:rFonts w:hint="eastAsia"/>
              </w:rPr>
              <w:t>)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 xml:space="preserve">  </w:t>
            </w:r>
            <w:r w:rsidRPr="00491265">
              <w:rPr>
                <w:rFonts w:hint="eastAsia"/>
              </w:rPr>
              <w:t>未定義</w:t>
            </w:r>
            <w:r w:rsidRPr="00491265">
              <w:rPr>
                <w:rFonts w:hint="eastAsia"/>
              </w:rPr>
              <w:t xml:space="preserve"> (U:_stack)</w:t>
            </w:r>
          </w:p>
          <w:p w:rsidR="00AC3E49" w:rsidRDefault="00AC3E49" w:rsidP="00816711">
            <w:r w:rsidRPr="00491265">
              <w:rPr>
                <w:rFonts w:hint="eastAsia"/>
              </w:rPr>
              <w:t xml:space="preserve">  </w:t>
            </w:r>
            <w:r w:rsidRPr="00491265">
              <w:rPr>
                <w:rFonts w:hint="eastAsia"/>
              </w:rPr>
              <w:t>未定義</w:t>
            </w:r>
            <w:r w:rsidRPr="00491265">
              <w:rPr>
                <w:rFonts w:hint="eastAsia"/>
              </w:rPr>
              <w:t xml:space="preserve"> (U:_top)</w:t>
            </w:r>
          </w:p>
          <w:p w:rsidR="00CE3391" w:rsidRDefault="00CE3391" w:rsidP="00816711"/>
          <w:p w:rsidR="00CE3391" w:rsidRPr="00491265" w:rsidRDefault="00CE3391" w:rsidP="00CE3391">
            <w:r w:rsidRPr="00491265">
              <w:rPr>
                <w:rFonts w:hint="eastAsia"/>
              </w:rPr>
              <w:t>顯示</w:t>
            </w:r>
            <w:r w:rsidRPr="00491265">
              <w:rPr>
                <w:rFonts w:hint="eastAsia"/>
              </w:rPr>
              <w:t>Stack</w:t>
            </w:r>
            <w:r>
              <w:rPr>
                <w:rFonts w:hint="eastAsia"/>
              </w:rPr>
              <w:t>Main</w:t>
            </w:r>
            <w:r w:rsidRPr="00491265">
              <w:rPr>
                <w:rFonts w:hint="eastAsia"/>
              </w:rPr>
              <w:t>.o</w:t>
            </w:r>
            <w:r w:rsidRPr="00491265">
              <w:rPr>
                <w:rFonts w:hint="eastAsia"/>
              </w:rPr>
              <w:t>的</w:t>
            </w:r>
            <w:r w:rsidR="001B5A09">
              <w:rPr>
                <w:rFonts w:hint="eastAsia"/>
              </w:rPr>
              <w:t>符號表</w:t>
            </w:r>
            <w:r w:rsidRPr="00491265">
              <w:rPr>
                <w:rFonts w:hint="eastAsia"/>
              </w:rPr>
              <w:t>(map)</w:t>
            </w:r>
          </w:p>
          <w:p w:rsidR="00CE3391" w:rsidRPr="00491265" w:rsidRDefault="00CE3391" w:rsidP="00CE3391">
            <w:r w:rsidRPr="00491265">
              <w:rPr>
                <w:rFonts w:hint="eastAsia"/>
              </w:rPr>
              <w:t xml:space="preserve">  bss </w:t>
            </w:r>
            <w:r w:rsidRPr="00491265">
              <w:rPr>
                <w:rFonts w:hint="eastAsia"/>
              </w:rPr>
              <w:t>段</w:t>
            </w:r>
            <w:r w:rsidRPr="00491265">
              <w:rPr>
                <w:rFonts w:hint="eastAsia"/>
              </w:rPr>
              <w:t xml:space="preserve"> (b:</w:t>
            </w:r>
            <w:r w:rsidRPr="00491265">
              <w:rPr>
                <w:rFonts w:hint="eastAsia"/>
              </w:rPr>
              <w:t>未初始化變數</w:t>
            </w:r>
            <w:r w:rsidRPr="00491265">
              <w:rPr>
                <w:rFonts w:hint="eastAsia"/>
              </w:rPr>
              <w:t>)</w:t>
            </w:r>
          </w:p>
          <w:p w:rsidR="00CE3391" w:rsidRPr="00491265" w:rsidRDefault="00CE3391" w:rsidP="00CE3391">
            <w:r w:rsidRPr="00491265">
              <w:rPr>
                <w:rFonts w:hint="eastAsia"/>
              </w:rPr>
              <w:lastRenderedPageBreak/>
              <w:t xml:space="preserve">  data </w:t>
            </w:r>
            <w:r w:rsidRPr="00491265">
              <w:rPr>
                <w:rFonts w:hint="eastAsia"/>
              </w:rPr>
              <w:t>段</w:t>
            </w:r>
            <w:r w:rsidRPr="00491265">
              <w:rPr>
                <w:rFonts w:hint="eastAsia"/>
              </w:rPr>
              <w:t xml:space="preserve"> (d:</w:t>
            </w:r>
            <w:r w:rsidRPr="00491265">
              <w:rPr>
                <w:rFonts w:hint="eastAsia"/>
              </w:rPr>
              <w:t>已初始化資料</w:t>
            </w:r>
            <w:r w:rsidRPr="00491265">
              <w:rPr>
                <w:rFonts w:hint="eastAsia"/>
              </w:rPr>
              <w:t>)</w:t>
            </w:r>
          </w:p>
          <w:p w:rsidR="00CE3391" w:rsidRPr="00491265" w:rsidRDefault="00CE3391" w:rsidP="00CE3391">
            <w:r w:rsidRPr="00491265">
              <w:rPr>
                <w:rFonts w:hint="eastAsia"/>
              </w:rPr>
              <w:t xml:space="preserve">  text </w:t>
            </w:r>
            <w:r w:rsidRPr="00491265">
              <w:rPr>
                <w:rFonts w:hint="eastAsia"/>
              </w:rPr>
              <w:t>段</w:t>
            </w:r>
            <w:r w:rsidRPr="00491265">
              <w:rPr>
                <w:rFonts w:hint="eastAsia"/>
              </w:rPr>
              <w:t xml:space="preserve"> (t:</w:t>
            </w:r>
            <w:r>
              <w:rPr>
                <w:rFonts w:hint="eastAsia"/>
              </w:rPr>
              <w:t>內文段</w:t>
            </w:r>
            <w:r w:rsidRPr="00491265">
              <w:rPr>
                <w:rFonts w:hint="eastAsia"/>
              </w:rPr>
              <w:t>)</w:t>
            </w:r>
          </w:p>
          <w:p w:rsidR="00CE3391" w:rsidRPr="00491265" w:rsidRDefault="00CE3391" w:rsidP="00CE3391">
            <w:r w:rsidRPr="00491265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___main()</w:t>
            </w:r>
            <w:r w:rsidRPr="0049126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未</w:t>
            </w:r>
            <w:r w:rsidRPr="00491265">
              <w:rPr>
                <w:rFonts w:hint="eastAsia"/>
              </w:rPr>
              <w:t>定義</w:t>
            </w:r>
          </w:p>
          <w:p w:rsidR="00CE3391" w:rsidRPr="00491265" w:rsidRDefault="00CE3391" w:rsidP="00CE3391">
            <w:r w:rsidRPr="00491265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__alloca() </w:t>
            </w:r>
            <w:r>
              <w:rPr>
                <w:rFonts w:hint="eastAsia"/>
              </w:rPr>
              <w:t>未定義</w:t>
            </w:r>
          </w:p>
          <w:p w:rsidR="00CE3391" w:rsidRDefault="00CE3391" w:rsidP="00CE3391">
            <w:r w:rsidRPr="00491265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_main()</w:t>
            </w:r>
            <w:r w:rsidRPr="00491265">
              <w:rPr>
                <w:rFonts w:hint="eastAsia"/>
              </w:rPr>
              <w:t xml:space="preserve"> </w:t>
            </w:r>
            <w:r w:rsidRPr="00491265">
              <w:rPr>
                <w:rFonts w:hint="eastAsia"/>
              </w:rPr>
              <w:t>的定義</w:t>
            </w:r>
            <w:r w:rsidRPr="00491265"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T:</w:t>
            </w:r>
            <w:r>
              <w:rPr>
                <w:rFonts w:hint="eastAsia"/>
              </w:rPr>
              <w:t>內文段</w:t>
            </w:r>
            <w:r w:rsidRPr="00491265">
              <w:rPr>
                <w:rFonts w:hint="eastAsia"/>
              </w:rPr>
              <w:t>)</w:t>
            </w:r>
          </w:p>
          <w:p w:rsidR="00CE3391" w:rsidRDefault="00CE3391" w:rsidP="00CE3391">
            <w:r w:rsidRPr="00491265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_pop() </w:t>
            </w:r>
            <w:r>
              <w:rPr>
                <w:rFonts w:hint="eastAsia"/>
              </w:rPr>
              <w:t>未定義</w:t>
            </w:r>
          </w:p>
          <w:p w:rsidR="00CE3391" w:rsidRPr="00491265" w:rsidRDefault="00CE3391" w:rsidP="00CE3391">
            <w:r>
              <w:rPr>
                <w:rFonts w:hint="eastAsia"/>
              </w:rPr>
              <w:t xml:space="preserve">  _push() </w:t>
            </w:r>
            <w:r>
              <w:rPr>
                <w:rFonts w:hint="eastAsia"/>
              </w:rPr>
              <w:t>未定義</w:t>
            </w:r>
          </w:p>
        </w:tc>
      </w:tr>
    </w:tbl>
    <w:p w:rsidR="00CE3391" w:rsidRDefault="00CE3391" w:rsidP="0045746A"/>
    <w:p w:rsidR="00CE3391" w:rsidRDefault="00CE3391" w:rsidP="0045746A">
      <w:r>
        <w:rPr>
          <w:rFonts w:hint="eastAsia"/>
        </w:rPr>
        <w:t>在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>REF _Ref228867953 \h</w:instrText>
      </w:r>
      <w:r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範例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11</w:t>
      </w:r>
      <w:r w:rsidR="00F36CB3">
        <w:fldChar w:fldCharType="end"/>
      </w:r>
      <w:r>
        <w:rPr>
          <w:rFonts w:hint="eastAsia"/>
        </w:rPr>
        <w:t>當中，有一個奇怪的地方，</w:t>
      </w:r>
      <w:r>
        <w:rPr>
          <w:rFonts w:hint="eastAsia"/>
        </w:rPr>
        <w:t xml:space="preserve">int top=0 </w:t>
      </w:r>
      <w:r>
        <w:rPr>
          <w:rFonts w:hint="eastAsia"/>
        </w:rPr>
        <w:t>被放入到</w:t>
      </w:r>
      <w:r>
        <w:rPr>
          <w:rFonts w:hint="eastAsia"/>
        </w:rPr>
        <w:t xml:space="preserve"> BSS </w:t>
      </w:r>
      <w:r>
        <w:rPr>
          <w:rFonts w:hint="eastAsia"/>
        </w:rPr>
        <w:t>段當中，這是因為</w:t>
      </w:r>
      <w:r>
        <w:rPr>
          <w:rFonts w:hint="eastAsia"/>
        </w:rPr>
        <w:t xml:space="preserve"> GNU </w:t>
      </w:r>
      <w:r>
        <w:rPr>
          <w:rFonts w:hint="eastAsia"/>
        </w:rPr>
        <w:t>規定載入器要在載入時先將</w:t>
      </w:r>
      <w:r>
        <w:rPr>
          <w:rFonts w:hint="eastAsia"/>
        </w:rPr>
        <w:t xml:space="preserve"> BSS </w:t>
      </w:r>
      <w:r>
        <w:rPr>
          <w:rFonts w:hint="eastAsia"/>
        </w:rPr>
        <w:t>段全部清除為</w:t>
      </w:r>
      <w:r>
        <w:rPr>
          <w:rFonts w:hint="eastAsia"/>
        </w:rPr>
        <w:t xml:space="preserve"> 0</w:t>
      </w:r>
      <w:r>
        <w:rPr>
          <w:rFonts w:hint="eastAsia"/>
        </w:rPr>
        <w:t>，因此設定為零的變數時就可以編入</w:t>
      </w:r>
      <w:r>
        <w:rPr>
          <w:rFonts w:hint="eastAsia"/>
        </w:rPr>
        <w:t xml:space="preserve"> BSS </w:t>
      </w:r>
      <w:r>
        <w:rPr>
          <w:rFonts w:hint="eastAsia"/>
        </w:rPr>
        <w:t>段，而不需要編入</w:t>
      </w:r>
      <w:r>
        <w:rPr>
          <w:rFonts w:hint="eastAsia"/>
        </w:rPr>
        <w:t xml:space="preserve"> DATA </w:t>
      </w:r>
      <w:r>
        <w:rPr>
          <w:rFonts w:hint="eastAsia"/>
        </w:rPr>
        <w:t>段了。</w:t>
      </w:r>
      <w:r w:rsidR="004F4165">
        <w:rPr>
          <w:rFonts w:hint="eastAsia"/>
        </w:rPr>
        <w:t>這種作法可以降低</w:t>
      </w:r>
      <w:r w:rsidR="004F4165">
        <w:rPr>
          <w:rFonts w:hint="eastAsia"/>
        </w:rPr>
        <w:t xml:space="preserve"> DATA </w:t>
      </w:r>
      <w:r w:rsidR="004F4165">
        <w:rPr>
          <w:rFonts w:hint="eastAsia"/>
        </w:rPr>
        <w:t>段目的碼所的佔據的空間，因為</w:t>
      </w:r>
      <w:r w:rsidR="004F4165">
        <w:rPr>
          <w:rFonts w:hint="eastAsia"/>
        </w:rPr>
        <w:t xml:space="preserve"> BSS </w:t>
      </w:r>
      <w:r w:rsidR="004F4165">
        <w:rPr>
          <w:rFonts w:hint="eastAsia"/>
        </w:rPr>
        <w:t>段只要記錄長度，但不需要將初始值編入到目的碼當中。</w:t>
      </w:r>
    </w:p>
    <w:p w:rsidR="00083C58" w:rsidRDefault="00083C58" w:rsidP="00D8631C"/>
    <w:p w:rsidR="00AC3E49" w:rsidRDefault="00AC3E49" w:rsidP="00D8631C">
      <w:r>
        <w:rPr>
          <w:rFonts w:hint="eastAsia"/>
        </w:rPr>
        <w:t>如果想知道每一個區段</w:t>
      </w:r>
      <w:r>
        <w:rPr>
          <w:rFonts w:hint="eastAsia"/>
        </w:rPr>
        <w:t xml:space="preserve"> (Section) </w:t>
      </w:r>
      <w:r>
        <w:rPr>
          <w:rFonts w:hint="eastAsia"/>
        </w:rPr>
        <w:t>的大小，可以使用</w:t>
      </w:r>
      <w:r>
        <w:rPr>
          <w:rFonts w:hint="eastAsia"/>
        </w:rPr>
        <w:t xml:space="preserve"> size </w:t>
      </w:r>
      <w:r>
        <w:rPr>
          <w:rFonts w:hint="eastAsia"/>
        </w:rPr>
        <w:t>指令，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>REF _Ref234656125 \h</w:instrText>
      </w:r>
      <w:r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範例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12</w:t>
      </w:r>
      <w:r w:rsidR="00F36CB3">
        <w:fldChar w:fldCharType="end"/>
      </w:r>
      <w:r>
        <w:rPr>
          <w:rFonts w:hint="eastAsia"/>
        </w:rPr>
        <w:t>顯示了</w:t>
      </w:r>
      <w:r>
        <w:rPr>
          <w:rFonts w:hint="eastAsia"/>
        </w:rPr>
        <w:t xml:space="preserve"> size </w:t>
      </w:r>
      <w:r>
        <w:rPr>
          <w:rFonts w:hint="eastAsia"/>
        </w:rPr>
        <w:t>指令的使用結果</w:t>
      </w:r>
      <w:r w:rsidR="003A105E">
        <w:rPr>
          <w:rFonts w:hint="eastAsia"/>
        </w:rPr>
        <w:t>。</w:t>
      </w:r>
    </w:p>
    <w:p w:rsidR="00AC3E49" w:rsidRPr="00D8631C" w:rsidRDefault="00AC3E49" w:rsidP="00D8631C"/>
    <w:p w:rsidR="00AC3E49" w:rsidRDefault="00AC3E49" w:rsidP="00D8631C">
      <w:pPr>
        <w:pStyle w:val="a8"/>
      </w:pPr>
      <w:bookmarkStart w:id="121" w:name="_Ref234656125"/>
      <w:r>
        <w:rPr>
          <w:rFonts w:hint="eastAsia"/>
        </w:rPr>
        <w:t>範例</w:t>
      </w:r>
      <w:r>
        <w:rPr>
          <w:rFonts w:hint="eastAsia"/>
        </w:rPr>
        <w:t xml:space="preserve"> </w:t>
      </w:r>
      <w:fldSimple w:instr=" STYLEREF 1 \s ">
        <w:r w:rsidR="002233D6">
          <w:rPr>
            <w:noProof/>
          </w:rPr>
          <w:t>5</w:t>
        </w:r>
      </w:fldSimple>
      <w:r>
        <w:t>.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範例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F36CB3">
        <w:fldChar w:fldCharType="separate"/>
      </w:r>
      <w:r w:rsidR="002233D6">
        <w:rPr>
          <w:noProof/>
        </w:rPr>
        <w:t>12</w:t>
      </w:r>
      <w:r w:rsidR="00F36CB3">
        <w:fldChar w:fldCharType="end"/>
      </w:r>
      <w:bookmarkEnd w:id="121"/>
      <w:r>
        <w:rPr>
          <w:rFonts w:hint="eastAsia"/>
        </w:rPr>
        <w:t>用</w:t>
      </w:r>
      <w:r>
        <w:rPr>
          <w:rFonts w:hint="eastAsia"/>
        </w:rPr>
        <w:t xml:space="preserve"> size </w:t>
      </w:r>
      <w:r>
        <w:rPr>
          <w:rFonts w:hint="eastAsia"/>
        </w:rPr>
        <w:t>指令檢視目的檔中分段大小</w:t>
      </w:r>
      <w:r w:rsidR="003B015A">
        <w:rPr>
          <w:rFonts w:hint="eastAsia"/>
        </w:rPr>
        <w:t xml:space="preserve"> (</w:t>
      </w:r>
      <w:r w:rsidR="003B015A">
        <w:rPr>
          <w:rFonts w:hint="eastAsia"/>
        </w:rPr>
        <w:t>單位為</w:t>
      </w:r>
      <w:r w:rsidR="003B015A">
        <w:rPr>
          <w:rFonts w:hint="eastAsia"/>
        </w:rPr>
        <w:t xml:space="preserve"> byte)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487"/>
        <w:gridCol w:w="1985"/>
      </w:tblGrid>
      <w:tr w:rsidR="00526CA0" w:rsidTr="003A105E">
        <w:tc>
          <w:tcPr>
            <w:tcW w:w="6487" w:type="dxa"/>
          </w:tcPr>
          <w:p w:rsidR="00526CA0" w:rsidRDefault="00526CA0" w:rsidP="00526CA0">
            <w:r w:rsidRPr="00491265">
              <w:rPr>
                <w:rFonts w:hint="eastAsia"/>
              </w:rPr>
              <w:t>指令與執行結果</w:t>
            </w:r>
          </w:p>
        </w:tc>
        <w:tc>
          <w:tcPr>
            <w:tcW w:w="1985" w:type="dxa"/>
          </w:tcPr>
          <w:p w:rsidR="00526CA0" w:rsidRDefault="00526CA0" w:rsidP="00526CA0">
            <w:r>
              <w:rPr>
                <w:rFonts w:hint="eastAsia"/>
              </w:rPr>
              <w:t>說明</w:t>
            </w:r>
          </w:p>
        </w:tc>
      </w:tr>
      <w:tr w:rsidR="00526CA0" w:rsidTr="003A105E">
        <w:tc>
          <w:tcPr>
            <w:tcW w:w="6487" w:type="dxa"/>
          </w:tcPr>
          <w:p w:rsidR="00526CA0" w:rsidRPr="008632FD" w:rsidRDefault="00526CA0" w:rsidP="00526CA0">
            <w:pPr>
              <w:rPr>
                <w:rFonts w:ascii="SimHei" w:eastAsia="SimHei"/>
              </w:rPr>
            </w:pPr>
            <w:r w:rsidRPr="008632FD">
              <w:rPr>
                <w:rFonts w:ascii="SimHei" w:eastAsia="SimHei"/>
              </w:rPr>
              <w:t>C:\ch05&gt;size StackFunc.o</w:t>
            </w:r>
          </w:p>
          <w:p w:rsidR="00526CA0" w:rsidRPr="008632FD" w:rsidRDefault="00526CA0" w:rsidP="00526CA0">
            <w:pPr>
              <w:rPr>
                <w:rFonts w:ascii="SimHei" w:eastAsia="SimHei"/>
              </w:rPr>
            </w:pPr>
            <w:r w:rsidRPr="008632FD">
              <w:rPr>
                <w:rFonts w:ascii="SimHei" w:eastAsia="SimHei"/>
              </w:rPr>
              <w:t xml:space="preserve">   text    data     bss     dec     hex filename</w:t>
            </w:r>
          </w:p>
          <w:p w:rsidR="00526CA0" w:rsidRPr="008632FD" w:rsidRDefault="00526CA0" w:rsidP="00526CA0">
            <w:pPr>
              <w:rPr>
                <w:rFonts w:ascii="SimHei" w:eastAsia="SimHei"/>
              </w:rPr>
            </w:pPr>
            <w:r w:rsidRPr="008632FD">
              <w:rPr>
                <w:rFonts w:ascii="SimHei" w:eastAsia="SimHei"/>
              </w:rPr>
              <w:t xml:space="preserve">     64       0       0      64      40 StackFunc.o</w:t>
            </w:r>
          </w:p>
          <w:p w:rsidR="00526CA0" w:rsidRPr="008632FD" w:rsidRDefault="00526CA0" w:rsidP="00526CA0">
            <w:pPr>
              <w:rPr>
                <w:rFonts w:ascii="SimHei" w:eastAsia="SimHei"/>
              </w:rPr>
            </w:pPr>
          </w:p>
          <w:p w:rsidR="00526CA0" w:rsidRPr="008632FD" w:rsidRDefault="00526CA0" w:rsidP="00526CA0">
            <w:pPr>
              <w:rPr>
                <w:rFonts w:ascii="SimHei" w:eastAsia="SimHei"/>
              </w:rPr>
            </w:pPr>
            <w:r w:rsidRPr="008632FD">
              <w:rPr>
                <w:rFonts w:ascii="SimHei" w:eastAsia="SimHei"/>
              </w:rPr>
              <w:t>C:\ch05&gt;size StackType.o</w:t>
            </w:r>
          </w:p>
          <w:p w:rsidR="00526CA0" w:rsidRPr="008632FD" w:rsidRDefault="00526CA0" w:rsidP="00526CA0">
            <w:pPr>
              <w:rPr>
                <w:rFonts w:ascii="SimHei" w:eastAsia="SimHei"/>
              </w:rPr>
            </w:pPr>
            <w:r w:rsidRPr="008632FD">
              <w:rPr>
                <w:rFonts w:ascii="SimHei" w:eastAsia="SimHei"/>
              </w:rPr>
              <w:t xml:space="preserve">   text    data     bss     dec     hex filename</w:t>
            </w:r>
          </w:p>
          <w:p w:rsidR="00526CA0" w:rsidRPr="008632FD" w:rsidRDefault="00526CA0" w:rsidP="00526CA0">
            <w:pPr>
              <w:rPr>
                <w:rFonts w:ascii="SimHei" w:eastAsia="SimHei"/>
              </w:rPr>
            </w:pPr>
            <w:r w:rsidRPr="008632FD">
              <w:rPr>
                <w:rFonts w:ascii="SimHei" w:eastAsia="SimHei"/>
              </w:rPr>
              <w:t xml:space="preserve">      0       0      16      16      10 StackType.o</w:t>
            </w:r>
          </w:p>
          <w:p w:rsidR="00526CA0" w:rsidRPr="008632FD" w:rsidRDefault="00526CA0" w:rsidP="00526CA0">
            <w:pPr>
              <w:rPr>
                <w:rFonts w:ascii="SimHei" w:eastAsia="SimHei"/>
              </w:rPr>
            </w:pPr>
          </w:p>
          <w:p w:rsidR="00526CA0" w:rsidRPr="008632FD" w:rsidRDefault="00526CA0" w:rsidP="00526CA0">
            <w:pPr>
              <w:rPr>
                <w:rFonts w:ascii="SimHei" w:eastAsia="SimHei"/>
              </w:rPr>
            </w:pPr>
            <w:r w:rsidRPr="008632FD">
              <w:rPr>
                <w:rFonts w:ascii="SimHei" w:eastAsia="SimHei"/>
              </w:rPr>
              <w:t>C:\ch05&gt;size StackMain.o</w:t>
            </w:r>
          </w:p>
          <w:p w:rsidR="00526CA0" w:rsidRPr="008632FD" w:rsidRDefault="00526CA0" w:rsidP="00526CA0">
            <w:pPr>
              <w:rPr>
                <w:rFonts w:ascii="SimHei" w:eastAsia="SimHei"/>
              </w:rPr>
            </w:pPr>
            <w:r w:rsidRPr="008632FD">
              <w:rPr>
                <w:rFonts w:ascii="SimHei" w:eastAsia="SimHei"/>
              </w:rPr>
              <w:t xml:space="preserve">   text    data     bss     dec     hex filename</w:t>
            </w:r>
          </w:p>
          <w:p w:rsidR="00526CA0" w:rsidRPr="008632FD" w:rsidRDefault="00526CA0" w:rsidP="00526CA0">
            <w:pPr>
              <w:rPr>
                <w:rFonts w:ascii="SimHei" w:eastAsia="SimHei"/>
              </w:rPr>
            </w:pPr>
            <w:r w:rsidRPr="008632FD">
              <w:rPr>
                <w:rFonts w:ascii="SimHei" w:eastAsia="SimHei"/>
              </w:rPr>
              <w:t xml:space="preserve">     80       0       0      80      50 StackMain.o</w:t>
            </w:r>
          </w:p>
          <w:p w:rsidR="00526CA0" w:rsidRPr="008632FD" w:rsidRDefault="00526CA0" w:rsidP="00526CA0">
            <w:pPr>
              <w:rPr>
                <w:rFonts w:ascii="SimHei" w:eastAsia="SimHei"/>
              </w:rPr>
            </w:pPr>
          </w:p>
          <w:p w:rsidR="00526CA0" w:rsidRPr="008632FD" w:rsidRDefault="00526CA0" w:rsidP="00526CA0">
            <w:pPr>
              <w:rPr>
                <w:rFonts w:ascii="SimHei" w:eastAsia="SimHei"/>
              </w:rPr>
            </w:pPr>
            <w:r w:rsidRPr="008632FD">
              <w:rPr>
                <w:rFonts w:ascii="SimHei" w:eastAsia="SimHei"/>
              </w:rPr>
              <w:t>C:\ch05&gt;size Stack.exe</w:t>
            </w:r>
          </w:p>
          <w:p w:rsidR="00526CA0" w:rsidRPr="008632FD" w:rsidRDefault="00526CA0" w:rsidP="00526CA0">
            <w:pPr>
              <w:rPr>
                <w:rFonts w:ascii="SimHei" w:eastAsia="SimHei"/>
              </w:rPr>
            </w:pPr>
            <w:r w:rsidRPr="008632FD">
              <w:rPr>
                <w:rFonts w:ascii="SimHei" w:eastAsia="SimHei"/>
              </w:rPr>
              <w:t xml:space="preserve">   text    data     bss     dec     hex filename</w:t>
            </w:r>
          </w:p>
          <w:p w:rsidR="00526CA0" w:rsidRDefault="00526CA0" w:rsidP="00526CA0">
            <w:r w:rsidRPr="008632FD">
              <w:rPr>
                <w:rFonts w:ascii="SimHei" w:eastAsia="SimHei"/>
              </w:rPr>
              <w:t xml:space="preserve">   2548     700     704    3952     f70 Stack.exe</w:t>
            </w:r>
          </w:p>
        </w:tc>
        <w:tc>
          <w:tcPr>
            <w:tcW w:w="1985" w:type="dxa"/>
          </w:tcPr>
          <w:p w:rsidR="00526CA0" w:rsidRDefault="00526CA0" w:rsidP="00526CA0">
            <w:r>
              <w:rPr>
                <w:rFonts w:hint="eastAsia"/>
              </w:rPr>
              <w:t>StackFunc.o</w:t>
            </w:r>
          </w:p>
          <w:p w:rsidR="00526CA0" w:rsidRDefault="00526CA0" w:rsidP="00526CA0">
            <w:r>
              <w:rPr>
                <w:rFonts w:hint="eastAsia"/>
              </w:rPr>
              <w:t>主要為程式段</w:t>
            </w:r>
          </w:p>
          <w:p w:rsidR="00526CA0" w:rsidRDefault="00526CA0" w:rsidP="00526CA0"/>
          <w:p w:rsidR="00526CA0" w:rsidRDefault="00526CA0" w:rsidP="00526CA0"/>
          <w:p w:rsidR="00526CA0" w:rsidRDefault="00526CA0" w:rsidP="00526CA0">
            <w:r>
              <w:rPr>
                <w:rFonts w:hint="eastAsia"/>
              </w:rPr>
              <w:t>StackType.o</w:t>
            </w:r>
          </w:p>
          <w:p w:rsidR="00526CA0" w:rsidRDefault="00526CA0" w:rsidP="00526CA0">
            <w:r>
              <w:rPr>
                <w:rFonts w:hint="eastAsia"/>
              </w:rPr>
              <w:t>主要為</w:t>
            </w:r>
            <w:r>
              <w:rPr>
                <w:rFonts w:hint="eastAsia"/>
              </w:rPr>
              <w:t>BSS</w:t>
            </w:r>
            <w:r>
              <w:rPr>
                <w:rFonts w:hint="eastAsia"/>
              </w:rPr>
              <w:t>段</w:t>
            </w:r>
          </w:p>
          <w:p w:rsidR="00526CA0" w:rsidRDefault="00526CA0" w:rsidP="00526CA0"/>
          <w:p w:rsidR="00526CA0" w:rsidRDefault="00526CA0" w:rsidP="00526CA0"/>
          <w:p w:rsidR="00526CA0" w:rsidRDefault="003A105E" w:rsidP="00526CA0">
            <w:r>
              <w:rPr>
                <w:rFonts w:hint="eastAsia"/>
              </w:rPr>
              <w:t>StackMain</w:t>
            </w:r>
            <w:r w:rsidR="00526CA0">
              <w:rPr>
                <w:rFonts w:hint="eastAsia"/>
              </w:rPr>
              <w:t>.o</w:t>
            </w:r>
          </w:p>
          <w:p w:rsidR="00526CA0" w:rsidRDefault="00526CA0" w:rsidP="00526CA0">
            <w:r>
              <w:rPr>
                <w:rFonts w:hint="eastAsia"/>
              </w:rPr>
              <w:t>主要為程式段</w:t>
            </w:r>
          </w:p>
          <w:p w:rsidR="00526CA0" w:rsidRDefault="00526CA0" w:rsidP="00526CA0"/>
          <w:p w:rsidR="00526CA0" w:rsidRDefault="00526CA0" w:rsidP="00526CA0"/>
          <w:p w:rsidR="00526CA0" w:rsidRDefault="00526CA0" w:rsidP="00526CA0">
            <w:r>
              <w:rPr>
                <w:rFonts w:hint="eastAsia"/>
              </w:rPr>
              <w:t>Stack</w:t>
            </w:r>
            <w:r w:rsidR="003A105E">
              <w:rPr>
                <w:rFonts w:hint="eastAsia"/>
              </w:rPr>
              <w:t>.exe</w:t>
            </w:r>
          </w:p>
          <w:p w:rsidR="00526CA0" w:rsidRDefault="00526CA0" w:rsidP="00526CA0">
            <w:r>
              <w:rPr>
                <w:rFonts w:hint="eastAsia"/>
              </w:rPr>
              <w:t>各段均有</w:t>
            </w:r>
          </w:p>
          <w:p w:rsidR="00526CA0" w:rsidRDefault="00526CA0" w:rsidP="00526CA0"/>
        </w:tc>
      </w:tr>
    </w:tbl>
    <w:p w:rsidR="00526CA0" w:rsidRDefault="00526CA0" w:rsidP="00B423CD"/>
    <w:p w:rsidR="00B423CD" w:rsidRDefault="00B423CD" w:rsidP="00B423CD">
      <w:r>
        <w:rPr>
          <w:rFonts w:hint="eastAsia"/>
        </w:rPr>
        <w:t>從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>REF _Ref234656125 \h</w:instrText>
      </w:r>
      <w:r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範例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12</w:t>
      </w:r>
      <w:r w:rsidR="00F36CB3">
        <w:fldChar w:fldCharType="end"/>
      </w:r>
      <w:r>
        <w:rPr>
          <w:rFonts w:hint="eastAsia"/>
        </w:rPr>
        <w:t>當中，您可以看到執行檔</w:t>
      </w:r>
      <w:r>
        <w:rPr>
          <w:rFonts w:hint="eastAsia"/>
        </w:rPr>
        <w:t xml:space="preserve"> Stack.exe </w:t>
      </w:r>
      <w:r>
        <w:rPr>
          <w:rFonts w:hint="eastAsia"/>
        </w:rPr>
        <w:t>當中的各分段都比目的檔當中大，這是因為</w:t>
      </w:r>
      <w:r>
        <w:rPr>
          <w:rFonts w:hint="eastAsia"/>
        </w:rPr>
        <w:t xml:space="preserve"> gcc </w:t>
      </w:r>
      <w:r>
        <w:rPr>
          <w:rFonts w:hint="eastAsia"/>
        </w:rPr>
        <w:t>編譯器會自動連結一些必要的函式庫，像是</w:t>
      </w:r>
      <w:r>
        <w:rPr>
          <w:rFonts w:hint="eastAsia"/>
        </w:rPr>
        <w:t xml:space="preserve"> ___main(), __alloca() </w:t>
      </w:r>
      <w:r>
        <w:rPr>
          <w:rFonts w:hint="eastAsia"/>
        </w:rPr>
        <w:t>等，因此各個區段都明顯得比目的檔中更大。</w:t>
      </w:r>
    </w:p>
    <w:p w:rsidR="00B423CD" w:rsidRPr="00B423CD" w:rsidRDefault="00B423CD" w:rsidP="00B423CD"/>
    <w:p w:rsidR="00AC3E49" w:rsidRDefault="00AC3E49" w:rsidP="003F3565">
      <w:pPr>
        <w:pStyle w:val="afa"/>
        <w:ind w:left="240" w:right="240"/>
      </w:pPr>
      <w:r>
        <w:rPr>
          <w:rFonts w:hint="eastAsia"/>
        </w:rPr>
        <w:t>製作靜態函式庫</w:t>
      </w:r>
    </w:p>
    <w:p w:rsidR="00AC3E49" w:rsidRDefault="00AC3E49" w:rsidP="00E56293">
      <w:r>
        <w:rPr>
          <w:rFonts w:hint="eastAsia"/>
        </w:rPr>
        <w:t>要製作靜態函式庫，可以透過</w:t>
      </w:r>
      <w:r>
        <w:rPr>
          <w:rFonts w:hint="eastAsia"/>
        </w:rPr>
        <w:t xml:space="preserve"> ar (archive) </w:t>
      </w:r>
      <w:r>
        <w:rPr>
          <w:rFonts w:hint="eastAsia"/>
        </w:rPr>
        <w:t>指令加上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 </w:t>
      </w:r>
      <w:r>
        <w:rPr>
          <w:rFonts w:hint="eastAsia"/>
        </w:rPr>
        <w:t>參數，將一群目的檔包裝為函式庫，例如，在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>REF _Ref228868533 \h</w:instrText>
      </w:r>
      <w:r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範例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13</w:t>
      </w:r>
      <w:r w:rsidR="00F36CB3">
        <w:fldChar w:fldCharType="end"/>
      </w:r>
      <w:r>
        <w:rPr>
          <w:rFonts w:hint="eastAsia"/>
        </w:rPr>
        <w:t>中，我們就用了</w:t>
      </w:r>
      <w:r>
        <w:t>ar -r libstack.a StackFunc.o StackType.o</w:t>
      </w:r>
      <w:r>
        <w:rPr>
          <w:rFonts w:hint="eastAsia"/>
        </w:rPr>
        <w:t xml:space="preserve"> </w:t>
      </w:r>
      <w:r>
        <w:rPr>
          <w:rFonts w:hint="eastAsia"/>
        </w:rPr>
        <w:t>這樣一個指令，將</w:t>
      </w:r>
      <w:r>
        <w:t>StackFunc.o StackType.o</w:t>
      </w:r>
      <w:r>
        <w:rPr>
          <w:rFonts w:hint="eastAsia"/>
        </w:rPr>
        <w:t>這兩個目的檔包裝成</w:t>
      </w:r>
      <w:r>
        <w:rPr>
          <w:rFonts w:hint="eastAsia"/>
        </w:rPr>
        <w:t xml:space="preserve"> libstack.a </w:t>
      </w:r>
      <w:r>
        <w:rPr>
          <w:rFonts w:hint="eastAsia"/>
        </w:rPr>
        <w:t>函式庫，放在</w:t>
      </w:r>
      <w:r>
        <w:rPr>
          <w:rFonts w:hint="eastAsia"/>
        </w:rPr>
        <w:t xml:space="preserve"> lib </w:t>
      </w:r>
      <w:r>
        <w:rPr>
          <w:rFonts w:hint="eastAsia"/>
        </w:rPr>
        <w:t>資料夾下。然後，在連結的時候，再利用</w:t>
      </w:r>
      <w:r w:rsidRPr="00C233B1">
        <w:rPr>
          <w:rFonts w:ascii="Times New Roman" w:hAnsi="Times New Roman"/>
        </w:rPr>
        <w:t xml:space="preserve"> gcc -o stack StackMain.c -lstack -</w:t>
      </w:r>
      <w:r w:rsidR="00445E5A">
        <w:rPr>
          <w:rFonts w:ascii="Times New Roman" w:hAnsi="Times New Roman" w:hint="eastAsia"/>
        </w:rPr>
        <w:t>L</w:t>
      </w:r>
      <w:r w:rsidRPr="00C233B1">
        <w:rPr>
          <w:rFonts w:ascii="Times New Roman" w:hAnsi="Times New Roman"/>
        </w:rPr>
        <w:t xml:space="preserve"> . </w:t>
      </w:r>
      <w:r>
        <w:rPr>
          <w:rFonts w:hint="eastAsia"/>
        </w:rPr>
        <w:t>這樣的指令，直接連結函式庫。只要懂得利用函式庫，就不需要逐個檔案進行連結了。</w:t>
      </w:r>
    </w:p>
    <w:p w:rsidR="00AC3E49" w:rsidRDefault="00AC3E49" w:rsidP="00E56293"/>
    <w:p w:rsidR="00AC3E49" w:rsidRDefault="00AC3E49" w:rsidP="00E56293">
      <w:r>
        <w:rPr>
          <w:rFonts w:hint="eastAsia"/>
        </w:rPr>
        <w:t>您也可以用</w:t>
      </w:r>
      <w:r>
        <w:rPr>
          <w:rFonts w:hint="eastAsia"/>
        </w:rPr>
        <w:t xml:space="preserve"> ar </w:t>
      </w:r>
      <w:r>
        <w:rPr>
          <w:rFonts w:hint="eastAsia"/>
        </w:rPr>
        <w:t>指令加上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tv </w:t>
      </w:r>
      <w:r>
        <w:rPr>
          <w:rFonts w:hint="eastAsia"/>
        </w:rPr>
        <w:t>參數，檢視函式庫中到底包含了哪些目的檔，甚至可以用</w:t>
      </w:r>
      <w:r>
        <w:rPr>
          <w:rFonts w:hint="eastAsia"/>
        </w:rPr>
        <w:t xml:space="preserve"> ar </w:t>
      </w:r>
      <w:r>
        <w:rPr>
          <w:rFonts w:hint="eastAsia"/>
        </w:rPr>
        <w:t>指令加上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x </w:t>
      </w:r>
      <w:r>
        <w:rPr>
          <w:rFonts w:hint="eastAsia"/>
        </w:rPr>
        <w:t>參數，將目的檔從函式庫當中取出，</w:t>
      </w:r>
    </w:p>
    <w:p w:rsidR="00AC3E49" w:rsidRPr="00256B9E" w:rsidRDefault="00AC3E49" w:rsidP="00E56293"/>
    <w:p w:rsidR="00AC3E49" w:rsidRPr="00256B9E" w:rsidRDefault="00AC3E49" w:rsidP="00E56293">
      <w:pPr>
        <w:pStyle w:val="a8"/>
        <w:rPr>
          <w:rFonts w:ascii="Tahoma" w:hAnsi="Tahoma" w:cs="Tahoma"/>
        </w:rPr>
      </w:pPr>
      <w:bookmarkStart w:id="122" w:name="_Ref228868533"/>
      <w:r>
        <w:rPr>
          <w:rFonts w:hint="eastAsia"/>
        </w:rPr>
        <w:t>範例</w:t>
      </w:r>
      <w:r>
        <w:rPr>
          <w:rFonts w:hint="eastAsia"/>
        </w:rPr>
        <w:t xml:space="preserve"> </w:t>
      </w:r>
      <w:fldSimple w:instr=" STYLEREF 1 \s ">
        <w:r w:rsidR="002233D6">
          <w:rPr>
            <w:noProof/>
          </w:rPr>
          <w:t>5</w:t>
        </w:r>
      </w:fldSimple>
      <w:r>
        <w:t>.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範例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F36CB3">
        <w:fldChar w:fldCharType="separate"/>
      </w:r>
      <w:r w:rsidR="002233D6">
        <w:rPr>
          <w:noProof/>
        </w:rPr>
        <w:t>13</w:t>
      </w:r>
      <w:r w:rsidR="00F36CB3">
        <w:fldChar w:fldCharType="end"/>
      </w:r>
      <w:bookmarkEnd w:id="122"/>
      <w:r>
        <w:rPr>
          <w:rFonts w:hint="eastAsia"/>
        </w:rPr>
        <w:t>使用</w:t>
      </w:r>
      <w:r>
        <w:rPr>
          <w:rFonts w:hint="eastAsia"/>
        </w:rPr>
        <w:t xml:space="preserve"> ar</w:t>
      </w:r>
      <w:r>
        <w:rPr>
          <w:rFonts w:hint="eastAsia"/>
        </w:rPr>
        <w:t>指令建立函式庫</w:t>
      </w:r>
      <w:r w:rsidRPr="00256B9E">
        <w:rPr>
          <w:rFonts w:ascii="Tahoma" w:hAnsi="Tahoma" w:cs="Tahoma" w:hint="eastAsia"/>
        </w:rPr>
        <w:t xml:space="preserve"> 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637"/>
        <w:gridCol w:w="3543"/>
      </w:tblGrid>
      <w:tr w:rsidR="00AC3E49" w:rsidRPr="00491265" w:rsidTr="00792D50">
        <w:tc>
          <w:tcPr>
            <w:tcW w:w="5637" w:type="dxa"/>
          </w:tcPr>
          <w:p w:rsidR="00AC3E49" w:rsidRPr="00491265" w:rsidRDefault="00BD48CE" w:rsidP="00816711">
            <w:r w:rsidRPr="00491265">
              <w:rPr>
                <w:rFonts w:hint="eastAsia"/>
              </w:rPr>
              <w:t>指令與執行結果</w:t>
            </w:r>
          </w:p>
        </w:tc>
        <w:tc>
          <w:tcPr>
            <w:tcW w:w="3543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t>說明</w:t>
            </w:r>
          </w:p>
        </w:tc>
      </w:tr>
      <w:tr w:rsidR="00AC3E49" w:rsidRPr="00E560A3" w:rsidTr="00792D50">
        <w:tc>
          <w:tcPr>
            <w:tcW w:w="5637" w:type="dxa"/>
          </w:tcPr>
          <w:p w:rsidR="00AC3E49" w:rsidRDefault="00AA2D8D" w:rsidP="00816711">
            <w:r w:rsidRPr="00AA2D8D">
              <w:t>C:\ch05&gt;ar -r libstack.a StackFunc.o StackType.o</w:t>
            </w:r>
            <w:r w:rsidRPr="00AA2D8D" w:rsidDel="00AA2D8D">
              <w:t xml:space="preserve"> </w:t>
            </w:r>
          </w:p>
          <w:p w:rsidR="00AA2D8D" w:rsidRPr="00AA2D8D" w:rsidRDefault="00AA2D8D" w:rsidP="00816711"/>
          <w:p w:rsidR="00AA2D8D" w:rsidRDefault="00AA2D8D" w:rsidP="00AA2D8D">
            <w:r>
              <w:t>C:\ch05&gt;gcc -o stack StackMain.c -lstack -L .</w:t>
            </w:r>
          </w:p>
          <w:p w:rsidR="00AA2D8D" w:rsidRDefault="00AA2D8D" w:rsidP="00AA2D8D"/>
          <w:p w:rsidR="00AA2D8D" w:rsidRPr="00AA2D8D" w:rsidRDefault="00AA2D8D" w:rsidP="00AA2D8D">
            <w:pPr>
              <w:rPr>
                <w:lang w:val="pt-BR"/>
              </w:rPr>
            </w:pPr>
            <w:r w:rsidRPr="00AA2D8D">
              <w:rPr>
                <w:lang w:val="pt-BR"/>
              </w:rPr>
              <w:t>C:\ch05&gt;ar -tv libstack.a</w:t>
            </w:r>
          </w:p>
          <w:p w:rsidR="00AA2D8D" w:rsidRPr="00AA2D8D" w:rsidRDefault="00AA2D8D" w:rsidP="00AA2D8D">
            <w:pPr>
              <w:rPr>
                <w:lang w:val="pt-BR"/>
              </w:rPr>
            </w:pPr>
            <w:r w:rsidRPr="00AA2D8D">
              <w:rPr>
                <w:lang w:val="pt-BR"/>
              </w:rPr>
              <w:t>rw-rw-rw- 0/0    324 Apr 04 18:45 2010 StackType.o</w:t>
            </w:r>
          </w:p>
          <w:p w:rsidR="00AA2D8D" w:rsidRPr="00AA2D8D" w:rsidRDefault="00AA2D8D" w:rsidP="00AA2D8D">
            <w:pPr>
              <w:rPr>
                <w:lang w:val="pt-BR"/>
              </w:rPr>
            </w:pPr>
            <w:r w:rsidRPr="00AA2D8D">
              <w:rPr>
                <w:lang w:val="pt-BR"/>
              </w:rPr>
              <w:t>rw-rw-rw- 0/0    502 Apr 04 18:46 2010 StackFunc.o</w:t>
            </w:r>
          </w:p>
          <w:p w:rsidR="00AA2D8D" w:rsidRPr="00AA2D8D" w:rsidRDefault="00AA2D8D" w:rsidP="00AA2D8D">
            <w:pPr>
              <w:rPr>
                <w:lang w:val="pt-BR"/>
              </w:rPr>
            </w:pPr>
          </w:p>
          <w:p w:rsidR="00AC3E49" w:rsidRPr="00AA2D8D" w:rsidRDefault="00AA2D8D" w:rsidP="00816711">
            <w:pPr>
              <w:rPr>
                <w:lang w:val="pt-BR"/>
              </w:rPr>
            </w:pPr>
            <w:r w:rsidRPr="00AA2D8D">
              <w:rPr>
                <w:lang w:val="pt-BR"/>
              </w:rPr>
              <w:t>C:\ch05&gt;ar -x libstack.a StackFunc.o</w:t>
            </w:r>
            <w:r w:rsidRPr="00AA2D8D" w:rsidDel="00AA2D8D">
              <w:rPr>
                <w:lang w:val="pt-BR"/>
              </w:rPr>
              <w:t xml:space="preserve"> </w:t>
            </w:r>
          </w:p>
        </w:tc>
        <w:tc>
          <w:tcPr>
            <w:tcW w:w="3543" w:type="dxa"/>
          </w:tcPr>
          <w:p w:rsidR="00AC3E49" w:rsidRPr="001660EB" w:rsidRDefault="00AC3E49" w:rsidP="00816711">
            <w:pPr>
              <w:rPr>
                <w:lang w:val="pt-BR"/>
              </w:rPr>
            </w:pPr>
            <w:r w:rsidRPr="00491265">
              <w:rPr>
                <w:rFonts w:hint="eastAsia"/>
              </w:rPr>
              <w:t>建立</w:t>
            </w:r>
            <w:r w:rsidRPr="001660EB">
              <w:rPr>
                <w:rFonts w:hint="eastAsia"/>
                <w:lang w:val="pt-BR"/>
              </w:rPr>
              <w:t xml:space="preserve"> libstack.a </w:t>
            </w:r>
            <w:r w:rsidRPr="00491265">
              <w:rPr>
                <w:rFonts w:hint="eastAsia"/>
              </w:rPr>
              <w:t>函式庫</w:t>
            </w:r>
          </w:p>
          <w:p w:rsidR="00AC3E49" w:rsidRPr="001660EB" w:rsidRDefault="00AC3E49" w:rsidP="00816711">
            <w:pPr>
              <w:rPr>
                <w:lang w:val="pt-BR"/>
              </w:rPr>
            </w:pPr>
          </w:p>
          <w:p w:rsidR="00AC3E49" w:rsidRPr="001660EB" w:rsidRDefault="00AC3E49" w:rsidP="00816711">
            <w:pPr>
              <w:rPr>
                <w:lang w:val="pt-BR"/>
              </w:rPr>
            </w:pPr>
            <w:r w:rsidRPr="00491265">
              <w:rPr>
                <w:rFonts w:hint="eastAsia"/>
              </w:rPr>
              <w:t>編譯</w:t>
            </w:r>
            <w:r w:rsidRPr="001660EB">
              <w:rPr>
                <w:rFonts w:hint="eastAsia"/>
                <w:lang w:val="pt-BR"/>
              </w:rPr>
              <w:t>StackMain.c</w:t>
            </w:r>
            <w:r w:rsidRPr="00491265">
              <w:rPr>
                <w:rFonts w:hint="eastAsia"/>
              </w:rPr>
              <w:t>並連結</w:t>
            </w:r>
            <w:r w:rsidRPr="001660EB">
              <w:rPr>
                <w:rFonts w:hint="eastAsia"/>
                <w:lang w:val="pt-BR"/>
              </w:rPr>
              <w:t>libstack.a</w:t>
            </w:r>
            <w:r w:rsidRPr="00491265">
              <w:rPr>
                <w:rFonts w:hint="eastAsia"/>
              </w:rPr>
              <w:t>函式庫</w:t>
            </w:r>
          </w:p>
          <w:p w:rsidR="00AC3E49" w:rsidRPr="00E560A3" w:rsidRDefault="00AC3E49" w:rsidP="00816711">
            <w:pPr>
              <w:rPr>
                <w:lang w:val="pt-BR"/>
              </w:rPr>
            </w:pPr>
            <w:r w:rsidRPr="00491265">
              <w:rPr>
                <w:rFonts w:hint="eastAsia"/>
              </w:rPr>
              <w:t>顯示函式庫</w:t>
            </w:r>
            <w:r w:rsidRPr="00E560A3">
              <w:rPr>
                <w:rFonts w:hint="eastAsia"/>
                <w:lang w:val="pt-BR"/>
              </w:rPr>
              <w:t xml:space="preserve"> libstack.a </w:t>
            </w:r>
            <w:r w:rsidRPr="00491265">
              <w:rPr>
                <w:rFonts w:hint="eastAsia"/>
              </w:rPr>
              <w:t>的內容</w:t>
            </w:r>
          </w:p>
          <w:p w:rsidR="00AC3E49" w:rsidRPr="00E560A3" w:rsidRDefault="00AC3E49" w:rsidP="00816711">
            <w:pPr>
              <w:rPr>
                <w:lang w:val="pt-BR"/>
              </w:rPr>
            </w:pPr>
            <w:r w:rsidRPr="00E560A3">
              <w:rPr>
                <w:rFonts w:hint="eastAsia"/>
                <w:lang w:val="pt-BR"/>
              </w:rPr>
              <w:t xml:space="preserve">  </w:t>
            </w:r>
            <w:r w:rsidRPr="00491265">
              <w:rPr>
                <w:rFonts w:hint="eastAsia"/>
              </w:rPr>
              <w:t>包含</w:t>
            </w:r>
            <w:r w:rsidRPr="00E560A3">
              <w:rPr>
                <w:rFonts w:hint="eastAsia"/>
                <w:lang w:val="pt-BR"/>
              </w:rPr>
              <w:t>StackFunc.o</w:t>
            </w:r>
          </w:p>
          <w:p w:rsidR="00AC3E49" w:rsidRPr="00E560A3" w:rsidRDefault="00AC3E49" w:rsidP="00816711">
            <w:pPr>
              <w:rPr>
                <w:lang w:val="pt-BR"/>
              </w:rPr>
            </w:pPr>
            <w:r w:rsidRPr="00E560A3">
              <w:rPr>
                <w:rFonts w:hint="eastAsia"/>
                <w:lang w:val="pt-BR"/>
              </w:rPr>
              <w:t xml:space="preserve">  </w:t>
            </w:r>
            <w:r w:rsidRPr="00491265">
              <w:rPr>
                <w:rFonts w:hint="eastAsia"/>
              </w:rPr>
              <w:t>包含</w:t>
            </w:r>
            <w:r w:rsidRPr="00E560A3">
              <w:rPr>
                <w:rFonts w:hint="eastAsia"/>
                <w:lang w:val="pt-BR"/>
              </w:rPr>
              <w:t>StackType.o</w:t>
            </w:r>
          </w:p>
          <w:p w:rsidR="00C233B1" w:rsidRPr="00A5180C" w:rsidRDefault="00C233B1" w:rsidP="00816711">
            <w:pPr>
              <w:rPr>
                <w:lang w:val="pt-BR"/>
              </w:rPr>
            </w:pPr>
          </w:p>
          <w:p w:rsidR="00AC3E49" w:rsidRPr="00E560A3" w:rsidRDefault="00AC3E49" w:rsidP="00816711">
            <w:pPr>
              <w:rPr>
                <w:lang w:val="pt-BR"/>
              </w:rPr>
            </w:pPr>
            <w:r w:rsidRPr="00491265">
              <w:rPr>
                <w:rFonts w:hint="eastAsia"/>
              </w:rPr>
              <w:t>從</w:t>
            </w:r>
            <w:r w:rsidRPr="00E560A3">
              <w:rPr>
                <w:rFonts w:hint="eastAsia"/>
                <w:lang w:val="pt-BR"/>
              </w:rPr>
              <w:t>libstack.a</w:t>
            </w:r>
            <w:r w:rsidRPr="00491265">
              <w:rPr>
                <w:rFonts w:hint="eastAsia"/>
              </w:rPr>
              <w:t>中取出</w:t>
            </w:r>
            <w:r w:rsidRPr="00E560A3">
              <w:rPr>
                <w:rFonts w:hint="eastAsia"/>
                <w:lang w:val="pt-BR"/>
              </w:rPr>
              <w:t>StackFunc.o</w:t>
            </w:r>
          </w:p>
        </w:tc>
      </w:tr>
    </w:tbl>
    <w:p w:rsidR="00AC3E49" w:rsidRPr="00E560A3" w:rsidRDefault="00AC3E49" w:rsidP="00E56293">
      <w:pPr>
        <w:rPr>
          <w:lang w:val="pt-BR"/>
        </w:rPr>
      </w:pPr>
    </w:p>
    <w:p w:rsidR="00AC3E49" w:rsidRDefault="00AC3E49" w:rsidP="00AA718F">
      <w:pPr>
        <w:pStyle w:val="afa"/>
        <w:ind w:left="240" w:right="240"/>
      </w:pPr>
      <w:bookmarkStart w:id="123" w:name="_Toc230074028"/>
      <w:r>
        <w:rPr>
          <w:rFonts w:hint="eastAsia"/>
        </w:rPr>
        <w:t>目的檔觀察工具</w:t>
      </w:r>
      <w:bookmarkEnd w:id="123"/>
      <w:r>
        <w:rPr>
          <w:rFonts w:hint="eastAsia"/>
        </w:rPr>
        <w:t xml:space="preserve"> - objdump</w:t>
      </w:r>
    </w:p>
    <w:p w:rsidR="00AC3E49" w:rsidRDefault="00AC3E49" w:rsidP="00E56293">
      <w:r>
        <w:rPr>
          <w:rFonts w:hint="eastAsia"/>
        </w:rPr>
        <w:t xml:space="preserve">Objdump </w:t>
      </w:r>
      <w:r>
        <w:rPr>
          <w:rFonts w:hint="eastAsia"/>
        </w:rPr>
        <w:t>是</w:t>
      </w:r>
      <w:r>
        <w:rPr>
          <w:rFonts w:hint="eastAsia"/>
        </w:rPr>
        <w:t>GNU</w:t>
      </w:r>
      <w:r>
        <w:rPr>
          <w:rFonts w:hint="eastAsia"/>
        </w:rPr>
        <w:t>主要的目的檔觀察工具，附錄</w:t>
      </w:r>
      <w:r>
        <w:rPr>
          <w:rFonts w:hint="eastAsia"/>
        </w:rPr>
        <w:t>C</w:t>
      </w:r>
      <w:r>
        <w:rPr>
          <w:rFonts w:hint="eastAsia"/>
        </w:rPr>
        <w:t>中有其詳細的用法。您可以使用</w:t>
      </w:r>
      <w:r>
        <w:rPr>
          <w:rFonts w:hint="eastAsia"/>
        </w:rPr>
        <w:t xml:space="preserve"> objdump </w:t>
      </w:r>
      <w:r>
        <w:rPr>
          <w:rFonts w:hint="eastAsia"/>
        </w:rPr>
        <w:t>觀察目的檔的表頭與內容，您可以用</w:t>
      </w:r>
      <w:r>
        <w:rPr>
          <w:rFonts w:hint="eastAsia"/>
        </w:rPr>
        <w:t xml:space="preserve"> </w:t>
      </w:r>
      <w:r>
        <w:t>–</w:t>
      </w:r>
      <w:r w:rsidR="00376AD8">
        <w:rPr>
          <w:rFonts w:hint="eastAsia"/>
        </w:rPr>
        <w:t>t</w:t>
      </w:r>
      <w:r>
        <w:rPr>
          <w:rFonts w:hint="eastAsia"/>
        </w:rPr>
        <w:t xml:space="preserve"> </w:t>
      </w:r>
      <w:r>
        <w:rPr>
          <w:rFonts w:hint="eastAsia"/>
        </w:rPr>
        <w:t>參數顯示</w:t>
      </w:r>
      <w:r w:rsidR="00376AD8">
        <w:rPr>
          <w:rFonts w:hint="eastAsia"/>
        </w:rPr>
        <w:t>符號表，</w:t>
      </w:r>
      <w:r w:rsidR="00376AD8">
        <w:rPr>
          <w:rFonts w:hint="eastAsia"/>
        </w:rPr>
        <w:t xml:space="preserve">-r </w:t>
      </w:r>
      <w:r w:rsidR="00376AD8">
        <w:rPr>
          <w:rFonts w:hint="eastAsia"/>
        </w:rPr>
        <w:t>參數顯示修改記錄，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>REF _Ref230145816 \h</w:instrText>
      </w:r>
      <w:r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範例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14</w:t>
      </w:r>
      <w:r w:rsidR="00F36CB3">
        <w:fldChar w:fldCharType="end"/>
      </w:r>
      <w:r>
        <w:rPr>
          <w:rFonts w:hint="eastAsia"/>
        </w:rPr>
        <w:t>顯示了</w:t>
      </w:r>
      <w:r>
        <w:rPr>
          <w:rFonts w:hint="eastAsia"/>
        </w:rPr>
        <w:t xml:space="preserve"> objdump </w:t>
      </w:r>
      <w:r>
        <w:t>–</w:t>
      </w:r>
      <w:r w:rsidR="00376AD8">
        <w:rPr>
          <w:rFonts w:hint="eastAsia"/>
        </w:rPr>
        <w:t>tr</w:t>
      </w:r>
      <w:r>
        <w:rPr>
          <w:rFonts w:hint="eastAsia"/>
        </w:rPr>
        <w:t xml:space="preserve"> StackFunc.o </w:t>
      </w:r>
      <w:r>
        <w:rPr>
          <w:rFonts w:hint="eastAsia"/>
        </w:rPr>
        <w:t>的執行結果。</w:t>
      </w:r>
    </w:p>
    <w:p w:rsidR="00AC3E49" w:rsidRPr="00376AD8" w:rsidRDefault="00AC3E49" w:rsidP="00E56293"/>
    <w:p w:rsidR="00AC3E49" w:rsidRPr="00256B9E" w:rsidRDefault="00AC3E49" w:rsidP="00E56293">
      <w:pPr>
        <w:pStyle w:val="a8"/>
        <w:rPr>
          <w:rFonts w:ascii="Tahoma" w:hAnsi="Tahoma" w:cs="Tahoma"/>
        </w:rPr>
      </w:pPr>
      <w:bookmarkStart w:id="124" w:name="_Ref230145816"/>
      <w:r>
        <w:rPr>
          <w:rFonts w:hint="eastAsia"/>
        </w:rPr>
        <w:t>範例</w:t>
      </w:r>
      <w:r>
        <w:rPr>
          <w:rFonts w:hint="eastAsia"/>
        </w:rPr>
        <w:t xml:space="preserve"> </w:t>
      </w:r>
      <w:fldSimple w:instr=" STYLEREF 1 \s ">
        <w:r w:rsidR="002233D6">
          <w:rPr>
            <w:noProof/>
          </w:rPr>
          <w:t>5</w:t>
        </w:r>
      </w:fldSimple>
      <w:r>
        <w:t>.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範例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F36CB3">
        <w:fldChar w:fldCharType="separate"/>
      </w:r>
      <w:r w:rsidR="002233D6">
        <w:rPr>
          <w:noProof/>
        </w:rPr>
        <w:t>14</w:t>
      </w:r>
      <w:r w:rsidR="00F36CB3">
        <w:fldChar w:fldCharType="end"/>
      </w:r>
      <w:bookmarkEnd w:id="124"/>
      <w:r>
        <w:rPr>
          <w:rFonts w:hint="eastAsia"/>
        </w:rPr>
        <w:t>使用</w:t>
      </w:r>
      <w:r>
        <w:rPr>
          <w:rFonts w:hint="eastAsia"/>
        </w:rPr>
        <w:t xml:space="preserve"> objdump </w:t>
      </w:r>
      <w:r>
        <w:rPr>
          <w:rFonts w:hint="eastAsia"/>
        </w:rPr>
        <w:t>觀察目的檔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72"/>
      </w:tblGrid>
      <w:tr w:rsidR="00AC3E49" w:rsidRPr="00491265" w:rsidTr="00491265">
        <w:tc>
          <w:tcPr>
            <w:tcW w:w="8472" w:type="dxa"/>
          </w:tcPr>
          <w:p w:rsidR="00AC3E49" w:rsidRPr="00491265" w:rsidRDefault="00AC3E49" w:rsidP="00376AD8">
            <w:pPr>
              <w:rPr>
                <w:rFonts w:ascii="SimHei" w:eastAsia="SimHei" w:hAnsi="Times New Roman"/>
                <w:szCs w:val="24"/>
              </w:rPr>
            </w:pPr>
            <w:r w:rsidRPr="00491265">
              <w:rPr>
                <w:rFonts w:ascii="SimHei" w:eastAsia="SimHei" w:hAnsi="新細明體" w:hint="eastAsia"/>
                <w:szCs w:val="24"/>
              </w:rPr>
              <w:t>指令：</w:t>
            </w:r>
            <w:r w:rsidRPr="00491265">
              <w:rPr>
                <w:rFonts w:ascii="SimHei" w:eastAsia="SimHei" w:hAnsi="Times New Roman" w:hint="eastAsia"/>
                <w:szCs w:val="24"/>
              </w:rPr>
              <w:t>objdump -</w:t>
            </w:r>
            <w:r w:rsidR="00376AD8">
              <w:rPr>
                <w:rFonts w:ascii="SimHei" w:hAnsi="Times New Roman" w:hint="eastAsia"/>
                <w:szCs w:val="24"/>
              </w:rPr>
              <w:t>tr</w:t>
            </w:r>
            <w:r w:rsidRPr="00491265">
              <w:rPr>
                <w:rFonts w:ascii="SimHei" w:eastAsia="SimHei" w:hAnsi="Times New Roman" w:hint="eastAsia"/>
                <w:szCs w:val="24"/>
              </w:rPr>
              <w:t xml:space="preserve"> StackFunc.o</w:t>
            </w:r>
          </w:p>
        </w:tc>
      </w:tr>
      <w:tr w:rsidR="00AC3E49" w:rsidRPr="00491265" w:rsidTr="00491265">
        <w:tc>
          <w:tcPr>
            <w:tcW w:w="8472" w:type="dxa"/>
          </w:tcPr>
          <w:p w:rsidR="00EB6916" w:rsidRPr="00EB6916" w:rsidRDefault="00EB6916" w:rsidP="00EB6916">
            <w:pPr>
              <w:rPr>
                <w:rFonts w:ascii="SimHei" w:eastAsia="SimHei" w:hAnsi="Times New Roman"/>
                <w:szCs w:val="24"/>
              </w:rPr>
            </w:pPr>
            <w:r w:rsidRPr="00EB6916">
              <w:rPr>
                <w:rFonts w:ascii="SimHei" w:eastAsia="SimHei" w:hAnsi="Times New Roman"/>
                <w:szCs w:val="24"/>
              </w:rPr>
              <w:t>C:\ch05&gt;objdump -tr StackFunc.o</w:t>
            </w:r>
          </w:p>
          <w:p w:rsidR="00EB6916" w:rsidRPr="00EB6916" w:rsidRDefault="00EB6916" w:rsidP="00EB6916">
            <w:pPr>
              <w:rPr>
                <w:rFonts w:ascii="SimHei" w:eastAsia="SimHei" w:hAnsi="Times New Roman"/>
                <w:szCs w:val="24"/>
              </w:rPr>
            </w:pPr>
          </w:p>
          <w:p w:rsidR="00EB6916" w:rsidRPr="00EB6916" w:rsidRDefault="00EB6916" w:rsidP="00EB6916">
            <w:pPr>
              <w:rPr>
                <w:rFonts w:ascii="SimHei" w:eastAsia="SimHei" w:hAnsi="Times New Roman"/>
                <w:szCs w:val="24"/>
              </w:rPr>
            </w:pPr>
            <w:r w:rsidRPr="00EB6916">
              <w:rPr>
                <w:rFonts w:ascii="SimHei" w:eastAsia="SimHei" w:hAnsi="Times New Roman"/>
                <w:szCs w:val="24"/>
              </w:rPr>
              <w:t>StackFunc.o:     file format pe-i386</w:t>
            </w:r>
          </w:p>
          <w:p w:rsidR="00EB6916" w:rsidRPr="00EB6916" w:rsidRDefault="00EB6916" w:rsidP="00EB6916">
            <w:pPr>
              <w:rPr>
                <w:rFonts w:ascii="SimHei" w:eastAsia="SimHei" w:hAnsi="Times New Roman"/>
                <w:szCs w:val="24"/>
              </w:rPr>
            </w:pPr>
          </w:p>
          <w:p w:rsidR="00EB6916" w:rsidRPr="00EB6916" w:rsidRDefault="00EB6916" w:rsidP="00EB6916">
            <w:pPr>
              <w:rPr>
                <w:rFonts w:ascii="SimHei" w:eastAsia="SimHei" w:hAnsi="Times New Roman"/>
                <w:szCs w:val="24"/>
              </w:rPr>
            </w:pPr>
            <w:r w:rsidRPr="00EB6916">
              <w:rPr>
                <w:rFonts w:ascii="SimHei" w:eastAsia="SimHei" w:hAnsi="Times New Roman"/>
                <w:szCs w:val="24"/>
              </w:rPr>
              <w:t>SYMBOL TABLE:</w:t>
            </w:r>
          </w:p>
          <w:p w:rsidR="00EB6916" w:rsidRPr="00EB6916" w:rsidRDefault="00EB6916" w:rsidP="00EB6916">
            <w:pPr>
              <w:rPr>
                <w:rFonts w:ascii="SimHei" w:eastAsia="SimHei" w:hAnsi="Times New Roman"/>
                <w:szCs w:val="24"/>
              </w:rPr>
            </w:pPr>
            <w:r w:rsidRPr="00EB6916">
              <w:rPr>
                <w:rFonts w:ascii="SimHei" w:eastAsia="SimHei" w:hAnsi="Times New Roman"/>
                <w:szCs w:val="24"/>
              </w:rPr>
              <w:lastRenderedPageBreak/>
              <w:t>[  0](sec -2)(fl 0x00)(ty   0)(scl 103) (nx 1) 0x00000000 StackFunc.c</w:t>
            </w:r>
          </w:p>
          <w:p w:rsidR="00EB6916" w:rsidRPr="00EB6916" w:rsidRDefault="00EB6916" w:rsidP="00EB6916">
            <w:pPr>
              <w:rPr>
                <w:rFonts w:ascii="SimHei" w:eastAsia="SimHei" w:hAnsi="Times New Roman"/>
                <w:szCs w:val="24"/>
              </w:rPr>
            </w:pPr>
            <w:r w:rsidRPr="00EB6916">
              <w:rPr>
                <w:rFonts w:ascii="SimHei" w:eastAsia="SimHei" w:hAnsi="Times New Roman"/>
                <w:szCs w:val="24"/>
              </w:rPr>
              <w:t>File</w:t>
            </w:r>
          </w:p>
          <w:p w:rsidR="00EB6916" w:rsidRPr="00EB6916" w:rsidRDefault="00EB6916" w:rsidP="00EB6916">
            <w:pPr>
              <w:rPr>
                <w:rFonts w:ascii="SimHei" w:eastAsia="SimHei" w:hAnsi="Times New Roman"/>
                <w:szCs w:val="24"/>
              </w:rPr>
            </w:pPr>
            <w:r w:rsidRPr="00EB6916">
              <w:rPr>
                <w:rFonts w:ascii="SimHei" w:eastAsia="SimHei" w:hAnsi="Times New Roman"/>
                <w:szCs w:val="24"/>
              </w:rPr>
              <w:t>[  2](sec  1)(fl 0x00)(ty  20)(scl   2) (nx 1) 0x00000000 _push</w:t>
            </w:r>
          </w:p>
          <w:p w:rsidR="00EB6916" w:rsidRPr="00EB6916" w:rsidRDefault="00EB6916" w:rsidP="00EB6916">
            <w:pPr>
              <w:rPr>
                <w:rFonts w:ascii="SimHei" w:eastAsia="SimHei" w:hAnsi="Times New Roman"/>
                <w:szCs w:val="24"/>
              </w:rPr>
            </w:pPr>
            <w:r w:rsidRPr="00EB6916">
              <w:rPr>
                <w:rFonts w:ascii="SimHei" w:eastAsia="SimHei" w:hAnsi="Times New Roman"/>
                <w:szCs w:val="24"/>
              </w:rPr>
              <w:t>AUX tagndx 0 ttlsiz 0x0 lnnos 0 next 0</w:t>
            </w:r>
          </w:p>
          <w:p w:rsidR="00EB6916" w:rsidRPr="00EB6916" w:rsidRDefault="00EB6916" w:rsidP="00EB6916">
            <w:pPr>
              <w:rPr>
                <w:rFonts w:ascii="SimHei" w:eastAsia="SimHei" w:hAnsi="Times New Roman"/>
                <w:szCs w:val="24"/>
              </w:rPr>
            </w:pPr>
            <w:r w:rsidRPr="00EB6916">
              <w:rPr>
                <w:rFonts w:ascii="SimHei" w:eastAsia="SimHei" w:hAnsi="Times New Roman"/>
                <w:szCs w:val="24"/>
              </w:rPr>
              <w:t>[  4](sec  1)(fl 0x00)(ty  20)(scl   2) (nx 0) 0x0000001c _pop</w:t>
            </w:r>
          </w:p>
          <w:p w:rsidR="00EB6916" w:rsidRPr="00EB6916" w:rsidRDefault="00EB6916" w:rsidP="00EB6916">
            <w:pPr>
              <w:rPr>
                <w:rFonts w:ascii="SimHei" w:eastAsia="SimHei" w:hAnsi="Times New Roman"/>
                <w:szCs w:val="24"/>
              </w:rPr>
            </w:pPr>
            <w:r w:rsidRPr="00EB6916">
              <w:rPr>
                <w:rFonts w:ascii="SimHei" w:eastAsia="SimHei" w:hAnsi="Times New Roman"/>
                <w:szCs w:val="24"/>
              </w:rPr>
              <w:t>[  5](sec  1)(fl 0x00)(ty   0)(scl   3) (nx 1) 0x00000000 .text</w:t>
            </w:r>
          </w:p>
          <w:p w:rsidR="00EB6916" w:rsidRPr="00EB6916" w:rsidRDefault="00EB6916" w:rsidP="00EB6916">
            <w:pPr>
              <w:rPr>
                <w:rFonts w:ascii="SimHei" w:eastAsia="SimHei" w:hAnsi="Times New Roman"/>
                <w:szCs w:val="24"/>
              </w:rPr>
            </w:pPr>
            <w:r w:rsidRPr="00EB6916">
              <w:rPr>
                <w:rFonts w:ascii="SimHei" w:eastAsia="SimHei" w:hAnsi="Times New Roman"/>
                <w:szCs w:val="24"/>
              </w:rPr>
              <w:t>AUX scnlen 0x33 nreloc 6 nlnno 0</w:t>
            </w:r>
          </w:p>
          <w:p w:rsidR="00EB6916" w:rsidRPr="00EB6916" w:rsidRDefault="00EB6916" w:rsidP="00EB6916">
            <w:pPr>
              <w:rPr>
                <w:rFonts w:ascii="SimHei" w:eastAsia="SimHei" w:hAnsi="Times New Roman"/>
                <w:szCs w:val="24"/>
              </w:rPr>
            </w:pPr>
            <w:r w:rsidRPr="00EB6916">
              <w:rPr>
                <w:rFonts w:ascii="SimHei" w:eastAsia="SimHei" w:hAnsi="Times New Roman"/>
                <w:szCs w:val="24"/>
              </w:rPr>
              <w:t>[  7](sec  2)(fl 0x00)(ty   0)(scl   3) (nx 1) 0x00000000 .data</w:t>
            </w:r>
          </w:p>
          <w:p w:rsidR="00EB6916" w:rsidRPr="00EB6916" w:rsidRDefault="00EB6916" w:rsidP="00EB6916">
            <w:pPr>
              <w:rPr>
                <w:rFonts w:ascii="SimHei" w:eastAsia="SimHei" w:hAnsi="Times New Roman"/>
                <w:szCs w:val="24"/>
              </w:rPr>
            </w:pPr>
            <w:r w:rsidRPr="00EB6916">
              <w:rPr>
                <w:rFonts w:ascii="SimHei" w:eastAsia="SimHei" w:hAnsi="Times New Roman"/>
                <w:szCs w:val="24"/>
              </w:rPr>
              <w:t>AUX scnlen 0x0 nreloc 0 nlnno 0</w:t>
            </w:r>
          </w:p>
          <w:p w:rsidR="00EB6916" w:rsidRPr="00EB6916" w:rsidRDefault="00EB6916" w:rsidP="00EB6916">
            <w:pPr>
              <w:rPr>
                <w:rFonts w:ascii="SimHei" w:eastAsia="SimHei" w:hAnsi="Times New Roman"/>
                <w:szCs w:val="24"/>
              </w:rPr>
            </w:pPr>
            <w:r w:rsidRPr="00EB6916">
              <w:rPr>
                <w:rFonts w:ascii="SimHei" w:eastAsia="SimHei" w:hAnsi="Times New Roman"/>
                <w:szCs w:val="24"/>
              </w:rPr>
              <w:t>[  9](sec  3)(fl 0x00)(ty   0)(scl   3) (nx 1) 0x00000000 .bss</w:t>
            </w:r>
          </w:p>
          <w:p w:rsidR="00EB6916" w:rsidRPr="00EB6916" w:rsidRDefault="00EB6916" w:rsidP="00EB6916">
            <w:pPr>
              <w:rPr>
                <w:rFonts w:ascii="SimHei" w:eastAsia="SimHei" w:hAnsi="Times New Roman"/>
                <w:szCs w:val="24"/>
              </w:rPr>
            </w:pPr>
            <w:r w:rsidRPr="00EB6916">
              <w:rPr>
                <w:rFonts w:ascii="SimHei" w:eastAsia="SimHei" w:hAnsi="Times New Roman"/>
                <w:szCs w:val="24"/>
              </w:rPr>
              <w:t>AUX scnlen 0x0 nreloc 0 nlnno 0</w:t>
            </w:r>
          </w:p>
          <w:p w:rsidR="00EB6916" w:rsidRPr="00EB6916" w:rsidRDefault="00EB6916" w:rsidP="00EB6916">
            <w:pPr>
              <w:rPr>
                <w:rFonts w:ascii="SimHei" w:eastAsia="SimHei" w:hAnsi="Times New Roman"/>
                <w:szCs w:val="24"/>
              </w:rPr>
            </w:pPr>
            <w:r w:rsidRPr="00EB6916">
              <w:rPr>
                <w:rFonts w:ascii="SimHei" w:eastAsia="SimHei" w:hAnsi="Times New Roman"/>
                <w:szCs w:val="24"/>
              </w:rPr>
              <w:t>[ 11](sec  0)(fl 0x00)(ty   0)(scl   2) (nx 0) 0x00000000 _top</w:t>
            </w:r>
          </w:p>
          <w:p w:rsidR="00EB6916" w:rsidRPr="00EB6916" w:rsidRDefault="00EB6916" w:rsidP="00EB6916">
            <w:pPr>
              <w:rPr>
                <w:rFonts w:ascii="SimHei" w:eastAsia="SimHei" w:hAnsi="Times New Roman"/>
                <w:szCs w:val="24"/>
              </w:rPr>
            </w:pPr>
            <w:r w:rsidRPr="00EB6916">
              <w:rPr>
                <w:rFonts w:ascii="SimHei" w:eastAsia="SimHei" w:hAnsi="Times New Roman"/>
                <w:szCs w:val="24"/>
              </w:rPr>
              <w:t>[ 12](sec  0)(fl 0x00)(ty   0)(scl   2) (nx 0) 0x00000000 _stack</w:t>
            </w:r>
          </w:p>
          <w:p w:rsidR="00EB6916" w:rsidRPr="00EB6916" w:rsidRDefault="00EB6916" w:rsidP="00EB6916">
            <w:pPr>
              <w:rPr>
                <w:rFonts w:ascii="SimHei" w:eastAsia="SimHei" w:hAnsi="Times New Roman"/>
                <w:szCs w:val="24"/>
              </w:rPr>
            </w:pPr>
          </w:p>
          <w:p w:rsidR="00EB6916" w:rsidRPr="00EB6916" w:rsidRDefault="00EB6916" w:rsidP="00EB6916">
            <w:pPr>
              <w:rPr>
                <w:rFonts w:ascii="SimHei" w:eastAsia="SimHei" w:hAnsi="Times New Roman"/>
                <w:szCs w:val="24"/>
              </w:rPr>
            </w:pPr>
            <w:r w:rsidRPr="00EB6916">
              <w:rPr>
                <w:rFonts w:ascii="SimHei" w:eastAsia="SimHei" w:hAnsi="Times New Roman"/>
                <w:szCs w:val="24"/>
              </w:rPr>
              <w:t>RELOCATION RECORDS FOR [.text]:</w:t>
            </w:r>
          </w:p>
          <w:p w:rsidR="00EB6916" w:rsidRPr="00EB6916" w:rsidRDefault="00EB6916" w:rsidP="00EB6916">
            <w:pPr>
              <w:rPr>
                <w:rFonts w:ascii="SimHei" w:eastAsia="SimHei" w:hAnsi="Times New Roman"/>
                <w:szCs w:val="24"/>
              </w:rPr>
            </w:pPr>
            <w:r w:rsidRPr="00EB6916">
              <w:rPr>
                <w:rFonts w:ascii="SimHei" w:eastAsia="SimHei" w:hAnsi="Times New Roman"/>
                <w:szCs w:val="24"/>
              </w:rPr>
              <w:t>OFFSET   TYPE              VALUE</w:t>
            </w:r>
          </w:p>
          <w:p w:rsidR="00EB6916" w:rsidRPr="00EB6916" w:rsidRDefault="00EB6916" w:rsidP="00EB6916">
            <w:pPr>
              <w:rPr>
                <w:rFonts w:ascii="SimHei" w:eastAsia="SimHei" w:hAnsi="Times New Roman"/>
                <w:szCs w:val="24"/>
              </w:rPr>
            </w:pPr>
            <w:r w:rsidRPr="00EB6916">
              <w:rPr>
                <w:rFonts w:ascii="SimHei" w:eastAsia="SimHei" w:hAnsi="Times New Roman"/>
                <w:szCs w:val="24"/>
              </w:rPr>
              <w:t>00000004 dir32             _top</w:t>
            </w:r>
          </w:p>
          <w:p w:rsidR="00EB6916" w:rsidRPr="00EB6916" w:rsidRDefault="00EB6916" w:rsidP="00EB6916">
            <w:pPr>
              <w:rPr>
                <w:rFonts w:ascii="SimHei" w:eastAsia="SimHei" w:hAnsi="Times New Roman"/>
                <w:szCs w:val="24"/>
              </w:rPr>
            </w:pPr>
            <w:r w:rsidRPr="00EB6916">
              <w:rPr>
                <w:rFonts w:ascii="SimHei" w:eastAsia="SimHei" w:hAnsi="Times New Roman"/>
                <w:szCs w:val="24"/>
              </w:rPr>
              <w:t>00000010 dir32             _stack</w:t>
            </w:r>
          </w:p>
          <w:p w:rsidR="00EB6916" w:rsidRPr="00EB6916" w:rsidRDefault="00EB6916" w:rsidP="00EB6916">
            <w:pPr>
              <w:rPr>
                <w:rFonts w:ascii="SimHei" w:eastAsia="SimHei" w:hAnsi="Times New Roman"/>
                <w:szCs w:val="24"/>
              </w:rPr>
            </w:pPr>
            <w:r w:rsidRPr="00EB6916">
              <w:rPr>
                <w:rFonts w:ascii="SimHei" w:eastAsia="SimHei" w:hAnsi="Times New Roman"/>
                <w:szCs w:val="24"/>
              </w:rPr>
              <w:t>00000016 dir32             _top</w:t>
            </w:r>
          </w:p>
          <w:p w:rsidR="00EB6916" w:rsidRPr="00EB6916" w:rsidRDefault="00EB6916" w:rsidP="00EB6916">
            <w:pPr>
              <w:rPr>
                <w:rFonts w:ascii="SimHei" w:eastAsia="SimHei" w:hAnsi="Times New Roman"/>
                <w:szCs w:val="24"/>
              </w:rPr>
            </w:pPr>
            <w:r w:rsidRPr="00EB6916">
              <w:rPr>
                <w:rFonts w:ascii="SimHei" w:eastAsia="SimHei" w:hAnsi="Times New Roman"/>
                <w:szCs w:val="24"/>
              </w:rPr>
              <w:t>00000021 dir32             _top</w:t>
            </w:r>
          </w:p>
          <w:p w:rsidR="00EB6916" w:rsidRPr="00EB6916" w:rsidRDefault="00EB6916" w:rsidP="00EB6916">
            <w:pPr>
              <w:rPr>
                <w:rFonts w:ascii="SimHei" w:eastAsia="SimHei" w:hAnsi="Times New Roman"/>
                <w:szCs w:val="24"/>
              </w:rPr>
            </w:pPr>
            <w:r w:rsidRPr="00EB6916">
              <w:rPr>
                <w:rFonts w:ascii="SimHei" w:eastAsia="SimHei" w:hAnsi="Times New Roman"/>
                <w:szCs w:val="24"/>
              </w:rPr>
              <w:t>00000026 dir32             _top</w:t>
            </w:r>
          </w:p>
          <w:p w:rsidR="00AC3E49" w:rsidRPr="00491265" w:rsidRDefault="00EB6916" w:rsidP="00816711">
            <w:pPr>
              <w:rPr>
                <w:rFonts w:ascii="SimHei" w:eastAsia="SimHei" w:hAnsi="Times New Roman"/>
                <w:szCs w:val="24"/>
              </w:rPr>
            </w:pPr>
            <w:r w:rsidRPr="00EB6916">
              <w:rPr>
                <w:rFonts w:ascii="SimHei" w:eastAsia="SimHei" w:hAnsi="Times New Roman"/>
                <w:szCs w:val="24"/>
              </w:rPr>
              <w:t>0000002d dir32             _stack</w:t>
            </w:r>
          </w:p>
        </w:tc>
      </w:tr>
    </w:tbl>
    <w:p w:rsidR="00AC3E49" w:rsidRPr="008B3A53" w:rsidRDefault="00AC3E49" w:rsidP="00E56293">
      <w:pPr>
        <w:rPr>
          <w:rFonts w:ascii="Times New Roman" w:hAnsi="Times New Roman"/>
          <w:color w:val="FF0000"/>
          <w:szCs w:val="24"/>
        </w:rPr>
      </w:pPr>
    </w:p>
    <w:p w:rsidR="008B3A53" w:rsidRPr="008B3A53" w:rsidRDefault="00AC3E49" w:rsidP="00E56293">
      <w:pPr>
        <w:rPr>
          <w:rFonts w:ascii="Times New Roman" w:hAnsi="新細明體"/>
          <w:szCs w:val="24"/>
        </w:rPr>
      </w:pPr>
      <w:r w:rsidRPr="00740078">
        <w:rPr>
          <w:rFonts w:ascii="Times New Roman" w:hAnsi="新細明體"/>
          <w:szCs w:val="24"/>
        </w:rPr>
        <w:t>從</w:t>
      </w:r>
      <w:r w:rsidR="00F36CB3">
        <w:rPr>
          <w:rFonts w:ascii="Times New Roman" w:hAnsi="新細明體"/>
          <w:szCs w:val="24"/>
        </w:rPr>
        <w:fldChar w:fldCharType="begin"/>
      </w:r>
      <w:r>
        <w:rPr>
          <w:rFonts w:ascii="Times New Roman" w:hAnsi="新細明體"/>
          <w:szCs w:val="24"/>
        </w:rPr>
        <w:instrText xml:space="preserve"> REF _Ref230145816 \h </w:instrText>
      </w:r>
      <w:r w:rsidR="00F36CB3">
        <w:rPr>
          <w:rFonts w:ascii="Times New Roman" w:hAnsi="新細明體"/>
          <w:szCs w:val="24"/>
        </w:rPr>
      </w:r>
      <w:r w:rsidR="00F36CB3">
        <w:rPr>
          <w:rFonts w:ascii="Times New Roman" w:hAnsi="新細明體"/>
          <w:szCs w:val="24"/>
        </w:rPr>
        <w:fldChar w:fldCharType="separate"/>
      </w:r>
      <w:r w:rsidR="002233D6">
        <w:rPr>
          <w:rFonts w:hint="eastAsia"/>
        </w:rPr>
        <w:t>範例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14</w:t>
      </w:r>
      <w:r w:rsidR="00F36CB3">
        <w:rPr>
          <w:rFonts w:ascii="Times New Roman" w:hAnsi="新細明體"/>
          <w:szCs w:val="24"/>
        </w:rPr>
        <w:fldChar w:fldCharType="end"/>
      </w:r>
      <w:r>
        <w:rPr>
          <w:rFonts w:ascii="Times New Roman" w:hAnsi="新細明體" w:hint="eastAsia"/>
          <w:szCs w:val="24"/>
        </w:rPr>
        <w:t>的傾印結果中，</w:t>
      </w:r>
      <w:r w:rsidRPr="00740078">
        <w:rPr>
          <w:rFonts w:ascii="Times New Roman" w:hAnsi="新細明體"/>
          <w:szCs w:val="24"/>
        </w:rPr>
        <w:t>我們可以</w:t>
      </w:r>
      <w:r>
        <w:rPr>
          <w:rFonts w:ascii="Times New Roman" w:hAnsi="新細明體" w:hint="eastAsia"/>
          <w:szCs w:val="24"/>
        </w:rPr>
        <w:t>看到</w:t>
      </w:r>
      <w:r w:rsidRPr="00740078">
        <w:rPr>
          <w:rFonts w:ascii="Times New Roman" w:hAnsi="Times New Roman"/>
          <w:szCs w:val="24"/>
        </w:rPr>
        <w:t xml:space="preserve">StackFunc.o </w:t>
      </w:r>
      <w:r w:rsidRPr="00740078">
        <w:rPr>
          <w:rFonts w:ascii="Times New Roman" w:hAnsi="新細明體"/>
          <w:szCs w:val="24"/>
        </w:rPr>
        <w:t>目的檔</w:t>
      </w:r>
      <w:r>
        <w:rPr>
          <w:rFonts w:ascii="Times New Roman" w:hAnsi="新細明體" w:hint="eastAsia"/>
          <w:szCs w:val="24"/>
        </w:rPr>
        <w:t>的</w:t>
      </w:r>
      <w:r w:rsidRPr="00740078">
        <w:rPr>
          <w:rFonts w:ascii="Times New Roman" w:hAnsi="新細明體"/>
          <w:szCs w:val="24"/>
        </w:rPr>
        <w:t>『</w:t>
      </w:r>
      <w:r w:rsidRPr="00740078">
        <w:rPr>
          <w:rFonts w:ascii="Times New Roman" w:hAnsi="Times New Roman"/>
          <w:szCs w:val="24"/>
        </w:rPr>
        <w:t>SYMBOL TABLE</w:t>
      </w:r>
      <w:r w:rsidRPr="00740078">
        <w:rPr>
          <w:rFonts w:ascii="Times New Roman" w:hAnsi="新細明體"/>
          <w:szCs w:val="24"/>
        </w:rPr>
        <w:t>』段落中含有</w:t>
      </w:r>
      <w:r w:rsidR="008B3A53">
        <w:rPr>
          <w:rFonts w:ascii="Times New Roman" w:hAnsi="新細明體" w:hint="eastAsia"/>
          <w:szCs w:val="24"/>
        </w:rPr>
        <w:t>符號表，包含了</w:t>
      </w:r>
      <w:r w:rsidRPr="00740078">
        <w:rPr>
          <w:rFonts w:ascii="Times New Roman" w:hAnsi="Times New Roman"/>
          <w:szCs w:val="24"/>
        </w:rPr>
        <w:t xml:space="preserve"> _push, _pop, .text, .data, .bss, _top, _stack,</w:t>
      </w:r>
      <w:r w:rsidR="003F392A">
        <w:rPr>
          <w:rFonts w:ascii="Times New Roman" w:hAnsi="Times New Roman" w:hint="eastAsia"/>
          <w:szCs w:val="24"/>
        </w:rPr>
        <w:t xml:space="preserve"> </w:t>
      </w:r>
      <w:r w:rsidRPr="00740078">
        <w:rPr>
          <w:rFonts w:ascii="Times New Roman" w:hAnsi="新細明體"/>
          <w:szCs w:val="24"/>
        </w:rPr>
        <w:t>等符號，</w:t>
      </w:r>
      <w:r w:rsidR="008B3A53">
        <w:rPr>
          <w:rFonts w:ascii="Times New Roman" w:hAnsi="新細明體" w:hint="eastAsia"/>
          <w:szCs w:val="24"/>
        </w:rPr>
        <w:t>其中符號的</w:t>
      </w:r>
      <w:r w:rsidR="008B3A53">
        <w:rPr>
          <w:rFonts w:ascii="Times New Roman" w:hAnsi="新細明體" w:hint="eastAsia"/>
          <w:szCs w:val="24"/>
        </w:rPr>
        <w:t xml:space="preserve"> _push </w:t>
      </w:r>
      <w:r w:rsidR="008B3A53">
        <w:rPr>
          <w:rFonts w:ascii="Times New Roman" w:hAnsi="新細明體" w:hint="eastAsia"/>
          <w:szCs w:val="24"/>
        </w:rPr>
        <w:t>的分段為</w:t>
      </w:r>
      <w:r w:rsidR="008B3A53">
        <w:rPr>
          <w:rFonts w:ascii="Times New Roman" w:hAnsi="新細明體" w:hint="eastAsia"/>
          <w:szCs w:val="24"/>
        </w:rPr>
        <w:t xml:space="preserve"> sec 1</w:t>
      </w:r>
      <w:r w:rsidR="008B3A53">
        <w:rPr>
          <w:rFonts w:ascii="Times New Roman" w:hAnsi="新細明體" w:hint="eastAsia"/>
          <w:szCs w:val="24"/>
        </w:rPr>
        <w:t>，代表</w:t>
      </w:r>
      <w:r w:rsidR="008B3A53">
        <w:rPr>
          <w:rFonts w:ascii="Times New Roman" w:hAnsi="新細明體" w:hint="eastAsia"/>
          <w:szCs w:val="24"/>
        </w:rPr>
        <w:t xml:space="preserve"> _push </w:t>
      </w:r>
      <w:r w:rsidR="008B3A53">
        <w:rPr>
          <w:rFonts w:ascii="Times New Roman" w:hAnsi="新細明體" w:hint="eastAsia"/>
          <w:szCs w:val="24"/>
        </w:rPr>
        <w:t>是內文段，因為</w:t>
      </w:r>
      <w:r w:rsidR="008B3A53">
        <w:rPr>
          <w:rFonts w:ascii="Times New Roman" w:hAnsi="新細明體" w:hint="eastAsia"/>
          <w:szCs w:val="24"/>
        </w:rPr>
        <w:t xml:space="preserve"> .text </w:t>
      </w:r>
      <w:r w:rsidR="008B3A53">
        <w:rPr>
          <w:rFonts w:ascii="Times New Roman" w:hAnsi="新細明體" w:hint="eastAsia"/>
          <w:szCs w:val="24"/>
        </w:rPr>
        <w:t>符號的段落也是</w:t>
      </w:r>
      <w:r w:rsidR="008B3A53">
        <w:rPr>
          <w:rFonts w:ascii="Times New Roman" w:hAnsi="新細明體" w:hint="eastAsia"/>
          <w:szCs w:val="24"/>
        </w:rPr>
        <w:t xml:space="preserve"> sec 1</w:t>
      </w:r>
      <w:r w:rsidR="008B3A53">
        <w:rPr>
          <w:rFonts w:ascii="Times New Roman" w:hAnsi="新細明體" w:hint="eastAsia"/>
          <w:szCs w:val="24"/>
        </w:rPr>
        <w:t>。而</w:t>
      </w:r>
      <w:r w:rsidR="008B3A53">
        <w:rPr>
          <w:rFonts w:ascii="Times New Roman" w:hAnsi="新細明體" w:hint="eastAsia"/>
          <w:szCs w:val="24"/>
        </w:rPr>
        <w:t xml:space="preserve"> _stack </w:t>
      </w:r>
      <w:r w:rsidR="008B3A53">
        <w:rPr>
          <w:rFonts w:ascii="Times New Roman" w:hAnsi="新細明體" w:hint="eastAsia"/>
          <w:szCs w:val="24"/>
        </w:rPr>
        <w:t>與</w:t>
      </w:r>
      <w:r w:rsidR="008B3A53">
        <w:rPr>
          <w:rFonts w:ascii="Times New Roman" w:hAnsi="新細明體" w:hint="eastAsia"/>
          <w:szCs w:val="24"/>
        </w:rPr>
        <w:t xml:space="preserve"> _top </w:t>
      </w:r>
      <w:r w:rsidR="008B3A53">
        <w:rPr>
          <w:rFonts w:ascii="Times New Roman" w:hAnsi="新細明體" w:hint="eastAsia"/>
          <w:szCs w:val="24"/>
        </w:rPr>
        <w:t>兩個符號的分段為</w:t>
      </w:r>
      <w:r w:rsidR="008B3A53">
        <w:rPr>
          <w:rFonts w:ascii="Times New Roman" w:hAnsi="新細明體" w:hint="eastAsia"/>
          <w:szCs w:val="24"/>
        </w:rPr>
        <w:t xml:space="preserve"> sec 0</w:t>
      </w:r>
      <w:r w:rsidR="008B3A53">
        <w:rPr>
          <w:rFonts w:ascii="Times New Roman" w:hAnsi="新細明體" w:hint="eastAsia"/>
          <w:szCs w:val="24"/>
        </w:rPr>
        <w:t>，代表這兩個符號尚未被定義。</w:t>
      </w:r>
    </w:p>
    <w:p w:rsidR="008B3A53" w:rsidRDefault="008B3A53" w:rsidP="00E56293">
      <w:pPr>
        <w:rPr>
          <w:rFonts w:ascii="Times New Roman" w:hAnsi="新細明體"/>
          <w:szCs w:val="24"/>
        </w:rPr>
      </w:pPr>
    </w:p>
    <w:p w:rsidR="008B3A53" w:rsidRPr="008B3A53" w:rsidRDefault="008B3A53" w:rsidP="008B3A53">
      <w:pPr>
        <w:rPr>
          <w:rFonts w:ascii="SimHei" w:hAnsi="Times New Roman"/>
          <w:szCs w:val="24"/>
        </w:rPr>
      </w:pPr>
      <w:r>
        <w:rPr>
          <w:rFonts w:ascii="Times New Roman" w:hAnsi="新細明體" w:hint="eastAsia"/>
          <w:szCs w:val="24"/>
        </w:rPr>
        <w:t>在</w:t>
      </w:r>
      <w:r w:rsidR="00AC3E49" w:rsidRPr="00740078">
        <w:rPr>
          <w:rFonts w:ascii="Times New Roman" w:hAnsi="新細明體"/>
          <w:szCs w:val="24"/>
        </w:rPr>
        <w:t>『</w:t>
      </w:r>
      <w:r w:rsidR="00AC3E49" w:rsidRPr="00740078">
        <w:rPr>
          <w:rFonts w:ascii="Times New Roman" w:hAnsi="Times New Roman"/>
          <w:szCs w:val="24"/>
        </w:rPr>
        <w:t>RELOCATION RECORDS FOR [.text]</w:t>
      </w:r>
      <w:r w:rsidR="00AC3E49" w:rsidRPr="00740078">
        <w:rPr>
          <w:rFonts w:ascii="Times New Roman" w:hAnsi="新細明體"/>
          <w:szCs w:val="24"/>
        </w:rPr>
        <w:t>』段落中</w:t>
      </w:r>
      <w:r w:rsidR="00AC3E49">
        <w:rPr>
          <w:rFonts w:ascii="Times New Roman" w:hAnsi="新細明體" w:hint="eastAsia"/>
          <w:szCs w:val="24"/>
        </w:rPr>
        <w:t>，</w:t>
      </w:r>
      <w:r>
        <w:rPr>
          <w:rFonts w:ascii="Times New Roman" w:hAnsi="新細明體" w:hint="eastAsia"/>
          <w:szCs w:val="24"/>
        </w:rPr>
        <w:t>包含了許多內文段的</w:t>
      </w:r>
      <w:r>
        <w:rPr>
          <w:rFonts w:ascii="Times New Roman" w:hAnsi="新細明體"/>
          <w:szCs w:val="24"/>
        </w:rPr>
        <w:t>修正記錄</w:t>
      </w:r>
      <w:r>
        <w:rPr>
          <w:rFonts w:ascii="Times New Roman" w:hAnsi="新細明體" w:hint="eastAsia"/>
          <w:szCs w:val="24"/>
        </w:rPr>
        <w:t>，舉例而言，像是</w:t>
      </w:r>
      <w:r>
        <w:rPr>
          <w:rFonts w:ascii="Times New Roman" w:hAnsi="新細明體" w:hint="eastAsia"/>
          <w:szCs w:val="24"/>
        </w:rPr>
        <w:t xml:space="preserve"> </w:t>
      </w:r>
      <w:r w:rsidRPr="00EB6916">
        <w:rPr>
          <w:rFonts w:ascii="SimHei" w:eastAsia="SimHei" w:hAnsi="Times New Roman"/>
          <w:szCs w:val="24"/>
        </w:rPr>
        <w:t>00000004 dir32 _top</w:t>
      </w:r>
      <w:r>
        <w:rPr>
          <w:rFonts w:ascii="新細明體" w:hAnsi="新細明體" w:hint="eastAsia"/>
          <w:szCs w:val="24"/>
        </w:rPr>
        <w:t xml:space="preserve"> 代表在 .text 區段位址 0x04 的地方，需要加上 _top 的以便修正，其修正方法為 dir32</w:t>
      </w:r>
      <w:r w:rsidR="003E4288">
        <w:rPr>
          <w:rFonts w:ascii="新細明體" w:hAnsi="新細明體" w:hint="eastAsia"/>
          <w:szCs w:val="24"/>
        </w:rPr>
        <w:t xml:space="preserve"> (據筆者猜測，這應該是 32 bits direct addressing 的意思)</w:t>
      </w:r>
      <w:r>
        <w:rPr>
          <w:rFonts w:ascii="新細明體" w:hAnsi="新細明體" w:hint="eastAsia"/>
          <w:szCs w:val="24"/>
        </w:rPr>
        <w:t>。同理，</w:t>
      </w:r>
      <w:r w:rsidRPr="00EB6916">
        <w:rPr>
          <w:rFonts w:ascii="SimHei" w:eastAsia="SimHei" w:hAnsi="Times New Roman"/>
          <w:szCs w:val="24"/>
        </w:rPr>
        <w:t>00000010 dir32 _stack</w:t>
      </w:r>
      <w:r>
        <w:rPr>
          <w:rFonts w:ascii="新細明體" w:hAnsi="新細明體" w:hint="eastAsia"/>
          <w:szCs w:val="24"/>
        </w:rPr>
        <w:t xml:space="preserve"> </w:t>
      </w:r>
      <w:r>
        <w:rPr>
          <w:rFonts w:ascii="SimHei" w:hAnsi="Times New Roman" w:hint="eastAsia"/>
          <w:szCs w:val="24"/>
        </w:rPr>
        <w:t>這行修正記錄，則是說</w:t>
      </w:r>
      <w:r>
        <w:rPr>
          <w:rFonts w:ascii="SimHei" w:hAnsi="Times New Roman" w:hint="eastAsia"/>
          <w:szCs w:val="24"/>
        </w:rPr>
        <w:t xml:space="preserve"> 0x10 </w:t>
      </w:r>
      <w:r>
        <w:rPr>
          <w:rFonts w:ascii="SimHei" w:hAnsi="Times New Roman" w:hint="eastAsia"/>
          <w:szCs w:val="24"/>
        </w:rPr>
        <w:t>的位址處，需要加上</w:t>
      </w:r>
      <w:r>
        <w:rPr>
          <w:rFonts w:ascii="SimHei" w:hAnsi="Times New Roman" w:hint="eastAsia"/>
          <w:szCs w:val="24"/>
        </w:rPr>
        <w:t xml:space="preserve"> _stack </w:t>
      </w:r>
      <w:r>
        <w:rPr>
          <w:rFonts w:ascii="SimHei" w:hAnsi="Times New Roman" w:hint="eastAsia"/>
          <w:szCs w:val="24"/>
        </w:rPr>
        <w:t>的以便修正，其修正方法也是</w:t>
      </w:r>
      <w:r>
        <w:rPr>
          <w:rFonts w:ascii="SimHei" w:hAnsi="Times New Roman" w:hint="eastAsia"/>
          <w:szCs w:val="24"/>
        </w:rPr>
        <w:t xml:space="preserve"> dir32</w:t>
      </w:r>
      <w:r>
        <w:rPr>
          <w:rFonts w:ascii="SimHei" w:hAnsi="Times New Roman" w:hint="eastAsia"/>
          <w:szCs w:val="24"/>
        </w:rPr>
        <w:t>。</w:t>
      </w:r>
    </w:p>
    <w:p w:rsidR="00AC3E49" w:rsidRDefault="00AC3E49" w:rsidP="00E56293">
      <w:pPr>
        <w:rPr>
          <w:rFonts w:ascii="Times New Roman" w:hAnsi="新細明體"/>
          <w:szCs w:val="24"/>
        </w:rPr>
      </w:pPr>
    </w:p>
    <w:p w:rsidR="00AC3E49" w:rsidRPr="00AA718F" w:rsidRDefault="00AC3E49" w:rsidP="00AA718F">
      <w:pPr>
        <w:pStyle w:val="afa"/>
        <w:ind w:left="240" w:right="240"/>
      </w:pPr>
      <w:r w:rsidRPr="00AA718F">
        <w:rPr>
          <w:rFonts w:hint="eastAsia"/>
        </w:rPr>
        <w:t>專案</w:t>
      </w:r>
      <w:r>
        <w:rPr>
          <w:rFonts w:hint="eastAsia"/>
        </w:rPr>
        <w:t>建置</w:t>
      </w:r>
      <w:r w:rsidRPr="00AA718F">
        <w:rPr>
          <w:rFonts w:hint="eastAsia"/>
        </w:rPr>
        <w:t>工具</w:t>
      </w:r>
    </w:p>
    <w:p w:rsidR="00AC3E49" w:rsidRDefault="00AC3E49" w:rsidP="009714F6">
      <w:r>
        <w:rPr>
          <w:rFonts w:hint="eastAsia"/>
        </w:rPr>
        <w:t>當程式越來越多時，編譯、連結與測試的動作會變得相當繁瑣，此時就必須使用</w:t>
      </w:r>
      <w:r>
        <w:rPr>
          <w:rFonts w:hint="eastAsia"/>
        </w:rPr>
        <w:lastRenderedPageBreak/>
        <w:t>專案建置工具。</w:t>
      </w:r>
      <w:r>
        <w:rPr>
          <w:rFonts w:hint="eastAsia"/>
        </w:rPr>
        <w:t xml:space="preserve">GNU </w:t>
      </w:r>
      <w:r>
        <w:rPr>
          <w:rFonts w:hint="eastAsia"/>
        </w:rPr>
        <w:t>的</w:t>
      </w:r>
      <w:r>
        <w:rPr>
          <w:rFonts w:hint="eastAsia"/>
        </w:rPr>
        <w:t xml:space="preserve"> make </w:t>
      </w:r>
      <w:r>
        <w:rPr>
          <w:rFonts w:hint="eastAsia"/>
        </w:rPr>
        <w:t>是專案編譯上相當著名的典型工具，在此，我們將用</w:t>
      </w:r>
      <w:r>
        <w:rPr>
          <w:rFonts w:hint="eastAsia"/>
        </w:rPr>
        <w:t xml:space="preserve"> make </w:t>
      </w:r>
      <w:r>
        <w:rPr>
          <w:rFonts w:hint="eastAsia"/>
        </w:rPr>
        <w:t>來學習大型專案開發所需的專案管理技巧。並且透過</w:t>
      </w:r>
      <w:r>
        <w:rPr>
          <w:rFonts w:hint="eastAsia"/>
        </w:rPr>
        <w:t>make</w:t>
      </w:r>
      <w:r>
        <w:rPr>
          <w:rFonts w:hint="eastAsia"/>
        </w:rPr>
        <w:t>觀察大型專案的開發過程，讓讀者得以學習到專業的系統程式開發流程。</w:t>
      </w:r>
    </w:p>
    <w:p w:rsidR="00AC3E49" w:rsidRDefault="00AC3E49" w:rsidP="009714F6"/>
    <w:p w:rsidR="00AC3E49" w:rsidRDefault="00AC3E49" w:rsidP="009714F6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專案編譯工具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 xml:space="preserve">make 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是用來編譯專案的強有力工具，使用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 xml:space="preserve"> make 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工具可以有效的整合許多程式，並且進行快速的大型專案編譯動作。像是著名的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 xml:space="preserve"> Linux 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作業系統就是以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 xml:space="preserve"> gcc 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與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 xml:space="preserve"> make 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等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 xml:space="preserve"> GNU 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工具所建構出來的。因此，學習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 xml:space="preserve"> GNU 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工具更是進入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 xml:space="preserve"> Linux 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系統程式設計的捷徑。</w:t>
      </w:r>
    </w:p>
    <w:p w:rsidR="00AC3E49" w:rsidRDefault="00AC3E49" w:rsidP="009714F6"/>
    <w:p w:rsidR="00AC3E49" w:rsidRDefault="00AC3E49" w:rsidP="009714F6">
      <w:r>
        <w:rPr>
          <w:rFonts w:hint="eastAsia"/>
        </w:rPr>
        <w:t>對於初學者而言，可能會覺得</w:t>
      </w:r>
      <w:r>
        <w:rPr>
          <w:rFonts w:hint="eastAsia"/>
        </w:rPr>
        <w:t xml:space="preserve">make </w:t>
      </w:r>
      <w:r>
        <w:rPr>
          <w:rFonts w:hint="eastAsia"/>
        </w:rPr>
        <w:t>的語法相當怪異，然而，對於有經驗的程式設計人員而言，卻會覺得</w:t>
      </w:r>
      <w:r>
        <w:rPr>
          <w:rFonts w:hint="eastAsia"/>
        </w:rPr>
        <w:t xml:space="preserve"> make </w:t>
      </w:r>
      <w:r>
        <w:rPr>
          <w:rFonts w:hint="eastAsia"/>
        </w:rPr>
        <w:t>專案管理工具相當方便。</w:t>
      </w:r>
    </w:p>
    <w:p w:rsidR="00AC3E49" w:rsidRDefault="00AC3E49" w:rsidP="009714F6"/>
    <w:p w:rsidR="00AC3E49" w:rsidRDefault="00AC3E49" w:rsidP="009714F6">
      <w:r>
        <w:rPr>
          <w:rFonts w:hint="eastAsia"/>
        </w:rPr>
        <w:t>在此，我們將利用上述的範例程式</w:t>
      </w:r>
      <w:r>
        <w:rPr>
          <w:rFonts w:hint="eastAsia"/>
        </w:rPr>
        <w:t xml:space="preserve"> (StackType.c, StackFunc.c, StackMain.c)</w:t>
      </w:r>
      <w:r>
        <w:rPr>
          <w:rFonts w:hint="eastAsia"/>
        </w:rPr>
        <w:t>，示範如何使用</w:t>
      </w:r>
      <w:r>
        <w:rPr>
          <w:rFonts w:hint="eastAsia"/>
        </w:rPr>
        <w:t xml:space="preserve"> make </w:t>
      </w:r>
      <w:r>
        <w:rPr>
          <w:rFonts w:hint="eastAsia"/>
        </w:rPr>
        <w:t>工具。這些檔案在光碟中被放</w:t>
      </w:r>
      <w:r w:rsidR="00E90AE2">
        <w:rPr>
          <w:rFonts w:hint="eastAsia"/>
        </w:rPr>
        <w:t>在範例的</w:t>
      </w:r>
      <w:r>
        <w:rPr>
          <w:rFonts w:hint="eastAsia"/>
        </w:rPr>
        <w:t xml:space="preserve"> ch05 </w:t>
      </w:r>
      <w:r w:rsidR="00E90AE2">
        <w:rPr>
          <w:rFonts w:hint="eastAsia"/>
        </w:rPr>
        <w:t>資料夾</w:t>
      </w:r>
      <w:r>
        <w:rPr>
          <w:rFonts w:hint="eastAsia"/>
        </w:rPr>
        <w:t>中，其中包含一個名為</w:t>
      </w:r>
      <w:r>
        <w:rPr>
          <w:rFonts w:hint="eastAsia"/>
        </w:rPr>
        <w:t xml:space="preserve"> Makefile </w:t>
      </w:r>
      <w:r>
        <w:rPr>
          <w:rFonts w:hint="eastAsia"/>
        </w:rPr>
        <w:t>的專案檔案，</w:t>
      </w:r>
      <w:r w:rsidR="00E90AE2">
        <w:rPr>
          <w:rFonts w:hint="eastAsia"/>
        </w:rPr>
        <w:t>該檔案的</w:t>
      </w:r>
      <w:r>
        <w:rPr>
          <w:rFonts w:hint="eastAsia"/>
        </w:rPr>
        <w:t>內容如下：</w:t>
      </w:r>
    </w:p>
    <w:p w:rsidR="00AC3E49" w:rsidRPr="003A7AC8" w:rsidRDefault="00AC3E49" w:rsidP="009714F6"/>
    <w:p w:rsidR="00AC3E49" w:rsidRPr="00EE445B" w:rsidRDefault="00AC3E49" w:rsidP="009714F6">
      <w:pPr>
        <w:pStyle w:val="a8"/>
      </w:pPr>
      <w:r>
        <w:rPr>
          <w:rFonts w:hint="eastAsia"/>
        </w:rPr>
        <w:t>範例</w:t>
      </w:r>
      <w:r>
        <w:rPr>
          <w:rFonts w:hint="eastAsia"/>
        </w:rPr>
        <w:t xml:space="preserve"> </w:t>
      </w:r>
      <w:fldSimple w:instr=" STYLEREF 1 \s ">
        <w:r w:rsidR="002233D6">
          <w:rPr>
            <w:noProof/>
          </w:rPr>
          <w:t>5</w:t>
        </w:r>
      </w:fldSimple>
      <w:r>
        <w:t>.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範例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F36CB3">
        <w:fldChar w:fldCharType="separate"/>
      </w:r>
      <w:r w:rsidR="002233D6">
        <w:rPr>
          <w:noProof/>
        </w:rPr>
        <w:t>15</w:t>
      </w:r>
      <w:r w:rsidR="00F36CB3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專案編譯的</w:t>
      </w:r>
      <w:r>
        <w:rPr>
          <w:rFonts w:hint="eastAsia"/>
        </w:rPr>
        <w:t xml:space="preserve"> Makefile </w:t>
      </w:r>
      <w:r>
        <w:rPr>
          <w:rFonts w:hint="eastAsia"/>
        </w:rPr>
        <w:t>檔案。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362"/>
      </w:tblGrid>
      <w:tr w:rsidR="00AC3E49" w:rsidRPr="003901FB" w:rsidTr="00816711">
        <w:tc>
          <w:tcPr>
            <w:tcW w:w="8362" w:type="dxa"/>
          </w:tcPr>
          <w:p w:rsidR="00EB6916" w:rsidRPr="00EB6916" w:rsidRDefault="00EB6916" w:rsidP="00EB6916">
            <w:pPr>
              <w:rPr>
                <w:lang w:val="pt-BR"/>
              </w:rPr>
            </w:pPr>
            <w:r w:rsidRPr="00EB6916">
              <w:rPr>
                <w:lang w:val="pt-BR"/>
              </w:rPr>
              <w:t>CC = gcc</w:t>
            </w:r>
          </w:p>
          <w:p w:rsidR="00EB6916" w:rsidRPr="00EB6916" w:rsidRDefault="00EB6916" w:rsidP="00EB6916">
            <w:pPr>
              <w:rPr>
                <w:lang w:val="pt-BR"/>
              </w:rPr>
            </w:pPr>
            <w:r w:rsidRPr="00EB6916">
              <w:rPr>
                <w:lang w:val="pt-BR"/>
              </w:rPr>
              <w:t>AR = ar</w:t>
            </w:r>
          </w:p>
          <w:p w:rsidR="00EB6916" w:rsidRPr="00EB6916" w:rsidRDefault="00EB6916" w:rsidP="00EB6916">
            <w:pPr>
              <w:rPr>
                <w:lang w:val="pt-BR"/>
              </w:rPr>
            </w:pPr>
            <w:r w:rsidRPr="00EB6916">
              <w:rPr>
                <w:lang w:val="pt-BR"/>
              </w:rPr>
              <w:t>OBJS = StackType.o StackFunc.o</w:t>
            </w:r>
          </w:p>
          <w:p w:rsidR="00EB6916" w:rsidRPr="00EB6916" w:rsidRDefault="00EB6916" w:rsidP="00EB6916">
            <w:pPr>
              <w:rPr>
                <w:lang w:val="pt-BR"/>
              </w:rPr>
            </w:pPr>
            <w:r w:rsidRPr="00EB6916">
              <w:rPr>
                <w:lang w:val="pt-BR"/>
              </w:rPr>
              <w:t>BIN = stack</w:t>
            </w:r>
          </w:p>
          <w:p w:rsidR="00EB6916" w:rsidRPr="00EB6916" w:rsidRDefault="00EB6916" w:rsidP="00EB6916">
            <w:pPr>
              <w:rPr>
                <w:lang w:val="pt-BR"/>
              </w:rPr>
            </w:pPr>
            <w:r w:rsidRPr="00EB6916">
              <w:rPr>
                <w:lang w:val="pt-BR"/>
              </w:rPr>
              <w:t>RM = rm -f</w:t>
            </w:r>
          </w:p>
          <w:p w:rsidR="00EB6916" w:rsidRPr="00EB6916" w:rsidRDefault="00EB6916" w:rsidP="00EB6916">
            <w:pPr>
              <w:rPr>
                <w:lang w:val="pt-BR"/>
              </w:rPr>
            </w:pPr>
            <w:r w:rsidRPr="00EB6916">
              <w:rPr>
                <w:lang w:val="pt-BR"/>
              </w:rPr>
              <w:t>INCS = -I .</w:t>
            </w:r>
          </w:p>
          <w:p w:rsidR="00EB6916" w:rsidRPr="00EB6916" w:rsidRDefault="00EB6916" w:rsidP="00EB6916">
            <w:pPr>
              <w:rPr>
                <w:lang w:val="pt-BR"/>
              </w:rPr>
            </w:pPr>
            <w:r w:rsidRPr="00EB6916">
              <w:rPr>
                <w:lang w:val="pt-BR"/>
              </w:rPr>
              <w:t>LIBS = -L .</w:t>
            </w:r>
          </w:p>
          <w:p w:rsidR="00EB6916" w:rsidRPr="00EB6916" w:rsidRDefault="00EB6916" w:rsidP="00EB6916">
            <w:pPr>
              <w:rPr>
                <w:lang w:val="pt-BR"/>
              </w:rPr>
            </w:pPr>
            <w:r w:rsidRPr="00EB6916">
              <w:rPr>
                <w:lang w:val="pt-BR"/>
              </w:rPr>
              <w:t>CFLAGS = $(INCS) $(LIBS)</w:t>
            </w:r>
          </w:p>
          <w:p w:rsidR="00EB6916" w:rsidRPr="00EB6916" w:rsidRDefault="00EB6916" w:rsidP="00EB6916">
            <w:pPr>
              <w:rPr>
                <w:lang w:val="pt-BR"/>
              </w:rPr>
            </w:pPr>
          </w:p>
          <w:p w:rsidR="00EB6916" w:rsidRPr="00EB6916" w:rsidRDefault="00EB6916" w:rsidP="00EB6916">
            <w:pPr>
              <w:rPr>
                <w:lang w:val="pt-BR"/>
              </w:rPr>
            </w:pPr>
            <w:r w:rsidRPr="00EB6916">
              <w:rPr>
                <w:lang w:val="pt-BR"/>
              </w:rPr>
              <w:t>all: $(BIN)</w:t>
            </w:r>
          </w:p>
          <w:p w:rsidR="00EB6916" w:rsidRPr="00EB6916" w:rsidRDefault="00EB6916" w:rsidP="00EB6916">
            <w:pPr>
              <w:rPr>
                <w:lang w:val="pt-BR"/>
              </w:rPr>
            </w:pPr>
          </w:p>
          <w:p w:rsidR="00EB6916" w:rsidRPr="00EB6916" w:rsidRDefault="00EB6916" w:rsidP="00EB6916">
            <w:pPr>
              <w:rPr>
                <w:lang w:val="pt-BR"/>
              </w:rPr>
            </w:pPr>
            <w:r w:rsidRPr="00EB6916">
              <w:rPr>
                <w:lang w:val="pt-BR"/>
              </w:rPr>
              <w:t xml:space="preserve">clean: </w:t>
            </w:r>
          </w:p>
          <w:p w:rsidR="00EB6916" w:rsidRPr="00EB6916" w:rsidRDefault="00EB6916" w:rsidP="00EB6916">
            <w:pPr>
              <w:rPr>
                <w:lang w:val="pt-BR"/>
              </w:rPr>
            </w:pPr>
            <w:r w:rsidRPr="00EB6916">
              <w:rPr>
                <w:lang w:val="pt-BR"/>
              </w:rPr>
              <w:tab/>
              <w:t>${RM} *.o *.exe *.a</w:t>
            </w:r>
          </w:p>
          <w:p w:rsidR="00EB6916" w:rsidRPr="00EB6916" w:rsidRDefault="00EB6916" w:rsidP="00EB6916">
            <w:pPr>
              <w:rPr>
                <w:lang w:val="pt-BR"/>
              </w:rPr>
            </w:pPr>
          </w:p>
          <w:p w:rsidR="00EB6916" w:rsidRPr="00EB6916" w:rsidRDefault="00EB6916" w:rsidP="00EB6916">
            <w:pPr>
              <w:rPr>
                <w:lang w:val="pt-BR"/>
              </w:rPr>
            </w:pPr>
            <w:r w:rsidRPr="00EB6916">
              <w:rPr>
                <w:lang w:val="pt-BR"/>
              </w:rPr>
              <w:t>$(BIN): $(AR)</w:t>
            </w:r>
          </w:p>
          <w:p w:rsidR="00EB6916" w:rsidRPr="00EB6916" w:rsidRDefault="00EB6916" w:rsidP="00EB6916">
            <w:pPr>
              <w:rPr>
                <w:lang w:val="pt-BR"/>
              </w:rPr>
            </w:pPr>
            <w:r w:rsidRPr="00EB6916">
              <w:rPr>
                <w:lang w:val="pt-BR"/>
              </w:rPr>
              <w:tab/>
              <w:t>$(CC) StackMain.c -lstack -o $(BIN) $(CFLAGS)</w:t>
            </w:r>
          </w:p>
          <w:p w:rsidR="00EB6916" w:rsidRPr="00EB6916" w:rsidRDefault="00EB6916" w:rsidP="00EB6916">
            <w:pPr>
              <w:rPr>
                <w:lang w:val="pt-BR"/>
              </w:rPr>
            </w:pPr>
          </w:p>
          <w:p w:rsidR="00EB6916" w:rsidRPr="00EB6916" w:rsidRDefault="00EB6916" w:rsidP="00EB6916">
            <w:pPr>
              <w:rPr>
                <w:lang w:val="pt-BR"/>
              </w:rPr>
            </w:pPr>
            <w:r w:rsidRPr="00EB6916">
              <w:rPr>
                <w:lang w:val="pt-BR"/>
              </w:rPr>
              <w:t>$(AR) : $(OBJS)</w:t>
            </w:r>
          </w:p>
          <w:p w:rsidR="00EB6916" w:rsidRPr="00EB6916" w:rsidRDefault="00EB6916" w:rsidP="00EB6916">
            <w:pPr>
              <w:rPr>
                <w:lang w:val="pt-BR"/>
              </w:rPr>
            </w:pPr>
            <w:r w:rsidRPr="00EB6916">
              <w:rPr>
                <w:lang w:val="pt-BR"/>
              </w:rPr>
              <w:tab/>
              <w:t>$(AR) -r libstack.a $(OBJS)</w:t>
            </w:r>
          </w:p>
          <w:p w:rsidR="00EB6916" w:rsidRPr="00EB6916" w:rsidRDefault="00EB6916" w:rsidP="00EB6916">
            <w:pPr>
              <w:rPr>
                <w:lang w:val="pt-BR"/>
              </w:rPr>
            </w:pPr>
          </w:p>
          <w:p w:rsidR="00EB6916" w:rsidRPr="00EB6916" w:rsidRDefault="00EB6916" w:rsidP="00EB6916">
            <w:pPr>
              <w:rPr>
                <w:lang w:val="pt-BR"/>
              </w:rPr>
            </w:pPr>
            <w:r w:rsidRPr="00EB6916">
              <w:rPr>
                <w:lang w:val="pt-BR"/>
              </w:rPr>
              <w:t>StackFunc.o : StackFunc.c</w:t>
            </w:r>
          </w:p>
          <w:p w:rsidR="00EB6916" w:rsidRPr="00EB6916" w:rsidRDefault="00EB6916" w:rsidP="00EB6916">
            <w:pPr>
              <w:rPr>
                <w:lang w:val="pt-BR"/>
              </w:rPr>
            </w:pPr>
            <w:r w:rsidRPr="00EB6916">
              <w:rPr>
                <w:lang w:val="pt-BR"/>
              </w:rPr>
              <w:lastRenderedPageBreak/>
              <w:tab/>
              <w:t>$(CC) -c StackFunc.c -o StackFunc.o $(CFLAGS)</w:t>
            </w:r>
          </w:p>
          <w:p w:rsidR="00EB6916" w:rsidRPr="00EB6916" w:rsidRDefault="00EB6916" w:rsidP="00EB6916">
            <w:pPr>
              <w:rPr>
                <w:lang w:val="pt-BR"/>
              </w:rPr>
            </w:pPr>
          </w:p>
          <w:p w:rsidR="00EB6916" w:rsidRPr="00EB6916" w:rsidRDefault="00EB6916" w:rsidP="00EB6916">
            <w:pPr>
              <w:rPr>
                <w:lang w:val="pt-BR"/>
              </w:rPr>
            </w:pPr>
            <w:r w:rsidRPr="00EB6916">
              <w:rPr>
                <w:lang w:val="pt-BR"/>
              </w:rPr>
              <w:t>StackType.o : StackType.c</w:t>
            </w:r>
          </w:p>
          <w:p w:rsidR="00AC3E49" w:rsidRPr="001F48DA" w:rsidRDefault="00EB6916" w:rsidP="0085270E">
            <w:pPr>
              <w:rPr>
                <w:lang w:val="pt-BR"/>
              </w:rPr>
            </w:pPr>
            <w:r w:rsidRPr="00EB6916">
              <w:rPr>
                <w:lang w:val="pt-BR"/>
              </w:rPr>
              <w:tab/>
              <w:t>$(CC) -c StackType.c -o StackType.o $(CFLAGS)</w:t>
            </w:r>
          </w:p>
        </w:tc>
      </w:tr>
    </w:tbl>
    <w:p w:rsidR="00AC3E49" w:rsidRPr="001F48DA" w:rsidRDefault="00AC3E49" w:rsidP="009714F6">
      <w:pPr>
        <w:rPr>
          <w:lang w:val="pt-BR"/>
        </w:rPr>
      </w:pPr>
    </w:p>
    <w:p w:rsidR="00AC3E49" w:rsidRDefault="00AC3E49" w:rsidP="009714F6">
      <w:r>
        <w:rPr>
          <w:rFonts w:hint="eastAsia"/>
        </w:rPr>
        <w:t>接著，我們</w:t>
      </w:r>
      <w:r w:rsidR="00BD48CE">
        <w:rPr>
          <w:rFonts w:hint="eastAsia"/>
        </w:rPr>
        <w:t>進行</w:t>
      </w:r>
      <w:r>
        <w:rPr>
          <w:rFonts w:hint="eastAsia"/>
        </w:rPr>
        <w:t>專案編譯的動作，其過程如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>REF _Ref230169562 \h</w:instrText>
      </w:r>
      <w:r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範例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16</w:t>
      </w:r>
      <w:r w:rsidR="00F36CB3">
        <w:fldChar w:fldCharType="end"/>
      </w:r>
      <w:r>
        <w:rPr>
          <w:rFonts w:hint="eastAsia"/>
        </w:rPr>
        <w:t>所示。您可以看到當專案編譯指令</w:t>
      </w:r>
      <w:r>
        <w:rPr>
          <w:rFonts w:hint="eastAsia"/>
        </w:rPr>
        <w:t>make</w:t>
      </w:r>
      <w:r>
        <w:rPr>
          <w:rFonts w:hint="eastAsia"/>
        </w:rPr>
        <w:t>執行時，一連串的動作被觸發。</w:t>
      </w:r>
    </w:p>
    <w:p w:rsidR="00AC3E49" w:rsidRDefault="00AC3E49" w:rsidP="009714F6"/>
    <w:p w:rsidR="00AC3E49" w:rsidRPr="00EE445B" w:rsidRDefault="00AC3E49" w:rsidP="009714F6">
      <w:pPr>
        <w:pStyle w:val="a8"/>
      </w:pPr>
      <w:bookmarkStart w:id="125" w:name="_Ref230169562"/>
      <w:r>
        <w:rPr>
          <w:rFonts w:hint="eastAsia"/>
        </w:rPr>
        <w:t>範例</w:t>
      </w:r>
      <w:r>
        <w:rPr>
          <w:rFonts w:hint="eastAsia"/>
        </w:rPr>
        <w:t xml:space="preserve"> </w:t>
      </w:r>
      <w:fldSimple w:instr=" STYLEREF 1 \s ">
        <w:r w:rsidR="002233D6">
          <w:rPr>
            <w:noProof/>
          </w:rPr>
          <w:t>5</w:t>
        </w:r>
      </w:fldSimple>
      <w:r>
        <w:t>.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範例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F36CB3">
        <w:fldChar w:fldCharType="separate"/>
      </w:r>
      <w:r w:rsidR="002233D6">
        <w:rPr>
          <w:noProof/>
        </w:rPr>
        <w:t>16</w:t>
      </w:r>
      <w:r w:rsidR="00F36CB3">
        <w:fldChar w:fldCharType="end"/>
      </w:r>
      <w:bookmarkEnd w:id="125"/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make </w:t>
      </w:r>
      <w:r>
        <w:rPr>
          <w:rFonts w:hint="eastAsia"/>
        </w:rPr>
        <w:t>工具的過程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928"/>
        <w:gridCol w:w="3594"/>
      </w:tblGrid>
      <w:tr w:rsidR="00AC3E49" w:rsidRPr="00491265" w:rsidTr="00816711">
        <w:tc>
          <w:tcPr>
            <w:tcW w:w="4928" w:type="dxa"/>
          </w:tcPr>
          <w:p w:rsidR="00AC3E49" w:rsidRPr="00491265" w:rsidRDefault="00BD48CE" w:rsidP="00816711">
            <w:r w:rsidRPr="00491265">
              <w:rPr>
                <w:rFonts w:hint="eastAsia"/>
              </w:rPr>
              <w:t>指令與執行結果</w:t>
            </w:r>
          </w:p>
        </w:tc>
        <w:tc>
          <w:tcPr>
            <w:tcW w:w="3594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t>說明</w:t>
            </w:r>
          </w:p>
        </w:tc>
      </w:tr>
      <w:tr w:rsidR="00AC3E49" w:rsidRPr="00491265" w:rsidTr="00816711">
        <w:tc>
          <w:tcPr>
            <w:tcW w:w="4928" w:type="dxa"/>
          </w:tcPr>
          <w:p w:rsidR="00EB6916" w:rsidRDefault="00EB6916" w:rsidP="00EB6916">
            <w:r>
              <w:t>C:\ch05&gt;make clean</w:t>
            </w:r>
          </w:p>
          <w:p w:rsidR="00EB6916" w:rsidRDefault="00EB6916" w:rsidP="00EB6916">
            <w:r>
              <w:t>rm -f *.o *.exe *.a</w:t>
            </w:r>
          </w:p>
          <w:p w:rsidR="00EB6916" w:rsidRDefault="00EB6916" w:rsidP="00EB6916"/>
          <w:p w:rsidR="00EB6916" w:rsidRDefault="00EB6916" w:rsidP="00EB6916">
            <w:r>
              <w:t>C:\ch05&gt;make</w:t>
            </w:r>
          </w:p>
          <w:p w:rsidR="00EB6916" w:rsidRDefault="00EB6916" w:rsidP="00EB6916">
            <w:r>
              <w:t>gcc -c StackType.c -o StackType.o -I . -L .</w:t>
            </w:r>
          </w:p>
          <w:p w:rsidR="00EB6916" w:rsidRDefault="00EB6916" w:rsidP="00EB6916">
            <w:r>
              <w:t>gcc -c StackFunc.c -o StackFunc.o -I . -L .</w:t>
            </w:r>
          </w:p>
          <w:p w:rsidR="00EB6916" w:rsidRDefault="00EB6916" w:rsidP="00EB6916">
            <w:r>
              <w:t>ar -r libstack.a StackType.o StackFunc.o</w:t>
            </w:r>
          </w:p>
          <w:p w:rsidR="00EB6916" w:rsidRDefault="00EB6916" w:rsidP="00EB6916">
            <w:r>
              <w:t>ar: creating libstack.a</w:t>
            </w:r>
          </w:p>
          <w:p w:rsidR="00AC3E49" w:rsidRPr="00491265" w:rsidRDefault="00EB6916" w:rsidP="00816711">
            <w:r>
              <w:t>gcc StackMain.c -lstack -o stack -I . -L .</w:t>
            </w:r>
          </w:p>
        </w:tc>
        <w:tc>
          <w:tcPr>
            <w:tcW w:w="3594" w:type="dxa"/>
          </w:tcPr>
          <w:p w:rsidR="00AC3E49" w:rsidRPr="00491265" w:rsidRDefault="00AC3E49" w:rsidP="00816711">
            <w:r w:rsidRPr="00491265">
              <w:rPr>
                <w:rFonts w:hint="eastAsia"/>
              </w:rPr>
              <w:t>清除上一次產生的檔案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 xml:space="preserve">  </w:t>
            </w:r>
            <w:r w:rsidRPr="00491265">
              <w:rPr>
                <w:rFonts w:hint="eastAsia"/>
              </w:rPr>
              <w:t>使用</w:t>
            </w:r>
            <w:r w:rsidRPr="00491265">
              <w:rPr>
                <w:rFonts w:hint="eastAsia"/>
              </w:rPr>
              <w:t>rm</w:t>
            </w:r>
            <w:r w:rsidRPr="00491265">
              <w:rPr>
                <w:rFonts w:hint="eastAsia"/>
              </w:rPr>
              <w:t>清除</w:t>
            </w:r>
            <w:r w:rsidRPr="00491265">
              <w:rPr>
                <w:rFonts w:hint="eastAsia"/>
              </w:rPr>
              <w:t>*.o,*.exe,*.a</w:t>
            </w:r>
            <w:r w:rsidRPr="00491265">
              <w:rPr>
                <w:rFonts w:hint="eastAsia"/>
              </w:rPr>
              <w:t>檔</w:t>
            </w:r>
          </w:p>
          <w:p w:rsidR="00AC3E49" w:rsidRPr="00491265" w:rsidRDefault="00AC3E49" w:rsidP="00816711"/>
          <w:p w:rsidR="00AC3E49" w:rsidRPr="00491265" w:rsidRDefault="00AC3E49" w:rsidP="00816711">
            <w:r w:rsidRPr="00491265">
              <w:rPr>
                <w:rFonts w:hint="eastAsia"/>
              </w:rPr>
              <w:t>進行專案編譯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 xml:space="preserve">  </w:t>
            </w:r>
            <w:r w:rsidRPr="00491265">
              <w:rPr>
                <w:rFonts w:hint="eastAsia"/>
              </w:rPr>
              <w:t>編譯</w:t>
            </w:r>
            <w:r w:rsidRPr="00491265">
              <w:rPr>
                <w:rFonts w:hint="eastAsia"/>
              </w:rPr>
              <w:t xml:space="preserve"> StackType</w:t>
            </w:r>
            <w:r w:rsidRPr="00491265">
              <w:rPr>
                <w:rFonts w:hint="eastAsia"/>
              </w:rPr>
              <w:t>中</w:t>
            </w:r>
            <w:r w:rsidRPr="00491265">
              <w:t>…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 xml:space="preserve">  </w:t>
            </w:r>
            <w:r w:rsidRPr="00491265">
              <w:rPr>
                <w:rFonts w:hint="eastAsia"/>
              </w:rPr>
              <w:t>編譯</w:t>
            </w:r>
            <w:r w:rsidRPr="00491265">
              <w:rPr>
                <w:rFonts w:hint="eastAsia"/>
              </w:rPr>
              <w:t xml:space="preserve"> StackFunc</w:t>
            </w:r>
            <w:r w:rsidRPr="00491265">
              <w:rPr>
                <w:rFonts w:hint="eastAsia"/>
              </w:rPr>
              <w:t>中</w:t>
            </w:r>
            <w:r w:rsidRPr="00491265">
              <w:t>…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 xml:space="preserve">  </w:t>
            </w:r>
            <w:r w:rsidRPr="00491265">
              <w:rPr>
                <w:rFonts w:hint="eastAsia"/>
              </w:rPr>
              <w:t>建立函式庫</w:t>
            </w:r>
            <w:r w:rsidRPr="00491265">
              <w:rPr>
                <w:rFonts w:hint="eastAsia"/>
              </w:rPr>
              <w:t xml:space="preserve"> libstack.a </w:t>
            </w:r>
            <w:r w:rsidRPr="00491265">
              <w:rPr>
                <w:rFonts w:hint="eastAsia"/>
              </w:rPr>
              <w:t>中</w:t>
            </w:r>
            <w:r w:rsidRPr="00491265">
              <w:t>…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 xml:space="preserve">  </w:t>
            </w:r>
            <w:r w:rsidRPr="00491265">
              <w:rPr>
                <w:rFonts w:hint="eastAsia"/>
              </w:rPr>
              <w:t>函式庫建立完成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 xml:space="preserve">  </w:t>
            </w:r>
            <w:r w:rsidRPr="00491265">
              <w:rPr>
                <w:rFonts w:hint="eastAsia"/>
              </w:rPr>
              <w:t>編譯主程式，並連結函式庫</w:t>
            </w:r>
          </w:p>
          <w:p w:rsidR="00AC3E49" w:rsidRPr="00491265" w:rsidRDefault="00AC3E49" w:rsidP="00816711">
            <w:r w:rsidRPr="00491265">
              <w:rPr>
                <w:rFonts w:hint="eastAsia"/>
              </w:rPr>
              <w:t xml:space="preserve">    </w:t>
            </w:r>
            <w:r w:rsidRPr="00491265">
              <w:rPr>
                <w:rFonts w:hint="eastAsia"/>
              </w:rPr>
              <w:t>輸出執行檔</w:t>
            </w:r>
            <w:r w:rsidRPr="00491265">
              <w:rPr>
                <w:rFonts w:hint="eastAsia"/>
              </w:rPr>
              <w:t xml:space="preserve"> stack</w:t>
            </w:r>
          </w:p>
        </w:tc>
      </w:tr>
    </w:tbl>
    <w:p w:rsidR="00AC3E49" w:rsidRDefault="00AC3E49" w:rsidP="009714F6"/>
    <w:p w:rsidR="00AC3E49" w:rsidRDefault="00AC3E49" w:rsidP="009714F6">
      <w:r>
        <w:rPr>
          <w:rFonts w:hint="eastAsia"/>
        </w:rPr>
        <w:t>在</w:t>
      </w:r>
      <w:r>
        <w:rPr>
          <w:rFonts w:hint="eastAsia"/>
        </w:rPr>
        <w:t xml:space="preserve">make </w:t>
      </w:r>
      <w:r>
        <w:rPr>
          <w:rFonts w:hint="eastAsia"/>
        </w:rPr>
        <w:t>的建置過程中，第一個目標</w:t>
      </w:r>
      <w:r>
        <w:rPr>
          <w:rFonts w:hint="eastAsia"/>
        </w:rPr>
        <w:t xml:space="preserve"> all</w:t>
      </w:r>
      <w:r>
        <w:rPr>
          <w:rFonts w:hint="eastAsia"/>
        </w:rPr>
        <w:t>會</w:t>
      </w:r>
      <w:r w:rsidR="0093647A">
        <w:rPr>
          <w:rFonts w:hint="eastAsia"/>
        </w:rPr>
        <w:t>先</w:t>
      </w:r>
      <w:r>
        <w:rPr>
          <w:rFonts w:hint="eastAsia"/>
        </w:rPr>
        <w:t>被觸發。接著，根據</w:t>
      </w:r>
      <w:r>
        <w:rPr>
          <w:rFonts w:hint="eastAsia"/>
        </w:rPr>
        <w:t xml:space="preserve">all : $(BIN) </w:t>
      </w:r>
      <w:r>
        <w:rPr>
          <w:rFonts w:hint="eastAsia"/>
        </w:rPr>
        <w:t>規則，其中</w:t>
      </w:r>
      <w:r>
        <w:rPr>
          <w:rFonts w:hint="eastAsia"/>
        </w:rPr>
        <w:t xml:space="preserve"> $(BIN) </w:t>
      </w:r>
      <w:r>
        <w:rPr>
          <w:rFonts w:hint="eastAsia"/>
        </w:rPr>
        <w:t>指的是前面所定義的</w:t>
      </w:r>
      <w:r>
        <w:rPr>
          <w:rFonts w:hint="eastAsia"/>
        </w:rPr>
        <w:t xml:space="preserve"> </w:t>
      </w:r>
      <w:r>
        <w:t>BIN = stack</w:t>
      </w:r>
      <w:r>
        <w:rPr>
          <w:rFonts w:hint="eastAsia"/>
        </w:rPr>
        <w:t>，因此，</w:t>
      </w:r>
      <w:r>
        <w:rPr>
          <w:rFonts w:hint="eastAsia"/>
        </w:rPr>
        <w:t xml:space="preserve">$(BIN) </w:t>
      </w:r>
      <w:r>
        <w:rPr>
          <w:rFonts w:hint="eastAsia"/>
        </w:rPr>
        <w:t>會被觸發。接著，由於</w:t>
      </w:r>
      <w:r>
        <w:rPr>
          <w:rFonts w:hint="eastAsia"/>
        </w:rPr>
        <w:t xml:space="preserve"> </w:t>
      </w:r>
      <w:r>
        <w:t>$(BIN): $(AR)</w:t>
      </w:r>
      <w:r>
        <w:rPr>
          <w:rFonts w:hint="eastAsia"/>
        </w:rPr>
        <w:t xml:space="preserve"> </w:t>
      </w:r>
      <w:r>
        <w:rPr>
          <w:rFonts w:hint="eastAsia"/>
        </w:rPr>
        <w:t>規則，於是目標</w:t>
      </w:r>
      <w:r>
        <w:rPr>
          <w:rFonts w:hint="eastAsia"/>
        </w:rPr>
        <w:t xml:space="preserve"> $(AR) </w:t>
      </w:r>
      <w:r>
        <w:rPr>
          <w:rFonts w:hint="eastAsia"/>
        </w:rPr>
        <w:t>被觸發。根據這樣的連鎖反應規則，您可以看到如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>REF _Ref234128751 \h</w:instrText>
      </w:r>
      <w:r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圖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18</w:t>
      </w:r>
      <w:r w:rsidR="00F36CB3">
        <w:fldChar w:fldCharType="end"/>
      </w:r>
      <w:r>
        <w:rPr>
          <w:rFonts w:hint="eastAsia"/>
        </w:rPr>
        <w:t>的觸發樹與執行過程，請讀者仔細追蹤，應可理解</w:t>
      </w:r>
      <w:r>
        <w:rPr>
          <w:rFonts w:hint="eastAsia"/>
        </w:rPr>
        <w:t xml:space="preserve"> make </w:t>
      </w:r>
      <w:r>
        <w:rPr>
          <w:rFonts w:hint="eastAsia"/>
        </w:rPr>
        <w:t>檔案的執行原理。</w:t>
      </w:r>
    </w:p>
    <w:p w:rsidR="00AC3E49" w:rsidRPr="00D55D65" w:rsidRDefault="00AC3E49" w:rsidP="009714F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362"/>
      </w:tblGrid>
      <w:tr w:rsidR="00AC3E49" w:rsidRPr="001F48DA" w:rsidTr="00816711">
        <w:tc>
          <w:tcPr>
            <w:tcW w:w="8362" w:type="dxa"/>
          </w:tcPr>
          <w:p w:rsidR="00AC3E49" w:rsidRPr="001F48DA" w:rsidRDefault="00AC3E49" w:rsidP="00816711">
            <w:pPr>
              <w:rPr>
                <w:lang w:val="sv-SE"/>
              </w:rPr>
            </w:pPr>
            <w:r w:rsidRPr="00491265">
              <w:sym w:font="Wingdings" w:char="F0E0"/>
            </w:r>
            <w:r w:rsidRPr="001F48DA">
              <w:rPr>
                <w:rFonts w:hint="eastAsia"/>
                <w:lang w:val="sv-SE"/>
              </w:rPr>
              <w:t xml:space="preserve"> a</w:t>
            </w:r>
            <w:r w:rsidRPr="001F48DA">
              <w:rPr>
                <w:lang w:val="sv-SE"/>
              </w:rPr>
              <w:t>ll</w:t>
            </w:r>
            <w:r w:rsidRPr="001F48DA">
              <w:rPr>
                <w:rFonts w:hint="eastAsia"/>
                <w:lang w:val="sv-SE"/>
              </w:rPr>
              <w:t xml:space="preserve"> </w:t>
            </w:r>
          </w:p>
          <w:p w:rsidR="00AC3E49" w:rsidRPr="001F48DA" w:rsidRDefault="00AC3E49" w:rsidP="00816711">
            <w:pPr>
              <w:rPr>
                <w:lang w:val="sv-SE"/>
              </w:rPr>
            </w:pPr>
            <w:r w:rsidRPr="001F48DA">
              <w:rPr>
                <w:rFonts w:hint="eastAsia"/>
                <w:lang w:val="sv-SE"/>
              </w:rPr>
              <w:t xml:space="preserve"> </w:t>
            </w:r>
            <w:r w:rsidRPr="00491265">
              <w:sym w:font="Wingdings" w:char="F0E0"/>
            </w:r>
            <w:r w:rsidRPr="001F48DA">
              <w:rPr>
                <w:lang w:val="sv-SE"/>
              </w:rPr>
              <w:t xml:space="preserve"> $(BIN)</w:t>
            </w:r>
          </w:p>
          <w:p w:rsidR="00AC3E49" w:rsidRPr="001F48DA" w:rsidRDefault="00AC3E49" w:rsidP="00816711">
            <w:pPr>
              <w:rPr>
                <w:lang w:val="sv-SE"/>
              </w:rPr>
            </w:pPr>
            <w:r w:rsidRPr="001F48DA">
              <w:rPr>
                <w:rFonts w:hint="eastAsia"/>
                <w:lang w:val="sv-SE"/>
              </w:rPr>
              <w:t xml:space="preserve">  </w:t>
            </w:r>
            <w:r w:rsidRPr="00491265">
              <w:sym w:font="Wingdings" w:char="F0E0"/>
            </w:r>
            <w:r w:rsidRPr="001F48DA">
              <w:rPr>
                <w:rFonts w:hint="eastAsia"/>
                <w:lang w:val="sv-SE"/>
              </w:rPr>
              <w:t xml:space="preserve"> $(AR) </w:t>
            </w:r>
          </w:p>
          <w:p w:rsidR="00AC3E49" w:rsidRPr="001F48DA" w:rsidRDefault="00AC3E49" w:rsidP="00816711">
            <w:pPr>
              <w:rPr>
                <w:lang w:val="sv-SE"/>
              </w:rPr>
            </w:pPr>
            <w:r w:rsidRPr="001F48DA">
              <w:rPr>
                <w:rFonts w:hint="eastAsia"/>
                <w:lang w:val="sv-SE"/>
              </w:rPr>
              <w:t xml:space="preserve">   </w:t>
            </w:r>
            <w:r w:rsidRPr="00491265">
              <w:sym w:font="Wingdings" w:char="F0E0"/>
            </w:r>
            <w:r w:rsidRPr="001F48DA">
              <w:rPr>
                <w:rFonts w:hint="eastAsia"/>
                <w:lang w:val="sv-SE"/>
              </w:rPr>
              <w:t xml:space="preserve"> $(OBJS)</w:t>
            </w:r>
          </w:p>
          <w:p w:rsidR="00AC3E49" w:rsidRPr="001F48DA" w:rsidRDefault="00AC3E49" w:rsidP="00816711">
            <w:pPr>
              <w:rPr>
                <w:lang w:val="sv-SE"/>
              </w:rPr>
            </w:pPr>
            <w:r w:rsidRPr="001F48DA">
              <w:rPr>
                <w:rFonts w:hint="eastAsia"/>
                <w:lang w:val="sv-SE"/>
              </w:rPr>
              <w:t xml:space="preserve">    </w:t>
            </w:r>
            <w:r w:rsidRPr="00491265">
              <w:sym w:font="Wingdings" w:char="F0E0"/>
            </w:r>
            <w:r w:rsidRPr="001F48DA">
              <w:rPr>
                <w:rFonts w:hint="eastAsia"/>
                <w:lang w:val="sv-SE"/>
              </w:rPr>
              <w:t xml:space="preserve"> StackType.o</w:t>
            </w:r>
          </w:p>
          <w:p w:rsidR="00AC3E49" w:rsidRPr="001F48DA" w:rsidRDefault="00AC3E49" w:rsidP="00816711">
            <w:pPr>
              <w:rPr>
                <w:lang w:val="sv-SE"/>
              </w:rPr>
            </w:pPr>
            <w:r w:rsidRPr="001F48DA">
              <w:rPr>
                <w:rFonts w:hint="eastAsia"/>
                <w:lang w:val="sv-SE"/>
              </w:rPr>
              <w:t xml:space="preserve">     StackType.o : </w:t>
            </w:r>
            <w:r w:rsidRPr="001F48DA">
              <w:rPr>
                <w:lang w:val="sv-SE"/>
              </w:rPr>
              <w:t xml:space="preserve">gcc -c StackType.c -o StackType.o -I </w:t>
            </w:r>
            <w:r w:rsidR="00EB6916">
              <w:rPr>
                <w:rFonts w:hint="eastAsia"/>
                <w:lang w:val="sv-SE"/>
              </w:rPr>
              <w:t>.</w:t>
            </w:r>
            <w:r w:rsidRPr="001F48DA">
              <w:rPr>
                <w:lang w:val="sv-SE"/>
              </w:rPr>
              <w:t xml:space="preserve"> -L </w:t>
            </w:r>
            <w:r w:rsidR="00EB6916">
              <w:rPr>
                <w:rFonts w:hint="eastAsia"/>
                <w:lang w:val="sv-SE"/>
              </w:rPr>
              <w:t>.</w:t>
            </w:r>
          </w:p>
          <w:p w:rsidR="00AC3E49" w:rsidRPr="001F48DA" w:rsidRDefault="00AC3E49" w:rsidP="00816711">
            <w:pPr>
              <w:rPr>
                <w:lang w:val="sv-SE"/>
              </w:rPr>
            </w:pPr>
            <w:r w:rsidRPr="001F48DA">
              <w:rPr>
                <w:rFonts w:hint="eastAsia"/>
                <w:lang w:val="sv-SE"/>
              </w:rPr>
              <w:t xml:space="preserve">    </w:t>
            </w:r>
            <w:r w:rsidRPr="00491265">
              <w:sym w:font="Wingdings" w:char="F0E0"/>
            </w:r>
            <w:r w:rsidRPr="001F48DA">
              <w:rPr>
                <w:rFonts w:hint="eastAsia"/>
                <w:lang w:val="sv-SE"/>
              </w:rPr>
              <w:t xml:space="preserve"> StackFunc.o </w:t>
            </w:r>
          </w:p>
          <w:p w:rsidR="00AC3E49" w:rsidRPr="001F48DA" w:rsidRDefault="00AC3E49" w:rsidP="00816711">
            <w:pPr>
              <w:rPr>
                <w:lang w:val="sv-SE"/>
              </w:rPr>
            </w:pPr>
            <w:r w:rsidRPr="001F48DA">
              <w:rPr>
                <w:rFonts w:hint="eastAsia"/>
                <w:lang w:val="sv-SE"/>
              </w:rPr>
              <w:t xml:space="preserve">     StackFunc.o : </w:t>
            </w:r>
            <w:r w:rsidRPr="001F48DA">
              <w:rPr>
                <w:lang w:val="sv-SE"/>
              </w:rPr>
              <w:t xml:space="preserve">gcc -c StackFunc.c -o StackFunc.o -I </w:t>
            </w:r>
            <w:r w:rsidR="00EB6916">
              <w:rPr>
                <w:rFonts w:hint="eastAsia"/>
                <w:lang w:val="sv-SE"/>
              </w:rPr>
              <w:t>.</w:t>
            </w:r>
            <w:r w:rsidRPr="001F48DA">
              <w:rPr>
                <w:lang w:val="sv-SE"/>
              </w:rPr>
              <w:t xml:space="preserve"> -L </w:t>
            </w:r>
            <w:r w:rsidR="00EB6916">
              <w:rPr>
                <w:rFonts w:hint="eastAsia"/>
                <w:lang w:val="sv-SE"/>
              </w:rPr>
              <w:t>.</w:t>
            </w:r>
          </w:p>
          <w:p w:rsidR="00AC3E49" w:rsidRPr="001F48DA" w:rsidRDefault="00AC3E49" w:rsidP="00816711">
            <w:pPr>
              <w:rPr>
                <w:lang w:val="pt-BR"/>
              </w:rPr>
            </w:pPr>
            <w:r w:rsidRPr="001F48DA">
              <w:rPr>
                <w:rFonts w:hint="eastAsia"/>
                <w:lang w:val="sv-SE"/>
              </w:rPr>
              <w:t xml:space="preserve">   </w:t>
            </w:r>
            <w:r w:rsidRPr="001F48DA">
              <w:rPr>
                <w:rFonts w:hint="eastAsia"/>
                <w:lang w:val="pt-BR"/>
              </w:rPr>
              <w:t xml:space="preserve">$(AR) : </w:t>
            </w:r>
            <w:r w:rsidRPr="001F48DA">
              <w:rPr>
                <w:lang w:val="pt-BR"/>
              </w:rPr>
              <w:t>ar -r libstack.a StackType.o StackFunc.o</w:t>
            </w:r>
          </w:p>
          <w:p w:rsidR="00AC3E49" w:rsidRPr="001F48DA" w:rsidRDefault="00AC3E49" w:rsidP="00816711">
            <w:pPr>
              <w:rPr>
                <w:lang w:val="pt-BR"/>
              </w:rPr>
            </w:pPr>
            <w:r w:rsidRPr="001F48DA">
              <w:rPr>
                <w:rFonts w:hint="eastAsia"/>
                <w:lang w:val="pt-BR"/>
              </w:rPr>
              <w:t xml:space="preserve">   $(AR) : </w:t>
            </w:r>
            <w:r w:rsidRPr="001F48DA">
              <w:rPr>
                <w:lang w:val="pt-BR"/>
              </w:rPr>
              <w:t>ar: creating libstack.a</w:t>
            </w:r>
          </w:p>
          <w:p w:rsidR="00AC3E49" w:rsidRPr="001F48DA" w:rsidRDefault="00AC3E49" w:rsidP="00816711">
            <w:pPr>
              <w:rPr>
                <w:lang w:val="pt-BR"/>
              </w:rPr>
            </w:pPr>
            <w:r w:rsidRPr="001F48DA">
              <w:rPr>
                <w:rFonts w:hint="eastAsia"/>
                <w:lang w:val="pt-BR"/>
              </w:rPr>
              <w:t xml:space="preserve"> $(BIN) : </w:t>
            </w:r>
            <w:r w:rsidRPr="001F48DA">
              <w:rPr>
                <w:lang w:val="pt-BR"/>
              </w:rPr>
              <w:t xml:space="preserve">gcc StackMain.c -lstack -o stack -I </w:t>
            </w:r>
            <w:r w:rsidR="00EB6916">
              <w:rPr>
                <w:rFonts w:hint="eastAsia"/>
                <w:lang w:val="pt-BR"/>
              </w:rPr>
              <w:t>.</w:t>
            </w:r>
            <w:r w:rsidRPr="001F48DA">
              <w:rPr>
                <w:lang w:val="pt-BR"/>
              </w:rPr>
              <w:t xml:space="preserve"> -L </w:t>
            </w:r>
            <w:r w:rsidR="00EB6916">
              <w:rPr>
                <w:rFonts w:hint="eastAsia"/>
                <w:lang w:val="pt-BR"/>
              </w:rPr>
              <w:t>.</w:t>
            </w:r>
          </w:p>
        </w:tc>
      </w:tr>
    </w:tbl>
    <w:p w:rsidR="00AC3E49" w:rsidRDefault="00AC3E49" w:rsidP="009714F6">
      <w:pPr>
        <w:pStyle w:val="a8"/>
        <w:jc w:val="center"/>
      </w:pPr>
      <w:bookmarkStart w:id="126" w:name="_Ref234128751"/>
      <w:r>
        <w:rPr>
          <w:rFonts w:hint="eastAsia"/>
        </w:rPr>
        <w:lastRenderedPageBreak/>
        <w:t>圖</w:t>
      </w:r>
      <w:r>
        <w:rPr>
          <w:rFonts w:hint="eastAsia"/>
        </w:rPr>
        <w:t xml:space="preserve"> </w:t>
      </w:r>
      <w:fldSimple w:instr=" STYLEREF 1 \s ">
        <w:r w:rsidR="002233D6">
          <w:rPr>
            <w:noProof/>
          </w:rPr>
          <w:t>5</w:t>
        </w:r>
      </w:fldSimple>
      <w:r>
        <w:t>.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F36CB3">
        <w:fldChar w:fldCharType="separate"/>
      </w:r>
      <w:r w:rsidR="002233D6">
        <w:rPr>
          <w:noProof/>
        </w:rPr>
        <w:t>18</w:t>
      </w:r>
      <w:r w:rsidR="00F36CB3">
        <w:fldChar w:fldCharType="end"/>
      </w:r>
      <w:bookmarkEnd w:id="126"/>
      <w:r w:rsidRPr="005D6EFE">
        <w:rPr>
          <w:rFonts w:hint="eastAsia"/>
        </w:rPr>
        <w:t xml:space="preserve"> </w:t>
      </w:r>
      <w:r>
        <w:rPr>
          <w:rFonts w:hint="eastAsia"/>
        </w:rPr>
        <w:t>&lt;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>REF _Ref230169562 \h</w:instrText>
      </w:r>
      <w:r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範例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16</w:t>
      </w:r>
      <w:r w:rsidR="00F36CB3">
        <w:fldChar w:fldCharType="end"/>
      </w:r>
      <w:r>
        <w:rPr>
          <w:rFonts w:hint="eastAsia"/>
        </w:rPr>
        <w:t>&gt;</w:t>
      </w:r>
      <w:r>
        <w:rPr>
          <w:rFonts w:hint="eastAsia"/>
        </w:rPr>
        <w:t>中</w:t>
      </w:r>
      <w:r>
        <w:rPr>
          <w:rFonts w:hint="eastAsia"/>
        </w:rPr>
        <w:t>make</w:t>
      </w:r>
      <w:r>
        <w:rPr>
          <w:rFonts w:hint="eastAsia"/>
        </w:rPr>
        <w:t>指令的觸發樹與執行過程</w:t>
      </w:r>
    </w:p>
    <w:p w:rsidR="00AC3E49" w:rsidRDefault="00AC3E49" w:rsidP="004D34DA"/>
    <w:p w:rsidR="00AC3E49" w:rsidRDefault="00AC3E49" w:rsidP="004D34DA">
      <w:r>
        <w:rPr>
          <w:rFonts w:hint="eastAsia"/>
        </w:rPr>
        <w:t xml:space="preserve">GNU </w:t>
      </w:r>
      <w:r>
        <w:rPr>
          <w:rFonts w:hint="eastAsia"/>
        </w:rPr>
        <w:t>工具的指令不只這些，其參數的用法更是繁多，在本節中，我們介紹了有關連結</w:t>
      </w:r>
      <w:r>
        <w:rPr>
          <w:rFonts w:hint="eastAsia"/>
        </w:rPr>
        <w:t xml:space="preserve"> (ld)</w:t>
      </w:r>
      <w:r>
        <w:rPr>
          <w:rFonts w:hint="eastAsia"/>
        </w:rPr>
        <w:t>、函式庫</w:t>
      </w:r>
      <w:r>
        <w:rPr>
          <w:rFonts w:hint="eastAsia"/>
        </w:rPr>
        <w:t xml:space="preserve"> (ar) </w:t>
      </w:r>
      <w:r>
        <w:rPr>
          <w:rFonts w:hint="eastAsia"/>
        </w:rPr>
        <w:t>與目的檔格式</w:t>
      </w:r>
      <w:r>
        <w:rPr>
          <w:rFonts w:hint="eastAsia"/>
        </w:rPr>
        <w:t xml:space="preserve"> (nm, objdump) </w:t>
      </w:r>
      <w:r>
        <w:rPr>
          <w:rFonts w:hint="eastAsia"/>
        </w:rPr>
        <w:t>等相關的指令</w:t>
      </w:r>
      <w:r w:rsidR="00EB6916">
        <w:rPr>
          <w:rFonts w:hint="eastAsia"/>
        </w:rPr>
        <w:t>，有關</w:t>
      </w:r>
      <w:r w:rsidR="00EB6916">
        <w:rPr>
          <w:rFonts w:hint="eastAsia"/>
        </w:rPr>
        <w:t xml:space="preserve"> GNU </w:t>
      </w:r>
      <w:r w:rsidR="00EB6916">
        <w:rPr>
          <w:rFonts w:hint="eastAsia"/>
        </w:rPr>
        <w:t>工具的</w:t>
      </w:r>
      <w:r>
        <w:rPr>
          <w:rFonts w:hint="eastAsia"/>
        </w:rPr>
        <w:t>的用法</w:t>
      </w:r>
      <w:r w:rsidR="0093647A">
        <w:rPr>
          <w:rFonts w:hint="eastAsia"/>
        </w:rPr>
        <w:t>說明，</w:t>
      </w:r>
      <w:r>
        <w:rPr>
          <w:rFonts w:hint="eastAsia"/>
        </w:rPr>
        <w:t>請參考</w:t>
      </w:r>
      <w:r w:rsidR="005659E5">
        <w:rPr>
          <w:rFonts w:hint="eastAsia"/>
        </w:rPr>
        <w:t>本書的</w:t>
      </w:r>
      <w:r>
        <w:rPr>
          <w:rFonts w:hint="eastAsia"/>
        </w:rPr>
        <w:t>附錄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AC3E49" w:rsidRDefault="00AC3E49" w:rsidP="004D34DA"/>
    <w:p w:rsidR="007D07D4" w:rsidRDefault="007D07D4" w:rsidP="007D07D4">
      <w:pPr>
        <w:pStyle w:val="2"/>
        <w:numPr>
          <w:ilvl w:val="1"/>
          <w:numId w:val="21"/>
        </w:numPr>
      </w:pPr>
      <w:r>
        <w:rPr>
          <w:rFonts w:hint="eastAsia"/>
        </w:rPr>
        <w:t>實務案</w:t>
      </w:r>
      <w:r w:rsidRPr="004B2734">
        <w:rPr>
          <w:rFonts w:hint="eastAsia"/>
        </w:rPr>
        <w:t>例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：目的檔格式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a.out</w:t>
      </w:r>
    </w:p>
    <w:p w:rsidR="00AC3E49" w:rsidRDefault="00AC3E49" w:rsidP="000D4865">
      <w:r>
        <w:rPr>
          <w:rFonts w:hint="eastAsia"/>
        </w:rPr>
        <w:t>真正的目的檔，為了效能的緣故，通常不會儲存為文字格式，而是儲存為二進位格式。像是</w:t>
      </w:r>
      <w:r>
        <w:rPr>
          <w:rFonts w:hint="eastAsia"/>
        </w:rPr>
        <w:t xml:space="preserve"> DOS </w:t>
      </w:r>
      <w:r>
        <w:rPr>
          <w:rFonts w:hint="eastAsia"/>
        </w:rPr>
        <w:t>當中的</w:t>
      </w:r>
      <w:r>
        <w:rPr>
          <w:rFonts w:hint="eastAsia"/>
        </w:rPr>
        <w:t xml:space="preserve"> .com </w:t>
      </w:r>
      <w:r>
        <w:rPr>
          <w:rFonts w:hint="eastAsia"/>
        </w:rPr>
        <w:t>檔案，</w:t>
      </w:r>
      <w:r>
        <w:rPr>
          <w:rFonts w:hint="eastAsia"/>
        </w:rPr>
        <w:t xml:space="preserve">Windows </w:t>
      </w:r>
      <w:r>
        <w:rPr>
          <w:rFonts w:hint="eastAsia"/>
        </w:rPr>
        <w:t>當中的</w:t>
      </w:r>
      <w:r>
        <w:rPr>
          <w:rFonts w:hint="eastAsia"/>
        </w:rPr>
        <w:t xml:space="preserve"> .exe </w:t>
      </w:r>
      <w:r>
        <w:rPr>
          <w:rFonts w:hint="eastAsia"/>
        </w:rPr>
        <w:t>檔案，與</w:t>
      </w:r>
      <w:r>
        <w:rPr>
          <w:rFonts w:hint="eastAsia"/>
        </w:rPr>
        <w:t xml:space="preserve"> Linux </w:t>
      </w:r>
      <w:r>
        <w:rPr>
          <w:rFonts w:hint="eastAsia"/>
        </w:rPr>
        <w:t>早期的</w:t>
      </w:r>
      <w:r>
        <w:rPr>
          <w:rFonts w:hint="eastAsia"/>
        </w:rPr>
        <w:t xml:space="preserve"> a.out</w:t>
      </w:r>
      <w:r>
        <w:rPr>
          <w:rFonts w:hint="eastAsia"/>
        </w:rPr>
        <w:t>格式，還有近期的</w:t>
      </w:r>
      <w:r>
        <w:rPr>
          <w:rFonts w:hint="eastAsia"/>
        </w:rPr>
        <w:t>ELF</w:t>
      </w:r>
      <w:r>
        <w:rPr>
          <w:rFonts w:hint="eastAsia"/>
        </w:rPr>
        <w:t>格式，都是常見的目的檔格式。</w:t>
      </w:r>
    </w:p>
    <w:p w:rsidR="00AC3E49" w:rsidRDefault="00AC3E49" w:rsidP="000D4865"/>
    <w:p w:rsidR="00AC3E49" w:rsidRDefault="00AC3E49" w:rsidP="000D4865">
      <w:r>
        <w:rPr>
          <w:rFonts w:hint="eastAsia"/>
        </w:rPr>
        <w:t>為了讓讀者更清楚目的檔的格式，在本節中，我們將以</w:t>
      </w:r>
      <w:r>
        <w:rPr>
          <w:rFonts w:hint="eastAsia"/>
        </w:rPr>
        <w:t xml:space="preserve">Linux </w:t>
      </w:r>
      <w:r>
        <w:rPr>
          <w:rFonts w:hint="eastAsia"/>
        </w:rPr>
        <w:t>早期使用的</w:t>
      </w:r>
      <w:r>
        <w:rPr>
          <w:rFonts w:hint="eastAsia"/>
        </w:rPr>
        <w:t xml:space="preserve"> a.out </w:t>
      </w:r>
      <w:r>
        <w:rPr>
          <w:rFonts w:hint="eastAsia"/>
        </w:rPr>
        <w:t>這個格式作為範例，以便詳細說明目的檔的格式。</w:t>
      </w:r>
    </w:p>
    <w:p w:rsidR="00A5180C" w:rsidRPr="004B2734" w:rsidRDefault="00A5180C" w:rsidP="00A5180C"/>
    <w:p w:rsidR="00A5180C" w:rsidRDefault="006B621C" w:rsidP="00A5180C">
      <w:r>
        <w:rPr>
          <w:noProof/>
        </w:rPr>
        <w:drawing>
          <wp:inline distT="0" distB="0" distL="0" distR="0">
            <wp:extent cx="5269484" cy="3745230"/>
            <wp:effectExtent l="6096" t="0" r="0" b="0"/>
            <wp:docPr id="8" name="物件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358114" cy="5227116"/>
                      <a:chOff x="714348" y="1428736"/>
                      <a:chExt cx="7358114" cy="5227116"/>
                    </a:xfrm>
                  </a:grpSpPr>
                  <a:grpSp>
                    <a:nvGrpSpPr>
                      <a:cNvPr id="56" name="群組 55"/>
                      <a:cNvGrpSpPr/>
                    </a:nvGrpSpPr>
                    <a:grpSpPr>
                      <a:xfrm>
                        <a:off x="714348" y="1428736"/>
                        <a:ext cx="7358114" cy="5227116"/>
                        <a:chOff x="714348" y="1428736"/>
                        <a:chExt cx="7358114" cy="5227116"/>
                      </a:xfrm>
                    </a:grpSpPr>
                    <a:grpSp>
                      <a:nvGrpSpPr>
                        <a:cNvPr id="3" name="群組 52"/>
                        <a:cNvGrpSpPr/>
                      </a:nvGrpSpPr>
                      <a:grpSpPr>
                        <a:xfrm>
                          <a:off x="714348" y="1428735"/>
                          <a:ext cx="7358114" cy="4572033"/>
                          <a:chOff x="714348" y="2000239"/>
                          <a:chExt cx="7358114" cy="4572033"/>
                        </a:xfrm>
                      </a:grpSpPr>
                      <a:grpSp>
                        <a:nvGrpSpPr>
                          <a:cNvPr id="6" name="群組 3"/>
                          <a:cNvGrpSpPr/>
                        </a:nvGrpSpPr>
                        <a:grpSpPr>
                          <a:xfrm>
                            <a:off x="714348" y="2000239"/>
                            <a:ext cx="2428892" cy="4572030"/>
                            <a:chOff x="2500298" y="1606550"/>
                            <a:chExt cx="2428892" cy="4810320"/>
                          </a:xfrm>
                        </a:grpSpPr>
                        <a:sp>
                          <a:nvSpPr>
                            <a:cNvPr id="5" name="矩形 4"/>
                            <a:cNvSpPr/>
                          </a:nvSpPr>
                          <a:spPr bwMode="auto">
                            <a:xfrm>
                              <a:off x="2500313" y="2294336"/>
                              <a:ext cx="2428877" cy="687786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anchor="ctr"/>
                              <a:lstStyle>
                                <a:defPPr>
                                  <a:defRPr lang="zh-TW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>
                                  <a:defRPr/>
                                </a:pPr>
                                <a:r>
                                  <a:rPr lang="zh-TW" altLang="en-US" dirty="0" smtClean="0">
                                    <a:solidFill>
                                      <a:schemeClr val="tx1"/>
                                    </a:solidFill>
                                  </a:rPr>
                                  <a:t>程式段</a:t>
                                </a:r>
                                <a:endParaRPr lang="en-US" altLang="zh-TW" dirty="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  <a:p>
                                <a:pPr algn="ctr">
                                  <a:defRPr/>
                                </a:pPr>
                                <a:r>
                                  <a:rPr lang="en-US" altLang="zh-TW" dirty="0" smtClean="0">
                                    <a:solidFill>
                                      <a:schemeClr val="tx1"/>
                                    </a:solidFill>
                                  </a:rPr>
                                  <a:t>Text Section</a:t>
                                </a:r>
                                <a:endParaRPr lang="en-US" altLang="zh-TW" dirty="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" name="矩形 5"/>
                            <a:cNvSpPr/>
                          </a:nvSpPr>
                          <a:spPr bwMode="auto">
                            <a:xfrm>
                              <a:off x="2500313" y="2982122"/>
                              <a:ext cx="2428877" cy="687786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anchor="ctr"/>
                              <a:lstStyle>
                                <a:defPPr>
                                  <a:defRPr lang="zh-TW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>
                                  <a:defRPr/>
                                </a:pPr>
                                <a:r>
                                  <a:rPr lang="zh-TW" altLang="en-US" dirty="0" smtClean="0">
                                    <a:solidFill>
                                      <a:schemeClr val="tx1"/>
                                    </a:solidFill>
                                  </a:rPr>
                                  <a:t>資料段</a:t>
                                </a:r>
                                <a:endParaRPr lang="en-US" altLang="zh-TW" dirty="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  <a:p>
                                <a:pPr algn="ctr">
                                  <a:defRPr/>
                                </a:pPr>
                                <a:r>
                                  <a:rPr lang="en-US" altLang="zh-TW" dirty="0" smtClean="0">
                                    <a:solidFill>
                                      <a:schemeClr val="tx1"/>
                                    </a:solidFill>
                                  </a:rPr>
                                  <a:t>Data Section</a:t>
                                </a:r>
                                <a:endParaRPr lang="en-US" altLang="zh-TW" dirty="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7" name="矩形 6"/>
                            <a:cNvSpPr/>
                          </a:nvSpPr>
                          <a:spPr bwMode="auto">
                            <a:xfrm>
                              <a:off x="2500313" y="3669908"/>
                              <a:ext cx="2428877" cy="687786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anchor="ctr"/>
                              <a:lstStyle>
                                <a:defPPr>
                                  <a:defRPr lang="zh-TW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>
                                  <a:defRPr/>
                                </a:pPr>
                                <a:r>
                                  <a:rPr lang="zh-TW" altLang="en-US" dirty="0" smtClean="0">
                                    <a:solidFill>
                                      <a:schemeClr val="tx1"/>
                                    </a:solidFill>
                                  </a:rPr>
                                  <a:t>程式重定位資訊</a:t>
                                </a:r>
                                <a:endParaRPr lang="en-US" altLang="zh-TW" dirty="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  <a:p>
                                <a:pPr algn="ctr">
                                  <a:defRPr/>
                                </a:pPr>
                                <a:r>
                                  <a:rPr lang="en-US" altLang="zh-TW" dirty="0" smtClean="0">
                                    <a:solidFill>
                                      <a:schemeClr val="tx1"/>
                                    </a:solidFill>
                                  </a:rPr>
                                  <a:t>Text Relocation</a:t>
                                </a:r>
                                <a:endParaRPr lang="en-US" altLang="zh-TW" dirty="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8" name="矩形 7"/>
                            <a:cNvSpPr/>
                          </a:nvSpPr>
                          <a:spPr bwMode="auto">
                            <a:xfrm>
                              <a:off x="2500313" y="1606550"/>
                              <a:ext cx="2428877" cy="687786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anchor="ctr"/>
                              <a:lstStyle>
                                <a:defPPr>
                                  <a:defRPr lang="zh-TW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>
                                  <a:defRPr/>
                                </a:pPr>
                                <a:r>
                                  <a:rPr lang="zh-TW" altLang="en-US" dirty="0" smtClean="0">
                                    <a:solidFill>
                                      <a:schemeClr val="tx1"/>
                                    </a:solidFill>
                                  </a:rPr>
                                  <a:t>檔頭</a:t>
                                </a:r>
                                <a:endParaRPr lang="en-US" altLang="zh-TW" dirty="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  <a:p>
                                <a:pPr algn="ctr">
                                  <a:defRPr/>
                                </a:pPr>
                                <a:r>
                                  <a:rPr lang="en-US" altLang="zh-TW" dirty="0" smtClean="0">
                                    <a:solidFill>
                                      <a:schemeClr val="tx1"/>
                                    </a:solidFill>
                                  </a:rPr>
                                  <a:t>header</a:t>
                                </a:r>
                                <a:endParaRPr lang="en-US" altLang="zh-TW" dirty="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9" name="矩形 8"/>
                            <a:cNvSpPr/>
                          </a:nvSpPr>
                          <a:spPr bwMode="auto">
                            <a:xfrm>
                              <a:off x="2500298" y="4357694"/>
                              <a:ext cx="2428877" cy="687786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anchor="ctr"/>
                              <a:lstStyle>
                                <a:defPPr>
                                  <a:defRPr lang="zh-TW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>
                                  <a:defRPr/>
                                </a:pPr>
                                <a:r>
                                  <a:rPr lang="zh-TW" altLang="en-US" dirty="0" smtClean="0">
                                    <a:solidFill>
                                      <a:schemeClr val="tx1"/>
                                    </a:solidFill>
                                  </a:rPr>
                                  <a:t>資料</a:t>
                                </a:r>
                                <a:r>
                                  <a:rPr lang="zh-TW" altLang="en-US" dirty="0" smtClean="0">
                                    <a:solidFill>
                                      <a:schemeClr val="tx1"/>
                                    </a:solidFill>
                                  </a:rPr>
                                  <a:t>重定位資訊</a:t>
                                </a:r>
                                <a:endParaRPr lang="en-US" altLang="zh-TW" dirty="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  <a:p>
                                <a:pPr algn="ctr">
                                  <a:defRPr/>
                                </a:pPr>
                                <a:r>
                                  <a:rPr lang="en-US" altLang="zh-TW" dirty="0" smtClean="0">
                                    <a:solidFill>
                                      <a:schemeClr val="tx1"/>
                                    </a:solidFill>
                                  </a:rPr>
                                  <a:t>Data Relocation</a:t>
                                </a:r>
                                <a:endParaRPr lang="en-US" altLang="zh-TW" dirty="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" name="矩形 9"/>
                            <a:cNvSpPr/>
                          </a:nvSpPr>
                          <a:spPr bwMode="auto">
                            <a:xfrm>
                              <a:off x="2500298" y="5043938"/>
                              <a:ext cx="2428877" cy="687786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anchor="ctr"/>
                              <a:lstStyle>
                                <a:defPPr>
                                  <a:defRPr lang="zh-TW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>
                                  <a:defRPr/>
                                </a:pPr>
                                <a:r>
                                  <a:rPr lang="zh-TW" altLang="en-US" dirty="0" smtClean="0">
                                    <a:solidFill>
                                      <a:schemeClr val="tx1"/>
                                    </a:solidFill>
                                  </a:rPr>
                                  <a:t>符號表</a:t>
                                </a:r>
                                <a:endParaRPr lang="en-US" altLang="zh-TW" dirty="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  <a:p>
                                <a:pPr algn="ctr">
                                  <a:defRPr/>
                                </a:pPr>
                                <a:r>
                                  <a:rPr lang="en-US" altLang="zh-TW" dirty="0" smtClean="0">
                                    <a:solidFill>
                                      <a:schemeClr val="tx1"/>
                                    </a:solidFill>
                                  </a:rPr>
                                  <a:t>Symbol Table</a:t>
                                </a:r>
                                <a:endParaRPr lang="en-US" altLang="zh-TW" dirty="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1" name="矩形 10"/>
                            <a:cNvSpPr/>
                          </a:nvSpPr>
                          <a:spPr bwMode="auto">
                            <a:xfrm>
                              <a:off x="2500298" y="5729084"/>
                              <a:ext cx="2428877" cy="687786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anchor="ctr"/>
                              <a:lstStyle>
                                <a:defPPr>
                                  <a:defRPr lang="zh-TW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>
                                  <a:defRPr/>
                                </a:pPr>
                                <a:r>
                                  <a:rPr lang="zh-TW" altLang="en-US" dirty="0" smtClean="0">
                                    <a:solidFill>
                                      <a:schemeClr val="tx1"/>
                                    </a:solidFill>
                                  </a:rPr>
                                  <a:t>字串</a:t>
                                </a:r>
                                <a:r>
                                  <a:rPr lang="zh-TW" altLang="en-US" dirty="0" smtClean="0">
                                    <a:solidFill>
                                      <a:schemeClr val="tx1"/>
                                    </a:solidFill>
                                  </a:rPr>
                                  <a:t>表</a:t>
                                </a:r>
                                <a:endParaRPr lang="en-US" altLang="zh-TW" dirty="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  <a:p>
                                <a:pPr algn="ctr">
                                  <a:defRPr/>
                                </a:pPr>
                                <a:r>
                                  <a:rPr lang="en-US" altLang="zh-TW" dirty="0" smtClean="0">
                                    <a:solidFill>
                                      <a:schemeClr val="tx1"/>
                                    </a:solidFill>
                                  </a:rPr>
                                  <a:t>String Table</a:t>
                                </a:r>
                                <a:endParaRPr lang="en-US" altLang="zh-TW" dirty="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a:grpSp>
                      <a:sp>
                        <a:nvSpPr>
                          <a:cNvPr id="29" name="矩形 28"/>
                          <a:cNvSpPr/>
                        </a:nvSpPr>
                        <a:spPr bwMode="auto">
                          <a:xfrm>
                            <a:off x="4643459" y="2653955"/>
                            <a:ext cx="3429003" cy="653715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defRPr/>
                              </a:pPr>
                              <a:r>
                                <a:rPr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0101…..</a:t>
                              </a:r>
                              <a:endParaRPr lang="en-US" altLang="zh-TW" dirty="0" smtClean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0" name="矩形 29"/>
                          <a:cNvSpPr/>
                        </a:nvSpPr>
                        <a:spPr bwMode="auto">
                          <a:xfrm>
                            <a:off x="4643459" y="3307671"/>
                            <a:ext cx="3429003" cy="653715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defRPr/>
                              </a:pPr>
                              <a:r>
                                <a:rPr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0101</a:t>
                              </a:r>
                              <a:r>
                                <a:rPr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…..</a:t>
                              </a:r>
                              <a:endParaRPr lang="en-US" altLang="zh-TW" dirty="0" smtClean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1" name="矩形 30"/>
                          <a:cNvSpPr/>
                        </a:nvSpPr>
                        <a:spPr bwMode="auto">
                          <a:xfrm>
                            <a:off x="4643459" y="3961386"/>
                            <a:ext cx="3429003" cy="653715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defRPr/>
                              </a:pPr>
                              <a:r>
                                <a:rPr lang="en-US" dirty="0" err="1" smtClean="0">
                                  <a:solidFill>
                                    <a:schemeClr val="tx1"/>
                                  </a:solidFill>
                                </a:rPr>
                                <a:t>struct</a:t>
                              </a:r>
                              <a:r>
                                <a:rPr lang="en-US" dirty="0" smtClean="0">
                                  <a:solidFill>
                                    <a:schemeClr val="tx1"/>
                                  </a:solidFill>
                                </a:rPr>
                                <a:t> </a:t>
                              </a:r>
                              <a:r>
                                <a:rPr lang="en-US" dirty="0" err="1" smtClean="0">
                                  <a:solidFill>
                                    <a:schemeClr val="tx1"/>
                                  </a:solidFill>
                                </a:rPr>
                                <a:t>relocation_info</a:t>
                              </a:r>
                              <a:r>
                                <a:rPr lang="en-US" dirty="0" smtClean="0">
                                  <a:solidFill>
                                    <a:schemeClr val="tx1"/>
                                  </a:solidFill>
                                </a:rPr>
                                <a:t> {…} (</a:t>
                              </a:r>
                              <a:r>
                                <a:rPr lang="zh-TW" altLang="en-US" dirty="0" smtClean="0">
                                  <a:solidFill>
                                    <a:schemeClr val="tx1"/>
                                  </a:solidFill>
                                </a:rPr>
                                <a:t>很多個</a:t>
                              </a:r>
                              <a:r>
                                <a:rPr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)</a:t>
                              </a:r>
                              <a:endParaRPr lang="en-US" altLang="zh-TW" dirty="0" smtClean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2" name="矩形 31"/>
                          <a:cNvSpPr/>
                        </a:nvSpPr>
                        <a:spPr bwMode="auto">
                          <a:xfrm>
                            <a:off x="4643459" y="2000240"/>
                            <a:ext cx="3429003" cy="653715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defRPr/>
                              </a:pPr>
                              <a:r>
                                <a:rPr lang="en-US" dirty="0" err="1" smtClean="0">
                                  <a:solidFill>
                                    <a:schemeClr val="tx1"/>
                                  </a:solidFill>
                                </a:rPr>
                                <a:t>struct</a:t>
                              </a:r>
                              <a:r>
                                <a:rPr lang="en-US" dirty="0" smtClean="0">
                                  <a:solidFill>
                                    <a:schemeClr val="tx1"/>
                                  </a:solidFill>
                                </a:rPr>
                                <a:t> </a:t>
                              </a:r>
                              <a:r>
                                <a:rPr lang="en-US" dirty="0" smtClean="0">
                                  <a:solidFill>
                                    <a:schemeClr val="tx1"/>
                                  </a:solidFill>
                                </a:rPr>
                                <a:t>exec {…}</a:t>
                              </a:r>
                              <a:endParaRPr lang="en-US" altLang="zh-TW" dirty="0" smtClean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3" name="矩形 32"/>
                          <a:cNvSpPr/>
                        </a:nvSpPr>
                        <a:spPr bwMode="auto">
                          <a:xfrm>
                            <a:off x="4643438" y="4615101"/>
                            <a:ext cx="3429003" cy="653715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defRPr/>
                              </a:pPr>
                              <a:r>
                                <a:rPr lang="en-US" dirty="0" err="1" smtClean="0">
                                  <a:solidFill>
                                    <a:schemeClr val="tx1"/>
                                  </a:solidFill>
                                </a:rPr>
                                <a:t>struct</a:t>
                              </a:r>
                              <a:r>
                                <a:rPr lang="en-US" dirty="0" smtClean="0">
                                  <a:solidFill>
                                    <a:schemeClr val="tx1"/>
                                  </a:solidFill>
                                </a:rPr>
                                <a:t> </a:t>
                              </a:r>
                              <a:r>
                                <a:rPr lang="en-US" dirty="0" err="1" smtClean="0">
                                  <a:solidFill>
                                    <a:schemeClr val="tx1"/>
                                  </a:solidFill>
                                </a:rPr>
                                <a:t>relocation_info</a:t>
                              </a:r>
                              <a:r>
                                <a:rPr lang="en-US" dirty="0" smtClean="0">
                                  <a:solidFill>
                                    <a:schemeClr val="tx1"/>
                                  </a:solidFill>
                                </a:rPr>
                                <a:t> </a:t>
                              </a:r>
                              <a:r>
                                <a:rPr lang="en-US" dirty="0" smtClean="0">
                                  <a:solidFill>
                                    <a:schemeClr val="tx1"/>
                                  </a:solidFill>
                                </a:rPr>
                                <a:t>{…}</a:t>
                              </a:r>
                              <a:r>
                                <a:rPr lang="en-US" dirty="0" smtClean="0">
                                  <a:solidFill>
                                    <a:schemeClr val="tx1"/>
                                  </a:solidFill>
                                </a:rPr>
                                <a:t> (</a:t>
                              </a:r>
                              <a:r>
                                <a:rPr lang="zh-TW" altLang="en-US" dirty="0" smtClean="0">
                                  <a:solidFill>
                                    <a:schemeClr val="tx1"/>
                                  </a:solidFill>
                                </a:rPr>
                                <a:t>很多個</a:t>
                              </a:r>
                              <a:r>
                                <a:rPr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)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6" name="矩形 35"/>
                          <a:cNvSpPr/>
                        </a:nvSpPr>
                        <a:spPr bwMode="auto">
                          <a:xfrm>
                            <a:off x="4643438" y="5267351"/>
                            <a:ext cx="3429003" cy="653715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defRPr/>
                              </a:pPr>
                              <a:r>
                                <a:rPr lang="en-US" dirty="0" err="1" smtClean="0">
                                  <a:solidFill>
                                    <a:schemeClr val="tx1"/>
                                  </a:solidFill>
                                </a:rPr>
                                <a:t>struct</a:t>
                              </a:r>
                              <a:r>
                                <a:rPr lang="en-US" dirty="0" smtClean="0">
                                  <a:solidFill>
                                    <a:schemeClr val="tx1"/>
                                  </a:solidFill>
                                </a:rPr>
                                <a:t> </a:t>
                              </a:r>
                              <a:r>
                                <a:rPr lang="en-US" dirty="0" err="1" smtClean="0">
                                  <a:solidFill>
                                    <a:schemeClr val="tx1"/>
                                  </a:solidFill>
                                </a:rPr>
                                <a:t>nlist</a:t>
                              </a:r>
                              <a:r>
                                <a:rPr lang="en-US" dirty="0" smtClean="0">
                                  <a:solidFill>
                                    <a:schemeClr val="tx1"/>
                                  </a:solidFill>
                                </a:rPr>
                                <a:t> {…}</a:t>
                              </a:r>
                              <a:r>
                                <a:rPr lang="en-US" dirty="0" smtClean="0">
                                  <a:solidFill>
                                    <a:schemeClr val="tx1"/>
                                  </a:solidFill>
                                </a:rPr>
                                <a:t> (</a:t>
                              </a:r>
                              <a:r>
                                <a:rPr lang="zh-TW" altLang="en-US" dirty="0" smtClean="0">
                                  <a:solidFill>
                                    <a:schemeClr val="tx1"/>
                                  </a:solidFill>
                                </a:rPr>
                                <a:t>很多個</a:t>
                              </a:r>
                              <a:r>
                                <a:rPr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)</a:t>
                              </a:r>
                              <a:r>
                                <a:rPr lang="en-US" dirty="0" smtClean="0">
                                  <a:solidFill>
                                    <a:schemeClr val="tx1"/>
                                  </a:solidFill>
                                </a:rPr>
                                <a:t> </a:t>
                              </a:r>
                              <a:endParaRPr lang="en-US" altLang="zh-TW" dirty="0" smtClean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7" name="矩形 36"/>
                          <a:cNvSpPr/>
                        </a:nvSpPr>
                        <a:spPr bwMode="auto">
                          <a:xfrm>
                            <a:off x="4643438" y="5918557"/>
                            <a:ext cx="3429003" cy="653715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defRPr/>
                              </a:pPr>
                              <a:r>
                                <a:rPr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\</a:t>
                              </a:r>
                              <a:r>
                                <a:rPr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0.bss\0.comment\0.data\0.text\0stack\0ListA\0ListB\0 ….</a:t>
                              </a:r>
                              <a:endParaRPr lang="en-US" altLang="zh-TW" dirty="0" smtClean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40" name="向右箭號 39"/>
                          <a:cNvSpPr/>
                        </a:nvSpPr>
                        <a:spPr>
                          <a:xfrm>
                            <a:off x="3357554" y="3929066"/>
                            <a:ext cx="1071570" cy="500066"/>
                          </a:xfrm>
                          <a:prstGeom prst="rightArrow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TW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2" name="文字方塊 51"/>
                          <a:cNvSpPr txBox="1"/>
                        </a:nvSpPr>
                        <a:spPr>
                          <a:xfrm>
                            <a:off x="3286116" y="3500438"/>
                            <a:ext cx="1107996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zh-TW" altLang="en-US" dirty="0"/>
                                <a:t>資料結構</a:t>
                              </a: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54" name="矩形 53"/>
                        <a:cNvSpPr/>
                      </a:nvSpPr>
                      <a:spPr>
                        <a:xfrm>
                          <a:off x="928662" y="6286520"/>
                          <a:ext cx="2262158" cy="36933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(a) </a:t>
                            </a:r>
                            <a:r>
                              <a:rPr lang="en-US" altLang="zh-TW" dirty="0" err="1" smtClean="0"/>
                              <a:t>a.out</a:t>
                            </a:r>
                            <a:r>
                              <a:rPr lang="en-US" altLang="zh-TW" dirty="0" smtClean="0"/>
                              <a:t> </a:t>
                            </a:r>
                            <a:r>
                              <a:rPr lang="zh-TW" altLang="en-US" dirty="0" smtClean="0"/>
                              <a:t>檔案的格式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5" name="矩形 54"/>
                        <a:cNvSpPr/>
                      </a:nvSpPr>
                      <a:spPr>
                        <a:xfrm>
                          <a:off x="4643438" y="6286520"/>
                          <a:ext cx="3416320" cy="36933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(b) </a:t>
                            </a:r>
                            <a:r>
                              <a:rPr lang="en-US" altLang="zh-TW" dirty="0" err="1" smtClean="0"/>
                              <a:t>a.out</a:t>
                            </a:r>
                            <a:r>
                              <a:rPr lang="en-US" altLang="zh-TW" dirty="0" smtClean="0"/>
                              <a:t> </a:t>
                            </a:r>
                            <a:r>
                              <a:rPr lang="zh-TW" altLang="en-US" dirty="0"/>
                              <a:t>各區塊對應的資料結構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A5180C" w:rsidRPr="001C22A4" w:rsidRDefault="00A5180C" w:rsidP="00A5180C">
      <w:pPr>
        <w:pStyle w:val="a8"/>
        <w:jc w:val="center"/>
      </w:pPr>
      <w:bookmarkStart w:id="127" w:name="_Ref258308310"/>
      <w:r>
        <w:rPr>
          <w:rFonts w:hint="eastAsia"/>
        </w:rPr>
        <w:t>圖</w:t>
      </w:r>
      <w:r>
        <w:rPr>
          <w:rFonts w:hint="eastAsia"/>
        </w:rPr>
        <w:t xml:space="preserve"> </w:t>
      </w:r>
      <w:fldSimple w:instr=" STYLEREF 1 \s ">
        <w:r w:rsidR="002233D6">
          <w:rPr>
            <w:noProof/>
          </w:rPr>
          <w:t>5</w:t>
        </w:r>
      </w:fldSimple>
      <w:r>
        <w:t>.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F36CB3">
        <w:fldChar w:fldCharType="separate"/>
      </w:r>
      <w:r w:rsidR="002233D6">
        <w:rPr>
          <w:noProof/>
        </w:rPr>
        <w:t>19</w:t>
      </w:r>
      <w:r w:rsidR="00F36CB3">
        <w:fldChar w:fldCharType="end"/>
      </w:r>
      <w:bookmarkEnd w:id="127"/>
      <w:r>
        <w:rPr>
          <w:rFonts w:hint="eastAsia"/>
        </w:rPr>
        <w:t>目的檔</w:t>
      </w:r>
      <w:r>
        <w:rPr>
          <w:rFonts w:hint="eastAsia"/>
        </w:rPr>
        <w:t>a.out</w:t>
      </w:r>
      <w:r>
        <w:rPr>
          <w:rFonts w:hint="eastAsia"/>
        </w:rPr>
        <w:t>各區段所對應的資料結構</w:t>
      </w:r>
    </w:p>
    <w:p w:rsidR="00AC3E49" w:rsidRDefault="00AC3E49" w:rsidP="000D4865"/>
    <w:p w:rsidR="00377943" w:rsidRDefault="00AC3E49" w:rsidP="000D4865">
      <w:r>
        <w:rPr>
          <w:rFonts w:hint="eastAsia"/>
        </w:rPr>
        <w:t>早期的</w:t>
      </w:r>
      <w:r>
        <w:rPr>
          <w:rFonts w:hint="eastAsia"/>
        </w:rPr>
        <w:t xml:space="preserve"> Linux</w:t>
      </w:r>
      <w:r w:rsidR="00D9657D">
        <w:rPr>
          <w:rFonts w:hint="eastAsia"/>
        </w:rPr>
        <w:t xml:space="preserve"> </w:t>
      </w:r>
      <w:r>
        <w:rPr>
          <w:rFonts w:hint="eastAsia"/>
        </w:rPr>
        <w:t>採用的是較簡單的目的檔格式</w:t>
      </w:r>
      <w:r>
        <w:rPr>
          <w:rFonts w:hint="eastAsia"/>
        </w:rPr>
        <w:t xml:space="preserve"> a.out</w:t>
      </w:r>
      <w:r>
        <w:rPr>
          <w:rFonts w:hint="eastAsia"/>
        </w:rPr>
        <w:t>。這是由於</w:t>
      </w:r>
      <w:r>
        <w:rPr>
          <w:rFonts w:hint="eastAsia"/>
        </w:rPr>
        <w:t xml:space="preserve"> UNIX</w:t>
      </w:r>
      <w:r>
        <w:rPr>
          <w:rFonts w:hint="eastAsia"/>
        </w:rPr>
        <w:t>與</w:t>
      </w:r>
      <w:r>
        <w:rPr>
          <w:rFonts w:hint="eastAsia"/>
        </w:rPr>
        <w:t xml:space="preserve"> Linux </w:t>
      </w:r>
      <w:r>
        <w:rPr>
          <w:rFonts w:hint="eastAsia"/>
        </w:rPr>
        <w:t>的預設編譯執行檔名稱為</w:t>
      </w:r>
      <w:r>
        <w:rPr>
          <w:rFonts w:hint="eastAsia"/>
        </w:rPr>
        <w:t xml:space="preserve"> a.out </w:t>
      </w:r>
      <w:r>
        <w:rPr>
          <w:rFonts w:hint="eastAsia"/>
        </w:rPr>
        <w:t>的原因。</w:t>
      </w:r>
      <w:r w:rsidR="00F36CB3">
        <w:fldChar w:fldCharType="begin"/>
      </w:r>
      <w:r w:rsidR="00D9657D">
        <w:instrText xml:space="preserve"> </w:instrText>
      </w:r>
      <w:r w:rsidR="00D9657D">
        <w:rPr>
          <w:rFonts w:hint="eastAsia"/>
        </w:rPr>
        <w:instrText>REF _Ref258308310 \h</w:instrText>
      </w:r>
      <w:r w:rsidR="00D9657D"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圖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19</w:t>
      </w:r>
      <w:r w:rsidR="00F36CB3">
        <w:fldChar w:fldCharType="end"/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>REF _Ref227751367 \h</w:instrText>
      </w:r>
      <w:r>
        <w:instrText xml:space="preserve"> </w:instrText>
      </w:r>
      <w:r w:rsidR="00F36CB3">
        <w:fldChar w:fldCharType="end"/>
      </w:r>
      <w:r>
        <w:rPr>
          <w:rFonts w:hint="eastAsia"/>
        </w:rPr>
        <w:t>顯示了</w:t>
      </w:r>
      <w:r>
        <w:rPr>
          <w:rFonts w:hint="eastAsia"/>
        </w:rPr>
        <w:t xml:space="preserve">a.out </w:t>
      </w:r>
      <w:r>
        <w:rPr>
          <w:rFonts w:hint="eastAsia"/>
        </w:rPr>
        <w:t>檔案</w:t>
      </w:r>
      <w:r w:rsidR="007A308C">
        <w:rPr>
          <w:rFonts w:hint="eastAsia"/>
        </w:rPr>
        <w:t>中的區段，以及各區段的資料結構</w:t>
      </w:r>
      <w:r w:rsidR="00377943">
        <w:rPr>
          <w:rFonts w:hint="eastAsia"/>
        </w:rPr>
        <w:t>。</w:t>
      </w:r>
    </w:p>
    <w:p w:rsidR="00377943" w:rsidRPr="007A308C" w:rsidRDefault="00377943" w:rsidP="000D4865"/>
    <w:p w:rsidR="00377943" w:rsidRDefault="00377943" w:rsidP="00CE051C">
      <w:r>
        <w:rPr>
          <w:rFonts w:hint="eastAsia"/>
        </w:rPr>
        <w:t>目的檔</w:t>
      </w:r>
      <w:r>
        <w:rPr>
          <w:rFonts w:hint="eastAsia"/>
        </w:rPr>
        <w:t xml:space="preserve">a.out </w:t>
      </w:r>
      <w:r>
        <w:rPr>
          <w:rFonts w:hint="eastAsia"/>
        </w:rPr>
        <w:t>的格式相當簡單，總共分為</w:t>
      </w:r>
      <w:r>
        <w:rPr>
          <w:rFonts w:hint="eastAsia"/>
        </w:rPr>
        <w:t xml:space="preserve"> 7 </w:t>
      </w:r>
      <w:r>
        <w:rPr>
          <w:rFonts w:hint="eastAsia"/>
        </w:rPr>
        <w:t>個段落，包含三種主要的資料結構，也就是</w:t>
      </w:r>
      <w:r>
        <w:rPr>
          <w:rFonts w:hint="eastAsia"/>
        </w:rPr>
        <w:t xml:space="preserve"> 1. </w:t>
      </w:r>
      <w:r>
        <w:rPr>
          <w:rFonts w:hint="eastAsia"/>
        </w:rPr>
        <w:t>檔頭結構</w:t>
      </w:r>
      <w:r>
        <w:rPr>
          <w:rFonts w:hint="eastAsia"/>
        </w:rPr>
        <w:t xml:space="preserve"> (exec)</w:t>
      </w:r>
      <w:r>
        <w:rPr>
          <w:rFonts w:hint="eastAsia"/>
        </w:rPr>
        <w:t>、</w:t>
      </w:r>
      <w:r>
        <w:rPr>
          <w:rFonts w:hint="eastAsia"/>
        </w:rPr>
        <w:t xml:space="preserve">2. </w:t>
      </w:r>
      <w:r>
        <w:rPr>
          <w:rFonts w:hint="eastAsia"/>
        </w:rPr>
        <w:t>重定位結構</w:t>
      </w:r>
      <w:r>
        <w:rPr>
          <w:rFonts w:hint="eastAsia"/>
        </w:rPr>
        <w:t xml:space="preserve"> (relocation_info)</w:t>
      </w:r>
      <w:r>
        <w:rPr>
          <w:rFonts w:hint="eastAsia"/>
        </w:rPr>
        <w:t>、</w:t>
      </w:r>
      <w:r>
        <w:rPr>
          <w:rFonts w:hint="eastAsia"/>
        </w:rPr>
        <w:t xml:space="preserve">3. </w:t>
      </w:r>
      <w:r>
        <w:rPr>
          <w:rFonts w:hint="eastAsia"/>
        </w:rPr>
        <w:t>字串表結構</w:t>
      </w:r>
      <w:r>
        <w:rPr>
          <w:rFonts w:hint="eastAsia"/>
        </w:rPr>
        <w:t xml:space="preserve"> (nlist)</w:t>
      </w:r>
      <w:r>
        <w:rPr>
          <w:rFonts w:hint="eastAsia"/>
        </w:rPr>
        <w:t>。這三個結構的定義如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>REF _Ref227751632 \h</w:instrText>
      </w:r>
      <w:r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圖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20</w:t>
      </w:r>
      <w:r w:rsidR="00F36CB3">
        <w:fldChar w:fldCharType="end"/>
      </w:r>
      <w:r>
        <w:rPr>
          <w:rFonts w:hint="eastAsia"/>
        </w:rPr>
        <w:t>所示。</w:t>
      </w:r>
    </w:p>
    <w:p w:rsidR="00377943" w:rsidRDefault="00377943" w:rsidP="000D486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362"/>
      </w:tblGrid>
      <w:tr w:rsidR="00377943" w:rsidRPr="00491265" w:rsidTr="00491265">
        <w:tc>
          <w:tcPr>
            <w:tcW w:w="8362" w:type="dxa"/>
          </w:tcPr>
          <w:p w:rsidR="00377943" w:rsidRPr="00491265" w:rsidRDefault="00377943" w:rsidP="00816711">
            <w:r w:rsidRPr="00491265">
              <w:rPr>
                <w:rFonts w:hint="eastAsia"/>
              </w:rPr>
              <w:t>struct exec {</w:t>
            </w:r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  <w:t xml:space="preserve">// a.out </w:t>
            </w:r>
            <w:r w:rsidRPr="00491265">
              <w:rPr>
                <w:rFonts w:hint="eastAsia"/>
              </w:rPr>
              <w:t>的檔頭結構</w:t>
            </w:r>
          </w:p>
          <w:p w:rsidR="00377943" w:rsidRPr="00491265" w:rsidRDefault="00377943" w:rsidP="00816711">
            <w:r w:rsidRPr="00491265">
              <w:rPr>
                <w:rFonts w:hint="eastAsia"/>
              </w:rPr>
              <w:t xml:space="preserve">  unsigned long a_magic;</w:t>
            </w:r>
            <w:r w:rsidRPr="00491265">
              <w:rPr>
                <w:rFonts w:hint="eastAsia"/>
              </w:rPr>
              <w:tab/>
              <w:t xml:space="preserve">// </w:t>
            </w:r>
            <w:r w:rsidRPr="00491265">
              <w:rPr>
                <w:rFonts w:hint="eastAsia"/>
              </w:rPr>
              <w:t>執行檔魔數</w:t>
            </w:r>
            <w:r w:rsidRPr="00491265">
              <w:br/>
            </w:r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  <w:t>//   OMAGIC:0407, NMAGIC:0410,ZMAGIC:0413</w:t>
            </w:r>
          </w:p>
          <w:p w:rsidR="00377943" w:rsidRPr="00491265" w:rsidRDefault="00377943" w:rsidP="00816711">
            <w:r w:rsidRPr="00491265">
              <w:rPr>
                <w:rFonts w:hint="eastAsia"/>
              </w:rPr>
              <w:t xml:space="preserve">  unsigned a_text;</w:t>
            </w:r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  <w:t xml:space="preserve">// </w:t>
            </w:r>
            <w:r w:rsidR="00C411B1">
              <w:rPr>
                <w:rFonts w:hint="eastAsia"/>
              </w:rPr>
              <w:t>內文段</w:t>
            </w:r>
            <w:r w:rsidRPr="00491265">
              <w:rPr>
                <w:rFonts w:hint="eastAsia"/>
              </w:rPr>
              <w:t>長度</w:t>
            </w:r>
          </w:p>
          <w:p w:rsidR="00377943" w:rsidRPr="00491265" w:rsidRDefault="00377943" w:rsidP="00816711">
            <w:r w:rsidRPr="00491265">
              <w:rPr>
                <w:rFonts w:hint="eastAsia"/>
              </w:rPr>
              <w:t xml:space="preserve">  unsigned a_data;</w:t>
            </w:r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  <w:t xml:space="preserve">// </w:t>
            </w:r>
            <w:r w:rsidRPr="00491265">
              <w:rPr>
                <w:rFonts w:hint="eastAsia"/>
              </w:rPr>
              <w:t>資料段長度</w:t>
            </w:r>
          </w:p>
          <w:p w:rsidR="00377943" w:rsidRPr="00491265" w:rsidRDefault="00377943" w:rsidP="00816711">
            <w:r w:rsidRPr="00491265">
              <w:rPr>
                <w:rFonts w:hint="eastAsia"/>
              </w:rPr>
              <w:t xml:space="preserve">  unsigned a_bss;</w:t>
            </w:r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  <w:t xml:space="preserve">// </w:t>
            </w:r>
            <w:r w:rsidRPr="00491265">
              <w:rPr>
                <w:rFonts w:hint="eastAsia"/>
              </w:rPr>
              <w:t>檔案中的未初始化資料區長度</w:t>
            </w:r>
          </w:p>
          <w:p w:rsidR="00377943" w:rsidRPr="00491265" w:rsidRDefault="00377943" w:rsidP="00816711">
            <w:r w:rsidRPr="00491265">
              <w:rPr>
                <w:rFonts w:hint="eastAsia"/>
              </w:rPr>
              <w:t xml:space="preserve">  unsigned a_syms;</w:t>
            </w:r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  <w:t xml:space="preserve">// </w:t>
            </w:r>
            <w:r w:rsidRPr="00491265">
              <w:rPr>
                <w:rFonts w:hint="eastAsia"/>
              </w:rPr>
              <w:t>檔案中的符號表長度</w:t>
            </w:r>
          </w:p>
          <w:p w:rsidR="00377943" w:rsidRPr="00491265" w:rsidRDefault="00377943" w:rsidP="00816711">
            <w:r w:rsidRPr="00491265">
              <w:rPr>
                <w:rFonts w:hint="eastAsia"/>
              </w:rPr>
              <w:t xml:space="preserve">  unsigned a_entry;</w:t>
            </w:r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  <w:t xml:space="preserve">// </w:t>
            </w:r>
            <w:r w:rsidRPr="00491265">
              <w:rPr>
                <w:rFonts w:hint="eastAsia"/>
              </w:rPr>
              <w:t>執行起始位址</w:t>
            </w:r>
          </w:p>
          <w:p w:rsidR="00377943" w:rsidRPr="00491265" w:rsidRDefault="00377943" w:rsidP="00816711">
            <w:r w:rsidRPr="00491265">
              <w:rPr>
                <w:rFonts w:hint="eastAsia"/>
              </w:rPr>
              <w:t xml:space="preserve">  unsigned a_trsize;</w:t>
            </w:r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  <w:t xml:space="preserve">// </w:t>
            </w:r>
            <w:r w:rsidRPr="00491265">
              <w:rPr>
                <w:rFonts w:hint="eastAsia"/>
              </w:rPr>
              <w:t>程式重定位資訊長度</w:t>
            </w:r>
          </w:p>
          <w:p w:rsidR="00377943" w:rsidRPr="00491265" w:rsidRDefault="00377943" w:rsidP="00816711">
            <w:r w:rsidRPr="00491265">
              <w:rPr>
                <w:rFonts w:hint="eastAsia"/>
              </w:rPr>
              <w:t xml:space="preserve">  unsigned a_drsize;</w:t>
            </w:r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  <w:t xml:space="preserve">// </w:t>
            </w:r>
            <w:r w:rsidRPr="00491265">
              <w:rPr>
                <w:rFonts w:hint="eastAsia"/>
              </w:rPr>
              <w:t>資料重定位資訊長度</w:t>
            </w:r>
          </w:p>
          <w:p w:rsidR="00377943" w:rsidRPr="00491265" w:rsidRDefault="00377943" w:rsidP="00816711">
            <w:r w:rsidRPr="00491265">
              <w:t>}</w:t>
            </w:r>
            <w:r w:rsidRPr="00491265">
              <w:rPr>
                <w:rFonts w:hint="eastAsia"/>
              </w:rPr>
              <w:t>;</w:t>
            </w:r>
          </w:p>
          <w:p w:rsidR="00377943" w:rsidRPr="00491265" w:rsidRDefault="00377943" w:rsidP="00816711"/>
          <w:p w:rsidR="00377943" w:rsidRPr="00491265" w:rsidRDefault="00377943" w:rsidP="00816711">
            <w:r w:rsidRPr="00491265">
              <w:rPr>
                <w:rFonts w:hint="eastAsia"/>
              </w:rPr>
              <w:t>struct relocation_info {</w:t>
            </w:r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  <w:t xml:space="preserve">// a.out </w:t>
            </w:r>
            <w:r w:rsidRPr="00491265">
              <w:rPr>
                <w:rFonts w:hint="eastAsia"/>
              </w:rPr>
              <w:t>的重定位結構</w:t>
            </w:r>
          </w:p>
          <w:p w:rsidR="00377943" w:rsidRPr="00491265" w:rsidRDefault="00377943" w:rsidP="00816711">
            <w:r w:rsidRPr="00491265">
              <w:rPr>
                <w:rFonts w:hint="eastAsia"/>
              </w:rPr>
              <w:t xml:space="preserve">  int r_address;</w:t>
            </w:r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  <w:t xml:space="preserve">// </w:t>
            </w:r>
            <w:r w:rsidRPr="00491265">
              <w:rPr>
                <w:rFonts w:hint="eastAsia"/>
              </w:rPr>
              <w:t>段內需要重定位的位址</w:t>
            </w:r>
          </w:p>
          <w:p w:rsidR="00377943" w:rsidRPr="00491265" w:rsidRDefault="00377943" w:rsidP="00816711">
            <w:r w:rsidRPr="00491265">
              <w:rPr>
                <w:rFonts w:hint="eastAsia"/>
              </w:rPr>
              <w:t xml:space="preserve">  unsigned int r_symbolnum:24; </w:t>
            </w:r>
            <w:r w:rsidRPr="00491265">
              <w:rPr>
                <w:rFonts w:hint="eastAsia"/>
              </w:rPr>
              <w:tab/>
              <w:t>// r_extern=1</w:t>
            </w:r>
            <w:r w:rsidRPr="00491265">
              <w:rPr>
                <w:rFonts w:hint="eastAsia"/>
              </w:rPr>
              <w:t>時</w:t>
            </w:r>
            <w:r w:rsidRPr="00491265">
              <w:rPr>
                <w:rFonts w:hint="eastAsia"/>
              </w:rPr>
              <w:t>:</w:t>
            </w:r>
            <w:r w:rsidRPr="00491265">
              <w:rPr>
                <w:rFonts w:hint="eastAsia"/>
              </w:rPr>
              <w:t>符號的序號值</w:t>
            </w:r>
            <w:r w:rsidRPr="00491265">
              <w:rPr>
                <w:rFonts w:hint="eastAsia"/>
              </w:rPr>
              <w:t xml:space="preserve">, </w:t>
            </w:r>
            <w:r w:rsidRPr="00491265">
              <w:br/>
            </w:r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  <w:t>// r_extern=0</w:t>
            </w:r>
            <w:r w:rsidRPr="00491265">
              <w:rPr>
                <w:rFonts w:hint="eastAsia"/>
              </w:rPr>
              <w:t>時</w:t>
            </w:r>
            <w:r w:rsidRPr="00491265">
              <w:rPr>
                <w:rFonts w:hint="eastAsia"/>
              </w:rPr>
              <w:t>:</w:t>
            </w:r>
            <w:r w:rsidRPr="00491265">
              <w:rPr>
                <w:rFonts w:hint="eastAsia"/>
              </w:rPr>
              <w:t>段內需要重定位的位址</w:t>
            </w:r>
          </w:p>
          <w:p w:rsidR="00377943" w:rsidRPr="00491265" w:rsidRDefault="00377943" w:rsidP="00816711">
            <w:r w:rsidRPr="00491265">
              <w:rPr>
                <w:rFonts w:hint="eastAsia"/>
              </w:rPr>
              <w:t xml:space="preserve">  unsigned int r_pcrel:1;</w:t>
            </w:r>
            <w:r w:rsidRPr="00491265">
              <w:rPr>
                <w:rFonts w:hint="eastAsia"/>
              </w:rPr>
              <w:tab/>
              <w:t xml:space="preserve">// PC </w:t>
            </w:r>
            <w:r w:rsidRPr="00491265">
              <w:rPr>
                <w:rFonts w:hint="eastAsia"/>
              </w:rPr>
              <w:t>相關旗標</w:t>
            </w:r>
            <w:r>
              <w:rPr>
                <w:rFonts w:hint="eastAsia"/>
              </w:rPr>
              <w:t>？？是「相對」吧？？</w:t>
            </w:r>
          </w:p>
          <w:p w:rsidR="00377943" w:rsidRPr="00491265" w:rsidRDefault="00377943" w:rsidP="00816711">
            <w:r w:rsidRPr="00491265">
              <w:rPr>
                <w:rFonts w:hint="eastAsia"/>
              </w:rPr>
              <w:t xml:space="preserve">  unsigned int r_length:2;</w:t>
            </w:r>
            <w:r w:rsidRPr="00491265">
              <w:rPr>
                <w:rFonts w:hint="eastAsia"/>
              </w:rPr>
              <w:tab/>
              <w:t xml:space="preserve">// </w:t>
            </w:r>
            <w:r w:rsidRPr="00491265">
              <w:rPr>
                <w:rFonts w:hint="eastAsia"/>
              </w:rPr>
              <w:t>被重定位的欄位長度</w:t>
            </w:r>
            <w:r w:rsidRPr="00491265">
              <w:rPr>
                <w:rFonts w:hint="eastAsia"/>
              </w:rPr>
              <w:t xml:space="preserve"> (2 </w:t>
            </w:r>
            <w:r w:rsidRPr="00491265">
              <w:rPr>
                <w:rFonts w:hint="eastAsia"/>
              </w:rPr>
              <w:t>的次方</w:t>
            </w:r>
            <w:r w:rsidRPr="00491265">
              <w:rPr>
                <w:rFonts w:hint="eastAsia"/>
              </w:rPr>
              <w:t xml:space="preserve">) </w:t>
            </w:r>
          </w:p>
          <w:p w:rsidR="00377943" w:rsidRPr="00491265" w:rsidRDefault="00377943" w:rsidP="00816711"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  <w:t>// 2^0=1,2^1=2,2^2=4,2^3=8 bytes)</w:t>
            </w:r>
            <w:r w:rsidRPr="00491265">
              <w:rPr>
                <w:rFonts w:hint="eastAsia"/>
              </w:rPr>
              <w:t>。</w:t>
            </w:r>
          </w:p>
          <w:p w:rsidR="00377943" w:rsidRPr="00491265" w:rsidRDefault="00377943" w:rsidP="00816711">
            <w:r w:rsidRPr="00491265">
              <w:rPr>
                <w:rFonts w:hint="eastAsia"/>
              </w:rPr>
              <w:t xml:space="preserve">  unsigned int r_extern:1;</w:t>
            </w:r>
            <w:r w:rsidRPr="00491265">
              <w:rPr>
                <w:rFonts w:hint="eastAsia"/>
              </w:rPr>
              <w:tab/>
              <w:t xml:space="preserve">// </w:t>
            </w:r>
            <w:r w:rsidRPr="00491265">
              <w:rPr>
                <w:rFonts w:hint="eastAsia"/>
              </w:rPr>
              <w:t>外部引用旗標。</w:t>
            </w:r>
            <w:r w:rsidRPr="00491265">
              <w:rPr>
                <w:rFonts w:hint="eastAsia"/>
              </w:rPr>
              <w:tab/>
              <w:t>1-</w:t>
            </w:r>
            <w:r w:rsidRPr="00491265">
              <w:rPr>
                <w:rFonts w:hint="eastAsia"/>
              </w:rPr>
              <w:t>以外部符號重定位</w:t>
            </w:r>
            <w:r w:rsidRPr="00491265">
              <w:rPr>
                <w:rFonts w:hint="eastAsia"/>
              </w:rPr>
              <w:t xml:space="preserve"> </w:t>
            </w:r>
          </w:p>
          <w:p w:rsidR="00377943" w:rsidRPr="00491265" w:rsidRDefault="00377943" w:rsidP="00816711"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  <w:t xml:space="preserve">//               </w:t>
            </w:r>
            <w:r w:rsidRPr="00491265">
              <w:rPr>
                <w:rFonts w:hint="eastAsia"/>
              </w:rPr>
              <w:tab/>
              <w:t>0-</w:t>
            </w:r>
            <w:r w:rsidRPr="00491265">
              <w:rPr>
                <w:rFonts w:hint="eastAsia"/>
              </w:rPr>
              <w:t>以段的地址重定位。</w:t>
            </w:r>
          </w:p>
          <w:p w:rsidR="00377943" w:rsidRPr="00491265" w:rsidRDefault="00377943" w:rsidP="00816711">
            <w:r w:rsidRPr="00491265">
              <w:rPr>
                <w:rFonts w:hint="eastAsia"/>
              </w:rPr>
              <w:t xml:space="preserve">  unsigned int r_pad:4;</w:t>
            </w:r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  <w:t xml:space="preserve">// </w:t>
            </w:r>
            <w:r w:rsidRPr="00491265">
              <w:rPr>
                <w:rFonts w:hint="eastAsia"/>
              </w:rPr>
              <w:t>最後補滿的</w:t>
            </w:r>
            <w:r w:rsidRPr="00491265">
              <w:rPr>
                <w:rFonts w:hint="eastAsia"/>
              </w:rPr>
              <w:t xml:space="preserve"> 4 </w:t>
            </w:r>
            <w:r w:rsidRPr="00491265">
              <w:rPr>
                <w:rFonts w:hint="eastAsia"/>
              </w:rPr>
              <w:t>個位元</w:t>
            </w:r>
            <w:r w:rsidRPr="00491265">
              <w:rPr>
                <w:rFonts w:hint="eastAsia"/>
              </w:rPr>
              <w:t xml:space="preserve"> (</w:t>
            </w:r>
            <w:r w:rsidRPr="00491265">
              <w:rPr>
                <w:rFonts w:hint="eastAsia"/>
              </w:rPr>
              <w:t>沒有使用到的部分</w:t>
            </w:r>
            <w:r w:rsidRPr="00491265">
              <w:rPr>
                <w:rFonts w:hint="eastAsia"/>
              </w:rPr>
              <w:t>)</w:t>
            </w:r>
            <w:r w:rsidRPr="00491265">
              <w:rPr>
                <w:rFonts w:hint="eastAsia"/>
              </w:rPr>
              <w:t>。</w:t>
            </w:r>
          </w:p>
          <w:p w:rsidR="00377943" w:rsidRPr="00491265" w:rsidRDefault="00377943" w:rsidP="00816711">
            <w:r w:rsidRPr="00491265">
              <w:t>}</w:t>
            </w:r>
            <w:r w:rsidRPr="00491265">
              <w:rPr>
                <w:rFonts w:hint="eastAsia"/>
              </w:rPr>
              <w:t>;</w:t>
            </w:r>
          </w:p>
          <w:p w:rsidR="00377943" w:rsidRPr="00491265" w:rsidRDefault="00377943" w:rsidP="00816711"/>
          <w:p w:rsidR="00377943" w:rsidRPr="00491265" w:rsidRDefault="00377943" w:rsidP="00816711">
            <w:r w:rsidRPr="00491265">
              <w:rPr>
                <w:rFonts w:hint="eastAsia"/>
              </w:rPr>
              <w:t>struct nlist {</w:t>
            </w:r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  <w:t xml:space="preserve">// a.out </w:t>
            </w:r>
            <w:r w:rsidRPr="00491265">
              <w:rPr>
                <w:rFonts w:hint="eastAsia"/>
              </w:rPr>
              <w:t>的符號表結構</w:t>
            </w:r>
          </w:p>
          <w:p w:rsidR="00377943" w:rsidRPr="00491265" w:rsidRDefault="00377943" w:rsidP="00816711">
            <w:r w:rsidRPr="00491265">
              <w:t xml:space="preserve">  union {</w:t>
            </w:r>
            <w:r w:rsidRPr="00491265">
              <w:tab/>
            </w:r>
            <w:r w:rsidRPr="00491265">
              <w:tab/>
            </w:r>
            <w:r w:rsidRPr="00491265">
              <w:tab/>
            </w:r>
            <w:r w:rsidRPr="00491265">
              <w:tab/>
            </w:r>
            <w:r w:rsidRPr="00491265">
              <w:tab/>
              <w:t xml:space="preserve">// </w:t>
            </w:r>
          </w:p>
          <w:p w:rsidR="00377943" w:rsidRPr="00491265" w:rsidRDefault="00377943" w:rsidP="00816711">
            <w:r w:rsidRPr="00491265">
              <w:rPr>
                <w:rFonts w:hint="eastAsia"/>
              </w:rPr>
              <w:t xml:space="preserve">    char *n_name;</w:t>
            </w:r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  <w:t xml:space="preserve">// </w:t>
            </w:r>
            <w:r w:rsidRPr="00491265">
              <w:rPr>
                <w:rFonts w:hint="eastAsia"/>
              </w:rPr>
              <w:t>字串指標，</w:t>
            </w:r>
          </w:p>
          <w:p w:rsidR="00377943" w:rsidRPr="00491265" w:rsidRDefault="00377943" w:rsidP="00816711">
            <w:r w:rsidRPr="00491265">
              <w:rPr>
                <w:rFonts w:hint="eastAsia"/>
              </w:rPr>
              <w:tab/>
              <w:t>struct nlist *n_next;</w:t>
            </w:r>
            <w:r w:rsidRPr="00491265">
              <w:rPr>
                <w:rFonts w:hint="eastAsia"/>
              </w:rPr>
              <w:tab/>
              <w:t xml:space="preserve">// </w:t>
            </w:r>
            <w:r w:rsidRPr="00491265">
              <w:rPr>
                <w:rFonts w:hint="eastAsia"/>
              </w:rPr>
              <w:t>或者是指向另一個符號項結構的指標，</w:t>
            </w:r>
          </w:p>
          <w:p w:rsidR="00377943" w:rsidRPr="00491265" w:rsidRDefault="00377943" w:rsidP="00816711">
            <w:r w:rsidRPr="00491265">
              <w:rPr>
                <w:rFonts w:hint="eastAsia"/>
              </w:rPr>
              <w:tab/>
              <w:t>long n_strx;</w:t>
            </w:r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  <w:t xml:space="preserve">// </w:t>
            </w:r>
            <w:r w:rsidRPr="00491265">
              <w:rPr>
                <w:rFonts w:hint="eastAsia"/>
              </w:rPr>
              <w:t>或者是符號名稱在字串表中的位元組偏移值。</w:t>
            </w:r>
          </w:p>
          <w:p w:rsidR="00377943" w:rsidRPr="00491265" w:rsidRDefault="00377943" w:rsidP="00816711">
            <w:r w:rsidRPr="00491265">
              <w:t xml:space="preserve">  } n_un;</w:t>
            </w:r>
            <w:r w:rsidRPr="00491265">
              <w:tab/>
            </w:r>
            <w:r w:rsidRPr="00491265">
              <w:tab/>
            </w:r>
            <w:r w:rsidRPr="00491265">
              <w:tab/>
            </w:r>
            <w:r w:rsidRPr="00491265">
              <w:tab/>
            </w:r>
            <w:r w:rsidRPr="00491265">
              <w:tab/>
              <w:t xml:space="preserve">// </w:t>
            </w:r>
          </w:p>
          <w:p w:rsidR="00377943" w:rsidRPr="00491265" w:rsidRDefault="00377943" w:rsidP="00816711">
            <w:r w:rsidRPr="00491265">
              <w:rPr>
                <w:rFonts w:hint="eastAsia"/>
              </w:rPr>
              <w:t xml:space="preserve">  unsigned char n_type;</w:t>
            </w:r>
            <w:r w:rsidRPr="00491265">
              <w:rPr>
                <w:rFonts w:hint="eastAsia"/>
              </w:rPr>
              <w:tab/>
              <w:t xml:space="preserve">// </w:t>
            </w:r>
            <w:r w:rsidRPr="00491265">
              <w:rPr>
                <w:rFonts w:hint="eastAsia"/>
              </w:rPr>
              <w:t>符號類型</w:t>
            </w:r>
            <w:r w:rsidRPr="00491265">
              <w:rPr>
                <w:rFonts w:hint="eastAsia"/>
              </w:rPr>
              <w:t>N_ABS/N_TEXT/N_DATA/N_BSS</w:t>
            </w:r>
            <w:r w:rsidRPr="00491265">
              <w:rPr>
                <w:rFonts w:hint="eastAsia"/>
              </w:rPr>
              <w:t>等。</w:t>
            </w:r>
          </w:p>
          <w:p w:rsidR="00377943" w:rsidRPr="00491265" w:rsidRDefault="00377943" w:rsidP="00816711">
            <w:r w:rsidRPr="00491265">
              <w:rPr>
                <w:rFonts w:hint="eastAsia"/>
              </w:rPr>
              <w:t xml:space="preserve">  char n_other;</w:t>
            </w:r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  <w:t xml:space="preserve">// </w:t>
            </w:r>
            <w:r w:rsidRPr="00491265">
              <w:rPr>
                <w:rFonts w:hint="eastAsia"/>
              </w:rPr>
              <w:t>通常不用</w:t>
            </w:r>
          </w:p>
          <w:p w:rsidR="00377943" w:rsidRPr="00491265" w:rsidRDefault="00377943" w:rsidP="00816711">
            <w:r w:rsidRPr="00491265">
              <w:rPr>
                <w:rFonts w:hint="eastAsia"/>
              </w:rPr>
              <w:t xml:space="preserve">  short n_desc;</w:t>
            </w:r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  <w:t xml:space="preserve">// </w:t>
            </w:r>
            <w:r w:rsidRPr="00491265">
              <w:rPr>
                <w:rFonts w:hint="eastAsia"/>
              </w:rPr>
              <w:t>保留給除錯程式用</w:t>
            </w:r>
          </w:p>
          <w:p w:rsidR="00377943" w:rsidRPr="00491265" w:rsidRDefault="00377943" w:rsidP="00816711">
            <w:r w:rsidRPr="00491265">
              <w:rPr>
                <w:rFonts w:hint="eastAsia"/>
              </w:rPr>
              <w:lastRenderedPageBreak/>
              <w:t xml:space="preserve">  unsigned long n_value;</w:t>
            </w:r>
            <w:r w:rsidRPr="00491265">
              <w:rPr>
                <w:rFonts w:hint="eastAsia"/>
              </w:rPr>
              <w:tab/>
              <w:t xml:space="preserve">// </w:t>
            </w:r>
            <w:r w:rsidRPr="00491265">
              <w:rPr>
                <w:rFonts w:hint="eastAsia"/>
              </w:rPr>
              <w:t>含有符號的值，對於代碼、資料和</w:t>
            </w:r>
            <w:r w:rsidRPr="00491265">
              <w:rPr>
                <w:rFonts w:hint="eastAsia"/>
              </w:rPr>
              <w:t>BSS</w:t>
            </w:r>
            <w:r w:rsidRPr="00491265">
              <w:rPr>
                <w:rFonts w:hint="eastAsia"/>
              </w:rPr>
              <w:t>符號，</w:t>
            </w:r>
            <w:r w:rsidRPr="00491265">
              <w:br/>
            </w:r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</w:r>
            <w:r w:rsidRPr="00491265">
              <w:rPr>
                <w:rFonts w:hint="eastAsia"/>
              </w:rPr>
              <w:tab/>
              <w:t xml:space="preserve">// </w:t>
            </w:r>
            <w:r w:rsidRPr="00491265">
              <w:rPr>
                <w:rFonts w:hint="eastAsia"/>
              </w:rPr>
              <w:t>通常是一個位址。</w:t>
            </w:r>
          </w:p>
          <w:p w:rsidR="00377943" w:rsidRPr="00491265" w:rsidRDefault="00377943" w:rsidP="00816711">
            <w:r w:rsidRPr="00491265">
              <w:t>}</w:t>
            </w:r>
            <w:r w:rsidRPr="00491265">
              <w:rPr>
                <w:rFonts w:hint="eastAsia"/>
              </w:rPr>
              <w:t>;</w:t>
            </w:r>
          </w:p>
        </w:tc>
      </w:tr>
    </w:tbl>
    <w:p w:rsidR="00377943" w:rsidRPr="001C22A4" w:rsidRDefault="00377943" w:rsidP="000D4865">
      <w:pPr>
        <w:pStyle w:val="a8"/>
        <w:jc w:val="center"/>
      </w:pPr>
      <w:bookmarkStart w:id="128" w:name="_Ref227751632"/>
      <w:r>
        <w:rPr>
          <w:rFonts w:hint="eastAsia"/>
        </w:rPr>
        <w:lastRenderedPageBreak/>
        <w:t>圖</w:t>
      </w:r>
      <w:r>
        <w:rPr>
          <w:rFonts w:hint="eastAsia"/>
        </w:rPr>
        <w:t xml:space="preserve"> </w:t>
      </w:r>
      <w:fldSimple w:instr=" STYLEREF 1 \s ">
        <w:r w:rsidR="002233D6">
          <w:rPr>
            <w:noProof/>
          </w:rPr>
          <w:t>5</w:t>
        </w:r>
      </w:fldSimple>
      <w:r>
        <w:t>.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F36CB3">
        <w:fldChar w:fldCharType="separate"/>
      </w:r>
      <w:r w:rsidR="002233D6">
        <w:rPr>
          <w:noProof/>
        </w:rPr>
        <w:t>20</w:t>
      </w:r>
      <w:r w:rsidR="00F36CB3">
        <w:fldChar w:fldCharType="end"/>
      </w:r>
      <w:bookmarkEnd w:id="128"/>
      <w:r>
        <w:rPr>
          <w:rFonts w:hint="eastAsia"/>
        </w:rPr>
        <w:t>目的檔</w:t>
      </w:r>
      <w:r>
        <w:rPr>
          <w:rFonts w:hint="eastAsia"/>
        </w:rPr>
        <w:t xml:space="preserve"> a.out </w:t>
      </w:r>
      <w:r>
        <w:rPr>
          <w:rFonts w:hint="eastAsia"/>
        </w:rPr>
        <w:t>的資料結構（以</w:t>
      </w:r>
      <w:r>
        <w:rPr>
          <w:rFonts w:hint="eastAsia"/>
        </w:rPr>
        <w:t>C</w:t>
      </w:r>
      <w:r>
        <w:rPr>
          <w:rFonts w:hint="eastAsia"/>
        </w:rPr>
        <w:t>語言定義）</w:t>
      </w:r>
    </w:p>
    <w:p w:rsidR="00377943" w:rsidRDefault="00377943" w:rsidP="000D4865"/>
    <w:p w:rsidR="00377943" w:rsidRPr="001C22A4" w:rsidRDefault="00377943" w:rsidP="000D4865">
      <w:r>
        <w:rPr>
          <w:rFonts w:hint="eastAsia"/>
        </w:rPr>
        <w:t>請讀者對照</w:t>
      </w:r>
      <w:r w:rsidR="00F36CB3">
        <w:fldChar w:fldCharType="begin"/>
      </w:r>
      <w:r w:rsidR="007A308C">
        <w:instrText xml:space="preserve"> </w:instrText>
      </w:r>
      <w:r w:rsidR="007A308C">
        <w:rPr>
          <w:rFonts w:hint="eastAsia"/>
        </w:rPr>
        <w:instrText>REF _Ref258308310 \h</w:instrText>
      </w:r>
      <w:r w:rsidR="007A308C"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圖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19</w:t>
      </w:r>
      <w:r w:rsidR="00F36CB3">
        <w:fldChar w:fldCharType="end"/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>REF _Ref227751367 \h</w:instrText>
      </w:r>
      <w:r>
        <w:instrText xml:space="preserve"> </w:instrText>
      </w:r>
      <w:r w:rsidR="00F36CB3">
        <w:fldChar w:fldCharType="end"/>
      </w:r>
      <w:r>
        <w:rPr>
          <w:rFonts w:hint="eastAsia"/>
        </w:rPr>
        <w:t>與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>REF _Ref227751632 \h</w:instrText>
      </w:r>
      <w:r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圖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20</w:t>
      </w:r>
      <w:r w:rsidR="00F36CB3">
        <w:fldChar w:fldCharType="end"/>
      </w:r>
      <w:r>
        <w:rPr>
          <w:rFonts w:hint="eastAsia"/>
        </w:rPr>
        <w:t>，</w:t>
      </w:r>
      <w:r w:rsidR="007A308C">
        <w:rPr>
          <w:rFonts w:hint="eastAsia"/>
        </w:rPr>
        <w:t>應該能</w:t>
      </w:r>
      <w:r>
        <w:rPr>
          <w:rFonts w:hint="eastAsia"/>
        </w:rPr>
        <w:t>很容易</w:t>
      </w:r>
      <w:r w:rsidR="007A308C">
        <w:rPr>
          <w:rFonts w:hint="eastAsia"/>
        </w:rPr>
        <w:t>的</w:t>
      </w:r>
      <w:r>
        <w:rPr>
          <w:rFonts w:hint="eastAsia"/>
        </w:rPr>
        <w:t>看出</w:t>
      </w:r>
      <w:r w:rsidR="007A308C">
        <w:rPr>
          <w:rFonts w:hint="eastAsia"/>
        </w:rPr>
        <w:t>下列對應關係，</w:t>
      </w:r>
      <w:r>
        <w:rPr>
          <w:rFonts w:hint="eastAsia"/>
        </w:rPr>
        <w:t>『檔頭部分』使用的是</w:t>
      </w:r>
      <w:r>
        <w:rPr>
          <w:rFonts w:hint="eastAsia"/>
        </w:rPr>
        <w:t xml:space="preserve"> exec </w:t>
      </w:r>
      <w:r>
        <w:rPr>
          <w:rFonts w:hint="eastAsia"/>
        </w:rPr>
        <w:t>結構。『程式碼部分』與『資料部分』則直接存放二進位目的碼，不需定義特殊的資料結構。而在『程式碼重定位的部分』與『資料重定位的部分』，使用的是</w:t>
      </w:r>
      <w:r>
        <w:rPr>
          <w:rFonts w:hint="eastAsia"/>
        </w:rPr>
        <w:t xml:space="preserve"> relocation_info </w:t>
      </w:r>
      <w:r>
        <w:rPr>
          <w:rFonts w:hint="eastAsia"/>
        </w:rPr>
        <w:t>的結構。最後，在『符號表』的部分，使用的是</w:t>
      </w:r>
      <w:r>
        <w:rPr>
          <w:rFonts w:hint="eastAsia"/>
        </w:rPr>
        <w:t xml:space="preserve"> nlist</w:t>
      </w:r>
      <w:r>
        <w:rPr>
          <w:rFonts w:hint="eastAsia"/>
        </w:rPr>
        <w:t>的結構。</w:t>
      </w:r>
      <w:r w:rsidR="007A308C">
        <w:rPr>
          <w:rFonts w:hint="eastAsia"/>
        </w:rPr>
        <w:t>而『字串表』部分則直接使用了</w:t>
      </w:r>
      <w:r w:rsidR="007A308C">
        <w:rPr>
          <w:rFonts w:hint="eastAsia"/>
        </w:rPr>
        <w:t xml:space="preserve"> C </w:t>
      </w:r>
      <w:r w:rsidR="007A308C">
        <w:rPr>
          <w:rFonts w:hint="eastAsia"/>
        </w:rPr>
        <w:t>語言以</w:t>
      </w:r>
      <w:r w:rsidR="007A308C">
        <w:rPr>
          <w:rFonts w:hint="eastAsia"/>
        </w:rPr>
        <w:t xml:space="preserve"> </w:t>
      </w:r>
      <w:r w:rsidR="007A308C" w:rsidRPr="007A308C">
        <w:t>'</w:t>
      </w:r>
      <w:r w:rsidR="007A308C">
        <w:rPr>
          <w:rFonts w:hint="eastAsia"/>
        </w:rPr>
        <w:t>\0</w:t>
      </w:r>
      <w:r w:rsidR="007A308C" w:rsidRPr="007A308C">
        <w:t>'</w:t>
      </w:r>
      <w:r w:rsidR="007A308C">
        <w:rPr>
          <w:rFonts w:hint="eastAsia"/>
        </w:rPr>
        <w:t xml:space="preserve"> </w:t>
      </w:r>
      <w:r w:rsidR="007A308C">
        <w:rPr>
          <w:rFonts w:hint="eastAsia"/>
        </w:rPr>
        <w:t>為結尾的字串結構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>REF _Ref229811132 \h</w:instrText>
      </w:r>
      <w:r>
        <w:instrText xml:space="preserve"> </w:instrText>
      </w:r>
      <w:r w:rsidR="00F36CB3">
        <w:fldChar w:fldCharType="end"/>
      </w:r>
      <w:r>
        <w:rPr>
          <w:rFonts w:hint="eastAsia"/>
        </w:rPr>
        <w:t>。</w:t>
      </w:r>
    </w:p>
    <w:p w:rsidR="00377943" w:rsidRDefault="00377943" w:rsidP="000D4865"/>
    <w:p w:rsidR="00377943" w:rsidRPr="00375BA6" w:rsidRDefault="00377943" w:rsidP="000D4865">
      <w:r>
        <w:rPr>
          <w:rFonts w:hint="eastAsia"/>
        </w:rPr>
        <w:t>當</w:t>
      </w:r>
      <w:r>
        <w:rPr>
          <w:rFonts w:hint="eastAsia"/>
        </w:rPr>
        <w:t xml:space="preserve"> a.out </w:t>
      </w:r>
      <w:r>
        <w:rPr>
          <w:rFonts w:hint="eastAsia"/>
        </w:rPr>
        <w:t>檔案被載入時，載入器首先會讀取檔頭部分，接著根據檔頭保留適當的大小的記憶體空間</w:t>
      </w:r>
      <w:r>
        <w:rPr>
          <w:rFonts w:hint="eastAsia"/>
        </w:rPr>
        <w:t xml:space="preserve"> (</w:t>
      </w:r>
      <w:r>
        <w:rPr>
          <w:rFonts w:hint="eastAsia"/>
        </w:rPr>
        <w:t>包含</w:t>
      </w:r>
      <w:r w:rsidR="00C411B1">
        <w:rPr>
          <w:rFonts w:hint="eastAsia"/>
        </w:rPr>
        <w:t>內文段</w:t>
      </w:r>
      <w:r>
        <w:rPr>
          <w:rFonts w:hint="eastAsia"/>
        </w:rPr>
        <w:t>、資料段、</w:t>
      </w:r>
      <w:r>
        <w:rPr>
          <w:rFonts w:hint="eastAsia"/>
        </w:rPr>
        <w:t>BSS</w:t>
      </w:r>
      <w:r>
        <w:rPr>
          <w:rFonts w:hint="eastAsia"/>
        </w:rPr>
        <w:t>段、堆疊段、堆積段等</w:t>
      </w:r>
      <w:r>
        <w:rPr>
          <w:rFonts w:hint="eastAsia"/>
        </w:rPr>
        <w:t>)</w:t>
      </w:r>
      <w:r>
        <w:rPr>
          <w:rFonts w:hint="eastAsia"/>
        </w:rPr>
        <w:t>。然後，載入器會讀取</w:t>
      </w:r>
      <w:r w:rsidR="00C411B1">
        <w:rPr>
          <w:rFonts w:hint="eastAsia"/>
        </w:rPr>
        <w:t>內文段</w:t>
      </w:r>
      <w:r>
        <w:rPr>
          <w:rFonts w:hint="eastAsia"/>
        </w:rPr>
        <w:t>與資料段的目的碼，放入對應的記憶體中。接著，利用重定位資訊修改對應的記憶體資料。最後，才把程式計數器設定為</w:t>
      </w:r>
      <w:r>
        <w:rPr>
          <w:rFonts w:hint="eastAsia"/>
        </w:rPr>
        <w:t xml:space="preserve"> exec.a_entry</w:t>
      </w:r>
      <w:r>
        <w:rPr>
          <w:rFonts w:hint="eastAsia"/>
        </w:rPr>
        <w:t>所對應的位址，開始執行該程式，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>REF _Ref229811515 \h</w:instrText>
      </w:r>
      <w:r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圖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21</w:t>
      </w:r>
      <w:r w:rsidR="00F36CB3">
        <w:fldChar w:fldCharType="end"/>
      </w:r>
      <w:r>
        <w:rPr>
          <w:rFonts w:hint="eastAsia"/>
        </w:rPr>
        <w:t>顯示了</w:t>
      </w:r>
      <w:r>
        <w:rPr>
          <w:rFonts w:hint="eastAsia"/>
        </w:rPr>
        <w:t xml:space="preserve"> a.out </w:t>
      </w:r>
      <w:r>
        <w:rPr>
          <w:rFonts w:hint="eastAsia"/>
        </w:rPr>
        <w:t>檔被載入的過程。</w:t>
      </w:r>
    </w:p>
    <w:p w:rsidR="00377943" w:rsidRDefault="006B621C" w:rsidP="000D4865">
      <w:r>
        <w:rPr>
          <w:noProof/>
        </w:rPr>
        <w:drawing>
          <wp:inline distT="0" distB="0" distL="0" distR="0">
            <wp:extent cx="5269484" cy="3349625"/>
            <wp:effectExtent l="6096" t="0" r="0" b="0"/>
            <wp:docPr id="11" name="物件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429552" cy="4714908"/>
                      <a:chOff x="714348" y="1857364"/>
                      <a:chExt cx="7429552" cy="4714908"/>
                    </a:xfrm>
                  </a:grpSpPr>
                  <a:grpSp>
                    <a:nvGrpSpPr>
                      <a:cNvPr id="52" name="群組 51"/>
                      <a:cNvGrpSpPr/>
                    </a:nvGrpSpPr>
                    <a:grpSpPr>
                      <a:xfrm>
                        <a:off x="714348" y="1857364"/>
                        <a:ext cx="7429552" cy="4714908"/>
                        <a:chOff x="714348" y="1857364"/>
                        <a:chExt cx="7429552" cy="4714908"/>
                      </a:xfrm>
                    </a:grpSpPr>
                    <a:grpSp>
                      <a:nvGrpSpPr>
                        <a:cNvPr id="3" name="群組 3"/>
                        <a:cNvGrpSpPr/>
                      </a:nvGrpSpPr>
                      <a:grpSpPr>
                        <a:xfrm>
                          <a:off x="714348" y="2000239"/>
                          <a:ext cx="2428892" cy="4572030"/>
                          <a:chOff x="2500298" y="1606550"/>
                          <a:chExt cx="2428892" cy="4810320"/>
                        </a:xfrm>
                      </a:grpSpPr>
                      <a:sp>
                        <a:nvSpPr>
                          <a:cNvPr id="5" name="矩形 4"/>
                          <a:cNvSpPr/>
                        </a:nvSpPr>
                        <a:spPr bwMode="auto">
                          <a:xfrm>
                            <a:off x="2500313" y="2294336"/>
                            <a:ext cx="2428877" cy="687786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zh-TW" altLang="en-US" dirty="0" smtClean="0">
                                  <a:solidFill>
                                    <a:schemeClr val="tx1"/>
                                  </a:solidFill>
                                </a:rPr>
                                <a:t>程式段</a:t>
                              </a:r>
                              <a:endParaRPr lang="en-US" altLang="zh-TW" dirty="0" smtClean="0">
                                <a:solidFill>
                                  <a:schemeClr val="tx1"/>
                                </a:solidFill>
                              </a:endParaRPr>
                            </a:p>
                            <a:p>
                              <a:pPr algn="ctr">
                                <a:defRPr/>
                              </a:pPr>
                              <a:r>
                                <a:rPr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Text Section</a:t>
                              </a:r>
                              <a:endParaRPr lang="en-US" altLang="zh-TW" dirty="0" smtClean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" name="矩形 5"/>
                          <a:cNvSpPr/>
                        </a:nvSpPr>
                        <a:spPr bwMode="auto">
                          <a:xfrm>
                            <a:off x="2500313" y="2982122"/>
                            <a:ext cx="2428877" cy="687786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zh-TW" altLang="en-US" dirty="0" smtClean="0">
                                  <a:solidFill>
                                    <a:schemeClr val="tx1"/>
                                  </a:solidFill>
                                </a:rPr>
                                <a:t>資料段</a:t>
                              </a:r>
                              <a:endParaRPr lang="en-US" altLang="zh-TW" dirty="0" smtClean="0">
                                <a:solidFill>
                                  <a:schemeClr val="tx1"/>
                                </a:solidFill>
                              </a:endParaRPr>
                            </a:p>
                            <a:p>
                              <a:pPr algn="ctr">
                                <a:defRPr/>
                              </a:pPr>
                              <a:r>
                                <a:rPr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Data Section</a:t>
                              </a:r>
                              <a:endParaRPr lang="en-US" altLang="zh-TW" dirty="0" smtClean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" name="矩形 6"/>
                          <a:cNvSpPr/>
                        </a:nvSpPr>
                        <a:spPr bwMode="auto">
                          <a:xfrm>
                            <a:off x="2500313" y="3669908"/>
                            <a:ext cx="2428877" cy="687786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zh-TW" altLang="en-US" dirty="0" smtClean="0">
                                  <a:solidFill>
                                    <a:schemeClr val="tx1"/>
                                  </a:solidFill>
                                </a:rPr>
                                <a:t>程式重定位資訊</a:t>
                              </a:r>
                              <a:endParaRPr lang="en-US" altLang="zh-TW" dirty="0" smtClean="0">
                                <a:solidFill>
                                  <a:schemeClr val="tx1"/>
                                </a:solidFill>
                              </a:endParaRPr>
                            </a:p>
                            <a:p>
                              <a:pPr algn="ctr">
                                <a:defRPr/>
                              </a:pPr>
                              <a:r>
                                <a:rPr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Text Relocation</a:t>
                              </a:r>
                              <a:endParaRPr lang="en-US" altLang="zh-TW" dirty="0" smtClean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8" name="矩形 7"/>
                          <a:cNvSpPr/>
                        </a:nvSpPr>
                        <a:spPr bwMode="auto">
                          <a:xfrm>
                            <a:off x="2500313" y="1606550"/>
                            <a:ext cx="2428877" cy="687786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zh-TW" altLang="en-US" dirty="0" smtClean="0">
                                  <a:solidFill>
                                    <a:schemeClr val="tx1"/>
                                  </a:solidFill>
                                </a:rPr>
                                <a:t>檔頭</a:t>
                              </a:r>
                              <a:endParaRPr lang="en-US" altLang="zh-TW" dirty="0" smtClean="0">
                                <a:solidFill>
                                  <a:schemeClr val="tx1"/>
                                </a:solidFill>
                              </a:endParaRPr>
                            </a:p>
                            <a:p>
                              <a:pPr algn="ctr">
                                <a:defRPr/>
                              </a:pPr>
                              <a:r>
                                <a:rPr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header</a:t>
                              </a:r>
                              <a:endParaRPr lang="en-US" altLang="zh-TW" dirty="0" smtClean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9" name="矩形 8"/>
                          <a:cNvSpPr/>
                        </a:nvSpPr>
                        <a:spPr bwMode="auto">
                          <a:xfrm>
                            <a:off x="2500298" y="4357694"/>
                            <a:ext cx="2428877" cy="687786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zh-TW" altLang="en-US" dirty="0" smtClean="0">
                                  <a:solidFill>
                                    <a:schemeClr val="tx1"/>
                                  </a:solidFill>
                                </a:rPr>
                                <a:t>資料</a:t>
                              </a:r>
                              <a:r>
                                <a:rPr lang="zh-TW" altLang="en-US" dirty="0" smtClean="0">
                                  <a:solidFill>
                                    <a:schemeClr val="tx1"/>
                                  </a:solidFill>
                                </a:rPr>
                                <a:t>重定位資訊</a:t>
                              </a:r>
                              <a:endParaRPr lang="en-US" altLang="zh-TW" dirty="0" smtClean="0">
                                <a:solidFill>
                                  <a:schemeClr val="tx1"/>
                                </a:solidFill>
                              </a:endParaRPr>
                            </a:p>
                            <a:p>
                              <a:pPr algn="ctr">
                                <a:defRPr/>
                              </a:pPr>
                              <a:r>
                                <a:rPr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Data Relocation</a:t>
                              </a:r>
                              <a:endParaRPr lang="en-US" altLang="zh-TW" dirty="0" smtClean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0" name="矩形 9"/>
                          <a:cNvSpPr/>
                        </a:nvSpPr>
                        <a:spPr bwMode="auto">
                          <a:xfrm>
                            <a:off x="2500298" y="5043938"/>
                            <a:ext cx="2428877" cy="687786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zh-TW" altLang="en-US" dirty="0" smtClean="0">
                                  <a:solidFill>
                                    <a:schemeClr val="tx1"/>
                                  </a:solidFill>
                                </a:rPr>
                                <a:t>符號表</a:t>
                              </a:r>
                              <a:endParaRPr lang="en-US" altLang="zh-TW" dirty="0" smtClean="0">
                                <a:solidFill>
                                  <a:schemeClr val="tx1"/>
                                </a:solidFill>
                              </a:endParaRPr>
                            </a:p>
                            <a:p>
                              <a:pPr algn="ctr">
                                <a:defRPr/>
                              </a:pPr>
                              <a:r>
                                <a:rPr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Symbol Table</a:t>
                              </a:r>
                              <a:endParaRPr lang="en-US" altLang="zh-TW" dirty="0" smtClean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1" name="矩形 10"/>
                          <a:cNvSpPr/>
                        </a:nvSpPr>
                        <a:spPr bwMode="auto">
                          <a:xfrm>
                            <a:off x="2500298" y="5729084"/>
                            <a:ext cx="2428877" cy="687786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zh-TW" altLang="en-US" dirty="0" smtClean="0">
                                  <a:solidFill>
                                    <a:schemeClr val="tx1"/>
                                  </a:solidFill>
                                </a:rPr>
                                <a:t>字串</a:t>
                              </a:r>
                              <a:r>
                                <a:rPr lang="zh-TW" altLang="en-US" dirty="0" smtClean="0">
                                  <a:solidFill>
                                    <a:schemeClr val="tx1"/>
                                  </a:solidFill>
                                </a:rPr>
                                <a:t>表</a:t>
                              </a:r>
                              <a:endParaRPr lang="en-US" altLang="zh-TW" dirty="0" smtClean="0">
                                <a:solidFill>
                                  <a:schemeClr val="tx1"/>
                                </a:solidFill>
                              </a:endParaRPr>
                            </a:p>
                            <a:p>
                              <a:pPr algn="ctr">
                                <a:defRPr/>
                              </a:pPr>
                              <a:r>
                                <a:rPr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String Table</a:t>
                              </a:r>
                              <a:endParaRPr lang="en-US" altLang="zh-TW" dirty="0" smtClean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grpSp>
                      <a:nvGrpSpPr>
                        <a:cNvPr id="4" name="群組 11"/>
                        <a:cNvGrpSpPr/>
                      </a:nvGrpSpPr>
                      <a:grpSpPr>
                        <a:xfrm>
                          <a:off x="5715008" y="2000239"/>
                          <a:ext cx="2428892" cy="4572031"/>
                          <a:chOff x="2500298" y="1606550"/>
                          <a:chExt cx="2428892" cy="4810320"/>
                        </a:xfrm>
                      </a:grpSpPr>
                      <a:sp>
                        <a:nvSpPr>
                          <a:cNvPr id="13" name="矩形 12"/>
                          <a:cNvSpPr/>
                        </a:nvSpPr>
                        <a:spPr bwMode="auto">
                          <a:xfrm>
                            <a:off x="2500313" y="2294336"/>
                            <a:ext cx="2428877" cy="687786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zh-TW" altLang="en-US" dirty="0" smtClean="0">
                                  <a:solidFill>
                                    <a:schemeClr val="tx1"/>
                                  </a:solidFill>
                                </a:rPr>
                                <a:t>資料</a:t>
                              </a:r>
                              <a:endParaRPr lang="en-US" altLang="zh-TW" dirty="0" smtClean="0">
                                <a:solidFill>
                                  <a:schemeClr val="tx1"/>
                                </a:solidFill>
                              </a:endParaRPr>
                            </a:p>
                            <a:p>
                              <a:pPr algn="ctr">
                                <a:defRPr/>
                              </a:pPr>
                              <a:r>
                                <a:rPr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data</a:t>
                              </a:r>
                              <a:endParaRPr lang="en-US" altLang="zh-TW" dirty="0" smtClean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4" name="矩形 13"/>
                          <a:cNvSpPr/>
                        </a:nvSpPr>
                        <a:spPr bwMode="auto">
                          <a:xfrm>
                            <a:off x="2500313" y="2982122"/>
                            <a:ext cx="2428877" cy="687786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zh-TW" altLang="en-US" dirty="0" smtClean="0">
                                  <a:solidFill>
                                    <a:schemeClr val="tx1"/>
                                  </a:solidFill>
                                </a:rPr>
                                <a:t>未初始化資料</a:t>
                              </a:r>
                              <a:endParaRPr lang="en-US" altLang="zh-TW" dirty="0" smtClean="0">
                                <a:solidFill>
                                  <a:schemeClr val="tx1"/>
                                </a:solidFill>
                              </a:endParaRPr>
                            </a:p>
                            <a:p>
                              <a:pPr algn="ctr">
                                <a:defRPr/>
                              </a:pPr>
                              <a:r>
                                <a:rPr lang="en-US" altLang="zh-TW" dirty="0" err="1" smtClean="0">
                                  <a:solidFill>
                                    <a:schemeClr val="tx1"/>
                                  </a:solidFill>
                                </a:rPr>
                                <a:t>bss</a:t>
                              </a:r>
                              <a:endParaRPr lang="en-US" altLang="zh-TW" dirty="0" smtClean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5" name="矩形 14"/>
                          <a:cNvSpPr/>
                        </a:nvSpPr>
                        <a:spPr bwMode="auto">
                          <a:xfrm>
                            <a:off x="2500313" y="3669908"/>
                            <a:ext cx="2428877" cy="687786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zh-TW" altLang="en-US" dirty="0" smtClean="0">
                                  <a:solidFill>
                                    <a:schemeClr val="tx1"/>
                                  </a:solidFill>
                                </a:rPr>
                                <a:t>堆積</a:t>
                              </a:r>
                              <a:endParaRPr lang="en-US" altLang="zh-TW" dirty="0" smtClean="0">
                                <a:solidFill>
                                  <a:schemeClr val="tx1"/>
                                </a:solidFill>
                              </a:endParaRPr>
                            </a:p>
                            <a:p>
                              <a:pPr algn="ctr">
                                <a:defRPr/>
                              </a:pPr>
                              <a:r>
                                <a:rPr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heap</a:t>
                              </a:r>
                              <a:endParaRPr lang="en-US" altLang="zh-TW" dirty="0" smtClean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6" name="矩形 15"/>
                          <a:cNvSpPr/>
                        </a:nvSpPr>
                        <a:spPr bwMode="auto">
                          <a:xfrm>
                            <a:off x="2500313" y="1606550"/>
                            <a:ext cx="2428877" cy="687786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zh-TW" altLang="en-US" dirty="0" smtClean="0">
                                  <a:solidFill>
                                    <a:schemeClr val="tx1"/>
                                  </a:solidFill>
                                </a:rPr>
                                <a:t>程式</a:t>
                              </a:r>
                              <a:endParaRPr lang="en-US" altLang="zh-TW" dirty="0" smtClean="0">
                                <a:solidFill>
                                  <a:schemeClr val="tx1"/>
                                </a:solidFill>
                              </a:endParaRPr>
                            </a:p>
                            <a:p>
                              <a:pPr algn="ctr">
                                <a:defRPr/>
                              </a:pPr>
                              <a:r>
                                <a:rPr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text</a:t>
                              </a:r>
                              <a:endParaRPr lang="en-US" altLang="zh-TW" dirty="0" smtClean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7" name="矩形 16"/>
                          <a:cNvSpPr/>
                        </a:nvSpPr>
                        <a:spPr bwMode="auto">
                          <a:xfrm>
                            <a:off x="2500298" y="4357694"/>
                            <a:ext cx="2428877" cy="1382725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altLang="zh-TW" dirty="0" smtClean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9" name="矩形 18"/>
                          <a:cNvSpPr/>
                        </a:nvSpPr>
                        <a:spPr bwMode="auto">
                          <a:xfrm>
                            <a:off x="2500298" y="5729084"/>
                            <a:ext cx="2428877" cy="687786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zh-TW" altLang="en-US" dirty="0" smtClean="0">
                                  <a:solidFill>
                                    <a:schemeClr val="tx1"/>
                                  </a:solidFill>
                                </a:rPr>
                                <a:t>堆疊</a:t>
                              </a:r>
                              <a:endParaRPr lang="en-US" altLang="zh-TW" dirty="0" smtClean="0">
                                <a:solidFill>
                                  <a:schemeClr val="tx1"/>
                                </a:solidFill>
                              </a:endParaRPr>
                            </a:p>
                            <a:p>
                              <a:pPr algn="ctr">
                                <a:defRPr/>
                              </a:pPr>
                              <a:r>
                                <a:rPr lang="en-US" altLang="zh-TW" dirty="0" smtClean="0">
                                  <a:solidFill>
                                    <a:schemeClr val="tx1"/>
                                  </a:solidFill>
                                </a:rPr>
                                <a:t>stack</a:t>
                              </a:r>
                              <a:endParaRPr lang="en-US" altLang="zh-TW" dirty="0" smtClean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cxnSp>
                      <a:nvCxnSpPr>
                        <a:cNvPr id="21" name="直線單箭頭接點 20"/>
                        <a:cNvCxnSpPr/>
                      </a:nvCxnSpPr>
                      <a:spPr>
                        <a:xfrm rot="5400000" flipH="1" flipV="1">
                          <a:off x="6750859" y="5607065"/>
                          <a:ext cx="357190" cy="1588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直線單箭頭接點 21"/>
                        <a:cNvCxnSpPr/>
                      </a:nvCxnSpPr>
                      <a:spPr>
                        <a:xfrm rot="5400000">
                          <a:off x="6751653" y="4892685"/>
                          <a:ext cx="357190" cy="1588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4" name="直線單箭頭接點 33"/>
                        <a:cNvCxnSpPr/>
                      </a:nvCxnSpPr>
                      <a:spPr>
                        <a:xfrm flipV="1">
                          <a:off x="3143240" y="2357430"/>
                          <a:ext cx="2571783" cy="653716"/>
                        </a:xfrm>
                        <a:prstGeom prst="straightConnector1">
                          <a:avLst/>
                        </a:prstGeom>
                        <a:ln w="635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5" name="直線單箭頭接點 34"/>
                        <a:cNvCxnSpPr/>
                      </a:nvCxnSpPr>
                      <a:spPr>
                        <a:xfrm flipV="1">
                          <a:off x="3143240" y="3000372"/>
                          <a:ext cx="2571783" cy="653716"/>
                        </a:xfrm>
                        <a:prstGeom prst="straightConnector1">
                          <a:avLst/>
                        </a:prstGeom>
                        <a:ln w="635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1" name="弧形接點 40"/>
                        <a:cNvCxnSpPr>
                          <a:stCxn id="8" idx="3"/>
                          <a:endCxn id="14" idx="1"/>
                        </a:cNvCxnSpPr>
                      </a:nvCxnSpPr>
                      <a:spPr>
                        <a:xfrm>
                          <a:off x="3143240" y="2327098"/>
                          <a:ext cx="2571783" cy="1307431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prstDash val="dash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2" name="弧形接點 41"/>
                        <a:cNvCxnSpPr>
                          <a:stCxn id="8" idx="3"/>
                          <a:endCxn id="13" idx="1"/>
                        </a:cNvCxnSpPr>
                      </a:nvCxnSpPr>
                      <a:spPr>
                        <a:xfrm>
                          <a:off x="3143240" y="2327098"/>
                          <a:ext cx="2571783" cy="65371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prstDash val="dash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5" name="弧形接點 44"/>
                        <a:cNvCxnSpPr>
                          <a:stCxn id="8" idx="3"/>
                          <a:endCxn id="16" idx="1"/>
                        </a:cNvCxnSpPr>
                      </a:nvCxnSpPr>
                      <a:spPr>
                        <a:xfrm>
                          <a:off x="3143240" y="2327098"/>
                          <a:ext cx="2571783" cy="1588"/>
                        </a:xfrm>
                        <a:prstGeom prst="curvedConnector3">
                          <a:avLst>
                            <a:gd name="adj1" fmla="val 54923"/>
                          </a:avLst>
                        </a:prstGeom>
                        <a:ln>
                          <a:prstDash val="dash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0" name="文字方塊 49"/>
                        <a:cNvSpPr txBox="1"/>
                      </a:nvSpPr>
                      <a:spPr>
                        <a:xfrm>
                          <a:off x="3643306" y="1857364"/>
                          <a:ext cx="110799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TW" altLang="en-US" dirty="0" smtClean="0"/>
                              <a:t>指定長度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1" name="文字方塊 50"/>
                        <a:cNvSpPr txBox="1"/>
                      </a:nvSpPr>
                      <a:spPr>
                        <a:xfrm>
                          <a:off x="3428992" y="3643314"/>
                          <a:ext cx="646331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TW" altLang="en-US" dirty="0" smtClean="0"/>
                              <a:t>搬動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77943" w:rsidRPr="001C22A4" w:rsidRDefault="00377943" w:rsidP="000D4865">
      <w:pPr>
        <w:pStyle w:val="a8"/>
        <w:jc w:val="center"/>
      </w:pPr>
      <w:bookmarkStart w:id="129" w:name="_Ref229811515"/>
      <w:r>
        <w:rPr>
          <w:rFonts w:hint="eastAsia"/>
        </w:rPr>
        <w:t>圖</w:t>
      </w:r>
      <w:r>
        <w:rPr>
          <w:rFonts w:hint="eastAsia"/>
        </w:rPr>
        <w:t xml:space="preserve"> </w:t>
      </w:r>
      <w:fldSimple w:instr=" STYLEREF 1 \s ">
        <w:r w:rsidR="002233D6">
          <w:rPr>
            <w:noProof/>
          </w:rPr>
          <w:t>5</w:t>
        </w:r>
      </w:fldSimple>
      <w:r>
        <w:t>.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F36CB3">
        <w:fldChar w:fldCharType="separate"/>
      </w:r>
      <w:r w:rsidR="002233D6">
        <w:rPr>
          <w:noProof/>
        </w:rPr>
        <w:t>21</w:t>
      </w:r>
      <w:r w:rsidR="00F36CB3">
        <w:fldChar w:fldCharType="end"/>
      </w:r>
      <w:bookmarkEnd w:id="129"/>
      <w:r>
        <w:rPr>
          <w:rFonts w:hint="eastAsia"/>
        </w:rPr>
        <w:t>目的檔</w:t>
      </w:r>
      <w:r>
        <w:rPr>
          <w:rFonts w:hint="eastAsia"/>
        </w:rPr>
        <w:t xml:space="preserve"> a.out </w:t>
      </w:r>
      <w:r>
        <w:rPr>
          <w:rFonts w:hint="eastAsia"/>
        </w:rPr>
        <w:t>的載入過程</w:t>
      </w:r>
    </w:p>
    <w:p w:rsidR="00377943" w:rsidRDefault="00377943" w:rsidP="002F2D08">
      <w:r>
        <w:rPr>
          <w:rFonts w:hint="eastAsia"/>
        </w:rPr>
        <w:t>目的檔格式</w:t>
      </w:r>
      <w:r>
        <w:rPr>
          <w:rFonts w:hint="eastAsia"/>
        </w:rPr>
        <w:t xml:space="preserve">a.out </w:t>
      </w:r>
      <w:r>
        <w:rPr>
          <w:rFonts w:hint="eastAsia"/>
        </w:rPr>
        <w:t>是一種比較簡單而直接的格式，但其缺點是格式太過固定，因此無法支援較為進階的功能，像是動態連結與載入等。目前，</w:t>
      </w:r>
      <w:r>
        <w:rPr>
          <w:rFonts w:hint="eastAsia"/>
        </w:rPr>
        <w:t xml:space="preserve">UNIX/Linux </w:t>
      </w:r>
      <w:r>
        <w:rPr>
          <w:rFonts w:hint="eastAsia"/>
        </w:rPr>
        <w:t>普遍都已改用</w:t>
      </w:r>
      <w:r>
        <w:rPr>
          <w:rFonts w:hint="eastAsia"/>
        </w:rPr>
        <w:t xml:space="preserve"> ELF </w:t>
      </w:r>
      <w:r>
        <w:rPr>
          <w:rFonts w:hint="eastAsia"/>
        </w:rPr>
        <w:t>格式作為標準的目的檔格式，在</w:t>
      </w:r>
      <w:r>
        <w:rPr>
          <w:rFonts w:hint="eastAsia"/>
        </w:rPr>
        <w:t xml:space="preserve"> Linux 2.6 </w:t>
      </w:r>
      <w:r>
        <w:rPr>
          <w:rFonts w:hint="eastAsia"/>
        </w:rPr>
        <w:t>當中就支援了動態載入的功能。</w:t>
      </w:r>
    </w:p>
    <w:p w:rsidR="00377943" w:rsidRDefault="00377943" w:rsidP="002F2D08"/>
    <w:p w:rsidR="00377943" w:rsidRDefault="00377943" w:rsidP="002F2D08">
      <w:r>
        <w:rPr>
          <w:rFonts w:hint="eastAsia"/>
        </w:rPr>
        <w:t>由於</w:t>
      </w:r>
      <w:r>
        <w:rPr>
          <w:rFonts w:hint="eastAsia"/>
        </w:rPr>
        <w:t xml:space="preserve"> ELF </w:t>
      </w:r>
      <w:r>
        <w:rPr>
          <w:rFonts w:hint="eastAsia"/>
        </w:rPr>
        <w:t>檔案的格式較為複雜，我們將不在本書當中進行說明，但在本書的網</w:t>
      </w:r>
      <w:r>
        <w:rPr>
          <w:rFonts w:hint="eastAsia"/>
        </w:rPr>
        <w:lastRenderedPageBreak/>
        <w:t>站上有詳細的論述，有興趣的讀者可以參考網站上的文章。</w:t>
      </w:r>
    </w:p>
    <w:p w:rsidR="001051B6" w:rsidRDefault="001051B6" w:rsidP="000D4865">
      <w:bookmarkStart w:id="130" w:name="_Ref230143793"/>
    </w:p>
    <w:p w:rsidR="007B7A24" w:rsidRDefault="007B7A24" w:rsidP="007B7A24">
      <w:pPr>
        <w:pStyle w:val="2"/>
        <w:numPr>
          <w:ilvl w:val="1"/>
          <w:numId w:val="21"/>
        </w:numPr>
      </w:pPr>
      <w:r>
        <w:rPr>
          <w:rFonts w:hint="eastAsia"/>
        </w:rPr>
        <w:t>實務案</w:t>
      </w:r>
      <w:r w:rsidRPr="004B2734">
        <w:rPr>
          <w:rFonts w:hint="eastAsia"/>
        </w:rPr>
        <w:t>例</w:t>
      </w:r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Linux </w:t>
      </w:r>
      <w:r>
        <w:rPr>
          <w:rFonts w:hint="eastAsia"/>
        </w:rPr>
        <w:t>的動態載入技術</w:t>
      </w:r>
    </w:p>
    <w:p w:rsidR="007B7A24" w:rsidRPr="007B7A24" w:rsidRDefault="007B7A24" w:rsidP="000D4865"/>
    <w:p w:rsidR="007E0B2C" w:rsidRDefault="00633C5F" w:rsidP="001051B6">
      <w:r>
        <w:rPr>
          <w:rFonts w:hint="eastAsia"/>
        </w:rPr>
        <w:t>在</w:t>
      </w:r>
      <w:r w:rsidR="007E0B2C">
        <w:rPr>
          <w:rFonts w:hint="eastAsia"/>
        </w:rPr>
        <w:t xml:space="preserve">Linux </w:t>
      </w:r>
      <w:r>
        <w:rPr>
          <w:rFonts w:hint="eastAsia"/>
        </w:rPr>
        <w:t>的</w:t>
      </w:r>
      <w:r>
        <w:rPr>
          <w:rFonts w:hint="eastAsia"/>
        </w:rPr>
        <w:t xml:space="preserve"> 2.6 </w:t>
      </w:r>
      <w:r>
        <w:rPr>
          <w:rFonts w:hint="eastAsia"/>
        </w:rPr>
        <w:t>版當中支援了</w:t>
      </w:r>
      <w:r w:rsidR="007E0B2C">
        <w:rPr>
          <w:rFonts w:hint="eastAsia"/>
        </w:rPr>
        <w:t>動態</w:t>
      </w:r>
      <w:r>
        <w:rPr>
          <w:rFonts w:hint="eastAsia"/>
        </w:rPr>
        <w:t>連結技術，因而也支援了動態</w:t>
      </w:r>
      <w:r w:rsidR="007E0B2C">
        <w:rPr>
          <w:rFonts w:hint="eastAsia"/>
        </w:rPr>
        <w:t>載入</w:t>
      </w:r>
      <w:r>
        <w:rPr>
          <w:rFonts w:hint="eastAsia"/>
        </w:rPr>
        <w:t>函式庫。</w:t>
      </w:r>
      <w:r>
        <w:rPr>
          <w:rFonts w:hint="eastAsia"/>
        </w:rPr>
        <w:t xml:space="preserve">Linux </w:t>
      </w:r>
      <w:r>
        <w:rPr>
          <w:rFonts w:hint="eastAsia"/>
        </w:rPr>
        <w:t>的動態載入函式庫儲存在</w:t>
      </w:r>
      <w:r>
        <w:rPr>
          <w:rFonts w:hint="eastAsia"/>
        </w:rPr>
        <w:t>libdl.so</w:t>
      </w:r>
      <w:r>
        <w:rPr>
          <w:rFonts w:hint="eastAsia"/>
        </w:rPr>
        <w:t>這個檔案中，您可以透過引用</w:t>
      </w:r>
      <w:r>
        <w:rPr>
          <w:rFonts w:hint="eastAsia"/>
        </w:rPr>
        <w:t xml:space="preserve"> </w:t>
      </w:r>
      <w:r w:rsidRPr="00491265">
        <w:t>&lt;dlfcn.h&gt;</w:t>
      </w:r>
      <w:r>
        <w:rPr>
          <w:rFonts w:hint="eastAsia"/>
        </w:rPr>
        <w:t xml:space="preserve"> </w:t>
      </w:r>
      <w:r>
        <w:rPr>
          <w:rFonts w:hint="eastAsia"/>
        </w:rPr>
        <w:t>這個檔案，使用</w:t>
      </w:r>
      <w:r>
        <w:rPr>
          <w:rFonts w:hint="eastAsia"/>
        </w:rPr>
        <w:t xml:space="preserve"> Linux </w:t>
      </w:r>
      <w:r>
        <w:rPr>
          <w:rFonts w:hint="eastAsia"/>
        </w:rPr>
        <w:t>的動態載入函式庫。</w:t>
      </w:r>
    </w:p>
    <w:p w:rsidR="007E0B2C" w:rsidRDefault="007E0B2C" w:rsidP="001051B6"/>
    <w:p w:rsidR="00CA2C7B" w:rsidRDefault="00F36CB3" w:rsidP="00CA2C7B">
      <w:r>
        <w:fldChar w:fldCharType="begin"/>
      </w:r>
      <w:r w:rsidR="00A43DAD">
        <w:instrText xml:space="preserve"> REF _Ref258165363 \h </w:instrText>
      </w:r>
      <w:r>
        <w:fldChar w:fldCharType="separate"/>
      </w:r>
      <w:r w:rsidR="002233D6">
        <w:rPr>
          <w:rFonts w:hint="eastAsia"/>
        </w:rPr>
        <w:t>範例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17</w:t>
      </w:r>
      <w:r>
        <w:fldChar w:fldCharType="end"/>
      </w:r>
      <w:r w:rsidR="001051B6">
        <w:rPr>
          <w:rFonts w:hint="eastAsia"/>
        </w:rPr>
        <w:t>顯示了</w:t>
      </w:r>
      <w:r w:rsidR="001051B6">
        <w:rPr>
          <w:rFonts w:hint="eastAsia"/>
        </w:rPr>
        <w:t xml:space="preserve"> Linux </w:t>
      </w:r>
      <w:r w:rsidR="001051B6">
        <w:rPr>
          <w:rFonts w:hint="eastAsia"/>
        </w:rPr>
        <w:t>動態載入的程式範例，該程式使用</w:t>
      </w:r>
      <w:r w:rsidR="001051B6">
        <w:rPr>
          <w:rFonts w:hint="eastAsia"/>
        </w:rPr>
        <w:t xml:space="preserve"> dlopen </w:t>
      </w:r>
      <w:r w:rsidR="001051B6">
        <w:rPr>
          <w:rFonts w:hint="eastAsia"/>
        </w:rPr>
        <w:t>載入數學函式庫</w:t>
      </w:r>
      <w:r w:rsidR="001051B6">
        <w:rPr>
          <w:rFonts w:hint="eastAsia"/>
        </w:rPr>
        <w:t xml:space="preserve"> libm.so</w:t>
      </w:r>
      <w:r w:rsidR="001051B6">
        <w:rPr>
          <w:rFonts w:hint="eastAsia"/>
        </w:rPr>
        <w:t>，然後用</w:t>
      </w:r>
      <w:r w:rsidR="001051B6">
        <w:rPr>
          <w:rFonts w:hint="eastAsia"/>
        </w:rPr>
        <w:t xml:space="preserve"> dlsym </w:t>
      </w:r>
      <w:r w:rsidR="001051B6">
        <w:rPr>
          <w:rFonts w:hint="eastAsia"/>
        </w:rPr>
        <w:t>取得</w:t>
      </w:r>
      <w:r w:rsidR="001051B6">
        <w:rPr>
          <w:rFonts w:hint="eastAsia"/>
        </w:rPr>
        <w:t xml:space="preserve"> cos() </w:t>
      </w:r>
      <w:r w:rsidR="001051B6">
        <w:rPr>
          <w:rFonts w:hint="eastAsia"/>
        </w:rPr>
        <w:t>函數的指標，接著呼叫該函數印出</w:t>
      </w:r>
      <w:r w:rsidR="001051B6">
        <w:rPr>
          <w:rFonts w:hint="eastAsia"/>
        </w:rPr>
        <w:t xml:space="preserve"> cos(2.0) </w:t>
      </w:r>
      <w:r w:rsidR="001051B6">
        <w:rPr>
          <w:rFonts w:hint="eastAsia"/>
        </w:rPr>
        <w:t>的值，最後用</w:t>
      </w:r>
      <w:r w:rsidR="001051B6">
        <w:rPr>
          <w:rFonts w:hint="eastAsia"/>
        </w:rPr>
        <w:t xml:space="preserve"> dlclose() </w:t>
      </w:r>
      <w:r w:rsidR="001051B6">
        <w:rPr>
          <w:rFonts w:hint="eastAsia"/>
        </w:rPr>
        <w:t>關閉函式庫。</w:t>
      </w:r>
    </w:p>
    <w:p w:rsidR="001051B6" w:rsidRPr="00A43DAD" w:rsidRDefault="001051B6" w:rsidP="001051B6"/>
    <w:p w:rsidR="00561297" w:rsidRDefault="00561297" w:rsidP="00561297">
      <w:pPr>
        <w:pStyle w:val="a8"/>
      </w:pPr>
      <w:bookmarkStart w:id="131" w:name="_Ref258165363"/>
      <w:r>
        <w:rPr>
          <w:rFonts w:hint="eastAsia"/>
        </w:rPr>
        <w:t>範例</w:t>
      </w:r>
      <w:r>
        <w:rPr>
          <w:rFonts w:hint="eastAsia"/>
        </w:rPr>
        <w:t xml:space="preserve"> </w:t>
      </w:r>
      <w:fldSimple w:instr=" STYLEREF 1 \s ">
        <w:r w:rsidR="002233D6">
          <w:rPr>
            <w:noProof/>
          </w:rPr>
          <w:t>5</w:t>
        </w:r>
      </w:fldSimple>
      <w:r>
        <w:t>.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範例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F36CB3">
        <w:fldChar w:fldCharType="separate"/>
      </w:r>
      <w:r w:rsidR="002233D6">
        <w:rPr>
          <w:noProof/>
        </w:rPr>
        <w:t>17</w:t>
      </w:r>
      <w:r w:rsidR="00F36CB3">
        <w:fldChar w:fldCharType="end"/>
      </w:r>
      <w:bookmarkEnd w:id="131"/>
      <w:r w:rsidRPr="00561297">
        <w:rPr>
          <w:rFonts w:hint="eastAsia"/>
        </w:rPr>
        <w:t xml:space="preserve"> </w:t>
      </w:r>
      <w:r>
        <w:rPr>
          <w:rFonts w:hint="eastAsia"/>
        </w:rPr>
        <w:t xml:space="preserve">Linux </w:t>
      </w:r>
      <w:r>
        <w:rPr>
          <w:rFonts w:hint="eastAsia"/>
        </w:rPr>
        <w:t>動態載入函式庫的使用範例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070"/>
        <w:gridCol w:w="3292"/>
      </w:tblGrid>
      <w:tr w:rsidR="001051B6" w:rsidRPr="00491265" w:rsidTr="005C50E5">
        <w:tc>
          <w:tcPr>
            <w:tcW w:w="5070" w:type="dxa"/>
          </w:tcPr>
          <w:p w:rsidR="001051B6" w:rsidRPr="00491265" w:rsidRDefault="001051B6" w:rsidP="005C50E5">
            <w:r w:rsidRPr="00491265">
              <w:rPr>
                <w:rFonts w:hint="eastAsia"/>
              </w:rPr>
              <w:t>程式：</w:t>
            </w:r>
            <w:r w:rsidRPr="00491265">
              <w:rPr>
                <w:rFonts w:hint="eastAsia"/>
              </w:rPr>
              <w:t>dlcall.c</w:t>
            </w:r>
          </w:p>
          <w:p w:rsidR="001051B6" w:rsidRPr="00491265" w:rsidRDefault="001051B6" w:rsidP="005C50E5">
            <w:r w:rsidRPr="00491265">
              <w:rPr>
                <w:rFonts w:hint="eastAsia"/>
              </w:rPr>
              <w:t>編譯指令：</w:t>
            </w:r>
            <w:r w:rsidRPr="00491265">
              <w:t>gcc -o dl_call dl_call.c –ldl</w:t>
            </w:r>
          </w:p>
        </w:tc>
        <w:tc>
          <w:tcPr>
            <w:tcW w:w="3292" w:type="dxa"/>
          </w:tcPr>
          <w:p w:rsidR="001051B6" w:rsidRPr="00491265" w:rsidRDefault="001051B6" w:rsidP="005C50E5">
            <w:r w:rsidRPr="00491265">
              <w:rPr>
                <w:rFonts w:hint="eastAsia"/>
              </w:rPr>
              <w:t>說明</w:t>
            </w:r>
          </w:p>
        </w:tc>
      </w:tr>
      <w:tr w:rsidR="001051B6" w:rsidRPr="00491265" w:rsidTr="005C50E5">
        <w:tc>
          <w:tcPr>
            <w:tcW w:w="5070" w:type="dxa"/>
          </w:tcPr>
          <w:p w:rsidR="001051B6" w:rsidRPr="00491265" w:rsidRDefault="001051B6" w:rsidP="005C50E5">
            <w:r w:rsidRPr="00491265">
              <w:t>#include &lt;dlfcn.h&gt;</w:t>
            </w:r>
          </w:p>
          <w:p w:rsidR="001051B6" w:rsidRPr="00491265" w:rsidRDefault="001051B6" w:rsidP="005C50E5"/>
          <w:p w:rsidR="001051B6" w:rsidRPr="00491265" w:rsidRDefault="001051B6" w:rsidP="005C50E5">
            <w:r w:rsidRPr="00491265">
              <w:t>int main(void) {</w:t>
            </w:r>
          </w:p>
          <w:p w:rsidR="001051B6" w:rsidRPr="00491265" w:rsidRDefault="001051B6" w:rsidP="005C50E5">
            <w:r w:rsidRPr="00491265">
              <w:t xml:space="preserve"> void *handle = dlopen("libm.so", RTLD_LAZY);</w:t>
            </w:r>
          </w:p>
          <w:p w:rsidR="001051B6" w:rsidRPr="00491265" w:rsidRDefault="001051B6" w:rsidP="005C50E5">
            <w:r w:rsidRPr="00491265">
              <w:t xml:space="preserve"> double (*cosine)(double);</w:t>
            </w:r>
          </w:p>
          <w:p w:rsidR="001051B6" w:rsidRPr="00491265" w:rsidRDefault="001051B6" w:rsidP="005C50E5">
            <w:r w:rsidRPr="00491265">
              <w:t xml:space="preserve"> cosine = dlsym(handle, "cos");</w:t>
            </w:r>
          </w:p>
          <w:p w:rsidR="001051B6" w:rsidRPr="00491265" w:rsidRDefault="001051B6" w:rsidP="005C50E5">
            <w:r w:rsidRPr="00491265">
              <w:t xml:space="preserve"> printf ("%f\n", (*cosine)(2.0));</w:t>
            </w:r>
          </w:p>
          <w:p w:rsidR="001051B6" w:rsidRPr="00491265" w:rsidRDefault="001051B6" w:rsidP="005C50E5">
            <w:r w:rsidRPr="00491265">
              <w:t xml:space="preserve"> dlclose(handle);</w:t>
            </w:r>
          </w:p>
          <w:p w:rsidR="001051B6" w:rsidRPr="00491265" w:rsidRDefault="001051B6" w:rsidP="005C50E5">
            <w:r w:rsidRPr="00491265">
              <w:t xml:space="preserve"> return 0;</w:t>
            </w:r>
          </w:p>
          <w:p w:rsidR="001051B6" w:rsidRPr="00491265" w:rsidRDefault="001051B6" w:rsidP="005C50E5">
            <w:r w:rsidRPr="00491265">
              <w:t>}</w:t>
            </w:r>
          </w:p>
        </w:tc>
        <w:tc>
          <w:tcPr>
            <w:tcW w:w="3292" w:type="dxa"/>
          </w:tcPr>
          <w:p w:rsidR="001051B6" w:rsidRPr="00491265" w:rsidRDefault="001051B6" w:rsidP="005C50E5">
            <w:r w:rsidRPr="00491265">
              <w:rPr>
                <w:rFonts w:hint="eastAsia"/>
              </w:rPr>
              <w:t>引用</w:t>
            </w:r>
            <w:r w:rsidRPr="00491265">
              <w:rPr>
                <w:rFonts w:hint="eastAsia"/>
              </w:rPr>
              <w:t>dlfcn.h</w:t>
            </w:r>
            <w:r w:rsidRPr="00491265">
              <w:rPr>
                <w:rFonts w:hint="eastAsia"/>
              </w:rPr>
              <w:t>動態函式庫</w:t>
            </w:r>
          </w:p>
          <w:p w:rsidR="001051B6" w:rsidRPr="00491265" w:rsidRDefault="001051B6" w:rsidP="005C50E5"/>
          <w:p w:rsidR="001051B6" w:rsidRPr="00491265" w:rsidRDefault="001051B6" w:rsidP="005C50E5"/>
          <w:p w:rsidR="001051B6" w:rsidRPr="00491265" w:rsidRDefault="001051B6" w:rsidP="005C50E5">
            <w:r w:rsidRPr="00491265">
              <w:rPr>
                <w:rFonts w:hint="eastAsia"/>
              </w:rPr>
              <w:t>開啟</w:t>
            </w:r>
            <w:r w:rsidRPr="00491265">
              <w:rPr>
                <w:rFonts w:hint="eastAsia"/>
              </w:rPr>
              <w:t xml:space="preserve"> shared library 'libm'</w:t>
            </w:r>
          </w:p>
          <w:p w:rsidR="001051B6" w:rsidRPr="00491265" w:rsidRDefault="001051B6" w:rsidP="005C50E5">
            <w:r w:rsidRPr="00491265">
              <w:rPr>
                <w:rFonts w:hint="eastAsia"/>
              </w:rPr>
              <w:t>宣告</w:t>
            </w:r>
            <w:r w:rsidRPr="00491265">
              <w:rPr>
                <w:rFonts w:hint="eastAsia"/>
              </w:rPr>
              <w:t>cos()</w:t>
            </w:r>
            <w:r w:rsidRPr="00491265">
              <w:rPr>
                <w:rFonts w:hint="eastAsia"/>
              </w:rPr>
              <w:t>函數的變數</w:t>
            </w:r>
          </w:p>
          <w:p w:rsidR="001051B6" w:rsidRPr="00491265" w:rsidRDefault="001051B6" w:rsidP="005C50E5">
            <w:r w:rsidRPr="00491265">
              <w:rPr>
                <w:rFonts w:hint="eastAsia"/>
              </w:rPr>
              <w:t>找出</w:t>
            </w:r>
            <w:r w:rsidRPr="00491265">
              <w:rPr>
                <w:rFonts w:hint="eastAsia"/>
              </w:rPr>
              <w:t>cos()</w:t>
            </w:r>
            <w:r w:rsidRPr="00491265">
              <w:rPr>
                <w:rFonts w:hint="eastAsia"/>
              </w:rPr>
              <w:t>函數的記憶體位址</w:t>
            </w:r>
          </w:p>
          <w:p w:rsidR="001051B6" w:rsidRPr="00491265" w:rsidRDefault="001051B6" w:rsidP="005C50E5">
            <w:r w:rsidRPr="00491265">
              <w:rPr>
                <w:rFonts w:hint="eastAsia"/>
              </w:rPr>
              <w:t>呼叫</w:t>
            </w:r>
            <w:r w:rsidRPr="00491265">
              <w:rPr>
                <w:rFonts w:hint="eastAsia"/>
              </w:rPr>
              <w:t>cos()</w:t>
            </w:r>
            <w:r w:rsidRPr="00491265">
              <w:rPr>
                <w:rFonts w:hint="eastAsia"/>
              </w:rPr>
              <w:t>函數</w:t>
            </w:r>
          </w:p>
          <w:p w:rsidR="001051B6" w:rsidRPr="00491265" w:rsidRDefault="001051B6" w:rsidP="005C50E5">
            <w:r w:rsidRPr="00491265">
              <w:rPr>
                <w:rFonts w:hint="eastAsia"/>
              </w:rPr>
              <w:t>關閉函式庫</w:t>
            </w:r>
          </w:p>
        </w:tc>
      </w:tr>
    </w:tbl>
    <w:p w:rsidR="00633C5F" w:rsidRDefault="00633C5F" w:rsidP="000D4865"/>
    <w:p w:rsidR="00A43DAD" w:rsidRDefault="00A43DAD" w:rsidP="000D4865">
      <w:r>
        <w:rPr>
          <w:rFonts w:hint="eastAsia"/>
        </w:rPr>
        <w:t>這種動態載入功能對系統程式設計師而言非常有用，舉例而言，為了降低所使用的記憶體數量，您可以利用動態載入功能，在需要時才載入某個函式庫，並且在用完後立即釋放。如此，就能在程式尚未結束前，就將函式庫所佔據的空間還給作業系統，因而降低的記憶體的用量。或者，您也可以在使用者輸入某些參數，像是函式庫名稱之後，才用程式動態的載入該函數庫，如此，就不需要事先將所有可能用到的函式庫全部引用進來，因而解決了記憶體不足的現象。</w:t>
      </w:r>
    </w:p>
    <w:bookmarkEnd w:id="130"/>
    <w:p w:rsidR="00377943" w:rsidRDefault="00377943" w:rsidP="000D4865"/>
    <w:p w:rsidR="00377943" w:rsidRDefault="00377943" w:rsidP="00D423D3">
      <w:pPr>
        <w:pStyle w:val="2"/>
      </w:pPr>
      <w:bookmarkStart w:id="132" w:name="_Toc228256559"/>
      <w:bookmarkStart w:id="133" w:name="_Toc230074030"/>
      <w:r>
        <w:rPr>
          <w:rFonts w:hint="eastAsia"/>
        </w:rPr>
        <w:lastRenderedPageBreak/>
        <w:t>習題</w:t>
      </w:r>
      <w:bookmarkEnd w:id="132"/>
      <w:bookmarkEnd w:id="133"/>
    </w:p>
    <w:p w:rsidR="00377943" w:rsidRDefault="00377943" w:rsidP="00A14692">
      <w:pPr>
        <w:pStyle w:val="a3"/>
        <w:numPr>
          <w:ilvl w:val="1"/>
          <w:numId w:val="37"/>
        </w:numPr>
        <w:ind w:leftChars="0"/>
      </w:pPr>
      <w:r>
        <w:rPr>
          <w:rFonts w:hint="eastAsia"/>
        </w:rPr>
        <w:t>請說明連結器的輸入、輸出與功能為何？</w:t>
      </w:r>
    </w:p>
    <w:p w:rsidR="00B91DDA" w:rsidRDefault="00B91DDA" w:rsidP="00A14692">
      <w:pPr>
        <w:pStyle w:val="a3"/>
        <w:numPr>
          <w:ilvl w:val="1"/>
          <w:numId w:val="37"/>
        </w:numPr>
        <w:ind w:leftChars="0"/>
      </w:pPr>
      <w:r>
        <w:rPr>
          <w:rFonts w:hint="eastAsia"/>
        </w:rPr>
        <w:t>請說明載入器的功能為何？</w:t>
      </w:r>
    </w:p>
    <w:p w:rsidR="00B91DDA" w:rsidRDefault="00B91DDA" w:rsidP="00A14692">
      <w:pPr>
        <w:pStyle w:val="a3"/>
        <w:numPr>
          <w:ilvl w:val="1"/>
          <w:numId w:val="37"/>
        </w:numPr>
        <w:ind w:leftChars="0"/>
      </w:pPr>
      <w:r>
        <w:rPr>
          <w:rFonts w:hint="eastAsia"/>
        </w:rPr>
        <w:t>請說明</w:t>
      </w:r>
      <w:r>
        <w:rPr>
          <w:rFonts w:hint="eastAsia"/>
        </w:rPr>
        <w:t xml:space="preserve"> CPU0 </w:t>
      </w:r>
      <w:r>
        <w:rPr>
          <w:rFonts w:hint="eastAsia"/>
        </w:rPr>
        <w:t>組合語言當中的</w:t>
      </w:r>
      <w:r>
        <w:rPr>
          <w:rFonts w:hint="eastAsia"/>
        </w:rPr>
        <w:t xml:space="preserve"> .text, .data </w:t>
      </w:r>
      <w:r>
        <w:rPr>
          <w:rFonts w:hint="eastAsia"/>
        </w:rPr>
        <w:t>與</w:t>
      </w:r>
      <w:r>
        <w:rPr>
          <w:rFonts w:hint="eastAsia"/>
        </w:rPr>
        <w:t xml:space="preserve"> .bss </w:t>
      </w:r>
      <w:r>
        <w:rPr>
          <w:rFonts w:hint="eastAsia"/>
        </w:rPr>
        <w:t>等假指令的用途為何？</w:t>
      </w:r>
    </w:p>
    <w:p w:rsidR="00B91DDA" w:rsidRDefault="00B91DDA" w:rsidP="00A14692">
      <w:pPr>
        <w:pStyle w:val="a3"/>
        <w:numPr>
          <w:ilvl w:val="1"/>
          <w:numId w:val="37"/>
        </w:numPr>
        <w:ind w:leftChars="0"/>
      </w:pPr>
      <w:r>
        <w:rPr>
          <w:rFonts w:hint="eastAsia"/>
        </w:rPr>
        <w:t>請說明</w:t>
      </w:r>
      <w:r>
        <w:rPr>
          <w:rFonts w:hint="eastAsia"/>
        </w:rPr>
        <w:t xml:space="preserve"> CPU0 </w:t>
      </w:r>
      <w:r>
        <w:rPr>
          <w:rFonts w:hint="eastAsia"/>
        </w:rPr>
        <w:t>組合語言當中的</w:t>
      </w:r>
      <w:r>
        <w:rPr>
          <w:rFonts w:hint="eastAsia"/>
        </w:rPr>
        <w:t xml:space="preserve"> .global </w:t>
      </w:r>
      <w:r>
        <w:rPr>
          <w:rFonts w:hint="eastAsia"/>
        </w:rPr>
        <w:t>與</w:t>
      </w:r>
      <w:r>
        <w:rPr>
          <w:rFonts w:hint="eastAsia"/>
        </w:rPr>
        <w:t xml:space="preserve"> .extern </w:t>
      </w:r>
      <w:r>
        <w:rPr>
          <w:rFonts w:hint="eastAsia"/>
        </w:rPr>
        <w:t>等假指令的用途為何？</w:t>
      </w:r>
    </w:p>
    <w:p w:rsidR="00B91DDA" w:rsidRDefault="00B91DDA" w:rsidP="00A14692">
      <w:pPr>
        <w:pStyle w:val="a3"/>
        <w:numPr>
          <w:ilvl w:val="1"/>
          <w:numId w:val="37"/>
        </w:numPr>
        <w:ind w:leftChars="0"/>
      </w:pPr>
      <w:r>
        <w:rPr>
          <w:rFonts w:hint="eastAsia"/>
        </w:rPr>
        <w:t>請說明</w:t>
      </w:r>
      <w:r>
        <w:rPr>
          <w:rFonts w:hint="eastAsia"/>
        </w:rPr>
        <w:t xml:space="preserve"> CPU0 </w:t>
      </w:r>
      <w:r>
        <w:rPr>
          <w:rFonts w:hint="eastAsia"/>
        </w:rPr>
        <w:t>目的檔中的</w:t>
      </w:r>
      <w:r>
        <w:rPr>
          <w:rFonts w:hint="eastAsia"/>
        </w:rPr>
        <w:t xml:space="preserve"> T, D, B, S, M </w:t>
      </w:r>
      <w:r>
        <w:rPr>
          <w:rFonts w:hint="eastAsia"/>
        </w:rPr>
        <w:t>等記錄各有何用途？</w:t>
      </w:r>
    </w:p>
    <w:p w:rsidR="00B91DDA" w:rsidRDefault="00B91DDA" w:rsidP="00B91DDA">
      <w:pPr>
        <w:pStyle w:val="a3"/>
        <w:numPr>
          <w:ilvl w:val="1"/>
          <w:numId w:val="37"/>
        </w:numPr>
        <w:ind w:leftChars="0"/>
      </w:pPr>
      <w:r>
        <w:rPr>
          <w:rFonts w:hint="eastAsia"/>
        </w:rPr>
        <w:t>請說明連結器是如何</w:t>
      </w:r>
      <w:r w:rsidR="00412260">
        <w:rPr>
          <w:rFonts w:hint="eastAsia"/>
        </w:rPr>
        <w:t>處理</w:t>
      </w:r>
      <w:r>
        <w:rPr>
          <w:rFonts w:hint="eastAsia"/>
        </w:rPr>
        <w:t>外部引用問題的？</w:t>
      </w:r>
    </w:p>
    <w:p w:rsidR="00B91DDA" w:rsidRDefault="00B91DDA" w:rsidP="00B91DDA">
      <w:pPr>
        <w:pStyle w:val="a3"/>
        <w:numPr>
          <w:ilvl w:val="1"/>
          <w:numId w:val="37"/>
        </w:numPr>
        <w:ind w:leftChars="0"/>
      </w:pPr>
      <w:r>
        <w:rPr>
          <w:rFonts w:hint="eastAsia"/>
        </w:rPr>
        <w:t>請說明目的檔中符號表的用途？</w:t>
      </w:r>
    </w:p>
    <w:p w:rsidR="00377943" w:rsidRDefault="00377943" w:rsidP="00A14692">
      <w:pPr>
        <w:pStyle w:val="a3"/>
        <w:numPr>
          <w:ilvl w:val="1"/>
          <w:numId w:val="37"/>
        </w:numPr>
        <w:ind w:leftChars="0"/>
      </w:pPr>
      <w:r>
        <w:rPr>
          <w:rFonts w:hint="eastAsia"/>
        </w:rPr>
        <w:t>請</w:t>
      </w:r>
      <w:r w:rsidR="00B91DDA">
        <w:rPr>
          <w:rFonts w:hint="eastAsia"/>
        </w:rPr>
        <w:t>使用</w:t>
      </w:r>
      <w:r>
        <w:rPr>
          <w:rFonts w:hint="eastAsia"/>
        </w:rPr>
        <w:t xml:space="preserve">gcc </w:t>
      </w:r>
      <w:r>
        <w:rPr>
          <w:rFonts w:hint="eastAsia"/>
        </w:rPr>
        <w:t>加上</w:t>
      </w:r>
      <w:r>
        <w:rPr>
          <w:rFonts w:hint="eastAsia"/>
        </w:rPr>
        <w:t xml:space="preserve">-S -c </w:t>
      </w:r>
      <w:r>
        <w:rPr>
          <w:rFonts w:hint="eastAsia"/>
        </w:rPr>
        <w:t>參數，分別編譯</w:t>
      </w:r>
      <w:r w:rsidR="00F36CB3">
        <w:fldChar w:fldCharType="begin"/>
      </w:r>
      <w:r>
        <w:instrText xml:space="preserve"> </w:instrText>
      </w:r>
      <w:r>
        <w:rPr>
          <w:rFonts w:hint="eastAsia"/>
        </w:rPr>
        <w:instrText>REF _Ref228845471 \h</w:instrText>
      </w:r>
      <w:r>
        <w:instrText xml:space="preserve"> </w:instrText>
      </w:r>
      <w:r w:rsidR="00F36CB3">
        <w:fldChar w:fldCharType="separate"/>
      </w:r>
      <w:r w:rsidR="002233D6">
        <w:rPr>
          <w:rFonts w:hint="eastAsia"/>
        </w:rPr>
        <w:t>範例</w:t>
      </w:r>
      <w:r w:rsidR="002233D6">
        <w:rPr>
          <w:rFonts w:hint="eastAsia"/>
        </w:rPr>
        <w:t xml:space="preserve"> </w:t>
      </w:r>
      <w:r w:rsidR="002233D6">
        <w:rPr>
          <w:noProof/>
        </w:rPr>
        <w:t>5</w:t>
      </w:r>
      <w:r w:rsidR="002233D6">
        <w:t>.</w:t>
      </w:r>
      <w:r w:rsidR="002233D6">
        <w:rPr>
          <w:noProof/>
        </w:rPr>
        <w:t>2</w:t>
      </w:r>
      <w:r w:rsidR="00F36CB3">
        <w:fldChar w:fldCharType="end"/>
      </w:r>
      <w:r>
        <w:rPr>
          <w:rFonts w:hint="eastAsia"/>
        </w:rPr>
        <w:t>中的三個程式，以分別產生組合語言檔。</w:t>
      </w:r>
    </w:p>
    <w:p w:rsidR="00377943" w:rsidRDefault="00377943" w:rsidP="00863EDA">
      <w:pPr>
        <w:pStyle w:val="a3"/>
        <w:numPr>
          <w:ilvl w:val="1"/>
          <w:numId w:val="37"/>
        </w:numPr>
        <w:ind w:leftChars="0"/>
      </w:pPr>
      <w:r>
        <w:rPr>
          <w:rFonts w:hint="eastAsia"/>
        </w:rPr>
        <w:t>繼續前一題，請使用</w:t>
      </w:r>
      <w:r>
        <w:rPr>
          <w:rFonts w:hint="eastAsia"/>
        </w:rPr>
        <w:t xml:space="preserve"> gcc</w:t>
      </w:r>
      <w:r>
        <w:rPr>
          <w:rFonts w:hint="eastAsia"/>
        </w:rPr>
        <w:t>分別組譯前一題所產生的三個組合語言檔，產生目的檔。</w:t>
      </w:r>
    </w:p>
    <w:p w:rsidR="00377943" w:rsidRDefault="00377943" w:rsidP="00863EDA">
      <w:pPr>
        <w:pStyle w:val="a3"/>
        <w:numPr>
          <w:ilvl w:val="1"/>
          <w:numId w:val="37"/>
        </w:numPr>
        <w:ind w:leftChars="0"/>
      </w:pPr>
      <w:r>
        <w:rPr>
          <w:rFonts w:hint="eastAsia"/>
        </w:rPr>
        <w:t>繼續前一題，請使用</w:t>
      </w:r>
      <w:r>
        <w:rPr>
          <w:rFonts w:hint="eastAsia"/>
        </w:rPr>
        <w:t xml:space="preserve"> gcc</w:t>
      </w:r>
      <w:r>
        <w:rPr>
          <w:rFonts w:hint="eastAsia"/>
        </w:rPr>
        <w:t>連結前一題所產生的三個目的檔，輸出執行檔。</w:t>
      </w:r>
    </w:p>
    <w:p w:rsidR="00377943" w:rsidRDefault="00377943" w:rsidP="00863EDA">
      <w:pPr>
        <w:pStyle w:val="a3"/>
        <w:numPr>
          <w:ilvl w:val="1"/>
          <w:numId w:val="37"/>
        </w:numPr>
        <w:ind w:leftChars="0"/>
      </w:pPr>
      <w:r>
        <w:rPr>
          <w:rFonts w:hint="eastAsia"/>
        </w:rPr>
        <w:t>繼續前一題，請使用</w:t>
      </w:r>
      <w:r>
        <w:rPr>
          <w:rFonts w:hint="eastAsia"/>
        </w:rPr>
        <w:t xml:space="preserve"> nm </w:t>
      </w:r>
      <w:r>
        <w:rPr>
          <w:rFonts w:hint="eastAsia"/>
        </w:rPr>
        <w:t>指令分別觀看這三個目的檔與輸出的執行檔。</w:t>
      </w:r>
    </w:p>
    <w:p w:rsidR="00377943" w:rsidRDefault="00377943" w:rsidP="00863EDA">
      <w:pPr>
        <w:pStyle w:val="a3"/>
        <w:numPr>
          <w:ilvl w:val="1"/>
          <w:numId w:val="37"/>
        </w:numPr>
        <w:ind w:leftChars="0"/>
      </w:pPr>
      <w:r>
        <w:rPr>
          <w:rFonts w:hint="eastAsia"/>
        </w:rPr>
        <w:t>繼續前一題，請使用</w:t>
      </w:r>
      <w:r>
        <w:rPr>
          <w:rFonts w:hint="eastAsia"/>
        </w:rPr>
        <w:t xml:space="preserve"> objdump </w:t>
      </w:r>
      <w:r>
        <w:rPr>
          <w:rFonts w:hint="eastAsia"/>
        </w:rPr>
        <w:t>指令分別觀看這三個目的檔與輸出的執行檔。</w:t>
      </w:r>
    </w:p>
    <w:p w:rsidR="00377943" w:rsidRDefault="00377943" w:rsidP="00A14692">
      <w:pPr>
        <w:pStyle w:val="a3"/>
        <w:numPr>
          <w:ilvl w:val="1"/>
          <w:numId w:val="37"/>
        </w:numPr>
        <w:ind w:leftChars="0"/>
      </w:pPr>
      <w:r>
        <w:rPr>
          <w:rFonts w:hint="eastAsia"/>
        </w:rPr>
        <w:t>繼續前一題，請找出其中的符號表部分。</w:t>
      </w:r>
    </w:p>
    <w:bookmarkEnd w:id="3"/>
    <w:bookmarkEnd w:id="4"/>
    <w:bookmarkEnd w:id="5"/>
    <w:bookmarkEnd w:id="8"/>
    <w:bookmarkEnd w:id="9"/>
    <w:p w:rsidR="00635A0B" w:rsidRDefault="00635A0B" w:rsidP="007E0B2C"/>
    <w:sectPr w:rsidR="00635A0B" w:rsidSect="007A7C35"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1971" w:rsidRDefault="00991971"/>
  </w:endnote>
  <w:endnote w:type="continuationSeparator" w:id="0">
    <w:p w:rsidR="00991971" w:rsidRDefault="0099197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Hei">
    <w:altName w:val="黑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-webkit-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1971" w:rsidRDefault="00991971"/>
  </w:footnote>
  <w:footnote w:type="continuationSeparator" w:id="0">
    <w:p w:rsidR="00991971" w:rsidRDefault="00991971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254C9"/>
    <w:multiLevelType w:val="multilevel"/>
    <w:tmpl w:val="8F808C84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">
    <w:nsid w:val="0597295D"/>
    <w:multiLevelType w:val="multilevel"/>
    <w:tmpl w:val="2522CCD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5984CF0"/>
    <w:multiLevelType w:val="multilevel"/>
    <w:tmpl w:val="16C603FE"/>
    <w:lvl w:ilvl="0">
      <w:start w:val="5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">
    <w:nsid w:val="0CFD6B5B"/>
    <w:multiLevelType w:val="multilevel"/>
    <w:tmpl w:val="C5DABCF2"/>
    <w:lvl w:ilvl="0">
      <w:start w:val="7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">
    <w:nsid w:val="0E051AEC"/>
    <w:multiLevelType w:val="hybridMultilevel"/>
    <w:tmpl w:val="58BECE9C"/>
    <w:lvl w:ilvl="0" w:tplc="AF863B54">
      <w:start w:val="5"/>
      <w:numFmt w:val="decimal"/>
      <w:lvlText w:val="第%1章"/>
      <w:lvlJc w:val="left"/>
      <w:pPr>
        <w:ind w:left="2175" w:hanging="1695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11E4121B"/>
    <w:multiLevelType w:val="multilevel"/>
    <w:tmpl w:val="95320CC0"/>
    <w:lvl w:ilvl="0">
      <w:start w:val="1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6">
    <w:nsid w:val="15F45D89"/>
    <w:multiLevelType w:val="multilevel"/>
    <w:tmpl w:val="1BF29C34"/>
    <w:lvl w:ilvl="0">
      <w:start w:val="5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7">
    <w:nsid w:val="1AEF7179"/>
    <w:multiLevelType w:val="multilevel"/>
    <w:tmpl w:val="F828B9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8">
    <w:nsid w:val="1DFB5D37"/>
    <w:multiLevelType w:val="hybridMultilevel"/>
    <w:tmpl w:val="95102556"/>
    <w:lvl w:ilvl="0" w:tplc="E2209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9225BE">
      <w:start w:val="6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0457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AE6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0A8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568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0273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A60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D2F7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3AD6931"/>
    <w:multiLevelType w:val="hybridMultilevel"/>
    <w:tmpl w:val="9AB22982"/>
    <w:lvl w:ilvl="0" w:tplc="E8D62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34EF6E">
      <w:start w:val="15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1CE51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F6B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8E1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2AC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18A9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70DD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647B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3DB4A24"/>
    <w:multiLevelType w:val="hybridMultilevel"/>
    <w:tmpl w:val="B2980B10"/>
    <w:lvl w:ilvl="0" w:tplc="EE5AB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4F74FEF"/>
    <w:multiLevelType w:val="multilevel"/>
    <w:tmpl w:val="B0740914"/>
    <w:lvl w:ilvl="0">
      <w:start w:val="8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2">
    <w:nsid w:val="26791940"/>
    <w:multiLevelType w:val="hybridMultilevel"/>
    <w:tmpl w:val="902428AE"/>
    <w:lvl w:ilvl="0" w:tplc="E93C56F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B8D6FD1"/>
    <w:multiLevelType w:val="multilevel"/>
    <w:tmpl w:val="D1CE89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2D334C42"/>
    <w:multiLevelType w:val="hybridMultilevel"/>
    <w:tmpl w:val="79C27AB4"/>
    <w:lvl w:ilvl="0" w:tplc="A8CC1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16E11C">
      <w:start w:val="72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4F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E08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6B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082D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40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F2E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F2F6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20D63EE"/>
    <w:multiLevelType w:val="hybridMultilevel"/>
    <w:tmpl w:val="CBCCEEC0"/>
    <w:lvl w:ilvl="0" w:tplc="D0D86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E6DDC0">
      <w:start w:val="12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68393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26F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8EC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EA36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6E6F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803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5E3E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5F248E8"/>
    <w:multiLevelType w:val="multilevel"/>
    <w:tmpl w:val="48F8A672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7">
    <w:nsid w:val="37550593"/>
    <w:multiLevelType w:val="multilevel"/>
    <w:tmpl w:val="F65A66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37F02F35"/>
    <w:multiLevelType w:val="hybridMultilevel"/>
    <w:tmpl w:val="4D0E6486"/>
    <w:lvl w:ilvl="0" w:tplc="54466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9187AA9"/>
    <w:multiLevelType w:val="multilevel"/>
    <w:tmpl w:val="09568D20"/>
    <w:lvl w:ilvl="0">
      <w:start w:val="8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0">
    <w:nsid w:val="3CE972D2"/>
    <w:multiLevelType w:val="multilevel"/>
    <w:tmpl w:val="473ACB24"/>
    <w:lvl w:ilvl="0">
      <w:start w:val="6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1">
    <w:nsid w:val="3E2128C6"/>
    <w:multiLevelType w:val="hybridMultilevel"/>
    <w:tmpl w:val="FA8C6B20"/>
    <w:lvl w:ilvl="0" w:tplc="7702F62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13A0800"/>
    <w:multiLevelType w:val="hybridMultilevel"/>
    <w:tmpl w:val="0D88600E"/>
    <w:lvl w:ilvl="0" w:tplc="8C82E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3C152E">
      <w:start w:val="15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648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FEC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F8BD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E8D7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783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306B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FCCE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2A97EF8"/>
    <w:multiLevelType w:val="hybridMultilevel"/>
    <w:tmpl w:val="9CC600FE"/>
    <w:lvl w:ilvl="0" w:tplc="62AE06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F68F52">
      <w:start w:val="12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C4660">
      <w:start w:val="120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232E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41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5C1A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3A0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807E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A8F9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48F469C6"/>
    <w:multiLevelType w:val="multilevel"/>
    <w:tmpl w:val="33B069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520A0E6B"/>
    <w:multiLevelType w:val="hybridMultilevel"/>
    <w:tmpl w:val="F5AEDF26"/>
    <w:lvl w:ilvl="0" w:tplc="389E6B96">
      <w:start w:val="1"/>
      <w:numFmt w:val="upperLetter"/>
      <w:lvlText w:val="附錄%1 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3373337"/>
    <w:multiLevelType w:val="hybridMultilevel"/>
    <w:tmpl w:val="B6AA16F8"/>
    <w:lvl w:ilvl="0" w:tplc="DB165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5D17733"/>
    <w:multiLevelType w:val="hybridMultilevel"/>
    <w:tmpl w:val="4914E448"/>
    <w:lvl w:ilvl="0" w:tplc="198C9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9C10FC">
      <w:start w:val="17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1248A2">
      <w:start w:val="179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129698">
      <w:start w:val="1797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6694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C84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1EE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EC6D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B0D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57830542"/>
    <w:multiLevelType w:val="hybridMultilevel"/>
    <w:tmpl w:val="DADA98EA"/>
    <w:lvl w:ilvl="0" w:tplc="F36C2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C2EDC0">
      <w:start w:val="12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6E6458">
      <w:start w:val="120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EA56B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8A7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6C1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2EB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FAF6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2EF9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57841AF7"/>
    <w:multiLevelType w:val="multilevel"/>
    <w:tmpl w:val="47D08A7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57F47F3F"/>
    <w:multiLevelType w:val="multilevel"/>
    <w:tmpl w:val="DAFED5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5ABB03F5"/>
    <w:multiLevelType w:val="multilevel"/>
    <w:tmpl w:val="F36E4A60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2">
    <w:nsid w:val="5B3A7F90"/>
    <w:multiLevelType w:val="hybridMultilevel"/>
    <w:tmpl w:val="33605A50"/>
    <w:lvl w:ilvl="0" w:tplc="6DB67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E328E98">
      <w:start w:val="1"/>
      <w:numFmt w:val="decimal"/>
      <w:lvlText w:val="[%2]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C143549"/>
    <w:multiLevelType w:val="hybridMultilevel"/>
    <w:tmpl w:val="D1068C90"/>
    <w:lvl w:ilvl="0" w:tplc="342001EA">
      <w:numFmt w:val="bullet"/>
      <w:lvlText w:val="-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>
    <w:nsid w:val="5D9C7B0E"/>
    <w:multiLevelType w:val="hybridMultilevel"/>
    <w:tmpl w:val="57D866C0"/>
    <w:lvl w:ilvl="0" w:tplc="455E8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347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26B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A82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241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B86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70C0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5E7E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D23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621C134A"/>
    <w:multiLevelType w:val="multilevel"/>
    <w:tmpl w:val="8F808C84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6">
    <w:nsid w:val="648D34D3"/>
    <w:multiLevelType w:val="multilevel"/>
    <w:tmpl w:val="62BAF01E"/>
    <w:lvl w:ilvl="0">
      <w:start w:val="9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7">
    <w:nsid w:val="684E3D23"/>
    <w:multiLevelType w:val="hybridMultilevel"/>
    <w:tmpl w:val="D67E521A"/>
    <w:lvl w:ilvl="0" w:tplc="3CC0FC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95F36C5"/>
    <w:multiLevelType w:val="multilevel"/>
    <w:tmpl w:val="BF907C62"/>
    <w:lvl w:ilvl="0">
      <w:start w:val="12"/>
      <w:numFmt w:val="decimal"/>
      <w:lvlText w:val="%1"/>
      <w:lvlJc w:val="left"/>
      <w:pPr>
        <w:ind w:left="810" w:hanging="81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eastAsia"/>
      </w:rPr>
    </w:lvl>
  </w:abstractNum>
  <w:abstractNum w:abstractNumId="39">
    <w:nsid w:val="69C21274"/>
    <w:multiLevelType w:val="multilevel"/>
    <w:tmpl w:val="D61ECF20"/>
    <w:lvl w:ilvl="0">
      <w:start w:val="1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0">
    <w:nsid w:val="6A0D4347"/>
    <w:multiLevelType w:val="multilevel"/>
    <w:tmpl w:val="91363A74"/>
    <w:lvl w:ilvl="0">
      <w:start w:val="3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1">
    <w:nsid w:val="70070D7D"/>
    <w:multiLevelType w:val="multilevel"/>
    <w:tmpl w:val="25A6C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>
    <w:nsid w:val="75D06E2A"/>
    <w:multiLevelType w:val="multilevel"/>
    <w:tmpl w:val="245C2DBC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3">
    <w:nsid w:val="779319A7"/>
    <w:multiLevelType w:val="hybridMultilevel"/>
    <w:tmpl w:val="EE3E7592"/>
    <w:lvl w:ilvl="0" w:tplc="EB4C6B3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86D39DB"/>
    <w:multiLevelType w:val="multilevel"/>
    <w:tmpl w:val="A30447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>
    <w:nsid w:val="79CF3D43"/>
    <w:multiLevelType w:val="multilevel"/>
    <w:tmpl w:val="F878B76E"/>
    <w:lvl w:ilvl="0">
      <w:start w:val="10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6">
    <w:nsid w:val="7A8640D5"/>
    <w:multiLevelType w:val="multilevel"/>
    <w:tmpl w:val="C25007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>
    <w:nsid w:val="7F594873"/>
    <w:multiLevelType w:val="hybridMultilevel"/>
    <w:tmpl w:val="14E287F0"/>
    <w:lvl w:ilvl="0" w:tplc="A942FC4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30"/>
  </w:num>
  <w:num w:numId="4">
    <w:abstractNumId w:val="46"/>
  </w:num>
  <w:num w:numId="5">
    <w:abstractNumId w:val="2"/>
  </w:num>
  <w:num w:numId="6">
    <w:abstractNumId w:val="29"/>
  </w:num>
  <w:num w:numId="7">
    <w:abstractNumId w:val="1"/>
  </w:num>
  <w:num w:numId="8">
    <w:abstractNumId w:val="43"/>
  </w:num>
  <w:num w:numId="9">
    <w:abstractNumId w:val="34"/>
  </w:num>
  <w:num w:numId="10">
    <w:abstractNumId w:val="14"/>
  </w:num>
  <w:num w:numId="11">
    <w:abstractNumId w:val="25"/>
  </w:num>
  <w:num w:numId="12">
    <w:abstractNumId w:val="41"/>
  </w:num>
  <w:num w:numId="13">
    <w:abstractNumId w:val="47"/>
  </w:num>
  <w:num w:numId="14">
    <w:abstractNumId w:val="37"/>
  </w:num>
  <w:num w:numId="15">
    <w:abstractNumId w:val="21"/>
  </w:num>
  <w:num w:numId="16">
    <w:abstractNumId w:val="12"/>
  </w:num>
  <w:num w:numId="17">
    <w:abstractNumId w:val="39"/>
  </w:num>
  <w:num w:numId="18">
    <w:abstractNumId w:val="42"/>
  </w:num>
  <w:num w:numId="19">
    <w:abstractNumId w:val="40"/>
  </w:num>
  <w:num w:numId="20">
    <w:abstractNumId w:val="16"/>
  </w:num>
  <w:num w:numId="21">
    <w:abstractNumId w:val="6"/>
  </w:num>
  <w:num w:numId="22">
    <w:abstractNumId w:val="20"/>
  </w:num>
  <w:num w:numId="23">
    <w:abstractNumId w:val="3"/>
  </w:num>
  <w:num w:numId="24">
    <w:abstractNumId w:val="11"/>
  </w:num>
  <w:num w:numId="25">
    <w:abstractNumId w:val="36"/>
  </w:num>
  <w:num w:numId="26">
    <w:abstractNumId w:val="45"/>
  </w:num>
  <w:num w:numId="27">
    <w:abstractNumId w:val="24"/>
  </w:num>
  <w:num w:numId="28">
    <w:abstractNumId w:val="33"/>
  </w:num>
  <w:num w:numId="29">
    <w:abstractNumId w:val="31"/>
  </w:num>
  <w:num w:numId="30">
    <w:abstractNumId w:val="19"/>
  </w:num>
  <w:num w:numId="31">
    <w:abstractNumId w:val="38"/>
  </w:num>
  <w:num w:numId="32">
    <w:abstractNumId w:val="18"/>
  </w:num>
  <w:num w:numId="33">
    <w:abstractNumId w:val="0"/>
  </w:num>
  <w:num w:numId="34">
    <w:abstractNumId w:val="35"/>
  </w:num>
  <w:num w:numId="35">
    <w:abstractNumId w:val="13"/>
  </w:num>
  <w:num w:numId="36">
    <w:abstractNumId w:val="44"/>
  </w:num>
  <w:num w:numId="37">
    <w:abstractNumId w:val="17"/>
  </w:num>
  <w:num w:numId="38">
    <w:abstractNumId w:val="23"/>
  </w:num>
  <w:num w:numId="39">
    <w:abstractNumId w:val="27"/>
  </w:num>
  <w:num w:numId="40">
    <w:abstractNumId w:val="28"/>
  </w:num>
  <w:num w:numId="41">
    <w:abstractNumId w:val="9"/>
  </w:num>
  <w:num w:numId="42">
    <w:abstractNumId w:val="8"/>
  </w:num>
  <w:num w:numId="43">
    <w:abstractNumId w:val="15"/>
  </w:num>
  <w:num w:numId="44">
    <w:abstractNumId w:val="22"/>
  </w:num>
  <w:num w:numId="45">
    <w:abstractNumId w:val="26"/>
  </w:num>
  <w:num w:numId="46">
    <w:abstractNumId w:val="32"/>
  </w:num>
  <w:num w:numId="47">
    <w:abstractNumId w:val="10"/>
  </w:num>
  <w:num w:numId="48">
    <w:abstractNumId w:val="7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trackRevisions/>
  <w:defaultTabStop w:val="480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73F0"/>
    <w:rsid w:val="00000515"/>
    <w:rsid w:val="000005ED"/>
    <w:rsid w:val="000047AE"/>
    <w:rsid w:val="00004C6F"/>
    <w:rsid w:val="0000787E"/>
    <w:rsid w:val="00007D2C"/>
    <w:rsid w:val="000105C4"/>
    <w:rsid w:val="00011000"/>
    <w:rsid w:val="00011217"/>
    <w:rsid w:val="000131EC"/>
    <w:rsid w:val="000136A6"/>
    <w:rsid w:val="0001438A"/>
    <w:rsid w:val="000153BA"/>
    <w:rsid w:val="000163A8"/>
    <w:rsid w:val="000175F1"/>
    <w:rsid w:val="000177B4"/>
    <w:rsid w:val="00021114"/>
    <w:rsid w:val="0002278B"/>
    <w:rsid w:val="00023006"/>
    <w:rsid w:val="000235DA"/>
    <w:rsid w:val="000242DA"/>
    <w:rsid w:val="00024C3C"/>
    <w:rsid w:val="0002501B"/>
    <w:rsid w:val="00025548"/>
    <w:rsid w:val="00025CC4"/>
    <w:rsid w:val="000261E1"/>
    <w:rsid w:val="00026434"/>
    <w:rsid w:val="00026584"/>
    <w:rsid w:val="0002702A"/>
    <w:rsid w:val="000320DC"/>
    <w:rsid w:val="00033F73"/>
    <w:rsid w:val="000341B6"/>
    <w:rsid w:val="00040120"/>
    <w:rsid w:val="00041CE7"/>
    <w:rsid w:val="0004223E"/>
    <w:rsid w:val="00042594"/>
    <w:rsid w:val="00042667"/>
    <w:rsid w:val="00043229"/>
    <w:rsid w:val="000434A0"/>
    <w:rsid w:val="000434F9"/>
    <w:rsid w:val="00043707"/>
    <w:rsid w:val="000443EF"/>
    <w:rsid w:val="00044A8B"/>
    <w:rsid w:val="00047B27"/>
    <w:rsid w:val="0005117B"/>
    <w:rsid w:val="00051C4B"/>
    <w:rsid w:val="00051EA3"/>
    <w:rsid w:val="00051F13"/>
    <w:rsid w:val="00052223"/>
    <w:rsid w:val="00053EE4"/>
    <w:rsid w:val="00055707"/>
    <w:rsid w:val="00056B09"/>
    <w:rsid w:val="000572E0"/>
    <w:rsid w:val="0005749D"/>
    <w:rsid w:val="000604FE"/>
    <w:rsid w:val="00060678"/>
    <w:rsid w:val="0006082A"/>
    <w:rsid w:val="000615FE"/>
    <w:rsid w:val="000617E1"/>
    <w:rsid w:val="0006215C"/>
    <w:rsid w:val="00062306"/>
    <w:rsid w:val="00062E32"/>
    <w:rsid w:val="00063B5D"/>
    <w:rsid w:val="000642D4"/>
    <w:rsid w:val="00064EE0"/>
    <w:rsid w:val="00065B13"/>
    <w:rsid w:val="000669D1"/>
    <w:rsid w:val="00066C3B"/>
    <w:rsid w:val="00066D8B"/>
    <w:rsid w:val="00067200"/>
    <w:rsid w:val="00071D64"/>
    <w:rsid w:val="00072725"/>
    <w:rsid w:val="00072A1F"/>
    <w:rsid w:val="00072C39"/>
    <w:rsid w:val="00073115"/>
    <w:rsid w:val="00073E33"/>
    <w:rsid w:val="000752A6"/>
    <w:rsid w:val="000800CC"/>
    <w:rsid w:val="00080604"/>
    <w:rsid w:val="000812CC"/>
    <w:rsid w:val="00083C58"/>
    <w:rsid w:val="00086AC6"/>
    <w:rsid w:val="00087D95"/>
    <w:rsid w:val="0009042F"/>
    <w:rsid w:val="00090A79"/>
    <w:rsid w:val="00091E90"/>
    <w:rsid w:val="00092813"/>
    <w:rsid w:val="00093549"/>
    <w:rsid w:val="00093C55"/>
    <w:rsid w:val="00095F84"/>
    <w:rsid w:val="0009630A"/>
    <w:rsid w:val="000969A0"/>
    <w:rsid w:val="00097544"/>
    <w:rsid w:val="000A12FD"/>
    <w:rsid w:val="000A2D7A"/>
    <w:rsid w:val="000A46AE"/>
    <w:rsid w:val="000A4A67"/>
    <w:rsid w:val="000A4B11"/>
    <w:rsid w:val="000A4CA1"/>
    <w:rsid w:val="000A57D4"/>
    <w:rsid w:val="000A6014"/>
    <w:rsid w:val="000A7121"/>
    <w:rsid w:val="000B1C61"/>
    <w:rsid w:val="000B35FA"/>
    <w:rsid w:val="000B3C81"/>
    <w:rsid w:val="000B4384"/>
    <w:rsid w:val="000B4DAD"/>
    <w:rsid w:val="000B568B"/>
    <w:rsid w:val="000B5D98"/>
    <w:rsid w:val="000B7082"/>
    <w:rsid w:val="000C1515"/>
    <w:rsid w:val="000C19AF"/>
    <w:rsid w:val="000C1A63"/>
    <w:rsid w:val="000C2B17"/>
    <w:rsid w:val="000C2F42"/>
    <w:rsid w:val="000C4320"/>
    <w:rsid w:val="000C444E"/>
    <w:rsid w:val="000C54CD"/>
    <w:rsid w:val="000C6E87"/>
    <w:rsid w:val="000C710E"/>
    <w:rsid w:val="000C7621"/>
    <w:rsid w:val="000C7FDB"/>
    <w:rsid w:val="000D24E6"/>
    <w:rsid w:val="000D2514"/>
    <w:rsid w:val="000D33E2"/>
    <w:rsid w:val="000D3CB6"/>
    <w:rsid w:val="000D3E7C"/>
    <w:rsid w:val="000D4865"/>
    <w:rsid w:val="000D5366"/>
    <w:rsid w:val="000D69E8"/>
    <w:rsid w:val="000D7997"/>
    <w:rsid w:val="000E12A1"/>
    <w:rsid w:val="000E1915"/>
    <w:rsid w:val="000E1CF4"/>
    <w:rsid w:val="000E241E"/>
    <w:rsid w:val="000E2CB8"/>
    <w:rsid w:val="000E3706"/>
    <w:rsid w:val="000E4317"/>
    <w:rsid w:val="000E6C2C"/>
    <w:rsid w:val="000F1925"/>
    <w:rsid w:val="000F2568"/>
    <w:rsid w:val="000F4BD6"/>
    <w:rsid w:val="000F51FC"/>
    <w:rsid w:val="000F7D99"/>
    <w:rsid w:val="00101C15"/>
    <w:rsid w:val="00102465"/>
    <w:rsid w:val="00104D79"/>
    <w:rsid w:val="001051B6"/>
    <w:rsid w:val="00105C9E"/>
    <w:rsid w:val="0011006B"/>
    <w:rsid w:val="00110658"/>
    <w:rsid w:val="001107E8"/>
    <w:rsid w:val="00111300"/>
    <w:rsid w:val="00111358"/>
    <w:rsid w:val="001115EB"/>
    <w:rsid w:val="00112106"/>
    <w:rsid w:val="00115DEE"/>
    <w:rsid w:val="00116F43"/>
    <w:rsid w:val="0012097F"/>
    <w:rsid w:val="001226ED"/>
    <w:rsid w:val="001227CC"/>
    <w:rsid w:val="00122D6A"/>
    <w:rsid w:val="0012453B"/>
    <w:rsid w:val="0012496D"/>
    <w:rsid w:val="00125AE7"/>
    <w:rsid w:val="00125B98"/>
    <w:rsid w:val="00125C3A"/>
    <w:rsid w:val="00125D7E"/>
    <w:rsid w:val="001273C6"/>
    <w:rsid w:val="00127733"/>
    <w:rsid w:val="00127CD0"/>
    <w:rsid w:val="00127FEF"/>
    <w:rsid w:val="0013134C"/>
    <w:rsid w:val="00131352"/>
    <w:rsid w:val="00131AAB"/>
    <w:rsid w:val="00131F62"/>
    <w:rsid w:val="00132B15"/>
    <w:rsid w:val="001347E5"/>
    <w:rsid w:val="00135E97"/>
    <w:rsid w:val="00136065"/>
    <w:rsid w:val="00136F1C"/>
    <w:rsid w:val="00141491"/>
    <w:rsid w:val="0014155A"/>
    <w:rsid w:val="00141FB0"/>
    <w:rsid w:val="00142162"/>
    <w:rsid w:val="00142BAE"/>
    <w:rsid w:val="001435CD"/>
    <w:rsid w:val="00143777"/>
    <w:rsid w:val="00144009"/>
    <w:rsid w:val="00144B9A"/>
    <w:rsid w:val="0014725E"/>
    <w:rsid w:val="00147BD3"/>
    <w:rsid w:val="001500F9"/>
    <w:rsid w:val="0015181D"/>
    <w:rsid w:val="0015437A"/>
    <w:rsid w:val="00154DC8"/>
    <w:rsid w:val="0015510C"/>
    <w:rsid w:val="00155351"/>
    <w:rsid w:val="00155473"/>
    <w:rsid w:val="0015713F"/>
    <w:rsid w:val="00163117"/>
    <w:rsid w:val="00163EBB"/>
    <w:rsid w:val="001651DD"/>
    <w:rsid w:val="001660EB"/>
    <w:rsid w:val="00171B8A"/>
    <w:rsid w:val="0017424D"/>
    <w:rsid w:val="0017651C"/>
    <w:rsid w:val="00176BF3"/>
    <w:rsid w:val="00176F96"/>
    <w:rsid w:val="001807C1"/>
    <w:rsid w:val="0018177E"/>
    <w:rsid w:val="001823D6"/>
    <w:rsid w:val="001826F8"/>
    <w:rsid w:val="00182899"/>
    <w:rsid w:val="00183A68"/>
    <w:rsid w:val="00184826"/>
    <w:rsid w:val="00185B22"/>
    <w:rsid w:val="00185B86"/>
    <w:rsid w:val="00186148"/>
    <w:rsid w:val="001864C7"/>
    <w:rsid w:val="00190318"/>
    <w:rsid w:val="00191D19"/>
    <w:rsid w:val="00192458"/>
    <w:rsid w:val="00192D43"/>
    <w:rsid w:val="00194B20"/>
    <w:rsid w:val="00194DD7"/>
    <w:rsid w:val="001954C1"/>
    <w:rsid w:val="00195766"/>
    <w:rsid w:val="00197528"/>
    <w:rsid w:val="001A0F70"/>
    <w:rsid w:val="001A1108"/>
    <w:rsid w:val="001A33C7"/>
    <w:rsid w:val="001A432D"/>
    <w:rsid w:val="001A47A7"/>
    <w:rsid w:val="001A491F"/>
    <w:rsid w:val="001A4C89"/>
    <w:rsid w:val="001A55C6"/>
    <w:rsid w:val="001A64BF"/>
    <w:rsid w:val="001A76CD"/>
    <w:rsid w:val="001A77FB"/>
    <w:rsid w:val="001B0313"/>
    <w:rsid w:val="001B14F9"/>
    <w:rsid w:val="001B224E"/>
    <w:rsid w:val="001B2D9B"/>
    <w:rsid w:val="001B39AB"/>
    <w:rsid w:val="001B56BA"/>
    <w:rsid w:val="001B5A09"/>
    <w:rsid w:val="001B7596"/>
    <w:rsid w:val="001C2178"/>
    <w:rsid w:val="001C22A4"/>
    <w:rsid w:val="001C33D4"/>
    <w:rsid w:val="001C3A40"/>
    <w:rsid w:val="001C3DC2"/>
    <w:rsid w:val="001C4371"/>
    <w:rsid w:val="001C4380"/>
    <w:rsid w:val="001C46DE"/>
    <w:rsid w:val="001C536A"/>
    <w:rsid w:val="001C579E"/>
    <w:rsid w:val="001D2DAC"/>
    <w:rsid w:val="001D3A65"/>
    <w:rsid w:val="001D44AA"/>
    <w:rsid w:val="001D53D5"/>
    <w:rsid w:val="001D634E"/>
    <w:rsid w:val="001D691A"/>
    <w:rsid w:val="001E1818"/>
    <w:rsid w:val="001E34A6"/>
    <w:rsid w:val="001E4503"/>
    <w:rsid w:val="001E4973"/>
    <w:rsid w:val="001E4BA1"/>
    <w:rsid w:val="001E5254"/>
    <w:rsid w:val="001E575D"/>
    <w:rsid w:val="001E598C"/>
    <w:rsid w:val="001E6209"/>
    <w:rsid w:val="001E6674"/>
    <w:rsid w:val="001E70DA"/>
    <w:rsid w:val="001F0882"/>
    <w:rsid w:val="001F0CEB"/>
    <w:rsid w:val="001F107A"/>
    <w:rsid w:val="001F15D3"/>
    <w:rsid w:val="001F1F79"/>
    <w:rsid w:val="001F30A1"/>
    <w:rsid w:val="001F30A4"/>
    <w:rsid w:val="001F3E2B"/>
    <w:rsid w:val="001F446C"/>
    <w:rsid w:val="001F47C6"/>
    <w:rsid w:val="001F48C7"/>
    <w:rsid w:val="001F48DA"/>
    <w:rsid w:val="001F589F"/>
    <w:rsid w:val="001F61B5"/>
    <w:rsid w:val="001F7CEC"/>
    <w:rsid w:val="00201A99"/>
    <w:rsid w:val="00201C21"/>
    <w:rsid w:val="002022DD"/>
    <w:rsid w:val="00204A84"/>
    <w:rsid w:val="002057CC"/>
    <w:rsid w:val="00205A27"/>
    <w:rsid w:val="00205E71"/>
    <w:rsid w:val="002064F6"/>
    <w:rsid w:val="00206DAF"/>
    <w:rsid w:val="00206DE4"/>
    <w:rsid w:val="00207046"/>
    <w:rsid w:val="00210FC8"/>
    <w:rsid w:val="002112A7"/>
    <w:rsid w:val="002113AB"/>
    <w:rsid w:val="00211CA4"/>
    <w:rsid w:val="00214B08"/>
    <w:rsid w:val="00215298"/>
    <w:rsid w:val="002164A0"/>
    <w:rsid w:val="00220092"/>
    <w:rsid w:val="00221317"/>
    <w:rsid w:val="00222EF1"/>
    <w:rsid w:val="00223155"/>
    <w:rsid w:val="002233D6"/>
    <w:rsid w:val="00223515"/>
    <w:rsid w:val="002235C8"/>
    <w:rsid w:val="00224C27"/>
    <w:rsid w:val="002255EC"/>
    <w:rsid w:val="00225B12"/>
    <w:rsid w:val="00226590"/>
    <w:rsid w:val="00226C27"/>
    <w:rsid w:val="00227212"/>
    <w:rsid w:val="00227533"/>
    <w:rsid w:val="00227990"/>
    <w:rsid w:val="002316F4"/>
    <w:rsid w:val="00232092"/>
    <w:rsid w:val="00233260"/>
    <w:rsid w:val="002332E4"/>
    <w:rsid w:val="00233FCA"/>
    <w:rsid w:val="002343F7"/>
    <w:rsid w:val="00234CE2"/>
    <w:rsid w:val="002353BB"/>
    <w:rsid w:val="0023792B"/>
    <w:rsid w:val="00240AF4"/>
    <w:rsid w:val="0024195F"/>
    <w:rsid w:val="00242527"/>
    <w:rsid w:val="002438AD"/>
    <w:rsid w:val="0024501F"/>
    <w:rsid w:val="002463E6"/>
    <w:rsid w:val="00247121"/>
    <w:rsid w:val="002473AE"/>
    <w:rsid w:val="002478A4"/>
    <w:rsid w:val="002478FC"/>
    <w:rsid w:val="00247D1D"/>
    <w:rsid w:val="00250150"/>
    <w:rsid w:val="00251617"/>
    <w:rsid w:val="0025378F"/>
    <w:rsid w:val="00253C96"/>
    <w:rsid w:val="002547F7"/>
    <w:rsid w:val="0025581D"/>
    <w:rsid w:val="00255E51"/>
    <w:rsid w:val="00256B9E"/>
    <w:rsid w:val="002606AE"/>
    <w:rsid w:val="00263AFA"/>
    <w:rsid w:val="00264BE0"/>
    <w:rsid w:val="00265CF7"/>
    <w:rsid w:val="00266004"/>
    <w:rsid w:val="00266690"/>
    <w:rsid w:val="0026688C"/>
    <w:rsid w:val="00266F16"/>
    <w:rsid w:val="0026732B"/>
    <w:rsid w:val="00267EB5"/>
    <w:rsid w:val="0027070F"/>
    <w:rsid w:val="002716A7"/>
    <w:rsid w:val="00272CA3"/>
    <w:rsid w:val="002750AD"/>
    <w:rsid w:val="0027620B"/>
    <w:rsid w:val="00281F3D"/>
    <w:rsid w:val="00284E1A"/>
    <w:rsid w:val="00284E24"/>
    <w:rsid w:val="002860ED"/>
    <w:rsid w:val="002863CB"/>
    <w:rsid w:val="002879E9"/>
    <w:rsid w:val="00290E4D"/>
    <w:rsid w:val="00291879"/>
    <w:rsid w:val="00292362"/>
    <w:rsid w:val="00293AEF"/>
    <w:rsid w:val="00294AF3"/>
    <w:rsid w:val="00295BE1"/>
    <w:rsid w:val="00295E69"/>
    <w:rsid w:val="0029618B"/>
    <w:rsid w:val="00297808"/>
    <w:rsid w:val="00297A8F"/>
    <w:rsid w:val="002A182D"/>
    <w:rsid w:val="002A2D37"/>
    <w:rsid w:val="002A3125"/>
    <w:rsid w:val="002A46F0"/>
    <w:rsid w:val="002A4AC2"/>
    <w:rsid w:val="002A63DC"/>
    <w:rsid w:val="002A6A18"/>
    <w:rsid w:val="002A6F64"/>
    <w:rsid w:val="002B0485"/>
    <w:rsid w:val="002B0E28"/>
    <w:rsid w:val="002B1C54"/>
    <w:rsid w:val="002B20D4"/>
    <w:rsid w:val="002B2856"/>
    <w:rsid w:val="002B2BEE"/>
    <w:rsid w:val="002B3293"/>
    <w:rsid w:val="002B3371"/>
    <w:rsid w:val="002B3D98"/>
    <w:rsid w:val="002B4F07"/>
    <w:rsid w:val="002B56E3"/>
    <w:rsid w:val="002B6F56"/>
    <w:rsid w:val="002B764F"/>
    <w:rsid w:val="002C05D0"/>
    <w:rsid w:val="002C1010"/>
    <w:rsid w:val="002C1B1C"/>
    <w:rsid w:val="002C2E0A"/>
    <w:rsid w:val="002C304C"/>
    <w:rsid w:val="002C3456"/>
    <w:rsid w:val="002C4619"/>
    <w:rsid w:val="002C4D45"/>
    <w:rsid w:val="002C55AB"/>
    <w:rsid w:val="002C615D"/>
    <w:rsid w:val="002D0A4D"/>
    <w:rsid w:val="002D29AD"/>
    <w:rsid w:val="002D37D5"/>
    <w:rsid w:val="002D3E52"/>
    <w:rsid w:val="002D3F5B"/>
    <w:rsid w:val="002D5928"/>
    <w:rsid w:val="002D5AFE"/>
    <w:rsid w:val="002D5C9A"/>
    <w:rsid w:val="002D636A"/>
    <w:rsid w:val="002D6523"/>
    <w:rsid w:val="002D6836"/>
    <w:rsid w:val="002D6C08"/>
    <w:rsid w:val="002D74C7"/>
    <w:rsid w:val="002E0927"/>
    <w:rsid w:val="002E099C"/>
    <w:rsid w:val="002E264B"/>
    <w:rsid w:val="002E31D4"/>
    <w:rsid w:val="002E3CA4"/>
    <w:rsid w:val="002E4FB7"/>
    <w:rsid w:val="002E5236"/>
    <w:rsid w:val="002E5D9D"/>
    <w:rsid w:val="002E5EB5"/>
    <w:rsid w:val="002E5FD5"/>
    <w:rsid w:val="002E76B6"/>
    <w:rsid w:val="002E7CB3"/>
    <w:rsid w:val="002F00EF"/>
    <w:rsid w:val="002F1A97"/>
    <w:rsid w:val="002F1BE7"/>
    <w:rsid w:val="002F2B3B"/>
    <w:rsid w:val="002F2D08"/>
    <w:rsid w:val="002F31B2"/>
    <w:rsid w:val="002F37E0"/>
    <w:rsid w:val="002F757B"/>
    <w:rsid w:val="00300251"/>
    <w:rsid w:val="00301208"/>
    <w:rsid w:val="00301249"/>
    <w:rsid w:val="0030129D"/>
    <w:rsid w:val="00301B13"/>
    <w:rsid w:val="0030258A"/>
    <w:rsid w:val="003025F3"/>
    <w:rsid w:val="00302F57"/>
    <w:rsid w:val="00303A30"/>
    <w:rsid w:val="00303C8F"/>
    <w:rsid w:val="00303F19"/>
    <w:rsid w:val="0030474F"/>
    <w:rsid w:val="003047D9"/>
    <w:rsid w:val="003048FA"/>
    <w:rsid w:val="00304A94"/>
    <w:rsid w:val="003053A4"/>
    <w:rsid w:val="00305567"/>
    <w:rsid w:val="003068D6"/>
    <w:rsid w:val="003111B4"/>
    <w:rsid w:val="003125BD"/>
    <w:rsid w:val="00312820"/>
    <w:rsid w:val="00312A7D"/>
    <w:rsid w:val="00312AA2"/>
    <w:rsid w:val="00312F39"/>
    <w:rsid w:val="00313EE5"/>
    <w:rsid w:val="003142F3"/>
    <w:rsid w:val="003144D3"/>
    <w:rsid w:val="003148BA"/>
    <w:rsid w:val="00315C36"/>
    <w:rsid w:val="00316CB2"/>
    <w:rsid w:val="003177AA"/>
    <w:rsid w:val="003215D5"/>
    <w:rsid w:val="00322CCD"/>
    <w:rsid w:val="003232FD"/>
    <w:rsid w:val="00327145"/>
    <w:rsid w:val="00330E6D"/>
    <w:rsid w:val="00331966"/>
    <w:rsid w:val="00331AAB"/>
    <w:rsid w:val="00332062"/>
    <w:rsid w:val="00332A2B"/>
    <w:rsid w:val="00333055"/>
    <w:rsid w:val="003335DD"/>
    <w:rsid w:val="003337E9"/>
    <w:rsid w:val="0033474F"/>
    <w:rsid w:val="00334C5B"/>
    <w:rsid w:val="0033524D"/>
    <w:rsid w:val="003360D4"/>
    <w:rsid w:val="003366C2"/>
    <w:rsid w:val="00337A26"/>
    <w:rsid w:val="00337D8A"/>
    <w:rsid w:val="00340461"/>
    <w:rsid w:val="00340B5F"/>
    <w:rsid w:val="00343A76"/>
    <w:rsid w:val="00344499"/>
    <w:rsid w:val="003446F8"/>
    <w:rsid w:val="00344B33"/>
    <w:rsid w:val="00345415"/>
    <w:rsid w:val="00345947"/>
    <w:rsid w:val="00345AFE"/>
    <w:rsid w:val="003463CC"/>
    <w:rsid w:val="003471B8"/>
    <w:rsid w:val="003476AE"/>
    <w:rsid w:val="003479A9"/>
    <w:rsid w:val="00351C32"/>
    <w:rsid w:val="0035281E"/>
    <w:rsid w:val="0035353B"/>
    <w:rsid w:val="0035389D"/>
    <w:rsid w:val="003545D9"/>
    <w:rsid w:val="003548A0"/>
    <w:rsid w:val="0035555D"/>
    <w:rsid w:val="003570E9"/>
    <w:rsid w:val="00357E78"/>
    <w:rsid w:val="0036046E"/>
    <w:rsid w:val="00360E00"/>
    <w:rsid w:val="00360FE2"/>
    <w:rsid w:val="0036117C"/>
    <w:rsid w:val="00361695"/>
    <w:rsid w:val="00362BCB"/>
    <w:rsid w:val="00362F05"/>
    <w:rsid w:val="00363F9E"/>
    <w:rsid w:val="003658C3"/>
    <w:rsid w:val="00365F8F"/>
    <w:rsid w:val="0036639C"/>
    <w:rsid w:val="0036646A"/>
    <w:rsid w:val="00370876"/>
    <w:rsid w:val="0037115C"/>
    <w:rsid w:val="003711C0"/>
    <w:rsid w:val="0037167E"/>
    <w:rsid w:val="0037219C"/>
    <w:rsid w:val="00373184"/>
    <w:rsid w:val="00373429"/>
    <w:rsid w:val="0037433E"/>
    <w:rsid w:val="00374720"/>
    <w:rsid w:val="003747F3"/>
    <w:rsid w:val="003758FE"/>
    <w:rsid w:val="00375BA6"/>
    <w:rsid w:val="00375FE0"/>
    <w:rsid w:val="00376AD8"/>
    <w:rsid w:val="00377471"/>
    <w:rsid w:val="003776F3"/>
    <w:rsid w:val="00377943"/>
    <w:rsid w:val="003803C5"/>
    <w:rsid w:val="00380C1C"/>
    <w:rsid w:val="00380D11"/>
    <w:rsid w:val="003823B7"/>
    <w:rsid w:val="0038245A"/>
    <w:rsid w:val="00383264"/>
    <w:rsid w:val="003857AE"/>
    <w:rsid w:val="003901FB"/>
    <w:rsid w:val="0039040D"/>
    <w:rsid w:val="00390CB5"/>
    <w:rsid w:val="003914D6"/>
    <w:rsid w:val="00392949"/>
    <w:rsid w:val="00392AA2"/>
    <w:rsid w:val="00393A6F"/>
    <w:rsid w:val="00394526"/>
    <w:rsid w:val="003961C7"/>
    <w:rsid w:val="0039697B"/>
    <w:rsid w:val="00396B82"/>
    <w:rsid w:val="00396F43"/>
    <w:rsid w:val="003A105E"/>
    <w:rsid w:val="003A19B3"/>
    <w:rsid w:val="003A1A46"/>
    <w:rsid w:val="003A1C31"/>
    <w:rsid w:val="003A3883"/>
    <w:rsid w:val="003A5031"/>
    <w:rsid w:val="003A539D"/>
    <w:rsid w:val="003A62AC"/>
    <w:rsid w:val="003A7AC8"/>
    <w:rsid w:val="003A7EAF"/>
    <w:rsid w:val="003B015A"/>
    <w:rsid w:val="003B0AF9"/>
    <w:rsid w:val="003B1F53"/>
    <w:rsid w:val="003B2314"/>
    <w:rsid w:val="003B2F94"/>
    <w:rsid w:val="003B3812"/>
    <w:rsid w:val="003B38BB"/>
    <w:rsid w:val="003B3CB9"/>
    <w:rsid w:val="003B41EE"/>
    <w:rsid w:val="003B4EBE"/>
    <w:rsid w:val="003C0B82"/>
    <w:rsid w:val="003C33D5"/>
    <w:rsid w:val="003C4B74"/>
    <w:rsid w:val="003C6A86"/>
    <w:rsid w:val="003C73B9"/>
    <w:rsid w:val="003C776D"/>
    <w:rsid w:val="003C7AA3"/>
    <w:rsid w:val="003C7BDA"/>
    <w:rsid w:val="003D10E1"/>
    <w:rsid w:val="003D2C14"/>
    <w:rsid w:val="003D31D6"/>
    <w:rsid w:val="003D3214"/>
    <w:rsid w:val="003D33AE"/>
    <w:rsid w:val="003D41F7"/>
    <w:rsid w:val="003D42E5"/>
    <w:rsid w:val="003D50B0"/>
    <w:rsid w:val="003D5EB3"/>
    <w:rsid w:val="003D72E5"/>
    <w:rsid w:val="003E0461"/>
    <w:rsid w:val="003E124B"/>
    <w:rsid w:val="003E1486"/>
    <w:rsid w:val="003E1523"/>
    <w:rsid w:val="003E19D5"/>
    <w:rsid w:val="003E1CBF"/>
    <w:rsid w:val="003E1D5E"/>
    <w:rsid w:val="003E220F"/>
    <w:rsid w:val="003E2755"/>
    <w:rsid w:val="003E28D6"/>
    <w:rsid w:val="003E4288"/>
    <w:rsid w:val="003E42D3"/>
    <w:rsid w:val="003E454E"/>
    <w:rsid w:val="003E52D2"/>
    <w:rsid w:val="003E5552"/>
    <w:rsid w:val="003E6C3E"/>
    <w:rsid w:val="003F14F9"/>
    <w:rsid w:val="003F246F"/>
    <w:rsid w:val="003F3481"/>
    <w:rsid w:val="003F3565"/>
    <w:rsid w:val="003F392A"/>
    <w:rsid w:val="003F49EE"/>
    <w:rsid w:val="003F5E7D"/>
    <w:rsid w:val="003F61D8"/>
    <w:rsid w:val="00400D83"/>
    <w:rsid w:val="00401CAD"/>
    <w:rsid w:val="00401D99"/>
    <w:rsid w:val="004022EE"/>
    <w:rsid w:val="00405B8A"/>
    <w:rsid w:val="00405FE1"/>
    <w:rsid w:val="004104DF"/>
    <w:rsid w:val="00410520"/>
    <w:rsid w:val="004105DE"/>
    <w:rsid w:val="00411205"/>
    <w:rsid w:val="004119C2"/>
    <w:rsid w:val="00411A36"/>
    <w:rsid w:val="00412260"/>
    <w:rsid w:val="004122FB"/>
    <w:rsid w:val="00412F5A"/>
    <w:rsid w:val="00412FCF"/>
    <w:rsid w:val="00413284"/>
    <w:rsid w:val="00414FCD"/>
    <w:rsid w:val="0042112A"/>
    <w:rsid w:val="0042330D"/>
    <w:rsid w:val="00424301"/>
    <w:rsid w:val="004250CC"/>
    <w:rsid w:val="00425E1B"/>
    <w:rsid w:val="00426C0F"/>
    <w:rsid w:val="00427D0A"/>
    <w:rsid w:val="004317C6"/>
    <w:rsid w:val="004319B3"/>
    <w:rsid w:val="004319E9"/>
    <w:rsid w:val="00431A1F"/>
    <w:rsid w:val="00432C21"/>
    <w:rsid w:val="0043365D"/>
    <w:rsid w:val="004370B3"/>
    <w:rsid w:val="004375EC"/>
    <w:rsid w:val="00440366"/>
    <w:rsid w:val="00440C5F"/>
    <w:rsid w:val="0044164D"/>
    <w:rsid w:val="004421CE"/>
    <w:rsid w:val="004425EC"/>
    <w:rsid w:val="00443904"/>
    <w:rsid w:val="00444351"/>
    <w:rsid w:val="00444670"/>
    <w:rsid w:val="00444CD1"/>
    <w:rsid w:val="00444CFA"/>
    <w:rsid w:val="00445B3E"/>
    <w:rsid w:val="00445E5A"/>
    <w:rsid w:val="00445F83"/>
    <w:rsid w:val="00447440"/>
    <w:rsid w:val="00450131"/>
    <w:rsid w:val="004514AB"/>
    <w:rsid w:val="00452EAB"/>
    <w:rsid w:val="004532F6"/>
    <w:rsid w:val="004540A5"/>
    <w:rsid w:val="00454401"/>
    <w:rsid w:val="00455E67"/>
    <w:rsid w:val="004564AB"/>
    <w:rsid w:val="00456D97"/>
    <w:rsid w:val="0045746A"/>
    <w:rsid w:val="00460295"/>
    <w:rsid w:val="00460B8C"/>
    <w:rsid w:val="00460E41"/>
    <w:rsid w:val="00462F5B"/>
    <w:rsid w:val="00463B9C"/>
    <w:rsid w:val="00464DD5"/>
    <w:rsid w:val="00467F3E"/>
    <w:rsid w:val="00471E5A"/>
    <w:rsid w:val="00473FB1"/>
    <w:rsid w:val="00474556"/>
    <w:rsid w:val="0047504A"/>
    <w:rsid w:val="004849A6"/>
    <w:rsid w:val="00484E0F"/>
    <w:rsid w:val="004859D2"/>
    <w:rsid w:val="00486E57"/>
    <w:rsid w:val="004870C1"/>
    <w:rsid w:val="004878E3"/>
    <w:rsid w:val="00491265"/>
    <w:rsid w:val="00491CC8"/>
    <w:rsid w:val="00493486"/>
    <w:rsid w:val="00493CD9"/>
    <w:rsid w:val="00493DB6"/>
    <w:rsid w:val="00495758"/>
    <w:rsid w:val="00495A3E"/>
    <w:rsid w:val="00496481"/>
    <w:rsid w:val="004976CD"/>
    <w:rsid w:val="004A0947"/>
    <w:rsid w:val="004A0ED6"/>
    <w:rsid w:val="004A20BF"/>
    <w:rsid w:val="004A2434"/>
    <w:rsid w:val="004A259C"/>
    <w:rsid w:val="004A29E8"/>
    <w:rsid w:val="004A3CD1"/>
    <w:rsid w:val="004A58F2"/>
    <w:rsid w:val="004A64A4"/>
    <w:rsid w:val="004A749F"/>
    <w:rsid w:val="004B00D8"/>
    <w:rsid w:val="004B2734"/>
    <w:rsid w:val="004B3353"/>
    <w:rsid w:val="004B3E7C"/>
    <w:rsid w:val="004B3F8D"/>
    <w:rsid w:val="004B426A"/>
    <w:rsid w:val="004B436E"/>
    <w:rsid w:val="004B4619"/>
    <w:rsid w:val="004B6372"/>
    <w:rsid w:val="004B7005"/>
    <w:rsid w:val="004B713E"/>
    <w:rsid w:val="004B7699"/>
    <w:rsid w:val="004B79BD"/>
    <w:rsid w:val="004C0941"/>
    <w:rsid w:val="004C0ECC"/>
    <w:rsid w:val="004C1377"/>
    <w:rsid w:val="004C42A2"/>
    <w:rsid w:val="004C4C25"/>
    <w:rsid w:val="004C4CF0"/>
    <w:rsid w:val="004C5D7B"/>
    <w:rsid w:val="004C62A0"/>
    <w:rsid w:val="004C77DE"/>
    <w:rsid w:val="004C7986"/>
    <w:rsid w:val="004D1380"/>
    <w:rsid w:val="004D1E23"/>
    <w:rsid w:val="004D24B0"/>
    <w:rsid w:val="004D2DBF"/>
    <w:rsid w:val="004D2E55"/>
    <w:rsid w:val="004D34DA"/>
    <w:rsid w:val="004D3BAF"/>
    <w:rsid w:val="004D3D3F"/>
    <w:rsid w:val="004D442A"/>
    <w:rsid w:val="004D4A39"/>
    <w:rsid w:val="004D50B5"/>
    <w:rsid w:val="004D5EDD"/>
    <w:rsid w:val="004D6BCF"/>
    <w:rsid w:val="004D6CDD"/>
    <w:rsid w:val="004E034C"/>
    <w:rsid w:val="004E0CEB"/>
    <w:rsid w:val="004E1CB6"/>
    <w:rsid w:val="004E2208"/>
    <w:rsid w:val="004E36BD"/>
    <w:rsid w:val="004E397E"/>
    <w:rsid w:val="004E3B30"/>
    <w:rsid w:val="004E3FB0"/>
    <w:rsid w:val="004E439A"/>
    <w:rsid w:val="004E574A"/>
    <w:rsid w:val="004E7AE0"/>
    <w:rsid w:val="004F00B7"/>
    <w:rsid w:val="004F0596"/>
    <w:rsid w:val="004F0613"/>
    <w:rsid w:val="004F1C62"/>
    <w:rsid w:val="004F3935"/>
    <w:rsid w:val="004F3FDD"/>
    <w:rsid w:val="004F4165"/>
    <w:rsid w:val="004F64E4"/>
    <w:rsid w:val="004F6596"/>
    <w:rsid w:val="004F6C51"/>
    <w:rsid w:val="004F70FD"/>
    <w:rsid w:val="00500CEF"/>
    <w:rsid w:val="00500DF3"/>
    <w:rsid w:val="005019AF"/>
    <w:rsid w:val="005032CC"/>
    <w:rsid w:val="005049ED"/>
    <w:rsid w:val="00504B86"/>
    <w:rsid w:val="00505469"/>
    <w:rsid w:val="005057F6"/>
    <w:rsid w:val="00505DB2"/>
    <w:rsid w:val="00510C37"/>
    <w:rsid w:val="00512165"/>
    <w:rsid w:val="005123FD"/>
    <w:rsid w:val="00512CD5"/>
    <w:rsid w:val="00513B59"/>
    <w:rsid w:val="005149D0"/>
    <w:rsid w:val="00516AD2"/>
    <w:rsid w:val="005174FB"/>
    <w:rsid w:val="005204D9"/>
    <w:rsid w:val="00521938"/>
    <w:rsid w:val="00522804"/>
    <w:rsid w:val="00523BD8"/>
    <w:rsid w:val="00523CDC"/>
    <w:rsid w:val="00524390"/>
    <w:rsid w:val="0052475E"/>
    <w:rsid w:val="005253F9"/>
    <w:rsid w:val="00525F12"/>
    <w:rsid w:val="005261BB"/>
    <w:rsid w:val="00526763"/>
    <w:rsid w:val="00526CA0"/>
    <w:rsid w:val="0052730D"/>
    <w:rsid w:val="00527A6D"/>
    <w:rsid w:val="0053041F"/>
    <w:rsid w:val="00530B40"/>
    <w:rsid w:val="00530BC0"/>
    <w:rsid w:val="005348BB"/>
    <w:rsid w:val="00534933"/>
    <w:rsid w:val="00534B8B"/>
    <w:rsid w:val="00534FA4"/>
    <w:rsid w:val="0053500D"/>
    <w:rsid w:val="0053509F"/>
    <w:rsid w:val="00535114"/>
    <w:rsid w:val="0053625D"/>
    <w:rsid w:val="00537790"/>
    <w:rsid w:val="00540A44"/>
    <w:rsid w:val="00540D5D"/>
    <w:rsid w:val="00541278"/>
    <w:rsid w:val="00541DC3"/>
    <w:rsid w:val="00543F3A"/>
    <w:rsid w:val="005440B7"/>
    <w:rsid w:val="005447F1"/>
    <w:rsid w:val="0054526B"/>
    <w:rsid w:val="00545577"/>
    <w:rsid w:val="00545E22"/>
    <w:rsid w:val="00552CD3"/>
    <w:rsid w:val="00553557"/>
    <w:rsid w:val="00554D11"/>
    <w:rsid w:val="00555B67"/>
    <w:rsid w:val="00556016"/>
    <w:rsid w:val="005565F0"/>
    <w:rsid w:val="00561297"/>
    <w:rsid w:val="00561359"/>
    <w:rsid w:val="0056152C"/>
    <w:rsid w:val="005615B5"/>
    <w:rsid w:val="005629B9"/>
    <w:rsid w:val="00564597"/>
    <w:rsid w:val="00565010"/>
    <w:rsid w:val="005659E5"/>
    <w:rsid w:val="00565E4A"/>
    <w:rsid w:val="00566EC7"/>
    <w:rsid w:val="0056715E"/>
    <w:rsid w:val="00570752"/>
    <w:rsid w:val="0057244B"/>
    <w:rsid w:val="005742F6"/>
    <w:rsid w:val="005748DE"/>
    <w:rsid w:val="0057541B"/>
    <w:rsid w:val="005760C6"/>
    <w:rsid w:val="00576AE9"/>
    <w:rsid w:val="00576BF2"/>
    <w:rsid w:val="00577F01"/>
    <w:rsid w:val="0058135E"/>
    <w:rsid w:val="0058241F"/>
    <w:rsid w:val="005831B5"/>
    <w:rsid w:val="00583789"/>
    <w:rsid w:val="00586079"/>
    <w:rsid w:val="00586225"/>
    <w:rsid w:val="005862E0"/>
    <w:rsid w:val="005874C7"/>
    <w:rsid w:val="005876F0"/>
    <w:rsid w:val="005877EB"/>
    <w:rsid w:val="00587FDE"/>
    <w:rsid w:val="005902E7"/>
    <w:rsid w:val="00590A23"/>
    <w:rsid w:val="005940AD"/>
    <w:rsid w:val="00594684"/>
    <w:rsid w:val="005952EF"/>
    <w:rsid w:val="00595F41"/>
    <w:rsid w:val="00596829"/>
    <w:rsid w:val="00597BA6"/>
    <w:rsid w:val="005A010A"/>
    <w:rsid w:val="005A05FD"/>
    <w:rsid w:val="005A09C2"/>
    <w:rsid w:val="005A1E85"/>
    <w:rsid w:val="005A2885"/>
    <w:rsid w:val="005A2DFB"/>
    <w:rsid w:val="005A35D1"/>
    <w:rsid w:val="005A3F67"/>
    <w:rsid w:val="005A6FDE"/>
    <w:rsid w:val="005B008E"/>
    <w:rsid w:val="005B056F"/>
    <w:rsid w:val="005B1250"/>
    <w:rsid w:val="005B1448"/>
    <w:rsid w:val="005B1F41"/>
    <w:rsid w:val="005B2165"/>
    <w:rsid w:val="005B28DC"/>
    <w:rsid w:val="005B4A06"/>
    <w:rsid w:val="005B4C73"/>
    <w:rsid w:val="005B4F87"/>
    <w:rsid w:val="005B59F3"/>
    <w:rsid w:val="005B6115"/>
    <w:rsid w:val="005B713C"/>
    <w:rsid w:val="005B7408"/>
    <w:rsid w:val="005B7BD9"/>
    <w:rsid w:val="005C0691"/>
    <w:rsid w:val="005C0D23"/>
    <w:rsid w:val="005C0ED2"/>
    <w:rsid w:val="005C1C08"/>
    <w:rsid w:val="005C1D2A"/>
    <w:rsid w:val="005C35FC"/>
    <w:rsid w:val="005C4192"/>
    <w:rsid w:val="005C50E5"/>
    <w:rsid w:val="005C6193"/>
    <w:rsid w:val="005C63E3"/>
    <w:rsid w:val="005D1F21"/>
    <w:rsid w:val="005D238B"/>
    <w:rsid w:val="005D29FB"/>
    <w:rsid w:val="005D2F2E"/>
    <w:rsid w:val="005D4307"/>
    <w:rsid w:val="005D4353"/>
    <w:rsid w:val="005D45B6"/>
    <w:rsid w:val="005D47C9"/>
    <w:rsid w:val="005D4CF6"/>
    <w:rsid w:val="005D5AA4"/>
    <w:rsid w:val="005D627A"/>
    <w:rsid w:val="005D6847"/>
    <w:rsid w:val="005D783C"/>
    <w:rsid w:val="005D7928"/>
    <w:rsid w:val="005D79CE"/>
    <w:rsid w:val="005E0895"/>
    <w:rsid w:val="005E0A2C"/>
    <w:rsid w:val="005E0B5E"/>
    <w:rsid w:val="005E289B"/>
    <w:rsid w:val="005E317B"/>
    <w:rsid w:val="005E390F"/>
    <w:rsid w:val="005E3A7D"/>
    <w:rsid w:val="005E3B4C"/>
    <w:rsid w:val="005E62D8"/>
    <w:rsid w:val="005E720F"/>
    <w:rsid w:val="005E7B55"/>
    <w:rsid w:val="005E7B8A"/>
    <w:rsid w:val="005F0466"/>
    <w:rsid w:val="005F0D2F"/>
    <w:rsid w:val="005F1F1B"/>
    <w:rsid w:val="005F240F"/>
    <w:rsid w:val="005F2522"/>
    <w:rsid w:val="005F45C1"/>
    <w:rsid w:val="005F471B"/>
    <w:rsid w:val="005F5267"/>
    <w:rsid w:val="005F6698"/>
    <w:rsid w:val="005F7317"/>
    <w:rsid w:val="00600C1A"/>
    <w:rsid w:val="00600CEB"/>
    <w:rsid w:val="00603D76"/>
    <w:rsid w:val="006046C9"/>
    <w:rsid w:val="00604BEE"/>
    <w:rsid w:val="006055DD"/>
    <w:rsid w:val="00606A1B"/>
    <w:rsid w:val="00607D4D"/>
    <w:rsid w:val="006103DC"/>
    <w:rsid w:val="00610672"/>
    <w:rsid w:val="00610902"/>
    <w:rsid w:val="00610A56"/>
    <w:rsid w:val="00611A0A"/>
    <w:rsid w:val="00612AF6"/>
    <w:rsid w:val="00614FCC"/>
    <w:rsid w:val="00615EA8"/>
    <w:rsid w:val="00620603"/>
    <w:rsid w:val="00620ED3"/>
    <w:rsid w:val="006210C7"/>
    <w:rsid w:val="00624641"/>
    <w:rsid w:val="00624EDD"/>
    <w:rsid w:val="0063026D"/>
    <w:rsid w:val="00630565"/>
    <w:rsid w:val="00630739"/>
    <w:rsid w:val="00630E17"/>
    <w:rsid w:val="006334F2"/>
    <w:rsid w:val="0063395E"/>
    <w:rsid w:val="00633C5F"/>
    <w:rsid w:val="00634073"/>
    <w:rsid w:val="00634DAE"/>
    <w:rsid w:val="00635497"/>
    <w:rsid w:val="00635A0B"/>
    <w:rsid w:val="00635FA4"/>
    <w:rsid w:val="006417E8"/>
    <w:rsid w:val="006423AA"/>
    <w:rsid w:val="00642642"/>
    <w:rsid w:val="0064268A"/>
    <w:rsid w:val="006427C8"/>
    <w:rsid w:val="00643379"/>
    <w:rsid w:val="006443F5"/>
    <w:rsid w:val="00645166"/>
    <w:rsid w:val="00645EA5"/>
    <w:rsid w:val="006472CF"/>
    <w:rsid w:val="0064752F"/>
    <w:rsid w:val="00647EF2"/>
    <w:rsid w:val="00650FC4"/>
    <w:rsid w:val="006512F8"/>
    <w:rsid w:val="006521EC"/>
    <w:rsid w:val="006529B9"/>
    <w:rsid w:val="006540DB"/>
    <w:rsid w:val="00657A45"/>
    <w:rsid w:val="00657A53"/>
    <w:rsid w:val="006605C5"/>
    <w:rsid w:val="00660B96"/>
    <w:rsid w:val="00660C85"/>
    <w:rsid w:val="006615E4"/>
    <w:rsid w:val="00662899"/>
    <w:rsid w:val="00662E5C"/>
    <w:rsid w:val="006664C1"/>
    <w:rsid w:val="006673DD"/>
    <w:rsid w:val="00670555"/>
    <w:rsid w:val="006714F1"/>
    <w:rsid w:val="006725F2"/>
    <w:rsid w:val="0067342B"/>
    <w:rsid w:val="0067367B"/>
    <w:rsid w:val="00673884"/>
    <w:rsid w:val="00674BC5"/>
    <w:rsid w:val="00677E77"/>
    <w:rsid w:val="00677F70"/>
    <w:rsid w:val="006801EA"/>
    <w:rsid w:val="0068108A"/>
    <w:rsid w:val="006815F0"/>
    <w:rsid w:val="00681E3A"/>
    <w:rsid w:val="0068295C"/>
    <w:rsid w:val="00683971"/>
    <w:rsid w:val="00684F08"/>
    <w:rsid w:val="00685718"/>
    <w:rsid w:val="006873A2"/>
    <w:rsid w:val="00690188"/>
    <w:rsid w:val="0069251C"/>
    <w:rsid w:val="00692E9B"/>
    <w:rsid w:val="0069310E"/>
    <w:rsid w:val="0069460D"/>
    <w:rsid w:val="006946EE"/>
    <w:rsid w:val="006955FF"/>
    <w:rsid w:val="00695A83"/>
    <w:rsid w:val="00695AB8"/>
    <w:rsid w:val="00696B9E"/>
    <w:rsid w:val="006978F4"/>
    <w:rsid w:val="006A11B2"/>
    <w:rsid w:val="006A133D"/>
    <w:rsid w:val="006A18D8"/>
    <w:rsid w:val="006A1E1F"/>
    <w:rsid w:val="006A28A4"/>
    <w:rsid w:val="006A2CD1"/>
    <w:rsid w:val="006A3892"/>
    <w:rsid w:val="006A3F09"/>
    <w:rsid w:val="006A564A"/>
    <w:rsid w:val="006A5AEC"/>
    <w:rsid w:val="006A67C4"/>
    <w:rsid w:val="006A71AC"/>
    <w:rsid w:val="006A72DD"/>
    <w:rsid w:val="006B0B5E"/>
    <w:rsid w:val="006B0BFB"/>
    <w:rsid w:val="006B2F73"/>
    <w:rsid w:val="006B4500"/>
    <w:rsid w:val="006B51CF"/>
    <w:rsid w:val="006B5A33"/>
    <w:rsid w:val="006B621C"/>
    <w:rsid w:val="006B69E6"/>
    <w:rsid w:val="006B6A4E"/>
    <w:rsid w:val="006B6BF3"/>
    <w:rsid w:val="006C03DF"/>
    <w:rsid w:val="006C1687"/>
    <w:rsid w:val="006C3730"/>
    <w:rsid w:val="006C38C5"/>
    <w:rsid w:val="006C3A84"/>
    <w:rsid w:val="006C42C8"/>
    <w:rsid w:val="006C475D"/>
    <w:rsid w:val="006C479E"/>
    <w:rsid w:val="006C5257"/>
    <w:rsid w:val="006C56A2"/>
    <w:rsid w:val="006C5EC3"/>
    <w:rsid w:val="006C5F8F"/>
    <w:rsid w:val="006C6903"/>
    <w:rsid w:val="006C739F"/>
    <w:rsid w:val="006D24D0"/>
    <w:rsid w:val="006D2577"/>
    <w:rsid w:val="006D3C6E"/>
    <w:rsid w:val="006D41C1"/>
    <w:rsid w:val="006D5429"/>
    <w:rsid w:val="006D5583"/>
    <w:rsid w:val="006D6756"/>
    <w:rsid w:val="006D7FDB"/>
    <w:rsid w:val="006E053F"/>
    <w:rsid w:val="006E1A8D"/>
    <w:rsid w:val="006E1AA3"/>
    <w:rsid w:val="006E2962"/>
    <w:rsid w:val="006E2AB6"/>
    <w:rsid w:val="006E2FED"/>
    <w:rsid w:val="006E35CC"/>
    <w:rsid w:val="006E4602"/>
    <w:rsid w:val="006E5389"/>
    <w:rsid w:val="006E721E"/>
    <w:rsid w:val="006E76A8"/>
    <w:rsid w:val="006F0569"/>
    <w:rsid w:val="006F1264"/>
    <w:rsid w:val="006F1C4E"/>
    <w:rsid w:val="006F2049"/>
    <w:rsid w:val="006F2666"/>
    <w:rsid w:val="006F32F3"/>
    <w:rsid w:val="006F3523"/>
    <w:rsid w:val="006F3526"/>
    <w:rsid w:val="006F3A4C"/>
    <w:rsid w:val="006F4E8B"/>
    <w:rsid w:val="006F6484"/>
    <w:rsid w:val="00700235"/>
    <w:rsid w:val="007017B4"/>
    <w:rsid w:val="00701A2F"/>
    <w:rsid w:val="00701FD2"/>
    <w:rsid w:val="00703D55"/>
    <w:rsid w:val="007050FE"/>
    <w:rsid w:val="0070553E"/>
    <w:rsid w:val="00705A24"/>
    <w:rsid w:val="00705F6E"/>
    <w:rsid w:val="00706966"/>
    <w:rsid w:val="00710C1A"/>
    <w:rsid w:val="00710D85"/>
    <w:rsid w:val="00710DE2"/>
    <w:rsid w:val="0071403B"/>
    <w:rsid w:val="00714795"/>
    <w:rsid w:val="00715B49"/>
    <w:rsid w:val="0071669D"/>
    <w:rsid w:val="00717849"/>
    <w:rsid w:val="00717B9D"/>
    <w:rsid w:val="00720082"/>
    <w:rsid w:val="007212D9"/>
    <w:rsid w:val="007218C6"/>
    <w:rsid w:val="0072220A"/>
    <w:rsid w:val="00722413"/>
    <w:rsid w:val="00722B59"/>
    <w:rsid w:val="00724E84"/>
    <w:rsid w:val="007250A3"/>
    <w:rsid w:val="00725209"/>
    <w:rsid w:val="0072761C"/>
    <w:rsid w:val="00727E93"/>
    <w:rsid w:val="00730E52"/>
    <w:rsid w:val="00732278"/>
    <w:rsid w:val="0073264E"/>
    <w:rsid w:val="0073389A"/>
    <w:rsid w:val="00734BA6"/>
    <w:rsid w:val="00734D9F"/>
    <w:rsid w:val="00735102"/>
    <w:rsid w:val="007355C7"/>
    <w:rsid w:val="00737589"/>
    <w:rsid w:val="00737767"/>
    <w:rsid w:val="00737E10"/>
    <w:rsid w:val="00740078"/>
    <w:rsid w:val="00740488"/>
    <w:rsid w:val="00740845"/>
    <w:rsid w:val="007408DE"/>
    <w:rsid w:val="00742991"/>
    <w:rsid w:val="00743D35"/>
    <w:rsid w:val="007443E5"/>
    <w:rsid w:val="007445CD"/>
    <w:rsid w:val="00744D3E"/>
    <w:rsid w:val="00746872"/>
    <w:rsid w:val="007478AC"/>
    <w:rsid w:val="00747D01"/>
    <w:rsid w:val="00753133"/>
    <w:rsid w:val="00755382"/>
    <w:rsid w:val="00756CC1"/>
    <w:rsid w:val="00757559"/>
    <w:rsid w:val="00757704"/>
    <w:rsid w:val="00757C76"/>
    <w:rsid w:val="00762182"/>
    <w:rsid w:val="00763C4E"/>
    <w:rsid w:val="00765910"/>
    <w:rsid w:val="00767F10"/>
    <w:rsid w:val="00767F8B"/>
    <w:rsid w:val="007701AE"/>
    <w:rsid w:val="007706AC"/>
    <w:rsid w:val="00771A73"/>
    <w:rsid w:val="00772DC4"/>
    <w:rsid w:val="007734B4"/>
    <w:rsid w:val="007737E1"/>
    <w:rsid w:val="007744E3"/>
    <w:rsid w:val="00774D0F"/>
    <w:rsid w:val="00775B6E"/>
    <w:rsid w:val="0077667B"/>
    <w:rsid w:val="00776996"/>
    <w:rsid w:val="007769C8"/>
    <w:rsid w:val="007771F3"/>
    <w:rsid w:val="00780815"/>
    <w:rsid w:val="00781A11"/>
    <w:rsid w:val="00782382"/>
    <w:rsid w:val="007828E9"/>
    <w:rsid w:val="00783221"/>
    <w:rsid w:val="007848A8"/>
    <w:rsid w:val="00785F5F"/>
    <w:rsid w:val="00790B54"/>
    <w:rsid w:val="00790D4D"/>
    <w:rsid w:val="00792D50"/>
    <w:rsid w:val="007930A9"/>
    <w:rsid w:val="0079379A"/>
    <w:rsid w:val="00794EE5"/>
    <w:rsid w:val="00795347"/>
    <w:rsid w:val="00795817"/>
    <w:rsid w:val="0079623C"/>
    <w:rsid w:val="00797E96"/>
    <w:rsid w:val="007A00FA"/>
    <w:rsid w:val="007A0909"/>
    <w:rsid w:val="007A152C"/>
    <w:rsid w:val="007A2055"/>
    <w:rsid w:val="007A308C"/>
    <w:rsid w:val="007A5B8D"/>
    <w:rsid w:val="007A6ED5"/>
    <w:rsid w:val="007A7C35"/>
    <w:rsid w:val="007B0A57"/>
    <w:rsid w:val="007B0E21"/>
    <w:rsid w:val="007B1F5B"/>
    <w:rsid w:val="007B2151"/>
    <w:rsid w:val="007B2401"/>
    <w:rsid w:val="007B2699"/>
    <w:rsid w:val="007B29BB"/>
    <w:rsid w:val="007B371B"/>
    <w:rsid w:val="007B3E81"/>
    <w:rsid w:val="007B4CFD"/>
    <w:rsid w:val="007B55EB"/>
    <w:rsid w:val="007B5EA8"/>
    <w:rsid w:val="007B7A24"/>
    <w:rsid w:val="007C0EDB"/>
    <w:rsid w:val="007C1B8B"/>
    <w:rsid w:val="007C1F86"/>
    <w:rsid w:val="007C211B"/>
    <w:rsid w:val="007C3CC4"/>
    <w:rsid w:val="007C4651"/>
    <w:rsid w:val="007C538F"/>
    <w:rsid w:val="007C5770"/>
    <w:rsid w:val="007C7693"/>
    <w:rsid w:val="007C7A02"/>
    <w:rsid w:val="007C7A9B"/>
    <w:rsid w:val="007D07D4"/>
    <w:rsid w:val="007D2B9A"/>
    <w:rsid w:val="007D3F60"/>
    <w:rsid w:val="007D517A"/>
    <w:rsid w:val="007D64A5"/>
    <w:rsid w:val="007D7B25"/>
    <w:rsid w:val="007E0B2C"/>
    <w:rsid w:val="007E1B10"/>
    <w:rsid w:val="007E2290"/>
    <w:rsid w:val="007E2BCF"/>
    <w:rsid w:val="007E5952"/>
    <w:rsid w:val="007E6513"/>
    <w:rsid w:val="007E6C11"/>
    <w:rsid w:val="007E6D1B"/>
    <w:rsid w:val="007E744A"/>
    <w:rsid w:val="007E79E4"/>
    <w:rsid w:val="007E79EE"/>
    <w:rsid w:val="007F10E2"/>
    <w:rsid w:val="007F153B"/>
    <w:rsid w:val="007F216A"/>
    <w:rsid w:val="007F2598"/>
    <w:rsid w:val="007F4FB8"/>
    <w:rsid w:val="007F5349"/>
    <w:rsid w:val="007F5406"/>
    <w:rsid w:val="007F5A9F"/>
    <w:rsid w:val="007F68B7"/>
    <w:rsid w:val="007F6925"/>
    <w:rsid w:val="007F6AB4"/>
    <w:rsid w:val="007F6FA7"/>
    <w:rsid w:val="00800B2F"/>
    <w:rsid w:val="00800C0A"/>
    <w:rsid w:val="008013B1"/>
    <w:rsid w:val="008018AB"/>
    <w:rsid w:val="00802CA6"/>
    <w:rsid w:val="00804388"/>
    <w:rsid w:val="008043D0"/>
    <w:rsid w:val="008053E6"/>
    <w:rsid w:val="00806B28"/>
    <w:rsid w:val="00807FA0"/>
    <w:rsid w:val="00811651"/>
    <w:rsid w:val="00811BD1"/>
    <w:rsid w:val="00811EE3"/>
    <w:rsid w:val="00812911"/>
    <w:rsid w:val="00813DD7"/>
    <w:rsid w:val="0081455E"/>
    <w:rsid w:val="00814C97"/>
    <w:rsid w:val="00814FB3"/>
    <w:rsid w:val="008154DC"/>
    <w:rsid w:val="00816711"/>
    <w:rsid w:val="00816DDD"/>
    <w:rsid w:val="00820CE5"/>
    <w:rsid w:val="00820D6D"/>
    <w:rsid w:val="00821409"/>
    <w:rsid w:val="00822572"/>
    <w:rsid w:val="008234BE"/>
    <w:rsid w:val="008239E1"/>
    <w:rsid w:val="00823CD5"/>
    <w:rsid w:val="00824BBD"/>
    <w:rsid w:val="0082550C"/>
    <w:rsid w:val="0082608E"/>
    <w:rsid w:val="00830590"/>
    <w:rsid w:val="00830821"/>
    <w:rsid w:val="008311A5"/>
    <w:rsid w:val="00832C1B"/>
    <w:rsid w:val="00833B51"/>
    <w:rsid w:val="00834F83"/>
    <w:rsid w:val="00835C0D"/>
    <w:rsid w:val="00836537"/>
    <w:rsid w:val="00837780"/>
    <w:rsid w:val="008418F8"/>
    <w:rsid w:val="00841964"/>
    <w:rsid w:val="00841979"/>
    <w:rsid w:val="008431B9"/>
    <w:rsid w:val="00843AEA"/>
    <w:rsid w:val="00843DDD"/>
    <w:rsid w:val="00843FBC"/>
    <w:rsid w:val="00845346"/>
    <w:rsid w:val="00846CE5"/>
    <w:rsid w:val="00847975"/>
    <w:rsid w:val="00850E17"/>
    <w:rsid w:val="00850E67"/>
    <w:rsid w:val="0085182F"/>
    <w:rsid w:val="008520D8"/>
    <w:rsid w:val="0085270E"/>
    <w:rsid w:val="00852AFA"/>
    <w:rsid w:val="0086087C"/>
    <w:rsid w:val="00862C11"/>
    <w:rsid w:val="00862D35"/>
    <w:rsid w:val="0086325D"/>
    <w:rsid w:val="008632FD"/>
    <w:rsid w:val="00863536"/>
    <w:rsid w:val="00863EDA"/>
    <w:rsid w:val="0086479B"/>
    <w:rsid w:val="0086588D"/>
    <w:rsid w:val="00865AEC"/>
    <w:rsid w:val="00867B9D"/>
    <w:rsid w:val="00872BC2"/>
    <w:rsid w:val="00874359"/>
    <w:rsid w:val="008746B0"/>
    <w:rsid w:val="00874E7E"/>
    <w:rsid w:val="00876D7D"/>
    <w:rsid w:val="0088146E"/>
    <w:rsid w:val="00881EC5"/>
    <w:rsid w:val="00882082"/>
    <w:rsid w:val="008832E9"/>
    <w:rsid w:val="008839A9"/>
    <w:rsid w:val="00884AB3"/>
    <w:rsid w:val="00885DAB"/>
    <w:rsid w:val="0088623F"/>
    <w:rsid w:val="008864D5"/>
    <w:rsid w:val="00887EAF"/>
    <w:rsid w:val="00890450"/>
    <w:rsid w:val="0089148D"/>
    <w:rsid w:val="008914DE"/>
    <w:rsid w:val="008916BC"/>
    <w:rsid w:val="00892B18"/>
    <w:rsid w:val="008937BB"/>
    <w:rsid w:val="008940BA"/>
    <w:rsid w:val="008940D0"/>
    <w:rsid w:val="00894F86"/>
    <w:rsid w:val="00895039"/>
    <w:rsid w:val="0089525C"/>
    <w:rsid w:val="008A19DF"/>
    <w:rsid w:val="008A2598"/>
    <w:rsid w:val="008A3969"/>
    <w:rsid w:val="008A39C3"/>
    <w:rsid w:val="008A4B0B"/>
    <w:rsid w:val="008A4E8F"/>
    <w:rsid w:val="008A511D"/>
    <w:rsid w:val="008A6FBB"/>
    <w:rsid w:val="008A71BE"/>
    <w:rsid w:val="008A7AFB"/>
    <w:rsid w:val="008A7D67"/>
    <w:rsid w:val="008B1555"/>
    <w:rsid w:val="008B18E8"/>
    <w:rsid w:val="008B1AAB"/>
    <w:rsid w:val="008B2862"/>
    <w:rsid w:val="008B3250"/>
    <w:rsid w:val="008B338A"/>
    <w:rsid w:val="008B3A53"/>
    <w:rsid w:val="008B4226"/>
    <w:rsid w:val="008B4730"/>
    <w:rsid w:val="008B5600"/>
    <w:rsid w:val="008B58BF"/>
    <w:rsid w:val="008B72B2"/>
    <w:rsid w:val="008B7715"/>
    <w:rsid w:val="008B7C55"/>
    <w:rsid w:val="008C0044"/>
    <w:rsid w:val="008C0AC2"/>
    <w:rsid w:val="008C0D4F"/>
    <w:rsid w:val="008C0D82"/>
    <w:rsid w:val="008C22FA"/>
    <w:rsid w:val="008C2936"/>
    <w:rsid w:val="008C2B16"/>
    <w:rsid w:val="008C3618"/>
    <w:rsid w:val="008C4A03"/>
    <w:rsid w:val="008C69EB"/>
    <w:rsid w:val="008C6AF2"/>
    <w:rsid w:val="008D11B4"/>
    <w:rsid w:val="008D2195"/>
    <w:rsid w:val="008D2785"/>
    <w:rsid w:val="008D2D89"/>
    <w:rsid w:val="008D6F75"/>
    <w:rsid w:val="008D7C62"/>
    <w:rsid w:val="008D7FB3"/>
    <w:rsid w:val="008E196B"/>
    <w:rsid w:val="008E2905"/>
    <w:rsid w:val="008E2FCA"/>
    <w:rsid w:val="008E39D5"/>
    <w:rsid w:val="008E4120"/>
    <w:rsid w:val="008E5364"/>
    <w:rsid w:val="008E53F8"/>
    <w:rsid w:val="008E5D7B"/>
    <w:rsid w:val="008E67A4"/>
    <w:rsid w:val="008E6E7F"/>
    <w:rsid w:val="008E7EBC"/>
    <w:rsid w:val="008F03CA"/>
    <w:rsid w:val="008F1688"/>
    <w:rsid w:val="008F1852"/>
    <w:rsid w:val="008F25CA"/>
    <w:rsid w:val="008F38C1"/>
    <w:rsid w:val="008F3F58"/>
    <w:rsid w:val="008F4A6C"/>
    <w:rsid w:val="008F5352"/>
    <w:rsid w:val="00900991"/>
    <w:rsid w:val="00900CF1"/>
    <w:rsid w:val="00900D91"/>
    <w:rsid w:val="00900E63"/>
    <w:rsid w:val="00902EF7"/>
    <w:rsid w:val="009043B1"/>
    <w:rsid w:val="00904899"/>
    <w:rsid w:val="00904C23"/>
    <w:rsid w:val="00906634"/>
    <w:rsid w:val="00907881"/>
    <w:rsid w:val="00907BCB"/>
    <w:rsid w:val="009107CC"/>
    <w:rsid w:val="00910814"/>
    <w:rsid w:val="0091293B"/>
    <w:rsid w:val="00914C59"/>
    <w:rsid w:val="009150BC"/>
    <w:rsid w:val="0091547C"/>
    <w:rsid w:val="00915C49"/>
    <w:rsid w:val="00915F78"/>
    <w:rsid w:val="009175D2"/>
    <w:rsid w:val="00917CF9"/>
    <w:rsid w:val="0092081A"/>
    <w:rsid w:val="00922B14"/>
    <w:rsid w:val="00923FDE"/>
    <w:rsid w:val="009247FC"/>
    <w:rsid w:val="00924C34"/>
    <w:rsid w:val="009279DD"/>
    <w:rsid w:val="009302A2"/>
    <w:rsid w:val="00930795"/>
    <w:rsid w:val="009309F2"/>
    <w:rsid w:val="00930A64"/>
    <w:rsid w:val="00931D9E"/>
    <w:rsid w:val="009324BF"/>
    <w:rsid w:val="00932A74"/>
    <w:rsid w:val="00932BEA"/>
    <w:rsid w:val="0093311A"/>
    <w:rsid w:val="009333D5"/>
    <w:rsid w:val="00933F4E"/>
    <w:rsid w:val="009346A9"/>
    <w:rsid w:val="00935083"/>
    <w:rsid w:val="009354AE"/>
    <w:rsid w:val="00935867"/>
    <w:rsid w:val="0093647A"/>
    <w:rsid w:val="00936F11"/>
    <w:rsid w:val="0094248E"/>
    <w:rsid w:val="009426EA"/>
    <w:rsid w:val="009433B5"/>
    <w:rsid w:val="00945313"/>
    <w:rsid w:val="009462D6"/>
    <w:rsid w:val="009474EE"/>
    <w:rsid w:val="00950B85"/>
    <w:rsid w:val="009529B0"/>
    <w:rsid w:val="009536F1"/>
    <w:rsid w:val="00953DB4"/>
    <w:rsid w:val="00954F1F"/>
    <w:rsid w:val="00956405"/>
    <w:rsid w:val="00956A49"/>
    <w:rsid w:val="00960863"/>
    <w:rsid w:val="00961071"/>
    <w:rsid w:val="00961795"/>
    <w:rsid w:val="009641DE"/>
    <w:rsid w:val="009665B9"/>
    <w:rsid w:val="0096704D"/>
    <w:rsid w:val="009676BF"/>
    <w:rsid w:val="00970B3E"/>
    <w:rsid w:val="009710C2"/>
    <w:rsid w:val="009714F6"/>
    <w:rsid w:val="0097210C"/>
    <w:rsid w:val="009726A2"/>
    <w:rsid w:val="00972751"/>
    <w:rsid w:val="00972EBA"/>
    <w:rsid w:val="00973501"/>
    <w:rsid w:val="00973D86"/>
    <w:rsid w:val="00974DFF"/>
    <w:rsid w:val="00974F3D"/>
    <w:rsid w:val="009753FC"/>
    <w:rsid w:val="00975DF7"/>
    <w:rsid w:val="00977D50"/>
    <w:rsid w:val="00980C21"/>
    <w:rsid w:val="0098145B"/>
    <w:rsid w:val="00981D08"/>
    <w:rsid w:val="00982247"/>
    <w:rsid w:val="00983E86"/>
    <w:rsid w:val="00985689"/>
    <w:rsid w:val="0098574A"/>
    <w:rsid w:val="009877C5"/>
    <w:rsid w:val="0099038E"/>
    <w:rsid w:val="00990666"/>
    <w:rsid w:val="009909BB"/>
    <w:rsid w:val="00990E83"/>
    <w:rsid w:val="00991971"/>
    <w:rsid w:val="00992BB6"/>
    <w:rsid w:val="0099330D"/>
    <w:rsid w:val="00994062"/>
    <w:rsid w:val="00994CDE"/>
    <w:rsid w:val="0099525D"/>
    <w:rsid w:val="00996104"/>
    <w:rsid w:val="0099613A"/>
    <w:rsid w:val="009968D5"/>
    <w:rsid w:val="00996D2E"/>
    <w:rsid w:val="009973E5"/>
    <w:rsid w:val="009979AB"/>
    <w:rsid w:val="009A0E93"/>
    <w:rsid w:val="009A307E"/>
    <w:rsid w:val="009A3326"/>
    <w:rsid w:val="009A36A1"/>
    <w:rsid w:val="009A446B"/>
    <w:rsid w:val="009A522C"/>
    <w:rsid w:val="009A6140"/>
    <w:rsid w:val="009A64A3"/>
    <w:rsid w:val="009A7134"/>
    <w:rsid w:val="009A784F"/>
    <w:rsid w:val="009B0372"/>
    <w:rsid w:val="009B13E5"/>
    <w:rsid w:val="009B18F4"/>
    <w:rsid w:val="009B2581"/>
    <w:rsid w:val="009B2B65"/>
    <w:rsid w:val="009B3654"/>
    <w:rsid w:val="009B3921"/>
    <w:rsid w:val="009B7468"/>
    <w:rsid w:val="009B7AF0"/>
    <w:rsid w:val="009B7C71"/>
    <w:rsid w:val="009B7DB9"/>
    <w:rsid w:val="009B7EB5"/>
    <w:rsid w:val="009C057A"/>
    <w:rsid w:val="009C226A"/>
    <w:rsid w:val="009C3D44"/>
    <w:rsid w:val="009C3E7D"/>
    <w:rsid w:val="009C42D0"/>
    <w:rsid w:val="009C6455"/>
    <w:rsid w:val="009C6B74"/>
    <w:rsid w:val="009C7344"/>
    <w:rsid w:val="009C7F28"/>
    <w:rsid w:val="009D0554"/>
    <w:rsid w:val="009D0588"/>
    <w:rsid w:val="009D5417"/>
    <w:rsid w:val="009D65B6"/>
    <w:rsid w:val="009D6B2A"/>
    <w:rsid w:val="009D77DD"/>
    <w:rsid w:val="009E0C66"/>
    <w:rsid w:val="009E0E6D"/>
    <w:rsid w:val="009E365C"/>
    <w:rsid w:val="009E3AC2"/>
    <w:rsid w:val="009E3DD4"/>
    <w:rsid w:val="009E430F"/>
    <w:rsid w:val="009E525D"/>
    <w:rsid w:val="009E5FAF"/>
    <w:rsid w:val="009E67D5"/>
    <w:rsid w:val="009E7E91"/>
    <w:rsid w:val="009F0937"/>
    <w:rsid w:val="009F269D"/>
    <w:rsid w:val="009F3C12"/>
    <w:rsid w:val="009F43D8"/>
    <w:rsid w:val="009F5947"/>
    <w:rsid w:val="009F5F64"/>
    <w:rsid w:val="009F76C9"/>
    <w:rsid w:val="009F7852"/>
    <w:rsid w:val="00A0051A"/>
    <w:rsid w:val="00A00703"/>
    <w:rsid w:val="00A00B43"/>
    <w:rsid w:val="00A02205"/>
    <w:rsid w:val="00A02EAB"/>
    <w:rsid w:val="00A03433"/>
    <w:rsid w:val="00A03D65"/>
    <w:rsid w:val="00A049B2"/>
    <w:rsid w:val="00A064AA"/>
    <w:rsid w:val="00A07452"/>
    <w:rsid w:val="00A1036A"/>
    <w:rsid w:val="00A1038E"/>
    <w:rsid w:val="00A103B8"/>
    <w:rsid w:val="00A112F9"/>
    <w:rsid w:val="00A119B3"/>
    <w:rsid w:val="00A11F74"/>
    <w:rsid w:val="00A127A8"/>
    <w:rsid w:val="00A14692"/>
    <w:rsid w:val="00A1581A"/>
    <w:rsid w:val="00A16E8A"/>
    <w:rsid w:val="00A173A8"/>
    <w:rsid w:val="00A20041"/>
    <w:rsid w:val="00A20147"/>
    <w:rsid w:val="00A201D0"/>
    <w:rsid w:val="00A22E43"/>
    <w:rsid w:val="00A27B19"/>
    <w:rsid w:val="00A31376"/>
    <w:rsid w:val="00A31CC8"/>
    <w:rsid w:val="00A31FB1"/>
    <w:rsid w:val="00A320BA"/>
    <w:rsid w:val="00A32969"/>
    <w:rsid w:val="00A331EB"/>
    <w:rsid w:val="00A34066"/>
    <w:rsid w:val="00A34DC1"/>
    <w:rsid w:val="00A352C5"/>
    <w:rsid w:val="00A35D91"/>
    <w:rsid w:val="00A36FC6"/>
    <w:rsid w:val="00A37DF9"/>
    <w:rsid w:val="00A402D6"/>
    <w:rsid w:val="00A40DE8"/>
    <w:rsid w:val="00A42231"/>
    <w:rsid w:val="00A42769"/>
    <w:rsid w:val="00A432F2"/>
    <w:rsid w:val="00A43822"/>
    <w:rsid w:val="00A43DAD"/>
    <w:rsid w:val="00A45D9F"/>
    <w:rsid w:val="00A47248"/>
    <w:rsid w:val="00A47890"/>
    <w:rsid w:val="00A47B55"/>
    <w:rsid w:val="00A50A38"/>
    <w:rsid w:val="00A50A5A"/>
    <w:rsid w:val="00A5180C"/>
    <w:rsid w:val="00A520E8"/>
    <w:rsid w:val="00A52526"/>
    <w:rsid w:val="00A5554F"/>
    <w:rsid w:val="00A56E6C"/>
    <w:rsid w:val="00A578D0"/>
    <w:rsid w:val="00A6055D"/>
    <w:rsid w:val="00A6126D"/>
    <w:rsid w:val="00A62DF4"/>
    <w:rsid w:val="00A630EE"/>
    <w:rsid w:val="00A6359F"/>
    <w:rsid w:val="00A63813"/>
    <w:rsid w:val="00A63E6E"/>
    <w:rsid w:val="00A650FF"/>
    <w:rsid w:val="00A65D98"/>
    <w:rsid w:val="00A66F18"/>
    <w:rsid w:val="00A67C0F"/>
    <w:rsid w:val="00A70894"/>
    <w:rsid w:val="00A70B90"/>
    <w:rsid w:val="00A72DA2"/>
    <w:rsid w:val="00A72DF6"/>
    <w:rsid w:val="00A732A2"/>
    <w:rsid w:val="00A739BB"/>
    <w:rsid w:val="00A73C21"/>
    <w:rsid w:val="00A76551"/>
    <w:rsid w:val="00A767F4"/>
    <w:rsid w:val="00A76AEF"/>
    <w:rsid w:val="00A76D7E"/>
    <w:rsid w:val="00A770B6"/>
    <w:rsid w:val="00A775B3"/>
    <w:rsid w:val="00A778F5"/>
    <w:rsid w:val="00A8335B"/>
    <w:rsid w:val="00A836E3"/>
    <w:rsid w:val="00A8397D"/>
    <w:rsid w:val="00A8638D"/>
    <w:rsid w:val="00A869C7"/>
    <w:rsid w:val="00A86A5C"/>
    <w:rsid w:val="00A86E7B"/>
    <w:rsid w:val="00A86F83"/>
    <w:rsid w:val="00A91848"/>
    <w:rsid w:val="00A9277D"/>
    <w:rsid w:val="00A93063"/>
    <w:rsid w:val="00A93431"/>
    <w:rsid w:val="00A93A8C"/>
    <w:rsid w:val="00A961A6"/>
    <w:rsid w:val="00A9634A"/>
    <w:rsid w:val="00A9668D"/>
    <w:rsid w:val="00A967F4"/>
    <w:rsid w:val="00A97C54"/>
    <w:rsid w:val="00AA0BDA"/>
    <w:rsid w:val="00AA0D8B"/>
    <w:rsid w:val="00AA16C3"/>
    <w:rsid w:val="00AA172F"/>
    <w:rsid w:val="00AA193C"/>
    <w:rsid w:val="00AA2D8D"/>
    <w:rsid w:val="00AA5463"/>
    <w:rsid w:val="00AA718F"/>
    <w:rsid w:val="00AA7636"/>
    <w:rsid w:val="00AA7821"/>
    <w:rsid w:val="00AB2DC3"/>
    <w:rsid w:val="00AB3948"/>
    <w:rsid w:val="00AB5051"/>
    <w:rsid w:val="00AB6295"/>
    <w:rsid w:val="00AB785B"/>
    <w:rsid w:val="00AB7A62"/>
    <w:rsid w:val="00AC0208"/>
    <w:rsid w:val="00AC050D"/>
    <w:rsid w:val="00AC1E50"/>
    <w:rsid w:val="00AC2C22"/>
    <w:rsid w:val="00AC3E49"/>
    <w:rsid w:val="00AC4264"/>
    <w:rsid w:val="00AC43FA"/>
    <w:rsid w:val="00AC469D"/>
    <w:rsid w:val="00AC495E"/>
    <w:rsid w:val="00AC6E04"/>
    <w:rsid w:val="00AC7A18"/>
    <w:rsid w:val="00AD0747"/>
    <w:rsid w:val="00AD1BEB"/>
    <w:rsid w:val="00AD1D0F"/>
    <w:rsid w:val="00AD25AB"/>
    <w:rsid w:val="00AD32D1"/>
    <w:rsid w:val="00AD3557"/>
    <w:rsid w:val="00AD4D62"/>
    <w:rsid w:val="00AE15DE"/>
    <w:rsid w:val="00AE1BCF"/>
    <w:rsid w:val="00AE1F7B"/>
    <w:rsid w:val="00AE2DDB"/>
    <w:rsid w:val="00AE4F5F"/>
    <w:rsid w:val="00AE573A"/>
    <w:rsid w:val="00AE6114"/>
    <w:rsid w:val="00AE6F22"/>
    <w:rsid w:val="00AE7229"/>
    <w:rsid w:val="00AE7296"/>
    <w:rsid w:val="00AF0EA6"/>
    <w:rsid w:val="00AF11C9"/>
    <w:rsid w:val="00AF1F8F"/>
    <w:rsid w:val="00AF2858"/>
    <w:rsid w:val="00AF2BA3"/>
    <w:rsid w:val="00AF3222"/>
    <w:rsid w:val="00AF5E8F"/>
    <w:rsid w:val="00AF705C"/>
    <w:rsid w:val="00AF71C0"/>
    <w:rsid w:val="00AF7C23"/>
    <w:rsid w:val="00B00827"/>
    <w:rsid w:val="00B00F3B"/>
    <w:rsid w:val="00B00FFD"/>
    <w:rsid w:val="00B01F13"/>
    <w:rsid w:val="00B02519"/>
    <w:rsid w:val="00B0394E"/>
    <w:rsid w:val="00B03A8D"/>
    <w:rsid w:val="00B04F79"/>
    <w:rsid w:val="00B05654"/>
    <w:rsid w:val="00B05D40"/>
    <w:rsid w:val="00B06352"/>
    <w:rsid w:val="00B07194"/>
    <w:rsid w:val="00B07EDE"/>
    <w:rsid w:val="00B11808"/>
    <w:rsid w:val="00B11A9B"/>
    <w:rsid w:val="00B124AF"/>
    <w:rsid w:val="00B130B8"/>
    <w:rsid w:val="00B15632"/>
    <w:rsid w:val="00B156C4"/>
    <w:rsid w:val="00B163F3"/>
    <w:rsid w:val="00B21A7E"/>
    <w:rsid w:val="00B225C6"/>
    <w:rsid w:val="00B229D7"/>
    <w:rsid w:val="00B23725"/>
    <w:rsid w:val="00B23C72"/>
    <w:rsid w:val="00B2558D"/>
    <w:rsid w:val="00B2716E"/>
    <w:rsid w:val="00B3017A"/>
    <w:rsid w:val="00B302F3"/>
    <w:rsid w:val="00B306AE"/>
    <w:rsid w:val="00B318B6"/>
    <w:rsid w:val="00B32067"/>
    <w:rsid w:val="00B3412E"/>
    <w:rsid w:val="00B34574"/>
    <w:rsid w:val="00B35799"/>
    <w:rsid w:val="00B36CC8"/>
    <w:rsid w:val="00B36FD6"/>
    <w:rsid w:val="00B37D4A"/>
    <w:rsid w:val="00B414DF"/>
    <w:rsid w:val="00B423CD"/>
    <w:rsid w:val="00B433DC"/>
    <w:rsid w:val="00B4395B"/>
    <w:rsid w:val="00B43C8F"/>
    <w:rsid w:val="00B43DF3"/>
    <w:rsid w:val="00B44149"/>
    <w:rsid w:val="00B44F17"/>
    <w:rsid w:val="00B472E1"/>
    <w:rsid w:val="00B475F7"/>
    <w:rsid w:val="00B47A07"/>
    <w:rsid w:val="00B531A7"/>
    <w:rsid w:val="00B53A80"/>
    <w:rsid w:val="00B54175"/>
    <w:rsid w:val="00B56679"/>
    <w:rsid w:val="00B56EA9"/>
    <w:rsid w:val="00B5714E"/>
    <w:rsid w:val="00B60246"/>
    <w:rsid w:val="00B61966"/>
    <w:rsid w:val="00B637DB"/>
    <w:rsid w:val="00B64176"/>
    <w:rsid w:val="00B645B4"/>
    <w:rsid w:val="00B6620F"/>
    <w:rsid w:val="00B66291"/>
    <w:rsid w:val="00B66802"/>
    <w:rsid w:val="00B66D1B"/>
    <w:rsid w:val="00B67FBB"/>
    <w:rsid w:val="00B70131"/>
    <w:rsid w:val="00B70F7C"/>
    <w:rsid w:val="00B73C5D"/>
    <w:rsid w:val="00B7407F"/>
    <w:rsid w:val="00B746D0"/>
    <w:rsid w:val="00B77416"/>
    <w:rsid w:val="00B77E00"/>
    <w:rsid w:val="00B80488"/>
    <w:rsid w:val="00B82362"/>
    <w:rsid w:val="00B84091"/>
    <w:rsid w:val="00B84A80"/>
    <w:rsid w:val="00B854E7"/>
    <w:rsid w:val="00B854FE"/>
    <w:rsid w:val="00B864BB"/>
    <w:rsid w:val="00B86ECD"/>
    <w:rsid w:val="00B877DC"/>
    <w:rsid w:val="00B904D2"/>
    <w:rsid w:val="00B9131D"/>
    <w:rsid w:val="00B917FF"/>
    <w:rsid w:val="00B91B23"/>
    <w:rsid w:val="00B91DDA"/>
    <w:rsid w:val="00B92A6F"/>
    <w:rsid w:val="00B93F79"/>
    <w:rsid w:val="00B94B7D"/>
    <w:rsid w:val="00B94FE1"/>
    <w:rsid w:val="00B95B48"/>
    <w:rsid w:val="00B976C5"/>
    <w:rsid w:val="00B979A1"/>
    <w:rsid w:val="00BA0345"/>
    <w:rsid w:val="00BA0F0F"/>
    <w:rsid w:val="00BA11AA"/>
    <w:rsid w:val="00BA1B19"/>
    <w:rsid w:val="00BA2417"/>
    <w:rsid w:val="00BA27C4"/>
    <w:rsid w:val="00BA42BA"/>
    <w:rsid w:val="00BA47DF"/>
    <w:rsid w:val="00BA4917"/>
    <w:rsid w:val="00BA4C95"/>
    <w:rsid w:val="00BA4E8A"/>
    <w:rsid w:val="00BA57C7"/>
    <w:rsid w:val="00BA7880"/>
    <w:rsid w:val="00BA7CEA"/>
    <w:rsid w:val="00BB1E5C"/>
    <w:rsid w:val="00BB2BF5"/>
    <w:rsid w:val="00BB2C51"/>
    <w:rsid w:val="00BB30FC"/>
    <w:rsid w:val="00BB37BF"/>
    <w:rsid w:val="00BB39AF"/>
    <w:rsid w:val="00BB579D"/>
    <w:rsid w:val="00BB59E8"/>
    <w:rsid w:val="00BB5D31"/>
    <w:rsid w:val="00BB653D"/>
    <w:rsid w:val="00BB6C8E"/>
    <w:rsid w:val="00BB78B3"/>
    <w:rsid w:val="00BC12BA"/>
    <w:rsid w:val="00BC236F"/>
    <w:rsid w:val="00BC29CB"/>
    <w:rsid w:val="00BC3924"/>
    <w:rsid w:val="00BC438F"/>
    <w:rsid w:val="00BC4CB4"/>
    <w:rsid w:val="00BC71A2"/>
    <w:rsid w:val="00BC7C23"/>
    <w:rsid w:val="00BC7E7A"/>
    <w:rsid w:val="00BD1844"/>
    <w:rsid w:val="00BD18A2"/>
    <w:rsid w:val="00BD1AC8"/>
    <w:rsid w:val="00BD1F3B"/>
    <w:rsid w:val="00BD1FBC"/>
    <w:rsid w:val="00BD229D"/>
    <w:rsid w:val="00BD372E"/>
    <w:rsid w:val="00BD48CE"/>
    <w:rsid w:val="00BD5D53"/>
    <w:rsid w:val="00BD6A11"/>
    <w:rsid w:val="00BD6FB2"/>
    <w:rsid w:val="00BD7098"/>
    <w:rsid w:val="00BD7368"/>
    <w:rsid w:val="00BE1A68"/>
    <w:rsid w:val="00BE1FAE"/>
    <w:rsid w:val="00BE26B4"/>
    <w:rsid w:val="00BE277E"/>
    <w:rsid w:val="00BE3DE6"/>
    <w:rsid w:val="00BE3EC3"/>
    <w:rsid w:val="00BE4662"/>
    <w:rsid w:val="00BE4F93"/>
    <w:rsid w:val="00BE5419"/>
    <w:rsid w:val="00BF0B5A"/>
    <w:rsid w:val="00BF0C34"/>
    <w:rsid w:val="00BF445B"/>
    <w:rsid w:val="00BF55E5"/>
    <w:rsid w:val="00BF6302"/>
    <w:rsid w:val="00BF733B"/>
    <w:rsid w:val="00BF7E16"/>
    <w:rsid w:val="00C00214"/>
    <w:rsid w:val="00C018F3"/>
    <w:rsid w:val="00C02387"/>
    <w:rsid w:val="00C02607"/>
    <w:rsid w:val="00C02800"/>
    <w:rsid w:val="00C02895"/>
    <w:rsid w:val="00C05134"/>
    <w:rsid w:val="00C05877"/>
    <w:rsid w:val="00C0635B"/>
    <w:rsid w:val="00C0752F"/>
    <w:rsid w:val="00C1035D"/>
    <w:rsid w:val="00C11ABF"/>
    <w:rsid w:val="00C11F01"/>
    <w:rsid w:val="00C12465"/>
    <w:rsid w:val="00C151A7"/>
    <w:rsid w:val="00C1635B"/>
    <w:rsid w:val="00C16B01"/>
    <w:rsid w:val="00C174C6"/>
    <w:rsid w:val="00C175BB"/>
    <w:rsid w:val="00C176BA"/>
    <w:rsid w:val="00C20406"/>
    <w:rsid w:val="00C21238"/>
    <w:rsid w:val="00C21F28"/>
    <w:rsid w:val="00C2236A"/>
    <w:rsid w:val="00C22603"/>
    <w:rsid w:val="00C22C0F"/>
    <w:rsid w:val="00C22F55"/>
    <w:rsid w:val="00C233B1"/>
    <w:rsid w:val="00C303E5"/>
    <w:rsid w:val="00C3095A"/>
    <w:rsid w:val="00C30FDB"/>
    <w:rsid w:val="00C329FD"/>
    <w:rsid w:val="00C332CA"/>
    <w:rsid w:val="00C33A19"/>
    <w:rsid w:val="00C359C8"/>
    <w:rsid w:val="00C35C48"/>
    <w:rsid w:val="00C36093"/>
    <w:rsid w:val="00C363F8"/>
    <w:rsid w:val="00C36527"/>
    <w:rsid w:val="00C36646"/>
    <w:rsid w:val="00C411B1"/>
    <w:rsid w:val="00C42033"/>
    <w:rsid w:val="00C422DD"/>
    <w:rsid w:val="00C44092"/>
    <w:rsid w:val="00C455A1"/>
    <w:rsid w:val="00C50393"/>
    <w:rsid w:val="00C50602"/>
    <w:rsid w:val="00C523CA"/>
    <w:rsid w:val="00C52ED2"/>
    <w:rsid w:val="00C53327"/>
    <w:rsid w:val="00C554F3"/>
    <w:rsid w:val="00C60C2B"/>
    <w:rsid w:val="00C60D73"/>
    <w:rsid w:val="00C61013"/>
    <w:rsid w:val="00C624CC"/>
    <w:rsid w:val="00C63140"/>
    <w:rsid w:val="00C63211"/>
    <w:rsid w:val="00C642DD"/>
    <w:rsid w:val="00C64327"/>
    <w:rsid w:val="00C64F66"/>
    <w:rsid w:val="00C66126"/>
    <w:rsid w:val="00C67060"/>
    <w:rsid w:val="00C72040"/>
    <w:rsid w:val="00C723FF"/>
    <w:rsid w:val="00C73243"/>
    <w:rsid w:val="00C73531"/>
    <w:rsid w:val="00C74446"/>
    <w:rsid w:val="00C75963"/>
    <w:rsid w:val="00C7614C"/>
    <w:rsid w:val="00C7646F"/>
    <w:rsid w:val="00C7694A"/>
    <w:rsid w:val="00C80931"/>
    <w:rsid w:val="00C80DBB"/>
    <w:rsid w:val="00C813DF"/>
    <w:rsid w:val="00C81503"/>
    <w:rsid w:val="00C81FDA"/>
    <w:rsid w:val="00C82053"/>
    <w:rsid w:val="00C82474"/>
    <w:rsid w:val="00C82BCC"/>
    <w:rsid w:val="00C82BFE"/>
    <w:rsid w:val="00C82D74"/>
    <w:rsid w:val="00C83614"/>
    <w:rsid w:val="00C853D2"/>
    <w:rsid w:val="00C85F48"/>
    <w:rsid w:val="00C87F58"/>
    <w:rsid w:val="00C91ED4"/>
    <w:rsid w:val="00C92990"/>
    <w:rsid w:val="00C929CD"/>
    <w:rsid w:val="00C9315F"/>
    <w:rsid w:val="00C9549B"/>
    <w:rsid w:val="00C9646A"/>
    <w:rsid w:val="00C9670D"/>
    <w:rsid w:val="00C96DDD"/>
    <w:rsid w:val="00C9757D"/>
    <w:rsid w:val="00CA073E"/>
    <w:rsid w:val="00CA1422"/>
    <w:rsid w:val="00CA2156"/>
    <w:rsid w:val="00CA29DE"/>
    <w:rsid w:val="00CA2C7B"/>
    <w:rsid w:val="00CA2EEA"/>
    <w:rsid w:val="00CA3494"/>
    <w:rsid w:val="00CA470E"/>
    <w:rsid w:val="00CA5C72"/>
    <w:rsid w:val="00CA6083"/>
    <w:rsid w:val="00CA649E"/>
    <w:rsid w:val="00CA6C28"/>
    <w:rsid w:val="00CA6C77"/>
    <w:rsid w:val="00CA7B9B"/>
    <w:rsid w:val="00CB0419"/>
    <w:rsid w:val="00CB05E4"/>
    <w:rsid w:val="00CB1F67"/>
    <w:rsid w:val="00CB2EB4"/>
    <w:rsid w:val="00CB3972"/>
    <w:rsid w:val="00CB3F64"/>
    <w:rsid w:val="00CB413B"/>
    <w:rsid w:val="00CB42ED"/>
    <w:rsid w:val="00CB5D45"/>
    <w:rsid w:val="00CB6A3F"/>
    <w:rsid w:val="00CB6E44"/>
    <w:rsid w:val="00CB7DB1"/>
    <w:rsid w:val="00CC0B5F"/>
    <w:rsid w:val="00CC0DDF"/>
    <w:rsid w:val="00CC21FA"/>
    <w:rsid w:val="00CC268F"/>
    <w:rsid w:val="00CC4553"/>
    <w:rsid w:val="00CC5CBB"/>
    <w:rsid w:val="00CC6497"/>
    <w:rsid w:val="00CD01B1"/>
    <w:rsid w:val="00CD15FB"/>
    <w:rsid w:val="00CD239C"/>
    <w:rsid w:val="00CD2CF4"/>
    <w:rsid w:val="00CD3B23"/>
    <w:rsid w:val="00CD4988"/>
    <w:rsid w:val="00CD56BB"/>
    <w:rsid w:val="00CD5804"/>
    <w:rsid w:val="00CD58BB"/>
    <w:rsid w:val="00CD5909"/>
    <w:rsid w:val="00CD6621"/>
    <w:rsid w:val="00CD69EE"/>
    <w:rsid w:val="00CE051C"/>
    <w:rsid w:val="00CE1CE5"/>
    <w:rsid w:val="00CE2C57"/>
    <w:rsid w:val="00CE3391"/>
    <w:rsid w:val="00CE44BE"/>
    <w:rsid w:val="00CE484C"/>
    <w:rsid w:val="00CE4CD1"/>
    <w:rsid w:val="00CE4CEC"/>
    <w:rsid w:val="00CE7938"/>
    <w:rsid w:val="00CF0138"/>
    <w:rsid w:val="00CF0AF7"/>
    <w:rsid w:val="00CF0D84"/>
    <w:rsid w:val="00CF1181"/>
    <w:rsid w:val="00CF26EF"/>
    <w:rsid w:val="00CF3860"/>
    <w:rsid w:val="00CF3FA5"/>
    <w:rsid w:val="00CF4DBB"/>
    <w:rsid w:val="00CF61C4"/>
    <w:rsid w:val="00CF6C40"/>
    <w:rsid w:val="00CF79EE"/>
    <w:rsid w:val="00D00471"/>
    <w:rsid w:val="00D01256"/>
    <w:rsid w:val="00D01648"/>
    <w:rsid w:val="00D0297C"/>
    <w:rsid w:val="00D03A12"/>
    <w:rsid w:val="00D03D02"/>
    <w:rsid w:val="00D03FCE"/>
    <w:rsid w:val="00D04666"/>
    <w:rsid w:val="00D047C1"/>
    <w:rsid w:val="00D055FA"/>
    <w:rsid w:val="00D06791"/>
    <w:rsid w:val="00D07E06"/>
    <w:rsid w:val="00D108F4"/>
    <w:rsid w:val="00D10E9A"/>
    <w:rsid w:val="00D121F4"/>
    <w:rsid w:val="00D12A50"/>
    <w:rsid w:val="00D12CC7"/>
    <w:rsid w:val="00D12FA4"/>
    <w:rsid w:val="00D13030"/>
    <w:rsid w:val="00D143AB"/>
    <w:rsid w:val="00D143D6"/>
    <w:rsid w:val="00D163F0"/>
    <w:rsid w:val="00D17320"/>
    <w:rsid w:val="00D175AD"/>
    <w:rsid w:val="00D17A15"/>
    <w:rsid w:val="00D17BCE"/>
    <w:rsid w:val="00D210D0"/>
    <w:rsid w:val="00D22033"/>
    <w:rsid w:val="00D22FBF"/>
    <w:rsid w:val="00D23EB6"/>
    <w:rsid w:val="00D23FDC"/>
    <w:rsid w:val="00D24009"/>
    <w:rsid w:val="00D250B1"/>
    <w:rsid w:val="00D26760"/>
    <w:rsid w:val="00D26A5F"/>
    <w:rsid w:val="00D26FC8"/>
    <w:rsid w:val="00D30CEC"/>
    <w:rsid w:val="00D320FE"/>
    <w:rsid w:val="00D321E3"/>
    <w:rsid w:val="00D3273E"/>
    <w:rsid w:val="00D32D97"/>
    <w:rsid w:val="00D339D6"/>
    <w:rsid w:val="00D357A5"/>
    <w:rsid w:val="00D37828"/>
    <w:rsid w:val="00D414D8"/>
    <w:rsid w:val="00D41B9E"/>
    <w:rsid w:val="00D41E23"/>
    <w:rsid w:val="00D423D3"/>
    <w:rsid w:val="00D42A0B"/>
    <w:rsid w:val="00D432A5"/>
    <w:rsid w:val="00D4377C"/>
    <w:rsid w:val="00D43E1B"/>
    <w:rsid w:val="00D43F97"/>
    <w:rsid w:val="00D44109"/>
    <w:rsid w:val="00D459D8"/>
    <w:rsid w:val="00D45F5D"/>
    <w:rsid w:val="00D46205"/>
    <w:rsid w:val="00D46EF0"/>
    <w:rsid w:val="00D47126"/>
    <w:rsid w:val="00D47157"/>
    <w:rsid w:val="00D47266"/>
    <w:rsid w:val="00D508B4"/>
    <w:rsid w:val="00D510A2"/>
    <w:rsid w:val="00D51A94"/>
    <w:rsid w:val="00D51DF1"/>
    <w:rsid w:val="00D52292"/>
    <w:rsid w:val="00D52B27"/>
    <w:rsid w:val="00D5357B"/>
    <w:rsid w:val="00D5362C"/>
    <w:rsid w:val="00D55574"/>
    <w:rsid w:val="00D567C2"/>
    <w:rsid w:val="00D57747"/>
    <w:rsid w:val="00D57934"/>
    <w:rsid w:val="00D57AC2"/>
    <w:rsid w:val="00D57C85"/>
    <w:rsid w:val="00D60690"/>
    <w:rsid w:val="00D60D0A"/>
    <w:rsid w:val="00D62650"/>
    <w:rsid w:val="00D63536"/>
    <w:rsid w:val="00D637CF"/>
    <w:rsid w:val="00D6439D"/>
    <w:rsid w:val="00D64E22"/>
    <w:rsid w:val="00D65492"/>
    <w:rsid w:val="00D656F3"/>
    <w:rsid w:val="00D657C4"/>
    <w:rsid w:val="00D6598D"/>
    <w:rsid w:val="00D65E08"/>
    <w:rsid w:val="00D66D01"/>
    <w:rsid w:val="00D70416"/>
    <w:rsid w:val="00D706F9"/>
    <w:rsid w:val="00D715BF"/>
    <w:rsid w:val="00D71BDD"/>
    <w:rsid w:val="00D733BF"/>
    <w:rsid w:val="00D7358E"/>
    <w:rsid w:val="00D73D92"/>
    <w:rsid w:val="00D74578"/>
    <w:rsid w:val="00D74BA3"/>
    <w:rsid w:val="00D75260"/>
    <w:rsid w:val="00D752D3"/>
    <w:rsid w:val="00D779DF"/>
    <w:rsid w:val="00D77C17"/>
    <w:rsid w:val="00D80B10"/>
    <w:rsid w:val="00D811B9"/>
    <w:rsid w:val="00D81910"/>
    <w:rsid w:val="00D81A62"/>
    <w:rsid w:val="00D825A8"/>
    <w:rsid w:val="00D82D08"/>
    <w:rsid w:val="00D83E0A"/>
    <w:rsid w:val="00D841EE"/>
    <w:rsid w:val="00D84410"/>
    <w:rsid w:val="00D8442C"/>
    <w:rsid w:val="00D848DE"/>
    <w:rsid w:val="00D85033"/>
    <w:rsid w:val="00D8505F"/>
    <w:rsid w:val="00D852B5"/>
    <w:rsid w:val="00D85CDD"/>
    <w:rsid w:val="00D8631C"/>
    <w:rsid w:val="00D9065B"/>
    <w:rsid w:val="00D90ABB"/>
    <w:rsid w:val="00D90DB2"/>
    <w:rsid w:val="00D927A4"/>
    <w:rsid w:val="00D929C1"/>
    <w:rsid w:val="00D92AD1"/>
    <w:rsid w:val="00D9329C"/>
    <w:rsid w:val="00D94799"/>
    <w:rsid w:val="00D9518F"/>
    <w:rsid w:val="00D95B09"/>
    <w:rsid w:val="00D95E31"/>
    <w:rsid w:val="00D9657D"/>
    <w:rsid w:val="00D96E3C"/>
    <w:rsid w:val="00DA2760"/>
    <w:rsid w:val="00DA3118"/>
    <w:rsid w:val="00DA3771"/>
    <w:rsid w:val="00DA4155"/>
    <w:rsid w:val="00DA5454"/>
    <w:rsid w:val="00DA6D17"/>
    <w:rsid w:val="00DA7625"/>
    <w:rsid w:val="00DB1B3D"/>
    <w:rsid w:val="00DB1CF6"/>
    <w:rsid w:val="00DB1E42"/>
    <w:rsid w:val="00DB2187"/>
    <w:rsid w:val="00DB274A"/>
    <w:rsid w:val="00DB36AC"/>
    <w:rsid w:val="00DB3BD9"/>
    <w:rsid w:val="00DB4017"/>
    <w:rsid w:val="00DB56AA"/>
    <w:rsid w:val="00DB5C9D"/>
    <w:rsid w:val="00DB5E93"/>
    <w:rsid w:val="00DB64A1"/>
    <w:rsid w:val="00DB6CDE"/>
    <w:rsid w:val="00DB77D9"/>
    <w:rsid w:val="00DB78AB"/>
    <w:rsid w:val="00DC0A18"/>
    <w:rsid w:val="00DC1C71"/>
    <w:rsid w:val="00DC26C8"/>
    <w:rsid w:val="00DC27CB"/>
    <w:rsid w:val="00DC3B45"/>
    <w:rsid w:val="00DC5492"/>
    <w:rsid w:val="00DC574E"/>
    <w:rsid w:val="00DC5AC9"/>
    <w:rsid w:val="00DC5CEE"/>
    <w:rsid w:val="00DC5F1F"/>
    <w:rsid w:val="00DC63DF"/>
    <w:rsid w:val="00DC6466"/>
    <w:rsid w:val="00DD03EB"/>
    <w:rsid w:val="00DD074D"/>
    <w:rsid w:val="00DD0CB9"/>
    <w:rsid w:val="00DD0E45"/>
    <w:rsid w:val="00DD1084"/>
    <w:rsid w:val="00DD17F7"/>
    <w:rsid w:val="00DD3AFE"/>
    <w:rsid w:val="00DD3F6D"/>
    <w:rsid w:val="00DD69A2"/>
    <w:rsid w:val="00DD6A15"/>
    <w:rsid w:val="00DD6EDE"/>
    <w:rsid w:val="00DD7CA2"/>
    <w:rsid w:val="00DD7D72"/>
    <w:rsid w:val="00DE1457"/>
    <w:rsid w:val="00DE1BBF"/>
    <w:rsid w:val="00DE1E1E"/>
    <w:rsid w:val="00DE2252"/>
    <w:rsid w:val="00DE2DE1"/>
    <w:rsid w:val="00DE3675"/>
    <w:rsid w:val="00DE435E"/>
    <w:rsid w:val="00DE4F78"/>
    <w:rsid w:val="00DE6892"/>
    <w:rsid w:val="00DE73D2"/>
    <w:rsid w:val="00DE78FC"/>
    <w:rsid w:val="00DF09C8"/>
    <w:rsid w:val="00DF17F0"/>
    <w:rsid w:val="00DF3D5E"/>
    <w:rsid w:val="00DF3F7D"/>
    <w:rsid w:val="00DF4354"/>
    <w:rsid w:val="00DF4D19"/>
    <w:rsid w:val="00DF4F41"/>
    <w:rsid w:val="00DF5431"/>
    <w:rsid w:val="00DF5BAD"/>
    <w:rsid w:val="00DF6F96"/>
    <w:rsid w:val="00DF73F0"/>
    <w:rsid w:val="00DF77E8"/>
    <w:rsid w:val="00E01A14"/>
    <w:rsid w:val="00E01C7C"/>
    <w:rsid w:val="00E0361D"/>
    <w:rsid w:val="00E036E3"/>
    <w:rsid w:val="00E037A5"/>
    <w:rsid w:val="00E03E6A"/>
    <w:rsid w:val="00E03E89"/>
    <w:rsid w:val="00E0421F"/>
    <w:rsid w:val="00E04417"/>
    <w:rsid w:val="00E07FED"/>
    <w:rsid w:val="00E1034E"/>
    <w:rsid w:val="00E111AA"/>
    <w:rsid w:val="00E11DE4"/>
    <w:rsid w:val="00E12C9E"/>
    <w:rsid w:val="00E13257"/>
    <w:rsid w:val="00E1469B"/>
    <w:rsid w:val="00E14CE7"/>
    <w:rsid w:val="00E153DE"/>
    <w:rsid w:val="00E15D29"/>
    <w:rsid w:val="00E17EA8"/>
    <w:rsid w:val="00E204E5"/>
    <w:rsid w:val="00E205E6"/>
    <w:rsid w:val="00E21B50"/>
    <w:rsid w:val="00E2331F"/>
    <w:rsid w:val="00E23575"/>
    <w:rsid w:val="00E23DB0"/>
    <w:rsid w:val="00E25239"/>
    <w:rsid w:val="00E26358"/>
    <w:rsid w:val="00E26ED8"/>
    <w:rsid w:val="00E27A81"/>
    <w:rsid w:val="00E27D28"/>
    <w:rsid w:val="00E27D3D"/>
    <w:rsid w:val="00E27EF5"/>
    <w:rsid w:val="00E3094A"/>
    <w:rsid w:val="00E31586"/>
    <w:rsid w:val="00E32611"/>
    <w:rsid w:val="00E326B1"/>
    <w:rsid w:val="00E33D9A"/>
    <w:rsid w:val="00E344E4"/>
    <w:rsid w:val="00E347BA"/>
    <w:rsid w:val="00E34F1F"/>
    <w:rsid w:val="00E3536D"/>
    <w:rsid w:val="00E3771C"/>
    <w:rsid w:val="00E37C92"/>
    <w:rsid w:val="00E37F08"/>
    <w:rsid w:val="00E40CB5"/>
    <w:rsid w:val="00E42543"/>
    <w:rsid w:val="00E42B16"/>
    <w:rsid w:val="00E43328"/>
    <w:rsid w:val="00E446FE"/>
    <w:rsid w:val="00E4700A"/>
    <w:rsid w:val="00E47DFA"/>
    <w:rsid w:val="00E5026A"/>
    <w:rsid w:val="00E51186"/>
    <w:rsid w:val="00E521C5"/>
    <w:rsid w:val="00E5368C"/>
    <w:rsid w:val="00E538F4"/>
    <w:rsid w:val="00E548DB"/>
    <w:rsid w:val="00E560A3"/>
    <w:rsid w:val="00E56293"/>
    <w:rsid w:val="00E603FB"/>
    <w:rsid w:val="00E629E6"/>
    <w:rsid w:val="00E630C4"/>
    <w:rsid w:val="00E6374A"/>
    <w:rsid w:val="00E63E0C"/>
    <w:rsid w:val="00E63FEB"/>
    <w:rsid w:val="00E64925"/>
    <w:rsid w:val="00E6516D"/>
    <w:rsid w:val="00E65C0D"/>
    <w:rsid w:val="00E65E49"/>
    <w:rsid w:val="00E661B6"/>
    <w:rsid w:val="00E672B4"/>
    <w:rsid w:val="00E71F80"/>
    <w:rsid w:val="00E722CE"/>
    <w:rsid w:val="00E722E6"/>
    <w:rsid w:val="00E7236C"/>
    <w:rsid w:val="00E72D39"/>
    <w:rsid w:val="00E74647"/>
    <w:rsid w:val="00E746E7"/>
    <w:rsid w:val="00E74A2E"/>
    <w:rsid w:val="00E74AD0"/>
    <w:rsid w:val="00E74BB2"/>
    <w:rsid w:val="00E74C03"/>
    <w:rsid w:val="00E75F5A"/>
    <w:rsid w:val="00E763CA"/>
    <w:rsid w:val="00E805F9"/>
    <w:rsid w:val="00E81DD0"/>
    <w:rsid w:val="00E81F71"/>
    <w:rsid w:val="00E82334"/>
    <w:rsid w:val="00E82788"/>
    <w:rsid w:val="00E8333F"/>
    <w:rsid w:val="00E83E36"/>
    <w:rsid w:val="00E84D29"/>
    <w:rsid w:val="00E84FEE"/>
    <w:rsid w:val="00E85225"/>
    <w:rsid w:val="00E872AD"/>
    <w:rsid w:val="00E879E2"/>
    <w:rsid w:val="00E90530"/>
    <w:rsid w:val="00E90AE2"/>
    <w:rsid w:val="00E91593"/>
    <w:rsid w:val="00E92A94"/>
    <w:rsid w:val="00E936EB"/>
    <w:rsid w:val="00E944B5"/>
    <w:rsid w:val="00E9567A"/>
    <w:rsid w:val="00E9585A"/>
    <w:rsid w:val="00E95932"/>
    <w:rsid w:val="00E960C0"/>
    <w:rsid w:val="00E97E91"/>
    <w:rsid w:val="00EA03F4"/>
    <w:rsid w:val="00EA04FA"/>
    <w:rsid w:val="00EA0640"/>
    <w:rsid w:val="00EA18E5"/>
    <w:rsid w:val="00EA1F1E"/>
    <w:rsid w:val="00EA37E4"/>
    <w:rsid w:val="00EA521F"/>
    <w:rsid w:val="00EA6D20"/>
    <w:rsid w:val="00EA6DFF"/>
    <w:rsid w:val="00EB07DE"/>
    <w:rsid w:val="00EB0FF4"/>
    <w:rsid w:val="00EB1910"/>
    <w:rsid w:val="00EB1E11"/>
    <w:rsid w:val="00EB275B"/>
    <w:rsid w:val="00EB2BA4"/>
    <w:rsid w:val="00EB2C7E"/>
    <w:rsid w:val="00EB3C89"/>
    <w:rsid w:val="00EB4713"/>
    <w:rsid w:val="00EB4D58"/>
    <w:rsid w:val="00EB6124"/>
    <w:rsid w:val="00EB65A9"/>
    <w:rsid w:val="00EB66CB"/>
    <w:rsid w:val="00EB6916"/>
    <w:rsid w:val="00EB6BC2"/>
    <w:rsid w:val="00EC0D4C"/>
    <w:rsid w:val="00EC0D6B"/>
    <w:rsid w:val="00EC1208"/>
    <w:rsid w:val="00EC135F"/>
    <w:rsid w:val="00EC1454"/>
    <w:rsid w:val="00EC187C"/>
    <w:rsid w:val="00EC1AA4"/>
    <w:rsid w:val="00EC1B2D"/>
    <w:rsid w:val="00EC21E4"/>
    <w:rsid w:val="00EC2656"/>
    <w:rsid w:val="00EC464B"/>
    <w:rsid w:val="00EC4765"/>
    <w:rsid w:val="00EC6858"/>
    <w:rsid w:val="00EC7175"/>
    <w:rsid w:val="00ED0364"/>
    <w:rsid w:val="00ED04E7"/>
    <w:rsid w:val="00ED0EE1"/>
    <w:rsid w:val="00ED294E"/>
    <w:rsid w:val="00ED41DA"/>
    <w:rsid w:val="00ED4740"/>
    <w:rsid w:val="00ED58BF"/>
    <w:rsid w:val="00ED5CCB"/>
    <w:rsid w:val="00ED6536"/>
    <w:rsid w:val="00ED7551"/>
    <w:rsid w:val="00ED78AA"/>
    <w:rsid w:val="00ED7D78"/>
    <w:rsid w:val="00EE004F"/>
    <w:rsid w:val="00EE19BB"/>
    <w:rsid w:val="00EE203D"/>
    <w:rsid w:val="00EE2462"/>
    <w:rsid w:val="00EE3237"/>
    <w:rsid w:val="00EE45E4"/>
    <w:rsid w:val="00EE5601"/>
    <w:rsid w:val="00EE58E6"/>
    <w:rsid w:val="00EE6802"/>
    <w:rsid w:val="00EE6D0F"/>
    <w:rsid w:val="00EE75EE"/>
    <w:rsid w:val="00EF0541"/>
    <w:rsid w:val="00EF0F44"/>
    <w:rsid w:val="00EF1AC3"/>
    <w:rsid w:val="00EF20FD"/>
    <w:rsid w:val="00EF3948"/>
    <w:rsid w:val="00EF3E4A"/>
    <w:rsid w:val="00EF3E5E"/>
    <w:rsid w:val="00EF4BDC"/>
    <w:rsid w:val="00EF4D9B"/>
    <w:rsid w:val="00EF4F3A"/>
    <w:rsid w:val="00EF6774"/>
    <w:rsid w:val="00F011EB"/>
    <w:rsid w:val="00F036E0"/>
    <w:rsid w:val="00F048FE"/>
    <w:rsid w:val="00F05194"/>
    <w:rsid w:val="00F0577A"/>
    <w:rsid w:val="00F05A84"/>
    <w:rsid w:val="00F05A8C"/>
    <w:rsid w:val="00F05C90"/>
    <w:rsid w:val="00F05F3E"/>
    <w:rsid w:val="00F0624D"/>
    <w:rsid w:val="00F07047"/>
    <w:rsid w:val="00F0753C"/>
    <w:rsid w:val="00F10884"/>
    <w:rsid w:val="00F11588"/>
    <w:rsid w:val="00F1280A"/>
    <w:rsid w:val="00F149E4"/>
    <w:rsid w:val="00F14D27"/>
    <w:rsid w:val="00F14F30"/>
    <w:rsid w:val="00F15092"/>
    <w:rsid w:val="00F15106"/>
    <w:rsid w:val="00F15B32"/>
    <w:rsid w:val="00F16602"/>
    <w:rsid w:val="00F16863"/>
    <w:rsid w:val="00F16CCD"/>
    <w:rsid w:val="00F20B0F"/>
    <w:rsid w:val="00F20CD3"/>
    <w:rsid w:val="00F211FA"/>
    <w:rsid w:val="00F2153D"/>
    <w:rsid w:val="00F216A4"/>
    <w:rsid w:val="00F221B4"/>
    <w:rsid w:val="00F22544"/>
    <w:rsid w:val="00F22955"/>
    <w:rsid w:val="00F22BCD"/>
    <w:rsid w:val="00F22CF2"/>
    <w:rsid w:val="00F22DEE"/>
    <w:rsid w:val="00F23595"/>
    <w:rsid w:val="00F258FC"/>
    <w:rsid w:val="00F25B7F"/>
    <w:rsid w:val="00F26652"/>
    <w:rsid w:val="00F2763C"/>
    <w:rsid w:val="00F301CA"/>
    <w:rsid w:val="00F304E0"/>
    <w:rsid w:val="00F3120A"/>
    <w:rsid w:val="00F31CE4"/>
    <w:rsid w:val="00F328C4"/>
    <w:rsid w:val="00F33A62"/>
    <w:rsid w:val="00F33D94"/>
    <w:rsid w:val="00F343CA"/>
    <w:rsid w:val="00F3664D"/>
    <w:rsid w:val="00F36CB3"/>
    <w:rsid w:val="00F379C1"/>
    <w:rsid w:val="00F421AB"/>
    <w:rsid w:val="00F42C7D"/>
    <w:rsid w:val="00F435F9"/>
    <w:rsid w:val="00F44BD1"/>
    <w:rsid w:val="00F44CC4"/>
    <w:rsid w:val="00F45648"/>
    <w:rsid w:val="00F45B29"/>
    <w:rsid w:val="00F46D1D"/>
    <w:rsid w:val="00F46E8B"/>
    <w:rsid w:val="00F472C1"/>
    <w:rsid w:val="00F47A9D"/>
    <w:rsid w:val="00F506F3"/>
    <w:rsid w:val="00F509E1"/>
    <w:rsid w:val="00F51410"/>
    <w:rsid w:val="00F53602"/>
    <w:rsid w:val="00F53A53"/>
    <w:rsid w:val="00F53CD8"/>
    <w:rsid w:val="00F55FFA"/>
    <w:rsid w:val="00F56102"/>
    <w:rsid w:val="00F56393"/>
    <w:rsid w:val="00F5685C"/>
    <w:rsid w:val="00F56EB5"/>
    <w:rsid w:val="00F575B6"/>
    <w:rsid w:val="00F57AC0"/>
    <w:rsid w:val="00F57BEB"/>
    <w:rsid w:val="00F57FEA"/>
    <w:rsid w:val="00F60833"/>
    <w:rsid w:val="00F61888"/>
    <w:rsid w:val="00F61A9B"/>
    <w:rsid w:val="00F62098"/>
    <w:rsid w:val="00F62686"/>
    <w:rsid w:val="00F62878"/>
    <w:rsid w:val="00F630A2"/>
    <w:rsid w:val="00F63DCB"/>
    <w:rsid w:val="00F642F6"/>
    <w:rsid w:val="00F64ED4"/>
    <w:rsid w:val="00F6725B"/>
    <w:rsid w:val="00F70DC1"/>
    <w:rsid w:val="00F716E9"/>
    <w:rsid w:val="00F71B6D"/>
    <w:rsid w:val="00F71F07"/>
    <w:rsid w:val="00F72955"/>
    <w:rsid w:val="00F729E8"/>
    <w:rsid w:val="00F72A24"/>
    <w:rsid w:val="00F72B6F"/>
    <w:rsid w:val="00F739E8"/>
    <w:rsid w:val="00F74B89"/>
    <w:rsid w:val="00F75F67"/>
    <w:rsid w:val="00F76378"/>
    <w:rsid w:val="00F766F4"/>
    <w:rsid w:val="00F8122A"/>
    <w:rsid w:val="00F81BF2"/>
    <w:rsid w:val="00F8373B"/>
    <w:rsid w:val="00F838A6"/>
    <w:rsid w:val="00F84D4A"/>
    <w:rsid w:val="00F8538F"/>
    <w:rsid w:val="00F85A3E"/>
    <w:rsid w:val="00F85B67"/>
    <w:rsid w:val="00F85D2F"/>
    <w:rsid w:val="00F865C4"/>
    <w:rsid w:val="00F86DEC"/>
    <w:rsid w:val="00F90C37"/>
    <w:rsid w:val="00F91B3C"/>
    <w:rsid w:val="00F91D7C"/>
    <w:rsid w:val="00F92131"/>
    <w:rsid w:val="00F94395"/>
    <w:rsid w:val="00F9547E"/>
    <w:rsid w:val="00F95F92"/>
    <w:rsid w:val="00F96898"/>
    <w:rsid w:val="00F97398"/>
    <w:rsid w:val="00F97C9E"/>
    <w:rsid w:val="00F97FD7"/>
    <w:rsid w:val="00FA0696"/>
    <w:rsid w:val="00FA1700"/>
    <w:rsid w:val="00FA250D"/>
    <w:rsid w:val="00FA2E22"/>
    <w:rsid w:val="00FA3063"/>
    <w:rsid w:val="00FA7540"/>
    <w:rsid w:val="00FA7BF0"/>
    <w:rsid w:val="00FA7DAC"/>
    <w:rsid w:val="00FB0BF6"/>
    <w:rsid w:val="00FB0EE3"/>
    <w:rsid w:val="00FB16EE"/>
    <w:rsid w:val="00FB1B94"/>
    <w:rsid w:val="00FB2222"/>
    <w:rsid w:val="00FB22F8"/>
    <w:rsid w:val="00FB2893"/>
    <w:rsid w:val="00FB28C9"/>
    <w:rsid w:val="00FB3D75"/>
    <w:rsid w:val="00FB4055"/>
    <w:rsid w:val="00FB40D7"/>
    <w:rsid w:val="00FB4BED"/>
    <w:rsid w:val="00FB6024"/>
    <w:rsid w:val="00FC0195"/>
    <w:rsid w:val="00FC23CF"/>
    <w:rsid w:val="00FC27AE"/>
    <w:rsid w:val="00FC3661"/>
    <w:rsid w:val="00FC4EEB"/>
    <w:rsid w:val="00FC5003"/>
    <w:rsid w:val="00FC5BA0"/>
    <w:rsid w:val="00FC5FD8"/>
    <w:rsid w:val="00FC631F"/>
    <w:rsid w:val="00FD058B"/>
    <w:rsid w:val="00FD0762"/>
    <w:rsid w:val="00FD1190"/>
    <w:rsid w:val="00FD119F"/>
    <w:rsid w:val="00FD1498"/>
    <w:rsid w:val="00FD2C9D"/>
    <w:rsid w:val="00FD4A37"/>
    <w:rsid w:val="00FD5F75"/>
    <w:rsid w:val="00FD754A"/>
    <w:rsid w:val="00FD7B4C"/>
    <w:rsid w:val="00FD7D87"/>
    <w:rsid w:val="00FE03E8"/>
    <w:rsid w:val="00FE0712"/>
    <w:rsid w:val="00FE0D5C"/>
    <w:rsid w:val="00FE1DBB"/>
    <w:rsid w:val="00FE2238"/>
    <w:rsid w:val="00FE223D"/>
    <w:rsid w:val="00FE34B7"/>
    <w:rsid w:val="00FE39A4"/>
    <w:rsid w:val="00FE4F9E"/>
    <w:rsid w:val="00FE520C"/>
    <w:rsid w:val="00FE64B3"/>
    <w:rsid w:val="00FE6871"/>
    <w:rsid w:val="00FE6C4B"/>
    <w:rsid w:val="00FE722C"/>
    <w:rsid w:val="00FF09FD"/>
    <w:rsid w:val="00FF1D07"/>
    <w:rsid w:val="00FF2415"/>
    <w:rsid w:val="00FF25FA"/>
    <w:rsid w:val="00FF3609"/>
    <w:rsid w:val="00FF3B7B"/>
    <w:rsid w:val="00FF47E5"/>
    <w:rsid w:val="00FF5729"/>
    <w:rsid w:val="00FF7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5447F1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3E6C3E"/>
    <w:pPr>
      <w:keepNext/>
      <w:spacing w:before="180" w:after="180" w:line="720" w:lineRule="auto"/>
      <w:jc w:val="center"/>
      <w:outlineLvl w:val="0"/>
    </w:pPr>
    <w:rPr>
      <w:rFonts w:ascii="Cambria" w:eastAsia="標楷體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qFormat/>
    <w:rsid w:val="00141FB0"/>
    <w:pPr>
      <w:keepNext/>
      <w:spacing w:line="720" w:lineRule="auto"/>
      <w:outlineLvl w:val="1"/>
    </w:pPr>
    <w:rPr>
      <w:rFonts w:ascii="Cambria" w:eastAsia="標楷體" w:hAnsi="Cambria"/>
      <w:b/>
      <w:bCs/>
      <w:sz w:val="40"/>
      <w:szCs w:val="48"/>
    </w:rPr>
  </w:style>
  <w:style w:type="paragraph" w:styleId="3">
    <w:name w:val="heading 3"/>
    <w:basedOn w:val="a"/>
    <w:next w:val="a"/>
    <w:link w:val="30"/>
    <w:uiPriority w:val="9"/>
    <w:qFormat/>
    <w:rsid w:val="00E75F5A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qFormat/>
    <w:rsid w:val="001E4503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E6C3E"/>
    <w:rPr>
      <w:rFonts w:ascii="Cambria" w:eastAsia="標楷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7219C"/>
    <w:rPr>
      <w:rFonts w:ascii="Cambria" w:eastAsia="標楷體" w:hAnsi="Cambria" w:cs="Times New Roman"/>
      <w:b/>
      <w:bCs/>
      <w:sz w:val="40"/>
      <w:szCs w:val="48"/>
    </w:rPr>
  </w:style>
  <w:style w:type="character" w:customStyle="1" w:styleId="30">
    <w:name w:val="標題 3 字元"/>
    <w:basedOn w:val="a0"/>
    <w:link w:val="3"/>
    <w:uiPriority w:val="9"/>
    <w:rsid w:val="00E75F5A"/>
    <w:rPr>
      <w:rFonts w:ascii="Cambria" w:eastAsia="新細明體" w:hAnsi="Cambria" w:cs="Times New Roman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E75F5A"/>
    <w:pPr>
      <w:ind w:leftChars="200" w:left="480"/>
    </w:pPr>
  </w:style>
  <w:style w:type="character" w:customStyle="1" w:styleId="apple-style-span">
    <w:name w:val="apple-style-span"/>
    <w:basedOn w:val="a0"/>
    <w:rsid w:val="00757C76"/>
  </w:style>
  <w:style w:type="paragraph" w:styleId="11">
    <w:name w:val="toc 1"/>
    <w:basedOn w:val="a"/>
    <w:next w:val="a"/>
    <w:autoRedefine/>
    <w:uiPriority w:val="39"/>
    <w:unhideWhenUsed/>
    <w:rsid w:val="00DD3F6D"/>
  </w:style>
  <w:style w:type="paragraph" w:styleId="21">
    <w:name w:val="toc 2"/>
    <w:basedOn w:val="a"/>
    <w:next w:val="a"/>
    <w:autoRedefine/>
    <w:uiPriority w:val="39"/>
    <w:unhideWhenUsed/>
    <w:rsid w:val="00DD3F6D"/>
    <w:pPr>
      <w:ind w:leftChars="200" w:left="480"/>
    </w:pPr>
  </w:style>
  <w:style w:type="character" w:styleId="a4">
    <w:name w:val="Hyperlink"/>
    <w:basedOn w:val="a0"/>
    <w:uiPriority w:val="99"/>
    <w:unhideWhenUsed/>
    <w:rsid w:val="00DD3F6D"/>
    <w:rPr>
      <w:color w:val="0000FF"/>
      <w:u w:val="single"/>
    </w:rPr>
  </w:style>
  <w:style w:type="paragraph" w:styleId="a5">
    <w:name w:val="TOC Heading"/>
    <w:basedOn w:val="1"/>
    <w:next w:val="a"/>
    <w:uiPriority w:val="39"/>
    <w:qFormat/>
    <w:rsid w:val="00DD3F6D"/>
    <w:pPr>
      <w:keepLines/>
      <w:widowControl/>
      <w:spacing w:before="480" w:after="0" w:line="276" w:lineRule="auto"/>
      <w:outlineLvl w:val="9"/>
    </w:pPr>
    <w:rPr>
      <w:rFonts w:eastAsia="新細明體"/>
      <w:color w:val="365F91"/>
      <w:kern w:val="0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DD3F6D"/>
    <w:rPr>
      <w:rFonts w:ascii="Cambria" w:hAnsi="Cambria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D3F6D"/>
    <w:rPr>
      <w:rFonts w:ascii="Cambria" w:eastAsia="新細明體" w:hAnsi="Cambria" w:cs="Times New Roman"/>
      <w:sz w:val="18"/>
      <w:szCs w:val="18"/>
    </w:rPr>
  </w:style>
  <w:style w:type="paragraph" w:styleId="a8">
    <w:name w:val="caption"/>
    <w:basedOn w:val="a"/>
    <w:next w:val="a"/>
    <w:uiPriority w:val="35"/>
    <w:qFormat/>
    <w:rsid w:val="00043707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F61888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F61888"/>
  </w:style>
  <w:style w:type="character" w:customStyle="1" w:styleId="ab">
    <w:name w:val="註解文字 字元"/>
    <w:basedOn w:val="a0"/>
    <w:link w:val="aa"/>
    <w:uiPriority w:val="99"/>
    <w:semiHidden/>
    <w:rsid w:val="00F61888"/>
  </w:style>
  <w:style w:type="paragraph" w:styleId="ac">
    <w:name w:val="annotation subject"/>
    <w:basedOn w:val="aa"/>
    <w:next w:val="aa"/>
    <w:link w:val="ad"/>
    <w:uiPriority w:val="99"/>
    <w:semiHidden/>
    <w:unhideWhenUsed/>
    <w:rsid w:val="00F61888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F61888"/>
    <w:rPr>
      <w:b/>
      <w:bCs/>
    </w:rPr>
  </w:style>
  <w:style w:type="paragraph" w:styleId="ae">
    <w:name w:val="header"/>
    <w:basedOn w:val="a"/>
    <w:link w:val="af"/>
    <w:uiPriority w:val="99"/>
    <w:semiHidden/>
    <w:unhideWhenUsed/>
    <w:rsid w:val="001313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semiHidden/>
    <w:rsid w:val="00131352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1313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131352"/>
    <w:rPr>
      <w:sz w:val="20"/>
      <w:szCs w:val="20"/>
    </w:rPr>
  </w:style>
  <w:style w:type="table" w:styleId="af2">
    <w:name w:val="Table Grid"/>
    <w:basedOn w:val="a1"/>
    <w:uiPriority w:val="59"/>
    <w:rsid w:val="00BD18A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Date"/>
    <w:basedOn w:val="a"/>
    <w:next w:val="a"/>
    <w:link w:val="af4"/>
    <w:uiPriority w:val="99"/>
    <w:semiHidden/>
    <w:unhideWhenUsed/>
    <w:rsid w:val="003F14F9"/>
    <w:pPr>
      <w:jc w:val="right"/>
    </w:pPr>
  </w:style>
  <w:style w:type="character" w:customStyle="1" w:styleId="af4">
    <w:name w:val="日期 字元"/>
    <w:basedOn w:val="a0"/>
    <w:link w:val="af3"/>
    <w:uiPriority w:val="99"/>
    <w:semiHidden/>
    <w:rsid w:val="003F14F9"/>
  </w:style>
  <w:style w:type="paragraph" w:styleId="af5">
    <w:name w:val="Document Map"/>
    <w:basedOn w:val="a"/>
    <w:link w:val="af6"/>
    <w:uiPriority w:val="99"/>
    <w:semiHidden/>
    <w:unhideWhenUsed/>
    <w:rsid w:val="009B13E5"/>
    <w:rPr>
      <w:rFonts w:ascii="新細明體"/>
      <w:sz w:val="18"/>
      <w:szCs w:val="18"/>
    </w:rPr>
  </w:style>
  <w:style w:type="character" w:customStyle="1" w:styleId="af6">
    <w:name w:val="文件引導模式 字元"/>
    <w:basedOn w:val="a0"/>
    <w:link w:val="af5"/>
    <w:uiPriority w:val="99"/>
    <w:semiHidden/>
    <w:rsid w:val="009B13E5"/>
    <w:rPr>
      <w:rFonts w:ascii="新細明體" w:eastAsia="新細明體"/>
      <w:sz w:val="18"/>
      <w:szCs w:val="18"/>
    </w:rPr>
  </w:style>
  <w:style w:type="character" w:styleId="af7">
    <w:name w:val="Strong"/>
    <w:basedOn w:val="a0"/>
    <w:uiPriority w:val="22"/>
    <w:qFormat/>
    <w:rsid w:val="001826F8"/>
    <w:rPr>
      <w:b/>
      <w:bCs/>
    </w:rPr>
  </w:style>
  <w:style w:type="character" w:styleId="af8">
    <w:name w:val="Intense Emphasis"/>
    <w:basedOn w:val="a0"/>
    <w:uiPriority w:val="21"/>
    <w:qFormat/>
    <w:rsid w:val="001826F8"/>
    <w:rPr>
      <w:b/>
      <w:bCs/>
      <w:i/>
      <w:iCs/>
      <w:color w:val="4F81BD"/>
    </w:rPr>
  </w:style>
  <w:style w:type="character" w:styleId="af9">
    <w:name w:val="Book Title"/>
    <w:basedOn w:val="a0"/>
    <w:uiPriority w:val="33"/>
    <w:qFormat/>
    <w:rsid w:val="001826F8"/>
    <w:rPr>
      <w:b/>
      <w:bCs/>
      <w:smallCaps/>
      <w:spacing w:val="5"/>
    </w:rPr>
  </w:style>
  <w:style w:type="paragraph" w:styleId="afa">
    <w:name w:val="Subtitle"/>
    <w:basedOn w:val="a"/>
    <w:next w:val="a"/>
    <w:link w:val="afb"/>
    <w:uiPriority w:val="11"/>
    <w:qFormat/>
    <w:rsid w:val="00206DE4"/>
    <w:pPr>
      <w:spacing w:after="60"/>
      <w:ind w:leftChars="100" w:left="100" w:rightChars="100" w:right="100"/>
    </w:pPr>
    <w:rPr>
      <w:rFonts w:ascii="Cambria" w:eastAsia="標楷體" w:hAnsi="Cambria"/>
      <w:b/>
      <w:iCs/>
      <w:sz w:val="32"/>
      <w:szCs w:val="24"/>
    </w:rPr>
  </w:style>
  <w:style w:type="character" w:customStyle="1" w:styleId="afb">
    <w:name w:val="副標題 字元"/>
    <w:basedOn w:val="a0"/>
    <w:link w:val="afa"/>
    <w:uiPriority w:val="11"/>
    <w:rsid w:val="00206DE4"/>
    <w:rPr>
      <w:rFonts w:ascii="Cambria" w:eastAsia="標楷體" w:hAnsi="Cambria" w:cs="Times New Roman"/>
      <w:b/>
      <w:iCs/>
      <w:sz w:val="32"/>
      <w:szCs w:val="24"/>
    </w:rPr>
  </w:style>
  <w:style w:type="character" w:styleId="afc">
    <w:name w:val="Subtle Emphasis"/>
    <w:basedOn w:val="a0"/>
    <w:uiPriority w:val="19"/>
    <w:qFormat/>
    <w:rsid w:val="00E11DE4"/>
    <w:rPr>
      <w:i/>
      <w:iCs/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790D4D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790D4D"/>
    <w:pPr>
      <w:ind w:leftChars="600" w:left="1440"/>
    </w:pPr>
  </w:style>
  <w:style w:type="paragraph" w:styleId="5">
    <w:name w:val="toc 5"/>
    <w:basedOn w:val="a"/>
    <w:next w:val="a"/>
    <w:autoRedefine/>
    <w:uiPriority w:val="39"/>
    <w:unhideWhenUsed/>
    <w:rsid w:val="00790D4D"/>
    <w:pPr>
      <w:ind w:leftChars="800" w:left="1920"/>
    </w:pPr>
  </w:style>
  <w:style w:type="paragraph" w:styleId="6">
    <w:name w:val="toc 6"/>
    <w:basedOn w:val="a"/>
    <w:next w:val="a"/>
    <w:autoRedefine/>
    <w:uiPriority w:val="39"/>
    <w:unhideWhenUsed/>
    <w:rsid w:val="00790D4D"/>
    <w:pPr>
      <w:ind w:leftChars="1000" w:left="2400"/>
    </w:pPr>
  </w:style>
  <w:style w:type="paragraph" w:styleId="7">
    <w:name w:val="toc 7"/>
    <w:basedOn w:val="a"/>
    <w:next w:val="a"/>
    <w:autoRedefine/>
    <w:uiPriority w:val="39"/>
    <w:unhideWhenUsed/>
    <w:rsid w:val="00790D4D"/>
    <w:pPr>
      <w:ind w:leftChars="1200" w:left="2880"/>
    </w:pPr>
  </w:style>
  <w:style w:type="paragraph" w:styleId="8">
    <w:name w:val="toc 8"/>
    <w:basedOn w:val="a"/>
    <w:next w:val="a"/>
    <w:autoRedefine/>
    <w:uiPriority w:val="39"/>
    <w:unhideWhenUsed/>
    <w:rsid w:val="00790D4D"/>
    <w:pPr>
      <w:ind w:leftChars="1400" w:left="3360"/>
    </w:pPr>
  </w:style>
  <w:style w:type="paragraph" w:styleId="9">
    <w:name w:val="toc 9"/>
    <w:basedOn w:val="a"/>
    <w:next w:val="a"/>
    <w:autoRedefine/>
    <w:uiPriority w:val="39"/>
    <w:unhideWhenUsed/>
    <w:rsid w:val="00790D4D"/>
    <w:pPr>
      <w:ind w:leftChars="1600" w:left="3840"/>
    </w:pPr>
  </w:style>
  <w:style w:type="paragraph" w:styleId="afd">
    <w:name w:val="footnote text"/>
    <w:basedOn w:val="a"/>
    <w:link w:val="afe"/>
    <w:uiPriority w:val="99"/>
    <w:semiHidden/>
    <w:unhideWhenUsed/>
    <w:rsid w:val="00611A0A"/>
    <w:pPr>
      <w:snapToGrid w:val="0"/>
    </w:pPr>
    <w:rPr>
      <w:sz w:val="20"/>
      <w:szCs w:val="20"/>
    </w:rPr>
  </w:style>
  <w:style w:type="character" w:customStyle="1" w:styleId="afe">
    <w:name w:val="註腳文字 字元"/>
    <w:basedOn w:val="a0"/>
    <w:link w:val="afd"/>
    <w:uiPriority w:val="99"/>
    <w:semiHidden/>
    <w:rsid w:val="00611A0A"/>
    <w:rPr>
      <w:rFonts w:ascii="Calibri" w:eastAsia="新細明體" w:hAnsi="Calibri" w:cs="Times New Roman"/>
      <w:sz w:val="20"/>
      <w:szCs w:val="20"/>
    </w:rPr>
  </w:style>
  <w:style w:type="character" w:styleId="aff">
    <w:name w:val="footnote reference"/>
    <w:basedOn w:val="a0"/>
    <w:uiPriority w:val="99"/>
    <w:semiHidden/>
    <w:unhideWhenUsed/>
    <w:rsid w:val="00611A0A"/>
    <w:rPr>
      <w:vertAlign w:val="superscript"/>
    </w:rPr>
  </w:style>
  <w:style w:type="paragraph" w:styleId="Web">
    <w:name w:val="Normal (Web)"/>
    <w:basedOn w:val="a"/>
    <w:uiPriority w:val="99"/>
    <w:unhideWhenUsed/>
    <w:rsid w:val="009354AE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editsection">
    <w:name w:val="editsection"/>
    <w:basedOn w:val="a0"/>
    <w:rsid w:val="009354AE"/>
  </w:style>
  <w:style w:type="character" w:customStyle="1" w:styleId="mw-headline">
    <w:name w:val="mw-headline"/>
    <w:basedOn w:val="a0"/>
    <w:rsid w:val="009354AE"/>
  </w:style>
  <w:style w:type="table" w:customStyle="1" w:styleId="12">
    <w:name w:val="淺色網底1"/>
    <w:basedOn w:val="a1"/>
    <w:uiPriority w:val="60"/>
    <w:rsid w:val="00600C1A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110">
    <w:name w:val="暗色網底 11"/>
    <w:basedOn w:val="a1"/>
    <w:uiPriority w:val="63"/>
    <w:rsid w:val="00E27EF5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格線1"/>
    <w:basedOn w:val="a1"/>
    <w:uiPriority w:val="62"/>
    <w:rsid w:val="00E27EF5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新細明體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新細明體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新細明體" w:hAnsi="Cambria" w:cs="Times New Roman"/>
        <w:b/>
        <w:bCs/>
      </w:rPr>
    </w:tblStylePr>
    <w:tblStylePr w:type="lastCol">
      <w:rPr>
        <w:rFonts w:ascii="Cambria" w:eastAsia="新細明體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351C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351C32"/>
    <w:rPr>
      <w:rFonts w:ascii="細明體" w:eastAsia="細明體" w:hAnsi="細明體" w:cs="細明體"/>
      <w:kern w:val="0"/>
      <w:szCs w:val="24"/>
    </w:rPr>
  </w:style>
  <w:style w:type="character" w:customStyle="1" w:styleId="kw2">
    <w:name w:val="kw2"/>
    <w:basedOn w:val="a0"/>
    <w:rsid w:val="006C3730"/>
  </w:style>
  <w:style w:type="character" w:customStyle="1" w:styleId="kw4">
    <w:name w:val="kw4"/>
    <w:basedOn w:val="a0"/>
    <w:rsid w:val="006C3730"/>
  </w:style>
  <w:style w:type="character" w:customStyle="1" w:styleId="nu0">
    <w:name w:val="nu0"/>
    <w:basedOn w:val="a0"/>
    <w:rsid w:val="006C3730"/>
  </w:style>
  <w:style w:type="character" w:customStyle="1" w:styleId="kw1">
    <w:name w:val="kw1"/>
    <w:basedOn w:val="a0"/>
    <w:rsid w:val="006C3730"/>
  </w:style>
  <w:style w:type="character" w:customStyle="1" w:styleId="comulti">
    <w:name w:val="comulti"/>
    <w:basedOn w:val="a0"/>
    <w:rsid w:val="006C3730"/>
  </w:style>
  <w:style w:type="character" w:customStyle="1" w:styleId="br0">
    <w:name w:val="br0"/>
    <w:basedOn w:val="a0"/>
    <w:rsid w:val="006C3730"/>
  </w:style>
  <w:style w:type="character" w:customStyle="1" w:styleId="me1">
    <w:name w:val="me1"/>
    <w:basedOn w:val="a0"/>
    <w:rsid w:val="006C3730"/>
  </w:style>
  <w:style w:type="character" w:customStyle="1" w:styleId="kw3">
    <w:name w:val="kw3"/>
    <w:basedOn w:val="a0"/>
    <w:rsid w:val="006C3730"/>
  </w:style>
  <w:style w:type="character" w:customStyle="1" w:styleId="st0">
    <w:name w:val="st0"/>
    <w:basedOn w:val="a0"/>
    <w:rsid w:val="006C3730"/>
  </w:style>
  <w:style w:type="character" w:customStyle="1" w:styleId="40">
    <w:name w:val="標題 4 字元"/>
    <w:basedOn w:val="a0"/>
    <w:link w:val="4"/>
    <w:uiPriority w:val="9"/>
    <w:semiHidden/>
    <w:rsid w:val="001E4503"/>
    <w:rPr>
      <w:rFonts w:ascii="Cambria" w:eastAsia="新細明體" w:hAnsi="Cambria" w:cs="Times New Roman"/>
      <w:sz w:val="36"/>
      <w:szCs w:val="36"/>
    </w:rPr>
  </w:style>
  <w:style w:type="character" w:styleId="aff0">
    <w:name w:val="FollowedHyperlink"/>
    <w:basedOn w:val="a0"/>
    <w:uiPriority w:val="99"/>
    <w:semiHidden/>
    <w:unhideWhenUsed/>
    <w:rsid w:val="0099038E"/>
    <w:rPr>
      <w:color w:val="800080"/>
      <w:u w:val="single"/>
    </w:rPr>
  </w:style>
  <w:style w:type="paragraph" w:customStyle="1" w:styleId="22">
    <w:name w:val="2"/>
    <w:basedOn w:val="a"/>
    <w:rsid w:val="0082257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6F6484"/>
    <w:rPr>
      <w:rFonts w:ascii="細明體" w:eastAsia="細明體" w:hAnsi="細明體" w:cs="細明體"/>
      <w:sz w:val="24"/>
      <w:szCs w:val="24"/>
    </w:rPr>
  </w:style>
  <w:style w:type="paragraph" w:styleId="aff1">
    <w:name w:val="endnote text"/>
    <w:basedOn w:val="a"/>
    <w:link w:val="aff2"/>
    <w:uiPriority w:val="99"/>
    <w:semiHidden/>
    <w:unhideWhenUsed/>
    <w:rsid w:val="00AC3E49"/>
    <w:pPr>
      <w:snapToGrid w:val="0"/>
    </w:pPr>
  </w:style>
  <w:style w:type="character" w:customStyle="1" w:styleId="aff2">
    <w:name w:val="章節附註文字 字元"/>
    <w:basedOn w:val="a0"/>
    <w:link w:val="aff1"/>
    <w:uiPriority w:val="99"/>
    <w:semiHidden/>
    <w:rsid w:val="00AC3E49"/>
    <w:rPr>
      <w:kern w:val="2"/>
      <w:sz w:val="24"/>
      <w:szCs w:val="22"/>
    </w:rPr>
  </w:style>
  <w:style w:type="character" w:styleId="aff3">
    <w:name w:val="endnote reference"/>
    <w:basedOn w:val="a0"/>
    <w:uiPriority w:val="99"/>
    <w:semiHidden/>
    <w:unhideWhenUsed/>
    <w:rsid w:val="00AC3E4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09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03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6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486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08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05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8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6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72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2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5953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4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55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91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2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1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72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03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26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95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457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802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953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626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8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183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449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7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015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447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287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94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61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63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49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25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802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06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897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712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236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88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416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84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25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286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31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738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942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900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88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763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172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982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20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369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4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2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43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8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22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3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93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28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07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3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556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3610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079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234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3293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565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5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79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394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34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28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51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10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51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65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62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37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940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21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778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68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57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3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61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473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582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331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69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68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77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7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77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82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0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15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78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50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38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49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6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33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85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58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5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506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67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641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71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483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214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73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97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96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6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35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18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3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05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0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463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11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39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23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71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241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1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6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48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25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77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12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913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65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88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30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404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0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43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91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50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4893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585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924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297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203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26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43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076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507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40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76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20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1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66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4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32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42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54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06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35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10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782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6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612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807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16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306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41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221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96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17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463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84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3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08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4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69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4560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9990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018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0413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68716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87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8796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06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3038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5260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B935DFF-A2CA-43FC-AE25-2F051D3DD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36</Pages>
  <Words>5644</Words>
  <Characters>32176</Characters>
  <Application>Microsoft Office Word</Application>
  <DocSecurity>0</DocSecurity>
  <Lines>268</Lines>
  <Paragraphs>75</Paragraphs>
  <ScaleCrop>false</ScaleCrop>
  <Company>kmit</Company>
  <LinksUpToDate>false</LinksUpToDate>
  <CharactersWithSpaces>37745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第5章</dc:title>
  <dc:subject/>
  <dc:creator>ccc</dc:creator>
  <cp:keywords/>
  <dc:description/>
  <cp:lastModifiedBy>ccc</cp:lastModifiedBy>
  <cp:revision>17</cp:revision>
  <cp:lastPrinted>2009-04-25T04:24:00Z</cp:lastPrinted>
  <dcterms:created xsi:type="dcterms:W3CDTF">2012-03-12T08:18:00Z</dcterms:created>
  <dcterms:modified xsi:type="dcterms:W3CDTF">2012-03-12T11:31:00Z</dcterms:modified>
</cp:coreProperties>
</file>