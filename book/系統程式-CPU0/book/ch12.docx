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E4" w:rsidRDefault="004A6CE4" w:rsidP="002E5FD5">
      <w:pPr>
        <w:pStyle w:val="1"/>
        <w:numPr>
          <w:ilvl w:val="0"/>
          <w:numId w:val="2"/>
        </w:numPr>
      </w:pPr>
      <w:bookmarkStart w:id="0" w:name="_Ref219102989"/>
      <w:bookmarkStart w:id="1" w:name="_Toc219103187"/>
      <w:bookmarkStart w:id="2" w:name="_Toc219103219"/>
      <w:r>
        <w:rPr>
          <w:rFonts w:hint="eastAsia"/>
        </w:rPr>
        <w:t>系統軟體實作</w:t>
      </w:r>
    </w:p>
    <w:p w:rsidR="004A6CE4" w:rsidRDefault="004A6CE4" w:rsidP="007A3456">
      <w:r>
        <w:rPr>
          <w:rFonts w:hint="eastAsia"/>
        </w:rPr>
        <w:t>在本書中，我們已經說明了許多系統軟體的設計原理，包含組譯器、連結器、載入器、巨集處理器、編譯器、虛擬機器、作業系統等，相信讀者應該已經理解了這些系統軟體的設計原理了</w:t>
      </w:r>
      <w:r w:rsidR="00B53F87">
        <w:rPr>
          <w:rFonts w:hint="eastAsia"/>
        </w:rPr>
        <w:t>，接著，</w:t>
      </w:r>
      <w:r>
        <w:rPr>
          <w:rFonts w:hint="eastAsia"/>
        </w:rPr>
        <w:t>讓我們開始進入實作的領域。</w:t>
      </w:r>
    </w:p>
    <w:p w:rsidR="004A6CE4" w:rsidRDefault="004A6CE4" w:rsidP="007A3456"/>
    <w:p w:rsidR="004A6CE4" w:rsidRDefault="004A6CE4" w:rsidP="007A3456">
      <w:r>
        <w:rPr>
          <w:rFonts w:hint="eastAsia"/>
        </w:rPr>
        <w:t>在本章中，我們將利用</w:t>
      </w:r>
      <w:r>
        <w:t>C</w:t>
      </w:r>
      <w:r>
        <w:rPr>
          <w:rFonts w:hint="eastAsia"/>
        </w:rPr>
        <w:t>語言實作</w:t>
      </w:r>
      <w:r w:rsidR="00B53F87">
        <w:rPr>
          <w:rFonts w:hint="eastAsia"/>
        </w:rPr>
        <w:t>一些較簡單且</w:t>
      </w:r>
      <w:r>
        <w:rPr>
          <w:rFonts w:hint="eastAsia"/>
        </w:rPr>
        <w:t>重要的系統軟體，這包含組譯器</w:t>
      </w:r>
      <w:r>
        <w:t xml:space="preserve"> (</w:t>
      </w:r>
      <w:r w:rsidR="00D5053D">
        <w:fldChar w:fldCharType="begin"/>
      </w:r>
      <w:r>
        <w:instrText xml:space="preserve"> REF _Ref232908104 \r \h </w:instrText>
      </w:r>
      <w:r w:rsidR="00D5053D">
        <w:fldChar w:fldCharType="separate"/>
      </w:r>
      <w:r w:rsidR="0057394A">
        <w:t>12.2</w:t>
      </w:r>
      <w:r w:rsidR="00D5053D">
        <w:fldChar w:fldCharType="end"/>
      </w:r>
      <w:r>
        <w:rPr>
          <w:rFonts w:hint="eastAsia"/>
        </w:rPr>
        <w:t>節</w:t>
      </w:r>
      <w:r>
        <w:t>)</w:t>
      </w:r>
      <w:r>
        <w:rPr>
          <w:rFonts w:hint="eastAsia"/>
        </w:rPr>
        <w:t>、虛擬機器</w:t>
      </w:r>
      <w:r>
        <w:t xml:space="preserve"> (</w:t>
      </w:r>
      <w:r w:rsidR="00D5053D">
        <w:fldChar w:fldCharType="begin"/>
      </w:r>
      <w:r>
        <w:instrText xml:space="preserve"> REF _Ref232908112 \r \h </w:instrText>
      </w:r>
      <w:r w:rsidR="00D5053D">
        <w:fldChar w:fldCharType="separate"/>
      </w:r>
      <w:r w:rsidR="0057394A">
        <w:t>12.3</w:t>
      </w:r>
      <w:r w:rsidR="00D5053D">
        <w:fldChar w:fldCharType="end"/>
      </w:r>
      <w:r>
        <w:rPr>
          <w:rFonts w:hint="eastAsia"/>
        </w:rPr>
        <w:t>節</w:t>
      </w:r>
      <w:r>
        <w:t>)</w:t>
      </w:r>
      <w:r>
        <w:rPr>
          <w:rFonts w:hint="eastAsia"/>
        </w:rPr>
        <w:t>、剖析器</w:t>
      </w:r>
      <w:r>
        <w:t xml:space="preserve"> (</w:t>
      </w:r>
      <w:r w:rsidR="00D5053D">
        <w:fldChar w:fldCharType="begin"/>
      </w:r>
      <w:r>
        <w:instrText xml:space="preserve"> REF _Ref232908120 \r \h </w:instrText>
      </w:r>
      <w:r w:rsidR="00D5053D">
        <w:fldChar w:fldCharType="separate"/>
      </w:r>
      <w:r w:rsidR="0057394A">
        <w:t>12.4</w:t>
      </w:r>
      <w:r w:rsidR="00D5053D">
        <w:fldChar w:fldCharType="end"/>
      </w:r>
      <w:r>
        <w:rPr>
          <w:rFonts w:hint="eastAsia"/>
        </w:rPr>
        <w:t>節</w:t>
      </w:r>
      <w:r>
        <w:t>)</w:t>
      </w:r>
      <w:r>
        <w:rPr>
          <w:rFonts w:hint="eastAsia"/>
        </w:rPr>
        <w:t>、編譯器</w:t>
      </w:r>
      <w:r>
        <w:t xml:space="preserve"> (</w:t>
      </w:r>
      <w:r w:rsidR="00D5053D">
        <w:fldChar w:fldCharType="begin"/>
      </w:r>
      <w:r>
        <w:instrText xml:space="preserve"> REF _Ref232908125 \r \h </w:instrText>
      </w:r>
      <w:r w:rsidR="00D5053D">
        <w:fldChar w:fldCharType="separate"/>
      </w:r>
      <w:r w:rsidR="0057394A">
        <w:t>12.5</w:t>
      </w:r>
      <w:r w:rsidR="00D5053D">
        <w:fldChar w:fldCharType="end"/>
      </w:r>
      <w:r>
        <w:rPr>
          <w:rFonts w:hint="eastAsia"/>
        </w:rPr>
        <w:t>節</w:t>
      </w:r>
      <w:r>
        <w:t xml:space="preserve">) </w:t>
      </w:r>
      <w:r>
        <w:rPr>
          <w:rFonts w:hint="eastAsia"/>
        </w:rPr>
        <w:t>等。筆者希望能透過這些範例性的實作，向讀者展示系統軟體的實作方法與技巧，以便讓讀者能更熟悉系統軟體的原理，進一步培養開發系統軟體的能力</w:t>
      </w:r>
      <w:r w:rsidR="00E46BE7">
        <w:rPr>
          <w:rFonts w:hint="eastAsia"/>
        </w:rPr>
        <w:t>，</w:t>
      </w:r>
      <w:r>
        <w:rPr>
          <w:rFonts w:hint="eastAsia"/>
        </w:rPr>
        <w:t>並且能以實作印證理論，以理論支持實作，達到相輔相成的目的。</w:t>
      </w:r>
    </w:p>
    <w:p w:rsidR="004A6CE4" w:rsidRPr="00773ED2" w:rsidRDefault="004A6CE4" w:rsidP="007A3456"/>
    <w:p w:rsidR="004A6CE4" w:rsidRDefault="004A6CE4" w:rsidP="000D4A17">
      <w:pPr>
        <w:pStyle w:val="2"/>
        <w:numPr>
          <w:ilvl w:val="1"/>
          <w:numId w:val="31"/>
        </w:numPr>
      </w:pPr>
      <w:r>
        <w:rPr>
          <w:rFonts w:hint="eastAsia"/>
        </w:rPr>
        <w:t>簡介</w:t>
      </w:r>
    </w:p>
    <w:p w:rsidR="004A6CE4" w:rsidRDefault="004A6CE4" w:rsidP="000D4A17">
      <w:r>
        <w:rPr>
          <w:rFonts w:hint="eastAsia"/>
        </w:rPr>
        <w:t>在本章中，我們將透過實作的方式，直接以</w:t>
      </w:r>
      <w:r>
        <w:t xml:space="preserve"> C </w:t>
      </w:r>
      <w:r>
        <w:rPr>
          <w:rFonts w:hint="eastAsia"/>
        </w:rPr>
        <w:t>語言程式展現系統軟體的設計方法。當然，我們的實作都經過簡化，像是編譯器所採用的</w:t>
      </w:r>
      <w:r>
        <w:t>C0</w:t>
      </w:r>
      <w:r>
        <w:rPr>
          <w:rFonts w:hint="eastAsia"/>
        </w:rPr>
        <w:t>語言就不是一個完整的高階語言，只是為了本書說明方便而設計的一種最小型語言。</w:t>
      </w:r>
    </w:p>
    <w:p w:rsidR="004A6CE4" w:rsidRDefault="004A6CE4" w:rsidP="000D4A17"/>
    <w:p w:rsidR="004A6CE4" w:rsidRDefault="00E46BE7" w:rsidP="000D4A17">
      <w:r>
        <w:rPr>
          <w:rFonts w:hint="eastAsia"/>
        </w:rPr>
        <w:t>即使如此，</w:t>
      </w:r>
      <w:r w:rsidR="004A6CE4">
        <w:rPr>
          <w:rFonts w:hint="eastAsia"/>
        </w:rPr>
        <w:t>為了實做這些系統軟體，我們必須撰寫不少程式，雖然筆者已盡可能的簡化其設計方式，但每個軟體仍需約</w:t>
      </w:r>
      <w:r w:rsidR="004A6CE4">
        <w:t xml:space="preserve"> 100</w:t>
      </w:r>
      <w:r>
        <w:rPr>
          <w:rFonts w:hint="eastAsia"/>
        </w:rPr>
        <w:t>~</w:t>
      </w:r>
      <w:r w:rsidR="004A6CE4">
        <w:t xml:space="preserve">300 </w:t>
      </w:r>
      <w:r w:rsidR="004A6CE4">
        <w:rPr>
          <w:rFonts w:hint="eastAsia"/>
        </w:rPr>
        <w:t>行的程式碼。</w:t>
      </w:r>
      <w:r w:rsidR="00D5053D">
        <w:fldChar w:fldCharType="begin"/>
      </w:r>
      <w:r w:rsidR="004A6CE4">
        <w:instrText xml:space="preserve"> REF _Ref234035792 \h </w:instrText>
      </w:r>
      <w:r w:rsidR="00D5053D">
        <w:fldChar w:fldCharType="separate"/>
      </w:r>
      <w:r w:rsidR="0057394A">
        <w:rPr>
          <w:rFonts w:hint="eastAsia"/>
        </w:rPr>
        <w:t>表格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</w:t>
      </w:r>
      <w:r w:rsidR="00D5053D">
        <w:fldChar w:fldCharType="end"/>
      </w:r>
      <w:r w:rsidR="004A6CE4">
        <w:rPr>
          <w:rFonts w:hint="eastAsia"/>
        </w:rPr>
        <w:t>顯示了本章中筆者所實作的所有程式，包含基礎函式庫、動態陣列、雜湊表、指令表、組譯器、虛擬機器、掃描器、剖析器、程式產生器等物件。</w:t>
      </w:r>
    </w:p>
    <w:p w:rsidR="004A6CE4" w:rsidRDefault="004A6CE4" w:rsidP="000D4A17"/>
    <w:p w:rsidR="004A6CE4" w:rsidRPr="00315C41" w:rsidRDefault="004A6CE4" w:rsidP="00315C41">
      <w:pPr>
        <w:pStyle w:val="a6"/>
      </w:pPr>
      <w:bookmarkStart w:id="3" w:name="_Ref234035792"/>
      <w:r>
        <w:rPr>
          <w:rFonts w:hint="eastAsia"/>
        </w:rPr>
        <w:t>表格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表格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</w:t>
      </w:r>
      <w:r w:rsidR="00D5053D">
        <w:fldChar w:fldCharType="end"/>
      </w:r>
      <w:bookmarkEnd w:id="3"/>
      <w:r>
        <w:rPr>
          <w:rFonts w:hint="eastAsia"/>
        </w:rPr>
        <w:t>本章中所實作程式列表，位於光碟的</w:t>
      </w:r>
      <w:r>
        <w:t xml:space="preserve">/ch12/ </w:t>
      </w:r>
      <w:r>
        <w:rPr>
          <w:rFonts w:hint="eastAsia"/>
        </w:rPr>
        <w:t>資料夾中。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2693"/>
        <w:gridCol w:w="4143"/>
      </w:tblGrid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物件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檔案</w:t>
            </w:r>
          </w:p>
        </w:tc>
        <w:tc>
          <w:tcPr>
            <w:tcW w:w="4143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基礎函式庫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t>Lib.c, Lib.h</w:t>
            </w:r>
          </w:p>
        </w:tc>
        <w:tc>
          <w:tcPr>
            <w:tcW w:w="4143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包含字串、記憶體與檔案處理函數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動態陣列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t>Array.c, Array.h</w:t>
            </w:r>
          </w:p>
        </w:tc>
        <w:tc>
          <w:tcPr>
            <w:tcW w:w="4143" w:type="dxa"/>
          </w:tcPr>
          <w:p w:rsidR="004A6CE4" w:rsidRPr="00D65F01" w:rsidRDefault="004A6CE4" w:rsidP="00315C41">
            <w:r w:rsidRPr="00D65F01">
              <w:rPr>
                <w:rFonts w:hint="eastAsia"/>
              </w:rPr>
              <w:t>可動態成長的陣列結構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雜湊表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t>HashTable.c, HashTable.h</w:t>
            </w:r>
          </w:p>
        </w:tc>
        <w:tc>
          <w:tcPr>
            <w:tcW w:w="4143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利用二維</w:t>
            </w:r>
            <w:r w:rsidRPr="00D65F01">
              <w:t xml:space="preserve"> Array </w:t>
            </w:r>
            <w:r w:rsidRPr="00D65F01">
              <w:rPr>
                <w:rFonts w:hint="eastAsia"/>
              </w:rPr>
              <w:t>物件建構的雜湊表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指令表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t>OpTable.c, OpTable.h</w:t>
            </w:r>
          </w:p>
        </w:tc>
        <w:tc>
          <w:tcPr>
            <w:tcW w:w="4143" w:type="dxa"/>
          </w:tcPr>
          <w:p w:rsidR="004A6CE4" w:rsidRPr="00D65F01" w:rsidRDefault="004A6CE4" w:rsidP="000D4A17">
            <w:r w:rsidRPr="00D65F01">
              <w:t xml:space="preserve">CPU0 </w:t>
            </w:r>
            <w:r w:rsidRPr="00D65F01">
              <w:rPr>
                <w:rFonts w:hint="eastAsia"/>
              </w:rPr>
              <w:t>的指令表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組譯器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Assembler.c Assembler.h</w:t>
            </w:r>
          </w:p>
        </w:tc>
        <w:tc>
          <w:tcPr>
            <w:tcW w:w="4143" w:type="dxa"/>
          </w:tcPr>
          <w:p w:rsidR="004A6CE4" w:rsidRPr="00D65F01" w:rsidRDefault="004A6CE4" w:rsidP="00315C41">
            <w:r w:rsidRPr="00D65F01">
              <w:t>AS0</w:t>
            </w:r>
            <w:r w:rsidRPr="00D65F01">
              <w:rPr>
                <w:rFonts w:hint="eastAsia"/>
              </w:rPr>
              <w:t>組譯器，可組譯</w:t>
            </w:r>
            <w:r w:rsidRPr="00D65F01">
              <w:t>CPU0</w:t>
            </w:r>
            <w:r w:rsidRPr="00D65F01">
              <w:rPr>
                <w:rFonts w:hint="eastAsia"/>
              </w:rPr>
              <w:t>的組合語言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虛擬機器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Cpu0.c, Cpu0.h</w:t>
            </w:r>
          </w:p>
        </w:tc>
        <w:tc>
          <w:tcPr>
            <w:tcW w:w="4143" w:type="dxa"/>
          </w:tcPr>
          <w:p w:rsidR="004A6CE4" w:rsidRPr="00D65F01" w:rsidRDefault="004A6CE4" w:rsidP="00A337A9">
            <w:r w:rsidRPr="00D65F01">
              <w:t xml:space="preserve">CPU0 </w:t>
            </w:r>
            <w:r w:rsidRPr="00D65F01">
              <w:rPr>
                <w:rFonts w:hint="eastAsia"/>
              </w:rPr>
              <w:t>的虛擬機器，可執行</w:t>
            </w:r>
            <w:r w:rsidRPr="00D65F01">
              <w:t>AS0</w:t>
            </w:r>
            <w:r w:rsidRPr="00D65F01">
              <w:rPr>
                <w:rFonts w:hint="eastAsia"/>
              </w:rPr>
              <w:t>組譯出來的目的檔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掃描器</w:t>
            </w:r>
          </w:p>
        </w:tc>
        <w:tc>
          <w:tcPr>
            <w:tcW w:w="2693" w:type="dxa"/>
          </w:tcPr>
          <w:p w:rsidR="004A6CE4" w:rsidRPr="00D65F01" w:rsidRDefault="004A6CE4" w:rsidP="00315C41">
            <w:r w:rsidRPr="00D65F01">
              <w:t>Scanner.c, Scanner.h</w:t>
            </w:r>
          </w:p>
        </w:tc>
        <w:tc>
          <w:tcPr>
            <w:tcW w:w="4143" w:type="dxa"/>
          </w:tcPr>
          <w:p w:rsidR="004A6CE4" w:rsidRPr="00D65F01" w:rsidRDefault="004A6CE4" w:rsidP="00315C41">
            <w:r w:rsidRPr="00D65F01">
              <w:t xml:space="preserve">C0 </w:t>
            </w:r>
            <w:r w:rsidRPr="00D65F01">
              <w:rPr>
                <w:rFonts w:hint="eastAsia"/>
              </w:rPr>
              <w:t>語言的掃描器，可將程式切割成詞彙</w:t>
            </w:r>
            <w:r w:rsidRPr="00D65F01">
              <w:t xml:space="preserve"> (token)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語法樹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Tree.c, Tree.h</w:t>
            </w:r>
          </w:p>
        </w:tc>
        <w:tc>
          <w:tcPr>
            <w:tcW w:w="4143" w:type="dxa"/>
          </w:tcPr>
          <w:p w:rsidR="004A6CE4" w:rsidRPr="00D65F01" w:rsidRDefault="004A6CE4" w:rsidP="00B12583">
            <w:r w:rsidRPr="00D65F01">
              <w:rPr>
                <w:rFonts w:hint="eastAsia"/>
              </w:rPr>
              <w:t>代表語法樹的物件，可以有很多子樹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lastRenderedPageBreak/>
              <w:t>剖析器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Parser.c, Parser.h</w:t>
            </w:r>
          </w:p>
        </w:tc>
        <w:tc>
          <w:tcPr>
            <w:tcW w:w="4143" w:type="dxa"/>
          </w:tcPr>
          <w:p w:rsidR="004A6CE4" w:rsidRPr="00D65F01" w:rsidRDefault="004A6CE4" w:rsidP="00B12583">
            <w:r w:rsidRPr="00D65F01">
              <w:t xml:space="preserve">C0 </w:t>
            </w:r>
            <w:r w:rsidRPr="00D65F01">
              <w:rPr>
                <w:rFonts w:hint="eastAsia"/>
              </w:rPr>
              <w:t>語言的剖析器，可將程式轉換成語法樹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程式產生器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Generator.c, Generator.h</w:t>
            </w:r>
          </w:p>
        </w:tc>
        <w:tc>
          <w:tcPr>
            <w:tcW w:w="4143" w:type="dxa"/>
          </w:tcPr>
          <w:p w:rsidR="004A6CE4" w:rsidRPr="00D65F01" w:rsidRDefault="004A6CE4" w:rsidP="00A337A9">
            <w:r w:rsidRPr="00D65F01">
              <w:t xml:space="preserve">C0 </w:t>
            </w:r>
            <w:r w:rsidRPr="00D65F01">
              <w:rPr>
                <w:rFonts w:hint="eastAsia"/>
              </w:rPr>
              <w:t>語言的程式產生器，可將語法樹轉換成</w:t>
            </w:r>
            <w:r w:rsidRPr="00D65F01">
              <w:t xml:space="preserve"> pcode </w:t>
            </w:r>
            <w:r w:rsidRPr="00D65F01">
              <w:rPr>
                <w:rFonts w:hint="eastAsia"/>
              </w:rPr>
              <w:t>與組合語言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編譯器</w:t>
            </w:r>
          </w:p>
        </w:tc>
        <w:tc>
          <w:tcPr>
            <w:tcW w:w="2693" w:type="dxa"/>
          </w:tcPr>
          <w:p w:rsidR="004A6CE4" w:rsidRPr="00D65F01" w:rsidRDefault="004A6CE4" w:rsidP="00A337A9">
            <w:r w:rsidRPr="00D65F01">
              <w:t>Compiler.c, Compiler.h</w:t>
            </w:r>
          </w:p>
        </w:tc>
        <w:tc>
          <w:tcPr>
            <w:tcW w:w="4143" w:type="dxa"/>
          </w:tcPr>
          <w:p w:rsidR="004A6CE4" w:rsidRPr="00D65F01" w:rsidRDefault="004A6CE4" w:rsidP="00A337A9">
            <w:r w:rsidRPr="00D65F01">
              <w:t xml:space="preserve">C0 </w:t>
            </w:r>
            <w:r w:rsidRPr="00D65F01">
              <w:rPr>
                <w:rFonts w:hint="eastAsia"/>
              </w:rPr>
              <w:t>語言的編譯器，可將程式編譯為組合語言</w:t>
            </w:r>
          </w:p>
        </w:tc>
      </w:tr>
      <w:tr w:rsidR="004A6CE4" w:rsidRPr="00D65F01">
        <w:tc>
          <w:tcPr>
            <w:tcW w:w="1526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主程式</w:t>
            </w:r>
          </w:p>
        </w:tc>
        <w:tc>
          <w:tcPr>
            <w:tcW w:w="2693" w:type="dxa"/>
          </w:tcPr>
          <w:p w:rsidR="004A6CE4" w:rsidRPr="00D65F01" w:rsidRDefault="004A6CE4" w:rsidP="000D4A17">
            <w:r w:rsidRPr="00D65F01">
              <w:t>main.c</w:t>
            </w:r>
          </w:p>
        </w:tc>
        <w:tc>
          <w:tcPr>
            <w:tcW w:w="4143" w:type="dxa"/>
          </w:tcPr>
          <w:p w:rsidR="004A6CE4" w:rsidRPr="00D65F01" w:rsidRDefault="004A6CE4" w:rsidP="00315C41">
            <w:r w:rsidRPr="00D65F01">
              <w:rPr>
                <w:rFonts w:hint="eastAsia"/>
              </w:rPr>
              <w:t>所有系統軟體的主程式，包含測試程式、編譯器主程式、組譯器主程式與虛擬機器主程式，可使用條件編譯的方式產生上述四種不同的執行檔。</w:t>
            </w:r>
          </w:p>
        </w:tc>
      </w:tr>
    </w:tbl>
    <w:p w:rsidR="004A6CE4" w:rsidRPr="00315C41" w:rsidRDefault="004A6CE4" w:rsidP="000D4A17"/>
    <w:p w:rsidR="004A6CE4" w:rsidRDefault="00E46BE7" w:rsidP="004B6D9E">
      <w:r>
        <w:rPr>
          <w:rFonts w:hint="eastAsia"/>
        </w:rPr>
        <w:t>雖然</w:t>
      </w:r>
      <w:r>
        <w:t>C</w:t>
      </w:r>
      <w:r>
        <w:rPr>
          <w:rFonts w:hint="eastAsia"/>
        </w:rPr>
        <w:t>語言並不支援物件導向的語法，但是</w:t>
      </w:r>
      <w:r w:rsidR="004A6CE4">
        <w:rPr>
          <w:rFonts w:hint="eastAsia"/>
        </w:rPr>
        <w:t>在本實作中，我們</w:t>
      </w:r>
      <w:r>
        <w:rPr>
          <w:rFonts w:hint="eastAsia"/>
        </w:rPr>
        <w:t>仍然</w:t>
      </w:r>
      <w:r w:rsidR="004A6CE4">
        <w:rPr>
          <w:rFonts w:hint="eastAsia"/>
        </w:rPr>
        <w:t>採用了物件導向式的撰寫方式，將每個物件</w:t>
      </w:r>
      <w:r>
        <w:rPr>
          <w:rFonts w:hint="eastAsia"/>
        </w:rPr>
        <w:t>的資料</w:t>
      </w:r>
      <w:r w:rsidR="004A6CE4">
        <w:rPr>
          <w:rFonts w:hint="eastAsia"/>
        </w:rPr>
        <w:t>都</w:t>
      </w:r>
      <w:r>
        <w:rPr>
          <w:rFonts w:hint="eastAsia"/>
        </w:rPr>
        <w:t>封裝成</w:t>
      </w:r>
      <w:r w:rsidR="004A6CE4">
        <w:rPr>
          <w:rFonts w:hint="eastAsia"/>
        </w:rPr>
        <w:t>一個結構</w:t>
      </w:r>
      <w:r>
        <w:rPr>
          <w:rFonts w:hint="eastAsia"/>
        </w:rPr>
        <w:t>型態</w:t>
      </w:r>
      <w:r>
        <w:rPr>
          <w:rFonts w:hint="eastAsia"/>
        </w:rPr>
        <w:t xml:space="preserve"> </w:t>
      </w:r>
      <w:r w:rsidR="004A6CE4">
        <w:t>typedef struct {…} &lt;ClassName&gt;</w:t>
      </w:r>
      <w:r w:rsidR="004A6CE4">
        <w:rPr>
          <w:rFonts w:hint="eastAsia"/>
        </w:rPr>
        <w:t>，</w:t>
      </w:r>
      <w:r>
        <w:rPr>
          <w:rFonts w:hint="eastAsia"/>
        </w:rPr>
        <w:t>然後撰寫對應的成員</w:t>
      </w:r>
      <w:r w:rsidR="004A6CE4">
        <w:rPr>
          <w:rFonts w:hint="eastAsia"/>
        </w:rPr>
        <w:t>函數，我們會以</w:t>
      </w:r>
      <w:r w:rsidR="004A6CE4">
        <w:t xml:space="preserve"> &lt;ClassName&gt;</w:t>
      </w:r>
      <w:r>
        <w:rPr>
          <w:rFonts w:hint="eastAsia"/>
        </w:rPr>
        <w:t xml:space="preserve"> </w:t>
      </w:r>
      <w:r w:rsidR="004A6CE4">
        <w:t>&lt;MethodName&gt;</w:t>
      </w:r>
      <w:r>
        <w:rPr>
          <w:rFonts w:hint="eastAsia"/>
        </w:rPr>
        <w:t xml:space="preserve"> </w:t>
      </w:r>
      <w:r w:rsidR="004A6CE4">
        <w:t xml:space="preserve">(…) </w:t>
      </w:r>
      <w:r w:rsidR="004A6CE4">
        <w:rPr>
          <w:rFonts w:hint="eastAsia"/>
        </w:rPr>
        <w:t>作為函數名稱，以方便記憶與使用。</w:t>
      </w:r>
    </w:p>
    <w:p w:rsidR="004A6CE4" w:rsidRDefault="004A6CE4" w:rsidP="004B6D9E"/>
    <w:p w:rsidR="004A6CE4" w:rsidRDefault="004A6CE4" w:rsidP="00FE4819">
      <w:r>
        <w:rPr>
          <w:rFonts w:hint="eastAsia"/>
        </w:rPr>
        <w:t>由於標準</w:t>
      </w:r>
      <w:r>
        <w:t>C</w:t>
      </w:r>
      <w:r>
        <w:rPr>
          <w:rFonts w:hint="eastAsia"/>
        </w:rPr>
        <w:t>語言函式庫</w:t>
      </w:r>
      <w:r>
        <w:t xml:space="preserve"> (Ansi C) </w:t>
      </w:r>
      <w:r>
        <w:rPr>
          <w:rFonts w:hint="eastAsia"/>
        </w:rPr>
        <w:t>當中缺乏一些基本資料結構的相關函數，因此我們必須先設計出這些資料結構，像是動態陣列</w:t>
      </w:r>
      <w:r>
        <w:t xml:space="preserve"> (Array)</w:t>
      </w:r>
      <w:r>
        <w:rPr>
          <w:rFonts w:hint="eastAsia"/>
        </w:rPr>
        <w:t>、雜湊表</w:t>
      </w:r>
      <w:r>
        <w:t xml:space="preserve"> (Hash Table) </w:t>
      </w:r>
      <w:r>
        <w:rPr>
          <w:rFonts w:hint="eastAsia"/>
        </w:rPr>
        <w:t>等，以便在後續的組譯器、虛擬機、剖析器與編譯器中，可以很容易的利用這些結構存放符號表、指令表、詞彙串列、剖析樹等資料。</w:t>
      </w:r>
    </w:p>
    <w:p w:rsidR="005847D1" w:rsidRDefault="005847D1" w:rsidP="00FE4819"/>
    <w:p w:rsidR="005847D1" w:rsidRDefault="005847D1" w:rsidP="00FE4819">
      <w:r>
        <w:rPr>
          <w:rFonts w:hint="eastAsia"/>
        </w:rPr>
        <w:t>以下我們將以範例說明動態陣列與雜湊表的使用方式，讓讀者先行熟悉這兩個結構，以便作為理解本章實作的基礎。</w:t>
      </w:r>
    </w:p>
    <w:p w:rsidR="005847D1" w:rsidRDefault="005847D1" w:rsidP="00FE4819"/>
    <w:p w:rsidR="004A6CE4" w:rsidRDefault="004A6CE4" w:rsidP="00603D88">
      <w:pPr>
        <w:pStyle w:val="af6"/>
        <w:ind w:left="240" w:right="240"/>
      </w:pPr>
      <w:r>
        <w:rPr>
          <w:rFonts w:hint="eastAsia"/>
        </w:rPr>
        <w:t>動態陣列</w:t>
      </w:r>
    </w:p>
    <w:p w:rsidR="004A6CE4" w:rsidRPr="004B6D9E" w:rsidRDefault="00D5053D" w:rsidP="004B6D9E">
      <w:r>
        <w:fldChar w:fldCharType="begin"/>
      </w:r>
      <w:r w:rsidR="004A6CE4">
        <w:instrText xml:space="preserve"> REF _Ref232912950 \h </w:instrText>
      </w:r>
      <w:r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</w:t>
      </w:r>
      <w:r>
        <w:fldChar w:fldCharType="end"/>
      </w:r>
      <w:r w:rsidR="004A6CE4">
        <w:rPr>
          <w:rFonts w:hint="eastAsia"/>
        </w:rPr>
        <w:t>是一個用物件導向觀念撰寫</w:t>
      </w:r>
      <w:r w:rsidR="004A6CE4">
        <w:t>C</w:t>
      </w:r>
      <w:r w:rsidR="004A6CE4">
        <w:rPr>
          <w:rFonts w:hint="eastAsia"/>
        </w:rPr>
        <w:t>語言程式的實例，我們宣告了</w:t>
      </w:r>
      <w:r w:rsidR="004A6CE4">
        <w:t>Array</w:t>
      </w:r>
      <w:r w:rsidR="004A6CE4">
        <w:rPr>
          <w:rFonts w:hint="eastAsia"/>
        </w:rPr>
        <w:t>這個動態陣列結構，然後宣告了</w:t>
      </w:r>
      <w:r w:rsidR="004A6CE4">
        <w:t xml:space="preserve"> ArrayNew() </w:t>
      </w:r>
      <w:r w:rsidR="004A6CE4">
        <w:rPr>
          <w:rFonts w:hint="eastAsia"/>
        </w:rPr>
        <w:t>這個建構函數與</w:t>
      </w:r>
      <w:r w:rsidR="004A6CE4">
        <w:t xml:space="preserve"> ArrayFree() </w:t>
      </w:r>
      <w:r w:rsidR="004A6CE4">
        <w:rPr>
          <w:rFonts w:hint="eastAsia"/>
        </w:rPr>
        <w:t>這個解構函數。接著，開始宣告</w:t>
      </w:r>
      <w:r w:rsidR="004A6CE4">
        <w:t xml:space="preserve"> Array </w:t>
      </w:r>
      <w:r w:rsidR="004A6CE4">
        <w:rPr>
          <w:rFonts w:hint="eastAsia"/>
        </w:rPr>
        <w:t>類別的成員函數，包含</w:t>
      </w:r>
      <w:r w:rsidR="004A6CE4">
        <w:t xml:space="preserve"> ArrayAdd(), ArrayPush(), ArrayPop(), ArrayPeek(), ArrayLast(), ArrayEach() </w:t>
      </w:r>
      <w:r w:rsidR="004A6CE4">
        <w:rPr>
          <w:rFonts w:hint="eastAsia"/>
        </w:rPr>
        <w:t>等。透過這樣的方式，我們可以在</w:t>
      </w:r>
      <w:r w:rsidR="004A6CE4">
        <w:t>C</w:t>
      </w:r>
      <w:r w:rsidR="004A6CE4">
        <w:rPr>
          <w:rFonts w:hint="eastAsia"/>
        </w:rPr>
        <w:t>語言當中模仿物件導向的精神，建構出物件導向式的</w:t>
      </w:r>
      <w:r w:rsidR="004A6CE4">
        <w:t xml:space="preserve"> C </w:t>
      </w:r>
      <w:r w:rsidR="004A6CE4">
        <w:rPr>
          <w:rFonts w:hint="eastAsia"/>
        </w:rPr>
        <w:t>語言函式庫。</w:t>
      </w:r>
    </w:p>
    <w:p w:rsidR="004A6CE4" w:rsidRPr="004B6D9E" w:rsidRDefault="004A6CE4" w:rsidP="004B6D9E"/>
    <w:p w:rsidR="004A6CE4" w:rsidRDefault="004A6CE4" w:rsidP="004B6D9E">
      <w:pPr>
        <w:pStyle w:val="a6"/>
      </w:pPr>
      <w:bookmarkStart w:id="4" w:name="_Ref232912950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</w:t>
      </w:r>
      <w:r w:rsidR="00D5053D">
        <w:fldChar w:fldCharType="end"/>
      </w:r>
      <w:bookmarkEnd w:id="4"/>
      <w:r>
        <w:rPr>
          <w:rFonts w:hint="eastAsia"/>
        </w:rPr>
        <w:t>動態陣列的程式表頭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472"/>
      </w:tblGrid>
      <w:tr w:rsidR="004A6CE4" w:rsidRPr="00D65F01">
        <w:tc>
          <w:tcPr>
            <w:tcW w:w="8472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檔案：</w:t>
            </w:r>
            <w:r w:rsidRPr="00D65F01">
              <w:t>ch12/Array.h</w:t>
            </w:r>
          </w:p>
        </w:tc>
      </w:tr>
      <w:tr w:rsidR="004A6CE4" w:rsidRPr="00D65F01">
        <w:tc>
          <w:tcPr>
            <w:tcW w:w="8472" w:type="dxa"/>
          </w:tcPr>
          <w:p w:rsidR="004A6CE4" w:rsidRPr="00D65F01" w:rsidRDefault="004A6CE4" w:rsidP="004E2B85">
            <w:r w:rsidRPr="00D65F01">
              <w:t>…</w:t>
            </w:r>
          </w:p>
          <w:p w:rsidR="004A6CE4" w:rsidRPr="00D65F01" w:rsidRDefault="004A6CE4" w:rsidP="004E2B85">
            <w:r w:rsidRPr="00D65F01">
              <w:t>typedef struct {</w:t>
            </w:r>
          </w:p>
          <w:p w:rsidR="004A6CE4" w:rsidRPr="00D65F01" w:rsidRDefault="004A6CE4" w:rsidP="004E2B85">
            <w:r w:rsidRPr="00D65F01">
              <w:t xml:space="preserve">  int size;    // </w:t>
            </w:r>
            <w:r w:rsidRPr="00D65F01">
              <w:rPr>
                <w:rFonts w:hint="eastAsia"/>
              </w:rPr>
              <w:t>陣列目前的上限</w:t>
            </w:r>
            <w:r w:rsidRPr="00D65F01">
              <w:t xml:space="preserve"> </w:t>
            </w:r>
          </w:p>
          <w:p w:rsidR="004A6CE4" w:rsidRPr="00D65F01" w:rsidRDefault="004A6CE4" w:rsidP="004E2B85">
            <w:r w:rsidRPr="00D65F01">
              <w:t xml:space="preserve">  int count;   // </w:t>
            </w:r>
            <w:r w:rsidRPr="00D65F01">
              <w:rPr>
                <w:rFonts w:hint="eastAsia"/>
              </w:rPr>
              <w:t>陣列目前的元素個數</w:t>
            </w:r>
            <w:r w:rsidRPr="00D65F01">
              <w:t xml:space="preserve"> </w:t>
            </w:r>
          </w:p>
          <w:p w:rsidR="004A6CE4" w:rsidRPr="00D65F01" w:rsidRDefault="004A6CE4" w:rsidP="004E2B85">
            <w:r w:rsidRPr="00D65F01">
              <w:lastRenderedPageBreak/>
              <w:t xml:space="preserve">  void **item; // </w:t>
            </w:r>
            <w:r w:rsidRPr="00D65F01">
              <w:rPr>
                <w:rFonts w:hint="eastAsia"/>
              </w:rPr>
              <w:t>每個陣列元素的指標</w:t>
            </w:r>
          </w:p>
          <w:p w:rsidR="004A6CE4" w:rsidRPr="00D65F01" w:rsidRDefault="004A6CE4" w:rsidP="004E2B85">
            <w:r w:rsidRPr="00D65F01">
              <w:t xml:space="preserve">} Array;       // </w:t>
            </w:r>
            <w:r w:rsidRPr="00D65F01">
              <w:rPr>
                <w:rFonts w:hint="eastAsia"/>
              </w:rPr>
              <w:t>動態陣列的資料結構</w:t>
            </w:r>
          </w:p>
          <w:p w:rsidR="004A6CE4" w:rsidRPr="00D65F01" w:rsidRDefault="004A6CE4" w:rsidP="004E2B85">
            <w:r w:rsidRPr="00D65F01">
              <w:t>…</w:t>
            </w:r>
          </w:p>
          <w:p w:rsidR="004A6CE4" w:rsidRPr="00D65F01" w:rsidRDefault="004A6CE4" w:rsidP="004B6D9E">
            <w:r w:rsidRPr="00D65F01">
              <w:t xml:space="preserve">Array* ArrayNew(int size);// </w:t>
            </w:r>
            <w:r w:rsidRPr="00D65F01">
              <w:rPr>
                <w:rFonts w:hint="eastAsia"/>
              </w:rPr>
              <w:t>建立新陣列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 xml:space="preserve">void ArrayFree(Array *array); // </w:t>
            </w:r>
            <w:r w:rsidRPr="00D65F01">
              <w:rPr>
                <w:rFonts w:hint="eastAsia"/>
              </w:rPr>
              <w:t>釋放該陣列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 xml:space="preserve">void ArrayAdd(Array *array, void *item); // </w:t>
            </w:r>
            <w:r w:rsidRPr="00D65F01">
              <w:rPr>
                <w:rFonts w:hint="eastAsia"/>
              </w:rPr>
              <w:t>新增一個元素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>void ArrayPush(Array *array,void *item); // (</w:t>
            </w:r>
            <w:r w:rsidRPr="00D65F01">
              <w:rPr>
                <w:rFonts w:hint="eastAsia"/>
              </w:rPr>
              <w:t>模擬堆疊</w:t>
            </w:r>
            <w:r w:rsidRPr="00D65F01">
              <w:t xml:space="preserve">) </w:t>
            </w:r>
            <w:r w:rsidRPr="00D65F01">
              <w:rPr>
                <w:rFonts w:hint="eastAsia"/>
              </w:rPr>
              <w:t>推入一個元素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>void* ArrayPop(Array *array);  //(</w:t>
            </w:r>
            <w:r w:rsidRPr="00D65F01">
              <w:rPr>
                <w:rFonts w:hint="eastAsia"/>
              </w:rPr>
              <w:t>模擬堆疊</w:t>
            </w:r>
            <w:r w:rsidRPr="00D65F01">
              <w:t xml:space="preserve">) </w:t>
            </w:r>
            <w:r w:rsidRPr="00D65F01">
              <w:rPr>
                <w:rFonts w:hint="eastAsia"/>
              </w:rPr>
              <w:t>彈出一個元素</w:t>
            </w:r>
            <w:r w:rsidRPr="00D65F01">
              <w:t xml:space="preserve">  </w:t>
            </w:r>
          </w:p>
          <w:p w:rsidR="004A6CE4" w:rsidRPr="00D65F01" w:rsidRDefault="004A6CE4" w:rsidP="004B6D9E">
            <w:r w:rsidRPr="00D65F01">
              <w:t>void* ArrayPeek(Array *array); //(</w:t>
            </w:r>
            <w:r w:rsidRPr="00D65F01">
              <w:rPr>
                <w:rFonts w:hint="eastAsia"/>
              </w:rPr>
              <w:t>模擬堆疊</w:t>
            </w:r>
            <w:r w:rsidRPr="00D65F01">
              <w:t xml:space="preserve">) </w:t>
            </w:r>
            <w:r w:rsidRPr="00D65F01">
              <w:rPr>
                <w:rFonts w:hint="eastAsia"/>
              </w:rPr>
              <w:t>取得最上面的元素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 xml:space="preserve">void* ArrayLast(Array *array); // </w:t>
            </w:r>
            <w:r w:rsidRPr="00D65F01">
              <w:rPr>
                <w:rFonts w:hint="eastAsia"/>
              </w:rPr>
              <w:t>取得最後一個元素</w:t>
            </w:r>
            <w:r w:rsidRPr="00D65F01">
              <w:t xml:space="preserve"> </w:t>
            </w:r>
          </w:p>
          <w:p w:rsidR="004A6CE4" w:rsidRPr="00D65F01" w:rsidRDefault="004A6CE4" w:rsidP="004B6D9E">
            <w:r w:rsidRPr="00D65F01">
              <w:t>void ArrayEach(Array *array, FuncPtr1 f); //</w:t>
            </w:r>
            <w:r w:rsidRPr="00D65F01">
              <w:rPr>
                <w:rFonts w:hint="eastAsia"/>
              </w:rPr>
              <w:t>對每個元素都執行</w:t>
            </w:r>
            <w:r w:rsidRPr="00D65F01">
              <w:t xml:space="preserve"> f </w:t>
            </w:r>
            <w:r w:rsidRPr="00D65F01">
              <w:rPr>
                <w:rFonts w:hint="eastAsia"/>
              </w:rPr>
              <w:t>函數</w:t>
            </w:r>
          </w:p>
          <w:p w:rsidR="004A6CE4" w:rsidRPr="00D65F01" w:rsidRDefault="004A6CE4" w:rsidP="004B6D9E">
            <w:r w:rsidRPr="00D65F01">
              <w:t>…</w:t>
            </w:r>
          </w:p>
        </w:tc>
      </w:tr>
    </w:tbl>
    <w:p w:rsidR="004A6CE4" w:rsidRDefault="004A6CE4" w:rsidP="004B6D9E"/>
    <w:p w:rsidR="004A6CE4" w:rsidRDefault="004A6CE4" w:rsidP="00FF7171">
      <w:r>
        <w:rPr>
          <w:rFonts w:hint="eastAsia"/>
        </w:rPr>
        <w:t>在</w:t>
      </w:r>
      <w:r w:rsidR="00D5053D">
        <w:fldChar w:fldCharType="begin"/>
      </w:r>
      <w:r>
        <w:instrText xml:space="preserve"> REF _Ref232911418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</w:t>
      </w:r>
      <w:r w:rsidR="00D5053D">
        <w:fldChar w:fldCharType="end"/>
      </w:r>
      <w:r>
        <w:rPr>
          <w:rFonts w:hint="eastAsia"/>
        </w:rPr>
        <w:t>的</w:t>
      </w:r>
      <w:r>
        <w:t xml:space="preserve"> Array.h </w:t>
      </w:r>
      <w:r>
        <w:rPr>
          <w:rFonts w:hint="eastAsia"/>
        </w:rPr>
        <w:t>檔案中，定義了</w:t>
      </w:r>
      <w:r>
        <w:t xml:space="preserve"> Array </w:t>
      </w:r>
      <w:r>
        <w:rPr>
          <w:rFonts w:hint="eastAsia"/>
        </w:rPr>
        <w:t>這個資料結構，該結構會利用</w:t>
      </w:r>
      <w:r>
        <w:t xml:space="preserve"> void** item </w:t>
      </w:r>
      <w:r>
        <w:rPr>
          <w:rFonts w:hint="eastAsia"/>
        </w:rPr>
        <w:t>這個</w:t>
      </w:r>
      <w:r>
        <w:t xml:space="preserve"> void </w:t>
      </w:r>
      <w:r>
        <w:rPr>
          <w:rFonts w:hint="eastAsia"/>
        </w:rPr>
        <w:t>指標陣列存放任意型態的資料。</w:t>
      </w:r>
      <w:r>
        <w:t xml:space="preserve">Array </w:t>
      </w:r>
      <w:r>
        <w:rPr>
          <w:rFonts w:hint="eastAsia"/>
        </w:rPr>
        <w:t>中的</w:t>
      </w:r>
      <w:r>
        <w:t xml:space="preserve">size </w:t>
      </w:r>
      <w:r>
        <w:rPr>
          <w:rFonts w:hint="eastAsia"/>
        </w:rPr>
        <w:t>變數是陣列</w:t>
      </w:r>
      <w:r w:rsidR="00F562AA">
        <w:rPr>
          <w:rFonts w:hint="eastAsia"/>
        </w:rPr>
        <w:t>的大小</w:t>
      </w:r>
      <w:r>
        <w:rPr>
          <w:rFonts w:hint="eastAsia"/>
        </w:rPr>
        <w:t>，</w:t>
      </w:r>
      <w:r w:rsidR="00F562AA">
        <w:rPr>
          <w:rFonts w:hint="eastAsia"/>
        </w:rPr>
        <w:t>而</w:t>
      </w:r>
      <w:r w:rsidR="00F562AA"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則是該陣列</w:t>
      </w:r>
      <w:r w:rsidR="00F562AA">
        <w:rPr>
          <w:rFonts w:hint="eastAsia"/>
        </w:rPr>
        <w:t>目前</w:t>
      </w:r>
      <w:r>
        <w:rPr>
          <w:rFonts w:hint="eastAsia"/>
        </w:rPr>
        <w:t>包含的元素個數。</w:t>
      </w:r>
    </w:p>
    <w:p w:rsidR="004A6CE4" w:rsidRDefault="004A6CE4" w:rsidP="004B6D9E"/>
    <w:p w:rsidR="004A6CE4" w:rsidRDefault="004A6CE4" w:rsidP="004B6D9E">
      <w:r>
        <w:rPr>
          <w:rFonts w:hint="eastAsia"/>
        </w:rPr>
        <w:t>為何我們要自行實作</w:t>
      </w:r>
      <w:r>
        <w:t>Array</w:t>
      </w:r>
      <w:r>
        <w:rPr>
          <w:rFonts w:hint="eastAsia"/>
        </w:rPr>
        <w:t>類別呢？這是由於</w:t>
      </w:r>
      <w:r>
        <w:t>ANSI C</w:t>
      </w:r>
      <w:r w:rsidR="00F562AA">
        <w:rPr>
          <w:rFonts w:hint="eastAsia"/>
        </w:rPr>
        <w:t>只提供</w:t>
      </w:r>
      <w:r>
        <w:rPr>
          <w:rFonts w:hint="eastAsia"/>
        </w:rPr>
        <w:t>固定大小的靜態陣列，在使用靜態陣列儲存資料之前，我們必須先知道陣列的大小上限是多少。但這是很</w:t>
      </w:r>
      <w:r w:rsidR="00F562AA">
        <w:rPr>
          <w:rFonts w:hint="eastAsia"/>
        </w:rPr>
        <w:t>令人</w:t>
      </w:r>
      <w:r>
        <w:rPr>
          <w:rFonts w:hint="eastAsia"/>
        </w:rPr>
        <w:t>困擾的</w:t>
      </w:r>
      <w:r w:rsidR="00F562AA">
        <w:rPr>
          <w:rFonts w:hint="eastAsia"/>
        </w:rPr>
        <w:t>。</w:t>
      </w:r>
      <w:r>
        <w:rPr>
          <w:rFonts w:hint="eastAsia"/>
        </w:rPr>
        <w:t>舉例而言，在組譯器的符號表中，我們無法事先預知會有多少個符號，因此，無法知道符號表的大小上限</w:t>
      </w:r>
      <w:r w:rsidR="00F562AA">
        <w:rPr>
          <w:rFonts w:hint="eastAsia"/>
        </w:rPr>
        <w:t>，</w:t>
      </w:r>
      <w:r>
        <w:rPr>
          <w:rFonts w:hint="eastAsia"/>
        </w:rPr>
        <w:t>硬性的規定一個上限往往會太大，消耗太多的記憶體，而且也無法保證符號表的大小永遠不會超過該上限。</w:t>
      </w:r>
    </w:p>
    <w:p w:rsidR="004A6CE4" w:rsidRPr="004B6D9E" w:rsidRDefault="004A6CE4" w:rsidP="000D4A17"/>
    <w:p w:rsidR="004A6CE4" w:rsidRDefault="004A6CE4" w:rsidP="000D4A17">
      <w:r>
        <w:rPr>
          <w:rFonts w:hint="eastAsia"/>
        </w:rPr>
        <w:t>因此，我們在程式</w:t>
      </w:r>
      <w:r>
        <w:t xml:space="preserve"> Array.c</w:t>
      </w:r>
      <w:r>
        <w:rPr>
          <w:rFonts w:hint="eastAsia"/>
        </w:rPr>
        <w:t>中實作了動態陣列，其中主要的函數為</w:t>
      </w:r>
      <w:r>
        <w:t xml:space="preserve"> ArrayAdd() </w:t>
      </w:r>
      <w:r>
        <w:rPr>
          <w:rFonts w:hint="eastAsia"/>
        </w:rPr>
        <w:t>函數，當該函數發現該陣列空間不足時，會將陣列擴大兩倍，然後將舊陣列的元素搬入後，才加入新元素，如此，就能製作出一個不限大小的動態陣列。</w:t>
      </w:r>
    </w:p>
    <w:p w:rsidR="004A6CE4" w:rsidRDefault="004A6CE4" w:rsidP="000D4A17"/>
    <w:p w:rsidR="004A6CE4" w:rsidRDefault="004A6CE4" w:rsidP="009A400D">
      <w:pPr>
        <w:pStyle w:val="a6"/>
      </w:pPr>
      <w:bookmarkStart w:id="5" w:name="_Ref232911418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</w:t>
      </w:r>
      <w:r w:rsidR="00D5053D">
        <w:fldChar w:fldCharType="end"/>
      </w:r>
      <w:bookmarkEnd w:id="5"/>
      <w:r>
        <w:rPr>
          <w:rFonts w:hint="eastAsia"/>
        </w:rPr>
        <w:t>動態陣列的程式主體</w:t>
      </w:r>
      <w:r>
        <w:t xml:space="preserve"> - ArrayAdd() </w:t>
      </w:r>
      <w:r>
        <w:rPr>
          <w:rFonts w:hint="eastAsia"/>
        </w:rPr>
        <w:t>函數</w:t>
      </w:r>
    </w:p>
    <w:tbl>
      <w:tblPr>
        <w:tblStyle w:val="af0"/>
        <w:tblW w:w="8613" w:type="dxa"/>
        <w:tblLook w:val="04A0"/>
      </w:tblPr>
      <w:tblGrid>
        <w:gridCol w:w="5353"/>
        <w:gridCol w:w="3260"/>
      </w:tblGrid>
      <w:tr w:rsidR="00F562AA" w:rsidTr="00F562AA">
        <w:tc>
          <w:tcPr>
            <w:tcW w:w="5353" w:type="dxa"/>
          </w:tcPr>
          <w:p w:rsidR="00F562AA" w:rsidRDefault="00F562AA" w:rsidP="00F562AA">
            <w:r w:rsidRPr="00D65F01">
              <w:rPr>
                <w:rFonts w:hint="eastAsia"/>
              </w:rPr>
              <w:t>檔案</w:t>
            </w:r>
            <w:r w:rsidRPr="00D65F01">
              <w:t>ch12/Array.c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ArrayAdd()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260" w:type="dxa"/>
          </w:tcPr>
          <w:p w:rsidR="00F562AA" w:rsidRDefault="00F562AA" w:rsidP="00F562AA">
            <w:r>
              <w:rPr>
                <w:rFonts w:hint="eastAsia"/>
              </w:rPr>
              <w:t>說明</w:t>
            </w:r>
          </w:p>
        </w:tc>
      </w:tr>
      <w:tr w:rsidR="00F562AA" w:rsidTr="00F562AA">
        <w:tc>
          <w:tcPr>
            <w:tcW w:w="5353" w:type="dxa"/>
          </w:tcPr>
          <w:p w:rsidR="00F562AA" w:rsidRPr="00D65F01" w:rsidRDefault="00F562AA" w:rsidP="00F562AA">
            <w:r w:rsidRPr="00D65F01">
              <w:t>void ArrayAdd(Array *array, void *item) {</w:t>
            </w:r>
          </w:p>
          <w:p w:rsidR="00F562AA" w:rsidRPr="00D65F01" w:rsidRDefault="00F562AA" w:rsidP="00F562AA">
            <w:r w:rsidRPr="00D65F01">
              <w:t xml:space="preserve">  if (array-&gt;count == array-&gt;size) {</w:t>
            </w:r>
          </w:p>
          <w:p w:rsidR="00F562AA" w:rsidRPr="00D65F01" w:rsidRDefault="00F562AA" w:rsidP="00F562AA">
            <w:r w:rsidRPr="00D65F01">
              <w:t xml:space="preserve">    int itemSize = sizeof(void*);</w:t>
            </w:r>
          </w:p>
          <w:p w:rsidR="00F562AA" w:rsidRPr="00D65F01" w:rsidRDefault="00F562AA" w:rsidP="00F562AA">
            <w:r w:rsidRPr="00D65F01">
              <w:t xml:space="preserve">    int newSize = array-&gt;count*2;</w:t>
            </w:r>
          </w:p>
          <w:p w:rsidR="00F562AA" w:rsidRPr="00D65F01" w:rsidRDefault="00F562AA" w:rsidP="00F562AA">
            <w:r w:rsidRPr="00D65F01">
              <w:t xml:space="preserve">    void **newItems = ObjNew(void*, newSize);</w:t>
            </w:r>
          </w:p>
          <w:p w:rsidR="00F562AA" w:rsidRPr="00D65F01" w:rsidRDefault="00F562AA" w:rsidP="00F562AA">
            <w:r w:rsidRPr="00D65F01">
              <w:t xml:space="preserve">    memcpy(newItems, </w:t>
            </w:r>
            <w:r>
              <w:rPr>
                <w:rFonts w:hint="eastAsia"/>
              </w:rPr>
              <w:br/>
              <w:t xml:space="preserve">           </w:t>
            </w:r>
            <w:r w:rsidRPr="00D65F01">
              <w:t>array-&gt;item, array-&gt;size*itemSize);</w:t>
            </w:r>
          </w:p>
          <w:p w:rsidR="00F562AA" w:rsidRPr="00D65F01" w:rsidRDefault="00F562AA" w:rsidP="00F562AA">
            <w:r w:rsidRPr="00D65F01">
              <w:t xml:space="preserve">    free(array-&gt;item);</w:t>
            </w:r>
          </w:p>
          <w:p w:rsidR="00F562AA" w:rsidRPr="00D65F01" w:rsidRDefault="00F562AA" w:rsidP="00F562AA">
            <w:r w:rsidRPr="00D65F01">
              <w:t xml:space="preserve">    array-&gt;item = newItems;</w:t>
            </w:r>
          </w:p>
          <w:p w:rsidR="00F562AA" w:rsidRPr="00D65F01" w:rsidRDefault="00F562AA" w:rsidP="00F562AA">
            <w:r w:rsidRPr="00D65F01">
              <w:lastRenderedPageBreak/>
              <w:t xml:space="preserve">    array-&gt;size = newSize;</w:t>
            </w:r>
          </w:p>
          <w:p w:rsidR="00F562AA" w:rsidRPr="00D65F01" w:rsidRDefault="00F562AA" w:rsidP="00F562AA">
            <w:r w:rsidRPr="00D65F01">
              <w:t xml:space="preserve">  }</w:t>
            </w:r>
          </w:p>
          <w:p w:rsidR="00F562AA" w:rsidRPr="00D65F01" w:rsidRDefault="00F562AA" w:rsidP="00F562AA">
            <w:r w:rsidRPr="00D65F01">
              <w:t xml:space="preserve">  array-&gt;item[array-&gt;count++] = item;</w:t>
            </w:r>
          </w:p>
          <w:p w:rsidR="00F562AA" w:rsidRDefault="00F562AA" w:rsidP="00F562AA">
            <w:r w:rsidRPr="00D65F01">
              <w:t>}</w:t>
            </w:r>
          </w:p>
        </w:tc>
        <w:tc>
          <w:tcPr>
            <w:tcW w:w="3260" w:type="dxa"/>
          </w:tcPr>
          <w:p w:rsidR="00F562AA" w:rsidRDefault="00F562AA" w:rsidP="00F562AA">
            <w:r>
              <w:rPr>
                <w:rFonts w:hint="eastAsia"/>
              </w:rPr>
              <w:lastRenderedPageBreak/>
              <w:t>加入</w:t>
            </w:r>
            <w:r>
              <w:rPr>
                <w:rFonts w:hint="eastAsia"/>
              </w:rPr>
              <w:t xml:space="preserve"> item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array </w:t>
            </w:r>
            <w:r>
              <w:rPr>
                <w:rFonts w:hint="eastAsia"/>
              </w:rPr>
              <w:t>當中</w:t>
            </w:r>
          </w:p>
          <w:p w:rsidR="00F562AA" w:rsidRDefault="00F562AA" w:rsidP="00F562AA">
            <w:r>
              <w:rPr>
                <w:rFonts w:hint="eastAsia"/>
              </w:rPr>
              <w:t>如果大小不夠了</w:t>
            </w:r>
          </w:p>
          <w:p w:rsidR="00F562AA" w:rsidRDefault="00F562AA" w:rsidP="00F562AA"/>
          <w:p w:rsidR="00F562AA" w:rsidRDefault="00F562AA" w:rsidP="00F562AA">
            <w:r>
              <w:rPr>
                <w:rFonts w:hint="eastAsia"/>
              </w:rPr>
              <w:t>擴大</w:t>
            </w:r>
            <w:r>
              <w:rPr>
                <w:rFonts w:hint="eastAsia"/>
              </w:rPr>
              <w:t xml:space="preserve"> size </w:t>
            </w:r>
            <w:r>
              <w:rPr>
                <w:rFonts w:hint="eastAsia"/>
              </w:rPr>
              <w:t>為兩倍</w:t>
            </w:r>
          </w:p>
          <w:p w:rsidR="00F562AA" w:rsidRDefault="00F562AA" w:rsidP="00F562AA">
            <w:r>
              <w:rPr>
                <w:rFonts w:hint="eastAsia"/>
              </w:rPr>
              <w:t>取得兩倍大小的空間</w:t>
            </w:r>
          </w:p>
          <w:p w:rsidR="00F562AA" w:rsidRDefault="00F562AA" w:rsidP="00F562AA">
            <w:r>
              <w:rPr>
                <w:rFonts w:hint="eastAsia"/>
              </w:rPr>
              <w:t>將舊資料複製到新陣列中</w:t>
            </w:r>
          </w:p>
          <w:p w:rsidR="00F562AA" w:rsidRDefault="00F562AA" w:rsidP="00F562AA"/>
          <w:p w:rsidR="00F562AA" w:rsidRDefault="00F562AA" w:rsidP="00F562AA">
            <w:r>
              <w:rPr>
                <w:rFonts w:hint="eastAsia"/>
              </w:rPr>
              <w:t>釋放原本的陣列</w:t>
            </w:r>
          </w:p>
          <w:p w:rsidR="00F562AA" w:rsidRDefault="00F562AA" w:rsidP="00F562AA">
            <w:r>
              <w:rPr>
                <w:rFonts w:hint="eastAsia"/>
              </w:rPr>
              <w:t>將指標指向新陣列</w:t>
            </w:r>
          </w:p>
          <w:p w:rsidR="00F562AA" w:rsidRDefault="00F562AA" w:rsidP="00F562AA">
            <w:r>
              <w:rPr>
                <w:rFonts w:hint="eastAsia"/>
              </w:rPr>
              <w:lastRenderedPageBreak/>
              <w:t>設定新陣列的大小</w:t>
            </w:r>
          </w:p>
          <w:p w:rsidR="00F562AA" w:rsidRDefault="00F562AA" w:rsidP="00F562AA"/>
          <w:p w:rsidR="00F562AA" w:rsidRPr="00F562AA" w:rsidRDefault="00F562AA" w:rsidP="00F562AA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item </w:t>
            </w:r>
            <w:r>
              <w:rPr>
                <w:rFonts w:hint="eastAsia"/>
              </w:rPr>
              <w:t>加入陣列中</w:t>
            </w:r>
          </w:p>
        </w:tc>
      </w:tr>
    </w:tbl>
    <w:p w:rsidR="00535F12" w:rsidRDefault="00535F12" w:rsidP="000D4A17"/>
    <w:p w:rsidR="004A6CE4" w:rsidRDefault="004A6CE4" w:rsidP="000D4A17">
      <w:r>
        <w:rPr>
          <w:rFonts w:hint="eastAsia"/>
        </w:rPr>
        <w:t>有了動態陣列</w:t>
      </w:r>
      <w:r>
        <w:t xml:space="preserve"> Array </w:t>
      </w:r>
      <w:r>
        <w:rPr>
          <w:rFonts w:hint="eastAsia"/>
        </w:rPr>
        <w:t>之後，我們就可以很方便的將任意資料儲存在</w:t>
      </w:r>
      <w:r>
        <w:t xml:space="preserve"> Array </w:t>
      </w:r>
      <w:r>
        <w:rPr>
          <w:rFonts w:hint="eastAsia"/>
        </w:rPr>
        <w:t>中，而不必事先預測陣列的大小上限。</w:t>
      </w:r>
      <w:r w:rsidR="00D5053D">
        <w:fldChar w:fldCharType="begin"/>
      </w:r>
      <w:r>
        <w:instrText xml:space="preserve"> REF _Ref232914059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4</w:t>
      </w:r>
      <w:r w:rsidR="00D5053D">
        <w:fldChar w:fldCharType="end"/>
      </w:r>
      <w:r w:rsidR="00535F12">
        <w:rPr>
          <w:rFonts w:hint="eastAsia"/>
        </w:rPr>
        <w:t>是</w:t>
      </w:r>
      <w:r>
        <w:rPr>
          <w:rFonts w:hint="eastAsia"/>
        </w:rPr>
        <w:t>我們用來對</w:t>
      </w:r>
      <w:r>
        <w:t xml:space="preserve"> Array</w:t>
      </w:r>
      <w:r>
        <w:rPr>
          <w:rFonts w:hint="eastAsia"/>
        </w:rPr>
        <w:t>類別進行單元測試的</w:t>
      </w:r>
      <w:r>
        <w:t xml:space="preserve"> ArrayTest() </w:t>
      </w:r>
      <w:r>
        <w:rPr>
          <w:rFonts w:hint="eastAsia"/>
        </w:rPr>
        <w:t>函數，該函數會將</w:t>
      </w:r>
      <w:r>
        <w:t xml:space="preserve"> names </w:t>
      </w:r>
      <w:r>
        <w:rPr>
          <w:rFonts w:hint="eastAsia"/>
        </w:rPr>
        <w:t>中的人名全部加入</w:t>
      </w:r>
      <w:r>
        <w:t>array</w:t>
      </w:r>
      <w:r>
        <w:rPr>
          <w:rFonts w:hint="eastAsia"/>
        </w:rPr>
        <w:t>中</w:t>
      </w:r>
      <w:r w:rsidR="00535F12">
        <w:rPr>
          <w:rFonts w:hint="eastAsia"/>
        </w:rPr>
        <w:t>，</w:t>
      </w:r>
      <w:r>
        <w:rPr>
          <w:rFonts w:hint="eastAsia"/>
        </w:rPr>
        <w:t>然後利用</w:t>
      </w:r>
      <w:r>
        <w:t xml:space="preserve"> ArrayPop() </w:t>
      </w:r>
      <w:r>
        <w:rPr>
          <w:rFonts w:hint="eastAsia"/>
        </w:rPr>
        <w:t>彈出最後的</w:t>
      </w:r>
      <w:r>
        <w:t xml:space="preserve"> Bob</w:t>
      </w:r>
      <w:r>
        <w:rPr>
          <w:rFonts w:hint="eastAsia"/>
        </w:rPr>
        <w:t>，</w:t>
      </w:r>
      <w:r w:rsidR="00CD213D">
        <w:rPr>
          <w:rFonts w:hint="eastAsia"/>
        </w:rPr>
        <w:t>再</w:t>
      </w:r>
      <w:r>
        <w:rPr>
          <w:rFonts w:hint="eastAsia"/>
        </w:rPr>
        <w:t>利用</w:t>
      </w:r>
      <w:r>
        <w:t xml:space="preserve"> ArrayFind() </w:t>
      </w:r>
      <w:r>
        <w:rPr>
          <w:rFonts w:hint="eastAsia"/>
        </w:rPr>
        <w:t>搜尋出每個人名在</w:t>
      </w:r>
      <w:r>
        <w:t>array</w:t>
      </w:r>
      <w:r>
        <w:rPr>
          <w:rFonts w:hint="eastAsia"/>
        </w:rPr>
        <w:t>中的位置</w:t>
      </w:r>
      <w:r w:rsidR="00535F12">
        <w:rPr>
          <w:rFonts w:hint="eastAsia"/>
        </w:rPr>
        <w:t>，</w:t>
      </w:r>
      <w:r>
        <w:rPr>
          <w:rFonts w:hint="eastAsia"/>
        </w:rPr>
        <w:t>其執行結果如</w:t>
      </w:r>
      <w:r w:rsidR="00D5053D">
        <w:fldChar w:fldCharType="begin"/>
      </w:r>
      <w:r>
        <w:instrText xml:space="preserve"> REF _Ref232914059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4</w:t>
      </w:r>
      <w:r w:rsidR="00D5053D">
        <w:fldChar w:fldCharType="end"/>
      </w:r>
      <w:r>
        <w:rPr>
          <w:rFonts w:hint="eastAsia"/>
        </w:rPr>
        <w:t>所示。</w:t>
      </w:r>
    </w:p>
    <w:p w:rsidR="004A6CE4" w:rsidRPr="00406127" w:rsidRDefault="004A6CE4" w:rsidP="000D4A17"/>
    <w:p w:rsidR="004A6CE4" w:rsidRPr="006A4669" w:rsidRDefault="004A6CE4" w:rsidP="006A4669">
      <w:pPr>
        <w:pStyle w:val="a6"/>
      </w:pPr>
      <w:bookmarkStart w:id="6" w:name="_Ref232921583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3</w:t>
      </w:r>
      <w:r w:rsidR="00D5053D">
        <w:fldChar w:fldCharType="end"/>
      </w:r>
      <w:bookmarkEnd w:id="6"/>
      <w:r>
        <w:rPr>
          <w:rFonts w:hint="eastAsia"/>
        </w:rPr>
        <w:t>動態陣列的測試程式</w:t>
      </w:r>
      <w:r>
        <w:t xml:space="preserve">- ArrayTest() </w:t>
      </w:r>
      <w:r>
        <w:rPr>
          <w:rFonts w:hint="eastAsia"/>
        </w:rPr>
        <w:t>函數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472"/>
      </w:tblGrid>
      <w:tr w:rsidR="004A6CE4" w:rsidRPr="00D65F01">
        <w:tc>
          <w:tcPr>
            <w:tcW w:w="8472" w:type="dxa"/>
          </w:tcPr>
          <w:p w:rsidR="004A6CE4" w:rsidRPr="00D65F01" w:rsidRDefault="004A6CE4" w:rsidP="00CD5072">
            <w:r w:rsidRPr="00D65F01">
              <w:rPr>
                <w:rFonts w:hint="eastAsia"/>
              </w:rPr>
              <w:t>檔案</w:t>
            </w:r>
            <w:r w:rsidRPr="00D65F01">
              <w:t>ch12/Array.c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ArrayTest()</w:t>
            </w:r>
            <w:r w:rsidRPr="00D65F01">
              <w:rPr>
                <w:rFonts w:hint="eastAsia"/>
              </w:rPr>
              <w:t>函數</w:t>
            </w:r>
          </w:p>
        </w:tc>
      </w:tr>
      <w:tr w:rsidR="004A6CE4" w:rsidRPr="00D65F01">
        <w:tc>
          <w:tcPr>
            <w:tcW w:w="8472" w:type="dxa"/>
          </w:tcPr>
          <w:p w:rsidR="004A6CE4" w:rsidRPr="00D65F01" w:rsidRDefault="004A6CE4" w:rsidP="00BC065D">
            <w:r w:rsidRPr="00D65F01">
              <w:t>void ArrayTest() {</w:t>
            </w:r>
          </w:p>
          <w:p w:rsidR="004A6CE4" w:rsidRPr="00D65F01" w:rsidRDefault="004A6CE4" w:rsidP="00BC065D">
            <w:r w:rsidRPr="00D65F01">
              <w:t xml:space="preserve">  char *names[] = { "John", "Mary", "George", "Bob" };</w:t>
            </w:r>
          </w:p>
          <w:p w:rsidR="004A6CE4" w:rsidRPr="00D65F01" w:rsidRDefault="004A6CE4" w:rsidP="00BC065D">
            <w:r w:rsidRPr="00D65F01">
              <w:t xml:space="preserve">  Array *array = ArrayNew(1);</w:t>
            </w:r>
          </w:p>
          <w:p w:rsidR="004A6CE4" w:rsidRPr="00D65F01" w:rsidRDefault="004A6CE4" w:rsidP="00BC065D">
            <w:r w:rsidRPr="00D65F01">
              <w:t xml:space="preserve">  int i;</w:t>
            </w:r>
          </w:p>
          <w:p w:rsidR="004A6CE4" w:rsidRPr="00D65F01" w:rsidRDefault="004A6CE4" w:rsidP="00BC065D">
            <w:r w:rsidRPr="00D65F01">
              <w:t xml:space="preserve">  for (i=0; i&lt;4; i++)</w:t>
            </w:r>
          </w:p>
          <w:p w:rsidR="004A6CE4" w:rsidRPr="00D65F01" w:rsidRDefault="004A6CE4" w:rsidP="00BC065D">
            <w:r w:rsidRPr="00D65F01">
              <w:t xml:space="preserve">    ArrayAdd(array, names[i]);</w:t>
            </w:r>
          </w:p>
          <w:p w:rsidR="004A6CE4" w:rsidRPr="00D65F01" w:rsidRDefault="004A6CE4" w:rsidP="00BC065D">
            <w:r w:rsidRPr="00D65F01">
              <w:t xml:space="preserve">  ArrayEach(array, StrPrintln);</w:t>
            </w:r>
          </w:p>
          <w:p w:rsidR="004A6CE4" w:rsidRPr="00D65F01" w:rsidRDefault="004A6CE4" w:rsidP="00BC065D">
            <w:r w:rsidRPr="00D65F01">
              <w:t xml:space="preserve">  printf("ArrayPop()=%s\n", ArrayPop(array));</w:t>
            </w:r>
          </w:p>
          <w:p w:rsidR="004A6CE4" w:rsidRPr="00D65F01" w:rsidRDefault="004A6CE4" w:rsidP="00BC065D">
            <w:r w:rsidRPr="00D65F01">
              <w:t xml:space="preserve">  printf("ArrayLast()=%s\n", ArrayLast(array));</w:t>
            </w:r>
          </w:p>
          <w:p w:rsidR="004A6CE4" w:rsidRPr="00D65F01" w:rsidRDefault="004A6CE4" w:rsidP="00BC065D">
            <w:r w:rsidRPr="00D65F01">
              <w:t xml:space="preserve">  for (i=0; i&lt;4; i++) {</w:t>
            </w:r>
          </w:p>
          <w:p w:rsidR="004A6CE4" w:rsidRPr="00D65F01" w:rsidRDefault="004A6CE4" w:rsidP="00BC065D">
            <w:r w:rsidRPr="00D65F01">
              <w:t xml:space="preserve">    int arrayIdx = ArrayFind(array, names[i], strcmp);</w:t>
            </w:r>
          </w:p>
          <w:p w:rsidR="004A6CE4" w:rsidRPr="00D65F01" w:rsidRDefault="004A6CE4" w:rsidP="00BC065D">
            <w:r w:rsidRPr="00D65F01">
              <w:t xml:space="preserve">    printf("ArrayFind(%s)=%d\n", names[i], arrayIdx);</w:t>
            </w:r>
          </w:p>
          <w:p w:rsidR="004A6CE4" w:rsidRPr="00D65F01" w:rsidRDefault="004A6CE4" w:rsidP="00BC065D">
            <w:r w:rsidRPr="00D65F01">
              <w:t xml:space="preserve">  }</w:t>
            </w:r>
          </w:p>
          <w:p w:rsidR="004A6CE4" w:rsidRPr="00D65F01" w:rsidRDefault="004A6CE4" w:rsidP="00BC065D">
            <w:r w:rsidRPr="00D65F01">
              <w:t xml:space="preserve">  ArrayEach(array, StrPrintln);</w:t>
            </w:r>
          </w:p>
          <w:p w:rsidR="004A6CE4" w:rsidRPr="00D65F01" w:rsidRDefault="004A6CE4" w:rsidP="00BC065D">
            <w:r w:rsidRPr="00D65F01">
              <w:t xml:space="preserve">  ArrayFree(array);</w:t>
            </w:r>
          </w:p>
          <w:p w:rsidR="004A6CE4" w:rsidRPr="00D65F01" w:rsidRDefault="004A6CE4" w:rsidP="00BC065D">
            <w:r w:rsidRPr="00D65F01">
              <w:t>}</w:t>
            </w:r>
          </w:p>
        </w:tc>
      </w:tr>
    </w:tbl>
    <w:p w:rsidR="004A6CE4" w:rsidRDefault="004A6CE4" w:rsidP="00B60251"/>
    <w:p w:rsidR="004A6CE4" w:rsidRDefault="004A6CE4" w:rsidP="006A4669">
      <w:pPr>
        <w:pStyle w:val="a6"/>
      </w:pPr>
      <w:bookmarkStart w:id="7" w:name="_Ref232914059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4</w:t>
      </w:r>
      <w:r w:rsidR="00D5053D">
        <w:fldChar w:fldCharType="end"/>
      </w:r>
      <w:bookmarkEnd w:id="7"/>
      <w:r>
        <w:t xml:space="preserve"> ArrayTest() </w:t>
      </w:r>
      <w:r>
        <w:rPr>
          <w:rFonts w:hint="eastAsia"/>
        </w:rPr>
        <w:t>函數的執行結果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81"/>
        <w:gridCol w:w="4181"/>
      </w:tblGrid>
      <w:tr w:rsidR="004A6CE4" w:rsidRPr="00D65F01">
        <w:tc>
          <w:tcPr>
            <w:tcW w:w="4181" w:type="dxa"/>
          </w:tcPr>
          <w:p w:rsidR="004A6CE4" w:rsidRPr="00D65F01" w:rsidRDefault="004A6CE4" w:rsidP="000D4A17">
            <w:r w:rsidRPr="00D65F01">
              <w:t xml:space="preserve">ArrayTest() </w:t>
            </w:r>
            <w:r w:rsidRPr="00D65F01">
              <w:rPr>
                <w:rFonts w:hint="eastAsia"/>
              </w:rPr>
              <w:t>函數的執行結果</w:t>
            </w:r>
          </w:p>
        </w:tc>
        <w:tc>
          <w:tcPr>
            <w:tcW w:w="4181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181" w:type="dxa"/>
          </w:tcPr>
          <w:p w:rsidR="004A6CE4" w:rsidRPr="00D65F01" w:rsidRDefault="004A6CE4" w:rsidP="000F1F6B">
            <w:r w:rsidRPr="00D65F01">
              <w:t>John</w:t>
            </w:r>
          </w:p>
          <w:p w:rsidR="004A6CE4" w:rsidRPr="00D65F01" w:rsidRDefault="004A6CE4" w:rsidP="000F1F6B">
            <w:r w:rsidRPr="00D65F01">
              <w:t>Mary</w:t>
            </w:r>
          </w:p>
          <w:p w:rsidR="004A6CE4" w:rsidRPr="00D65F01" w:rsidRDefault="004A6CE4" w:rsidP="000F1F6B">
            <w:r w:rsidRPr="00D65F01">
              <w:t>George</w:t>
            </w:r>
          </w:p>
          <w:p w:rsidR="004A6CE4" w:rsidRPr="00D65F01" w:rsidRDefault="004A6CE4" w:rsidP="000F1F6B">
            <w:r w:rsidRPr="00D65F01">
              <w:t>Bob</w:t>
            </w:r>
          </w:p>
          <w:p w:rsidR="004A6CE4" w:rsidRPr="00D65F01" w:rsidRDefault="004A6CE4" w:rsidP="000F1F6B">
            <w:r w:rsidRPr="00D65F01">
              <w:t>ArrayPop()=Bob</w:t>
            </w:r>
          </w:p>
          <w:p w:rsidR="004A6CE4" w:rsidRPr="00D65F01" w:rsidRDefault="004A6CE4" w:rsidP="000F1F6B">
            <w:r w:rsidRPr="00D65F01">
              <w:t>ArrayLast()=George</w:t>
            </w:r>
          </w:p>
          <w:p w:rsidR="004A6CE4" w:rsidRPr="00D65F01" w:rsidRDefault="004A6CE4" w:rsidP="000F1F6B">
            <w:r w:rsidRPr="00D65F01">
              <w:lastRenderedPageBreak/>
              <w:t>ArrayFind(John)=0</w:t>
            </w:r>
          </w:p>
          <w:p w:rsidR="004A6CE4" w:rsidRPr="00D65F01" w:rsidRDefault="004A6CE4" w:rsidP="000F1F6B">
            <w:r w:rsidRPr="00D65F01">
              <w:t>ArrayFind(Mary)=1</w:t>
            </w:r>
          </w:p>
          <w:p w:rsidR="004A6CE4" w:rsidRPr="00D65F01" w:rsidRDefault="004A6CE4" w:rsidP="000F1F6B">
            <w:r w:rsidRPr="00D65F01">
              <w:t>ArrayFind(George)=2</w:t>
            </w:r>
          </w:p>
          <w:p w:rsidR="004A6CE4" w:rsidRPr="00D65F01" w:rsidRDefault="004A6CE4" w:rsidP="000F1F6B">
            <w:r w:rsidRPr="00D65F01">
              <w:t>ArrayFind(Bob)=-1</w:t>
            </w:r>
          </w:p>
          <w:p w:rsidR="004A6CE4" w:rsidRPr="00D65F01" w:rsidRDefault="004A6CE4" w:rsidP="000F1F6B">
            <w:r w:rsidRPr="00D65F01">
              <w:t>John</w:t>
            </w:r>
          </w:p>
          <w:p w:rsidR="004A6CE4" w:rsidRPr="00D65F01" w:rsidRDefault="004A6CE4" w:rsidP="000F1F6B">
            <w:r w:rsidRPr="00D65F01">
              <w:t>Mary</w:t>
            </w:r>
          </w:p>
          <w:p w:rsidR="004A6CE4" w:rsidRPr="00D65F01" w:rsidRDefault="004A6CE4" w:rsidP="000F1F6B">
            <w:r w:rsidRPr="00D65F01">
              <w:t>George</w:t>
            </w:r>
          </w:p>
        </w:tc>
        <w:tc>
          <w:tcPr>
            <w:tcW w:w="4181" w:type="dxa"/>
          </w:tcPr>
          <w:p w:rsidR="004A6CE4" w:rsidRPr="00D65F01" w:rsidRDefault="004A6CE4" w:rsidP="000F1F6B">
            <w:r w:rsidRPr="00D65F01">
              <w:rPr>
                <w:rFonts w:hint="eastAsia"/>
              </w:rPr>
              <w:lastRenderedPageBreak/>
              <w:t>利用</w:t>
            </w:r>
            <w:r w:rsidRPr="00D65F01">
              <w:t xml:space="preserve"> ArrayEach(…) </w:t>
            </w:r>
            <w:r w:rsidRPr="00D65F01">
              <w:rPr>
                <w:rFonts w:hint="eastAsia"/>
              </w:rPr>
              <w:t>印出的所有元素</w:t>
            </w:r>
          </w:p>
          <w:p w:rsidR="004A6CE4" w:rsidRPr="00D65F01" w:rsidRDefault="004A6CE4" w:rsidP="000F1F6B"/>
          <w:p w:rsidR="004A6CE4" w:rsidRPr="00D65F01" w:rsidRDefault="004A6CE4" w:rsidP="000F1F6B"/>
          <w:p w:rsidR="004A6CE4" w:rsidRPr="00D65F01" w:rsidRDefault="004A6CE4" w:rsidP="000F1F6B"/>
          <w:p w:rsidR="004A6CE4" w:rsidRPr="00D65F01" w:rsidRDefault="004A6CE4" w:rsidP="000F1F6B">
            <w:r w:rsidRPr="00D65F01">
              <w:rPr>
                <w:rFonts w:hint="eastAsia"/>
              </w:rPr>
              <w:t>取出最後的</w:t>
            </w:r>
            <w:r w:rsidRPr="00D65F01">
              <w:t xml:space="preserve"> Bob</w:t>
            </w:r>
          </w:p>
          <w:p w:rsidR="004A6CE4" w:rsidRPr="00D65F01" w:rsidRDefault="004A6CE4" w:rsidP="000F1F6B">
            <w:r w:rsidRPr="00D65F01">
              <w:rPr>
                <w:rFonts w:hint="eastAsia"/>
              </w:rPr>
              <w:t>印出最後一個元素為</w:t>
            </w:r>
            <w:r w:rsidRPr="00D65F01">
              <w:t>George</w:t>
            </w:r>
          </w:p>
          <w:p w:rsidR="004A6CE4" w:rsidRPr="00D65F01" w:rsidRDefault="004A6CE4" w:rsidP="000F1F6B">
            <w:r w:rsidRPr="00D65F01">
              <w:rPr>
                <w:rFonts w:hint="eastAsia"/>
              </w:rPr>
              <w:lastRenderedPageBreak/>
              <w:t>利用</w:t>
            </w:r>
            <w:r w:rsidRPr="00D65F01">
              <w:t xml:space="preserve"> ArrayFind(…) </w:t>
            </w:r>
            <w:r w:rsidRPr="00D65F01">
              <w:rPr>
                <w:rFonts w:hint="eastAsia"/>
              </w:rPr>
              <w:t>找尋所有元素</w:t>
            </w:r>
          </w:p>
          <w:p w:rsidR="004A6CE4" w:rsidRPr="00D65F01" w:rsidRDefault="004A6CE4" w:rsidP="000F1F6B"/>
          <w:p w:rsidR="004A6CE4" w:rsidRPr="00D65F01" w:rsidRDefault="004A6CE4" w:rsidP="000F1F6B"/>
          <w:p w:rsidR="004A6CE4" w:rsidRPr="00D65F01" w:rsidRDefault="004A6CE4" w:rsidP="000F1F6B">
            <w:r w:rsidRPr="00D65F01">
              <w:rPr>
                <w:rFonts w:hint="eastAsia"/>
              </w:rPr>
              <w:t>由於</w:t>
            </w:r>
            <w:r w:rsidRPr="00D65F01">
              <w:t xml:space="preserve"> Bob</w:t>
            </w:r>
            <w:r w:rsidRPr="00D65F01">
              <w:rPr>
                <w:rFonts w:hint="eastAsia"/>
              </w:rPr>
              <w:t>已經取出了，所以找不到</w:t>
            </w:r>
          </w:p>
          <w:p w:rsidR="004A6CE4" w:rsidRPr="00D65F01" w:rsidRDefault="004A6CE4" w:rsidP="000F1F6B">
            <w:r w:rsidRPr="00D65F01">
              <w:rPr>
                <w:rFonts w:hint="eastAsia"/>
              </w:rPr>
              <w:t>再度印出的所有元素</w:t>
            </w:r>
            <w:r w:rsidRPr="00D65F01">
              <w:t xml:space="preserve"> </w:t>
            </w:r>
          </w:p>
          <w:p w:rsidR="004A6CE4" w:rsidRPr="00D65F01" w:rsidRDefault="004A6CE4" w:rsidP="000F1F6B"/>
          <w:p w:rsidR="004A6CE4" w:rsidRPr="00D65F01" w:rsidRDefault="004A6CE4" w:rsidP="000F1F6B">
            <w:r w:rsidRPr="00D65F01">
              <w:t>(Bob</w:t>
            </w:r>
            <w:r w:rsidRPr="00D65F01">
              <w:rPr>
                <w:rFonts w:hint="eastAsia"/>
              </w:rPr>
              <w:t>已去除</w:t>
            </w:r>
            <w:r w:rsidRPr="00D65F01">
              <w:t>)</w:t>
            </w:r>
          </w:p>
        </w:tc>
      </w:tr>
    </w:tbl>
    <w:p w:rsidR="004A6CE4" w:rsidRDefault="004A6CE4" w:rsidP="000D4A17"/>
    <w:p w:rsidR="004A6CE4" w:rsidRDefault="004A6CE4" w:rsidP="000D4A17">
      <w:r>
        <w:rPr>
          <w:rFonts w:hint="eastAsia"/>
        </w:rPr>
        <w:t>仔細觀察</w:t>
      </w:r>
      <w:r w:rsidR="00D5053D">
        <w:fldChar w:fldCharType="begin"/>
      </w:r>
      <w:r>
        <w:instrText xml:space="preserve"> REF _Ref232921583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3</w:t>
      </w:r>
      <w:r w:rsidR="00D5053D">
        <w:fldChar w:fldCharType="end"/>
      </w:r>
      <w:r>
        <w:rPr>
          <w:rFonts w:hint="eastAsia"/>
        </w:rPr>
        <w:t>的程式，讀者可能會發現我們用了一個較難懂的函數</w:t>
      </w:r>
      <w:r>
        <w:t xml:space="preserve"> ArrayEach()</w:t>
      </w:r>
      <w:r>
        <w:rPr>
          <w:rFonts w:hint="eastAsia"/>
        </w:rPr>
        <w:t>，例如</w:t>
      </w:r>
      <w:r>
        <w:t xml:space="preserve"> ArrayEach(array, StrPrintln) </w:t>
      </w:r>
      <w:r>
        <w:rPr>
          <w:rFonts w:hint="eastAsia"/>
        </w:rPr>
        <w:t>可以將該陣列的元素當作字串型態印出。這種設計方式是從</w:t>
      </w:r>
      <w:r>
        <w:t xml:space="preserve"> Ruby </w:t>
      </w:r>
      <w:r>
        <w:rPr>
          <w:rFonts w:hint="eastAsia"/>
        </w:rPr>
        <w:t>語言所學習過來的，由於</w:t>
      </w:r>
      <w:r>
        <w:t xml:space="preserve"> Ruby </w:t>
      </w:r>
      <w:r w:rsidR="00535F12">
        <w:rPr>
          <w:rFonts w:hint="eastAsia"/>
        </w:rPr>
        <w:t>具</w:t>
      </w:r>
      <w:r>
        <w:rPr>
          <w:rFonts w:hint="eastAsia"/>
        </w:rPr>
        <w:t>有一個</w:t>
      </w:r>
      <w:r w:rsidR="00535F12">
        <w:rPr>
          <w:rFonts w:hint="eastAsia"/>
        </w:rPr>
        <w:t xml:space="preserve"> C </w:t>
      </w:r>
      <w:r w:rsidR="00535F12">
        <w:rPr>
          <w:rFonts w:hint="eastAsia"/>
        </w:rPr>
        <w:t>語言所沒有的</w:t>
      </w:r>
      <w:r>
        <w:t xml:space="preserve"> yield </w:t>
      </w:r>
      <w:r>
        <w:rPr>
          <w:rFonts w:hint="eastAsia"/>
        </w:rPr>
        <w:t>指令，</w:t>
      </w:r>
      <w:r w:rsidR="00535F12">
        <w:rPr>
          <w:rFonts w:hint="eastAsia"/>
        </w:rPr>
        <w:t>因此</w:t>
      </w:r>
      <w:r>
        <w:rPr>
          <w:rFonts w:hint="eastAsia"/>
        </w:rPr>
        <w:t>我們利用函數指標的方式，</w:t>
      </w:r>
      <w:r w:rsidR="00535F12">
        <w:rPr>
          <w:rFonts w:hint="eastAsia"/>
        </w:rPr>
        <w:t>搭配</w:t>
      </w:r>
      <w:r>
        <w:rPr>
          <w:rFonts w:hint="eastAsia"/>
        </w:rPr>
        <w:t>反向呼叫</w:t>
      </w:r>
      <w:r>
        <w:t xml:space="preserve"> (Callback Function) </w:t>
      </w:r>
      <w:r w:rsidR="00535F12">
        <w:rPr>
          <w:rFonts w:hint="eastAsia"/>
        </w:rPr>
        <w:t>機制，</w:t>
      </w:r>
      <w:r>
        <w:rPr>
          <w:rFonts w:hint="eastAsia"/>
        </w:rPr>
        <w:t>讓</w:t>
      </w:r>
      <w:r w:rsidR="00535F12">
        <w:rPr>
          <w:rFonts w:hint="eastAsia"/>
        </w:rPr>
        <w:t>該</w:t>
      </w:r>
      <w:r>
        <w:rPr>
          <w:rFonts w:hint="eastAsia"/>
        </w:rPr>
        <w:t>函數</w:t>
      </w:r>
      <w:r w:rsidR="00535F12">
        <w:rPr>
          <w:rFonts w:hint="eastAsia"/>
        </w:rPr>
        <w:t>指標</w:t>
      </w:r>
      <w:r>
        <w:rPr>
          <w:rFonts w:hint="eastAsia"/>
        </w:rPr>
        <w:t>循序處理陣列中的每一個元素</w:t>
      </w:r>
      <w:r w:rsidR="00535F12">
        <w:rPr>
          <w:rFonts w:hint="eastAsia"/>
        </w:rPr>
        <w:t>。</w:t>
      </w:r>
      <w:r>
        <w:t xml:space="preserve">ArrayEach() </w:t>
      </w:r>
      <w:r>
        <w:rPr>
          <w:rFonts w:hint="eastAsia"/>
        </w:rPr>
        <w:t>的程式原始碼很簡單，如</w:t>
      </w:r>
      <w:r w:rsidR="00D5053D">
        <w:fldChar w:fldCharType="begin"/>
      </w:r>
      <w:r>
        <w:instrText xml:space="preserve"> REF _Ref232922161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5</w:t>
      </w:r>
      <w:r w:rsidR="00D5053D">
        <w:fldChar w:fldCharType="end"/>
      </w:r>
      <w:r>
        <w:rPr>
          <w:rFonts w:hint="eastAsia"/>
        </w:rPr>
        <w:t>所示。</w:t>
      </w:r>
    </w:p>
    <w:p w:rsidR="004A6CE4" w:rsidRDefault="004A6CE4" w:rsidP="000D4A17"/>
    <w:p w:rsidR="004A6CE4" w:rsidRDefault="004A6CE4" w:rsidP="008B10D4">
      <w:pPr>
        <w:pStyle w:val="a6"/>
      </w:pPr>
      <w:bookmarkStart w:id="8" w:name="_Ref232922161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5</w:t>
      </w:r>
      <w:r w:rsidR="00D5053D">
        <w:fldChar w:fldCharType="end"/>
      </w:r>
      <w:bookmarkEnd w:id="8"/>
      <w:r>
        <w:t xml:space="preserve"> ArrayEach() </w:t>
      </w:r>
      <w:r>
        <w:rPr>
          <w:rFonts w:hint="eastAsia"/>
        </w:rPr>
        <w:t>函數的原始碼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03"/>
        <w:gridCol w:w="3859"/>
      </w:tblGrid>
      <w:tr w:rsidR="004A6CE4" w:rsidRPr="00D65F01">
        <w:tc>
          <w:tcPr>
            <w:tcW w:w="4503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檔案</w:t>
            </w:r>
            <w:r w:rsidRPr="00D65F01">
              <w:t xml:space="preserve"> ch12/Array.c 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ArrayEach()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859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503" w:type="dxa"/>
          </w:tcPr>
          <w:p w:rsidR="004A6CE4" w:rsidRPr="00D65F01" w:rsidRDefault="004A6CE4" w:rsidP="00406127">
            <w:r w:rsidRPr="00D65F01">
              <w:t>void ArrayEach(Array *array, FuncPtr1 f) {</w:t>
            </w:r>
          </w:p>
          <w:p w:rsidR="004A6CE4" w:rsidRPr="00D65F01" w:rsidRDefault="004A6CE4" w:rsidP="00406127">
            <w:r w:rsidRPr="00D65F01">
              <w:t xml:space="preserve">  int i;</w:t>
            </w:r>
          </w:p>
          <w:p w:rsidR="004A6CE4" w:rsidRPr="00D65F01" w:rsidRDefault="004A6CE4" w:rsidP="00406127">
            <w:r w:rsidRPr="00D65F01">
              <w:t xml:space="preserve">  for (i=0; i&lt;array-&gt;count; i++)</w:t>
            </w:r>
          </w:p>
          <w:p w:rsidR="004A6CE4" w:rsidRPr="00D65F01" w:rsidRDefault="004A6CE4" w:rsidP="00406127">
            <w:r w:rsidRPr="00D65F01">
              <w:t xml:space="preserve">    f(array-&gt;item[i]);</w:t>
            </w:r>
          </w:p>
          <w:p w:rsidR="004A6CE4" w:rsidRPr="00D65F01" w:rsidRDefault="004A6CE4" w:rsidP="00406127">
            <w:r w:rsidRPr="00D65F01">
              <w:t>}</w:t>
            </w:r>
          </w:p>
        </w:tc>
        <w:tc>
          <w:tcPr>
            <w:tcW w:w="3859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傳入函數指標</w:t>
            </w:r>
            <w:r w:rsidRPr="00D65F01">
              <w:t xml:space="preserve"> f</w:t>
            </w:r>
          </w:p>
          <w:p w:rsidR="004A6CE4" w:rsidRPr="00D65F01" w:rsidRDefault="004A6CE4" w:rsidP="000D4A17"/>
          <w:p w:rsidR="004A6CE4" w:rsidRPr="00D65F01" w:rsidRDefault="004A6CE4" w:rsidP="000D4A17">
            <w:r w:rsidRPr="00D65F01">
              <w:rPr>
                <w:rFonts w:hint="eastAsia"/>
              </w:rPr>
              <w:t>對</w:t>
            </w:r>
            <w:r w:rsidRPr="00D65F01">
              <w:t xml:space="preserve"> array </w:t>
            </w:r>
            <w:r w:rsidRPr="00D65F01">
              <w:rPr>
                <w:rFonts w:hint="eastAsia"/>
              </w:rPr>
              <w:t>中的每個元素</w:t>
            </w:r>
          </w:p>
          <w:p w:rsidR="004A6CE4" w:rsidRPr="00D65F01" w:rsidRDefault="004A6CE4" w:rsidP="0070698F">
            <w:r w:rsidRPr="00D65F01">
              <w:t xml:space="preserve">  </w:t>
            </w:r>
            <w:r w:rsidRPr="00D65F01">
              <w:rPr>
                <w:rFonts w:hint="eastAsia"/>
              </w:rPr>
              <w:t>都傳給</w:t>
            </w:r>
            <w:r w:rsidRPr="00D65F01">
              <w:t xml:space="preserve"> f() </w:t>
            </w:r>
            <w:r w:rsidRPr="00D65F01">
              <w:rPr>
                <w:rFonts w:hint="eastAsia"/>
              </w:rPr>
              <w:t>函數處理一次</w:t>
            </w:r>
          </w:p>
        </w:tc>
      </w:tr>
    </w:tbl>
    <w:p w:rsidR="004A6CE4" w:rsidRDefault="004A6CE4" w:rsidP="000D4A17"/>
    <w:p w:rsidR="004A6CE4" w:rsidRDefault="004A6CE4" w:rsidP="000D4A17">
      <w:r>
        <w:rPr>
          <w:rFonts w:hint="eastAsia"/>
        </w:rPr>
        <w:t>在</w:t>
      </w:r>
      <w:r>
        <w:t xml:space="preserve"> ArrayEach() </w:t>
      </w:r>
      <w:r>
        <w:rPr>
          <w:rFonts w:hint="eastAsia"/>
        </w:rPr>
        <w:t>中，參數</w:t>
      </w:r>
      <w:r>
        <w:t xml:space="preserve"> f </w:t>
      </w:r>
      <w:r>
        <w:rPr>
          <w:rFonts w:hint="eastAsia"/>
        </w:rPr>
        <w:t>的型態是</w:t>
      </w:r>
      <w:r>
        <w:t xml:space="preserve"> FuncPtr1</w:t>
      </w:r>
      <w:r w:rsidR="00CE5599">
        <w:rPr>
          <w:rFonts w:hint="eastAsia"/>
        </w:rPr>
        <w:t>，</w:t>
      </w:r>
      <w:r>
        <w:t>FuncPtr1</w:t>
      </w:r>
      <w:r>
        <w:rPr>
          <w:rFonts w:hint="eastAsia"/>
        </w:rPr>
        <w:t>代表具有一個參數的函數指標，其定義方式在</w:t>
      </w:r>
      <w:r>
        <w:t xml:space="preserve">Lib.h </w:t>
      </w:r>
      <w:r>
        <w:rPr>
          <w:rFonts w:hint="eastAsia"/>
        </w:rPr>
        <w:t>檔案中，由</w:t>
      </w:r>
      <w:r>
        <w:t xml:space="preserve">typedef int (*FuncPtr1) (const void *) </w:t>
      </w:r>
      <w:r>
        <w:rPr>
          <w:rFonts w:hint="eastAsia"/>
        </w:rPr>
        <w:t>這個型別指令所定義，其原始程式片段如</w:t>
      </w:r>
      <w:r w:rsidR="00D5053D">
        <w:fldChar w:fldCharType="begin"/>
      </w:r>
      <w:r>
        <w:instrText xml:space="preserve"> REF _Ref232922487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6</w:t>
      </w:r>
      <w:r w:rsidR="00D5053D">
        <w:fldChar w:fldCharType="end"/>
      </w:r>
      <w:r>
        <w:rPr>
          <w:rFonts w:hint="eastAsia"/>
        </w:rPr>
        <w:t>所示。</w:t>
      </w:r>
    </w:p>
    <w:p w:rsidR="004A6CE4" w:rsidRDefault="004A6CE4" w:rsidP="000D4A17"/>
    <w:p w:rsidR="004A6CE4" w:rsidRDefault="004A6CE4" w:rsidP="00406127">
      <w:pPr>
        <w:pStyle w:val="a6"/>
      </w:pPr>
      <w:bookmarkStart w:id="9" w:name="_Ref23292248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6</w:t>
      </w:r>
      <w:r w:rsidR="00D5053D">
        <w:fldChar w:fldCharType="end"/>
      </w:r>
      <w:bookmarkEnd w:id="9"/>
      <w:r>
        <w:t xml:space="preserve"> FuncPtr1</w:t>
      </w:r>
      <w:r>
        <w:rPr>
          <w:rFonts w:hint="eastAsia"/>
        </w:rPr>
        <w:t>函數指標的定義方式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37"/>
        <w:gridCol w:w="2725"/>
      </w:tblGrid>
      <w:tr w:rsidR="004A6CE4" w:rsidRPr="00D65F01">
        <w:tc>
          <w:tcPr>
            <w:tcW w:w="5637" w:type="dxa"/>
          </w:tcPr>
          <w:p w:rsidR="004A6CE4" w:rsidRPr="00D65F01" w:rsidRDefault="004A6CE4" w:rsidP="008B10D4">
            <w:r w:rsidRPr="00D65F01">
              <w:rPr>
                <w:rFonts w:hint="eastAsia"/>
              </w:rPr>
              <w:t>檔案</w:t>
            </w:r>
            <w:r w:rsidRPr="00D65F01">
              <w:t xml:space="preserve"> ch12/Lib.h </w:t>
            </w:r>
            <w:r w:rsidRPr="00D65F01">
              <w:rPr>
                <w:rFonts w:hint="eastAsia"/>
              </w:rPr>
              <w:t>中的函數指標定義區域</w:t>
            </w:r>
          </w:p>
        </w:tc>
        <w:tc>
          <w:tcPr>
            <w:tcW w:w="2725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5637" w:type="dxa"/>
          </w:tcPr>
          <w:p w:rsidR="004A6CE4" w:rsidRPr="00D65F01" w:rsidRDefault="004A6CE4" w:rsidP="00406127">
            <w:r w:rsidRPr="00D65F01">
              <w:t>…</w:t>
            </w:r>
          </w:p>
          <w:p w:rsidR="004A6CE4" w:rsidRPr="00D65F01" w:rsidRDefault="004A6CE4" w:rsidP="00406127">
            <w:r w:rsidRPr="00D65F01">
              <w:t xml:space="preserve">// </w:t>
            </w:r>
            <w:r w:rsidRPr="00D65F01">
              <w:rPr>
                <w:rFonts w:hint="eastAsia"/>
              </w:rPr>
              <w:t>函數指標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用於</w:t>
            </w:r>
            <w:r w:rsidRPr="00D65F01">
              <w:t>ArrayEach(), HashTableEach()</w:t>
            </w:r>
            <w:r w:rsidRPr="00D65F01">
              <w:rPr>
                <w:rFonts w:hint="eastAsia"/>
              </w:rPr>
              <w:t>中</w:t>
            </w:r>
            <w:r w:rsidRPr="00D65F01">
              <w:t>)</w:t>
            </w:r>
          </w:p>
          <w:p w:rsidR="004A6CE4" w:rsidRPr="00D65F01" w:rsidRDefault="004A6CE4" w:rsidP="00406127">
            <w:r w:rsidRPr="00D65F01">
              <w:t>typedef int (*FuncPtr1) (const void *);</w:t>
            </w:r>
          </w:p>
          <w:p w:rsidR="004A6CE4" w:rsidRPr="00D65F01" w:rsidRDefault="004A6CE4" w:rsidP="00406127">
            <w:r w:rsidRPr="00D65F01">
              <w:t>typedef int (*FuncPtr2) (const void *, const void *);</w:t>
            </w:r>
          </w:p>
          <w:p w:rsidR="004A6CE4" w:rsidRPr="00D65F01" w:rsidRDefault="004A6CE4" w:rsidP="00406127">
            <w:r w:rsidRPr="00D65F01">
              <w:t>int StrPrint(const void *data);</w:t>
            </w:r>
          </w:p>
          <w:p w:rsidR="004A6CE4" w:rsidRPr="00D65F01" w:rsidRDefault="004A6CE4" w:rsidP="00406127">
            <w:r w:rsidRPr="00D65F01">
              <w:t>int StrPrintln(const void *data);</w:t>
            </w:r>
          </w:p>
          <w:p w:rsidR="004A6CE4" w:rsidRPr="00D65F01" w:rsidRDefault="004A6CE4" w:rsidP="00406127">
            <w:r w:rsidRPr="00D65F01">
              <w:t>…</w:t>
            </w:r>
          </w:p>
        </w:tc>
        <w:tc>
          <w:tcPr>
            <w:tcW w:w="2725" w:type="dxa"/>
          </w:tcPr>
          <w:p w:rsidR="004A6CE4" w:rsidRPr="00D65F01" w:rsidRDefault="004A6CE4" w:rsidP="000D4A17"/>
          <w:p w:rsidR="004A6CE4" w:rsidRPr="00D65F01" w:rsidRDefault="004A6CE4" w:rsidP="000D4A17"/>
          <w:p w:rsidR="004A6CE4" w:rsidRPr="00D65F01" w:rsidRDefault="004A6CE4" w:rsidP="009A63E9">
            <w:r w:rsidRPr="00D65F01">
              <w:rPr>
                <w:rFonts w:hint="eastAsia"/>
              </w:rPr>
              <w:t>函數指標：單一參數</w:t>
            </w:r>
          </w:p>
          <w:p w:rsidR="004A6CE4" w:rsidRPr="00D65F01" w:rsidRDefault="004A6CE4" w:rsidP="009A63E9">
            <w:r w:rsidRPr="00D65F01">
              <w:rPr>
                <w:rFonts w:hint="eastAsia"/>
              </w:rPr>
              <w:t>函數指標：兩個參數</w:t>
            </w:r>
          </w:p>
          <w:p w:rsidR="004A6CE4" w:rsidRPr="00D65F01" w:rsidRDefault="004A6CE4" w:rsidP="009A63E9">
            <w:r w:rsidRPr="00D65F01">
              <w:rPr>
                <w:rFonts w:hint="eastAsia"/>
              </w:rPr>
              <w:t>印出字串的函數</w:t>
            </w:r>
          </w:p>
          <w:p w:rsidR="004A6CE4" w:rsidRPr="00D65F01" w:rsidRDefault="004A6CE4" w:rsidP="009A63E9">
            <w:r w:rsidRPr="00D65F01">
              <w:rPr>
                <w:rFonts w:hint="eastAsia"/>
              </w:rPr>
              <w:t>印出字串並換行的函數</w:t>
            </w:r>
          </w:p>
        </w:tc>
      </w:tr>
    </w:tbl>
    <w:p w:rsidR="004A6CE4" w:rsidRDefault="004A6CE4" w:rsidP="000D4A17"/>
    <w:p w:rsidR="004A6CE4" w:rsidRDefault="004A6CE4" w:rsidP="000D4A17">
      <w:r>
        <w:rPr>
          <w:rFonts w:hint="eastAsia"/>
        </w:rPr>
        <w:t>函數指標是</w:t>
      </w:r>
      <w:r>
        <w:t>C</w:t>
      </w:r>
      <w:r>
        <w:rPr>
          <w:rFonts w:hint="eastAsia"/>
        </w:rPr>
        <w:t>語言當中的進階功能，但卻是相當重要的一部分，有效的利用函數</w:t>
      </w:r>
      <w:r>
        <w:rPr>
          <w:rFonts w:hint="eastAsia"/>
        </w:rPr>
        <w:lastRenderedPageBreak/>
        <w:t>指標可以讓演算法更為通用，像是標準函式庫中的快速排序法</w:t>
      </w:r>
      <w:r>
        <w:t xml:space="preserve"> qsort() </w:t>
      </w:r>
      <w:r>
        <w:rPr>
          <w:rFonts w:hint="eastAsia"/>
        </w:rPr>
        <w:t>就利用傳入具有兩個參數的指標</w:t>
      </w:r>
      <w:r>
        <w:t xml:space="preserve"> compare()</w:t>
      </w:r>
      <w:r>
        <w:rPr>
          <w:rFonts w:hint="eastAsia"/>
        </w:rPr>
        <w:t>，以便對任意型態進行排序。</w:t>
      </w:r>
      <w:r>
        <w:t xml:space="preserve">qsort() </w:t>
      </w:r>
      <w:r>
        <w:rPr>
          <w:rFonts w:hint="eastAsia"/>
        </w:rPr>
        <w:t>的函數原型如下：</w:t>
      </w:r>
    </w:p>
    <w:p w:rsidR="004A6CE4" w:rsidRPr="00074B1F" w:rsidRDefault="004A6CE4" w:rsidP="000D4A17">
      <w:pPr>
        <w:rPr>
          <w:szCs w:val="24"/>
        </w:rPr>
      </w:pPr>
    </w:p>
    <w:p w:rsidR="004A6CE4" w:rsidRPr="00074B1F" w:rsidRDefault="004A6CE4" w:rsidP="000D4A17">
      <w:pPr>
        <w:rPr>
          <w:szCs w:val="24"/>
        </w:rPr>
      </w:pPr>
      <w:r w:rsidRPr="00074B1F">
        <w:rPr>
          <w:szCs w:val="24"/>
        </w:rPr>
        <w:t xml:space="preserve">  void qsort(void *buf, size_t n,size_t size,int (*cmp)(const void*, const void *));</w:t>
      </w:r>
    </w:p>
    <w:p w:rsidR="004A6CE4" w:rsidRPr="00074B1F" w:rsidRDefault="004A6CE4" w:rsidP="000D4A17"/>
    <w:p w:rsidR="004A6CE4" w:rsidRDefault="004A6CE4" w:rsidP="000D4A17">
      <w:r>
        <w:rPr>
          <w:rFonts w:hint="eastAsia"/>
        </w:rPr>
        <w:t>在</w:t>
      </w:r>
      <w:r w:rsidR="00D5053D">
        <w:fldChar w:fldCharType="begin"/>
      </w:r>
      <w:r>
        <w:instrText xml:space="preserve"> REF _Ref232922487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6</w:t>
      </w:r>
      <w:r w:rsidR="00D5053D">
        <w:fldChar w:fldCharType="end"/>
      </w:r>
      <w:r>
        <w:rPr>
          <w:rFonts w:hint="eastAsia"/>
        </w:rPr>
        <w:t>的實作中，也宣告了</w:t>
      </w:r>
      <w:r>
        <w:t xml:space="preserve"> FuncPtr2 </w:t>
      </w:r>
      <w:r>
        <w:rPr>
          <w:rFonts w:hint="eastAsia"/>
        </w:rPr>
        <w:t>型態代表具有兩個參數的函數指標，然後，宣告了</w:t>
      </w:r>
      <w:r>
        <w:t xml:space="preserve"> StrPrint </w:t>
      </w:r>
      <w:r>
        <w:rPr>
          <w:rFonts w:hint="eastAsia"/>
        </w:rPr>
        <w:t>與</w:t>
      </w:r>
      <w:r>
        <w:t xml:space="preserve"> StrPrintln </w:t>
      </w:r>
      <w:r>
        <w:rPr>
          <w:rFonts w:hint="eastAsia"/>
        </w:rPr>
        <w:t>兩個函數，可用來傳入</w:t>
      </w:r>
      <w:r>
        <w:t xml:space="preserve"> ArrayEach() </w:t>
      </w:r>
      <w:r>
        <w:rPr>
          <w:rFonts w:hint="eastAsia"/>
        </w:rPr>
        <w:t>函數中，以便印出這些結構的每一個元素。</w:t>
      </w:r>
    </w:p>
    <w:p w:rsidR="004A6CE4" w:rsidRPr="005B29BA" w:rsidRDefault="004A6CE4" w:rsidP="000D4A17"/>
    <w:p w:rsidR="004A6CE4" w:rsidRDefault="004A6CE4" w:rsidP="00603D88">
      <w:pPr>
        <w:pStyle w:val="af6"/>
        <w:ind w:left="240" w:right="240"/>
      </w:pPr>
      <w:r>
        <w:rPr>
          <w:rFonts w:hint="eastAsia"/>
        </w:rPr>
        <w:t>雜湊表</w:t>
      </w:r>
    </w:p>
    <w:p w:rsidR="004A6CE4" w:rsidRDefault="004A6CE4" w:rsidP="000D4A17">
      <w:r>
        <w:rPr>
          <w:rFonts w:hint="eastAsia"/>
        </w:rPr>
        <w:t>有了動態陣列，我們就可以很容易的實作出雜湊表</w:t>
      </w:r>
      <w:r>
        <w:t xml:space="preserve"> (Hash Table)</w:t>
      </w:r>
      <w:r>
        <w:rPr>
          <w:rFonts w:hint="eastAsia"/>
        </w:rPr>
        <w:t>，雜湊表中的基本元素是索引鍵與資料</w:t>
      </w:r>
      <w:r>
        <w:t xml:space="preserve"> (key, data) </w:t>
      </w:r>
      <w:r>
        <w:rPr>
          <w:rFonts w:hint="eastAsia"/>
        </w:rPr>
        <w:t>所形成的配對</w:t>
      </w:r>
      <w:r>
        <w:t xml:space="preserve"> (Entry)</w:t>
      </w:r>
      <w:r>
        <w:rPr>
          <w:rFonts w:hint="eastAsia"/>
        </w:rPr>
        <w:t>，如</w:t>
      </w:r>
      <w:r w:rsidR="00D5053D">
        <w:fldChar w:fldCharType="begin"/>
      </w:r>
      <w:r>
        <w:instrText xml:space="preserve"> REF _Ref232924737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7</w:t>
      </w:r>
      <w:r w:rsidR="00D5053D">
        <w:fldChar w:fldCharType="end"/>
      </w:r>
      <w:r>
        <w:rPr>
          <w:rFonts w:hint="eastAsia"/>
        </w:rPr>
        <w:t>的</w:t>
      </w:r>
      <w:r>
        <w:t xml:space="preserve"> Entry </w:t>
      </w:r>
      <w:r>
        <w:rPr>
          <w:rFonts w:hint="eastAsia"/>
        </w:rPr>
        <w:t>結構所示，該結構在概念上是一個物件導向的類別。</w:t>
      </w:r>
      <w:r>
        <w:t>Entry</w:t>
      </w:r>
      <w:r>
        <w:rPr>
          <w:rFonts w:hint="eastAsia"/>
        </w:rPr>
        <w:t>類別有兩個基本的成員函數，</w:t>
      </w:r>
      <w:r>
        <w:t xml:space="preserve">EntryNew() </w:t>
      </w:r>
      <w:r>
        <w:rPr>
          <w:rFonts w:hint="eastAsia"/>
        </w:rPr>
        <w:t>與</w:t>
      </w:r>
      <w:r>
        <w:t xml:space="preserve"> EntryCompare()</w:t>
      </w:r>
      <w:r>
        <w:rPr>
          <w:rFonts w:hint="eastAsia"/>
        </w:rPr>
        <w:t>，</w:t>
      </w:r>
      <w:r>
        <w:t xml:space="preserve">EntryNew() </w:t>
      </w:r>
      <w:r>
        <w:rPr>
          <w:rFonts w:hint="eastAsia"/>
        </w:rPr>
        <w:t>可以建立一個新的配對，而</w:t>
      </w:r>
      <w:r>
        <w:t xml:space="preserve"> EntryCompare() </w:t>
      </w:r>
      <w:r>
        <w:rPr>
          <w:rFonts w:hint="eastAsia"/>
        </w:rPr>
        <w:t>則可以比較兩個配對的索引鍵</w:t>
      </w:r>
      <w:r>
        <w:t xml:space="preserve"> (key) </w:t>
      </w:r>
      <w:r>
        <w:rPr>
          <w:rFonts w:hint="eastAsia"/>
        </w:rPr>
        <w:t>是否相同。</w:t>
      </w:r>
    </w:p>
    <w:p w:rsidR="004A6CE4" w:rsidRPr="00981C3A" w:rsidRDefault="004A6CE4" w:rsidP="000D4A17"/>
    <w:p w:rsidR="004A6CE4" w:rsidRPr="00F63BE8" w:rsidRDefault="004A6CE4" w:rsidP="00F63BE8">
      <w:pPr>
        <w:pStyle w:val="a6"/>
      </w:pPr>
      <w:bookmarkStart w:id="10" w:name="_Ref23292473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7</w:t>
      </w:r>
      <w:r w:rsidR="00D5053D">
        <w:fldChar w:fldCharType="end"/>
      </w:r>
      <w:bookmarkEnd w:id="10"/>
      <w:r>
        <w:t xml:space="preserve"> </w:t>
      </w:r>
      <w:r>
        <w:rPr>
          <w:rFonts w:hint="eastAsia"/>
        </w:rPr>
        <w:t>雜湊表的資料結構與函數定義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04"/>
        <w:gridCol w:w="3118"/>
      </w:tblGrid>
      <w:tr w:rsidR="004A6CE4" w:rsidRPr="00D65F01" w:rsidTr="00186783">
        <w:tc>
          <w:tcPr>
            <w:tcW w:w="6204" w:type="dxa"/>
          </w:tcPr>
          <w:p w:rsidR="004A6CE4" w:rsidRPr="00D65F01" w:rsidRDefault="004A6CE4" w:rsidP="00F63BE8">
            <w:r w:rsidRPr="00D65F01">
              <w:rPr>
                <w:rFonts w:hint="eastAsia"/>
              </w:rPr>
              <w:t>檔案</w:t>
            </w:r>
            <w:r w:rsidRPr="00D65F01">
              <w:t xml:space="preserve"> ch12/HashTable.h</w:t>
            </w:r>
            <w:r w:rsidRPr="00D65F01">
              <w:rPr>
                <w:rFonts w:hint="eastAsia"/>
              </w:rPr>
              <w:t>中的雜湊表定義部分</w:t>
            </w:r>
          </w:p>
        </w:tc>
        <w:tc>
          <w:tcPr>
            <w:tcW w:w="3118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186783">
        <w:tc>
          <w:tcPr>
            <w:tcW w:w="6204" w:type="dxa"/>
          </w:tcPr>
          <w:p w:rsidR="004A6CE4" w:rsidRPr="00D65F01" w:rsidRDefault="004A6CE4" w:rsidP="001653F3">
            <w:r w:rsidRPr="00D65F01">
              <w:t>typedef struct {</w:t>
            </w:r>
          </w:p>
          <w:p w:rsidR="004A6CE4" w:rsidRPr="00D65F01" w:rsidRDefault="004A6CE4" w:rsidP="001653F3">
            <w:r w:rsidRPr="00D65F01">
              <w:t xml:space="preserve">  char *key;</w:t>
            </w:r>
          </w:p>
          <w:p w:rsidR="004A6CE4" w:rsidRPr="00D65F01" w:rsidRDefault="004A6CE4" w:rsidP="001653F3">
            <w:r w:rsidRPr="00D65F01">
              <w:t xml:space="preserve">  void *data;</w:t>
            </w:r>
          </w:p>
          <w:p w:rsidR="004A6CE4" w:rsidRPr="00D65F01" w:rsidRDefault="004A6CE4" w:rsidP="001653F3">
            <w:r w:rsidRPr="00D65F01">
              <w:t>} Entry;</w:t>
            </w:r>
          </w:p>
          <w:p w:rsidR="004A6CE4" w:rsidRPr="00D65F01" w:rsidRDefault="004A6CE4" w:rsidP="001653F3"/>
          <w:p w:rsidR="004A6CE4" w:rsidRPr="00D65F01" w:rsidRDefault="004A6CE4" w:rsidP="001653F3">
            <w:r w:rsidRPr="00D65F01">
              <w:t>Entry* EntryNew(char *key, void *data);</w:t>
            </w:r>
          </w:p>
          <w:p w:rsidR="004A6CE4" w:rsidRPr="00D65F01" w:rsidRDefault="004A6CE4" w:rsidP="001653F3">
            <w:r w:rsidRPr="00D65F01">
              <w:t>int EntryCompare(Entry *e1, Entry *e2);</w:t>
            </w:r>
          </w:p>
          <w:p w:rsidR="004A6CE4" w:rsidRPr="00D65F01" w:rsidRDefault="004A6CE4" w:rsidP="001653F3"/>
          <w:p w:rsidR="004A6CE4" w:rsidRPr="00D65F01" w:rsidRDefault="004A6CE4" w:rsidP="001653F3">
            <w:r w:rsidRPr="00D65F01">
              <w:t>int hash(char *key, int range);</w:t>
            </w:r>
          </w:p>
          <w:p w:rsidR="004A6CE4" w:rsidRPr="00D65F01" w:rsidRDefault="004A6CE4" w:rsidP="001653F3"/>
          <w:p w:rsidR="004A6CE4" w:rsidRPr="00D65F01" w:rsidRDefault="004A6CE4" w:rsidP="001653F3">
            <w:r w:rsidRPr="00D65F01">
              <w:t>#define HashTable Array</w:t>
            </w:r>
          </w:p>
          <w:p w:rsidR="004A6CE4" w:rsidRPr="00D65F01" w:rsidRDefault="004A6CE4" w:rsidP="001653F3"/>
          <w:p w:rsidR="004A6CE4" w:rsidRPr="00D65F01" w:rsidRDefault="004A6CE4" w:rsidP="001653F3">
            <w:r w:rsidRPr="00D65F01">
              <w:t>HashTable* HashTableNew(int size);</w:t>
            </w:r>
          </w:p>
          <w:p w:rsidR="004A6CE4" w:rsidRPr="00D65F01" w:rsidRDefault="004A6CE4" w:rsidP="001653F3">
            <w:r w:rsidRPr="00D65F01">
              <w:t>void HashTableFree(HashTable *table);</w:t>
            </w:r>
          </w:p>
          <w:p w:rsidR="004A6CE4" w:rsidRPr="00D65F01" w:rsidRDefault="004A6CE4" w:rsidP="001653F3">
            <w:r w:rsidRPr="00D65F01">
              <w:t>void* HashTablePut(HashTable *table, char *key, void *data);</w:t>
            </w:r>
          </w:p>
          <w:p w:rsidR="004A6CE4" w:rsidRPr="00D65F01" w:rsidRDefault="004A6CE4" w:rsidP="001653F3">
            <w:r w:rsidRPr="00D65F01">
              <w:t>void *HashTableGet(HashTable *table, char *key);</w:t>
            </w:r>
          </w:p>
          <w:p w:rsidR="004A6CE4" w:rsidRPr="00D65F01" w:rsidRDefault="004A6CE4" w:rsidP="001653F3">
            <w:r w:rsidRPr="00D65F01">
              <w:t>void HashTableEach(HashTable *table, FuncPtr1 f);</w:t>
            </w:r>
          </w:p>
          <w:p w:rsidR="004A6CE4" w:rsidRPr="00D65F01" w:rsidRDefault="004A6CE4" w:rsidP="001653F3">
            <w:r w:rsidRPr="00D65F01">
              <w:t>Array* HashTableToArray(HashTable *table);</w:t>
            </w:r>
          </w:p>
        </w:tc>
        <w:tc>
          <w:tcPr>
            <w:tcW w:w="3118" w:type="dxa"/>
          </w:tcPr>
          <w:p w:rsidR="00186783" w:rsidRDefault="004A6CE4" w:rsidP="000D4A17">
            <w:r w:rsidRPr="00D65F01">
              <w:rPr>
                <w:rFonts w:hint="eastAsia"/>
              </w:rPr>
              <w:t>雜湊表中的一個配對記錄</w:t>
            </w:r>
          </w:p>
          <w:p w:rsidR="00186783" w:rsidRDefault="00186783" w:rsidP="000D4A17">
            <w:r>
              <w:rPr>
                <w:rFonts w:hint="eastAsia"/>
              </w:rPr>
              <w:t xml:space="preserve"> </w:t>
            </w:r>
            <w:r w:rsidR="004A6CE4" w:rsidRPr="00D65F01">
              <w:t xml:space="preserve"> </w:t>
            </w:r>
            <w:r>
              <w:rPr>
                <w:rFonts w:hint="eastAsia"/>
              </w:rPr>
              <w:t>索引鍵</w:t>
            </w:r>
            <w:r>
              <w:rPr>
                <w:rFonts w:hint="eastAsia"/>
              </w:rPr>
              <w:t xml:space="preserve"> </w:t>
            </w:r>
            <w:r w:rsidR="004A6CE4" w:rsidRPr="00D65F01">
              <w:t>(key</w:t>
            </w:r>
            <w:r>
              <w:rPr>
                <w:rFonts w:hint="eastAsia"/>
              </w:rPr>
              <w:t>)</w:t>
            </w:r>
          </w:p>
          <w:p w:rsidR="00186783" w:rsidRDefault="00186783" w:rsidP="000D4A1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內容值</w:t>
            </w:r>
            <w:r>
              <w:rPr>
                <w:rFonts w:hint="eastAsia"/>
              </w:rPr>
              <w:t xml:space="preserve"> (</w:t>
            </w:r>
            <w:r w:rsidR="004A6CE4" w:rsidRPr="00D65F01">
              <w:t>data)</w:t>
            </w:r>
          </w:p>
          <w:p w:rsidR="004A6CE4" w:rsidRPr="00D65F01" w:rsidRDefault="004A6CE4" w:rsidP="000D4A17">
            <w:r w:rsidRPr="00D65F01">
              <w:rPr>
                <w:rFonts w:hint="eastAsia"/>
              </w:rPr>
              <w:t>稱為</w:t>
            </w:r>
            <w:r w:rsidRPr="00D65F01">
              <w:t xml:space="preserve"> Entry</w:t>
            </w:r>
            <w:r w:rsidRPr="00D65F01">
              <w:rPr>
                <w:rFonts w:hint="eastAsia"/>
              </w:rPr>
              <w:t>。</w:t>
            </w:r>
          </w:p>
          <w:p w:rsidR="004A6CE4" w:rsidRPr="00D65F01" w:rsidRDefault="004A6CE4" w:rsidP="000D4A17"/>
          <w:p w:rsidR="004A6CE4" w:rsidRPr="00D65F01" w:rsidRDefault="004A6CE4" w:rsidP="000D4A17">
            <w:r w:rsidRPr="00D65F01">
              <w:t>Entry</w:t>
            </w:r>
            <w:r w:rsidRPr="00D65F01">
              <w:rPr>
                <w:rFonts w:hint="eastAsia"/>
              </w:rPr>
              <w:t>的建立函數</w:t>
            </w:r>
          </w:p>
          <w:p w:rsidR="004A6CE4" w:rsidRPr="00D65F01" w:rsidRDefault="004A6CE4" w:rsidP="008C5460">
            <w:r w:rsidRPr="00D65F01">
              <w:t>Entry</w:t>
            </w:r>
            <w:r w:rsidRPr="00D65F01">
              <w:rPr>
                <w:rFonts w:hint="eastAsia"/>
              </w:rPr>
              <w:t>的比較函數</w:t>
            </w:r>
          </w:p>
          <w:p w:rsidR="004A6CE4" w:rsidRPr="00D65F01" w:rsidRDefault="004A6CE4" w:rsidP="008C5460"/>
          <w:p w:rsidR="004A6CE4" w:rsidRPr="00D65F01" w:rsidRDefault="004A6CE4" w:rsidP="008C5460">
            <w:r w:rsidRPr="00D65F01">
              <w:rPr>
                <w:rFonts w:hint="eastAsia"/>
              </w:rPr>
              <w:t>雜湊函數：字串</w:t>
            </w:r>
            <w:r w:rsidRPr="00D65F01">
              <w:t xml:space="preserve"> key </w:t>
            </w:r>
            <w:r w:rsidR="00186783">
              <w:rPr>
                <w:rFonts w:hint="eastAsia"/>
              </w:rPr>
              <w:br/>
              <w:t xml:space="preserve">  </w:t>
            </w:r>
            <w:r w:rsidRPr="00D65F01">
              <w:rPr>
                <w:rFonts w:hint="eastAsia"/>
              </w:rPr>
              <w:t>的雜湊值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雜湊表是由二維動態陣列</w:t>
            </w:r>
            <w:r w:rsidR="00186783">
              <w:br/>
            </w:r>
            <w:r w:rsidR="00186783">
              <w:rPr>
                <w:rFonts w:hint="eastAsia"/>
              </w:rPr>
              <w:t xml:space="preserve">  </w:t>
            </w:r>
            <w:r w:rsidRPr="00D65F01">
              <w:rPr>
                <w:rFonts w:hint="eastAsia"/>
              </w:rPr>
              <w:t>所組成的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雜湊表建構函數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雜湊表解構函數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新增</w:t>
            </w:r>
            <w:r w:rsidRPr="00D65F01">
              <w:t xml:space="preserve"> (key, data)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取得</w:t>
            </w:r>
            <w:r w:rsidRPr="00D65F01">
              <w:t xml:space="preserve"> data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對每個元素執行</w:t>
            </w:r>
            <w:r w:rsidRPr="00D65F01">
              <w:t>f</w:t>
            </w:r>
          </w:p>
          <w:p w:rsidR="004A6CE4" w:rsidRPr="00D65F01" w:rsidRDefault="004A6CE4" w:rsidP="008C5460">
            <w:r w:rsidRPr="00D65F01">
              <w:rPr>
                <w:rFonts w:hint="eastAsia"/>
              </w:rPr>
              <w:t>將雜湊表轉為陣列</w:t>
            </w:r>
          </w:p>
        </w:tc>
      </w:tr>
    </w:tbl>
    <w:p w:rsidR="004A6CE4" w:rsidRPr="008C5460" w:rsidRDefault="004A6CE4" w:rsidP="000D4A17"/>
    <w:p w:rsidR="004A6CE4" w:rsidRDefault="004A6CE4" w:rsidP="006615E6">
      <w:r>
        <w:rPr>
          <w:rFonts w:hint="eastAsia"/>
        </w:rPr>
        <w:t>在我們的實作中，雜湊表本身就是一個動態陣列</w:t>
      </w:r>
      <w:r>
        <w:t xml:space="preserve"> (Array)</w:t>
      </w:r>
      <w:r>
        <w:rPr>
          <w:rFonts w:hint="eastAsia"/>
        </w:rPr>
        <w:t>，因此，我們直接利用</w:t>
      </w:r>
      <w:r>
        <w:t xml:space="preserve">#define HashTable Array </w:t>
      </w:r>
      <w:r>
        <w:rPr>
          <w:rFonts w:hint="eastAsia"/>
        </w:rPr>
        <w:t>的方式，將雜湊表</w:t>
      </w:r>
      <w:r>
        <w:t xml:space="preserve"> HashTable </w:t>
      </w:r>
      <w:r>
        <w:rPr>
          <w:rFonts w:hint="eastAsia"/>
        </w:rPr>
        <w:t>定義為</w:t>
      </w:r>
      <w:r>
        <w:t xml:space="preserve"> Array</w:t>
      </w:r>
      <w:r>
        <w:rPr>
          <w:rFonts w:hint="eastAsia"/>
        </w:rPr>
        <w:t>。但不同的是，雜湊表中的每一</w:t>
      </w:r>
      <w:r w:rsidR="00CE5599">
        <w:rPr>
          <w:rFonts w:hint="eastAsia"/>
        </w:rPr>
        <w:t>個元素</w:t>
      </w:r>
      <w:r>
        <w:rPr>
          <w:rFonts w:hint="eastAsia"/>
        </w:rPr>
        <w:t>又是一個動態陣列，因此，雜湊表是由動態陣列所形成的二維陣列</w:t>
      </w:r>
      <w:r w:rsidR="00CE5599">
        <w:rPr>
          <w:rFonts w:hint="eastAsia"/>
        </w:rPr>
        <w:t>，</w:t>
      </w:r>
      <w:r>
        <w:rPr>
          <w:rFonts w:hint="eastAsia"/>
        </w:rPr>
        <w:t>但與一般二維陣列有所不同的是，第二維的大小是不固定的。</w:t>
      </w:r>
    </w:p>
    <w:p w:rsidR="004A6CE4" w:rsidRPr="006615E6" w:rsidRDefault="004A6CE4" w:rsidP="000D4A17"/>
    <w:p w:rsidR="004A6CE4" w:rsidRDefault="004A6CE4" w:rsidP="000D4A17">
      <w:r>
        <w:rPr>
          <w:rFonts w:hint="eastAsia"/>
        </w:rPr>
        <w:t>雜湊表</w:t>
      </w:r>
      <w:r>
        <w:t xml:space="preserve"> HashTable</w:t>
      </w:r>
      <w:r>
        <w:rPr>
          <w:rFonts w:hint="eastAsia"/>
        </w:rPr>
        <w:t>也是一個物件導向概念上的類別，包含建構函數</w:t>
      </w:r>
      <w:r>
        <w:t xml:space="preserve">HashTableNew() </w:t>
      </w:r>
      <w:r>
        <w:rPr>
          <w:rFonts w:hint="eastAsia"/>
        </w:rPr>
        <w:t>與</w:t>
      </w:r>
      <w:r>
        <w:t xml:space="preserve"> HashTableFree() </w:t>
      </w:r>
      <w:r>
        <w:rPr>
          <w:rFonts w:hint="eastAsia"/>
        </w:rPr>
        <w:t>解構函數，並且擁有</w:t>
      </w:r>
      <w:r>
        <w:t xml:space="preserve"> HashTablePut(), HashTableGet(), HashTableEach(), HashTableToArray() </w:t>
      </w:r>
      <w:r>
        <w:rPr>
          <w:rFonts w:hint="eastAsia"/>
        </w:rPr>
        <w:t>等函數，</w:t>
      </w:r>
      <w:r w:rsidR="00D5053D">
        <w:fldChar w:fldCharType="begin"/>
      </w:r>
      <w:r>
        <w:instrText xml:space="preserve"> REF _Ref232924737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7</w:t>
      </w:r>
      <w:r w:rsidR="00D5053D">
        <w:fldChar w:fldCharType="end"/>
      </w:r>
      <w:r>
        <w:rPr>
          <w:rFonts w:hint="eastAsia"/>
        </w:rPr>
        <w:t>的最後顯示了這些成員函數的原型定義。</w:t>
      </w:r>
    </w:p>
    <w:p w:rsidR="004A6CE4" w:rsidRDefault="004A6CE4" w:rsidP="000D4A17"/>
    <w:p w:rsidR="004A6CE4" w:rsidRDefault="004A6CE4" w:rsidP="000D4A17">
      <w:r>
        <w:rPr>
          <w:rFonts w:hint="eastAsia"/>
        </w:rPr>
        <w:t>雜湊表是依靠雜湊函數</w:t>
      </w:r>
      <w:r>
        <w:t xml:space="preserve"> (Hash Function) </w:t>
      </w:r>
      <w:r>
        <w:rPr>
          <w:rFonts w:hint="eastAsia"/>
        </w:rPr>
        <w:t>所計算出來的值，以決定要將某個元素放在哪一列中，雜湊函數的分布越平均越好，這樣才能增快搜尋時間，我們所使用的雜湊函數很簡單，就是將字串</w:t>
      </w:r>
      <w:r>
        <w:t xml:space="preserve"> key </w:t>
      </w:r>
      <w:r>
        <w:rPr>
          <w:rFonts w:hint="eastAsia"/>
        </w:rPr>
        <w:t>中的每個位元組相加後，對雜湊表的大小取餘數後的結果，</w:t>
      </w:r>
      <w:r w:rsidR="00D5053D">
        <w:fldChar w:fldCharType="begin"/>
      </w:r>
      <w:r>
        <w:instrText xml:space="preserve"> REF _Ref232925865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8</w:t>
      </w:r>
      <w:r w:rsidR="00D5053D">
        <w:fldChar w:fldCharType="end"/>
      </w:r>
      <w:r>
        <w:rPr>
          <w:rFonts w:hint="eastAsia"/>
        </w:rPr>
        <w:t>顯示了該雜湊函數的原始碼。</w:t>
      </w:r>
    </w:p>
    <w:p w:rsidR="004A6CE4" w:rsidRPr="006615E6" w:rsidRDefault="004A6CE4" w:rsidP="000D4A17"/>
    <w:p w:rsidR="004A6CE4" w:rsidRPr="00F63BE8" w:rsidRDefault="004A6CE4" w:rsidP="00FF02BD">
      <w:pPr>
        <w:pStyle w:val="a6"/>
      </w:pPr>
      <w:bookmarkStart w:id="11" w:name="_Ref232925865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8</w:t>
      </w:r>
      <w:r w:rsidR="00D5053D">
        <w:fldChar w:fldCharType="end"/>
      </w:r>
      <w:bookmarkEnd w:id="11"/>
      <w:r>
        <w:t xml:space="preserve"> </w:t>
      </w:r>
      <w:r>
        <w:rPr>
          <w:rFonts w:hint="eastAsia"/>
        </w:rPr>
        <w:t>雜湊函數實作方式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28"/>
        <w:gridCol w:w="3434"/>
      </w:tblGrid>
      <w:tr w:rsidR="004A6CE4" w:rsidRPr="00D65F01">
        <w:tc>
          <w:tcPr>
            <w:tcW w:w="4928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檔案</w:t>
            </w:r>
            <w:r w:rsidRPr="00D65F01">
              <w:t xml:space="preserve"> ch12/HashTable.c </w:t>
            </w:r>
            <w:r w:rsidRPr="00D65F01">
              <w:rPr>
                <w:rFonts w:hint="eastAsia"/>
              </w:rPr>
              <w:t>中的雜湊函數</w:t>
            </w:r>
            <w:r w:rsidRPr="00D65F01">
              <w:t xml:space="preserve"> hash()</w:t>
            </w:r>
          </w:p>
        </w:tc>
        <w:tc>
          <w:tcPr>
            <w:tcW w:w="3434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928" w:type="dxa"/>
          </w:tcPr>
          <w:p w:rsidR="004A6CE4" w:rsidRPr="00D65F01" w:rsidRDefault="004A6CE4" w:rsidP="00FF02BD">
            <w:r w:rsidRPr="00D65F01">
              <w:t>int hash(char *key, int range) {</w:t>
            </w:r>
          </w:p>
          <w:p w:rsidR="004A6CE4" w:rsidRPr="00D65F01" w:rsidRDefault="004A6CE4" w:rsidP="00FF02BD">
            <w:r w:rsidRPr="00D65F01">
              <w:t xml:space="preserve">    int i, hashCode=0;</w:t>
            </w:r>
          </w:p>
          <w:p w:rsidR="004A6CE4" w:rsidRPr="00D65F01" w:rsidRDefault="004A6CE4" w:rsidP="00FF02BD">
            <w:r w:rsidRPr="00D65F01">
              <w:t xml:space="preserve">    for (i=0; i&lt;strlen(key); i++) {</w:t>
            </w:r>
          </w:p>
          <w:p w:rsidR="004A6CE4" w:rsidRPr="00D65F01" w:rsidRDefault="004A6CE4" w:rsidP="00FF02BD">
            <w:r w:rsidRPr="00D65F01">
              <w:t xml:space="preserve">      BYTE value = (BYTE) key[i];</w:t>
            </w:r>
          </w:p>
          <w:p w:rsidR="004A6CE4" w:rsidRPr="00D65F01" w:rsidRDefault="004A6CE4" w:rsidP="00FF02BD">
            <w:r w:rsidRPr="00D65F01">
              <w:t xml:space="preserve">      hashCode += value;</w:t>
            </w:r>
          </w:p>
          <w:p w:rsidR="004A6CE4" w:rsidRPr="00D65F01" w:rsidRDefault="004A6CE4" w:rsidP="00FF02BD">
            <w:r w:rsidRPr="00D65F01">
              <w:t xml:space="preserve">      hashCode %= range;</w:t>
            </w:r>
          </w:p>
          <w:p w:rsidR="004A6CE4" w:rsidRPr="00D65F01" w:rsidRDefault="004A6CE4" w:rsidP="00FF02BD">
            <w:r w:rsidRPr="00D65F01">
              <w:t xml:space="preserve">    }</w:t>
            </w:r>
          </w:p>
          <w:p w:rsidR="004A6CE4" w:rsidRPr="00D65F01" w:rsidRDefault="004A6CE4" w:rsidP="00FF02BD">
            <w:r w:rsidRPr="00D65F01">
              <w:t xml:space="preserve">    return hashCode;</w:t>
            </w:r>
          </w:p>
          <w:p w:rsidR="004A6CE4" w:rsidRPr="00D65F01" w:rsidRDefault="004A6CE4" w:rsidP="00FF02BD">
            <w:r w:rsidRPr="00D65F01">
              <w:t>}</w:t>
            </w:r>
          </w:p>
        </w:tc>
        <w:tc>
          <w:tcPr>
            <w:tcW w:w="3434" w:type="dxa"/>
          </w:tcPr>
          <w:p w:rsidR="004A6CE4" w:rsidRPr="00D65F01" w:rsidRDefault="004A6CE4" w:rsidP="000D4A17">
            <w:r w:rsidRPr="00D65F01">
              <w:rPr>
                <w:rFonts w:hint="eastAsia"/>
              </w:rPr>
              <w:t>雜湊函數</w:t>
            </w:r>
          </w:p>
          <w:p w:rsidR="004A6CE4" w:rsidRPr="00D65F01" w:rsidRDefault="004A6CE4" w:rsidP="001A1C65">
            <w:r w:rsidRPr="00D65F01">
              <w:t xml:space="preserve">  </w:t>
            </w:r>
            <w:r w:rsidRPr="00D65F01">
              <w:rPr>
                <w:rFonts w:hint="eastAsia"/>
              </w:rPr>
              <w:t>設定</w:t>
            </w:r>
            <w:r w:rsidRPr="00D65F01">
              <w:t xml:space="preserve"> hashCode </w:t>
            </w:r>
            <w:r w:rsidRPr="00D65F01">
              <w:rPr>
                <w:rFonts w:hint="eastAsia"/>
              </w:rPr>
              <w:t>初始值為</w:t>
            </w:r>
            <w:r w:rsidRPr="00D65F01">
              <w:t>0</w:t>
            </w:r>
          </w:p>
          <w:p w:rsidR="004A6CE4" w:rsidRPr="00D65F01" w:rsidRDefault="004A6CE4" w:rsidP="001A1C65">
            <w:r w:rsidRPr="00D65F01">
              <w:rPr>
                <w:rFonts w:hint="eastAsia"/>
              </w:rPr>
              <w:t>對</w:t>
            </w:r>
            <w:r w:rsidRPr="00D65F01">
              <w:t>key</w:t>
            </w:r>
            <w:r w:rsidRPr="00D65F01">
              <w:rPr>
                <w:rFonts w:hint="eastAsia"/>
              </w:rPr>
              <w:t>中的每個位元</w:t>
            </w:r>
          </w:p>
          <w:p w:rsidR="004A6CE4" w:rsidRPr="00D65F01" w:rsidRDefault="004A6CE4" w:rsidP="001A1C65">
            <w:r w:rsidRPr="00D65F01">
              <w:t xml:space="preserve">  </w:t>
            </w:r>
            <w:r w:rsidRPr="00D65F01">
              <w:rPr>
                <w:rFonts w:hint="eastAsia"/>
              </w:rPr>
              <w:t>轉換為無號數</w:t>
            </w:r>
          </w:p>
          <w:p w:rsidR="004A6CE4" w:rsidRPr="00D65F01" w:rsidRDefault="004A6CE4" w:rsidP="001A1C65">
            <w:r w:rsidRPr="00D65F01">
              <w:t xml:space="preserve">  </w:t>
            </w:r>
            <w:r w:rsidRPr="00D65F01">
              <w:rPr>
                <w:rFonts w:hint="eastAsia"/>
              </w:rPr>
              <w:t>將其與</w:t>
            </w:r>
            <w:r w:rsidRPr="00D65F01">
              <w:t xml:space="preserve"> hashCode </w:t>
            </w:r>
            <w:r w:rsidRPr="00D65F01">
              <w:rPr>
                <w:rFonts w:hint="eastAsia"/>
              </w:rPr>
              <w:t>相加</w:t>
            </w:r>
          </w:p>
          <w:p w:rsidR="004A6CE4" w:rsidRPr="00D65F01" w:rsidRDefault="004A6CE4" w:rsidP="001A1C65">
            <w:r w:rsidRPr="00D65F01">
              <w:t xml:space="preserve">  </w:t>
            </w:r>
            <w:r w:rsidRPr="00D65F01">
              <w:rPr>
                <w:rFonts w:hint="eastAsia"/>
              </w:rPr>
              <w:t>對</w:t>
            </w:r>
            <w:r w:rsidRPr="00D65F01">
              <w:t xml:space="preserve"> range </w:t>
            </w:r>
            <w:r w:rsidRPr="00D65F01">
              <w:rPr>
                <w:rFonts w:hint="eastAsia"/>
              </w:rPr>
              <w:t>取餘數</w:t>
            </w:r>
          </w:p>
          <w:p w:rsidR="004A6CE4" w:rsidRPr="00D65F01" w:rsidRDefault="004A6CE4" w:rsidP="001A1C65"/>
          <w:p w:rsidR="004A6CE4" w:rsidRPr="00D65F01" w:rsidRDefault="004A6CE4" w:rsidP="001A1C65">
            <w:r w:rsidRPr="00D65F01">
              <w:rPr>
                <w:rFonts w:hint="eastAsia"/>
              </w:rPr>
              <w:t>傳回雜湊值</w:t>
            </w:r>
            <w:r w:rsidRPr="00D65F01">
              <w:t xml:space="preserve"> hashCode</w:t>
            </w:r>
          </w:p>
        </w:tc>
      </w:tr>
    </w:tbl>
    <w:p w:rsidR="004A6CE4" w:rsidRDefault="004A6CE4" w:rsidP="000D4A17"/>
    <w:p w:rsidR="004A6CE4" w:rsidRDefault="004A6CE4" w:rsidP="001653F3">
      <w:r>
        <w:rPr>
          <w:rFonts w:hint="eastAsia"/>
        </w:rPr>
        <w:t>雜湊表的兩個主要函數是</w:t>
      </w:r>
      <w:r>
        <w:t xml:space="preserve"> HashTablePut() </w:t>
      </w:r>
      <w:r>
        <w:rPr>
          <w:rFonts w:hint="eastAsia"/>
        </w:rPr>
        <w:t>與</w:t>
      </w:r>
      <w:r>
        <w:t xml:space="preserve"> HashTableGet()</w:t>
      </w:r>
      <w:r>
        <w:rPr>
          <w:rFonts w:hint="eastAsia"/>
        </w:rPr>
        <w:t>，我們可以利用</w:t>
      </w:r>
      <w:r>
        <w:t xml:space="preserve"> HashTablePut() </w:t>
      </w:r>
      <w:r>
        <w:rPr>
          <w:rFonts w:hint="eastAsia"/>
        </w:rPr>
        <w:t>將</w:t>
      </w:r>
      <w:r>
        <w:t xml:space="preserve"> (key, data) </w:t>
      </w:r>
      <w:r>
        <w:rPr>
          <w:rFonts w:hint="eastAsia"/>
        </w:rPr>
        <w:t>配對放入雜湊表當中，然後利用</w:t>
      </w:r>
      <w:r>
        <w:t xml:space="preserve">HashTableGet() </w:t>
      </w:r>
      <w:r>
        <w:rPr>
          <w:rFonts w:hint="eastAsia"/>
        </w:rPr>
        <w:t>函數查詢某元素是否存在，</w:t>
      </w:r>
      <w:r w:rsidR="00D5053D">
        <w:fldChar w:fldCharType="begin"/>
      </w:r>
      <w:r>
        <w:instrText xml:space="preserve"> REF _Ref232927081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9</w:t>
      </w:r>
      <w:r w:rsidR="00D5053D">
        <w:fldChar w:fldCharType="end"/>
      </w:r>
      <w:r>
        <w:rPr>
          <w:rFonts w:hint="eastAsia"/>
        </w:rPr>
        <w:t>顯示了這兩個成員函數的原始程式碼。</w:t>
      </w:r>
    </w:p>
    <w:p w:rsidR="004A6CE4" w:rsidRPr="0084213F" w:rsidRDefault="004A6CE4" w:rsidP="001653F3"/>
    <w:p w:rsidR="004A6CE4" w:rsidRPr="0084213F" w:rsidRDefault="004A6CE4" w:rsidP="0084213F">
      <w:pPr>
        <w:pStyle w:val="a6"/>
      </w:pPr>
      <w:bookmarkStart w:id="12" w:name="_Ref232927081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9</w:t>
      </w:r>
      <w:r w:rsidR="00D5053D">
        <w:fldChar w:fldCharType="end"/>
      </w:r>
      <w:bookmarkEnd w:id="12"/>
      <w:r>
        <w:t xml:space="preserve"> </w:t>
      </w:r>
      <w:r>
        <w:rPr>
          <w:rFonts w:hint="eastAsia"/>
        </w:rPr>
        <w:t>雜湊表的主要成員函數</w:t>
      </w:r>
      <w:r>
        <w:t xml:space="preserve"> HashTableGet() </w:t>
      </w:r>
      <w:r>
        <w:rPr>
          <w:rFonts w:hint="eastAsia"/>
        </w:rPr>
        <w:t>與</w:t>
      </w:r>
      <w:r>
        <w:t xml:space="preserve"> HashTablePut()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330"/>
      </w:tblGrid>
      <w:tr w:rsidR="004A6CE4" w:rsidRPr="00D65F01">
        <w:tc>
          <w:tcPr>
            <w:tcW w:w="8330" w:type="dxa"/>
          </w:tcPr>
          <w:p w:rsidR="004A6CE4" w:rsidRPr="00D65F01" w:rsidRDefault="004A6CE4" w:rsidP="000D4A17">
            <w:pPr>
              <w:rPr>
                <w:rFonts w:ascii="Times New Roman" w:hAnsi="Times New Roman"/>
              </w:rPr>
            </w:pPr>
          </w:p>
        </w:tc>
      </w:tr>
      <w:tr w:rsidR="004A6CE4" w:rsidRPr="00D65F01">
        <w:tc>
          <w:tcPr>
            <w:tcW w:w="8330" w:type="dxa"/>
          </w:tcPr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// </w:t>
            </w:r>
            <w:r w:rsidRPr="00D65F01">
              <w:rPr>
                <w:rFonts w:ascii="Times New Roman" w:hAnsi="Times New Roman" w:hint="eastAsia"/>
              </w:rPr>
              <w:t>尋找雜湊表中</w:t>
            </w:r>
            <w:r w:rsidRPr="00D65F01">
              <w:rPr>
                <w:rFonts w:ascii="Times New Roman" w:hAnsi="Times New Roman"/>
              </w:rPr>
              <w:t xml:space="preserve"> key </w:t>
            </w:r>
            <w:r w:rsidRPr="00D65F01">
              <w:rPr>
                <w:rFonts w:ascii="Times New Roman" w:hAnsi="Times New Roman" w:hint="eastAsia"/>
              </w:rPr>
              <w:t>所對應的元素並傳回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void *HashTableGet(HashTable *table, char *key) {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int slot = hash(key, table-&gt;size);            // </w:t>
            </w:r>
            <w:r w:rsidRPr="00D65F01">
              <w:rPr>
                <w:rFonts w:ascii="Times New Roman" w:hAnsi="Times New Roman" w:hint="eastAsia"/>
              </w:rPr>
              <w:t>取得雜湊值</w:t>
            </w:r>
            <w:r w:rsidRPr="00D65F01">
              <w:rPr>
                <w:rFonts w:ascii="Times New Roman" w:hAnsi="Times New Roman"/>
              </w:rPr>
              <w:t xml:space="preserve"> (</w:t>
            </w:r>
            <w:r w:rsidRPr="00D65F01">
              <w:rPr>
                <w:rFonts w:ascii="Times New Roman" w:hAnsi="Times New Roman" w:hint="eastAsia"/>
              </w:rPr>
              <w:t>列號</w:t>
            </w:r>
            <w:r w:rsidRPr="00D65F01">
              <w:rPr>
                <w:rFonts w:ascii="Times New Roman" w:hAnsi="Times New Roman"/>
              </w:rPr>
              <w:t xml:space="preserve">)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Array *hitArray = (Array*) table-&gt;item[slot]; // </w:t>
            </w:r>
            <w:r w:rsidRPr="00D65F01">
              <w:rPr>
                <w:rFonts w:ascii="Times New Roman" w:hAnsi="Times New Roman" w:hint="eastAsia"/>
              </w:rPr>
              <w:t>取得該列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lastRenderedPageBreak/>
              <w:t xml:space="preserve">  // </w:t>
            </w:r>
            <w:r w:rsidRPr="00D65F01">
              <w:rPr>
                <w:rFonts w:ascii="Times New Roman" w:hAnsi="Times New Roman" w:hint="eastAsia"/>
              </w:rPr>
              <w:t>找出該列中是否有包含</w:t>
            </w:r>
            <w:r w:rsidRPr="00D65F01">
              <w:rPr>
                <w:rFonts w:ascii="Times New Roman" w:hAnsi="Times New Roman"/>
              </w:rPr>
              <w:t xml:space="preserve"> key </w:t>
            </w:r>
            <w:r w:rsidRPr="00D65F01">
              <w:rPr>
                <w:rFonts w:ascii="Times New Roman" w:hAnsi="Times New Roman" w:hint="eastAsia"/>
              </w:rPr>
              <w:t>的</w:t>
            </w:r>
            <w:r w:rsidR="00CE5599">
              <w:rPr>
                <w:rFonts w:ascii="Times New Roman" w:hAnsi="Times New Roman" w:hint="eastAsia"/>
              </w:rPr>
              <w:t>索引值，若有則傳回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int keyIdx = ArrayFind(hitArray, EntryNew(key, ""), EntryCompare);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if (keyIdx &gt;= 0) { // </w:t>
            </w:r>
            <w:r w:rsidRPr="00D65F01">
              <w:rPr>
                <w:rFonts w:ascii="Times New Roman" w:hAnsi="Times New Roman" w:hint="eastAsia"/>
              </w:rPr>
              <w:t>若有，則傳回該配對的資料元素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Entry *e = hitArray-&gt;item[keyIdx];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return e-&gt;data;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}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return NULL; // </w:t>
            </w:r>
            <w:r w:rsidRPr="00D65F01">
              <w:rPr>
                <w:rFonts w:ascii="Times New Roman" w:hAnsi="Times New Roman" w:hint="eastAsia"/>
              </w:rPr>
              <w:t>否則傳回</w:t>
            </w:r>
            <w:r w:rsidRPr="00D65F01">
              <w:rPr>
                <w:rFonts w:ascii="Times New Roman" w:hAnsi="Times New Roman"/>
              </w:rPr>
              <w:t xml:space="preserve"> NULL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}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// </w:t>
            </w:r>
            <w:r w:rsidRPr="00D65F01">
              <w:rPr>
                <w:rFonts w:ascii="Times New Roman" w:hAnsi="Times New Roman" w:hint="eastAsia"/>
              </w:rPr>
              <w:t>將</w:t>
            </w:r>
            <w:r w:rsidRPr="00D65F01">
              <w:rPr>
                <w:rFonts w:ascii="Times New Roman" w:hAnsi="Times New Roman"/>
              </w:rPr>
              <w:t xml:space="preserve"> (key, data) </w:t>
            </w:r>
            <w:r w:rsidRPr="00D65F01">
              <w:rPr>
                <w:rFonts w:ascii="Times New Roman" w:hAnsi="Times New Roman" w:hint="eastAsia"/>
              </w:rPr>
              <w:t>配對放入雜湊表中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void HashTablePut(HashTable *table, char *key, void *data) {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Entry *e;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int slot = hash(key, table-&gt;size);            // </w:t>
            </w:r>
            <w:r w:rsidRPr="00D65F01">
              <w:rPr>
                <w:rFonts w:ascii="Times New Roman" w:hAnsi="Times New Roman" w:hint="eastAsia"/>
              </w:rPr>
              <w:t>取得雜湊值</w:t>
            </w:r>
            <w:r w:rsidRPr="00D65F01">
              <w:rPr>
                <w:rFonts w:ascii="Times New Roman" w:hAnsi="Times New Roman"/>
              </w:rPr>
              <w:t xml:space="preserve"> (</w:t>
            </w:r>
            <w:r w:rsidRPr="00D65F01">
              <w:rPr>
                <w:rFonts w:ascii="Times New Roman" w:hAnsi="Times New Roman" w:hint="eastAsia"/>
              </w:rPr>
              <w:t>列號</w:t>
            </w:r>
            <w:r w:rsidRPr="00D65F01">
              <w:rPr>
                <w:rFonts w:ascii="Times New Roman" w:hAnsi="Times New Roman"/>
              </w:rPr>
              <w:t xml:space="preserve">)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Array *hitArray = (Array*) table-&gt;item[slot]; // </w:t>
            </w:r>
            <w:r w:rsidRPr="00D65F01">
              <w:rPr>
                <w:rFonts w:ascii="Times New Roman" w:hAnsi="Times New Roman" w:hint="eastAsia"/>
              </w:rPr>
              <w:t>取得該列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int keyIdx = ArrayFind(hitArray, EntryNew(key, ""), EntryCompare);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if (keyIdx &gt;= 0) { // </w:t>
            </w:r>
            <w:r w:rsidRPr="00D65F01">
              <w:rPr>
                <w:rFonts w:ascii="Times New Roman" w:hAnsi="Times New Roman" w:hint="eastAsia"/>
              </w:rPr>
              <w:t>若有，則</w:t>
            </w:r>
            <w:r w:rsidR="009E535F">
              <w:rPr>
                <w:rFonts w:ascii="Times New Roman" w:hAnsi="Times New Roman" w:hint="eastAsia"/>
              </w:rPr>
              <w:t>以新資料取代</w:t>
            </w:r>
            <w:r w:rsidRPr="00D65F01">
              <w:rPr>
                <w:rFonts w:ascii="Times New Roman" w:hAnsi="Times New Roman" w:hint="eastAsia"/>
              </w:rPr>
              <w:t>該</w:t>
            </w:r>
            <w:r w:rsidR="009E535F">
              <w:rPr>
                <w:rFonts w:ascii="Times New Roman" w:hAnsi="Times New Roman" w:hint="eastAsia"/>
              </w:rPr>
              <w:t>配對</w:t>
            </w:r>
            <w:r w:rsidRPr="00D65F01">
              <w:rPr>
                <w:rFonts w:ascii="Times New Roman" w:hAnsi="Times New Roman" w:hint="eastAsia"/>
              </w:rPr>
              <w:t>資料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e = hitArray-&gt;item[keyIdx];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e-&gt;data = data;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} else {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e= EntryNew(key, data);         // </w:t>
            </w:r>
            <w:r w:rsidRPr="00D65F01">
              <w:rPr>
                <w:rFonts w:ascii="Times New Roman" w:hAnsi="Times New Roman" w:hint="eastAsia"/>
              </w:rPr>
              <w:t>建立配對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  ArrayAdd(table-&gt;item[slot], e); // </w:t>
            </w:r>
            <w:r w:rsidRPr="00D65F01">
              <w:rPr>
                <w:rFonts w:ascii="Times New Roman" w:hAnsi="Times New Roman" w:hint="eastAsia"/>
              </w:rPr>
              <w:t>放入對應的列中</w:t>
            </w:r>
            <w:r w:rsidRPr="00D65F01">
              <w:rPr>
                <w:rFonts w:ascii="Times New Roman" w:hAnsi="Times New Roman"/>
              </w:rPr>
              <w:t xml:space="preserve"> 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 xml:space="preserve">  }</w:t>
            </w:r>
          </w:p>
          <w:p w:rsidR="004A6CE4" w:rsidRPr="00D65F01" w:rsidRDefault="004A6CE4" w:rsidP="004B6992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}</w:t>
            </w:r>
          </w:p>
        </w:tc>
      </w:tr>
    </w:tbl>
    <w:p w:rsidR="004A6CE4" w:rsidRDefault="004A6CE4" w:rsidP="000D4A17"/>
    <w:p w:rsidR="00CE5599" w:rsidRDefault="004A6CE4" w:rsidP="0084213F">
      <w:r>
        <w:t xml:space="preserve">HashTableGet(table, key) </w:t>
      </w:r>
      <w:r>
        <w:rPr>
          <w:rFonts w:hint="eastAsia"/>
        </w:rPr>
        <w:t>的實作方法，是利用雜湊函數</w:t>
      </w:r>
      <w:r>
        <w:t xml:space="preserve"> hash(key, table-&gt;size) </w:t>
      </w:r>
      <w:r>
        <w:rPr>
          <w:rFonts w:hint="eastAsia"/>
        </w:rPr>
        <w:t>計算出該元素會被放在哪一列中，然後，在該列中搜尋是否有關鍵值為</w:t>
      </w:r>
      <w:r>
        <w:t xml:space="preserve"> key </w:t>
      </w:r>
      <w:r>
        <w:rPr>
          <w:rFonts w:hint="eastAsia"/>
        </w:rPr>
        <w:t>的元素。</w:t>
      </w:r>
    </w:p>
    <w:p w:rsidR="00CE5599" w:rsidRDefault="00CE5599" w:rsidP="0084213F"/>
    <w:p w:rsidR="004A6CE4" w:rsidRDefault="004A6CE4" w:rsidP="0084213F">
      <w:r>
        <w:t xml:space="preserve">HashTablePut(table, key, data) </w:t>
      </w:r>
      <w:r>
        <w:rPr>
          <w:rFonts w:hint="eastAsia"/>
        </w:rPr>
        <w:t>的作法類似</w:t>
      </w:r>
      <w:r>
        <w:t xml:space="preserve"> HashTableGet()</w:t>
      </w:r>
      <w:r>
        <w:rPr>
          <w:rFonts w:hint="eastAsia"/>
        </w:rPr>
        <w:t>，但是當</w:t>
      </w:r>
      <w:r>
        <w:t xml:space="preserve"> key </w:t>
      </w:r>
      <w:r>
        <w:rPr>
          <w:rFonts w:hint="eastAsia"/>
        </w:rPr>
        <w:t>已經存在時，會用新的</w:t>
      </w:r>
      <w:r>
        <w:t xml:space="preserve"> data </w:t>
      </w:r>
      <w:r>
        <w:rPr>
          <w:rFonts w:hint="eastAsia"/>
        </w:rPr>
        <w:t>元素取代舊的</w:t>
      </w:r>
      <w:r>
        <w:t xml:space="preserve"> data </w:t>
      </w:r>
      <w:r>
        <w:rPr>
          <w:rFonts w:hint="eastAsia"/>
        </w:rPr>
        <w:t>元素</w:t>
      </w:r>
      <w:r w:rsidR="00CE5599">
        <w:rPr>
          <w:rFonts w:hint="eastAsia"/>
        </w:rPr>
        <w:t>，</w:t>
      </w:r>
      <w:r>
        <w:rPr>
          <w:rFonts w:hint="eastAsia"/>
        </w:rPr>
        <w:t>所以</w:t>
      </w:r>
      <w:r>
        <w:t xml:space="preserve"> HashTable </w:t>
      </w:r>
      <w:r>
        <w:rPr>
          <w:rFonts w:hint="eastAsia"/>
        </w:rPr>
        <w:t>中總是保存最新的一筆具有關鍵值</w:t>
      </w:r>
      <w:r>
        <w:t xml:space="preserve"> key</w:t>
      </w:r>
      <w:r>
        <w:rPr>
          <w:rFonts w:hint="eastAsia"/>
        </w:rPr>
        <w:t>的資料</w:t>
      </w:r>
      <w:r>
        <w:t xml:space="preserve"> data</w:t>
      </w:r>
      <w:r>
        <w:rPr>
          <w:rFonts w:hint="eastAsia"/>
        </w:rPr>
        <w:t>，後來者會</w:t>
      </w:r>
      <w:r w:rsidR="00CE5599">
        <w:rPr>
          <w:rFonts w:hint="eastAsia"/>
        </w:rPr>
        <w:t>覆</w:t>
      </w:r>
      <w:r>
        <w:rPr>
          <w:rFonts w:hint="eastAsia"/>
        </w:rPr>
        <w:t>蓋掉原先的資料。</w:t>
      </w:r>
    </w:p>
    <w:p w:rsidR="004A6CE4" w:rsidRPr="00CE5599" w:rsidRDefault="004A6CE4" w:rsidP="000D4A17"/>
    <w:p w:rsidR="004A6CE4" w:rsidRDefault="004A6CE4" w:rsidP="002E5FD5">
      <w:pPr>
        <w:pStyle w:val="2"/>
        <w:numPr>
          <w:ilvl w:val="1"/>
          <w:numId w:val="31"/>
        </w:numPr>
      </w:pPr>
      <w:bookmarkStart w:id="13" w:name="_Ref232908104"/>
      <w:r>
        <w:rPr>
          <w:rFonts w:hint="eastAsia"/>
        </w:rPr>
        <w:t>組譯器實作</w:t>
      </w:r>
      <w:bookmarkEnd w:id="13"/>
    </w:p>
    <w:p w:rsidR="004A6CE4" w:rsidRDefault="004A6CE4" w:rsidP="002F7ADC">
      <w:r>
        <w:rPr>
          <w:rFonts w:hint="eastAsia"/>
        </w:rPr>
        <w:t>在本節當中，我們將實際撰寫一個簡單的</w:t>
      </w:r>
      <w:r>
        <w:t>CPU0</w:t>
      </w:r>
      <w:r>
        <w:rPr>
          <w:rFonts w:hint="eastAsia"/>
        </w:rPr>
        <w:t>組譯器，以便印證</w:t>
      </w:r>
      <w:r>
        <w:t xml:space="preserve"> 2, 3, 4 </w:t>
      </w:r>
      <w:r>
        <w:rPr>
          <w:rFonts w:hint="eastAsia"/>
        </w:rPr>
        <w:t>章</w:t>
      </w:r>
      <w:r w:rsidR="00C039CF">
        <w:rPr>
          <w:rFonts w:hint="eastAsia"/>
        </w:rPr>
        <w:t>當</w:t>
      </w:r>
      <w:r>
        <w:rPr>
          <w:rFonts w:hint="eastAsia"/>
        </w:rPr>
        <w:t>中的</w:t>
      </w:r>
      <w:r w:rsidR="00C039CF">
        <w:rPr>
          <w:rFonts w:hint="eastAsia"/>
        </w:rPr>
        <w:t>組譯器</w:t>
      </w:r>
      <w:r>
        <w:rPr>
          <w:rFonts w:hint="eastAsia"/>
        </w:rPr>
        <w:t>理論。</w:t>
      </w:r>
    </w:p>
    <w:p w:rsidR="004A6CE4" w:rsidRPr="00C039CF" w:rsidRDefault="004A6CE4" w:rsidP="002F7ADC"/>
    <w:p w:rsidR="004A6CE4" w:rsidRDefault="004A6CE4" w:rsidP="002F7ADC">
      <w:r>
        <w:rPr>
          <w:rFonts w:hint="eastAsia"/>
        </w:rPr>
        <w:lastRenderedPageBreak/>
        <w:t>要撰寫</w:t>
      </w:r>
      <w:r>
        <w:t>CPU0</w:t>
      </w:r>
      <w:r>
        <w:rPr>
          <w:rFonts w:hint="eastAsia"/>
        </w:rPr>
        <w:t>的組譯器，必須參考附錄</w:t>
      </w:r>
      <w:r>
        <w:t xml:space="preserve"> A </w:t>
      </w:r>
      <w:r>
        <w:rPr>
          <w:rFonts w:hint="eastAsia"/>
        </w:rPr>
        <w:t>中的指令表以及指令格式。因為組譯器必須負責將指令轉換為機器碼，所以必須知道運算碼、暫存器、常數欄位等各佔據哪些位元，如此才能順利的撰寫程式。</w:t>
      </w:r>
    </w:p>
    <w:p w:rsidR="004A6CE4" w:rsidRDefault="004A6CE4" w:rsidP="003952A6"/>
    <w:p w:rsidR="004A6CE4" w:rsidRDefault="004A6CE4" w:rsidP="003952A6">
      <w:pPr>
        <w:rPr>
          <w:rFonts w:ascii="Times New Roman" w:hAnsi="Times New Roman"/>
        </w:rPr>
      </w:pPr>
      <w:r>
        <w:rPr>
          <w:rFonts w:hint="eastAsia"/>
        </w:rPr>
        <w:t>我們所撰寫的組譯器之資料結構宣告在</w:t>
      </w:r>
      <w:r>
        <w:t xml:space="preserve"> Assembler.h </w:t>
      </w:r>
      <w:r>
        <w:rPr>
          <w:rFonts w:hint="eastAsia"/>
        </w:rPr>
        <w:t>檔中，而程式主要位於</w:t>
      </w:r>
      <w:r>
        <w:t xml:space="preserve"> Assembler.c </w:t>
      </w:r>
      <w:r>
        <w:rPr>
          <w:rFonts w:hint="eastAsia"/>
        </w:rPr>
        <w:t>中</w:t>
      </w:r>
      <w:r w:rsidR="00C039CF">
        <w:rPr>
          <w:rFonts w:hint="eastAsia"/>
        </w:rPr>
        <w:t>，</w:t>
      </w:r>
      <w:r>
        <w:rPr>
          <w:rFonts w:hint="eastAsia"/>
        </w:rPr>
        <w:t>我們</w:t>
      </w:r>
      <w:r w:rsidR="00C72641">
        <w:rPr>
          <w:rFonts w:hint="eastAsia"/>
        </w:rPr>
        <w:t>用</w:t>
      </w:r>
      <w:r w:rsidR="00C72641">
        <w:rPr>
          <w:rFonts w:hint="eastAsia"/>
        </w:rPr>
        <w:t xml:space="preserve"> make </w:t>
      </w:r>
      <w:r>
        <w:rPr>
          <w:rFonts w:hint="eastAsia"/>
        </w:rPr>
        <w:t>專案的方式可以建構出</w:t>
      </w:r>
      <w:r>
        <w:t xml:space="preserve"> as0.exe </w:t>
      </w:r>
      <w:r>
        <w:rPr>
          <w:rFonts w:hint="eastAsia"/>
        </w:rPr>
        <w:t>這個代表組譯器的執行檔，其執行方法為</w:t>
      </w:r>
      <w:r>
        <w:t xml:space="preserve"> </w:t>
      </w:r>
      <w:r w:rsidRPr="0065440C">
        <w:rPr>
          <w:rFonts w:ascii="Times New Roman" w:eastAsia="SimSun" w:hAnsi="Times New Roman"/>
        </w:rPr>
        <w:t xml:space="preserve">as0 </w:t>
      </w:r>
      <w:r>
        <w:rPr>
          <w:rFonts w:ascii="新細明體" w:hAnsi="新細明體"/>
        </w:rPr>
        <w:t>&lt;</w:t>
      </w:r>
      <w:r>
        <w:rPr>
          <w:rFonts w:ascii="Times New Roman" w:hAnsi="Times New Roman"/>
        </w:rPr>
        <w:t>asmFile&gt; &lt;objFile&gt;</w:t>
      </w:r>
      <w:r>
        <w:rPr>
          <w:rFonts w:ascii="Times New Roman" w:hAnsi="Times New Roman" w:hint="eastAsia"/>
        </w:rPr>
        <w:t>。</w:t>
      </w:r>
    </w:p>
    <w:p w:rsidR="004A6CE4" w:rsidRDefault="004A6CE4" w:rsidP="003952A6">
      <w:pPr>
        <w:rPr>
          <w:rFonts w:ascii="Times New Roman" w:hAnsi="Times New Roman"/>
        </w:rPr>
      </w:pPr>
    </w:p>
    <w:p w:rsidR="00C039CF" w:rsidRDefault="004A6CE4" w:rsidP="0065440C">
      <w:r>
        <w:rPr>
          <w:rFonts w:hint="eastAsia"/>
        </w:rPr>
        <w:t>舉例而言，我們可以利用</w:t>
      </w:r>
      <w:r>
        <w:t xml:space="preserve">as0 ArraySum.asm0 ArraySum.obj0 </w:t>
      </w:r>
      <w:r>
        <w:rPr>
          <w:rFonts w:hint="eastAsia"/>
        </w:rPr>
        <w:t>這個指令，將組合語言檔案</w:t>
      </w:r>
      <w:r>
        <w:t xml:space="preserve">ArraySum.asm0 </w:t>
      </w:r>
      <w:r>
        <w:rPr>
          <w:rFonts w:hint="eastAsia"/>
        </w:rPr>
        <w:t>組譯為目的檔</w:t>
      </w:r>
      <w:r>
        <w:t xml:space="preserve"> ArraySum.obj0</w:t>
      </w:r>
      <w:r w:rsidR="00C039CF">
        <w:rPr>
          <w:rFonts w:hint="eastAsia"/>
        </w:rPr>
        <w:t>，</w:t>
      </w:r>
      <w:r>
        <w:rPr>
          <w:rFonts w:hint="eastAsia"/>
        </w:rPr>
        <w:t>其</w:t>
      </w:r>
      <w:r w:rsidR="00C039CF">
        <w:rPr>
          <w:rFonts w:hint="eastAsia"/>
        </w:rPr>
        <w:t>組譯報表</w:t>
      </w:r>
      <w:r>
        <w:rPr>
          <w:rFonts w:hint="eastAsia"/>
        </w:rPr>
        <w:t>如</w:t>
      </w:r>
      <w:r w:rsidR="00D5053D">
        <w:fldChar w:fldCharType="begin"/>
      </w:r>
      <w:r>
        <w:instrText xml:space="preserve"> REF _Ref233879509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10</w:t>
      </w:r>
      <w:r w:rsidR="00D5053D">
        <w:fldChar w:fldCharType="end"/>
      </w:r>
      <w:r>
        <w:rPr>
          <w:rFonts w:hint="eastAsia"/>
        </w:rPr>
        <w:t>所示</w:t>
      </w:r>
      <w:r w:rsidR="00C039CF">
        <w:rPr>
          <w:rFonts w:hint="eastAsia"/>
        </w:rPr>
        <w:t>，</w:t>
      </w:r>
      <w:r>
        <w:rPr>
          <w:rFonts w:hint="eastAsia"/>
        </w:rPr>
        <w:t>我們刻意</w:t>
      </w:r>
      <w:r w:rsidR="00C039CF">
        <w:rPr>
          <w:rFonts w:hint="eastAsia"/>
        </w:rPr>
        <w:t>在組譯報表中</w:t>
      </w:r>
      <w:r>
        <w:rPr>
          <w:rFonts w:hint="eastAsia"/>
        </w:rPr>
        <w:t>將目的</w:t>
      </w:r>
      <w:r w:rsidR="00C039CF">
        <w:rPr>
          <w:rFonts w:hint="eastAsia"/>
        </w:rPr>
        <w:t>碼</w:t>
      </w:r>
      <w:r>
        <w:rPr>
          <w:rFonts w:hint="eastAsia"/>
        </w:rPr>
        <w:t>與組合語言指令對齊，以方便讀者閱讀。</w:t>
      </w:r>
    </w:p>
    <w:p w:rsidR="00C039CF" w:rsidRDefault="00C039CF" w:rsidP="0065440C"/>
    <w:p w:rsidR="004A6CE4" w:rsidRPr="0065440C" w:rsidRDefault="004A6CE4" w:rsidP="0065440C">
      <w:r>
        <w:rPr>
          <w:rFonts w:hint="eastAsia"/>
        </w:rPr>
        <w:t>實際上</w:t>
      </w:r>
      <w:r w:rsidR="00C039CF">
        <w:rPr>
          <w:rFonts w:hint="eastAsia"/>
        </w:rPr>
        <w:t xml:space="preserve"> *.obj0 </w:t>
      </w:r>
      <w:r w:rsidR="00C039CF">
        <w:rPr>
          <w:rFonts w:hint="eastAsia"/>
        </w:rPr>
        <w:t>的</w:t>
      </w:r>
      <w:r>
        <w:rPr>
          <w:rFonts w:hint="eastAsia"/>
        </w:rPr>
        <w:t>目的檔是一個二進位的檔案，這些檔案都在本書的光碟中可以找到，但若用一般的文字編輯器檢視目的檔會看到亂碼，必須用</w:t>
      </w:r>
      <w:r>
        <w:t>16</w:t>
      </w:r>
      <w:r>
        <w:rPr>
          <w:rFonts w:hint="eastAsia"/>
        </w:rPr>
        <w:t>進位的文字編輯器才能看到其</w:t>
      </w:r>
      <w:r>
        <w:t>16</w:t>
      </w:r>
      <w:r>
        <w:rPr>
          <w:rFonts w:hint="eastAsia"/>
        </w:rPr>
        <w:t>進位編碼，像是</w:t>
      </w:r>
      <w:r>
        <w:t xml:space="preserve"> Notepad++</w:t>
      </w:r>
      <w:r>
        <w:rPr>
          <w:rFonts w:hint="eastAsia"/>
        </w:rPr>
        <w:t>中就有個外掛模組能以</w:t>
      </w:r>
      <w:r>
        <w:t>16</w:t>
      </w:r>
      <w:r>
        <w:rPr>
          <w:rFonts w:hint="eastAsia"/>
        </w:rPr>
        <w:t>進位的方式顯示目的檔</w:t>
      </w:r>
      <w:r>
        <w:t xml:space="preserve"> ArraySum.obj0</w:t>
      </w:r>
      <w:r>
        <w:rPr>
          <w:rFonts w:hint="eastAsia"/>
        </w:rPr>
        <w:t>。</w:t>
      </w:r>
    </w:p>
    <w:p w:rsidR="004A6CE4" w:rsidRPr="0084213F" w:rsidRDefault="004A6CE4" w:rsidP="0065440C"/>
    <w:p w:rsidR="004A6CE4" w:rsidRPr="0065440C" w:rsidRDefault="004A6CE4" w:rsidP="00232A07">
      <w:pPr>
        <w:pStyle w:val="a6"/>
      </w:pPr>
      <w:bookmarkStart w:id="14" w:name="_Ref233879509"/>
      <w:bookmarkStart w:id="15" w:name="_Ref234899710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10</w:t>
      </w:r>
      <w:r w:rsidR="00D5053D">
        <w:fldChar w:fldCharType="end"/>
      </w:r>
      <w:bookmarkEnd w:id="14"/>
      <w:r>
        <w:t xml:space="preserve"> </w:t>
      </w:r>
      <w:r>
        <w:rPr>
          <w:rFonts w:hint="eastAsia"/>
        </w:rPr>
        <w:t>利用</w:t>
      </w:r>
      <w:r>
        <w:t xml:space="preserve"> as0 </w:t>
      </w:r>
      <w:r>
        <w:rPr>
          <w:rFonts w:hint="eastAsia"/>
        </w:rPr>
        <w:t>組譯器組譯</w:t>
      </w:r>
      <w:r>
        <w:t xml:space="preserve"> ArraySum.asm0 </w:t>
      </w:r>
      <w:r>
        <w:rPr>
          <w:rFonts w:hint="eastAsia"/>
        </w:rPr>
        <w:t>檔案為目的檔</w:t>
      </w:r>
      <w:r>
        <w:t xml:space="preserve"> ArraySum.obj0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17"/>
        <w:gridCol w:w="4609"/>
        <w:gridCol w:w="3096"/>
      </w:tblGrid>
      <w:tr w:rsidR="004A6CE4" w:rsidRPr="00D65F01">
        <w:tc>
          <w:tcPr>
            <w:tcW w:w="8522" w:type="dxa"/>
            <w:gridSpan w:val="3"/>
          </w:tcPr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新細明體" w:hint="eastAsia"/>
              </w:rPr>
              <w:t>組譯指令：</w:t>
            </w:r>
            <w:r w:rsidRPr="00D65F01">
              <w:rPr>
                <w:rFonts w:ascii="Times New Roman" w:eastAsia="SimSun" w:hAnsi="Times New Roman"/>
              </w:rPr>
              <w:t>as0 ArraySum.asm0 ArraySum.obj0</w:t>
            </w:r>
          </w:p>
        </w:tc>
      </w:tr>
      <w:tr w:rsidR="004A6CE4" w:rsidRPr="00D65F01">
        <w:tc>
          <w:tcPr>
            <w:tcW w:w="817" w:type="dxa"/>
          </w:tcPr>
          <w:p w:rsidR="004A6CE4" w:rsidRPr="00D65F01" w:rsidRDefault="004A6CE4" w:rsidP="003952A6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 w:hint="eastAsia"/>
              </w:rPr>
              <w:t>位址</w:t>
            </w:r>
          </w:p>
        </w:tc>
        <w:tc>
          <w:tcPr>
            <w:tcW w:w="4609" w:type="dxa"/>
          </w:tcPr>
          <w:p w:rsidR="004A6CE4" w:rsidRPr="00D65F01" w:rsidRDefault="004A6CE4" w:rsidP="003952A6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 w:hint="eastAsia"/>
              </w:rPr>
              <w:t>組合語言檔案</w:t>
            </w:r>
            <w:r w:rsidRPr="00D65F01">
              <w:rPr>
                <w:rFonts w:ascii="Times New Roman" w:hAnsi="Times New Roman"/>
              </w:rPr>
              <w:t xml:space="preserve"> ch12/ArraySum.asm0</w:t>
            </w:r>
          </w:p>
        </w:tc>
        <w:tc>
          <w:tcPr>
            <w:tcW w:w="3096" w:type="dxa"/>
          </w:tcPr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 w:hint="eastAsia"/>
              </w:rPr>
              <w:t>目的檔</w:t>
            </w:r>
            <w:r w:rsidRPr="00D65F01">
              <w:rPr>
                <w:rFonts w:ascii="Times New Roman" w:hAnsi="Times New Roman"/>
              </w:rPr>
              <w:t>ch12/ArraySum.obj0</w:t>
            </w:r>
          </w:p>
        </w:tc>
      </w:tr>
      <w:tr w:rsidR="004A6CE4" w:rsidRPr="00D65F01">
        <w:tc>
          <w:tcPr>
            <w:tcW w:w="817" w:type="dxa"/>
          </w:tcPr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0000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0004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0008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000C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0010</w:t>
            </w:r>
          </w:p>
          <w:p w:rsidR="004A6CE4" w:rsidRPr="00D65F01" w:rsidRDefault="00801F58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0014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0014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0018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001C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0020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0024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0028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002C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0030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0034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0038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0044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0048</w:t>
            </w:r>
          </w:p>
        </w:tc>
        <w:tc>
          <w:tcPr>
            <w:tcW w:w="4609" w:type="dxa"/>
          </w:tcPr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LDI</w:t>
            </w:r>
            <w:r w:rsidRPr="00D65F01">
              <w:rPr>
                <w:rFonts w:ascii="Times New Roman" w:hAnsi="Times New Roman"/>
              </w:rPr>
              <w:tab/>
              <w:t>R1, 0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</w:t>
            </w:r>
            <w:r w:rsidRPr="00D65F01">
              <w:rPr>
                <w:rFonts w:ascii="Times New Roman" w:hAnsi="Times New Roman"/>
              </w:rPr>
              <w:tab/>
              <w:t>R2, aptr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LDI</w:t>
            </w:r>
            <w:r w:rsidRPr="00D65F01">
              <w:rPr>
                <w:rFonts w:ascii="Times New Roman" w:hAnsi="Times New Roman"/>
              </w:rPr>
              <w:tab/>
              <w:t>R3, 3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LDI</w:t>
            </w:r>
            <w:r w:rsidRPr="00D65F01">
              <w:rPr>
                <w:rFonts w:ascii="Times New Roman" w:hAnsi="Times New Roman"/>
              </w:rPr>
              <w:tab/>
              <w:t>R4, 4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LDI</w:t>
            </w:r>
            <w:r w:rsidRPr="00D65F01">
              <w:rPr>
                <w:rFonts w:ascii="Times New Roman" w:hAnsi="Times New Roman"/>
              </w:rPr>
              <w:tab/>
              <w:t>R9, 1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FOR:</w:t>
            </w:r>
            <w:r w:rsidRPr="00D65F01">
              <w:rPr>
                <w:rFonts w:ascii="Times New Roman" w:hAnsi="Times New Roman"/>
              </w:rPr>
              <w:tab/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R5, [R2]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; R5=*aptr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ADD</w:t>
            </w:r>
            <w:r w:rsidRPr="00D65F01">
              <w:rPr>
                <w:rFonts w:ascii="Times New Roman" w:hAnsi="Times New Roman"/>
              </w:rPr>
              <w:tab/>
              <w:t>R1,R1,R5</w:t>
            </w:r>
            <w:r w:rsidRPr="00D65F01">
              <w:rPr>
                <w:rFonts w:ascii="Times New Roman" w:hAnsi="Times New Roman"/>
              </w:rPr>
              <w:tab/>
              <w:t>; R1+=*aptr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ADD</w:t>
            </w:r>
            <w:r w:rsidRPr="00D65F01">
              <w:rPr>
                <w:rFonts w:ascii="Times New Roman" w:hAnsi="Times New Roman"/>
              </w:rPr>
              <w:tab/>
              <w:t>R2, R2, R4</w:t>
            </w:r>
            <w:r w:rsidRPr="00D65F01">
              <w:rPr>
                <w:rFonts w:ascii="Times New Roman" w:hAnsi="Times New Roman"/>
              </w:rPr>
              <w:tab/>
              <w:t>; R2+=4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SUB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R3, R3, R9</w:t>
            </w:r>
            <w:r w:rsidRPr="00D65F01">
              <w:rPr>
                <w:rFonts w:ascii="Times New Roman" w:hAnsi="Times New Roman"/>
              </w:rPr>
              <w:tab/>
              <w:t>; R3--;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CMP</w:t>
            </w:r>
            <w:r w:rsidRPr="00D65F01">
              <w:rPr>
                <w:rFonts w:ascii="Times New Roman" w:hAnsi="Times New Roman"/>
              </w:rPr>
              <w:tab/>
              <w:t>R3, R0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; if (R3!=0)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JNE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FOR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;  goto FOR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ST</w:t>
            </w:r>
            <w:r w:rsidRPr="00D65F01">
              <w:rPr>
                <w:rFonts w:ascii="Times New Roman" w:hAnsi="Times New Roman"/>
              </w:rPr>
              <w:tab/>
              <w:t>R1, sum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; sum=R1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LD</w:t>
            </w:r>
            <w:r w:rsidRPr="00D65F01">
              <w:rPr>
                <w:rFonts w:ascii="Times New Roman" w:hAnsi="Times New Roman"/>
              </w:rPr>
              <w:tab/>
              <w:t>R8, sum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; R8=sum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ab/>
              <w:t>RET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a: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WORD</w:t>
            </w:r>
            <w:r w:rsidRPr="00D65F01">
              <w:rPr>
                <w:rFonts w:ascii="Times New Roman" w:hAnsi="Times New Roman"/>
              </w:rPr>
              <w:tab/>
              <w:t>3, 7, 4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aptr: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 xml:space="preserve">WORD </w:t>
            </w:r>
            <w:r w:rsidRPr="00D65F01">
              <w:rPr>
                <w:rFonts w:ascii="Times New Roman" w:hAnsi="Times New Roman"/>
              </w:rPr>
              <w:tab/>
              <w:t>a</w:t>
            </w:r>
          </w:p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Times New Roman"/>
              </w:rPr>
              <w:t>sum:</w:t>
            </w:r>
            <w:r w:rsidRPr="00D65F01">
              <w:rPr>
                <w:rFonts w:ascii="Times New Roman" w:hAnsi="Times New Roman"/>
              </w:rPr>
              <w:tab/>
            </w:r>
            <w:r w:rsidRPr="00D65F01">
              <w:rPr>
                <w:rFonts w:ascii="Times New Roman" w:hAnsi="Times New Roman"/>
              </w:rPr>
              <w:tab/>
              <w:t>WORD</w:t>
            </w:r>
            <w:r w:rsidRPr="00D65F01">
              <w:rPr>
                <w:rFonts w:ascii="Times New Roman" w:hAnsi="Times New Roman"/>
              </w:rPr>
              <w:tab/>
              <w:t>0</w:t>
            </w:r>
          </w:p>
        </w:tc>
        <w:tc>
          <w:tcPr>
            <w:tcW w:w="3096" w:type="dxa"/>
          </w:tcPr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08100000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002F003C</w:t>
            </w:r>
          </w:p>
          <w:p w:rsidR="004A6CE4" w:rsidRPr="00D65F01" w:rsidRDefault="004A6CE4" w:rsidP="0065440C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eastAsia="SimSun" w:hAnsi="Times New Roman"/>
              </w:rPr>
              <w:t>0830000</w:t>
            </w:r>
            <w:r w:rsidRPr="00D65F01">
              <w:rPr>
                <w:rFonts w:ascii="Times New Roman" w:hAnsi="Times New Roman"/>
              </w:rPr>
              <w:t>3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08400004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08900001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00520000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13115000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13224000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14339000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10309000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21FFFFE8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011F0018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008F0014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2C000000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000000030000000700000004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00000038</w:t>
            </w:r>
          </w:p>
          <w:p w:rsidR="004A6CE4" w:rsidRPr="00D65F01" w:rsidRDefault="004A6CE4" w:rsidP="0065440C">
            <w:pPr>
              <w:rPr>
                <w:rFonts w:ascii="Times New Roman" w:eastAsia="SimSun" w:hAnsi="Times New Roman"/>
              </w:rPr>
            </w:pPr>
            <w:r w:rsidRPr="00D65F01">
              <w:rPr>
                <w:rFonts w:ascii="Times New Roman" w:eastAsia="SimSun" w:hAnsi="Times New Roman"/>
              </w:rPr>
              <w:t>00000000</w:t>
            </w:r>
          </w:p>
        </w:tc>
      </w:tr>
    </w:tbl>
    <w:p w:rsidR="004A6CE4" w:rsidRDefault="004A6CE4" w:rsidP="003952A6">
      <w:pPr>
        <w:rPr>
          <w:rFonts w:ascii="Times New Roman" w:hAnsi="Times New Roman"/>
        </w:rPr>
      </w:pPr>
    </w:p>
    <w:p w:rsidR="004A6CE4" w:rsidRDefault="00D5053D" w:rsidP="003952A6">
      <w:r>
        <w:fldChar w:fldCharType="begin"/>
      </w:r>
      <w:r w:rsidR="004A6CE4">
        <w:instrText xml:space="preserve"> REF _Ref233879509 \h </w:instrText>
      </w:r>
      <w:r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10</w:t>
      </w:r>
      <w:r>
        <w:fldChar w:fldCharType="end"/>
      </w:r>
      <w:r w:rsidR="004A6CE4">
        <w:rPr>
          <w:rFonts w:hint="eastAsia"/>
        </w:rPr>
        <w:t>也顯示了指令的位址，這只是為了讓讀者閱讀方便用的，組譯器的第一階段</w:t>
      </w:r>
      <w:r w:rsidR="004A6CE4">
        <w:t>PASS1</w:t>
      </w:r>
      <w:r w:rsidR="004A6CE4">
        <w:rPr>
          <w:rFonts w:hint="eastAsia"/>
        </w:rPr>
        <w:t>，必須能計算出每個指令的位址，接著再經過</w:t>
      </w:r>
      <w:r w:rsidR="004A6CE4">
        <w:t xml:space="preserve"> PASS2 </w:t>
      </w:r>
      <w:r w:rsidR="004A6CE4">
        <w:rPr>
          <w:rFonts w:hint="eastAsia"/>
        </w:rPr>
        <w:t>之後，才產生出目的碼。</w:t>
      </w:r>
    </w:p>
    <w:p w:rsidR="004A6CE4" w:rsidRDefault="004A6CE4" w:rsidP="003952A6"/>
    <w:p w:rsidR="004A6CE4" w:rsidRDefault="004A6CE4" w:rsidP="003952A6">
      <w:r>
        <w:rPr>
          <w:rFonts w:hint="eastAsia"/>
        </w:rPr>
        <w:t>為了簡單起見，</w:t>
      </w:r>
      <w:r>
        <w:t xml:space="preserve">as0 </w:t>
      </w:r>
      <w:r>
        <w:rPr>
          <w:rFonts w:hint="eastAsia"/>
        </w:rPr>
        <w:t>組合語言所有的標記後必須加上</w:t>
      </w:r>
      <w:r>
        <w:t xml:space="preserve"> “:” </w:t>
      </w:r>
      <w:r>
        <w:rPr>
          <w:rFonts w:hint="eastAsia"/>
        </w:rPr>
        <w:t>符號，像是</w:t>
      </w:r>
      <w:r w:rsidR="00D5053D">
        <w:fldChar w:fldCharType="begin"/>
      </w:r>
      <w:r>
        <w:instrText xml:space="preserve"> REF _Ref233879509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10</w:t>
      </w:r>
      <w:r w:rsidR="00D5053D">
        <w:fldChar w:fldCharType="end"/>
      </w:r>
      <w:r>
        <w:rPr>
          <w:rFonts w:hint="eastAsia"/>
        </w:rPr>
        <w:t>中的</w:t>
      </w:r>
      <w:r>
        <w:t xml:space="preserve"> FOR:</w:t>
      </w:r>
      <w:r w:rsidR="009E535F">
        <w:rPr>
          <w:rFonts w:hint="eastAsia"/>
        </w:rPr>
        <w:t>、</w:t>
      </w:r>
      <w:r>
        <w:t>a: aptr:</w:t>
      </w:r>
      <w:r w:rsidR="009E535F">
        <w:rPr>
          <w:rFonts w:hint="eastAsia"/>
        </w:rPr>
        <w:t>、</w:t>
      </w:r>
      <w:r>
        <w:t xml:space="preserve">sum: </w:t>
      </w:r>
      <w:r>
        <w:rPr>
          <w:rFonts w:hint="eastAsia"/>
        </w:rPr>
        <w:t>等，這讓</w:t>
      </w:r>
      <w:r>
        <w:t xml:space="preserve"> as0 </w:t>
      </w:r>
      <w:r>
        <w:rPr>
          <w:rFonts w:hint="eastAsia"/>
        </w:rPr>
        <w:t>組譯器可以很容易的解析並取出各個欄位。</w:t>
      </w:r>
    </w:p>
    <w:p w:rsidR="004A6CE4" w:rsidRDefault="004A6CE4" w:rsidP="003952A6"/>
    <w:p w:rsidR="004A6CE4" w:rsidRDefault="004A6CE4" w:rsidP="003952A6">
      <w:r>
        <w:rPr>
          <w:rFonts w:hint="eastAsia"/>
        </w:rPr>
        <w:t>在宣告檔</w:t>
      </w:r>
      <w:r>
        <w:t xml:space="preserve">Assembler.h </w:t>
      </w:r>
      <w:r>
        <w:rPr>
          <w:rFonts w:hint="eastAsia"/>
        </w:rPr>
        <w:t>中，我們宣告了組譯器物件</w:t>
      </w:r>
      <w:r>
        <w:t xml:space="preserve"> (Assembler) </w:t>
      </w:r>
      <w:r>
        <w:rPr>
          <w:rFonts w:hint="eastAsia"/>
        </w:rPr>
        <w:t>與指令物件</w:t>
      </w:r>
      <w:r>
        <w:t>(AsmCode)</w:t>
      </w:r>
      <w:r>
        <w:rPr>
          <w:rFonts w:hint="eastAsia"/>
        </w:rPr>
        <w:t>，這兩個物件是組譯器的核心，另外我們也使用了陣列物件</w:t>
      </w:r>
      <w:r>
        <w:t xml:space="preserve"> (Array) </w:t>
      </w:r>
      <w:r>
        <w:rPr>
          <w:rFonts w:hint="eastAsia"/>
        </w:rPr>
        <w:t>與雜湊表物件</w:t>
      </w:r>
      <w:r>
        <w:t xml:space="preserve"> (HashTable)</w:t>
      </w:r>
      <w:r>
        <w:rPr>
          <w:rFonts w:hint="eastAsia"/>
        </w:rPr>
        <w:t>，以便儲存符號表</w:t>
      </w:r>
      <w:r>
        <w:t xml:space="preserve"> (symTable), </w:t>
      </w:r>
      <w:r>
        <w:rPr>
          <w:rFonts w:hint="eastAsia"/>
        </w:rPr>
        <w:t>指令表</w:t>
      </w:r>
      <w:r>
        <w:t xml:space="preserve"> (opTable) </w:t>
      </w:r>
      <w:r>
        <w:rPr>
          <w:rFonts w:hint="eastAsia"/>
        </w:rPr>
        <w:t>與指令陣列</w:t>
      </w:r>
      <w:r>
        <w:t xml:space="preserve"> (codes)</w:t>
      </w:r>
      <w:r>
        <w:rPr>
          <w:rFonts w:hint="eastAsia"/>
        </w:rPr>
        <w:t>。</w:t>
      </w:r>
    </w:p>
    <w:p w:rsidR="004A6CE4" w:rsidRDefault="004A6CE4" w:rsidP="003952A6"/>
    <w:p w:rsidR="004A6CE4" w:rsidRPr="0084213F" w:rsidRDefault="004A6CE4" w:rsidP="003952A6">
      <w:pPr>
        <w:pStyle w:val="a6"/>
      </w:pPr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11</w:t>
      </w:r>
      <w:r w:rsidR="00D5053D">
        <w:fldChar w:fldCharType="end"/>
      </w:r>
      <w:r>
        <w:t xml:space="preserve"> CPU0</w:t>
      </w:r>
      <w:r>
        <w:rPr>
          <w:rFonts w:hint="eastAsia"/>
        </w:rPr>
        <w:t>組譯器的資料結構與函數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20"/>
        <w:gridCol w:w="3260"/>
      </w:tblGrid>
      <w:tr w:rsidR="004A6CE4" w:rsidRPr="00D65F01" w:rsidTr="00186783">
        <w:tc>
          <w:tcPr>
            <w:tcW w:w="5920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檔案：</w:t>
            </w:r>
            <w:r w:rsidRPr="00D65F01">
              <w:t>Assembler.h</w:t>
            </w:r>
          </w:p>
        </w:tc>
        <w:tc>
          <w:tcPr>
            <w:tcW w:w="3260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186783">
        <w:tc>
          <w:tcPr>
            <w:tcW w:w="5920" w:type="dxa"/>
          </w:tcPr>
          <w:p w:rsidR="004A6CE4" w:rsidRPr="00D65F01" w:rsidRDefault="004A6CE4" w:rsidP="00683098">
            <w:r w:rsidRPr="00D65F01">
              <w:t>typedef struct {</w:t>
            </w:r>
          </w:p>
          <w:p w:rsidR="004A6CE4" w:rsidRPr="00D65F01" w:rsidRDefault="004A6CE4" w:rsidP="00683098">
            <w:r w:rsidRPr="00D65F01">
              <w:t xml:space="preserve">  Array *codes;</w:t>
            </w:r>
          </w:p>
          <w:p w:rsidR="004A6CE4" w:rsidRPr="00D65F01" w:rsidRDefault="004A6CE4" w:rsidP="00683098">
            <w:r w:rsidRPr="00D65F01">
              <w:t xml:space="preserve">  HashTable *symTable;</w:t>
            </w:r>
          </w:p>
          <w:p w:rsidR="004A6CE4" w:rsidRPr="00D65F01" w:rsidRDefault="004A6CE4" w:rsidP="00683098">
            <w:r w:rsidRPr="00D65F01">
              <w:t xml:space="preserve">  HashTable *opTable;</w:t>
            </w:r>
          </w:p>
          <w:p w:rsidR="004A6CE4" w:rsidRPr="00D65F01" w:rsidRDefault="004A6CE4" w:rsidP="00683098">
            <w:r w:rsidRPr="00D65F01">
              <w:t>} Assembler;</w:t>
            </w:r>
          </w:p>
          <w:p w:rsidR="004A6CE4" w:rsidRPr="00D65F01" w:rsidRDefault="004A6CE4" w:rsidP="00683098"/>
          <w:p w:rsidR="004A6CE4" w:rsidRPr="00D65F01" w:rsidRDefault="004A6CE4" w:rsidP="00683098">
            <w:r w:rsidRPr="00D65F01">
              <w:t>typedef struct {</w:t>
            </w:r>
          </w:p>
          <w:p w:rsidR="004A6CE4" w:rsidRPr="00D65F01" w:rsidRDefault="004A6CE4" w:rsidP="00683098">
            <w:r w:rsidRPr="00D65F01">
              <w:t xml:space="preserve">  int address, opCode, size;</w:t>
            </w:r>
          </w:p>
          <w:p w:rsidR="004A6CE4" w:rsidRPr="00D65F01" w:rsidRDefault="004A6CE4" w:rsidP="00683098">
            <w:r w:rsidRPr="00D65F01">
              <w:t xml:space="preserve">  char *label, *op, *args, type;</w:t>
            </w:r>
          </w:p>
          <w:p w:rsidR="004A6CE4" w:rsidRPr="00D65F01" w:rsidRDefault="004A6CE4" w:rsidP="00683098">
            <w:r w:rsidRPr="00D65F01">
              <w:t xml:space="preserve">  char *objCode;</w:t>
            </w:r>
          </w:p>
          <w:p w:rsidR="004A6CE4" w:rsidRPr="00D65F01" w:rsidRDefault="004A6CE4" w:rsidP="00683098">
            <w:r w:rsidRPr="00D65F01">
              <w:t>} AsmCode;</w:t>
            </w:r>
          </w:p>
          <w:p w:rsidR="004A6CE4" w:rsidRPr="00D65F01" w:rsidRDefault="004A6CE4" w:rsidP="00683098"/>
          <w:p w:rsidR="004A6CE4" w:rsidRPr="00D65F01" w:rsidRDefault="004A6CE4" w:rsidP="00683098">
            <w:r w:rsidRPr="00D65F01">
              <w:t xml:space="preserve">void assemble(char *asmFile, char *objFile); </w:t>
            </w:r>
          </w:p>
          <w:p w:rsidR="004A6CE4" w:rsidRPr="00D65F01" w:rsidRDefault="004A6CE4" w:rsidP="00683098"/>
          <w:p w:rsidR="004A6CE4" w:rsidRPr="00D65F01" w:rsidRDefault="004A6CE4" w:rsidP="00683098">
            <w:r w:rsidRPr="00D65F01">
              <w:t>Assembler* AsmNew();</w:t>
            </w:r>
          </w:p>
          <w:p w:rsidR="004A6CE4" w:rsidRPr="00D65F01" w:rsidRDefault="004A6CE4" w:rsidP="00683098">
            <w:r w:rsidRPr="00D65F01">
              <w:t>void AsmFree(Assembler *a);</w:t>
            </w:r>
          </w:p>
          <w:p w:rsidR="004A6CE4" w:rsidRPr="00D65F01" w:rsidRDefault="004A6CE4" w:rsidP="00683098"/>
          <w:p w:rsidR="004A6CE4" w:rsidRPr="00D65F01" w:rsidRDefault="004A6CE4" w:rsidP="00683098">
            <w:r w:rsidRPr="00D65F01">
              <w:t>void AsmPass1(Assembler *a, char *text);</w:t>
            </w:r>
          </w:p>
          <w:p w:rsidR="004A6CE4" w:rsidRPr="00D65F01" w:rsidRDefault="004A6CE4" w:rsidP="00683098">
            <w:r w:rsidRPr="00D65F01">
              <w:t>void AsmPass2(Assembler *a);</w:t>
            </w:r>
          </w:p>
          <w:p w:rsidR="004A6CE4" w:rsidRPr="00D65F01" w:rsidRDefault="004A6CE4" w:rsidP="00683098">
            <w:r w:rsidRPr="00D65F01">
              <w:t>void AsmSaveObjFile(Assembler *a, char *objFile);</w:t>
            </w:r>
          </w:p>
          <w:p w:rsidR="004A6CE4" w:rsidRPr="00D65F01" w:rsidRDefault="004A6CE4" w:rsidP="00683098">
            <w:r w:rsidRPr="00D65F01">
              <w:t>void AsmTranslateCode(Assembler *a, AsmCode *code);</w:t>
            </w:r>
          </w:p>
          <w:p w:rsidR="004A6CE4" w:rsidRPr="00D65F01" w:rsidRDefault="004A6CE4" w:rsidP="00683098"/>
          <w:p w:rsidR="004A6CE4" w:rsidRPr="00D65F01" w:rsidRDefault="004A6CE4" w:rsidP="00683098">
            <w:r w:rsidRPr="00D65F01">
              <w:lastRenderedPageBreak/>
              <w:t>AsmCode* AsmCodeNew(char *line);</w:t>
            </w:r>
          </w:p>
          <w:p w:rsidR="004A6CE4" w:rsidRPr="00D65F01" w:rsidRDefault="004A6CE4" w:rsidP="00683098">
            <w:r w:rsidRPr="00D65F01">
              <w:t>void AsmCodeFree(AsmCode *code);</w:t>
            </w:r>
          </w:p>
          <w:p w:rsidR="004A6CE4" w:rsidRPr="00D65F01" w:rsidRDefault="004A6CE4" w:rsidP="00683098">
            <w:r w:rsidRPr="00D65F01">
              <w:t>int AsmCodePrintln(AsmCode *code);</w:t>
            </w:r>
          </w:p>
        </w:tc>
        <w:tc>
          <w:tcPr>
            <w:tcW w:w="3260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組譯器物件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指令物件串列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符號表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指令表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指令物件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包含位址、運算碼、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空間大小、</w:t>
            </w:r>
            <w:r w:rsidRPr="00D65F01">
              <w:t>op</w:t>
            </w:r>
            <w:r w:rsidR="009E535F">
              <w:rPr>
                <w:rFonts w:hint="eastAsia"/>
              </w:rPr>
              <w:t>、</w:t>
            </w:r>
            <w:r w:rsidRPr="00D65F01">
              <w:rPr>
                <w:rFonts w:hint="eastAsia"/>
              </w:rPr>
              <w:t>標記、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參數、型態、目的碼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等欄位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組譯器的主程式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組譯器的建構函數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組譯器的解構函數</w:t>
            </w:r>
          </w:p>
          <w:p w:rsidR="004A6CE4" w:rsidRPr="00D65F01" w:rsidRDefault="004A6CE4" w:rsidP="004E2B85"/>
          <w:p w:rsidR="004A6CE4" w:rsidRPr="00D65F01" w:rsidRDefault="004A6CE4" w:rsidP="002D42A6">
            <w:r w:rsidRPr="00D65F01">
              <w:rPr>
                <w:rFonts w:hint="eastAsia"/>
              </w:rPr>
              <w:t>組譯器的第一階段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組譯器的第二階段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儲存目的檔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將指令轉為目的碼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指令物件的建構函數</w:t>
            </w:r>
          </w:p>
          <w:p w:rsidR="004A6CE4" w:rsidRPr="00D65F01" w:rsidRDefault="004A6CE4" w:rsidP="002D42A6">
            <w:r w:rsidRPr="00D65F01">
              <w:rPr>
                <w:rFonts w:hint="eastAsia"/>
              </w:rPr>
              <w:t>指令物件的解構函數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指令物件的列印函數</w:t>
            </w:r>
          </w:p>
        </w:tc>
      </w:tr>
    </w:tbl>
    <w:p w:rsidR="004A6CE4" w:rsidRDefault="004A6CE4" w:rsidP="002F7ADC"/>
    <w:p w:rsidR="004A6CE4" w:rsidRDefault="004A6CE4" w:rsidP="002F7ADC">
      <w:r>
        <w:rPr>
          <w:rFonts w:hint="eastAsia"/>
        </w:rPr>
        <w:t>組譯器的主要函數</w:t>
      </w:r>
      <w:r>
        <w:t xml:space="preserve"> assemble() </w:t>
      </w:r>
      <w:r>
        <w:rPr>
          <w:rFonts w:hint="eastAsia"/>
        </w:rPr>
        <w:t>可將輸入的組合語言檔</w:t>
      </w:r>
      <w:r>
        <w:t xml:space="preserve"> asmFile </w:t>
      </w:r>
      <w:r>
        <w:rPr>
          <w:rFonts w:hint="eastAsia"/>
        </w:rPr>
        <w:t>轉換成目的檔</w:t>
      </w:r>
      <w:r>
        <w:t xml:space="preserve"> objFile</w:t>
      </w:r>
      <w:r>
        <w:rPr>
          <w:rFonts w:hint="eastAsia"/>
        </w:rPr>
        <w:t>，該函數首先會利用</w:t>
      </w:r>
      <w:r>
        <w:t xml:space="preserve"> newFileStr(fileName) </w:t>
      </w:r>
      <w:r>
        <w:rPr>
          <w:rFonts w:hint="eastAsia"/>
        </w:rPr>
        <w:t>函數讀取整個組合語言檔，成為單一個</w:t>
      </w:r>
      <w:r>
        <w:t xml:space="preserve"> C </w:t>
      </w:r>
      <w:r>
        <w:rPr>
          <w:rFonts w:hint="eastAsia"/>
        </w:rPr>
        <w:t>語言的字串，然後再建立組譯器物件</w:t>
      </w:r>
      <w:r>
        <w:t xml:space="preserve"> (Assembler *a)</w:t>
      </w:r>
      <w:r>
        <w:rPr>
          <w:rFonts w:hint="eastAsia"/>
        </w:rPr>
        <w:t>，接著進行第一階段</w:t>
      </w:r>
      <w:r>
        <w:t xml:space="preserve"> AsmPass1() </w:t>
      </w:r>
      <w:r>
        <w:rPr>
          <w:rFonts w:hint="eastAsia"/>
        </w:rPr>
        <w:t>與第二階段</w:t>
      </w:r>
      <w:r>
        <w:t xml:space="preserve"> AsmPass2() </w:t>
      </w:r>
      <w:r>
        <w:rPr>
          <w:rFonts w:hint="eastAsia"/>
        </w:rPr>
        <w:t>的處理，最後將目的碼輸出到</w:t>
      </w:r>
      <w:r>
        <w:t>objFile</w:t>
      </w:r>
      <w:r>
        <w:rPr>
          <w:rFonts w:hint="eastAsia"/>
        </w:rPr>
        <w:t>中</w:t>
      </w:r>
      <w:r w:rsidR="00C039CF">
        <w:rPr>
          <w:rFonts w:hint="eastAsia"/>
        </w:rPr>
        <w:t>，</w:t>
      </w:r>
      <w:r w:rsidR="00D5053D">
        <w:fldChar w:fldCharType="begin"/>
      </w:r>
      <w:r>
        <w:instrText xml:space="preserve"> REF _Ref233870981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12</w:t>
      </w:r>
      <w:r w:rsidR="00D5053D">
        <w:fldChar w:fldCharType="end"/>
      </w:r>
      <w:r>
        <w:rPr>
          <w:rFonts w:hint="eastAsia"/>
        </w:rPr>
        <w:t>顯示了</w:t>
      </w:r>
      <w:r w:rsidR="00C039CF">
        <w:rPr>
          <w:rFonts w:hint="eastAsia"/>
        </w:rPr>
        <w:t xml:space="preserve"> assemble() </w:t>
      </w:r>
      <w:r w:rsidR="00C039CF">
        <w:rPr>
          <w:rFonts w:hint="eastAsia"/>
        </w:rPr>
        <w:t>函數</w:t>
      </w:r>
      <w:r>
        <w:rPr>
          <w:rFonts w:hint="eastAsia"/>
        </w:rPr>
        <w:t>的程式碼。</w:t>
      </w:r>
    </w:p>
    <w:p w:rsidR="004A6CE4" w:rsidRPr="00C039CF" w:rsidRDefault="004A6CE4" w:rsidP="002F7ADC"/>
    <w:p w:rsidR="004A6CE4" w:rsidRPr="0084213F" w:rsidRDefault="004A6CE4" w:rsidP="001534DD">
      <w:pPr>
        <w:pStyle w:val="a6"/>
      </w:pPr>
      <w:bookmarkStart w:id="16" w:name="_Ref233870981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12</w:t>
      </w:r>
      <w:r w:rsidR="00D5053D">
        <w:fldChar w:fldCharType="end"/>
      </w:r>
      <w:bookmarkEnd w:id="16"/>
      <w:r>
        <w:t xml:space="preserve"> CPU0</w:t>
      </w:r>
      <w:r>
        <w:rPr>
          <w:rFonts w:hint="eastAsia"/>
        </w:rPr>
        <w:t>組譯器的主要函數</w:t>
      </w:r>
      <w:r>
        <w:t xml:space="preserve"> assemble()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7"/>
        <w:gridCol w:w="1875"/>
      </w:tblGrid>
      <w:tr w:rsidR="004A6CE4" w:rsidRPr="00D65F01">
        <w:tc>
          <w:tcPr>
            <w:tcW w:w="6487" w:type="dxa"/>
          </w:tcPr>
          <w:p w:rsidR="004A6CE4" w:rsidRPr="00D65F01" w:rsidRDefault="004A6CE4" w:rsidP="009F41B4">
            <w:r w:rsidRPr="00D65F01">
              <w:rPr>
                <w:rFonts w:hint="eastAsia"/>
              </w:rPr>
              <w:t>檔案</w:t>
            </w:r>
            <w:r w:rsidRPr="00D65F01">
              <w:t xml:space="preserve"> ch12/Assembler.c 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assemble()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1875" w:type="dxa"/>
          </w:tcPr>
          <w:p w:rsidR="004A6CE4" w:rsidRPr="00D65F01" w:rsidRDefault="004A6CE4" w:rsidP="002F7ADC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6487" w:type="dxa"/>
          </w:tcPr>
          <w:p w:rsidR="004A6CE4" w:rsidRPr="00D65F01" w:rsidRDefault="004A6CE4" w:rsidP="009F41B4">
            <w:r w:rsidRPr="00D65F01">
              <w:t>void assemble(char *asmFile, char *objFile) {</w:t>
            </w:r>
          </w:p>
          <w:p w:rsidR="004A6CE4" w:rsidRPr="00D65F01" w:rsidRDefault="004A6CE4" w:rsidP="009F41B4">
            <w:r w:rsidRPr="00D65F01">
              <w:t xml:space="preserve">  printf("Assembler:asmFile=%s objFile=%s\n",asmFile,objFile);</w:t>
            </w:r>
          </w:p>
          <w:p w:rsidR="004A6CE4" w:rsidRPr="00D65F01" w:rsidRDefault="004A6CE4" w:rsidP="009F41B4">
            <w:r w:rsidRPr="00D65F01">
              <w:t xml:space="preserve">  printf("===============Assemble=============\n");</w:t>
            </w:r>
          </w:p>
          <w:p w:rsidR="004A6CE4" w:rsidRPr="00D65F01" w:rsidRDefault="004A6CE4" w:rsidP="009F41B4">
            <w:r w:rsidRPr="00D65F01">
              <w:t xml:space="preserve">  char *text = newFileStr(asmFile);</w:t>
            </w:r>
          </w:p>
          <w:p w:rsidR="004A6CE4" w:rsidRPr="00D65F01" w:rsidRDefault="004A6CE4" w:rsidP="009F41B4">
            <w:r w:rsidRPr="00D65F01">
              <w:t xml:space="preserve">  Assembler *a = AsmNew();</w:t>
            </w:r>
          </w:p>
          <w:p w:rsidR="004A6CE4" w:rsidRPr="00D65F01" w:rsidRDefault="004A6CE4" w:rsidP="009F41B4">
            <w:r w:rsidRPr="00D65F01">
              <w:t xml:space="preserve">  AsmPass1(a, text);</w:t>
            </w:r>
          </w:p>
          <w:p w:rsidR="004A6CE4" w:rsidRPr="00D65F01" w:rsidRDefault="004A6CE4" w:rsidP="009F41B4">
            <w:r w:rsidRPr="00D65F01">
              <w:t xml:space="preserve">  printf("===============SYMBOL TABLE=========\n");  </w:t>
            </w:r>
          </w:p>
          <w:p w:rsidR="004A6CE4" w:rsidRPr="00D65F01" w:rsidRDefault="004A6CE4" w:rsidP="009F41B4">
            <w:r w:rsidRPr="00D65F01">
              <w:t xml:space="preserve">  HashTableEach(a-&gt;symTable, (FuncPtr1) AsmCodePrintln);</w:t>
            </w:r>
          </w:p>
          <w:p w:rsidR="004A6CE4" w:rsidRPr="00D65F01" w:rsidRDefault="004A6CE4" w:rsidP="009F41B4">
            <w:r w:rsidRPr="00D65F01">
              <w:t xml:space="preserve">  AsmPass2(a);</w:t>
            </w:r>
          </w:p>
          <w:p w:rsidR="004A6CE4" w:rsidRPr="00D65F01" w:rsidRDefault="004A6CE4" w:rsidP="009F41B4"/>
          <w:p w:rsidR="004A6CE4" w:rsidRPr="00D65F01" w:rsidRDefault="004A6CE4" w:rsidP="009F41B4">
            <w:r w:rsidRPr="00D65F01">
              <w:t xml:space="preserve">  AsmSaveObjFile(a, objFile);</w:t>
            </w:r>
          </w:p>
          <w:p w:rsidR="004A6CE4" w:rsidRPr="00D65F01" w:rsidRDefault="004A6CE4" w:rsidP="009F41B4">
            <w:r w:rsidRPr="00D65F01">
              <w:t xml:space="preserve">  AsmFree(a); </w:t>
            </w:r>
          </w:p>
          <w:p w:rsidR="004A6CE4" w:rsidRPr="00D65F01" w:rsidRDefault="004A6CE4" w:rsidP="009F41B4">
            <w:r w:rsidRPr="00D65F01">
              <w:t xml:space="preserve">  freeMemory(text);</w:t>
            </w:r>
          </w:p>
          <w:p w:rsidR="004A6CE4" w:rsidRPr="00D65F01" w:rsidRDefault="004A6CE4" w:rsidP="009F41B4">
            <w:r w:rsidRPr="00D65F01">
              <w:t>}</w:t>
            </w:r>
          </w:p>
        </w:tc>
        <w:tc>
          <w:tcPr>
            <w:tcW w:w="1875" w:type="dxa"/>
          </w:tcPr>
          <w:p w:rsidR="004A6CE4" w:rsidRPr="00D65F01" w:rsidRDefault="004A6CE4" w:rsidP="002F7ADC">
            <w:r w:rsidRPr="00D65F01">
              <w:rPr>
                <w:rFonts w:hint="eastAsia"/>
              </w:rPr>
              <w:t>組譯器函數</w:t>
            </w:r>
          </w:p>
          <w:p w:rsidR="004A6CE4" w:rsidRPr="00D65F01" w:rsidRDefault="004A6CE4" w:rsidP="002F7ADC">
            <w:r w:rsidRPr="00D65F01">
              <w:rPr>
                <w:rFonts w:hint="eastAsia"/>
              </w:rPr>
              <w:t>輸入組合語言</w:t>
            </w:r>
          </w:p>
          <w:p w:rsidR="004A6CE4" w:rsidRPr="00D65F01" w:rsidRDefault="004A6CE4" w:rsidP="002F7ADC">
            <w:r w:rsidRPr="00D65F01">
              <w:rPr>
                <w:rFonts w:hint="eastAsia"/>
              </w:rPr>
              <w:t>輸出目的檔</w:t>
            </w:r>
          </w:p>
          <w:p w:rsidR="004A6CE4" w:rsidRPr="00D65F01" w:rsidRDefault="004A6CE4" w:rsidP="009F41B4">
            <w:r w:rsidRPr="00D65F01">
              <w:rPr>
                <w:rFonts w:hint="eastAsia"/>
              </w:rPr>
              <w:t>讀取檔案到</w:t>
            </w:r>
            <w:r w:rsidRPr="00D65F01">
              <w:br/>
              <w:t xml:space="preserve">  text </w:t>
            </w:r>
            <w:r w:rsidRPr="00D65F01">
              <w:rPr>
                <w:rFonts w:hint="eastAsia"/>
              </w:rPr>
              <w:t>字串中</w:t>
            </w:r>
          </w:p>
          <w:p w:rsidR="004A6CE4" w:rsidRPr="00D65F01" w:rsidRDefault="004A6CE4" w:rsidP="009F41B4">
            <w:r w:rsidRPr="00D65F01">
              <w:rPr>
                <w:rFonts w:hint="eastAsia"/>
              </w:rPr>
              <w:t>第一階段</w:t>
            </w:r>
          </w:p>
          <w:p w:rsidR="004A6CE4" w:rsidRPr="00D65F01" w:rsidRDefault="004A6CE4" w:rsidP="009F41B4">
            <w:r w:rsidRPr="00D65F01">
              <w:t xml:space="preserve">  </w:t>
            </w:r>
            <w:r w:rsidRPr="00D65F01">
              <w:rPr>
                <w:rFonts w:hint="eastAsia"/>
              </w:rPr>
              <w:t>計算位址</w:t>
            </w:r>
          </w:p>
          <w:p w:rsidR="004A6CE4" w:rsidRPr="00D65F01" w:rsidRDefault="004A6CE4" w:rsidP="009F41B4">
            <w:r w:rsidRPr="00D65F01">
              <w:rPr>
                <w:rFonts w:hint="eastAsia"/>
              </w:rPr>
              <w:t>印出符號表</w:t>
            </w:r>
          </w:p>
          <w:p w:rsidR="004A6CE4" w:rsidRPr="00D65F01" w:rsidRDefault="004A6CE4" w:rsidP="009F41B4">
            <w:r w:rsidRPr="00D65F01">
              <w:rPr>
                <w:rFonts w:hint="eastAsia"/>
              </w:rPr>
              <w:t>第二階段</w:t>
            </w:r>
          </w:p>
          <w:p w:rsidR="004A6CE4" w:rsidRPr="00D65F01" w:rsidRDefault="004A6CE4" w:rsidP="009F41B4">
            <w:r w:rsidRPr="00D65F01">
              <w:t xml:space="preserve">  </w:t>
            </w:r>
            <w:r w:rsidRPr="00D65F01">
              <w:rPr>
                <w:rFonts w:hint="eastAsia"/>
              </w:rPr>
              <w:t>建構目的碼</w:t>
            </w:r>
          </w:p>
          <w:p w:rsidR="004A6CE4" w:rsidRPr="00D65F01" w:rsidRDefault="004A6CE4" w:rsidP="009F41B4">
            <w:r w:rsidRPr="00D65F01">
              <w:rPr>
                <w:rFonts w:hint="eastAsia"/>
              </w:rPr>
              <w:t>輸出目的檔</w:t>
            </w:r>
          </w:p>
          <w:p w:rsidR="004A6CE4" w:rsidRDefault="004A6CE4" w:rsidP="009F41B4">
            <w:r w:rsidRPr="00D65F01">
              <w:rPr>
                <w:rFonts w:hint="eastAsia"/>
              </w:rPr>
              <w:t>釋放</w:t>
            </w:r>
            <w:r w:rsidR="00C039CF">
              <w:rPr>
                <w:rFonts w:hint="eastAsia"/>
              </w:rPr>
              <w:t>a</w:t>
            </w:r>
            <w:r w:rsidR="00C039CF">
              <w:rPr>
                <w:rFonts w:hint="eastAsia"/>
              </w:rPr>
              <w:t>的</w:t>
            </w:r>
            <w:r w:rsidRPr="00D65F01">
              <w:rPr>
                <w:rFonts w:hint="eastAsia"/>
              </w:rPr>
              <w:t>記憶體</w:t>
            </w:r>
          </w:p>
          <w:p w:rsidR="00C039CF" w:rsidRPr="00D65F01" w:rsidRDefault="00C039CF" w:rsidP="00C039CF">
            <w:r w:rsidRPr="00D65F01">
              <w:rPr>
                <w:rFonts w:hint="eastAsia"/>
              </w:rPr>
              <w:t>釋放</w:t>
            </w:r>
            <w:r>
              <w:rPr>
                <w:rFonts w:hint="eastAsia"/>
              </w:rPr>
              <w:t>text</w:t>
            </w:r>
          </w:p>
        </w:tc>
      </w:tr>
    </w:tbl>
    <w:p w:rsidR="004A6CE4" w:rsidRDefault="004A6CE4" w:rsidP="002F7ADC"/>
    <w:p w:rsidR="004A6CE4" w:rsidRDefault="004A6CE4" w:rsidP="002F7ADC">
      <w:r>
        <w:rPr>
          <w:rFonts w:hint="eastAsia"/>
        </w:rPr>
        <w:t>組譯器第一階段的工作主要是計算每個指令的位址，並且建立符號表，</w:t>
      </w:r>
      <w:r w:rsidR="00D5053D">
        <w:fldChar w:fldCharType="begin"/>
      </w:r>
      <w:r>
        <w:instrText xml:space="preserve"> REF _Ref233872625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13</w:t>
      </w:r>
      <w:r w:rsidR="00D5053D">
        <w:fldChar w:fldCharType="end"/>
      </w:r>
      <w:r>
        <w:rPr>
          <w:rFonts w:hint="eastAsia"/>
        </w:rPr>
        <w:t>顯示了組譯器第一階段的主要程式</w:t>
      </w:r>
      <w:r>
        <w:t xml:space="preserve"> AsmPass1()</w:t>
      </w:r>
      <w:r>
        <w:rPr>
          <w:rFonts w:hint="eastAsia"/>
        </w:rPr>
        <w:t>，該程式主要呼叫</w:t>
      </w:r>
      <w:r>
        <w:t xml:space="preserve"> AsmCodeSize() </w:t>
      </w:r>
      <w:r>
        <w:rPr>
          <w:rFonts w:hint="eastAsia"/>
        </w:rPr>
        <w:t>函數以計算指令所占空間的大小。</w:t>
      </w:r>
    </w:p>
    <w:p w:rsidR="004A6CE4" w:rsidRDefault="004A6CE4" w:rsidP="002F7ADC"/>
    <w:p w:rsidR="004A6CE4" w:rsidRPr="0084213F" w:rsidRDefault="004A6CE4" w:rsidP="001534DD">
      <w:pPr>
        <w:pStyle w:val="a6"/>
      </w:pPr>
      <w:bookmarkStart w:id="17" w:name="_Ref233872625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13</w:t>
      </w:r>
      <w:r w:rsidR="00D5053D">
        <w:fldChar w:fldCharType="end"/>
      </w:r>
      <w:bookmarkEnd w:id="17"/>
      <w:r>
        <w:t xml:space="preserve"> CPU0</w:t>
      </w:r>
      <w:r>
        <w:rPr>
          <w:rFonts w:hint="eastAsia"/>
        </w:rPr>
        <w:t>組譯器的第一階段</w:t>
      </w:r>
      <w:r>
        <w:t xml:space="preserve"> AsmPass1() – </w:t>
      </w:r>
      <w:r>
        <w:rPr>
          <w:rFonts w:hint="eastAsia"/>
        </w:rPr>
        <w:t>編位址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20"/>
        <w:gridCol w:w="3686"/>
      </w:tblGrid>
      <w:tr w:rsidR="004A6CE4" w:rsidRPr="00D65F01" w:rsidTr="000F3FC4">
        <w:tc>
          <w:tcPr>
            <w:tcW w:w="5920" w:type="dxa"/>
          </w:tcPr>
          <w:p w:rsidR="004A6CE4" w:rsidRPr="00D65F01" w:rsidRDefault="004A6CE4" w:rsidP="000E0A63">
            <w:r w:rsidRPr="00D65F01">
              <w:rPr>
                <w:rFonts w:hint="eastAsia"/>
              </w:rPr>
              <w:t>檔案</w:t>
            </w:r>
            <w:r w:rsidRPr="00D65F01">
              <w:t xml:space="preserve"> ch12/Assembler.c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AsmPass1()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68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0F3FC4">
        <w:tc>
          <w:tcPr>
            <w:tcW w:w="5920" w:type="dxa"/>
          </w:tcPr>
          <w:p w:rsidR="004A6CE4" w:rsidRPr="00D65F01" w:rsidRDefault="004A6CE4" w:rsidP="00B0361A">
            <w:r w:rsidRPr="00D65F01">
              <w:t>void AsmPass1(Assembler *a, char *text) {</w:t>
            </w:r>
          </w:p>
          <w:p w:rsidR="004A6CE4" w:rsidRPr="00D65F01" w:rsidRDefault="004A6CE4" w:rsidP="00B0361A">
            <w:r w:rsidRPr="00D65F01">
              <w:t xml:space="preserve">  int i, address = 0, number;</w:t>
            </w:r>
          </w:p>
          <w:p w:rsidR="004A6CE4" w:rsidRPr="00D65F01" w:rsidRDefault="004A6CE4" w:rsidP="00B0361A">
            <w:r w:rsidRPr="00D65F01">
              <w:t xml:space="preserve">  Array* lines = split(text, "\r\n", REMOVE_SPLITER);</w:t>
            </w:r>
          </w:p>
          <w:p w:rsidR="004A6CE4" w:rsidRPr="00D65F01" w:rsidRDefault="004A6CE4" w:rsidP="00B0361A">
            <w:r w:rsidRPr="00D65F01">
              <w:t xml:space="preserve">  ArrayEach(lines, strPrintln);</w:t>
            </w:r>
          </w:p>
          <w:p w:rsidR="004A6CE4" w:rsidRPr="00D65F01" w:rsidRDefault="004A6CE4" w:rsidP="00B0361A">
            <w:r w:rsidRPr="00D65F01">
              <w:t xml:space="preserve">  printf("=====PASS1=====\n");</w:t>
            </w:r>
          </w:p>
          <w:p w:rsidR="004A6CE4" w:rsidRPr="00D65F01" w:rsidRDefault="004A6CE4" w:rsidP="00B0361A">
            <w:r w:rsidRPr="00D65F01">
              <w:lastRenderedPageBreak/>
              <w:t xml:space="preserve">  for (i=0; i&lt;lines-&gt;count; i++) {</w:t>
            </w:r>
          </w:p>
          <w:p w:rsidR="004A6CE4" w:rsidRPr="00D65F01" w:rsidRDefault="004A6CE4" w:rsidP="00B0361A">
            <w:r w:rsidRPr="00D65F01">
              <w:t xml:space="preserve">      strReplace(lines-&gt;item[i], SPACE, ' ');</w:t>
            </w:r>
          </w:p>
          <w:p w:rsidR="004A6CE4" w:rsidRPr="00D65F01" w:rsidRDefault="004A6CE4" w:rsidP="00B0361A">
            <w:r w:rsidRPr="00D65F01">
              <w:t xml:space="preserve">      AsmCode *code = AsmCodeNew(lines-&gt;item[i]);</w:t>
            </w:r>
          </w:p>
          <w:p w:rsidR="004A6CE4" w:rsidRPr="00D65F01" w:rsidRDefault="004A6CE4" w:rsidP="00B0361A">
            <w:r w:rsidRPr="00D65F01">
              <w:t xml:space="preserve">      code-&gt;address = address;</w:t>
            </w:r>
          </w:p>
          <w:p w:rsidR="004A6CE4" w:rsidRPr="00D65F01" w:rsidRDefault="004A6CE4" w:rsidP="00B0361A">
            <w:r w:rsidRPr="00D65F01">
              <w:t xml:space="preserve">      Op *op = HashTableGet(opTable, code-&gt;op);</w:t>
            </w:r>
          </w:p>
          <w:p w:rsidR="004A6CE4" w:rsidRPr="00D65F01" w:rsidRDefault="004A6CE4" w:rsidP="00B0361A">
            <w:r w:rsidRPr="00D65F01">
              <w:t xml:space="preserve">      if (op != NULL) {</w:t>
            </w:r>
          </w:p>
          <w:p w:rsidR="004A6CE4" w:rsidRPr="00D65F01" w:rsidRDefault="004A6CE4" w:rsidP="00B0361A">
            <w:r w:rsidRPr="00D65F01">
              <w:t xml:space="preserve">        code-&gt;opCode = op-&gt;code;</w:t>
            </w:r>
          </w:p>
          <w:p w:rsidR="004A6CE4" w:rsidRPr="00D65F01" w:rsidRDefault="004A6CE4" w:rsidP="00B0361A">
            <w:r w:rsidRPr="00D65F01">
              <w:t xml:space="preserve">        code-&gt;type = op-&gt;type;</w:t>
            </w:r>
          </w:p>
          <w:p w:rsidR="004A6CE4" w:rsidRPr="00D65F01" w:rsidRDefault="004A6CE4" w:rsidP="00B0361A">
            <w:r w:rsidRPr="00D65F01">
              <w:t xml:space="preserve">      }</w:t>
            </w:r>
          </w:p>
          <w:p w:rsidR="004A6CE4" w:rsidRPr="00D65F01" w:rsidRDefault="004A6CE4" w:rsidP="00B0361A">
            <w:r w:rsidRPr="00D65F01">
              <w:t xml:space="preserve">      if (strlen(code-&gt;label)&gt;0)</w:t>
            </w:r>
          </w:p>
          <w:p w:rsidR="004A6CE4" w:rsidRPr="00D65F01" w:rsidRDefault="004A6CE4" w:rsidP="00B0361A">
            <w:r w:rsidRPr="00D65F01">
              <w:t xml:space="preserve">        HashTablePut(a-&gt;symTable, code-&gt;label, code);</w:t>
            </w:r>
          </w:p>
          <w:p w:rsidR="004A6CE4" w:rsidRPr="00D65F01" w:rsidRDefault="004A6CE4" w:rsidP="00B0361A">
            <w:r w:rsidRPr="00D65F01">
              <w:t xml:space="preserve">      ArrayAdd(a-&gt;codes, code);</w:t>
            </w:r>
          </w:p>
          <w:p w:rsidR="004A6CE4" w:rsidRPr="00D65F01" w:rsidRDefault="004A6CE4" w:rsidP="00B0361A">
            <w:r w:rsidRPr="00D65F01">
              <w:t xml:space="preserve">      AsmCodePrintln(code);</w:t>
            </w:r>
          </w:p>
          <w:p w:rsidR="004A6CE4" w:rsidRPr="00D65F01" w:rsidRDefault="004A6CE4" w:rsidP="00B0361A">
            <w:r w:rsidRPr="00D65F01">
              <w:t xml:space="preserve">      code-&gt;size = AsmCodeSize(code);</w:t>
            </w:r>
          </w:p>
          <w:p w:rsidR="004A6CE4" w:rsidRPr="00D65F01" w:rsidRDefault="004A6CE4" w:rsidP="00B0361A">
            <w:r w:rsidRPr="00D65F01">
              <w:t xml:space="preserve">      address += code-&gt;size;</w:t>
            </w:r>
          </w:p>
          <w:p w:rsidR="004A6CE4" w:rsidRPr="00D65F01" w:rsidRDefault="004A6CE4" w:rsidP="00B0361A">
            <w:r w:rsidRPr="00D65F01">
              <w:t xml:space="preserve">  }</w:t>
            </w:r>
          </w:p>
          <w:p w:rsidR="004A6CE4" w:rsidRPr="00D65F01" w:rsidRDefault="004A6CE4" w:rsidP="00B0361A">
            <w:r w:rsidRPr="00D65F01">
              <w:t xml:space="preserve">  ArrayFree(lines, strFree);</w:t>
            </w:r>
          </w:p>
          <w:p w:rsidR="004A6CE4" w:rsidRPr="00D65F01" w:rsidRDefault="004A6CE4" w:rsidP="00B0361A">
            <w:r w:rsidRPr="00D65F01">
              <w:t>}</w:t>
            </w:r>
          </w:p>
          <w:p w:rsidR="004A6CE4" w:rsidRPr="00D65F01" w:rsidRDefault="004A6CE4" w:rsidP="00B0361A">
            <w:r w:rsidRPr="00D65F01">
              <w:t>…</w:t>
            </w:r>
          </w:p>
          <w:p w:rsidR="00E033CA" w:rsidRDefault="00E033CA" w:rsidP="00E033CA">
            <w:r>
              <w:t>int AsmCodeSize(AsmCode *code) {</w:t>
            </w:r>
          </w:p>
          <w:p w:rsidR="00E033CA" w:rsidRDefault="00E033CA" w:rsidP="00E033CA">
            <w:r>
              <w:t xml:space="preserve">  switch (code-&gt;opCode) {</w:t>
            </w:r>
          </w:p>
          <w:p w:rsidR="00E033CA" w:rsidRDefault="00E033CA" w:rsidP="00E033CA">
            <w:r>
              <w:t xml:space="preserve">    case OP_RESW : </w:t>
            </w:r>
          </w:p>
          <w:p w:rsidR="00E033CA" w:rsidRDefault="00E033CA" w:rsidP="00E033CA">
            <w:r>
              <w:t xml:space="preserve">      return 4 * atoi(code-&gt;args);</w:t>
            </w:r>
          </w:p>
          <w:p w:rsidR="00E033CA" w:rsidRDefault="00E033CA" w:rsidP="00E033CA">
            <w:r>
              <w:t xml:space="preserve">    case OP_RESB : </w:t>
            </w:r>
          </w:p>
          <w:p w:rsidR="00E033CA" w:rsidRDefault="00E033CA" w:rsidP="00E033CA">
            <w:r>
              <w:t xml:space="preserve">      return atoi(code-&gt;args);</w:t>
            </w:r>
          </w:p>
          <w:p w:rsidR="00E033CA" w:rsidRDefault="00E033CA" w:rsidP="00E033CA">
            <w:r>
              <w:t xml:space="preserve">    case OP_WORD : </w:t>
            </w:r>
          </w:p>
          <w:p w:rsidR="00E033CA" w:rsidRDefault="00E033CA" w:rsidP="00E033CA">
            <w:r>
              <w:t xml:space="preserve">      return 4 * (strCountChar(code-&gt;args, ",")+1);</w:t>
            </w:r>
          </w:p>
          <w:p w:rsidR="00E033CA" w:rsidRDefault="00E033CA" w:rsidP="00E033CA">
            <w:r>
              <w:t xml:space="preserve">    case OP_BYTE : </w:t>
            </w:r>
          </w:p>
          <w:p w:rsidR="00E033CA" w:rsidRDefault="00E033CA" w:rsidP="00E033CA">
            <w:r>
              <w:t xml:space="preserve">      return strCountChar(code-&gt;args, ",")+1;</w:t>
            </w:r>
          </w:p>
          <w:p w:rsidR="00E033CA" w:rsidRDefault="00E033CA" w:rsidP="00E033CA">
            <w:r>
              <w:t xml:space="preserve">    case OP_NULL :</w:t>
            </w:r>
          </w:p>
          <w:p w:rsidR="00E033CA" w:rsidRDefault="00E033CA" w:rsidP="00E033CA">
            <w:r>
              <w:t xml:space="preserve">      return 0;</w:t>
            </w:r>
          </w:p>
          <w:p w:rsidR="00E033CA" w:rsidRDefault="00E033CA" w:rsidP="00E033CA">
            <w:r>
              <w:t xml:space="preserve">    default :</w:t>
            </w:r>
          </w:p>
          <w:p w:rsidR="00E033CA" w:rsidRDefault="00E033CA" w:rsidP="00E033CA">
            <w:r>
              <w:t xml:space="preserve">      return 4;</w:t>
            </w:r>
          </w:p>
          <w:p w:rsidR="00E033CA" w:rsidRDefault="00E033CA" w:rsidP="00E033CA">
            <w:r>
              <w:t xml:space="preserve">  }</w:t>
            </w:r>
          </w:p>
          <w:p w:rsidR="004A6CE4" w:rsidRPr="00D65F01" w:rsidRDefault="00E033CA" w:rsidP="00B0361A">
            <w:r>
              <w:t xml:space="preserve">}    </w:t>
            </w:r>
          </w:p>
        </w:tc>
        <w:tc>
          <w:tcPr>
            <w:tcW w:w="368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第一階段的組譯</w:t>
            </w:r>
          </w:p>
          <w:p w:rsidR="004A6CE4" w:rsidRPr="00D65F01" w:rsidRDefault="004A6CE4" w:rsidP="004E2B85"/>
          <w:p w:rsidR="004A6CE4" w:rsidRDefault="004A6CE4" w:rsidP="004E2B85">
            <w:r w:rsidRPr="00D65F01">
              <w:rPr>
                <w:rFonts w:hint="eastAsia"/>
              </w:rPr>
              <w:t>將組合語言分割成一行一行</w:t>
            </w:r>
          </w:p>
          <w:p w:rsidR="000F3FC4" w:rsidRPr="00D65F01" w:rsidRDefault="000F3FC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對於每一行</w:t>
            </w:r>
          </w:p>
          <w:p w:rsidR="004A6CE4" w:rsidRPr="00D65F01" w:rsidRDefault="004A6CE4" w:rsidP="004E2B85"/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建立指令物件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設定該行的位址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取得運算碼與型態</w:t>
            </w:r>
          </w:p>
          <w:p w:rsidR="004A6CE4" w:rsidRPr="00D65F01" w:rsidRDefault="004A6CE4" w:rsidP="00192E9B">
            <w:r w:rsidRPr="00D65F01">
              <w:t xml:space="preserve">  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設定指令物件的</w:t>
            </w:r>
            <w:r w:rsidRPr="00D65F01">
              <w:br/>
              <w:t xml:space="preserve">    </w:t>
            </w:r>
            <w:r w:rsidRPr="00D65F01">
              <w:rPr>
                <w:rFonts w:hint="eastAsia"/>
              </w:rPr>
              <w:t>運算碼與型態</w:t>
            </w:r>
          </w:p>
          <w:p w:rsidR="004A6CE4" w:rsidRPr="00D65F01" w:rsidRDefault="004A6CE4" w:rsidP="00192E9B"/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如果有標記符號</w:t>
            </w:r>
          </w:p>
          <w:p w:rsidR="004A6CE4" w:rsidRPr="00D65F01" w:rsidRDefault="004A6CE4" w:rsidP="00192E9B">
            <w:r w:rsidRPr="00D65F01">
              <w:t xml:space="preserve">    </w:t>
            </w:r>
            <w:r w:rsidRPr="00D65F01">
              <w:rPr>
                <w:rFonts w:hint="eastAsia"/>
              </w:rPr>
              <w:t>加入符號表中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建構指令物件陣列</w:t>
            </w:r>
          </w:p>
          <w:p w:rsidR="004A6CE4" w:rsidRPr="00D65F01" w:rsidRDefault="004A6CE4" w:rsidP="00192E9B">
            <w:r w:rsidRPr="00D65F01">
              <w:t xml:space="preserve">    </w:t>
            </w:r>
            <w:r w:rsidRPr="00D65F01">
              <w:rPr>
                <w:rFonts w:hint="eastAsia"/>
              </w:rPr>
              <w:t>印出觀察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計算指令大小</w:t>
            </w:r>
          </w:p>
          <w:p w:rsidR="004A6CE4" w:rsidRPr="00D65F01" w:rsidRDefault="004A6CE4" w:rsidP="00192E9B">
            <w:r w:rsidRPr="00D65F01">
              <w:t xml:space="preserve">  </w:t>
            </w:r>
            <w:r w:rsidRPr="00D65F01">
              <w:rPr>
                <w:rFonts w:hint="eastAsia"/>
              </w:rPr>
              <w:t>下一個指令位址</w:t>
            </w:r>
          </w:p>
          <w:p w:rsidR="004A6CE4" w:rsidRPr="00D65F01" w:rsidRDefault="004A6CE4" w:rsidP="00192E9B"/>
          <w:p w:rsidR="004A6CE4" w:rsidRPr="00D65F01" w:rsidRDefault="004A6CE4" w:rsidP="00192E9B">
            <w:r w:rsidRPr="00D65F01">
              <w:rPr>
                <w:rFonts w:hint="eastAsia"/>
              </w:rPr>
              <w:t>釋放記憶體</w:t>
            </w:r>
          </w:p>
          <w:p w:rsidR="004A6CE4" w:rsidRPr="00D65F01" w:rsidRDefault="004A6CE4" w:rsidP="00192E9B"/>
          <w:p w:rsidR="004A6CE4" w:rsidRPr="00D65F01" w:rsidRDefault="004A6CE4" w:rsidP="00192E9B"/>
          <w:p w:rsidR="004A6CE4" w:rsidRPr="00D65F01" w:rsidRDefault="004A6CE4" w:rsidP="00192E9B">
            <w:r w:rsidRPr="00D65F01">
              <w:rPr>
                <w:rFonts w:hint="eastAsia"/>
              </w:rPr>
              <w:t>計算指令的大小</w:t>
            </w:r>
          </w:p>
          <w:p w:rsidR="004A6CE4" w:rsidRPr="00D65F01" w:rsidRDefault="004A6CE4" w:rsidP="00192E9B">
            <w:r w:rsidRPr="00D65F01">
              <w:rPr>
                <w:rFonts w:hint="eastAsia"/>
              </w:rPr>
              <w:t>根據運算碼</w:t>
            </w:r>
            <w:r w:rsidRPr="00D65F01">
              <w:t xml:space="preserve"> op</w:t>
            </w:r>
          </w:p>
          <w:p w:rsidR="004A6CE4" w:rsidRPr="00D65F01" w:rsidRDefault="004A6CE4" w:rsidP="00192E9B">
            <w:r w:rsidRPr="00D65F01">
              <w:t xml:space="preserve"> </w:t>
            </w:r>
            <w:r w:rsidRPr="00D65F01">
              <w:rPr>
                <w:rFonts w:hint="eastAsia"/>
              </w:rPr>
              <w:t>如果是</w:t>
            </w:r>
            <w:r w:rsidRPr="00D65F01">
              <w:t>RESW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>4*</w:t>
            </w:r>
            <w:r w:rsidRPr="00D65F01">
              <w:rPr>
                <w:rFonts w:hint="eastAsia"/>
              </w:rPr>
              <w:t>保留量</w:t>
            </w:r>
          </w:p>
          <w:p w:rsidR="004A6CE4" w:rsidRPr="00D65F01" w:rsidRDefault="004A6CE4" w:rsidP="00620C6A">
            <w:r w:rsidRPr="00D65F01">
              <w:rPr>
                <w:rFonts w:hint="eastAsia"/>
              </w:rPr>
              <w:t>如果是</w:t>
            </w:r>
            <w:r w:rsidRPr="00D65F01">
              <w:t>RESB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>1*</w:t>
            </w:r>
            <w:r w:rsidRPr="00D65F01">
              <w:rPr>
                <w:rFonts w:hint="eastAsia"/>
              </w:rPr>
              <w:t>保留量</w:t>
            </w:r>
          </w:p>
          <w:p w:rsidR="004A6CE4" w:rsidRPr="00D65F01" w:rsidRDefault="004A6CE4" w:rsidP="00620C6A">
            <w:r w:rsidRPr="00D65F01">
              <w:rPr>
                <w:rFonts w:hint="eastAsia"/>
              </w:rPr>
              <w:t>如果是</w:t>
            </w:r>
            <w:r w:rsidRPr="00D65F01">
              <w:t>WORD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>4*</w:t>
            </w:r>
            <w:r w:rsidRPr="00D65F01">
              <w:rPr>
                <w:rFonts w:hint="eastAsia"/>
              </w:rPr>
              <w:t>參數個數</w:t>
            </w:r>
          </w:p>
          <w:p w:rsidR="004A6CE4" w:rsidRPr="00D65F01" w:rsidRDefault="004A6CE4" w:rsidP="00620C6A">
            <w:r w:rsidRPr="00D65F01">
              <w:rPr>
                <w:rFonts w:hint="eastAsia"/>
              </w:rPr>
              <w:t>如果是</w:t>
            </w:r>
            <w:r w:rsidRPr="00D65F01">
              <w:t>BYTE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>1*</w:t>
            </w:r>
            <w:r w:rsidRPr="00D65F01">
              <w:rPr>
                <w:rFonts w:hint="eastAsia"/>
              </w:rPr>
              <w:t>參數個數</w:t>
            </w:r>
          </w:p>
          <w:p w:rsidR="004A6CE4" w:rsidRPr="00D65F01" w:rsidRDefault="004A6CE4" w:rsidP="00620C6A">
            <w:r w:rsidRPr="00D65F01">
              <w:rPr>
                <w:rFonts w:hint="eastAsia"/>
              </w:rPr>
              <w:t>如果只是標記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 xml:space="preserve"> 0</w:t>
            </w:r>
          </w:p>
          <w:p w:rsidR="004A6CE4" w:rsidRPr="00D65F01" w:rsidRDefault="004A6CE4" w:rsidP="00620C6A">
            <w:r w:rsidRPr="00D65F01">
              <w:rPr>
                <w:rFonts w:hint="eastAsia"/>
              </w:rPr>
              <w:t>其他情形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指令</w:t>
            </w:r>
            <w:r w:rsidRPr="00D65F01">
              <w:t>)</w:t>
            </w:r>
          </w:p>
          <w:p w:rsidR="004A6CE4" w:rsidRPr="00D65F01" w:rsidRDefault="004A6CE4" w:rsidP="00620C6A">
            <w:r w:rsidRPr="00D65F01">
              <w:t xml:space="preserve">  </w:t>
            </w:r>
            <w:r w:rsidRPr="00D65F01">
              <w:rPr>
                <w:rFonts w:hint="eastAsia"/>
              </w:rPr>
              <w:t>大小為</w:t>
            </w:r>
            <w:r w:rsidRPr="00D65F01">
              <w:t>4</w:t>
            </w:r>
          </w:p>
          <w:p w:rsidR="004A6CE4" w:rsidRPr="00D65F01" w:rsidRDefault="004A6CE4" w:rsidP="00620C6A"/>
        </w:tc>
      </w:tr>
    </w:tbl>
    <w:p w:rsidR="004A6CE4" w:rsidRDefault="004A6CE4" w:rsidP="00B0361A"/>
    <w:p w:rsidR="004A6CE4" w:rsidRDefault="004A6CE4" w:rsidP="006E62CC">
      <w:r>
        <w:rPr>
          <w:rFonts w:hint="eastAsia"/>
        </w:rPr>
        <w:t>組譯器第二階段的工作，是利用指令表</w:t>
      </w:r>
      <w:r>
        <w:t xml:space="preserve"> opTable </w:t>
      </w:r>
      <w:r>
        <w:rPr>
          <w:rFonts w:hint="eastAsia"/>
        </w:rPr>
        <w:t>與第一階段所計算出來的位址，進行指令的編碼。</w:t>
      </w:r>
      <w:r w:rsidR="00D5053D">
        <w:fldChar w:fldCharType="begin"/>
      </w:r>
      <w:r>
        <w:instrText xml:space="preserve"> REF _Ref233875968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14</w:t>
      </w:r>
      <w:r w:rsidR="00D5053D">
        <w:fldChar w:fldCharType="end"/>
      </w:r>
      <w:r>
        <w:rPr>
          <w:rFonts w:hint="eastAsia"/>
        </w:rPr>
        <w:t>顯示</w:t>
      </w:r>
      <w:r w:rsidR="00C039CF">
        <w:rPr>
          <w:rFonts w:hint="eastAsia"/>
        </w:rPr>
        <w:t>了</w:t>
      </w:r>
      <w:r>
        <w:t xml:space="preserve"> Assembler.c </w:t>
      </w:r>
      <w:r>
        <w:rPr>
          <w:rFonts w:hint="eastAsia"/>
        </w:rPr>
        <w:t>檔中的第二階段主要函數</w:t>
      </w:r>
      <w:r>
        <w:t xml:space="preserve"> </w:t>
      </w:r>
      <w:r>
        <w:lastRenderedPageBreak/>
        <w:t>AsmPass2()</w:t>
      </w:r>
      <w:r>
        <w:rPr>
          <w:rFonts w:hint="eastAsia"/>
        </w:rPr>
        <w:t>，以及其中用來將指令轉</w:t>
      </w:r>
      <w:r w:rsidR="00C039CF">
        <w:rPr>
          <w:rFonts w:hint="eastAsia"/>
        </w:rPr>
        <w:t>為</w:t>
      </w:r>
      <w:r>
        <w:rPr>
          <w:rFonts w:hint="eastAsia"/>
        </w:rPr>
        <w:t>目的碼的</w:t>
      </w:r>
      <w:r>
        <w:t xml:space="preserve"> AsmTranslateCode() </w:t>
      </w:r>
      <w:r>
        <w:rPr>
          <w:rFonts w:hint="eastAsia"/>
        </w:rPr>
        <w:t>函數</w:t>
      </w:r>
      <w:r w:rsidR="00C039CF">
        <w:rPr>
          <w:rFonts w:hint="eastAsia"/>
        </w:rPr>
        <w:t>，</w:t>
      </w:r>
      <w:r>
        <w:t xml:space="preserve">AsmTranslateCode() </w:t>
      </w:r>
      <w:r>
        <w:rPr>
          <w:rFonts w:hint="eastAsia"/>
        </w:rPr>
        <w:t>會根據指令的類型</w:t>
      </w:r>
      <w:r>
        <w:t xml:space="preserve"> (A</w:t>
      </w:r>
      <w:r>
        <w:rPr>
          <w:rFonts w:hint="eastAsia"/>
        </w:rPr>
        <w:t>型</w:t>
      </w:r>
      <w:r>
        <w:t>, J</w:t>
      </w:r>
      <w:r>
        <w:rPr>
          <w:rFonts w:hint="eastAsia"/>
        </w:rPr>
        <w:t>型</w:t>
      </w:r>
      <w:r>
        <w:t>, L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，以決定如何編定指令碼。</w:t>
      </w:r>
    </w:p>
    <w:p w:rsidR="004A6CE4" w:rsidRPr="00AE3204" w:rsidRDefault="004A6CE4" w:rsidP="00B0361A"/>
    <w:p w:rsidR="004A6CE4" w:rsidRPr="001534DD" w:rsidRDefault="004A6CE4" w:rsidP="001534DD">
      <w:pPr>
        <w:pStyle w:val="a6"/>
      </w:pPr>
      <w:bookmarkStart w:id="18" w:name="_Ref233875968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14</w:t>
      </w:r>
      <w:r w:rsidR="00D5053D">
        <w:fldChar w:fldCharType="end"/>
      </w:r>
      <w:bookmarkEnd w:id="18"/>
      <w:r>
        <w:t xml:space="preserve"> CPU0 </w:t>
      </w:r>
      <w:r>
        <w:rPr>
          <w:rFonts w:hint="eastAsia"/>
        </w:rPr>
        <w:t>組譯器的第二階段</w:t>
      </w:r>
      <w:r>
        <w:t xml:space="preserve"> AsmPass2() – </w:t>
      </w:r>
      <w:r>
        <w:rPr>
          <w:rFonts w:hint="eastAsia"/>
        </w:rPr>
        <w:t>指令轉機器碼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61"/>
        <w:gridCol w:w="2461"/>
      </w:tblGrid>
      <w:tr w:rsidR="004A6CE4" w:rsidRPr="00D65F01">
        <w:tc>
          <w:tcPr>
            <w:tcW w:w="6061" w:type="dxa"/>
          </w:tcPr>
          <w:p w:rsidR="004A6CE4" w:rsidRPr="00D65F01" w:rsidRDefault="004A6CE4" w:rsidP="000E0A63">
            <w:r w:rsidRPr="00D65F01">
              <w:rPr>
                <w:rFonts w:hint="eastAsia"/>
              </w:rPr>
              <w:t>檔案</w:t>
            </w:r>
            <w:r w:rsidRPr="00D65F01">
              <w:t xml:space="preserve"> ch12/Assembler.c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AsmPass2()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2461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6061" w:type="dxa"/>
          </w:tcPr>
          <w:p w:rsidR="004A6CE4" w:rsidRPr="00D65F01" w:rsidRDefault="004A6CE4" w:rsidP="00B33DEA">
            <w:r w:rsidRPr="00D65F01">
              <w:t>void AsmPass2(Assembler *a) {</w:t>
            </w:r>
          </w:p>
          <w:p w:rsidR="004A6CE4" w:rsidRPr="00D65F01" w:rsidRDefault="004A6CE4" w:rsidP="00B33DEA">
            <w:r w:rsidRPr="00D65F01">
              <w:t xml:space="preserve">  printf("=============PASS2==============\n");</w:t>
            </w:r>
          </w:p>
          <w:p w:rsidR="004A6CE4" w:rsidRPr="00D65F01" w:rsidRDefault="004A6CE4" w:rsidP="00B33DEA">
            <w:r w:rsidRPr="00D65F01">
              <w:t xml:space="preserve">  int i;</w:t>
            </w:r>
          </w:p>
          <w:p w:rsidR="004A6CE4" w:rsidRPr="00D65F01" w:rsidRDefault="004A6CE4" w:rsidP="00B33DEA">
            <w:r w:rsidRPr="00D65F01">
              <w:t xml:space="preserve">  for (i=0; i&lt;a-&gt;codes-&gt;count; i++) {</w:t>
            </w:r>
          </w:p>
          <w:p w:rsidR="004A6CE4" w:rsidRPr="00D65F01" w:rsidRDefault="004A6CE4" w:rsidP="00B33DEA">
            <w:r w:rsidRPr="00D65F01">
              <w:t xml:space="preserve">    AsmCode *code = a-&gt;codes-&gt;item[i];</w:t>
            </w:r>
          </w:p>
          <w:p w:rsidR="004A6CE4" w:rsidRPr="00D65F01" w:rsidRDefault="004A6CE4" w:rsidP="00B33DEA">
            <w:r w:rsidRPr="00D65F01">
              <w:t xml:space="preserve">    AsmTranslateCode(a, code);</w:t>
            </w:r>
          </w:p>
          <w:p w:rsidR="004A6CE4" w:rsidRPr="00D65F01" w:rsidRDefault="004A6CE4" w:rsidP="00B33DEA">
            <w:r w:rsidRPr="00D65F01">
              <w:t xml:space="preserve">    AsmCodePrintln(code);</w:t>
            </w:r>
          </w:p>
          <w:p w:rsidR="004A6CE4" w:rsidRPr="00D65F01" w:rsidRDefault="004A6CE4" w:rsidP="00B33DEA">
            <w:r w:rsidRPr="00D65F01">
              <w:t xml:space="preserve">  }</w:t>
            </w:r>
          </w:p>
          <w:p w:rsidR="004A6CE4" w:rsidRPr="00D65F01" w:rsidRDefault="004A6CE4" w:rsidP="00B33DEA">
            <w:r w:rsidRPr="00D65F01">
              <w:t>}</w:t>
            </w:r>
          </w:p>
          <w:p w:rsidR="004A6CE4" w:rsidRDefault="004A6CE4" w:rsidP="00B33DEA">
            <w:r w:rsidRPr="00D65F01">
              <w:t>void AsmTranslateCode(Assembler *a, AsmCode *code) {</w:t>
            </w:r>
          </w:p>
          <w:p w:rsidR="006A5E5B" w:rsidRPr="00D65F01" w:rsidRDefault="006A5E5B" w:rsidP="00B33DEA">
            <w:r>
              <w:t>…</w:t>
            </w:r>
          </w:p>
          <w:p w:rsidR="00E033CA" w:rsidRDefault="006A5E5B" w:rsidP="00B33DEA">
            <w:r>
              <w:rPr>
                <w:rFonts w:hint="eastAsia"/>
              </w:rPr>
              <w:t xml:space="preserve"> </w:t>
            </w:r>
            <w:r w:rsidRPr="006A5E5B">
              <w:t>char cxCode</w:t>
            </w:r>
            <w:r>
              <w:t>[9]="00000000", objCode[100]=""</w:t>
            </w:r>
            <w:r>
              <w:rPr>
                <w:rFonts w:hint="eastAsia"/>
              </w:rPr>
              <w:t>;</w:t>
            </w:r>
          </w:p>
          <w:p w:rsidR="004A6CE4" w:rsidRPr="00D65F01" w:rsidRDefault="004A6CE4" w:rsidP="00B33DEA">
            <w:r w:rsidRPr="00D65F01">
              <w:t>…</w:t>
            </w:r>
          </w:p>
          <w:p w:rsidR="004A6CE4" w:rsidRPr="00D65F01" w:rsidRDefault="004A6CE4" w:rsidP="00B33DEA">
            <w:r w:rsidRPr="00D65F01">
              <w:t xml:space="preserve"> int pc = code-&gt;address + 4;</w:t>
            </w:r>
          </w:p>
          <w:p w:rsidR="004A6CE4" w:rsidRPr="00D65F01" w:rsidRDefault="004A6CE4" w:rsidP="00B33DEA">
            <w:r w:rsidRPr="00D65F01">
              <w:t xml:space="preserve"> switch (code-&gt;type) {</w:t>
            </w:r>
          </w:p>
          <w:p w:rsidR="004A6CE4" w:rsidRPr="00D65F01" w:rsidRDefault="004A6CE4" w:rsidP="00B33DEA">
            <w:r w:rsidRPr="00D65F01">
              <w:t xml:space="preserve">  case 'J' :</w:t>
            </w:r>
          </w:p>
          <w:p w:rsidR="004A6CE4" w:rsidRPr="00D65F01" w:rsidRDefault="004A6CE4" w:rsidP="00B33DEA">
            <w:r w:rsidRPr="00D65F01">
              <w:t xml:space="preserve">   if (!strEqual(args, "")) {</w:t>
            </w:r>
          </w:p>
          <w:p w:rsidR="004A6CE4" w:rsidRPr="00D65F01" w:rsidRDefault="004A6CE4" w:rsidP="00B33DEA">
            <w:r w:rsidRPr="00D65F01">
              <w:t xml:space="preserve">    labelCode= HashTableGet(a-&gt;symTable,args);</w:t>
            </w:r>
          </w:p>
          <w:p w:rsidR="004A6CE4" w:rsidRPr="00D65F01" w:rsidRDefault="004A6CE4" w:rsidP="00B33DEA">
            <w:r w:rsidRPr="00D65F01">
              <w:t xml:space="preserve">    cx = labelCode-&gt;address - pc;</w:t>
            </w:r>
          </w:p>
          <w:p w:rsidR="004A6CE4" w:rsidRPr="00D65F01" w:rsidRDefault="004A6CE4" w:rsidP="00B33DEA">
            <w:r w:rsidRPr="00D65F01">
              <w:t xml:space="preserve">    sprintf(cxCode, "%8x", cx);</w:t>
            </w:r>
            <w:r w:rsidR="006A5E5B" w:rsidDel="006A5E5B">
              <w:rPr>
                <w:rFonts w:hint="eastAsia"/>
              </w:rPr>
              <w:t xml:space="preserve"> </w:t>
            </w:r>
          </w:p>
          <w:p w:rsidR="004A6CE4" w:rsidRPr="00D65F01" w:rsidRDefault="004A6CE4" w:rsidP="00B33DEA">
            <w:r w:rsidRPr="00D65F01">
              <w:t xml:space="preserve">  }</w:t>
            </w:r>
          </w:p>
          <w:p w:rsidR="004A6CE4" w:rsidRPr="00D65F01" w:rsidRDefault="004A6CE4" w:rsidP="00B33DEA">
            <w:r w:rsidRPr="00D65F01">
              <w:t xml:space="preserve">  sprintf(objCode, "%2x%s", code-&gt;opCode, &amp;cxCode[2]);</w:t>
            </w:r>
          </w:p>
          <w:p w:rsidR="004A6CE4" w:rsidRPr="00D65F01" w:rsidRDefault="004A6CE4" w:rsidP="00B33DEA">
            <w:r w:rsidRPr="00D65F01">
              <w:t xml:space="preserve">  break;</w:t>
            </w:r>
          </w:p>
          <w:p w:rsidR="004A6CE4" w:rsidRPr="00D65F01" w:rsidRDefault="004A6CE4" w:rsidP="00B33DEA">
            <w:r w:rsidRPr="00D65F01">
              <w:t>…</w:t>
            </w:r>
          </w:p>
          <w:p w:rsidR="004A6CE4" w:rsidRPr="00D65F01" w:rsidRDefault="004A6CE4" w:rsidP="00B33DEA">
            <w:r w:rsidRPr="00D65F01">
              <w:t xml:space="preserve">  case 'A' : </w:t>
            </w:r>
          </w:p>
          <w:p w:rsidR="004A6CE4" w:rsidRPr="00D65F01" w:rsidRDefault="004A6CE4" w:rsidP="00B33DEA">
            <w:r w:rsidRPr="00D65F01">
              <w:t xml:space="preserve">   sscanf(args, "%s %s %s", p1, p2, p3);</w:t>
            </w:r>
          </w:p>
          <w:p w:rsidR="004A6CE4" w:rsidRPr="00D65F01" w:rsidRDefault="004A6CE4" w:rsidP="00B33DEA">
            <w:r w:rsidRPr="00D65F01">
              <w:t xml:space="preserve">   sscanf(p1, "R%d", &amp;ra);</w:t>
            </w:r>
          </w:p>
          <w:p w:rsidR="004A6CE4" w:rsidRPr="00D65F01" w:rsidRDefault="004A6CE4" w:rsidP="00B33DEA">
            <w:r w:rsidRPr="00D65F01">
              <w:t xml:space="preserve">   sscanf(p2, "R%d", &amp;rb);</w:t>
            </w:r>
          </w:p>
          <w:p w:rsidR="004A6CE4" w:rsidRPr="00D65F01" w:rsidRDefault="004A6CE4" w:rsidP="00B33DEA">
            <w:r w:rsidRPr="00D65F01">
              <w:t xml:space="preserve">   if (sscanf(p3, "R%d", &amp;rc)&lt;=0)</w:t>
            </w:r>
          </w:p>
          <w:p w:rsidR="004A6CE4" w:rsidRPr="00D65F01" w:rsidRDefault="004A6CE4" w:rsidP="00B33DEA">
            <w:r w:rsidRPr="00D65F01">
              <w:t xml:space="preserve">     sscanf(p3, "%d", &amp;cx);</w:t>
            </w:r>
          </w:p>
          <w:p w:rsidR="004A6CE4" w:rsidRPr="00D65F01" w:rsidRDefault="004A6CE4" w:rsidP="00B33DEA">
            <w:r w:rsidRPr="00D65F01">
              <w:t xml:space="preserve">   sprintf(cxCode, "%8x", cx);</w:t>
            </w:r>
          </w:p>
          <w:p w:rsidR="004A6CE4" w:rsidRPr="00D65F01" w:rsidRDefault="004A6CE4" w:rsidP="00B33DEA">
            <w:r w:rsidRPr="00D65F01">
              <w:t xml:space="preserve">   sprintf(objCode, "%2x%x%x%x%s",</w:t>
            </w:r>
            <w:r w:rsidRPr="00D65F01">
              <w:br/>
            </w:r>
            <w:r w:rsidRPr="00D65F01">
              <w:lastRenderedPageBreak/>
              <w:t xml:space="preserve">         code-&gt;opCode,ra,rb,rc,&amp;cxCode[5]);</w:t>
            </w:r>
          </w:p>
          <w:p w:rsidR="004A6CE4" w:rsidRPr="00D65F01" w:rsidRDefault="004A6CE4" w:rsidP="00B33DEA">
            <w:r w:rsidRPr="00D65F01">
              <w:t xml:space="preserve">   break;</w:t>
            </w:r>
          </w:p>
          <w:p w:rsidR="004A6CE4" w:rsidRPr="00D65F01" w:rsidRDefault="004A6CE4" w:rsidP="00B33DEA">
            <w:r w:rsidRPr="00D65F01">
              <w:t xml:space="preserve">  case 'D' : {</w:t>
            </w:r>
          </w:p>
          <w:p w:rsidR="004A6CE4" w:rsidRPr="00D65F01" w:rsidRDefault="004A6CE4" w:rsidP="00B33DEA">
            <w:r w:rsidRPr="00D65F01">
              <w:t xml:space="preserve">   switch (code-&gt;opCode) {</w:t>
            </w:r>
          </w:p>
          <w:p w:rsidR="004A6CE4" w:rsidRPr="00D65F01" w:rsidRDefault="004A6CE4" w:rsidP="00B33DEA">
            <w:r w:rsidRPr="00D65F01">
              <w:t xml:space="preserve">    case OP_RESW:</w:t>
            </w:r>
          </w:p>
          <w:p w:rsidR="004A6CE4" w:rsidRPr="00D65F01" w:rsidRDefault="004A6CE4" w:rsidP="00B33DEA">
            <w:r w:rsidRPr="00D65F01">
              <w:t xml:space="preserve">    case OP_RESB:</w:t>
            </w:r>
          </w:p>
          <w:p w:rsidR="004A6CE4" w:rsidRPr="00D65F01" w:rsidRDefault="004A6CE4" w:rsidP="00B33DEA">
            <w:r w:rsidRPr="00D65F01">
              <w:t xml:space="preserve">     memset(objCode, '0', code-&gt;size*2);</w:t>
            </w:r>
          </w:p>
          <w:p w:rsidR="004A6CE4" w:rsidRPr="00D65F01" w:rsidRDefault="004A6CE4" w:rsidP="00B33DEA">
            <w:r w:rsidRPr="00D65F01">
              <w:t xml:space="preserve">     objCode[code-&gt;size*2] = '\0';</w:t>
            </w:r>
          </w:p>
          <w:p w:rsidR="004A6CE4" w:rsidRPr="00D65F01" w:rsidRDefault="004A6CE4" w:rsidP="00B33DEA">
            <w:r w:rsidRPr="00D65F01">
              <w:t xml:space="preserve">     break;</w:t>
            </w:r>
          </w:p>
          <w:p w:rsidR="004A6CE4" w:rsidRPr="00D65F01" w:rsidRDefault="004A6CE4" w:rsidP="00B33DEA">
            <w:r w:rsidRPr="00D65F01">
              <w:t xml:space="preserve">    case OP_WORD:</w:t>
            </w:r>
          </w:p>
          <w:p w:rsidR="004A6CE4" w:rsidRPr="00D65F01" w:rsidRDefault="004A6CE4" w:rsidP="00B33DEA">
            <w:r w:rsidRPr="00D65F01">
              <w:t xml:space="preserve">     format = format4;</w:t>
            </w:r>
          </w:p>
          <w:p w:rsidR="004A6CE4" w:rsidRPr="00D65F01" w:rsidRDefault="004A6CE4" w:rsidP="00B33DEA">
            <w:r w:rsidRPr="00D65F01">
              <w:t xml:space="preserve">    case OP_BYTE: </w:t>
            </w:r>
          </w:p>
          <w:p w:rsidR="004A6CE4" w:rsidRPr="00D65F01" w:rsidRDefault="004A6CE4" w:rsidP="00B33DEA">
            <w:r w:rsidRPr="00D65F01">
              <w:t>…</w:t>
            </w:r>
          </w:p>
          <w:p w:rsidR="004A6CE4" w:rsidRPr="00D65F01" w:rsidRDefault="004A6CE4" w:rsidP="00B33DEA">
            <w:r w:rsidRPr="00D65F01">
              <w:t>…</w:t>
            </w:r>
          </w:p>
          <w:p w:rsidR="004A6CE4" w:rsidRPr="00D65F01" w:rsidRDefault="004A6CE4" w:rsidP="00B33DEA">
            <w:r w:rsidRPr="00D65F01">
              <w:t>code-&gt;objCode = newStr(objCode);</w:t>
            </w:r>
          </w:p>
          <w:p w:rsidR="004A6CE4" w:rsidRPr="00D65F01" w:rsidRDefault="004A6CE4" w:rsidP="00B33DEA">
            <w:r w:rsidRPr="00D65F01">
              <w:t>}</w:t>
            </w:r>
          </w:p>
        </w:tc>
        <w:tc>
          <w:tcPr>
            <w:tcW w:w="2461" w:type="dxa"/>
          </w:tcPr>
          <w:p w:rsidR="004A6CE4" w:rsidRPr="00D65F01" w:rsidRDefault="004A6CE4" w:rsidP="00B33DEA">
            <w:r w:rsidRPr="00D65F01">
              <w:rPr>
                <w:rFonts w:hint="eastAsia"/>
              </w:rPr>
              <w:lastRenderedPageBreak/>
              <w:t>組譯器的第二階段</w:t>
            </w:r>
          </w:p>
          <w:p w:rsidR="004A6CE4" w:rsidRPr="00D65F01" w:rsidRDefault="004A6CE4" w:rsidP="00B33DEA"/>
          <w:p w:rsidR="004A6CE4" w:rsidRPr="00D65F01" w:rsidRDefault="004A6CE4" w:rsidP="00B33DEA"/>
          <w:p w:rsidR="004A6CE4" w:rsidRPr="00D65F01" w:rsidRDefault="004A6CE4" w:rsidP="00B33DEA">
            <w:r w:rsidRPr="00D65F01">
              <w:rPr>
                <w:rFonts w:hint="eastAsia"/>
              </w:rPr>
              <w:t>對每一個指令</w:t>
            </w:r>
          </w:p>
          <w:p w:rsidR="004A6CE4" w:rsidRPr="00D65F01" w:rsidRDefault="004A6CE4" w:rsidP="00B33DEA"/>
          <w:p w:rsidR="004A6CE4" w:rsidRPr="00D65F01" w:rsidRDefault="004A6CE4" w:rsidP="00B33DEA">
            <w:r w:rsidRPr="00D65F01">
              <w:t xml:space="preserve">  </w:t>
            </w:r>
            <w:r w:rsidRPr="00D65F01">
              <w:rPr>
                <w:rFonts w:hint="eastAsia"/>
              </w:rPr>
              <w:t>進行編碼動作</w:t>
            </w:r>
          </w:p>
          <w:p w:rsidR="004A6CE4" w:rsidRPr="00D65F01" w:rsidRDefault="004A6CE4" w:rsidP="00B33DEA"/>
          <w:p w:rsidR="004A6CE4" w:rsidRPr="00D65F01" w:rsidRDefault="004A6CE4" w:rsidP="00B33DEA"/>
          <w:p w:rsidR="004A6CE4" w:rsidRPr="00D65F01" w:rsidRDefault="004A6CE4" w:rsidP="00B33DEA"/>
          <w:p w:rsidR="004A6CE4" w:rsidRPr="00D65F01" w:rsidRDefault="004A6CE4" w:rsidP="00B33DEA">
            <w:r w:rsidRPr="00D65F01">
              <w:rPr>
                <w:rFonts w:hint="eastAsia"/>
              </w:rPr>
              <w:t>指令的編碼函數</w:t>
            </w:r>
          </w:p>
          <w:p w:rsidR="004A6CE4" w:rsidRDefault="004A6CE4" w:rsidP="00B33DEA">
            <w:r w:rsidRPr="00D65F01">
              <w:t>…</w:t>
            </w:r>
          </w:p>
          <w:p w:rsidR="006A5E5B" w:rsidRDefault="006A5E5B" w:rsidP="00B33DEA">
            <w:r>
              <w:rPr>
                <w:rFonts w:hint="eastAsia"/>
              </w:rPr>
              <w:t>宣告變數</w:t>
            </w:r>
          </w:p>
          <w:p w:rsidR="006A5E5B" w:rsidRPr="00D65F01" w:rsidRDefault="006A5E5B" w:rsidP="00B33DEA">
            <w:r>
              <w:t>…</w:t>
            </w:r>
          </w:p>
          <w:p w:rsidR="004A6CE4" w:rsidRPr="00D65F01" w:rsidRDefault="004A6CE4" w:rsidP="00964798">
            <w:r w:rsidRPr="00D65F01">
              <w:rPr>
                <w:rFonts w:hint="eastAsia"/>
              </w:rPr>
              <w:t>提取後</w:t>
            </w:r>
            <w:r w:rsidRPr="00D65F01">
              <w:t>PC</w:t>
            </w:r>
            <w:r w:rsidRPr="00D65F01">
              <w:rPr>
                <w:rFonts w:hint="eastAsia"/>
              </w:rPr>
              <w:t>為位址</w:t>
            </w:r>
            <w:r w:rsidRPr="00D65F01">
              <w:t>+4</w:t>
            </w:r>
          </w:p>
          <w:p w:rsidR="004A6CE4" w:rsidRPr="00D65F01" w:rsidRDefault="004A6CE4" w:rsidP="00964798">
            <w:r w:rsidRPr="00D65F01">
              <w:rPr>
                <w:rFonts w:hint="eastAsia"/>
              </w:rPr>
              <w:t>根據指令型態</w:t>
            </w:r>
          </w:p>
          <w:p w:rsidR="004A6CE4" w:rsidRPr="00D65F01" w:rsidRDefault="004A6CE4" w:rsidP="00964798">
            <w:r w:rsidRPr="00D65F01">
              <w:rPr>
                <w:rFonts w:hint="eastAsia"/>
              </w:rPr>
              <w:t>處理</w:t>
            </w:r>
            <w:r w:rsidRPr="00D65F01">
              <w:t>J</w:t>
            </w:r>
            <w:r w:rsidRPr="00D65F01">
              <w:rPr>
                <w:rFonts w:hint="eastAsia"/>
              </w:rPr>
              <w:t>型指令</w:t>
            </w:r>
          </w:p>
          <w:p w:rsidR="004A6CE4" w:rsidRPr="00D65F01" w:rsidRDefault="004A6CE4" w:rsidP="00964798"/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取得符號位址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計算</w:t>
            </w:r>
            <w:r w:rsidRPr="00D65F01">
              <w:t xml:space="preserve"> cx </w:t>
            </w:r>
            <w:r w:rsidRPr="00D65F01">
              <w:rPr>
                <w:rFonts w:hint="eastAsia"/>
              </w:rPr>
              <w:t>欄位</w:t>
            </w:r>
          </w:p>
          <w:p w:rsidR="004A6CE4" w:rsidRPr="00D65F01" w:rsidRDefault="004A6CE4" w:rsidP="00964798"/>
          <w:p w:rsidR="004A6CE4" w:rsidRPr="00D65F01" w:rsidRDefault="004A6CE4" w:rsidP="00964798"/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編出目的碼</w:t>
            </w:r>
            <w:r w:rsidRPr="00D65F01">
              <w:t>(16</w:t>
            </w:r>
            <w:r w:rsidRPr="00D65F01">
              <w:rPr>
                <w:rFonts w:hint="eastAsia"/>
              </w:rPr>
              <w:t>進位</w:t>
            </w:r>
            <w:r w:rsidRPr="00D65F01">
              <w:t>)</w:t>
            </w:r>
          </w:p>
          <w:p w:rsidR="004A6CE4" w:rsidRPr="00D65F01" w:rsidRDefault="004A6CE4" w:rsidP="00964798"/>
          <w:p w:rsidR="004A6CE4" w:rsidRPr="00D65F01" w:rsidRDefault="004A6CE4" w:rsidP="00964798"/>
          <w:p w:rsidR="004A6CE4" w:rsidRPr="00D65F01" w:rsidRDefault="004A6CE4" w:rsidP="00964798">
            <w:r w:rsidRPr="00D65F01">
              <w:rPr>
                <w:rFonts w:hint="eastAsia"/>
              </w:rPr>
              <w:t>處理</w:t>
            </w:r>
            <w:r w:rsidRPr="00D65F01">
              <w:t xml:space="preserve"> A </w:t>
            </w:r>
            <w:r w:rsidRPr="00D65F01">
              <w:rPr>
                <w:rFonts w:hint="eastAsia"/>
              </w:rPr>
              <w:t>型指令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取得參數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>ra</w:t>
            </w:r>
            <w:r w:rsidRPr="00D65F01">
              <w:rPr>
                <w:rFonts w:hint="eastAsia"/>
              </w:rPr>
              <w:t>暫存器代號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>rb</w:t>
            </w:r>
            <w:r w:rsidRPr="00D65F01">
              <w:rPr>
                <w:rFonts w:hint="eastAsia"/>
              </w:rPr>
              <w:t>暫存器代號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>rc</w:t>
            </w:r>
            <w:r w:rsidRPr="00D65F01">
              <w:rPr>
                <w:rFonts w:hint="eastAsia"/>
              </w:rPr>
              <w:t>暫存器代號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或者是</w:t>
            </w:r>
            <w:r w:rsidRPr="00D65F01">
              <w:t xml:space="preserve"> cx </w:t>
            </w:r>
            <w:r w:rsidRPr="00D65F01">
              <w:rPr>
                <w:rFonts w:hint="eastAsia"/>
              </w:rPr>
              <w:t>參數</w:t>
            </w:r>
          </w:p>
          <w:p w:rsidR="004A6CE4" w:rsidRPr="00D65F01" w:rsidRDefault="004A6CE4" w:rsidP="00964798"/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編出目的碼</w:t>
            </w:r>
            <w:r w:rsidRPr="00D65F01">
              <w:t>(16</w:t>
            </w:r>
            <w:r w:rsidRPr="00D65F01">
              <w:rPr>
                <w:rFonts w:hint="eastAsia"/>
              </w:rPr>
              <w:t>進位</w:t>
            </w:r>
            <w:r w:rsidRPr="00D65F01">
              <w:t>)</w:t>
            </w:r>
          </w:p>
          <w:p w:rsidR="004A6CE4" w:rsidRPr="00D65F01" w:rsidRDefault="004A6CE4" w:rsidP="00964798"/>
          <w:p w:rsidR="004A6CE4" w:rsidRPr="00D65F01" w:rsidRDefault="004A6CE4" w:rsidP="00964798"/>
          <w:p w:rsidR="004A6CE4" w:rsidRPr="00D65F01" w:rsidRDefault="004A6CE4" w:rsidP="00964798">
            <w:r w:rsidRPr="00D65F01">
              <w:rPr>
                <w:rFonts w:hint="eastAsia"/>
              </w:rPr>
              <w:t>如果是資料宣告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註：我們將資料宣告</w:t>
            </w:r>
            <w:r w:rsidRPr="00D65F01">
              <w:br/>
              <w:t xml:space="preserve"> RESW, RESB, WORD,  </w:t>
            </w:r>
          </w:p>
          <w:p w:rsidR="004A6CE4" w:rsidRPr="00D65F01" w:rsidRDefault="004A6CE4" w:rsidP="00964798">
            <w:r w:rsidRPr="00D65F01">
              <w:t xml:space="preserve"> BYTE </w:t>
            </w:r>
            <w:r w:rsidRPr="00D65F01">
              <w:rPr>
                <w:rFonts w:hint="eastAsia"/>
              </w:rPr>
              <w:t>也視為一種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指令，其形態為</w:t>
            </w:r>
            <w:r w:rsidRPr="00D65F01">
              <w:t xml:space="preserve"> D</w:t>
            </w:r>
          </w:p>
          <w:p w:rsidR="004A6CE4" w:rsidRPr="00D65F01" w:rsidRDefault="004A6CE4" w:rsidP="00964798">
            <w:r w:rsidRPr="00D65F01">
              <w:t xml:space="preserve">RESW,RESB : </w:t>
            </w:r>
            <w:r w:rsidRPr="00D65F01">
              <w:rPr>
                <w:rFonts w:hint="eastAsia"/>
              </w:rPr>
              <w:t>目的碼</w:t>
            </w:r>
            <w:r w:rsidRPr="00D65F01">
              <w:br/>
              <w:t xml:space="preserve"> </w:t>
            </w:r>
            <w:r w:rsidRPr="00D65F01">
              <w:rPr>
                <w:rFonts w:hint="eastAsia"/>
              </w:rPr>
              <w:t>為</w:t>
            </w:r>
            <w:r w:rsidRPr="00D65F01">
              <w:t xml:space="preserve"> 0000….</w:t>
            </w:r>
          </w:p>
          <w:p w:rsidR="004A6CE4" w:rsidRPr="00D65F01" w:rsidRDefault="004A6CE4" w:rsidP="00964798">
            <w:r w:rsidRPr="00D65F01">
              <w:t>WORD , BYTE :</w:t>
            </w:r>
          </w:p>
          <w:p w:rsidR="004A6CE4" w:rsidRPr="00D65F01" w:rsidRDefault="004A6CE4" w:rsidP="00964798">
            <w:r w:rsidRPr="00D65F01">
              <w:t xml:space="preserve"> </w:t>
            </w:r>
            <w:r w:rsidRPr="00D65F01">
              <w:rPr>
                <w:rFonts w:hint="eastAsia"/>
              </w:rPr>
              <w:t>其目的碼為每個</w:t>
            </w:r>
            <w:r w:rsidRPr="00D65F01">
              <w:br/>
              <w:t xml:space="preserve"> </w:t>
            </w:r>
            <w:r w:rsidRPr="00D65F01">
              <w:rPr>
                <w:rFonts w:hint="eastAsia"/>
              </w:rPr>
              <w:t>資料轉為</w:t>
            </w:r>
            <w:r w:rsidRPr="00D65F01">
              <w:t>16</w:t>
            </w:r>
            <w:r w:rsidRPr="00D65F01">
              <w:rPr>
                <w:rFonts w:hint="eastAsia"/>
              </w:rPr>
              <w:t>進位</w:t>
            </w:r>
            <w:r w:rsidRPr="00D65F01">
              <w:br/>
              <w:t xml:space="preserve"> </w:t>
            </w:r>
            <w:r w:rsidRPr="00D65F01">
              <w:rPr>
                <w:rFonts w:hint="eastAsia"/>
              </w:rPr>
              <w:t>的結果</w:t>
            </w:r>
          </w:p>
          <w:p w:rsidR="004A6CE4" w:rsidRPr="00D65F01" w:rsidRDefault="004A6CE4" w:rsidP="00964798">
            <w:r w:rsidRPr="00D65F01">
              <w:t>…</w:t>
            </w:r>
          </w:p>
          <w:p w:rsidR="004A6CE4" w:rsidRPr="00D65F01" w:rsidRDefault="004A6CE4" w:rsidP="00964798">
            <w:r w:rsidRPr="00D65F01">
              <w:rPr>
                <w:rFonts w:hint="eastAsia"/>
              </w:rPr>
              <w:t>設定目的碼到指令物件</w:t>
            </w:r>
            <w:r w:rsidRPr="00D65F01">
              <w:t>AsmCode</w:t>
            </w:r>
            <w:r w:rsidRPr="00D65F01">
              <w:rPr>
                <w:rFonts w:hint="eastAsia"/>
              </w:rPr>
              <w:t>中</w:t>
            </w:r>
          </w:p>
        </w:tc>
      </w:tr>
    </w:tbl>
    <w:p w:rsidR="004A6CE4" w:rsidRDefault="004A6CE4" w:rsidP="0065440C"/>
    <w:p w:rsidR="004A6CE4" w:rsidRDefault="004A6CE4" w:rsidP="0065440C">
      <w:r>
        <w:rPr>
          <w:rFonts w:hint="eastAsia"/>
        </w:rPr>
        <w:t>最後，我們會利用</w:t>
      </w:r>
      <w:r>
        <w:t xml:space="preserve"> AsmSaveObjFile(a, objFile) </w:t>
      </w:r>
      <w:r>
        <w:rPr>
          <w:rFonts w:hint="eastAsia"/>
        </w:rPr>
        <w:t>函數，將產生出來的</w:t>
      </w:r>
      <w:r>
        <w:t>16</w:t>
      </w:r>
      <w:r>
        <w:rPr>
          <w:rFonts w:hint="eastAsia"/>
        </w:rPr>
        <w:t>進位格式目的碼，轉換成二進位格式後寫入目的檔</w:t>
      </w:r>
      <w:r>
        <w:t xml:space="preserve"> objFile </w:t>
      </w:r>
      <w:r>
        <w:rPr>
          <w:rFonts w:hint="eastAsia"/>
        </w:rPr>
        <w:t>中，於是就完成了組譯器</w:t>
      </w:r>
      <w:r>
        <w:t xml:space="preserve"> as0 </w:t>
      </w:r>
      <w:r>
        <w:rPr>
          <w:rFonts w:hint="eastAsia"/>
        </w:rPr>
        <w:t>的整個設計。</w:t>
      </w:r>
    </w:p>
    <w:p w:rsidR="004A6CE4" w:rsidRDefault="004A6CE4" w:rsidP="0065440C"/>
    <w:p w:rsidR="004A6CE4" w:rsidRDefault="004A6CE4" w:rsidP="002E5FD5">
      <w:pPr>
        <w:pStyle w:val="2"/>
        <w:numPr>
          <w:ilvl w:val="1"/>
          <w:numId w:val="31"/>
        </w:numPr>
      </w:pPr>
      <w:bookmarkStart w:id="19" w:name="_Ref232908112"/>
      <w:r>
        <w:rPr>
          <w:rFonts w:hint="eastAsia"/>
        </w:rPr>
        <w:t>虛擬機實作</w:t>
      </w:r>
      <w:bookmarkEnd w:id="19"/>
    </w:p>
    <w:p w:rsidR="004A6CE4" w:rsidRDefault="004A6CE4" w:rsidP="00B927D4">
      <w:r>
        <w:rPr>
          <w:rFonts w:hint="eastAsia"/>
        </w:rPr>
        <w:t>當我們用</w:t>
      </w:r>
      <w:r>
        <w:t xml:space="preserve"> as0 </w:t>
      </w:r>
      <w:r>
        <w:rPr>
          <w:rFonts w:hint="eastAsia"/>
        </w:rPr>
        <w:t>組譯出了目的碼之後，這個目的碼仍然無法被執行，因為我們所使用的處理器並不是</w:t>
      </w:r>
      <w:r>
        <w:t xml:space="preserve"> CPU0</w:t>
      </w:r>
      <w:r w:rsidR="00C039CF">
        <w:rPr>
          <w:rFonts w:hint="eastAsia"/>
        </w:rPr>
        <w:t>，</w:t>
      </w:r>
      <w:r>
        <w:rPr>
          <w:rFonts w:hint="eastAsia"/>
        </w:rPr>
        <w:t>為了讓讀者能執行</w:t>
      </w:r>
      <w:r>
        <w:t xml:space="preserve"> CPU0 </w:t>
      </w:r>
      <w:r>
        <w:rPr>
          <w:rFonts w:hint="eastAsia"/>
        </w:rPr>
        <w:t>的目的碼，筆者只好繼續撰寫一個虛擬機器</w:t>
      </w:r>
      <w:r>
        <w:t xml:space="preserve"> vm0</w:t>
      </w:r>
      <w:r>
        <w:rPr>
          <w:rFonts w:hint="eastAsia"/>
        </w:rPr>
        <w:t>，以便讓讀者執行</w:t>
      </w:r>
      <w:r>
        <w:t xml:space="preserve"> as0 </w:t>
      </w:r>
      <w:r>
        <w:rPr>
          <w:rFonts w:hint="eastAsia"/>
        </w:rPr>
        <w:t>所組譯出的目的碼，本節將描述</w:t>
      </w:r>
      <w:r>
        <w:t xml:space="preserve"> vm0 </w:t>
      </w:r>
      <w:r>
        <w:rPr>
          <w:rFonts w:hint="eastAsia"/>
        </w:rPr>
        <w:t>的使用方式與設計原理。</w:t>
      </w:r>
    </w:p>
    <w:p w:rsidR="004A6CE4" w:rsidRDefault="004A6CE4" w:rsidP="00B927D4"/>
    <w:p w:rsidR="004A6CE4" w:rsidRDefault="004A6CE4" w:rsidP="00DA5F57">
      <w:r>
        <w:rPr>
          <w:rFonts w:hint="eastAsia"/>
        </w:rPr>
        <w:t>要撰寫</w:t>
      </w:r>
      <w:r>
        <w:t>CPU0</w:t>
      </w:r>
      <w:r>
        <w:rPr>
          <w:rFonts w:hint="eastAsia"/>
        </w:rPr>
        <w:t>的虛擬機，同樣必須參考附錄</w:t>
      </w:r>
      <w:r>
        <w:t xml:space="preserve"> A </w:t>
      </w:r>
      <w:r>
        <w:rPr>
          <w:rFonts w:hint="eastAsia"/>
        </w:rPr>
        <w:t>中的指令表</w:t>
      </w:r>
      <w:r w:rsidR="00C039CF">
        <w:rPr>
          <w:rFonts w:hint="eastAsia"/>
        </w:rPr>
        <w:t>與</w:t>
      </w:r>
      <w:r>
        <w:rPr>
          <w:rFonts w:hint="eastAsia"/>
        </w:rPr>
        <w:t>指令格式。因為虛擬機必須負責解讀指令中的各個欄位，包含指令碼</w:t>
      </w:r>
      <w:r>
        <w:t xml:space="preserve"> (op)</w:t>
      </w:r>
      <w:r>
        <w:rPr>
          <w:rFonts w:hint="eastAsia"/>
        </w:rPr>
        <w:t>、暫存器、常數欄位等。虛擬機必須從代表指令暫存器的變數中，取出這些欄位，然後才能根據指令碼，執行對應的動作。</w:t>
      </w:r>
    </w:p>
    <w:p w:rsidR="004A6CE4" w:rsidRPr="00DA5F57" w:rsidRDefault="004A6CE4" w:rsidP="00B927D4"/>
    <w:p w:rsidR="004A6CE4" w:rsidRDefault="004A6CE4" w:rsidP="00390A64">
      <w:pPr>
        <w:rPr>
          <w:rFonts w:ascii="Times New Roman" w:hAnsi="Times New Roman"/>
        </w:rPr>
      </w:pPr>
      <w:r>
        <w:rPr>
          <w:rFonts w:hint="eastAsia"/>
        </w:rPr>
        <w:t>我們所撰寫的</w:t>
      </w:r>
      <w:r>
        <w:t xml:space="preserve"> CPU0 </w:t>
      </w:r>
      <w:r>
        <w:rPr>
          <w:rFonts w:hint="eastAsia"/>
        </w:rPr>
        <w:t>虛擬機器</w:t>
      </w:r>
      <w:r>
        <w:t xml:space="preserve"> </w:t>
      </w:r>
      <w:r w:rsidR="00C039CF">
        <w:rPr>
          <w:rFonts w:hint="eastAsia"/>
        </w:rPr>
        <w:t>v</w:t>
      </w:r>
      <w:r>
        <w:t>m0</w:t>
      </w:r>
      <w:r w:rsidR="00C039CF">
        <w:rPr>
          <w:rFonts w:hint="eastAsia"/>
        </w:rPr>
        <w:t xml:space="preserve"> </w:t>
      </w:r>
      <w:r>
        <w:rPr>
          <w:rFonts w:hint="eastAsia"/>
        </w:rPr>
        <w:t>的資料結構宣告在</w:t>
      </w:r>
      <w:r w:rsidR="00C039CF">
        <w:rPr>
          <w:rFonts w:hint="eastAsia"/>
        </w:rPr>
        <w:t xml:space="preserve"> </w:t>
      </w:r>
      <w:r>
        <w:t xml:space="preserve">Cpu0.h </w:t>
      </w:r>
      <w:r>
        <w:rPr>
          <w:rFonts w:hint="eastAsia"/>
        </w:rPr>
        <w:t>檔中，而程式主要位於</w:t>
      </w:r>
      <w:r>
        <w:t xml:space="preserve"> Cpu0.c </w:t>
      </w:r>
      <w:r>
        <w:rPr>
          <w:rFonts w:hint="eastAsia"/>
        </w:rPr>
        <w:t>中。我們</w:t>
      </w:r>
      <w:r w:rsidR="00C72641">
        <w:rPr>
          <w:rFonts w:hint="eastAsia"/>
        </w:rPr>
        <w:t>用</w:t>
      </w:r>
      <w:r w:rsidR="00C72641">
        <w:rPr>
          <w:rFonts w:hint="eastAsia"/>
        </w:rPr>
        <w:t xml:space="preserve"> make</w:t>
      </w:r>
      <w:r>
        <w:rPr>
          <w:rFonts w:hint="eastAsia"/>
        </w:rPr>
        <w:t>專案的方式可以建構出</w:t>
      </w:r>
      <w:r>
        <w:t xml:space="preserve"> vm0.exe </w:t>
      </w:r>
      <w:r>
        <w:rPr>
          <w:rFonts w:hint="eastAsia"/>
        </w:rPr>
        <w:t>這個代表組譯器的執行檔，其執行方法為</w:t>
      </w:r>
      <w:r>
        <w:t xml:space="preserve"> vm</w:t>
      </w:r>
      <w:r w:rsidRPr="0065440C">
        <w:rPr>
          <w:rFonts w:ascii="Times New Roman" w:eastAsia="SimSun" w:hAnsi="Times New Roman"/>
        </w:rPr>
        <w:t xml:space="preserve">0 </w:t>
      </w:r>
      <w:r>
        <w:rPr>
          <w:rFonts w:ascii="Times New Roman" w:hAnsi="Times New Roman"/>
        </w:rPr>
        <w:t>&lt;objFile&gt;</w:t>
      </w:r>
      <w:r>
        <w:rPr>
          <w:rFonts w:ascii="Times New Roman" w:hAnsi="Times New Roman" w:hint="eastAsia"/>
        </w:rPr>
        <w:t>。</w:t>
      </w:r>
    </w:p>
    <w:p w:rsidR="004A6CE4" w:rsidRDefault="004A6CE4" w:rsidP="00B927D4"/>
    <w:p w:rsidR="004A6CE4" w:rsidRDefault="004A6CE4" w:rsidP="005F5E22">
      <w:r>
        <w:rPr>
          <w:rFonts w:hint="eastAsia"/>
        </w:rPr>
        <w:lastRenderedPageBreak/>
        <w:t>舉例而言，當我們用</w:t>
      </w:r>
      <w:r>
        <w:t xml:space="preserve"> vm0 ArraySum.obj0 </w:t>
      </w:r>
      <w:r>
        <w:rPr>
          <w:rFonts w:hint="eastAsia"/>
        </w:rPr>
        <w:t>執行上一節中所組譯出的目的檔時，可以看到如</w:t>
      </w:r>
      <w:r w:rsidR="00D5053D">
        <w:fldChar w:fldCharType="begin"/>
      </w:r>
      <w:r>
        <w:instrText xml:space="preserve"> REF _Ref233882696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15</w:t>
      </w:r>
      <w:r w:rsidR="00D5053D">
        <w:fldChar w:fldCharType="end"/>
      </w:r>
      <w:r>
        <w:rPr>
          <w:rFonts w:hint="eastAsia"/>
        </w:rPr>
        <w:t>的結果，</w:t>
      </w:r>
      <w:r w:rsidR="009D1E02">
        <w:rPr>
          <w:rFonts w:hint="eastAsia"/>
        </w:rPr>
        <w:t>左欄是執行時印出的印出</w:t>
      </w:r>
      <w:r w:rsidR="009D1E02">
        <w:t xml:space="preserve"> PC, IR </w:t>
      </w:r>
      <w:r w:rsidR="009D1E02">
        <w:rPr>
          <w:rFonts w:hint="eastAsia"/>
        </w:rPr>
        <w:t>與目標暫存器等資訊，右欄則是被執行的指令</w:t>
      </w:r>
      <w:r>
        <w:rPr>
          <w:rFonts w:hint="eastAsia"/>
        </w:rPr>
        <w:t>，讀者應可看到</w:t>
      </w:r>
      <w:r>
        <w:t xml:space="preserve"> R[1] </w:t>
      </w:r>
      <w:r>
        <w:rPr>
          <w:rFonts w:hint="eastAsia"/>
        </w:rPr>
        <w:t>暫存器的值從</w:t>
      </w:r>
      <w:r>
        <w:t xml:space="preserve"> 0</w:t>
      </w:r>
      <w:r w:rsidR="009D1E02">
        <w:rPr>
          <w:rFonts w:hint="eastAsia"/>
        </w:rPr>
        <w:t xml:space="preserve">, 3, 10, </w:t>
      </w:r>
      <w:r>
        <w:rPr>
          <w:rFonts w:hint="eastAsia"/>
        </w:rPr>
        <w:t>到</w:t>
      </w:r>
      <w:r>
        <w:t xml:space="preserve"> 14 </w:t>
      </w:r>
      <w:r>
        <w:rPr>
          <w:rFonts w:hint="eastAsia"/>
        </w:rPr>
        <w:t>的過程，也就是將陣列</w:t>
      </w:r>
      <w:r w:rsidRPr="00AB205F">
        <w:rPr>
          <w:rFonts w:ascii="Times New Roman" w:hAnsi="Times New Roman"/>
        </w:rPr>
        <w:t>a:</w:t>
      </w:r>
      <w:r>
        <w:rPr>
          <w:rFonts w:ascii="Times New Roman" w:hAnsi="Times New Roman"/>
        </w:rPr>
        <w:t xml:space="preserve"> </w:t>
      </w:r>
      <w:r w:rsidRPr="00AB205F">
        <w:rPr>
          <w:rFonts w:ascii="Times New Roman" w:hAnsi="Times New Roman"/>
        </w:rPr>
        <w:t>WORD</w:t>
      </w:r>
      <w:r>
        <w:rPr>
          <w:rFonts w:ascii="Times New Roman" w:hAnsi="Times New Roman"/>
        </w:rPr>
        <w:t xml:space="preserve"> </w:t>
      </w:r>
      <w:r w:rsidRPr="00AB205F">
        <w:rPr>
          <w:rFonts w:ascii="Times New Roman" w:hAnsi="Times New Roman"/>
        </w:rPr>
        <w:t>3, 7, 4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一路加總</w:t>
      </w:r>
      <w:r>
        <w:rPr>
          <w:rFonts w:hint="eastAsia"/>
        </w:rPr>
        <w:t>，最後</w:t>
      </w:r>
      <w:r>
        <w:t xml:space="preserve"> R[1] </w:t>
      </w:r>
      <w:r>
        <w:rPr>
          <w:rFonts w:hint="eastAsia"/>
        </w:rPr>
        <w:t>當中存有</w:t>
      </w:r>
      <w:r>
        <w:t xml:space="preserve"> 3+7+4 = 14 </w:t>
      </w:r>
      <w:r>
        <w:rPr>
          <w:rFonts w:hint="eastAsia"/>
        </w:rPr>
        <w:t>的結果，正是計算出來的總和值。</w:t>
      </w:r>
    </w:p>
    <w:p w:rsidR="004A6CE4" w:rsidRPr="0084213F" w:rsidRDefault="004A6CE4" w:rsidP="00AB205F"/>
    <w:p w:rsidR="004A6CE4" w:rsidRPr="0065440C" w:rsidRDefault="004A6CE4" w:rsidP="00AB205F">
      <w:pPr>
        <w:pStyle w:val="a6"/>
      </w:pPr>
      <w:bookmarkStart w:id="20" w:name="_Ref233882696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15</w:t>
      </w:r>
      <w:r w:rsidR="00D5053D">
        <w:fldChar w:fldCharType="end"/>
      </w:r>
      <w:bookmarkEnd w:id="20"/>
      <w:r>
        <w:t xml:space="preserve"> </w:t>
      </w:r>
      <w:r>
        <w:rPr>
          <w:rFonts w:hint="eastAsia"/>
        </w:rPr>
        <w:t>利用</w:t>
      </w:r>
      <w:r>
        <w:t xml:space="preserve"> vm0 </w:t>
      </w:r>
      <w:r>
        <w:rPr>
          <w:rFonts w:hint="eastAsia"/>
        </w:rPr>
        <w:t>執行目的檔</w:t>
      </w:r>
      <w:r>
        <w:t xml:space="preserve"> ArraySum.obj0</w:t>
      </w:r>
    </w:p>
    <w:tbl>
      <w:tblPr>
        <w:tblW w:w="10207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939"/>
        <w:gridCol w:w="2268"/>
      </w:tblGrid>
      <w:tr w:rsidR="004A6CE4" w:rsidRPr="00D65F01" w:rsidTr="00801F58">
        <w:tc>
          <w:tcPr>
            <w:tcW w:w="10207" w:type="dxa"/>
            <w:gridSpan w:val="2"/>
          </w:tcPr>
          <w:p w:rsidR="004A6CE4" w:rsidRPr="00D65F01" w:rsidRDefault="004A6CE4" w:rsidP="00AB205F">
            <w:pPr>
              <w:rPr>
                <w:rFonts w:ascii="Times New Roman" w:hAnsi="Times New Roman"/>
              </w:rPr>
            </w:pPr>
            <w:r w:rsidRPr="00D65F01">
              <w:rPr>
                <w:rFonts w:ascii="Times New Roman" w:hAnsi="新細明體" w:hint="eastAsia"/>
              </w:rPr>
              <w:t>虛擬機器執行指令：</w:t>
            </w:r>
            <w:r w:rsidRPr="00D65F01">
              <w:rPr>
                <w:rFonts w:ascii="Times New Roman" w:hAnsi="新細明體"/>
              </w:rPr>
              <w:t>vm</w:t>
            </w:r>
            <w:r w:rsidRPr="00D65F01">
              <w:rPr>
                <w:rFonts w:ascii="Times New Roman" w:eastAsia="SimSun" w:hAnsi="Times New Roman"/>
              </w:rPr>
              <w:t>0 ArraySum.obj0</w:t>
            </w:r>
          </w:p>
        </w:tc>
      </w:tr>
      <w:tr w:rsidR="00801F58" w:rsidRPr="00D65F01" w:rsidTr="00801F58">
        <w:tc>
          <w:tcPr>
            <w:tcW w:w="7939" w:type="dxa"/>
          </w:tcPr>
          <w:p w:rsidR="004A6CE4" w:rsidRPr="00D65F01" w:rsidRDefault="004A6CE4" w:rsidP="00801F58">
            <w:pPr>
              <w:rPr>
                <w:rFonts w:ascii="Times New Roman" w:hAnsi="Times New Roman"/>
                <w:color w:val="0000CC"/>
              </w:rPr>
            </w:pPr>
            <w:r w:rsidRPr="00D65F01">
              <w:rPr>
                <w:rFonts w:ascii="Times New Roman" w:hAnsi="Times New Roman" w:hint="eastAsia"/>
                <w:color w:val="0000CC"/>
              </w:rPr>
              <w:t>執行過程</w:t>
            </w:r>
          </w:p>
        </w:tc>
        <w:tc>
          <w:tcPr>
            <w:tcW w:w="2268" w:type="dxa"/>
          </w:tcPr>
          <w:p w:rsidR="004A6CE4" w:rsidRPr="00D65F01" w:rsidRDefault="00801F58" w:rsidP="0085511F">
            <w:pPr>
              <w:rPr>
                <w:rFonts w:ascii="Times New Roman" w:hAnsi="Times New Roman"/>
                <w:color w:val="0000CC"/>
              </w:rPr>
            </w:pPr>
            <w:r>
              <w:rPr>
                <w:rFonts w:ascii="Times New Roman" w:hAnsi="Times New Roman" w:hint="eastAsia"/>
                <w:color w:val="0000CC"/>
              </w:rPr>
              <w:t>說明</w:t>
            </w:r>
            <w:r w:rsidR="00D17A40">
              <w:rPr>
                <w:rFonts w:ascii="Times New Roman" w:hAnsi="Times New Roman" w:hint="eastAsia"/>
                <w:color w:val="0000CC"/>
              </w:rPr>
              <w:t xml:space="preserve"> (</w:t>
            </w:r>
            <w:r w:rsidR="00D17A40">
              <w:rPr>
                <w:rFonts w:ascii="Times New Roman" w:hAnsi="Times New Roman" w:hint="eastAsia"/>
                <w:color w:val="0000CC"/>
              </w:rPr>
              <w:t>對應指令</w:t>
            </w:r>
            <w:r w:rsidR="00D17A40">
              <w:rPr>
                <w:rFonts w:ascii="Times New Roman" w:hAnsi="Times New Roman" w:hint="eastAsia"/>
                <w:color w:val="0000CC"/>
              </w:rPr>
              <w:t>)</w:t>
            </w:r>
          </w:p>
        </w:tc>
      </w:tr>
      <w:tr w:rsidR="00801F58" w:rsidRPr="00D65F01" w:rsidTr="00801F58">
        <w:tc>
          <w:tcPr>
            <w:tcW w:w="7939" w:type="dxa"/>
          </w:tcPr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===VM0:run ArraySum.obj0 on CPU0===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PC=00000004 IR=08100000 SW=00000000 R[01]=0X00000000=0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PC=00000008 IR=002F003C SW=00000000 R[02]=0X00000038=56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PC=0000000C IR=08300003 SW=00000000 R[03]=0X00000003=3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PC=00000010 IR=08400004 SW=00000000 R[04]=0X00000004=4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PC=00000014 IR=08900001 SW=00000000 R[09]=0X00000001=1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PC=00000018 IR=00520000 SW=00000000 R[05]=0X00000003=3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PC=0000001C IR=13115000 SW=00000000 R[01]=0X00000003=3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PC=00000020 IR=13224000 SW=00000000 R[02]=0X0000003C=60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PC=00000024 IR=14339000 SW=00000000 R[03]=0X00000002=2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PC=00000028 IR=10309000 SW=00000000 R[12]=0X00000000=0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PC=00000014 IR=21FFFFE8 SW=00000000 R[15]=0X00000014=20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PC=00000018 IR=00520000 SW=00000000 R[05]=0X00000007=7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PC=0000001C IR=13115000 SW=00000000 R[01]=0X0000000A=10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PC=00000020 IR=13224000 SW=00000000 R[02]=0X00000040=64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PC=00000024 IR=14339000 SW=00000000 R[03]=0X00000001=1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PC=00000028 IR=10309000 SW=00000000 R[12]=0X00000000=0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PC=00000014 IR=21FFFFE8 SW=00000000 R[15]=0X00000014=20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PC=00000018 IR=00520000 SW=00000000 R[05]=0X00000004=4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PC=0000001C IR=13115000 SW=00000000 R[01]=0X0000000E=14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PC=00000020 IR=13224000 SW=00000000 R[02]=0X00000044=68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PC=00000024 IR=14339000 SW=00000000 R[03]=0X00000000=0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PC=00000028 IR=10309000 SW=40000000 R[12]=0X40000000=1073741824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PC=0000002C IR=21FFFFE8 SW=40000000 R[15]=0X0000002C=44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PC=00000030 IR=011F0018 SW=40000000 R[01]=0X0000000E=14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PC=00000034 IR=008F0014 SW=40000000 R[08]=0X0000000E=14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PC=00000038 IR=2C000000 SW=40000000 R[00]=0X00000000=0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===CPU0 dump registers===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lastRenderedPageBreak/>
              <w:t>IR =0x2c000000=738197504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R[00]=0x00000000=0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R[01]=0x0000000e=14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R[02]=0x00000044=68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R[03]=0x00000000=0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R[04]=0x00000004=4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R[05]=0x00000004=4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R[06]=0x00000000=0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R[07]=0x00000000=0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R[08]=0x0000000e=14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R[09]=0x00000001=1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R[10]=0x00000000=0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R[11]=0x00000000=0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R[12]=0x40000000=1073741824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R[13]=0x00000000=0</w:t>
            </w:r>
          </w:p>
          <w:p w:rsidR="00801F58" w:rsidRPr="00801F58" w:rsidRDefault="00801F58" w:rsidP="00801F58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R[14]=0xffffffff=-1</w:t>
            </w:r>
          </w:p>
          <w:p w:rsidR="004A6CE4" w:rsidRPr="00D65F01" w:rsidRDefault="00801F58" w:rsidP="005F5E22">
            <w:pPr>
              <w:rPr>
                <w:rFonts w:ascii="Times New Roman" w:hAnsi="Times New Roman"/>
              </w:rPr>
            </w:pPr>
            <w:r w:rsidRPr="00801F58">
              <w:rPr>
                <w:rFonts w:ascii="Times New Roman" w:hAnsi="Times New Roman"/>
              </w:rPr>
              <w:t>R[15]=0x00000038=56</w:t>
            </w:r>
          </w:p>
        </w:tc>
        <w:tc>
          <w:tcPr>
            <w:tcW w:w="2268" w:type="dxa"/>
          </w:tcPr>
          <w:p w:rsidR="00D17A40" w:rsidRDefault="00D17A40" w:rsidP="00D17A40">
            <w:pPr>
              <w:rPr>
                <w:rFonts w:ascii="Times New Roman" w:hAnsi="Times New Roman"/>
              </w:rPr>
            </w:pP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LDI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R1, 0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R2, aptr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LDI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R3, 3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LDI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R4, 4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LDI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R9, 1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FOR: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LD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R5,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[R2]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R1,R1,R5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R2, R2, R4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SUB</w:t>
            </w:r>
            <w:r w:rsidRPr="00D17A40">
              <w:rPr>
                <w:rFonts w:ascii="Times New Roman" w:hAnsi="Times New Roman"/>
              </w:rPr>
              <w:tab/>
              <w:t>R3, R3, R9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CMP R3, R0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JNE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FOR</w:t>
            </w:r>
            <w:r w:rsidRPr="00D17A40">
              <w:rPr>
                <w:rFonts w:ascii="Times New Roman" w:hAnsi="Times New Roman"/>
              </w:rPr>
              <w:tab/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FOR: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LD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R5,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[R2]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R1,R1,R5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R2, R2, R4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SUB</w:t>
            </w:r>
            <w:r w:rsidRPr="00D17A40">
              <w:rPr>
                <w:rFonts w:ascii="Times New Roman" w:hAnsi="Times New Roman"/>
              </w:rPr>
              <w:tab/>
              <w:t>R3, R3, R9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CMP R3, R0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JNE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FOR</w:t>
            </w:r>
            <w:r w:rsidRPr="00D17A40">
              <w:rPr>
                <w:rFonts w:ascii="Times New Roman" w:hAnsi="Times New Roman"/>
              </w:rPr>
              <w:tab/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FOR: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LD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R5,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[R2]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R1,R1,R5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ADD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R2, R2, R4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SUB</w:t>
            </w:r>
            <w:r w:rsidRPr="00D17A40">
              <w:rPr>
                <w:rFonts w:ascii="Times New Roman" w:hAnsi="Times New Roman"/>
              </w:rPr>
              <w:tab/>
              <w:t>R3, R3, R9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CMP R3, R0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JNE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FOR</w:t>
            </w:r>
            <w:r w:rsidRPr="00D17A40">
              <w:rPr>
                <w:rFonts w:ascii="Times New Roman" w:hAnsi="Times New Roman"/>
              </w:rPr>
              <w:tab/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ST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R1, sum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LD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17A40">
              <w:rPr>
                <w:rFonts w:ascii="Times New Roman" w:hAnsi="Times New Roman"/>
              </w:rPr>
              <w:t>R8, sum</w:t>
            </w:r>
          </w:p>
          <w:p w:rsidR="00D17A40" w:rsidRPr="00D17A40" w:rsidRDefault="00D17A40" w:rsidP="00D17A40">
            <w:pPr>
              <w:rPr>
                <w:rFonts w:ascii="Times New Roman" w:hAnsi="Times New Roman"/>
              </w:rPr>
            </w:pPr>
            <w:r w:rsidRPr="00D17A40">
              <w:rPr>
                <w:rFonts w:ascii="Times New Roman" w:hAnsi="Times New Roman"/>
              </w:rPr>
              <w:t>RET</w:t>
            </w: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sum=R1=3+7+4=14</w:t>
            </w:r>
          </w:p>
          <w:p w:rsidR="004A6CE4" w:rsidRDefault="00D17A40" w:rsidP="008551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R2=</w:t>
            </w:r>
            <w:r>
              <w:rPr>
                <w:rFonts w:ascii="Times New Roman" w:hAnsi="Times New Roman" w:hint="eastAsia"/>
              </w:rPr>
              <w:t>陣列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的結尾</w:t>
            </w: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R4 = 4</w:t>
            </w: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R8=R1=sum</w:t>
            </w:r>
          </w:p>
          <w:p w:rsidR="00D17A40" w:rsidRDefault="00D17A40" w:rsidP="008551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R9=1</w:t>
            </w: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85511F">
            <w:pPr>
              <w:rPr>
                <w:rFonts w:ascii="Times New Roman" w:hAnsi="Times New Roman"/>
              </w:rPr>
            </w:pPr>
          </w:p>
          <w:p w:rsidR="00D17A40" w:rsidRDefault="00D17A40" w:rsidP="00D17A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SW (R12) 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 xml:space="preserve"> Z=1</w:t>
            </w:r>
          </w:p>
          <w:p w:rsidR="00D17A40" w:rsidRDefault="00D17A40" w:rsidP="00D17A40">
            <w:pPr>
              <w:rPr>
                <w:rFonts w:ascii="Times New Roman" w:hAnsi="Times New Roman"/>
              </w:rPr>
            </w:pPr>
          </w:p>
          <w:p w:rsidR="00D17A40" w:rsidRDefault="00D17A40" w:rsidP="00D17A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RET</w:t>
            </w:r>
            <w:r>
              <w:rPr>
                <w:rFonts w:ascii="Times New Roman" w:hAnsi="Times New Roman" w:hint="eastAsia"/>
              </w:rPr>
              <w:t>位址為</w:t>
            </w:r>
            <w:r>
              <w:rPr>
                <w:rFonts w:ascii="Times New Roman" w:hAnsi="Times New Roman" w:hint="eastAsia"/>
              </w:rPr>
              <w:t>-1</w:t>
            </w:r>
            <w:r>
              <w:rPr>
                <w:rFonts w:ascii="Times New Roman" w:hAnsi="Times New Roman" w:hint="eastAsia"/>
              </w:rPr>
              <w:t>，結束</w:t>
            </w:r>
          </w:p>
          <w:p w:rsidR="00D17A40" w:rsidRPr="00D65F01" w:rsidRDefault="00D17A40" w:rsidP="00D17A4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PC </w:t>
            </w:r>
            <w:r>
              <w:rPr>
                <w:rFonts w:ascii="Times New Roman" w:hAnsi="Times New Roman" w:hint="eastAsia"/>
              </w:rPr>
              <w:t>最後為</w:t>
            </w:r>
            <w:r>
              <w:rPr>
                <w:rFonts w:ascii="Times New Roman" w:hAnsi="Times New Roman" w:hint="eastAsia"/>
              </w:rPr>
              <w:t xml:space="preserve"> 0x38</w:t>
            </w:r>
          </w:p>
        </w:tc>
      </w:tr>
    </w:tbl>
    <w:p w:rsidR="004A6CE4" w:rsidRDefault="004A6CE4" w:rsidP="00AB205F">
      <w:pPr>
        <w:rPr>
          <w:rFonts w:ascii="Times New Roman" w:hAnsi="Times New Roman"/>
        </w:rPr>
      </w:pPr>
    </w:p>
    <w:p w:rsidR="004A6CE4" w:rsidRDefault="004A6CE4" w:rsidP="00B927D4">
      <w:r>
        <w:rPr>
          <w:rFonts w:hint="eastAsia"/>
        </w:rPr>
        <w:t>虛擬機器</w:t>
      </w:r>
      <w:r>
        <w:t xml:space="preserve"> Vm0 </w:t>
      </w:r>
      <w:r>
        <w:rPr>
          <w:rFonts w:hint="eastAsia"/>
        </w:rPr>
        <w:t>的主要物件稱為</w:t>
      </w:r>
      <w:r>
        <w:t xml:space="preserve"> Cpu0</w:t>
      </w:r>
      <w:r>
        <w:rPr>
          <w:rFonts w:hint="eastAsia"/>
        </w:rPr>
        <w:t>，定義於</w:t>
      </w:r>
      <w:r>
        <w:t xml:space="preserve"> Cpu0.h </w:t>
      </w:r>
      <w:r>
        <w:rPr>
          <w:rFonts w:hint="eastAsia"/>
        </w:rPr>
        <w:t>檔案中，其中包含指令表</w:t>
      </w:r>
      <w:r>
        <w:t xml:space="preserve"> opTable</w:t>
      </w:r>
      <w:r>
        <w:rPr>
          <w:rFonts w:hint="eastAsia"/>
        </w:rPr>
        <w:t>，指令暫存器</w:t>
      </w:r>
      <w:r>
        <w:t xml:space="preserve"> IR</w:t>
      </w:r>
      <w:r>
        <w:rPr>
          <w:rFonts w:hint="eastAsia"/>
        </w:rPr>
        <w:t>，代表暫存器</w:t>
      </w:r>
      <w:r>
        <w:t xml:space="preserve"> R0, R1, …, R15 </w:t>
      </w:r>
      <w:r>
        <w:rPr>
          <w:rFonts w:hint="eastAsia"/>
        </w:rPr>
        <w:t>的陣列</w:t>
      </w:r>
      <w:r>
        <w:t xml:space="preserve"> R[16]</w:t>
      </w:r>
      <w:r w:rsidR="004D24B9">
        <w:rPr>
          <w:rFonts w:hint="eastAsia"/>
        </w:rPr>
        <w:t>，</w:t>
      </w:r>
      <w:r>
        <w:rPr>
          <w:rFonts w:hint="eastAsia"/>
        </w:rPr>
        <w:t>還有代表記憶體的</w:t>
      </w:r>
      <w:r>
        <w:t xml:space="preserve"> BYTE *</w:t>
      </w:r>
      <w:r w:rsidR="004D24B9">
        <w:rPr>
          <w:rFonts w:hint="eastAsia"/>
        </w:rPr>
        <w:t>m</w:t>
      </w:r>
      <w:r>
        <w:t xml:space="preserve"> </w:t>
      </w:r>
      <w:r>
        <w:rPr>
          <w:rFonts w:hint="eastAsia"/>
        </w:rPr>
        <w:t>陣列</w:t>
      </w:r>
      <w:r w:rsidR="004D24B9">
        <w:rPr>
          <w:rFonts w:hint="eastAsia"/>
        </w:rPr>
        <w:t>，</w:t>
      </w:r>
      <w:r w:rsidR="00D5053D">
        <w:fldChar w:fldCharType="begin"/>
      </w:r>
      <w:r>
        <w:instrText xml:space="preserve"> REF _Ref233883667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16</w:t>
      </w:r>
      <w:r w:rsidR="00D5053D">
        <w:fldChar w:fldCharType="end"/>
      </w:r>
      <w:r>
        <w:rPr>
          <w:rFonts w:hint="eastAsia"/>
        </w:rPr>
        <w:t>顯示了</w:t>
      </w:r>
      <w:r>
        <w:t xml:space="preserve"> Cpu0.h </w:t>
      </w:r>
      <w:r>
        <w:rPr>
          <w:rFonts w:hint="eastAsia"/>
        </w:rPr>
        <w:t>的宣告內容。</w:t>
      </w:r>
    </w:p>
    <w:p w:rsidR="004A6CE4" w:rsidRDefault="004A6CE4" w:rsidP="00B927D4"/>
    <w:p w:rsidR="004A6CE4" w:rsidRPr="0084213F" w:rsidRDefault="004A6CE4" w:rsidP="00EB52A1">
      <w:pPr>
        <w:pStyle w:val="a6"/>
      </w:pPr>
      <w:bookmarkStart w:id="21" w:name="_Ref23388366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16</w:t>
      </w:r>
      <w:r w:rsidR="00D5053D">
        <w:fldChar w:fldCharType="end"/>
      </w:r>
      <w:bookmarkEnd w:id="21"/>
      <w:r>
        <w:t xml:space="preserve">  CPU0 </w:t>
      </w:r>
      <w:r>
        <w:rPr>
          <w:rFonts w:hint="eastAsia"/>
        </w:rPr>
        <w:t>虛擬機器的資料結構與主要函數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6"/>
        <w:gridCol w:w="3576"/>
      </w:tblGrid>
      <w:tr w:rsidR="004A6CE4" w:rsidRPr="00D65F01">
        <w:tc>
          <w:tcPr>
            <w:tcW w:w="478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ch12/Cpu0.h </w:t>
            </w:r>
          </w:p>
        </w:tc>
        <w:tc>
          <w:tcPr>
            <w:tcW w:w="3576" w:type="dxa"/>
          </w:tcPr>
          <w:p w:rsidR="004A6CE4" w:rsidRPr="00D65F01" w:rsidRDefault="004A6CE4" w:rsidP="004E2B85"/>
        </w:tc>
      </w:tr>
      <w:tr w:rsidR="004A6CE4" w:rsidRPr="00D65F01">
        <w:tc>
          <w:tcPr>
            <w:tcW w:w="4786" w:type="dxa"/>
          </w:tcPr>
          <w:p w:rsidR="004D24B9" w:rsidRDefault="004D24B9" w:rsidP="004D24B9">
            <w:r>
              <w:t>typedef struct {</w:t>
            </w:r>
          </w:p>
          <w:p w:rsidR="004D24B9" w:rsidRDefault="004D24B9" w:rsidP="004D24B9">
            <w:r>
              <w:t xml:space="preserve">  BYTE *m;</w:t>
            </w:r>
          </w:p>
          <w:p w:rsidR="004D24B9" w:rsidRDefault="004D24B9" w:rsidP="004D24B9">
            <w:r>
              <w:t xml:space="preserve">  int mSize;</w:t>
            </w:r>
          </w:p>
          <w:p w:rsidR="004D24B9" w:rsidRDefault="004D24B9" w:rsidP="004D24B9">
            <w:r>
              <w:t xml:space="preserve">  int R[16], IR;</w:t>
            </w:r>
          </w:p>
          <w:p w:rsidR="004A6CE4" w:rsidRDefault="004D24B9" w:rsidP="00B6130C">
            <w:r>
              <w:t>} Cpu0;</w:t>
            </w:r>
          </w:p>
          <w:p w:rsidR="004D24B9" w:rsidRPr="004D24B9" w:rsidRDefault="004D24B9" w:rsidP="00B6130C"/>
          <w:p w:rsidR="004A6CE4" w:rsidRPr="00D65F01" w:rsidRDefault="004A6CE4" w:rsidP="00B6130C">
            <w:r w:rsidRPr="00D65F01">
              <w:t>void runObjFile(char *objFile);</w:t>
            </w:r>
          </w:p>
          <w:p w:rsidR="004A6CE4" w:rsidRPr="00D65F01" w:rsidRDefault="004A6CE4" w:rsidP="00B6130C"/>
          <w:p w:rsidR="004A6CE4" w:rsidRPr="00D65F01" w:rsidRDefault="004A6CE4" w:rsidP="00B6130C">
            <w:r w:rsidRPr="00D65F01">
              <w:t>Cpu0* Cpu0New(char *objFile);</w:t>
            </w:r>
          </w:p>
          <w:p w:rsidR="004A6CE4" w:rsidRPr="00D65F01" w:rsidRDefault="004A6CE4" w:rsidP="00B6130C">
            <w:r w:rsidRPr="00D65F01">
              <w:t>void Cpu0Free(Cpu0 *cpu0);</w:t>
            </w:r>
          </w:p>
          <w:p w:rsidR="004A6CE4" w:rsidRPr="00D65F01" w:rsidRDefault="004A6CE4" w:rsidP="00B6130C">
            <w:r w:rsidRPr="00D65F01">
              <w:t>void Cpu0Run(Cpu0 *cpu0, int startPC);</w:t>
            </w:r>
          </w:p>
          <w:p w:rsidR="004A6CE4" w:rsidRPr="00D65F01" w:rsidRDefault="004A6CE4" w:rsidP="00B6130C">
            <w:r w:rsidRPr="00D65F01">
              <w:t>void Cpu0Dump(Cpu0 *cpu0);</w:t>
            </w:r>
          </w:p>
        </w:tc>
        <w:tc>
          <w:tcPr>
            <w:tcW w:w="3576" w:type="dxa"/>
          </w:tcPr>
          <w:p w:rsidR="004A6CE4" w:rsidRPr="00D65F01" w:rsidRDefault="004A6CE4" w:rsidP="004E2B85">
            <w:r w:rsidRPr="00D65F01">
              <w:t>CPU0</w:t>
            </w:r>
            <w:r w:rsidRPr="00D65F01">
              <w:rPr>
                <w:rFonts w:hint="eastAsia"/>
              </w:rPr>
              <w:t>虛擬機器</w:t>
            </w:r>
            <w:r w:rsidRPr="00D65F01">
              <w:t>Vm0</w:t>
            </w:r>
            <w:r w:rsidRPr="00D65F01">
              <w:rPr>
                <w:rFonts w:hint="eastAsia"/>
              </w:rPr>
              <w:t>的主要結構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代表記憶體的陣列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記憶體的大小</w:t>
            </w:r>
          </w:p>
          <w:p w:rsidR="004A6CE4" w:rsidRPr="00D65F01" w:rsidRDefault="004A6CE4" w:rsidP="004E2B85">
            <w:r w:rsidRPr="00D65F01">
              <w:t xml:space="preserve">  R0, R1, …, R15, IR </w:t>
            </w:r>
            <w:r w:rsidRPr="00D65F01">
              <w:rPr>
                <w:rFonts w:hint="eastAsia"/>
              </w:rPr>
              <w:t>暫存器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虛擬機器</w:t>
            </w:r>
            <w:r w:rsidRPr="00D65F01">
              <w:t>Vm0</w:t>
            </w:r>
            <w:r w:rsidRPr="00D65F01">
              <w:rPr>
                <w:rFonts w:hint="eastAsia"/>
              </w:rPr>
              <w:t>的主要函數，可執行目的檔</w:t>
            </w:r>
            <w:r w:rsidRPr="00D65F01">
              <w:t xml:space="preserve"> objFile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建立</w:t>
            </w:r>
            <w:r w:rsidRPr="00D65F01">
              <w:t xml:space="preserve"> CPU0 </w:t>
            </w:r>
            <w:r w:rsidRPr="00D65F01">
              <w:rPr>
                <w:rFonts w:hint="eastAsia"/>
              </w:rPr>
              <w:t>物件並載入目的檔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釋放</w:t>
            </w:r>
            <w:r w:rsidRPr="00D65F01">
              <w:t xml:space="preserve"> CPU0 </w:t>
            </w:r>
            <w:r w:rsidRPr="00D65F01">
              <w:rPr>
                <w:rFonts w:hint="eastAsia"/>
              </w:rPr>
              <w:t>物件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從</w:t>
            </w:r>
            <w:r w:rsidRPr="00D65F01">
              <w:t xml:space="preserve"> startPC </w:t>
            </w:r>
            <w:r w:rsidRPr="00D65F01">
              <w:rPr>
                <w:rFonts w:hint="eastAsia"/>
              </w:rPr>
              <w:t>位址開始執行程式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印出所有暫存器</w:t>
            </w:r>
          </w:p>
        </w:tc>
      </w:tr>
    </w:tbl>
    <w:p w:rsidR="004A6CE4" w:rsidRDefault="004A6CE4" w:rsidP="00EB52A1"/>
    <w:p w:rsidR="00CD70AC" w:rsidRDefault="004A6CE4" w:rsidP="00347713">
      <w:r>
        <w:rPr>
          <w:rFonts w:hint="eastAsia"/>
        </w:rPr>
        <w:t>由於</w:t>
      </w:r>
      <w:r>
        <w:t xml:space="preserve"> as0 </w:t>
      </w:r>
      <w:r>
        <w:rPr>
          <w:rFonts w:hint="eastAsia"/>
        </w:rPr>
        <w:t>組譯器所輸出的目的檔格式是極為簡單的映像檔，因此我們可以直接</w:t>
      </w:r>
      <w:r>
        <w:rPr>
          <w:rFonts w:hint="eastAsia"/>
        </w:rPr>
        <w:lastRenderedPageBreak/>
        <w:t>將目的檔載入</w:t>
      </w:r>
      <w:r>
        <w:t xml:space="preserve"> m </w:t>
      </w:r>
      <w:r>
        <w:rPr>
          <w:rFonts w:hint="eastAsia"/>
        </w:rPr>
        <w:t>陣列中即可開始執行，不需要進行任何的重定位動作。</w:t>
      </w:r>
      <w:r w:rsidR="00D5053D">
        <w:fldChar w:fldCharType="begin"/>
      </w:r>
      <w:r>
        <w:instrText xml:space="preserve"> REF _Ref233887107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17</w:t>
      </w:r>
      <w:r w:rsidR="00D5053D">
        <w:fldChar w:fldCharType="end"/>
      </w:r>
      <w:r>
        <w:rPr>
          <w:rFonts w:hint="eastAsia"/>
        </w:rPr>
        <w:t>顯示了</w:t>
      </w:r>
      <w:r>
        <w:t>CPU0</w:t>
      </w:r>
      <w:r>
        <w:rPr>
          <w:rFonts w:hint="eastAsia"/>
        </w:rPr>
        <w:t>虛擬機器</w:t>
      </w:r>
      <w:r>
        <w:t>VM0</w:t>
      </w:r>
      <w:r>
        <w:rPr>
          <w:rFonts w:hint="eastAsia"/>
        </w:rPr>
        <w:t>的主要程式檔</w:t>
      </w:r>
      <w:r>
        <w:t xml:space="preserve"> Cpu0.c </w:t>
      </w:r>
      <w:r>
        <w:rPr>
          <w:rFonts w:hint="eastAsia"/>
        </w:rPr>
        <w:t>的全部程式，讀者可以看到這種模擬是非常直接且簡單的，如果不考慮速度與安全性的問題，那麼虛擬機器的撰寫是非常容易的。</w:t>
      </w:r>
    </w:p>
    <w:p w:rsidR="004A6CE4" w:rsidRDefault="004A6CE4" w:rsidP="007B343B"/>
    <w:p w:rsidR="004A6CE4" w:rsidRPr="0084213F" w:rsidRDefault="004A6CE4" w:rsidP="00B927D4">
      <w:pPr>
        <w:pStyle w:val="a6"/>
      </w:pPr>
      <w:bookmarkStart w:id="22" w:name="_Ref23388710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17</w:t>
      </w:r>
      <w:r w:rsidR="00D5053D">
        <w:fldChar w:fldCharType="end"/>
      </w:r>
      <w:bookmarkEnd w:id="22"/>
      <w:r>
        <w:t xml:space="preserve">  CPU0 </w:t>
      </w:r>
      <w:r>
        <w:rPr>
          <w:rFonts w:hint="eastAsia"/>
        </w:rPr>
        <w:t>虛擬機器</w:t>
      </w:r>
      <w:r>
        <w:t xml:space="preserve"> VM0 </w:t>
      </w:r>
      <w:r>
        <w:rPr>
          <w:rFonts w:hint="eastAsia"/>
        </w:rPr>
        <w:t>的主要程式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20"/>
        <w:gridCol w:w="3686"/>
      </w:tblGrid>
      <w:tr w:rsidR="004A6CE4" w:rsidRPr="00D65F01" w:rsidTr="005F7F6D">
        <w:tc>
          <w:tcPr>
            <w:tcW w:w="5920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ch12/Cpu0.c</w:t>
            </w:r>
          </w:p>
        </w:tc>
        <w:tc>
          <w:tcPr>
            <w:tcW w:w="368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5F7F6D">
        <w:tc>
          <w:tcPr>
            <w:tcW w:w="5920" w:type="dxa"/>
          </w:tcPr>
          <w:p w:rsidR="004A6CE4" w:rsidRPr="00D65F01" w:rsidRDefault="004A6CE4" w:rsidP="00A74A26">
            <w:r w:rsidRPr="00D65F01">
              <w:t>#include "Cpu0.h"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void runObjFile(char *objFile) {</w:t>
            </w:r>
          </w:p>
          <w:p w:rsidR="004A6CE4" w:rsidRPr="00D65F01" w:rsidRDefault="004A6CE4" w:rsidP="00A74A26">
            <w:r w:rsidRPr="00D65F01">
              <w:t xml:space="preserve">  printf("===VM0:run %s on CPU0===\n", objFile);</w:t>
            </w:r>
          </w:p>
          <w:p w:rsidR="004A6CE4" w:rsidRPr="00D65F01" w:rsidRDefault="004A6CE4" w:rsidP="00A74A26">
            <w:r w:rsidRPr="00D65F01">
              <w:t xml:space="preserve">  Cpu0 *cpu0 = Cpu0New(objFile);</w:t>
            </w:r>
          </w:p>
          <w:p w:rsidR="004A6CE4" w:rsidRPr="00D65F01" w:rsidRDefault="004A6CE4" w:rsidP="00A74A26">
            <w:r w:rsidRPr="00D65F01">
              <w:t xml:space="preserve">  Cpu0Run(cpu0, 0);</w:t>
            </w:r>
          </w:p>
          <w:p w:rsidR="004A6CE4" w:rsidRPr="00D65F01" w:rsidRDefault="004A6CE4" w:rsidP="00A74A26">
            <w:r w:rsidRPr="00D65F01">
              <w:t xml:space="preserve">  Cpu0Dump(cpu0);</w:t>
            </w:r>
          </w:p>
          <w:p w:rsidR="004A6CE4" w:rsidRPr="00D65F01" w:rsidRDefault="004A6CE4" w:rsidP="00A74A26">
            <w:r w:rsidRPr="00D65F01">
              <w:t xml:space="preserve">  Cpu0Free(cpu0);</w:t>
            </w:r>
          </w:p>
          <w:p w:rsidR="004A6CE4" w:rsidRPr="00D65F01" w:rsidRDefault="004A6CE4" w:rsidP="00A74A26">
            <w:r w:rsidRPr="00D65F01">
              <w:t>}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Cpu0* Cpu0New(char *objFile) {</w:t>
            </w:r>
          </w:p>
          <w:p w:rsidR="004A6CE4" w:rsidRPr="00D65F01" w:rsidRDefault="004A6CE4" w:rsidP="00A74A26">
            <w:r w:rsidRPr="00D65F01">
              <w:t xml:space="preserve">  Cpu0 *cpu0=ObjNew(Cpu0, 1);</w:t>
            </w:r>
          </w:p>
          <w:p w:rsidR="004A6CE4" w:rsidRPr="00D65F01" w:rsidRDefault="004A6CE4" w:rsidP="00A74A26">
            <w:r w:rsidRPr="00D65F01">
              <w:t xml:space="preserve">  cpu0-&gt;m = newFileBytes(objFile, &amp;cpu0-&gt;mSize);</w:t>
            </w:r>
          </w:p>
          <w:p w:rsidR="004A6CE4" w:rsidRPr="00D65F01" w:rsidRDefault="004A6CE4" w:rsidP="00A74A26">
            <w:r w:rsidRPr="00D65F01">
              <w:t xml:space="preserve">  return cpu0;</w:t>
            </w:r>
          </w:p>
          <w:p w:rsidR="004A6CE4" w:rsidRPr="00D65F01" w:rsidRDefault="004A6CE4" w:rsidP="00A74A26">
            <w:r w:rsidRPr="00D65F01">
              <w:t>}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void Cpu0Free(Cpu0 *cpu0) {</w:t>
            </w:r>
          </w:p>
          <w:p w:rsidR="004A6CE4" w:rsidRPr="00D65F01" w:rsidRDefault="004A6CE4" w:rsidP="00A74A26">
            <w:r w:rsidRPr="00D65F01">
              <w:t xml:space="preserve">  freeMemory(cpu0-&gt;m);</w:t>
            </w:r>
          </w:p>
          <w:p w:rsidR="004A6CE4" w:rsidRPr="00D65F01" w:rsidRDefault="004A6CE4" w:rsidP="00A74A26">
            <w:r w:rsidRPr="00D65F01">
              <w:t xml:space="preserve">  ObjFree(cpu0);</w:t>
            </w:r>
          </w:p>
          <w:p w:rsidR="004A6CE4" w:rsidRPr="00D65F01" w:rsidRDefault="004A6CE4" w:rsidP="00A74A26">
            <w:r w:rsidRPr="00D65F01">
              <w:t>}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#define bits(i, from, to) \</w:t>
            </w:r>
          </w:p>
          <w:p w:rsidR="004A6CE4" w:rsidRPr="00D65F01" w:rsidRDefault="004A6CE4" w:rsidP="00A74A26">
            <w:r w:rsidRPr="00D65F01">
              <w:t xml:space="preserve">  ((UINT32) i &lt;&lt; (31-to) &gt;&gt; (31-to+from))</w:t>
            </w:r>
          </w:p>
          <w:p w:rsidR="004A6CE4" w:rsidRPr="00D65F01" w:rsidRDefault="004A6CE4" w:rsidP="00A74A26">
            <w:r w:rsidRPr="00D65F01">
              <w:t>#define ROR(i, k) \</w:t>
            </w:r>
          </w:p>
          <w:p w:rsidR="004A6CE4" w:rsidRPr="00D65F01" w:rsidRDefault="004A6CE4" w:rsidP="00A74A26">
            <w:r w:rsidRPr="00D65F01">
              <w:t xml:space="preserve">  (((UINT32)i&gt;&gt;k)|(bits(i,32-k, 31)&lt;&lt;(32-k)))</w:t>
            </w:r>
          </w:p>
          <w:p w:rsidR="004A6CE4" w:rsidRPr="00D65F01" w:rsidRDefault="004A6CE4" w:rsidP="00A74A26">
            <w:r w:rsidRPr="00D65F01">
              <w:t>#define ROL(i, k) \</w:t>
            </w:r>
          </w:p>
          <w:p w:rsidR="004A6CE4" w:rsidRPr="00D65F01" w:rsidRDefault="004A6CE4" w:rsidP="00A74A26">
            <w:r w:rsidRPr="00D65F01">
              <w:t xml:space="preserve">  (((UINT32)i&lt;&lt;k)|(bits(i,0,k-1)&lt;&lt;(32-k)))</w:t>
            </w:r>
          </w:p>
          <w:p w:rsidR="004A6CE4" w:rsidRPr="00D65F01" w:rsidRDefault="004A6CE4" w:rsidP="00A74A26">
            <w:r w:rsidRPr="00D65F01">
              <w:t>#define SHR(i, k) ((UINT32)i&gt;&gt;k)</w:t>
            </w:r>
          </w:p>
          <w:p w:rsidR="004A6CE4" w:rsidRPr="00D65F01" w:rsidRDefault="004A6CE4" w:rsidP="00A74A26">
            <w:r w:rsidRPr="00D65F01">
              <w:t>#define SHL(i, k) ((UINT32)i&lt;&lt;k)</w:t>
            </w:r>
          </w:p>
          <w:p w:rsidR="004A6CE4" w:rsidRPr="00D65F01" w:rsidRDefault="004A6CE4" w:rsidP="00A74A26">
            <w:r w:rsidRPr="00D65F01">
              <w:t>#define bytesToInt32(p) \</w:t>
            </w:r>
          </w:p>
          <w:p w:rsidR="004A6CE4" w:rsidRPr="00D65F01" w:rsidRDefault="004A6CE4" w:rsidP="00A74A26">
            <w:r w:rsidRPr="00D65F01">
              <w:t xml:space="preserve">  (INT32)(p[0]&lt;&lt;24|p[1]&lt;&lt;16|p[2]&lt;&lt;8|p[3])</w:t>
            </w:r>
          </w:p>
          <w:p w:rsidR="004A6CE4" w:rsidRPr="00D65F01" w:rsidRDefault="004A6CE4" w:rsidP="00A74A26">
            <w:r w:rsidRPr="00D65F01">
              <w:lastRenderedPageBreak/>
              <w:t>#define bytesToInt16(p) (INT16)(p[0]&lt;&lt;8|p[1])</w:t>
            </w:r>
          </w:p>
          <w:p w:rsidR="004A6CE4" w:rsidRPr="00D65F01" w:rsidRDefault="004A6CE4" w:rsidP="00A74A26">
            <w:r w:rsidRPr="00D65F01">
              <w:t>#define int32ToBytes(i, bp) \</w:t>
            </w:r>
          </w:p>
          <w:p w:rsidR="004A6CE4" w:rsidRPr="00D65F01" w:rsidRDefault="004A6CE4" w:rsidP="00A74A26">
            <w:r w:rsidRPr="00D65F01">
              <w:t xml:space="preserve">  { bp[0]=i&gt;&gt;24; bp[1]=i&gt;&gt;16; bp[2]=i&gt;&gt;8; bp[3]=i;}</w:t>
            </w:r>
          </w:p>
          <w:p w:rsidR="004A6CE4" w:rsidRPr="00D65F01" w:rsidRDefault="004A6CE4" w:rsidP="00A74A26">
            <w:r w:rsidRPr="00D65F01">
              <w:t>#define StoreInt32(i, m, addr) \</w:t>
            </w:r>
          </w:p>
          <w:p w:rsidR="004A6CE4" w:rsidRPr="00D65F01" w:rsidRDefault="004A6CE4" w:rsidP="00A74A26">
            <w:r w:rsidRPr="00D65F01">
              <w:t xml:space="preserve">  { BYTE *p=&amp;m[addr]; int32ToBytes(i, p); }</w:t>
            </w:r>
          </w:p>
          <w:p w:rsidR="004A6CE4" w:rsidRPr="00D65F01" w:rsidRDefault="004A6CE4" w:rsidP="00A74A26">
            <w:r w:rsidRPr="00D65F01">
              <w:t>#define LoadInt32(i, m, addr) \</w:t>
            </w:r>
          </w:p>
          <w:p w:rsidR="004A6CE4" w:rsidRPr="00D65F01" w:rsidRDefault="004A6CE4" w:rsidP="00A74A26">
            <w:r w:rsidRPr="00D65F01">
              <w:t xml:space="preserve">  { BYTE *p=&amp;m[addr]; i=bytesToInt32(p); }</w:t>
            </w:r>
          </w:p>
          <w:p w:rsidR="004A6CE4" w:rsidRPr="00D65F01" w:rsidRDefault="004A6CE4" w:rsidP="00A74A26">
            <w:r w:rsidRPr="00D65F01">
              <w:t>#define StoreByte(b, m, addr) \</w:t>
            </w:r>
          </w:p>
          <w:p w:rsidR="004A6CE4" w:rsidRPr="00D65F01" w:rsidRDefault="004A6CE4" w:rsidP="00A74A26">
            <w:r w:rsidRPr="00D65F01">
              <w:t xml:space="preserve">  { m[addr] = (BYTE) b; }</w:t>
            </w:r>
          </w:p>
          <w:p w:rsidR="004A6CE4" w:rsidRPr="00D65F01" w:rsidRDefault="004A6CE4" w:rsidP="00A74A26">
            <w:r w:rsidRPr="00D65F01">
              <w:t>#define LoadByte(b, m, addr) { b = m[addr]; }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#define PC R[15]</w:t>
            </w:r>
          </w:p>
          <w:p w:rsidR="004A6CE4" w:rsidRPr="00D65F01" w:rsidRDefault="004A6CE4" w:rsidP="00A74A26">
            <w:r w:rsidRPr="00D65F01">
              <w:t>#define LR R[14]</w:t>
            </w:r>
          </w:p>
          <w:p w:rsidR="004A6CE4" w:rsidRPr="00D65F01" w:rsidRDefault="004A6CE4" w:rsidP="00A74A26">
            <w:r w:rsidRPr="00D65F01">
              <w:t>#define SP R[13]</w:t>
            </w:r>
          </w:p>
          <w:p w:rsidR="004A6CE4" w:rsidRPr="00D65F01" w:rsidRDefault="004A6CE4" w:rsidP="00A74A26">
            <w:r w:rsidRPr="00D65F01">
              <w:t>#define SW R[1</w:t>
            </w:r>
            <w:r w:rsidR="00B47887">
              <w:rPr>
                <w:rFonts w:hint="eastAsia"/>
              </w:rPr>
              <w:t>2</w:t>
            </w:r>
            <w:r w:rsidRPr="00D65F01">
              <w:t>]</w:t>
            </w:r>
          </w:p>
          <w:p w:rsidR="004A6CE4" w:rsidRPr="00D65F01" w:rsidRDefault="004A6CE4" w:rsidP="00A74A26"/>
          <w:p w:rsidR="005F7F6D" w:rsidRDefault="005F7F6D" w:rsidP="005F7F6D">
            <w:r>
              <w:t>void Cpu0Run(Cpu0 *cpu0, int start) {</w:t>
            </w:r>
          </w:p>
          <w:p w:rsidR="005F7F6D" w:rsidRDefault="005F7F6D" w:rsidP="005F7F6D">
            <w:r>
              <w:t xml:space="preserve">  char buffer[200];</w:t>
            </w:r>
          </w:p>
          <w:p w:rsidR="005F7F6D" w:rsidRDefault="005F7F6D" w:rsidP="005F7F6D">
            <w:r>
              <w:t xml:space="preserve">  unsigned int IR, op, ra, rb, rc, cc;</w:t>
            </w:r>
          </w:p>
          <w:p w:rsidR="005F7F6D" w:rsidRDefault="005F7F6D" w:rsidP="005F7F6D">
            <w:r>
              <w:t xml:space="preserve">  int c5, c12, c16, c24, caddr, raddr;</w:t>
            </w:r>
          </w:p>
          <w:p w:rsidR="005F7F6D" w:rsidRDefault="005F7F6D" w:rsidP="005F7F6D">
            <w:r>
              <w:t xml:space="preserve">  unsigned int N, Z;</w:t>
            </w:r>
          </w:p>
          <w:p w:rsidR="005F7F6D" w:rsidRDefault="005F7F6D" w:rsidP="005F7F6D">
            <w:r>
              <w:t xml:space="preserve">  BYTE *m=cpu0-&gt;m;</w:t>
            </w:r>
          </w:p>
          <w:p w:rsidR="005F7F6D" w:rsidRDefault="005F7F6D" w:rsidP="005F7F6D">
            <w:r>
              <w:t xml:space="preserve">  int *R=cpu0-&gt;R;</w:t>
            </w:r>
          </w:p>
          <w:p w:rsidR="005F7F6D" w:rsidRDefault="005F7F6D" w:rsidP="005F7F6D">
            <w:r>
              <w:t xml:space="preserve">  PC = start;</w:t>
            </w:r>
          </w:p>
          <w:p w:rsidR="005F7F6D" w:rsidRDefault="005F7F6D" w:rsidP="005F7F6D">
            <w:r>
              <w:t xml:space="preserve">  LR = -1;</w:t>
            </w:r>
          </w:p>
          <w:p w:rsidR="005F7F6D" w:rsidRDefault="005F7F6D" w:rsidP="005F7F6D">
            <w:r>
              <w:t xml:space="preserve">  BOOL stop = FALSE;</w:t>
            </w:r>
          </w:p>
          <w:p w:rsidR="005F7F6D" w:rsidRDefault="005F7F6D" w:rsidP="005F7F6D">
            <w:r>
              <w:t xml:space="preserve">  while (!stop) {</w:t>
            </w:r>
          </w:p>
          <w:p w:rsidR="005F7F6D" w:rsidRDefault="005F7F6D" w:rsidP="005F7F6D">
            <w:r>
              <w:t xml:space="preserve">    R[0] = 0;</w:t>
            </w:r>
          </w:p>
          <w:p w:rsidR="005F7F6D" w:rsidRDefault="005F7F6D" w:rsidP="005F7F6D">
            <w:r>
              <w:t xml:space="preserve">    LoadInt32(IR, m, PC);</w:t>
            </w:r>
          </w:p>
          <w:p w:rsidR="005F7F6D" w:rsidRDefault="005F7F6D" w:rsidP="005F7F6D">
            <w:r>
              <w:t xml:space="preserve">    cpu0-&gt;IR = IR;</w:t>
            </w:r>
          </w:p>
          <w:p w:rsidR="005F7F6D" w:rsidRDefault="005F7F6D" w:rsidP="005F7F6D">
            <w:r>
              <w:t xml:space="preserve">    PC += 4;</w:t>
            </w:r>
          </w:p>
          <w:p w:rsidR="005F7F6D" w:rsidRDefault="005F7F6D" w:rsidP="005F7F6D">
            <w:r>
              <w:t xml:space="preserve">    op = bits(IR, 24, 31);</w:t>
            </w:r>
          </w:p>
          <w:p w:rsidR="005F7F6D" w:rsidRDefault="005F7F6D" w:rsidP="005F7F6D">
            <w:r>
              <w:t xml:space="preserve">    ra = bits(IR, 20, 23);</w:t>
            </w:r>
          </w:p>
          <w:p w:rsidR="005F7F6D" w:rsidRDefault="005F7F6D" w:rsidP="005F7F6D">
            <w:r>
              <w:t xml:space="preserve">    rb = bits(IR, 16, 19);</w:t>
            </w:r>
          </w:p>
          <w:p w:rsidR="005F7F6D" w:rsidRDefault="005F7F6D" w:rsidP="005F7F6D">
            <w:r>
              <w:t xml:space="preserve">    rc = bits(IR, 12, 15);</w:t>
            </w:r>
          </w:p>
          <w:p w:rsidR="005F7F6D" w:rsidRDefault="005F7F6D" w:rsidP="005F7F6D">
            <w:r>
              <w:t xml:space="preserve">    c5 = bits(IR,  0, 4);</w:t>
            </w:r>
          </w:p>
          <w:p w:rsidR="005F7F6D" w:rsidRDefault="005F7F6D" w:rsidP="005F7F6D">
            <w:r>
              <w:t xml:space="preserve">    c12= bits(IR, 0, 11);</w:t>
            </w:r>
          </w:p>
          <w:p w:rsidR="005F7F6D" w:rsidRDefault="005F7F6D" w:rsidP="005F7F6D">
            <w:r>
              <w:t xml:space="preserve">    c16= bits(IR, 0, 15);</w:t>
            </w:r>
          </w:p>
          <w:p w:rsidR="005F7F6D" w:rsidRDefault="005F7F6D" w:rsidP="005F7F6D">
            <w:r>
              <w:lastRenderedPageBreak/>
              <w:t xml:space="preserve">    c24= bits(IR, 0, 23);</w:t>
            </w:r>
          </w:p>
          <w:p w:rsidR="005F7F6D" w:rsidRDefault="005F7F6D" w:rsidP="005F7F6D">
            <w:r>
              <w:t xml:space="preserve">    N  = bits(SW, 31, 31);</w:t>
            </w:r>
          </w:p>
          <w:p w:rsidR="005F7F6D" w:rsidRDefault="005F7F6D" w:rsidP="005F7F6D">
            <w:r>
              <w:t xml:space="preserve">    Z  = bits(SW, 30, 30);</w:t>
            </w:r>
          </w:p>
          <w:p w:rsidR="005F7F6D" w:rsidRDefault="005F7F6D" w:rsidP="005F7F6D">
            <w:r>
              <w:t xml:space="preserve">    if (bits(IR, 11, 11)!=0) c12 |= 0xFFFFF000;</w:t>
            </w:r>
          </w:p>
          <w:p w:rsidR="005F7F6D" w:rsidRDefault="005F7F6D" w:rsidP="005F7F6D">
            <w:r>
              <w:t xml:space="preserve">    if (bits(IR, 15, 15)!=0) c16 |= 0xFFFF0000;</w:t>
            </w:r>
          </w:p>
          <w:p w:rsidR="005F7F6D" w:rsidRDefault="005F7F6D" w:rsidP="005F7F6D">
            <w:r>
              <w:t xml:space="preserve">    if (bits(IR, 23, 23)!=0) c24 |= 0xFF000000;</w:t>
            </w:r>
          </w:p>
          <w:p w:rsidR="005F7F6D" w:rsidRDefault="005F7F6D" w:rsidP="005F7F6D">
            <w:r>
              <w:t xml:space="preserve">    caddr = R[rb]+c16;</w:t>
            </w:r>
          </w:p>
          <w:p w:rsidR="005F7F6D" w:rsidRDefault="005F7F6D" w:rsidP="005F7F6D">
            <w:r>
              <w:t xml:space="preserve">    raddr = R[rb]+R[rc];</w:t>
            </w:r>
          </w:p>
          <w:p w:rsidR="005F7F6D" w:rsidRDefault="005F7F6D" w:rsidP="005F7F6D">
            <w:r>
              <w:t xml:space="preserve">    switch (op) {</w:t>
            </w:r>
          </w:p>
          <w:p w:rsidR="005F7F6D" w:rsidRDefault="005F7F6D" w:rsidP="005F7F6D">
            <w:r>
              <w:t xml:space="preserve">      case OP_LD : LoadInt32(R[ra], m, caddr); break;</w:t>
            </w:r>
          </w:p>
          <w:p w:rsidR="005F7F6D" w:rsidRDefault="005F7F6D" w:rsidP="005F7F6D">
            <w:r>
              <w:t xml:space="preserve">      case OP_ST : StoreInt32(R[ra], m, caddr); break;</w:t>
            </w:r>
          </w:p>
          <w:p w:rsidR="005F7F6D" w:rsidRDefault="005F7F6D" w:rsidP="005F7F6D">
            <w:r>
              <w:t xml:space="preserve">      case OP_LB : LoadByte(R[ra], m, caddr); break;</w:t>
            </w:r>
          </w:p>
          <w:p w:rsidR="005F7F6D" w:rsidRDefault="005F7F6D" w:rsidP="005F7F6D">
            <w:r>
              <w:t xml:space="preserve">      case OP_SB : StoreByte(R[ra], m, caddr); break;</w:t>
            </w:r>
          </w:p>
          <w:p w:rsidR="005F7F6D" w:rsidRDefault="005F7F6D" w:rsidP="005F7F6D">
            <w:r>
              <w:t xml:space="preserve">      case OP_LDR: LoadInt32(R[ra], m, raddr); break;</w:t>
            </w:r>
          </w:p>
          <w:p w:rsidR="005F7F6D" w:rsidRDefault="005F7F6D" w:rsidP="005F7F6D">
            <w:r>
              <w:t xml:space="preserve">      case OP_STR: StoreInt32(R[ra], m, raddr); break;</w:t>
            </w:r>
          </w:p>
          <w:p w:rsidR="005F7F6D" w:rsidRDefault="005F7F6D" w:rsidP="005F7F6D">
            <w:r>
              <w:t xml:space="preserve">      case OP_LBR: LoadByte(R[ra], m, raddr); break;</w:t>
            </w:r>
          </w:p>
          <w:p w:rsidR="005F7F6D" w:rsidRDefault="005F7F6D" w:rsidP="005F7F6D">
            <w:r>
              <w:t xml:space="preserve">      case OP_SBR: StoreByte(R[ra], m, raddr); break;</w:t>
            </w:r>
          </w:p>
          <w:p w:rsidR="005F7F6D" w:rsidRDefault="005F7F6D" w:rsidP="005F7F6D">
            <w:r>
              <w:t xml:space="preserve">      case OP_LDI: R[ra] = c16; break;</w:t>
            </w:r>
          </w:p>
          <w:p w:rsidR="005F7F6D" w:rsidRDefault="005F7F6D" w:rsidP="005F7F6D">
            <w:r>
              <w:t xml:space="preserve">      case OP_CMP: {</w:t>
            </w:r>
          </w:p>
          <w:p w:rsidR="005F7F6D" w:rsidRDefault="005F7F6D" w:rsidP="005F7F6D">
            <w:r>
              <w:t xml:space="preserve">        if (R[ra] &gt; R[rb]) {</w:t>
            </w:r>
          </w:p>
          <w:p w:rsidR="005F7F6D" w:rsidRDefault="005F7F6D" w:rsidP="005F7F6D">
            <w:r>
              <w:t xml:space="preserve">          SW &amp;= 0x3FFFFFFF;</w:t>
            </w:r>
          </w:p>
          <w:p w:rsidR="005F7F6D" w:rsidRDefault="005F7F6D" w:rsidP="005F7F6D">
            <w:r>
              <w:t xml:space="preserve">        } else if (R[ra] &lt; R[rb]) {</w:t>
            </w:r>
          </w:p>
          <w:p w:rsidR="005F7F6D" w:rsidRDefault="005F7F6D" w:rsidP="005F7F6D">
            <w:r>
              <w:t xml:space="preserve">          SW |= 0x80000000;</w:t>
            </w:r>
          </w:p>
          <w:p w:rsidR="005F7F6D" w:rsidRDefault="005F7F6D" w:rsidP="005F7F6D">
            <w:r>
              <w:t xml:space="preserve">          SW &amp;= 0xBFFFFFFF;</w:t>
            </w:r>
          </w:p>
          <w:p w:rsidR="005F7F6D" w:rsidRDefault="005F7F6D" w:rsidP="005F7F6D">
            <w:r>
              <w:t xml:space="preserve">        } else {</w:t>
            </w:r>
          </w:p>
          <w:p w:rsidR="005F7F6D" w:rsidRDefault="005F7F6D" w:rsidP="005F7F6D">
            <w:r>
              <w:t xml:space="preserve">          SW &amp;= 0x7FFFFFFF;</w:t>
            </w:r>
          </w:p>
          <w:p w:rsidR="005F7F6D" w:rsidRDefault="005F7F6D" w:rsidP="005F7F6D">
            <w:r>
              <w:t xml:space="preserve">          SW |= 0x40000000;</w:t>
            </w:r>
          </w:p>
          <w:p w:rsidR="005F7F6D" w:rsidRDefault="005F7F6D" w:rsidP="005F7F6D">
            <w:r>
              <w:t xml:space="preserve">        }</w:t>
            </w:r>
          </w:p>
          <w:p w:rsidR="005F7F6D" w:rsidRDefault="005F7F6D" w:rsidP="005F7F6D">
            <w:r>
              <w:t xml:space="preserve">        ra = 12;</w:t>
            </w:r>
          </w:p>
          <w:p w:rsidR="005F7F6D" w:rsidRDefault="005F7F6D" w:rsidP="005F7F6D">
            <w:r>
              <w:t xml:space="preserve">        break;</w:t>
            </w:r>
          </w:p>
          <w:p w:rsidR="00F51F9D" w:rsidRDefault="005F7F6D" w:rsidP="005F7F6D">
            <w:pPr>
              <w:rPr>
                <w:ins w:id="23" w:author="ccc" w:date="2010-04-28T17:36:00Z"/>
              </w:rPr>
            </w:pPr>
            <w:r>
              <w:t xml:space="preserve">      } </w:t>
            </w:r>
          </w:p>
          <w:p w:rsidR="005F7F6D" w:rsidRDefault="00F51F9D" w:rsidP="005F7F6D">
            <w:ins w:id="24" w:author="ccc" w:date="2010-04-28T17:36:00Z">
              <w:r>
                <w:rPr>
                  <w:rFonts w:hint="eastAsia"/>
                </w:rPr>
                <w:t xml:space="preserve">      </w:t>
              </w:r>
            </w:ins>
            <w:r w:rsidR="005F7F6D">
              <w:t>case OP_MOV: R[ra] = R[rb]; break;</w:t>
            </w:r>
          </w:p>
          <w:p w:rsidR="005F7F6D" w:rsidRDefault="005F7F6D" w:rsidP="005F7F6D">
            <w:r>
              <w:t xml:space="preserve">      case OP_ADD: R[ra] = R[rb] + R[rc]; break;</w:t>
            </w:r>
          </w:p>
          <w:p w:rsidR="005F7F6D" w:rsidRDefault="005F7F6D" w:rsidP="005F7F6D">
            <w:r>
              <w:t xml:space="preserve">      case OP_SUB: R[ra] = R[rb] - R[rc]; break;</w:t>
            </w:r>
          </w:p>
          <w:p w:rsidR="005F7F6D" w:rsidRDefault="005F7F6D" w:rsidP="005F7F6D">
            <w:r>
              <w:t xml:space="preserve">      case OP_MUL: R[ra] = R[rb] * R[rc]; break;</w:t>
            </w:r>
          </w:p>
          <w:p w:rsidR="005F7F6D" w:rsidRDefault="005F7F6D" w:rsidP="005F7F6D">
            <w:r>
              <w:t xml:space="preserve">      case OP_DIV: R[ra] = R[rb] / R[rc]; break;</w:t>
            </w:r>
          </w:p>
          <w:p w:rsidR="005F7F6D" w:rsidRDefault="005F7F6D" w:rsidP="005F7F6D">
            <w:r>
              <w:t xml:space="preserve">      case OP_AND: R[ra] = R[rb] &amp; R[rc]; break;</w:t>
            </w:r>
          </w:p>
          <w:p w:rsidR="005F7F6D" w:rsidRDefault="005F7F6D" w:rsidP="005F7F6D">
            <w:r>
              <w:t xml:space="preserve">      case OP_OR:  R[ra] = R[rb] | R[rc]; break;</w:t>
            </w:r>
          </w:p>
          <w:p w:rsidR="005F7F6D" w:rsidRDefault="005F7F6D" w:rsidP="005F7F6D">
            <w:r>
              <w:lastRenderedPageBreak/>
              <w:t xml:space="preserve">      case OP_XOR: R[ra] = R[rb] ^ R[rc]; break;</w:t>
            </w:r>
          </w:p>
          <w:p w:rsidR="005F7F6D" w:rsidRDefault="005F7F6D" w:rsidP="005F7F6D">
            <w:r>
              <w:t xml:space="preserve">      case OP_ROL: R[ra] = ROL(R[rb],c5); break;</w:t>
            </w:r>
          </w:p>
          <w:p w:rsidR="005F7F6D" w:rsidRDefault="005F7F6D" w:rsidP="005F7F6D">
            <w:r>
              <w:t xml:space="preserve">      case OP_ROR: R[ra] = ROR(R[rb],c5); break;</w:t>
            </w:r>
          </w:p>
          <w:p w:rsidR="005F7F6D" w:rsidRDefault="005F7F6D" w:rsidP="005F7F6D">
            <w:r>
              <w:t xml:space="preserve">      case OP_SHL: R[ra] = SHL(R[rb],c5); break;</w:t>
            </w:r>
          </w:p>
          <w:p w:rsidR="005F7F6D" w:rsidRDefault="005F7F6D" w:rsidP="005F7F6D">
            <w:r>
              <w:t xml:space="preserve">      case OP_SHR: R[ra] = SHR(R[rb],c5); break;</w:t>
            </w:r>
          </w:p>
          <w:p w:rsidR="005F7F6D" w:rsidRDefault="005F7F6D" w:rsidP="005F7F6D">
            <w:r>
              <w:t xml:space="preserve">      case OP_JEQ: if (Z==1) PC += c24; break;</w:t>
            </w:r>
          </w:p>
          <w:p w:rsidR="005F7F6D" w:rsidRDefault="005F7F6D" w:rsidP="005F7F6D">
            <w:r>
              <w:t xml:space="preserve">      case OP_JNE: if (Z==0) PC += c24; break;</w:t>
            </w:r>
          </w:p>
          <w:p w:rsidR="005F7F6D" w:rsidRDefault="005F7F6D" w:rsidP="005F7F6D">
            <w:r>
              <w:t xml:space="preserve">      case OP_JLT: if (N==1&amp;&amp;Z==0) PC += c24; break;</w:t>
            </w:r>
          </w:p>
          <w:p w:rsidR="005F7F6D" w:rsidRDefault="005F7F6D" w:rsidP="005F7F6D">
            <w:r>
              <w:t xml:space="preserve">      case OP_JGT: if (N==0&amp;&amp;Z==0) PC += c24; break;</w:t>
            </w:r>
          </w:p>
          <w:p w:rsidR="005F7F6D" w:rsidRDefault="005F7F6D" w:rsidP="005F7F6D">
            <w:r>
              <w:t xml:space="preserve">      case OP_JLE:</w:t>
            </w:r>
          </w:p>
          <w:p w:rsidR="00981635" w:rsidRDefault="005F7F6D" w:rsidP="005F7F6D">
            <w:r>
              <w:t xml:space="preserve">           if ((N==1&amp;&amp;Z==0)||(N==0&amp;&amp;Z==1))</w:t>
            </w:r>
            <w:r w:rsidR="00981635">
              <w:rPr>
                <w:rFonts w:hint="eastAsia"/>
              </w:rPr>
              <w:br/>
              <w:t xml:space="preserve">             </w:t>
            </w:r>
            <w:r>
              <w:t xml:space="preserve">PC+=c24; </w:t>
            </w:r>
          </w:p>
          <w:p w:rsidR="005F7F6D" w:rsidRDefault="00981635" w:rsidP="005F7F6D">
            <w:r>
              <w:rPr>
                <w:rFonts w:hint="eastAsia"/>
              </w:rPr>
              <w:t xml:space="preserve">           </w:t>
            </w:r>
            <w:r w:rsidR="005F7F6D">
              <w:t>break;</w:t>
            </w:r>
          </w:p>
          <w:p w:rsidR="005F7F6D" w:rsidRDefault="005F7F6D" w:rsidP="005F7F6D">
            <w:r>
              <w:t xml:space="preserve">      case OP_JGE:</w:t>
            </w:r>
          </w:p>
          <w:p w:rsidR="00981635" w:rsidRDefault="005F7F6D" w:rsidP="005F7F6D">
            <w:r>
              <w:t xml:space="preserve">           if ((N==0&amp;&amp;Z==0)||(N==0&amp;&amp;Z==1)) </w:t>
            </w:r>
          </w:p>
          <w:p w:rsidR="00981635" w:rsidRDefault="00981635" w:rsidP="005F7F6D">
            <w:r>
              <w:rPr>
                <w:rFonts w:hint="eastAsia"/>
              </w:rPr>
              <w:t xml:space="preserve">             </w:t>
            </w:r>
            <w:r w:rsidR="005F7F6D">
              <w:t xml:space="preserve">PC+=c24; </w:t>
            </w:r>
          </w:p>
          <w:p w:rsidR="005F7F6D" w:rsidRDefault="00981635" w:rsidP="005F7F6D">
            <w:r>
              <w:rPr>
                <w:rFonts w:hint="eastAsia"/>
              </w:rPr>
              <w:t xml:space="preserve">           </w:t>
            </w:r>
            <w:r w:rsidR="005F7F6D">
              <w:t>break;</w:t>
            </w:r>
          </w:p>
          <w:p w:rsidR="005F7F6D" w:rsidRDefault="005F7F6D" w:rsidP="005F7F6D">
            <w:r>
              <w:t xml:space="preserve">      case OP_JMP: PC+=c24; break;</w:t>
            </w:r>
          </w:p>
          <w:p w:rsidR="005F7F6D" w:rsidRDefault="005F7F6D" w:rsidP="005F7F6D">
            <w:r>
              <w:t xml:space="preserve">      case OP_SWI: LR = PC; PC=c24; break;</w:t>
            </w:r>
          </w:p>
          <w:p w:rsidR="005F7F6D" w:rsidRDefault="005F7F6D" w:rsidP="005F7F6D">
            <w:r>
              <w:t xml:space="preserve">      case OP_JSUB:LR = PC; PC+=c24; break;</w:t>
            </w:r>
          </w:p>
          <w:p w:rsidR="00981635" w:rsidRDefault="005F7F6D" w:rsidP="005F7F6D">
            <w:r>
              <w:t xml:space="preserve">      case OP_RET: if (LR&lt;0) stop=TRUE;</w:t>
            </w:r>
          </w:p>
          <w:p w:rsidR="00981635" w:rsidRDefault="00981635" w:rsidP="005F7F6D">
            <w:r>
              <w:rPr>
                <w:rFonts w:hint="eastAsia"/>
              </w:rPr>
              <w:t xml:space="preserve">                 </w:t>
            </w:r>
            <w:r w:rsidR="005F7F6D">
              <w:t>else PC=LR;</w:t>
            </w:r>
          </w:p>
          <w:p w:rsidR="005F7F6D" w:rsidRDefault="00981635" w:rsidP="005F7F6D">
            <w:r>
              <w:rPr>
                <w:rFonts w:hint="eastAsia"/>
              </w:rPr>
              <w:t xml:space="preserve">                </w:t>
            </w:r>
            <w:r w:rsidR="005F7F6D">
              <w:t xml:space="preserve"> break;</w:t>
            </w:r>
          </w:p>
          <w:p w:rsidR="005F7F6D" w:rsidRDefault="005F7F6D" w:rsidP="005F7F6D">
            <w:r>
              <w:t xml:space="preserve">      case OP_PUSH:SP-=4; </w:t>
            </w:r>
            <w:r w:rsidR="00981635">
              <w:rPr>
                <w:rFonts w:hint="eastAsia"/>
              </w:rPr>
              <w:br/>
              <w:t xml:space="preserve">                 </w:t>
            </w:r>
            <w:r>
              <w:t>StoreInt32(R[ra], m, SP); break;</w:t>
            </w:r>
          </w:p>
          <w:p w:rsidR="00981635" w:rsidRDefault="005F7F6D" w:rsidP="005F7F6D">
            <w:r>
              <w:t xml:space="preserve">      case OP_POP: LoadInt32(R[ra], m, SP); </w:t>
            </w:r>
          </w:p>
          <w:p w:rsidR="005F7F6D" w:rsidRDefault="00981635" w:rsidP="005F7F6D">
            <w:r>
              <w:rPr>
                <w:rFonts w:hint="eastAsia"/>
              </w:rPr>
              <w:t xml:space="preserve">                 </w:t>
            </w:r>
            <w:r w:rsidR="005F7F6D">
              <w:t>SP+=4; break;</w:t>
            </w:r>
          </w:p>
          <w:p w:rsidR="005F7F6D" w:rsidRDefault="005F7F6D" w:rsidP="005F7F6D">
            <w:r>
              <w:t xml:space="preserve">      case OP_PUSHB:SP--; </w:t>
            </w:r>
            <w:r w:rsidR="00981635">
              <w:rPr>
                <w:rFonts w:hint="eastAsia"/>
              </w:rPr>
              <w:br/>
              <w:t xml:space="preserve">                 </w:t>
            </w:r>
            <w:r>
              <w:t>StoreByte(R[ra], m, SP); break;</w:t>
            </w:r>
          </w:p>
          <w:p w:rsidR="005F7F6D" w:rsidRDefault="005F7F6D" w:rsidP="005F7F6D">
            <w:r>
              <w:t xml:space="preserve">      case OP_POPB:LoadByte(R[ra], m, SP); </w:t>
            </w:r>
            <w:r w:rsidR="00981635">
              <w:rPr>
                <w:rFonts w:hint="eastAsia"/>
              </w:rPr>
              <w:br/>
              <w:t xml:space="preserve">                 </w:t>
            </w:r>
            <w:r>
              <w:t>SP++; break;</w:t>
            </w:r>
          </w:p>
          <w:p w:rsidR="005F7F6D" w:rsidRDefault="005F7F6D" w:rsidP="005F7F6D">
            <w:r>
              <w:t xml:space="preserve">      default: printf("Error:invalid op (%02x) ", op);</w:t>
            </w:r>
          </w:p>
          <w:p w:rsidR="005F7F6D" w:rsidRDefault="005F7F6D" w:rsidP="005F7F6D">
            <w:r>
              <w:t xml:space="preserve">    }</w:t>
            </w:r>
          </w:p>
          <w:p w:rsidR="005F7F6D" w:rsidRDefault="005F7F6D" w:rsidP="005F7F6D">
            <w:r>
              <w:t xml:space="preserve">    sprintf(buffer, "PC=%08x IR=%08x SW=%08x</w:t>
            </w:r>
            <w:r w:rsidR="00981635">
              <w:rPr>
                <w:rFonts w:hint="eastAsia"/>
              </w:rPr>
              <w:br/>
              <w:t xml:space="preserve">               </w:t>
            </w:r>
            <w:r>
              <w:t xml:space="preserve"> R[%02d]=0x%08x=%d\n",</w:t>
            </w:r>
          </w:p>
          <w:p w:rsidR="005F7F6D" w:rsidRDefault="005F7F6D" w:rsidP="005F7F6D">
            <w:r>
              <w:t xml:space="preserve">                PC, IR, SW, ra, R[ra],R[ra]);</w:t>
            </w:r>
          </w:p>
          <w:p w:rsidR="005F7F6D" w:rsidRDefault="005F7F6D" w:rsidP="005F7F6D">
            <w:r>
              <w:t xml:space="preserve">    strToUpper(buffer);</w:t>
            </w:r>
          </w:p>
          <w:p w:rsidR="005F7F6D" w:rsidRDefault="005F7F6D" w:rsidP="005F7F6D">
            <w:r>
              <w:t xml:space="preserve">    printf(buffer);</w:t>
            </w:r>
          </w:p>
          <w:p w:rsidR="005F7F6D" w:rsidRDefault="005F7F6D" w:rsidP="005F7F6D">
            <w:r>
              <w:lastRenderedPageBreak/>
              <w:t xml:space="preserve">  }</w:t>
            </w:r>
          </w:p>
          <w:p w:rsidR="00E63B42" w:rsidRDefault="005F7F6D" w:rsidP="00A74A26">
            <w:r>
              <w:t>}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void Cpu0Dump(Cpu0 *cpu0) {</w:t>
            </w:r>
          </w:p>
          <w:p w:rsidR="004A6CE4" w:rsidRPr="00D65F01" w:rsidRDefault="004A6CE4" w:rsidP="00A74A26">
            <w:r w:rsidRPr="00D65F01">
              <w:t xml:space="preserve">  printf("\n===CPU0 dump registers===\n");</w:t>
            </w:r>
          </w:p>
          <w:p w:rsidR="004A6CE4" w:rsidRPr="00D65F01" w:rsidRDefault="004A6CE4" w:rsidP="00A74A26">
            <w:r w:rsidRPr="00D65F01">
              <w:t xml:space="preserve">  printf("IR =0x%08x=%d\n", cpu0-&gt;IR, cpu0-&gt;IR);</w:t>
            </w:r>
          </w:p>
          <w:p w:rsidR="004A6CE4" w:rsidRPr="00D65F01" w:rsidRDefault="004A6CE4" w:rsidP="00A74A26">
            <w:r w:rsidRPr="00D65F01">
              <w:t xml:space="preserve">  int i;</w:t>
            </w:r>
          </w:p>
          <w:p w:rsidR="00981635" w:rsidRDefault="004A6CE4" w:rsidP="00A74A26">
            <w:r w:rsidRPr="00D65F01">
              <w:t xml:space="preserve">  for (i=0; i&lt;16; i++)</w:t>
            </w:r>
            <w:r w:rsidR="00981635">
              <w:rPr>
                <w:rFonts w:hint="eastAsia"/>
              </w:rPr>
              <w:br/>
              <w:t xml:space="preserve">    </w:t>
            </w:r>
            <w:r w:rsidRPr="00D65F01">
              <w:t>printf("R[%02d]=0x%08x=%d\n",</w:t>
            </w:r>
          </w:p>
          <w:p w:rsidR="004A6CE4" w:rsidRPr="00D65F01" w:rsidRDefault="00E80302" w:rsidP="00A74A26">
            <w:r>
              <w:rPr>
                <w:rFonts w:hint="eastAsia"/>
              </w:rPr>
              <w:t xml:space="preserve"> </w:t>
            </w:r>
            <w:r w:rsidR="00981635">
              <w:rPr>
                <w:rFonts w:hint="eastAsia"/>
              </w:rPr>
              <w:t xml:space="preserve">   </w:t>
            </w:r>
            <w:r w:rsidR="004B43CA">
              <w:rPr>
                <w:rFonts w:hint="eastAsia"/>
              </w:rPr>
              <w:t xml:space="preserve">     </w:t>
            </w:r>
            <w:r w:rsidR="00981635">
              <w:rPr>
                <w:rFonts w:hint="eastAsia"/>
              </w:rPr>
              <w:t xml:space="preserve"> </w:t>
            </w:r>
            <w:r w:rsidR="004A6CE4" w:rsidRPr="00D65F01">
              <w:t>i,cpu0-&gt;R[i],cpu0-&gt;R[i]);</w:t>
            </w:r>
          </w:p>
          <w:p w:rsidR="004A6CE4" w:rsidRPr="00D65F01" w:rsidRDefault="004A6CE4" w:rsidP="00A74A26">
            <w:r w:rsidRPr="00D65F01">
              <w:t>}</w:t>
            </w:r>
          </w:p>
        </w:tc>
        <w:tc>
          <w:tcPr>
            <w:tcW w:w="3686" w:type="dxa"/>
          </w:tcPr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虛擬機器主函數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建立</w:t>
            </w:r>
            <w:r w:rsidRPr="00D65F01">
              <w:t>CPU0</w:t>
            </w:r>
            <w:r w:rsidRPr="00D65F01">
              <w:rPr>
                <w:rFonts w:hint="eastAsia"/>
              </w:rPr>
              <w:t>物件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開始執行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傾印暫存器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釋放記憶體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A74A26">
            <w:r w:rsidRPr="00D65F01">
              <w:rPr>
                <w:rFonts w:hint="eastAsia"/>
              </w:rPr>
              <w:t>建立</w:t>
            </w:r>
            <w:r w:rsidRPr="00D65F01">
              <w:t>CPU0</w:t>
            </w:r>
            <w:r w:rsidRPr="00D65F01">
              <w:rPr>
                <w:rFonts w:hint="eastAsia"/>
              </w:rPr>
              <w:t>物件</w:t>
            </w:r>
          </w:p>
          <w:p w:rsidR="004A6CE4" w:rsidRPr="00D65F01" w:rsidRDefault="004A6CE4" w:rsidP="00A74A26">
            <w:r w:rsidRPr="00D65F01">
              <w:t xml:space="preserve"> </w:t>
            </w:r>
            <w:r w:rsidRPr="00D65F01">
              <w:rPr>
                <w:rFonts w:hint="eastAsia"/>
              </w:rPr>
              <w:t>分配記憶體</w:t>
            </w:r>
          </w:p>
          <w:p w:rsidR="004A6CE4" w:rsidRPr="00D65F01" w:rsidRDefault="004A6CE4" w:rsidP="00A74A26">
            <w:r w:rsidRPr="00D65F01">
              <w:t xml:space="preserve"> </w:t>
            </w:r>
            <w:r w:rsidRPr="00D65F01">
              <w:rPr>
                <w:rFonts w:hint="eastAsia"/>
              </w:rPr>
              <w:t>載入</w:t>
            </w:r>
            <w:r w:rsidRPr="00D65F01">
              <w:t>objFile</w:t>
            </w:r>
          </w:p>
          <w:p w:rsidR="004A6CE4" w:rsidRPr="00D65F01" w:rsidRDefault="004A6CE4" w:rsidP="00A74A26"/>
          <w:p w:rsidR="004A6CE4" w:rsidRPr="00D65F01" w:rsidRDefault="004A6CE4" w:rsidP="00A74A26"/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釋放</w:t>
            </w:r>
            <w:r w:rsidRPr="00D65F01">
              <w:t>CPU0</w:t>
            </w:r>
            <w:r w:rsidRPr="00D65F01">
              <w:rPr>
                <w:rFonts w:hint="eastAsia"/>
              </w:rPr>
              <w:t>物件</w:t>
            </w:r>
          </w:p>
          <w:p w:rsidR="004A6CE4" w:rsidRPr="00D65F01" w:rsidRDefault="004A6CE4" w:rsidP="00A74A26"/>
          <w:p w:rsidR="004A6CE4" w:rsidRPr="00D65F01" w:rsidRDefault="004A6CE4" w:rsidP="00A74A26"/>
          <w:p w:rsidR="004A6CE4" w:rsidRPr="00D65F01" w:rsidRDefault="004A6CE4" w:rsidP="00A74A26"/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取得</w:t>
            </w:r>
            <w:r w:rsidRPr="00D65F01">
              <w:t>from</w:t>
            </w:r>
            <w:r w:rsidRPr="00D65F01">
              <w:rPr>
                <w:rFonts w:hint="eastAsia"/>
              </w:rPr>
              <w:t>到</w:t>
            </w:r>
            <w:r w:rsidRPr="00D65F01">
              <w:t xml:space="preserve">to 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之間的位元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向右旋轉</w:t>
            </w:r>
            <w:r w:rsidRPr="00D65F01">
              <w:t>k</w:t>
            </w:r>
            <w:r w:rsidRPr="00D65F01">
              <w:rPr>
                <w:rFonts w:hint="eastAsia"/>
              </w:rPr>
              <w:t>位元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向左旋轉</w:t>
            </w:r>
            <w:r w:rsidRPr="00D65F01">
              <w:t>k</w:t>
            </w:r>
            <w:r w:rsidRPr="00D65F01">
              <w:rPr>
                <w:rFonts w:hint="eastAsia"/>
              </w:rPr>
              <w:t>位元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向右移位</w:t>
            </w:r>
            <w:r w:rsidRPr="00D65F01">
              <w:t>k</w:t>
            </w:r>
            <w:r w:rsidRPr="00D65F01">
              <w:rPr>
                <w:rFonts w:hint="eastAsia"/>
              </w:rPr>
              <w:t>位元</w:t>
            </w:r>
          </w:p>
          <w:p w:rsidR="004A6CE4" w:rsidRPr="00D65F01" w:rsidRDefault="004A6CE4" w:rsidP="00132A04">
            <w:r w:rsidRPr="00D65F01">
              <w:rPr>
                <w:rFonts w:hint="eastAsia"/>
              </w:rPr>
              <w:t>向左移位</w:t>
            </w:r>
            <w:r w:rsidRPr="00D65F01">
              <w:t>k</w:t>
            </w:r>
            <w:r w:rsidRPr="00D65F01">
              <w:rPr>
                <w:rFonts w:hint="eastAsia"/>
              </w:rPr>
              <w:t>位元</w:t>
            </w:r>
          </w:p>
          <w:p w:rsidR="004A6CE4" w:rsidRPr="00D65F01" w:rsidRDefault="004A6CE4" w:rsidP="00132A04">
            <w:r w:rsidRPr="00D65F01">
              <w:t>4 byte</w:t>
            </w:r>
            <w:r w:rsidRPr="00D65F01">
              <w:rPr>
                <w:rFonts w:hint="eastAsia"/>
              </w:rPr>
              <w:t>轉</w:t>
            </w:r>
            <w:r w:rsidRPr="00D65F01">
              <w:t xml:space="preserve"> int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lastRenderedPageBreak/>
              <w:t>2 byte</w:t>
            </w:r>
            <w:r w:rsidRPr="00D65F01">
              <w:rPr>
                <w:rFonts w:hint="eastAsia"/>
              </w:rPr>
              <w:t>轉</w:t>
            </w:r>
            <w:r w:rsidRPr="00D65F01">
              <w:t xml:space="preserve"> INT16</w:t>
            </w:r>
          </w:p>
          <w:p w:rsidR="004A6CE4" w:rsidRPr="00D65F01" w:rsidRDefault="004A6CE4" w:rsidP="00A74A26">
            <w:r w:rsidRPr="00D65F01">
              <w:t>int</w:t>
            </w:r>
            <w:r w:rsidRPr="00D65F01">
              <w:rPr>
                <w:rFonts w:hint="eastAsia"/>
              </w:rPr>
              <w:t>轉為</w:t>
            </w:r>
            <w:r w:rsidRPr="00D65F01">
              <w:t>4 byte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i=m[addr…addr+3]</w:t>
            </w:r>
          </w:p>
          <w:p w:rsidR="004A6CE4" w:rsidRPr="00D65F01" w:rsidRDefault="004A6CE4" w:rsidP="00132A04"/>
          <w:p w:rsidR="004A6CE4" w:rsidRPr="00D65F01" w:rsidRDefault="004A6CE4" w:rsidP="00132A04">
            <w:r w:rsidRPr="00D65F01">
              <w:t xml:space="preserve">m[addr..addr+3]=i 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m[addr]=b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b=m[addr]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t>PC is R[15]</w:t>
            </w:r>
          </w:p>
          <w:p w:rsidR="004A6CE4" w:rsidRPr="00D65F01" w:rsidRDefault="004A6CE4" w:rsidP="00132A04">
            <w:r w:rsidRPr="00D65F01">
              <w:t>LR is R[14]</w:t>
            </w:r>
          </w:p>
          <w:p w:rsidR="004A6CE4" w:rsidRPr="00D65F01" w:rsidRDefault="004A6CE4" w:rsidP="00A74A26">
            <w:r w:rsidRPr="00D65F01">
              <w:t>SP is R[13]</w:t>
            </w:r>
          </w:p>
          <w:p w:rsidR="004A6CE4" w:rsidRPr="00D65F01" w:rsidRDefault="004A6CE4" w:rsidP="00A74A26">
            <w:r w:rsidRPr="00D65F01">
              <w:t>SW is R[1</w:t>
            </w:r>
            <w:r w:rsidR="00B47887">
              <w:rPr>
                <w:rFonts w:hint="eastAsia"/>
              </w:rPr>
              <w:t>2</w:t>
            </w:r>
            <w:r w:rsidRPr="00D65F01">
              <w:t>]</w:t>
            </w:r>
          </w:p>
          <w:p w:rsidR="004A6CE4" w:rsidRPr="00D65F01" w:rsidRDefault="004A6CE4" w:rsidP="00A74A26"/>
          <w:p w:rsidR="004A6CE4" w:rsidRPr="00D65F01" w:rsidRDefault="004A6CE4" w:rsidP="00A74A26">
            <w:r w:rsidRPr="00D65F01">
              <w:rPr>
                <w:rFonts w:hint="eastAsia"/>
              </w:rPr>
              <w:t>虛擬機器的主要執行函數</w:t>
            </w:r>
          </w:p>
          <w:p w:rsidR="004A6CE4" w:rsidRPr="00D65F01" w:rsidRDefault="004A6CE4" w:rsidP="00A74A26"/>
          <w:p w:rsidR="004A6CE4" w:rsidRPr="00D65F01" w:rsidRDefault="004A6CE4" w:rsidP="00A74A26"/>
          <w:p w:rsidR="004A6CE4" w:rsidRDefault="004A6CE4" w:rsidP="00A74A26"/>
          <w:p w:rsidR="005F7F6D" w:rsidRDefault="005F7F6D" w:rsidP="00A74A26"/>
          <w:p w:rsidR="005F7F6D" w:rsidRDefault="005F7F6D" w:rsidP="00A74A26"/>
          <w:p w:rsidR="00B83279" w:rsidRPr="00D65F01" w:rsidRDefault="00B83279" w:rsidP="00A74A26"/>
          <w:p w:rsidR="004A6CE4" w:rsidRPr="00D65F01" w:rsidRDefault="004A6CE4" w:rsidP="00A74A26">
            <w:r w:rsidRPr="00D65F01">
              <w:rPr>
                <w:rFonts w:hint="eastAsia"/>
              </w:rPr>
              <w:t>設定起始位址準備開始執行</w:t>
            </w:r>
          </w:p>
          <w:p w:rsidR="004A6CE4" w:rsidRDefault="004A6CE4" w:rsidP="00A74A26"/>
          <w:p w:rsidR="00B83279" w:rsidRPr="00D65F01" w:rsidRDefault="00B83279" w:rsidP="00A74A26"/>
          <w:p w:rsidR="004A6CE4" w:rsidRPr="00D65F01" w:rsidRDefault="004A6CE4" w:rsidP="00A74A26">
            <w:r w:rsidRPr="00D65F01">
              <w:rPr>
                <w:rFonts w:hint="eastAsia"/>
              </w:rPr>
              <w:t>如果尚未結束</w:t>
            </w:r>
          </w:p>
          <w:p w:rsidR="004A6CE4" w:rsidRPr="00D65F01" w:rsidRDefault="004A6CE4" w:rsidP="00A74A26">
            <w:r w:rsidRPr="00D65F01">
              <w:t xml:space="preserve">R[0] </w:t>
            </w:r>
            <w:r w:rsidRPr="00D65F01">
              <w:rPr>
                <w:rFonts w:hint="eastAsia"/>
              </w:rPr>
              <w:t>永遠為</w:t>
            </w:r>
            <w:r w:rsidRPr="00D65F01">
              <w:t xml:space="preserve"> 0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指令擷取</w:t>
            </w:r>
          </w:p>
          <w:p w:rsidR="004A6CE4" w:rsidRPr="00D65F01" w:rsidRDefault="004A6CE4" w:rsidP="00A74A26">
            <w:r w:rsidRPr="00D65F01">
              <w:t>IR</w:t>
            </w:r>
            <w:r w:rsidRPr="00D65F01">
              <w:rPr>
                <w:szCs w:val="24"/>
              </w:rPr>
              <w:sym w:font="Wingdings" w:char="F0DF"/>
            </w:r>
            <w:r w:rsidRPr="00D65F01">
              <w:t>m[PC..PC+3]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擷取完將</w:t>
            </w:r>
            <w:r w:rsidRPr="00D65F01">
              <w:t>PC</w:t>
            </w:r>
            <w:r w:rsidRPr="00D65F01">
              <w:rPr>
                <w:rFonts w:hint="eastAsia"/>
              </w:rPr>
              <w:t>加</w:t>
            </w:r>
            <w:r w:rsidRPr="00D65F01">
              <w:t>4</w:t>
            </w:r>
            <w:r w:rsidR="00B83279">
              <w:rPr>
                <w:rFonts w:hint="eastAsia"/>
              </w:rPr>
              <w:t>，到</w:t>
            </w:r>
            <w:r w:rsidRPr="00D65F01">
              <w:rPr>
                <w:rFonts w:hint="eastAsia"/>
              </w:rPr>
              <w:t>下一個指令</w:t>
            </w:r>
          </w:p>
          <w:p w:rsidR="005F7F6D" w:rsidRDefault="005F7F6D" w:rsidP="00A74A26">
            <w:r>
              <w:rPr>
                <w:rFonts w:hint="eastAsia"/>
              </w:rPr>
              <w:t xml:space="preserve">  </w:t>
            </w:r>
            <w:r w:rsidR="004A6CE4" w:rsidRPr="00D65F01">
              <w:rPr>
                <w:rFonts w:hint="eastAsia"/>
              </w:rPr>
              <w:t>取得</w:t>
            </w:r>
            <w:r w:rsidRPr="00D65F01">
              <w:t>op</w:t>
            </w:r>
            <w:r>
              <w:rPr>
                <w:rFonts w:hint="eastAsia"/>
              </w:rPr>
              <w:t>欄位</w:t>
            </w:r>
            <w:r w:rsidR="004A6CE4" w:rsidRPr="00D65F01">
              <w:br/>
            </w:r>
            <w:r>
              <w:rPr>
                <w:rFonts w:hint="eastAsia"/>
              </w:rPr>
              <w:t xml:space="preserve">  </w:t>
            </w:r>
            <w:r w:rsidRPr="00D65F01">
              <w:rPr>
                <w:rFonts w:hint="eastAsia"/>
              </w:rPr>
              <w:t>取得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欄位</w:t>
            </w:r>
          </w:p>
          <w:p w:rsidR="005F7F6D" w:rsidRDefault="005F7F6D" w:rsidP="00A74A26">
            <w:r>
              <w:rPr>
                <w:rFonts w:hint="eastAsia"/>
              </w:rPr>
              <w:t xml:space="preserve">  </w:t>
            </w:r>
            <w:r w:rsidRPr="00D65F01">
              <w:rPr>
                <w:rFonts w:hint="eastAsia"/>
              </w:rPr>
              <w:t>取得</w:t>
            </w:r>
            <w:r>
              <w:rPr>
                <w:rFonts w:hint="eastAsia"/>
              </w:rPr>
              <w:t>R</w:t>
            </w:r>
            <w:r w:rsidRPr="00D65F01">
              <w:t>b</w:t>
            </w:r>
            <w:r>
              <w:rPr>
                <w:rFonts w:hint="eastAsia"/>
              </w:rPr>
              <w:t>欄位</w:t>
            </w:r>
            <w:r w:rsidR="004A6CE4" w:rsidRPr="00D65F01">
              <w:t>,</w:t>
            </w:r>
            <w:r w:rsidR="004A6CE4" w:rsidRPr="00D65F01">
              <w:br/>
              <w:t xml:space="preserve"> </w:t>
            </w:r>
            <w:r>
              <w:rPr>
                <w:rFonts w:hint="eastAsia"/>
              </w:rPr>
              <w:t xml:space="preserve"> </w:t>
            </w:r>
            <w:r w:rsidRPr="00D65F01">
              <w:rPr>
                <w:rFonts w:hint="eastAsia"/>
              </w:rPr>
              <w:t>取得</w:t>
            </w:r>
            <w:r>
              <w:rPr>
                <w:rFonts w:hint="eastAsia"/>
              </w:rPr>
              <w:t>R</w:t>
            </w:r>
            <w:r w:rsidRPr="00D65F01">
              <w:t>c</w:t>
            </w:r>
            <w:r>
              <w:rPr>
                <w:rFonts w:hint="eastAsia"/>
              </w:rPr>
              <w:t>欄位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取得</w:t>
            </w:r>
            <w:r w:rsidRPr="00D65F01">
              <w:t>5,12,16,24</w:t>
            </w:r>
            <w:r w:rsidRPr="00D65F01">
              <w:br/>
              <w:t xml:space="preserve"> </w:t>
            </w:r>
            <w:r w:rsidRPr="00D65F01">
              <w:rPr>
                <w:rFonts w:hint="eastAsia"/>
              </w:rPr>
              <w:t>位元的常數欄位</w:t>
            </w:r>
          </w:p>
          <w:p w:rsidR="004A6CE4" w:rsidRPr="00D65F01" w:rsidRDefault="004A6CE4" w:rsidP="00A74A26"/>
          <w:p w:rsidR="004A6CE4" w:rsidRDefault="004A6CE4" w:rsidP="00A74A26"/>
          <w:p w:rsidR="005F7F6D" w:rsidRDefault="005F7F6D" w:rsidP="00A74A26">
            <w:r>
              <w:rPr>
                <w:rFonts w:hint="eastAsia"/>
              </w:rPr>
              <w:t>取得狀態暫存器中的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旗標</w:t>
            </w:r>
          </w:p>
          <w:p w:rsidR="005F7F6D" w:rsidRPr="00D65F01" w:rsidRDefault="005F7F6D" w:rsidP="00A74A26">
            <w:r>
              <w:rPr>
                <w:rFonts w:hint="eastAsia"/>
              </w:rPr>
              <w:t>取得狀態暫存器中的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旗標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若為負數，則調整為</w:t>
            </w:r>
            <w:r w:rsidRPr="00D65F01">
              <w:t>2</w:t>
            </w:r>
            <w:r w:rsidRPr="00D65F01">
              <w:rPr>
                <w:rFonts w:hint="eastAsia"/>
              </w:rPr>
              <w:t>補數格式</w:t>
            </w:r>
          </w:p>
          <w:p w:rsidR="005F7F6D" w:rsidRDefault="005F7F6D" w:rsidP="00A74A26"/>
          <w:p w:rsidR="00B83279" w:rsidRPr="00D65F01" w:rsidRDefault="00B83279" w:rsidP="00A74A26"/>
          <w:p w:rsidR="004A6CE4" w:rsidRPr="00D65F01" w:rsidRDefault="004A6CE4" w:rsidP="00A74A26">
            <w:r w:rsidRPr="00D65F01">
              <w:rPr>
                <w:rFonts w:hint="eastAsia"/>
              </w:rPr>
              <w:t>取得位址</w:t>
            </w:r>
            <w:r w:rsidRPr="00D65F01">
              <w:t>[Rb+cx]</w:t>
            </w:r>
          </w:p>
          <w:p w:rsidR="004A6CE4" w:rsidRPr="00D65F01" w:rsidRDefault="004A6CE4" w:rsidP="00132A04">
            <w:r w:rsidRPr="00D65F01">
              <w:rPr>
                <w:rFonts w:hint="eastAsia"/>
              </w:rPr>
              <w:t>取得位址</w:t>
            </w:r>
            <w:r w:rsidRPr="00D65F01">
              <w:t>[Rb+Rc]</w:t>
            </w:r>
          </w:p>
          <w:p w:rsidR="004A6CE4" w:rsidRPr="00D65F01" w:rsidRDefault="004A6CE4" w:rsidP="00A74A26">
            <w:r w:rsidRPr="00D65F01">
              <w:rPr>
                <w:rFonts w:hint="eastAsia"/>
              </w:rPr>
              <w:t>根據</w:t>
            </w:r>
            <w:r w:rsidRPr="00D65F01">
              <w:t>op</w:t>
            </w:r>
            <w:r w:rsidRPr="00D65F01">
              <w:rPr>
                <w:rFonts w:hint="eastAsia"/>
              </w:rPr>
              <w:t>執行動作</w:t>
            </w:r>
          </w:p>
          <w:p w:rsidR="004A6CE4" w:rsidRPr="00D65F01" w:rsidRDefault="004A6CE4" w:rsidP="00A74A26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LD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ST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LB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SB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LDR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STR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LBR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SBR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 xml:space="preserve"> LDI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CMP</w:t>
            </w:r>
            <w:r w:rsidRPr="00D65F01">
              <w:rPr>
                <w:rFonts w:hint="eastAsia"/>
              </w:rPr>
              <w:t>指令</w:t>
            </w:r>
          </w:p>
          <w:p w:rsidR="005F7F6D" w:rsidRDefault="005F7F6D" w:rsidP="005F7F6D">
            <w:r>
              <w:rPr>
                <w:rFonts w:hint="eastAsia"/>
              </w:rPr>
              <w:t xml:space="preserve">  </w:t>
            </w:r>
            <w:r>
              <w:t xml:space="preserve">&gt; </w:t>
            </w:r>
            <w:r w:rsidR="00981635">
              <w:t>: SW(N=0, Z</w:t>
            </w:r>
            <w:r w:rsidR="00981635">
              <w:rPr>
                <w:rFonts w:hint="eastAsia"/>
              </w:rPr>
              <w:t>=0</w:t>
            </w:r>
            <w:r>
              <w:t>)</w:t>
            </w:r>
          </w:p>
          <w:p w:rsidR="005F7F6D" w:rsidRDefault="00981635" w:rsidP="005F7F6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</w:t>
            </w:r>
            <w:r w:rsidR="005F7F6D">
              <w:t>N=0, Z=0</w:t>
            </w:r>
          </w:p>
          <w:p w:rsidR="005F7F6D" w:rsidRDefault="00981635" w:rsidP="005F7F6D">
            <w:r>
              <w:rPr>
                <w:rFonts w:hint="eastAsia"/>
              </w:rPr>
              <w:t xml:space="preserve">  </w:t>
            </w:r>
            <w:r w:rsidR="005F7F6D">
              <w:t>&lt; : SW(N=1, Z=0, ....)</w:t>
            </w:r>
          </w:p>
          <w:p w:rsidR="005F7F6D" w:rsidRDefault="00981635" w:rsidP="005F7F6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</w:t>
            </w:r>
            <w:r w:rsidR="005F7F6D">
              <w:t>N=1;</w:t>
            </w:r>
          </w:p>
          <w:p w:rsidR="005F7F6D" w:rsidRDefault="00981635" w:rsidP="005F7F6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</w:t>
            </w:r>
            <w:r w:rsidR="005F7F6D">
              <w:t>Z=0;</w:t>
            </w:r>
          </w:p>
          <w:p w:rsidR="005F7F6D" w:rsidRDefault="00981635" w:rsidP="005F7F6D">
            <w:r>
              <w:rPr>
                <w:rFonts w:hint="eastAsia"/>
              </w:rPr>
              <w:t xml:space="preserve">  </w:t>
            </w:r>
            <w:r w:rsidR="005F7F6D">
              <w:t>= : SW(N=0, Z=1)</w:t>
            </w:r>
          </w:p>
          <w:p w:rsidR="005F7F6D" w:rsidRDefault="00981635" w:rsidP="005F7F6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</w:t>
            </w:r>
            <w:r w:rsidR="005F7F6D">
              <w:t>N=0;</w:t>
            </w:r>
          </w:p>
          <w:p w:rsidR="004A6CE4" w:rsidRPr="00D65F01" w:rsidRDefault="00981635" w:rsidP="00132A0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</w:t>
            </w:r>
            <w:r w:rsidR="005F7F6D">
              <w:t>Z=1;</w:t>
            </w:r>
            <w:r w:rsidR="005F7F6D" w:rsidRPr="00D65F01" w:rsidDel="005F7F6D">
              <w:t xml:space="preserve"> </w:t>
            </w:r>
          </w:p>
          <w:p w:rsidR="004A6CE4" w:rsidRPr="00D65F01" w:rsidRDefault="004A6CE4" w:rsidP="00132A04"/>
          <w:p w:rsidR="004A6CE4" w:rsidRPr="00D65F01" w:rsidRDefault="00981635" w:rsidP="00132A0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在指令執行完後輸出</w:t>
            </w:r>
            <w:r>
              <w:rPr>
                <w:rFonts w:hint="eastAsia"/>
              </w:rPr>
              <w:t xml:space="preserve"> R12</w:t>
            </w:r>
          </w:p>
          <w:p w:rsidR="004A6CE4" w:rsidRDefault="00981635" w:rsidP="00132A04">
            <w:pPr>
              <w:rPr>
                <w:ins w:id="25" w:author="ccc" w:date="2010-04-28T17:36:00Z"/>
              </w:rPr>
            </w:pPr>
            <w:r>
              <w:rPr>
                <w:rFonts w:hint="eastAsia"/>
              </w:rPr>
              <w:t xml:space="preserve"> </w:t>
            </w:r>
          </w:p>
          <w:p w:rsidR="00F51F9D" w:rsidRPr="00981635" w:rsidRDefault="00F51F9D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MOV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ADD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SUB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MUL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DIV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AND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OR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lastRenderedPageBreak/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XOR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ROL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ROR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SHL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SHR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JEQ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JNE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JLT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JGT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JLE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981635" w:rsidRDefault="00981635" w:rsidP="00132A04"/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JGE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981635" w:rsidRDefault="00981635" w:rsidP="00132A04"/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JMP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SWI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JSUB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RET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PUSH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POP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PUSH</w:t>
            </w:r>
            <w:r w:rsidR="00981635">
              <w:rPr>
                <w:rFonts w:hint="eastAsia"/>
              </w:rPr>
              <w:t>B</w:t>
            </w:r>
            <w:r w:rsidRPr="00D65F01">
              <w:rPr>
                <w:rFonts w:hint="eastAsia"/>
              </w:rPr>
              <w:t>指令</w:t>
            </w:r>
          </w:p>
          <w:p w:rsidR="00981635" w:rsidRDefault="00981635" w:rsidP="00132A04"/>
          <w:p w:rsidR="004A6CE4" w:rsidRPr="00D65F01" w:rsidRDefault="004A6CE4" w:rsidP="00132A04">
            <w:r w:rsidRPr="00D65F01">
              <w:t xml:space="preserve"> </w:t>
            </w:r>
            <w:r w:rsidRPr="00D65F01">
              <w:rPr>
                <w:rFonts w:hint="eastAsia"/>
              </w:rPr>
              <w:t>處理</w:t>
            </w:r>
            <w:r w:rsidRPr="00D65F01">
              <w:t>POPB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A74A26"/>
          <w:p w:rsidR="00981635" w:rsidRDefault="00981635" w:rsidP="00A74A26"/>
          <w:p w:rsidR="00981635" w:rsidRPr="00D65F01" w:rsidRDefault="00981635" w:rsidP="00A74A26"/>
          <w:p w:rsidR="004A6CE4" w:rsidRPr="00D65F01" w:rsidRDefault="004A6CE4" w:rsidP="00A74A26">
            <w:r w:rsidRPr="00D65F01">
              <w:rPr>
                <w:rFonts w:hint="eastAsia"/>
              </w:rPr>
              <w:t>印出</w:t>
            </w:r>
            <w:r w:rsidRPr="00D65F01">
              <w:t xml:space="preserve"> PC, IR, </w:t>
            </w:r>
            <w:r w:rsidR="00981635">
              <w:rPr>
                <w:rFonts w:hint="eastAsia"/>
              </w:rPr>
              <w:t xml:space="preserve">SW, </w:t>
            </w:r>
            <w:r w:rsidRPr="00D65F01">
              <w:t>R[ra]</w:t>
            </w:r>
            <w:r w:rsidR="00981635">
              <w:rPr>
                <w:rFonts w:hint="eastAsia"/>
              </w:rPr>
              <w:t xml:space="preserve">, R[rb] </w:t>
            </w:r>
            <w:r w:rsidR="00981635">
              <w:br/>
            </w:r>
            <w:r w:rsidRPr="00D65F01">
              <w:rPr>
                <w:rFonts w:hint="eastAsia"/>
              </w:rPr>
              <w:t>暫存器的值，以利觀察</w:t>
            </w:r>
          </w:p>
          <w:p w:rsidR="004A6CE4" w:rsidRPr="00D65F01" w:rsidRDefault="004A6CE4" w:rsidP="00A74A26"/>
          <w:p w:rsidR="004A6CE4" w:rsidRDefault="004A6CE4" w:rsidP="002D42A6"/>
          <w:p w:rsidR="00981635" w:rsidRDefault="00981635" w:rsidP="002D42A6"/>
          <w:p w:rsidR="00981635" w:rsidRDefault="00981635" w:rsidP="002D42A6"/>
          <w:p w:rsidR="00981635" w:rsidRDefault="00981635" w:rsidP="002D42A6"/>
          <w:p w:rsidR="00E63B42" w:rsidRDefault="00E63B42" w:rsidP="002D42A6"/>
          <w:p w:rsidR="00981635" w:rsidRDefault="00981635" w:rsidP="002D42A6">
            <w:r>
              <w:rPr>
                <w:rFonts w:hint="eastAsia"/>
              </w:rPr>
              <w:t>印出所有暫存器的值，以利觀察</w:t>
            </w:r>
          </w:p>
          <w:p w:rsidR="00981635" w:rsidRDefault="00981635" w:rsidP="002D42A6"/>
          <w:p w:rsidR="00981635" w:rsidRDefault="00E63B42" w:rsidP="002D42A6">
            <w:r>
              <w:rPr>
                <w:rFonts w:hint="eastAsia"/>
              </w:rPr>
              <w:t>印出</w:t>
            </w:r>
            <w:r>
              <w:rPr>
                <w:rFonts w:hint="eastAsia"/>
              </w:rPr>
              <w:t xml:space="preserve"> IR</w:t>
            </w:r>
          </w:p>
          <w:p w:rsidR="00981635" w:rsidRDefault="00981635" w:rsidP="002D42A6"/>
          <w:p w:rsidR="00981635" w:rsidRDefault="00E63B42" w:rsidP="002D42A6">
            <w:r>
              <w:rPr>
                <w:rFonts w:hint="eastAsia"/>
              </w:rPr>
              <w:t>印出</w:t>
            </w:r>
            <w:r>
              <w:rPr>
                <w:rFonts w:hint="eastAsia"/>
              </w:rPr>
              <w:t xml:space="preserve"> R0~R15</w:t>
            </w:r>
          </w:p>
          <w:p w:rsidR="00981635" w:rsidRDefault="00981635" w:rsidP="002D42A6"/>
          <w:p w:rsidR="00981635" w:rsidRPr="00D65F01" w:rsidRDefault="00981635" w:rsidP="002D42A6"/>
        </w:tc>
      </w:tr>
    </w:tbl>
    <w:p w:rsidR="004A6CE4" w:rsidRDefault="004A6CE4" w:rsidP="00B927D4"/>
    <w:p w:rsidR="004A6CE4" w:rsidRDefault="004A6CE4" w:rsidP="00391EEC">
      <w:r>
        <w:rPr>
          <w:rFonts w:hint="eastAsia"/>
        </w:rPr>
        <w:t>舉例而言，當我們希望模擬</w:t>
      </w:r>
      <w:r>
        <w:t xml:space="preserve"> ADD Ra, Rb, Rc </w:t>
      </w:r>
      <w:r>
        <w:rPr>
          <w:rFonts w:hint="eastAsia"/>
        </w:rPr>
        <w:t>的結果時，只要用</w:t>
      </w:r>
      <w:r>
        <w:t>R[ra] = R[rb] + R[rc]</w:t>
      </w:r>
      <w:r>
        <w:rPr>
          <w:rFonts w:hint="eastAsia"/>
        </w:rPr>
        <w:t>一行程式就可以做完了，而像是</w:t>
      </w:r>
      <w:r>
        <w:t>LD Ra, [Rb+Cx]</w:t>
      </w:r>
      <w:r>
        <w:rPr>
          <w:rFonts w:hint="eastAsia"/>
        </w:rPr>
        <w:t>，也只要用</w:t>
      </w:r>
      <w:r>
        <w:t xml:space="preserve"> caddr = R[rb]+c16;</w:t>
      </w:r>
    </w:p>
    <w:p w:rsidR="004A6CE4" w:rsidRDefault="004A6CE4" w:rsidP="00391EEC">
      <w:r>
        <w:t xml:space="preserve"> LoadInt32(R[ra], m, caddr) </w:t>
      </w:r>
      <w:r>
        <w:rPr>
          <w:rFonts w:hint="eastAsia"/>
        </w:rPr>
        <w:t>這樣的動作就能模擬完畢</w:t>
      </w:r>
      <w:r w:rsidR="00E63B42">
        <w:rPr>
          <w:rFonts w:hint="eastAsia"/>
        </w:rPr>
        <w:t>，</w:t>
      </w:r>
      <w:r>
        <w:rPr>
          <w:rFonts w:hint="eastAsia"/>
        </w:rPr>
        <w:t>於是我們在</w:t>
      </w:r>
      <w:r>
        <w:t xml:space="preserve"> Cpu0.c </w:t>
      </w:r>
      <w:r>
        <w:rPr>
          <w:rFonts w:hint="eastAsia"/>
        </w:rPr>
        <w:t>檔案中模擬</w:t>
      </w:r>
      <w:r w:rsidR="00E63B42">
        <w:rPr>
          <w:rFonts w:hint="eastAsia"/>
        </w:rPr>
        <w:t>出</w:t>
      </w:r>
      <w:r>
        <w:t xml:space="preserve">CPU0 </w:t>
      </w:r>
      <w:r w:rsidR="00E63B42">
        <w:rPr>
          <w:rFonts w:hint="eastAsia"/>
        </w:rPr>
        <w:t>的所有</w:t>
      </w:r>
      <w:r>
        <w:rPr>
          <w:rFonts w:hint="eastAsia"/>
        </w:rPr>
        <w:t>個指令，程式並不算很長。</w:t>
      </w:r>
    </w:p>
    <w:p w:rsidR="004A6CE4" w:rsidRDefault="004A6CE4" w:rsidP="00391EEC"/>
    <w:p w:rsidR="004A6CE4" w:rsidRDefault="004A6CE4" w:rsidP="00391EEC">
      <w:r>
        <w:rPr>
          <w:rFonts w:hint="eastAsia"/>
        </w:rPr>
        <w:t>必須注意的是，我們必須讓虛擬機器</w:t>
      </w:r>
      <w:r>
        <w:t xml:space="preserve"> VM0 </w:t>
      </w:r>
      <w:r>
        <w:rPr>
          <w:rFonts w:hint="eastAsia"/>
        </w:rPr>
        <w:t>可以在某個時候跳出程式，否則將會產生當機的情形</w:t>
      </w:r>
      <w:r w:rsidR="00E63B42">
        <w:rPr>
          <w:rFonts w:hint="eastAsia"/>
        </w:rPr>
        <w:t>。</w:t>
      </w:r>
      <w:r>
        <w:rPr>
          <w:rFonts w:hint="eastAsia"/>
        </w:rPr>
        <w:t>因為真實的</w:t>
      </w:r>
      <w:r>
        <w:t>CPU</w:t>
      </w:r>
      <w:r>
        <w:rPr>
          <w:rFonts w:hint="eastAsia"/>
        </w:rPr>
        <w:t>是不斷執行，除非關掉電源，否則永遠都不會停的。因此我們選擇在程式</w:t>
      </w:r>
      <w:r>
        <w:t xml:space="preserve">Cpu0Run() </w:t>
      </w:r>
      <w:r>
        <w:rPr>
          <w:rFonts w:hint="eastAsia"/>
        </w:rPr>
        <w:t>這個函數開始執行時，用</w:t>
      </w:r>
      <w:r>
        <w:t xml:space="preserve"> LR = -1 </w:t>
      </w:r>
      <w:r>
        <w:rPr>
          <w:rFonts w:hint="eastAsia"/>
        </w:rPr>
        <w:t>這個指令將連結暫存器設定為一個非法的負值</w:t>
      </w:r>
      <w:r>
        <w:t xml:space="preserve"> (</w:t>
      </w:r>
      <w:r>
        <w:rPr>
          <w:rFonts w:hint="eastAsia"/>
        </w:rPr>
        <w:t>照理講</w:t>
      </w:r>
      <w:r>
        <w:t xml:space="preserve"> LR </w:t>
      </w:r>
      <w:r>
        <w:rPr>
          <w:rFonts w:hint="eastAsia"/>
        </w:rPr>
        <w:t>是</w:t>
      </w:r>
      <w:r>
        <w:t xml:space="preserve"> PC </w:t>
      </w:r>
      <w:r>
        <w:rPr>
          <w:rFonts w:hint="eastAsia"/>
        </w:rPr>
        <w:t>的備份，不應該有負值的</w:t>
      </w:r>
      <w:r>
        <w:t>)</w:t>
      </w:r>
      <w:r>
        <w:rPr>
          <w:rFonts w:hint="eastAsia"/>
        </w:rPr>
        <w:t>，然後當</w:t>
      </w:r>
      <w:r>
        <w:t xml:space="preserve"> RET </w:t>
      </w:r>
      <w:r>
        <w:rPr>
          <w:rFonts w:hint="eastAsia"/>
        </w:rPr>
        <w:t>指令執行時，若發現返回時</w:t>
      </w:r>
      <w:r>
        <w:t xml:space="preserve"> LR </w:t>
      </w:r>
      <w:r>
        <w:rPr>
          <w:rFonts w:hint="eastAsia"/>
        </w:rPr>
        <w:t>是一個負值，則直接跳出程式，這樣當虛擬機器</w:t>
      </w:r>
      <w:r>
        <w:t xml:space="preserve"> VM0 </w:t>
      </w:r>
      <w:r>
        <w:rPr>
          <w:rFonts w:hint="eastAsia"/>
        </w:rPr>
        <w:t>試圖模擬</w:t>
      </w:r>
      <w:r>
        <w:t xml:space="preserve"> RET</w:t>
      </w:r>
      <w:r>
        <w:rPr>
          <w:rFonts w:hint="eastAsia"/>
        </w:rPr>
        <w:t>指令時，如果發現沒有上一層了，就會直接跳出程式，這相當符合我們對</w:t>
      </w:r>
      <w:r>
        <w:t xml:space="preserve"> RET</w:t>
      </w:r>
      <w:r>
        <w:rPr>
          <w:rFonts w:hint="eastAsia"/>
        </w:rPr>
        <w:t>指令的期待。</w:t>
      </w:r>
    </w:p>
    <w:p w:rsidR="004A6CE4" w:rsidRDefault="004A6CE4" w:rsidP="00391EEC"/>
    <w:p w:rsidR="004A6CE4" w:rsidRDefault="004A6CE4" w:rsidP="00391EEC">
      <w:r>
        <w:rPr>
          <w:rFonts w:hint="eastAsia"/>
        </w:rPr>
        <w:t>我們採用很簡單的方式實作了</w:t>
      </w:r>
      <w:r>
        <w:t xml:space="preserve"> CPU0 </w:t>
      </w:r>
      <w:r>
        <w:rPr>
          <w:rFonts w:hint="eastAsia"/>
        </w:rPr>
        <w:t>的虛擬機器</w:t>
      </w:r>
      <w:r>
        <w:t xml:space="preserve"> VM0</w:t>
      </w:r>
      <w:r>
        <w:rPr>
          <w:rFonts w:hint="eastAsia"/>
        </w:rPr>
        <w:t>，以便解決無法執行</w:t>
      </w:r>
      <w:r>
        <w:t>CPU0</w:t>
      </w:r>
      <w:r>
        <w:rPr>
          <w:rFonts w:hint="eastAsia"/>
        </w:rPr>
        <w:t>目的檔的問題。另外，我們還希望透過這樣的實作方式，說明虛擬機</w:t>
      </w:r>
      <w:r w:rsidR="00E63B42">
        <w:rPr>
          <w:rFonts w:hint="eastAsia"/>
        </w:rPr>
        <w:t>的設計</w:t>
      </w:r>
      <w:r>
        <w:rPr>
          <w:rFonts w:hint="eastAsia"/>
        </w:rPr>
        <w:t>原理。</w:t>
      </w:r>
    </w:p>
    <w:p w:rsidR="004A6CE4" w:rsidRPr="00391EEC" w:rsidRDefault="004A6CE4" w:rsidP="00B927D4"/>
    <w:p w:rsidR="004A6CE4" w:rsidRDefault="004A6CE4" w:rsidP="002E5FD5">
      <w:pPr>
        <w:pStyle w:val="2"/>
        <w:numPr>
          <w:ilvl w:val="1"/>
          <w:numId w:val="31"/>
        </w:numPr>
      </w:pPr>
      <w:bookmarkStart w:id="26" w:name="_Ref232908120"/>
      <w:r>
        <w:rPr>
          <w:rFonts w:hint="eastAsia"/>
        </w:rPr>
        <w:t>剖析器實作</w:t>
      </w:r>
      <w:bookmarkEnd w:id="26"/>
    </w:p>
    <w:p w:rsidR="004A6CE4" w:rsidRDefault="004A6CE4" w:rsidP="00305638">
      <w:r>
        <w:rPr>
          <w:rFonts w:hint="eastAsia"/>
        </w:rPr>
        <w:t>剖析器是編譯器與直譯器中的關鍵程式，在本節與下一節當中，我們將採用遞迴下降</w:t>
      </w:r>
      <w:r>
        <w:t xml:space="preserve"> (Recursive Descendent) </w:t>
      </w:r>
      <w:r>
        <w:rPr>
          <w:rFonts w:hint="eastAsia"/>
        </w:rPr>
        <w:t>的方法，實作一個</w:t>
      </w:r>
      <w:r>
        <w:t xml:space="preserve"> C0 </w:t>
      </w:r>
      <w:r>
        <w:rPr>
          <w:rFonts w:hint="eastAsia"/>
        </w:rPr>
        <w:t>語言的編譯器</w:t>
      </w:r>
      <w:r w:rsidR="009E54BD">
        <w:rPr>
          <w:rFonts w:hint="eastAsia"/>
        </w:rPr>
        <w:t xml:space="preserve"> c0c.exe</w:t>
      </w:r>
      <w:r>
        <w:rPr>
          <w:rFonts w:hint="eastAsia"/>
        </w:rPr>
        <w:t>，以</w:t>
      </w:r>
      <w:r w:rsidR="008C2803">
        <w:rPr>
          <w:rFonts w:hint="eastAsia"/>
        </w:rPr>
        <w:t>印證</w:t>
      </w:r>
      <w:r>
        <w:rPr>
          <w:rFonts w:hint="eastAsia"/>
        </w:rPr>
        <w:t>編譯器</w:t>
      </w:r>
      <w:r w:rsidR="008C2803">
        <w:rPr>
          <w:rFonts w:hint="eastAsia"/>
        </w:rPr>
        <w:t>的理論</w:t>
      </w:r>
      <w:r>
        <w:rPr>
          <w:rFonts w:hint="eastAsia"/>
        </w:rPr>
        <w:t>。</w:t>
      </w:r>
    </w:p>
    <w:p w:rsidR="004A6CE4" w:rsidRPr="008C2803" w:rsidRDefault="004A6CE4" w:rsidP="00305638"/>
    <w:p w:rsidR="004A6CE4" w:rsidRPr="00ED5B54" w:rsidRDefault="004A6CE4" w:rsidP="00305638">
      <w:r>
        <w:rPr>
          <w:rFonts w:hint="eastAsia"/>
        </w:rPr>
        <w:t>要使用遞迴下降的方法撰寫</w:t>
      </w:r>
      <w:r>
        <w:t xml:space="preserve"> C0</w:t>
      </w:r>
      <w:r>
        <w:rPr>
          <w:rFonts w:hint="eastAsia"/>
        </w:rPr>
        <w:t>語言的剖析器，必須使用附錄</w:t>
      </w:r>
      <w:r>
        <w:t xml:space="preserve"> B </w:t>
      </w:r>
      <w:r>
        <w:rPr>
          <w:rFonts w:hint="eastAsia"/>
        </w:rPr>
        <w:t>中的</w:t>
      </w:r>
      <w:r>
        <w:t>EBNF</w:t>
      </w:r>
      <w:r>
        <w:rPr>
          <w:rFonts w:hint="eastAsia"/>
        </w:rPr>
        <w:t>語法</w:t>
      </w:r>
      <w:r>
        <w:t xml:space="preserve"> (</w:t>
      </w:r>
      <w:r>
        <w:rPr>
          <w:rFonts w:hint="eastAsia"/>
        </w:rPr>
        <w:t>圖</w:t>
      </w:r>
      <w:r>
        <w:t>B.2)</w:t>
      </w:r>
      <w:r>
        <w:rPr>
          <w:rFonts w:hint="eastAsia"/>
        </w:rPr>
        <w:t>。請讀者先行閱讀該語法之後，再行閱讀本節的內容。如果能將圖</w:t>
      </w:r>
      <w:r>
        <w:t>B.2</w:t>
      </w:r>
      <w:r>
        <w:rPr>
          <w:rFonts w:hint="eastAsia"/>
        </w:rPr>
        <w:t>印下來加以對照，那將有助於理解本節的程式。</w:t>
      </w:r>
    </w:p>
    <w:p w:rsidR="004A6CE4" w:rsidRDefault="004A6CE4" w:rsidP="00305638"/>
    <w:p w:rsidR="004A6CE4" w:rsidRDefault="004A6CE4" w:rsidP="005E47AD">
      <w:r>
        <w:rPr>
          <w:rFonts w:hint="eastAsia"/>
        </w:rPr>
        <w:t>剖析器</w:t>
      </w:r>
      <w:r>
        <w:t xml:space="preserve"> Parser </w:t>
      </w:r>
      <w:r>
        <w:rPr>
          <w:rFonts w:hint="eastAsia"/>
        </w:rPr>
        <w:t>是編譯器</w:t>
      </w:r>
      <w:r>
        <w:t xml:space="preserve"> C0C </w:t>
      </w:r>
      <w:r>
        <w:rPr>
          <w:rFonts w:hint="eastAsia"/>
        </w:rPr>
        <w:t>的一個主要物件，我們在</w:t>
      </w:r>
      <w:r>
        <w:t xml:space="preserve"> Parser </w:t>
      </w:r>
      <w:r>
        <w:rPr>
          <w:rFonts w:hint="eastAsia"/>
        </w:rPr>
        <w:t>中使用了詞彙掃描器</w:t>
      </w:r>
      <w:r>
        <w:t xml:space="preserve"> Scanner </w:t>
      </w:r>
      <w:r>
        <w:rPr>
          <w:rFonts w:hint="eastAsia"/>
        </w:rPr>
        <w:t>進行掃描的動作，以便將程式分解成詞彙串列</w:t>
      </w:r>
      <w:r>
        <w:t xml:space="preserve"> (tokens)</w:t>
      </w:r>
      <w:r>
        <w:rPr>
          <w:rFonts w:hint="eastAsia"/>
        </w:rPr>
        <w:t>，首先讓我們來看看掃描器的實作方式。</w:t>
      </w:r>
    </w:p>
    <w:p w:rsidR="004A6CE4" w:rsidRPr="00FE7AB2" w:rsidRDefault="004A6CE4" w:rsidP="005E47AD"/>
    <w:p w:rsidR="004A6CE4" w:rsidRDefault="004A6CE4" w:rsidP="00603D88">
      <w:pPr>
        <w:pStyle w:val="af6"/>
        <w:ind w:left="240" w:right="240"/>
      </w:pPr>
      <w:r>
        <w:rPr>
          <w:rFonts w:hint="eastAsia"/>
        </w:rPr>
        <w:t>詞彙掃描器</w:t>
      </w:r>
    </w:p>
    <w:p w:rsidR="004A6CE4" w:rsidRDefault="004A6CE4" w:rsidP="00243F1D">
      <w:r>
        <w:rPr>
          <w:rFonts w:hint="eastAsia"/>
        </w:rPr>
        <w:t>詞彙掃描器</w:t>
      </w:r>
      <w:r>
        <w:t xml:space="preserve"> Scanner </w:t>
      </w:r>
      <w:r>
        <w:rPr>
          <w:rFonts w:hint="eastAsia"/>
        </w:rPr>
        <w:t>是一個較為簡單的物件，其資料結構定義在</w:t>
      </w:r>
      <w:r>
        <w:t xml:space="preserve"> Scanner.h </w:t>
      </w:r>
      <w:r>
        <w:rPr>
          <w:rFonts w:hint="eastAsia"/>
        </w:rPr>
        <w:t>檔案中，如</w:t>
      </w:r>
      <w:r w:rsidR="00D5053D">
        <w:fldChar w:fldCharType="begin"/>
      </w:r>
      <w:r>
        <w:instrText xml:space="preserve"> REF _Ref233952804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18</w:t>
      </w:r>
      <w:r w:rsidR="00D5053D">
        <w:fldChar w:fldCharType="end"/>
      </w:r>
      <w:r>
        <w:rPr>
          <w:rFonts w:hint="eastAsia"/>
        </w:rPr>
        <w:t>所示。其中包含程式字串</w:t>
      </w:r>
      <w:r>
        <w:t xml:space="preserve"> (text)</w:t>
      </w:r>
      <w:r>
        <w:rPr>
          <w:rFonts w:hint="eastAsia"/>
        </w:rPr>
        <w:t>、程式長度</w:t>
      </w:r>
      <w:r>
        <w:t xml:space="preserve"> (textLen)</w:t>
      </w:r>
      <w:r>
        <w:rPr>
          <w:rFonts w:hint="eastAsia"/>
        </w:rPr>
        <w:t>、目前掃描位置</w:t>
      </w:r>
      <w:r>
        <w:t xml:space="preserve"> (textIdx) </w:t>
      </w:r>
      <w:r>
        <w:rPr>
          <w:rFonts w:hint="eastAsia"/>
        </w:rPr>
        <w:t>與詞彙</w:t>
      </w:r>
      <w:r>
        <w:t xml:space="preserve"> token</w:t>
      </w:r>
      <w:r>
        <w:rPr>
          <w:rFonts w:hint="eastAsia"/>
        </w:rPr>
        <w:t>等。</w:t>
      </w:r>
    </w:p>
    <w:p w:rsidR="004A6CE4" w:rsidRPr="00372587" w:rsidRDefault="004A6CE4" w:rsidP="00243F1D"/>
    <w:p w:rsidR="004A6CE4" w:rsidRPr="0084213F" w:rsidRDefault="004A6CE4" w:rsidP="00243F1D">
      <w:pPr>
        <w:pStyle w:val="a6"/>
      </w:pPr>
      <w:bookmarkStart w:id="27" w:name="_Ref233952804"/>
      <w:bookmarkStart w:id="28" w:name="_Ref233952801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18</w:t>
      </w:r>
      <w:r w:rsidR="00D5053D">
        <w:fldChar w:fldCharType="end"/>
      </w:r>
      <w:bookmarkEnd w:id="27"/>
      <w:r>
        <w:t xml:space="preserve">  C0 </w:t>
      </w:r>
      <w:r>
        <w:rPr>
          <w:rFonts w:hint="eastAsia"/>
        </w:rPr>
        <w:t>語言掃描器的資料結構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6"/>
        <w:gridCol w:w="3576"/>
      </w:tblGrid>
      <w:tr w:rsidR="004A6CE4" w:rsidRPr="00D65F01">
        <w:tc>
          <w:tcPr>
            <w:tcW w:w="478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檔案</w:t>
            </w:r>
            <w:r w:rsidRPr="00D65F01">
              <w:t xml:space="preserve"> Scanner.h</w:t>
            </w:r>
          </w:p>
        </w:tc>
        <w:tc>
          <w:tcPr>
            <w:tcW w:w="357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786" w:type="dxa"/>
          </w:tcPr>
          <w:p w:rsidR="004A6CE4" w:rsidRPr="00D65F01" w:rsidRDefault="004A6CE4" w:rsidP="00243F1D">
            <w:r w:rsidRPr="00D65F01">
              <w:t>typedef struct {</w:t>
            </w:r>
          </w:p>
          <w:p w:rsidR="004A6CE4" w:rsidRPr="00D65F01" w:rsidRDefault="004A6CE4" w:rsidP="00243F1D">
            <w:r w:rsidRPr="00D65F01">
              <w:t xml:space="preserve">  char *text;</w:t>
            </w:r>
          </w:p>
          <w:p w:rsidR="004A6CE4" w:rsidRPr="00D65F01" w:rsidRDefault="004A6CE4" w:rsidP="00BF442C">
            <w:r w:rsidRPr="00D65F01">
              <w:t xml:space="preserve">  int textLen;</w:t>
            </w:r>
          </w:p>
          <w:p w:rsidR="004A6CE4" w:rsidRPr="00D65F01" w:rsidRDefault="004A6CE4" w:rsidP="00243F1D">
            <w:r w:rsidRPr="00D65F01">
              <w:t xml:space="preserve">  int textIdx;</w:t>
            </w:r>
          </w:p>
          <w:p w:rsidR="004A6CE4" w:rsidRPr="00D65F01" w:rsidRDefault="004A6CE4" w:rsidP="00243F1D">
            <w:r w:rsidRPr="00D65F01">
              <w:t xml:space="preserve">  char token[MAX_LEN];</w:t>
            </w:r>
          </w:p>
          <w:p w:rsidR="004A6CE4" w:rsidRPr="00D65F01" w:rsidRDefault="004A6CE4" w:rsidP="00243F1D">
            <w:r w:rsidRPr="00D65F01">
              <w:t>} Scanner;</w:t>
            </w:r>
          </w:p>
        </w:tc>
        <w:tc>
          <w:tcPr>
            <w:tcW w:w="357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掃描器的物件結構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輸入的程式</w:t>
            </w:r>
            <w:r w:rsidRPr="00D65F01">
              <w:t xml:space="preserve"> (text)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目前掃描位置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程式的總長度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目前掃描到的詞彙</w:t>
            </w:r>
          </w:p>
          <w:p w:rsidR="004A6CE4" w:rsidRPr="00D65F01" w:rsidRDefault="004A6CE4" w:rsidP="00A337A9"/>
        </w:tc>
      </w:tr>
    </w:tbl>
    <w:p w:rsidR="00F00F24" w:rsidRDefault="00F00F24" w:rsidP="00243F1D"/>
    <w:p w:rsidR="004A6CE4" w:rsidRDefault="004A6CE4" w:rsidP="00243F1D">
      <w:r>
        <w:rPr>
          <w:rFonts w:hint="eastAsia"/>
        </w:rPr>
        <w:t>掃描器的主要函數是</w:t>
      </w:r>
      <w:r>
        <w:t xml:space="preserve"> ScannerScan()</w:t>
      </w:r>
      <w:r>
        <w:rPr>
          <w:rFonts w:hint="eastAsia"/>
        </w:rPr>
        <w:t>，該函數會取得下一個詞彙後傳回，方法是檢查第一個字元以判斷詞彙類型，然後</w:t>
      </w:r>
      <w:r w:rsidR="009E535F">
        <w:rPr>
          <w:rFonts w:hint="eastAsia"/>
        </w:rPr>
        <w:t>再</w:t>
      </w:r>
      <w:r>
        <w:rPr>
          <w:rFonts w:hint="eastAsia"/>
        </w:rPr>
        <w:t>進行取得的動作。舉例而言，如果看到第一個字元是數字，那麼</w:t>
      </w:r>
      <w:r>
        <w:t xml:space="preserve"> ScannerScan() </w:t>
      </w:r>
      <w:r>
        <w:rPr>
          <w:rFonts w:hint="eastAsia"/>
        </w:rPr>
        <w:t>將會取得連續的數字，形成一個</w:t>
      </w:r>
      <w:r>
        <w:t xml:space="preserve"> NUMBER</w:t>
      </w:r>
      <w:r>
        <w:rPr>
          <w:rFonts w:hint="eastAsia"/>
        </w:rPr>
        <w:t>。</w:t>
      </w:r>
    </w:p>
    <w:p w:rsidR="00F00F24" w:rsidRDefault="00F00F24">
      <w:pPr>
        <w:widowControl/>
      </w:pPr>
      <w:r>
        <w:br w:type="page"/>
      </w:r>
    </w:p>
    <w:p w:rsidR="004A6CE4" w:rsidRPr="004C2DF5" w:rsidRDefault="004A6CE4" w:rsidP="00243F1D"/>
    <w:p w:rsidR="004A6CE4" w:rsidRPr="0084213F" w:rsidRDefault="004A6CE4" w:rsidP="00243F1D">
      <w:pPr>
        <w:pStyle w:val="a6"/>
      </w:pPr>
      <w:bookmarkStart w:id="29" w:name="_Ref233953193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19</w:t>
      </w:r>
      <w:r w:rsidR="00D5053D">
        <w:fldChar w:fldCharType="end"/>
      </w:r>
      <w:bookmarkEnd w:id="29"/>
      <w:r>
        <w:t xml:space="preserve">  C0</w:t>
      </w:r>
      <w:r>
        <w:rPr>
          <w:rFonts w:hint="eastAsia"/>
        </w:rPr>
        <w:t>語言掃描器的主要函數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211"/>
        <w:gridCol w:w="3402"/>
      </w:tblGrid>
      <w:tr w:rsidR="004A6CE4" w:rsidRPr="00D65F01" w:rsidTr="009D71C2">
        <w:tc>
          <w:tcPr>
            <w:tcW w:w="5211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檔案</w:t>
            </w:r>
            <w:r w:rsidRPr="00D65F01">
              <w:t xml:space="preserve"> Scanner.c</w:t>
            </w:r>
          </w:p>
        </w:tc>
        <w:tc>
          <w:tcPr>
            <w:tcW w:w="3402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9D71C2">
        <w:tc>
          <w:tcPr>
            <w:tcW w:w="5211" w:type="dxa"/>
          </w:tcPr>
          <w:p w:rsidR="004A6CE4" w:rsidRPr="00D65F01" w:rsidRDefault="004A6CE4" w:rsidP="00B05C62">
            <w:r w:rsidRPr="00D65F01">
              <w:t>char *ScannerScan(Scanner *scanner) {</w:t>
            </w:r>
          </w:p>
          <w:p w:rsidR="004A6CE4" w:rsidRPr="00D65F01" w:rsidRDefault="004A6CE4" w:rsidP="00B05C62">
            <w:r w:rsidRPr="00D65F01">
              <w:t xml:space="preserve">  while (strMember(ch(), SPACE))</w:t>
            </w:r>
          </w:p>
          <w:p w:rsidR="004A6CE4" w:rsidRPr="00D65F01" w:rsidRDefault="004A6CE4" w:rsidP="00B05C62">
            <w:r w:rsidRPr="00D65F01">
              <w:t xml:space="preserve">    next();</w:t>
            </w:r>
          </w:p>
          <w:p w:rsidR="004A6CE4" w:rsidRPr="00D65F01" w:rsidRDefault="004A6CE4" w:rsidP="00B05C62">
            <w:r w:rsidRPr="00D65F01">
              <w:t xml:space="preserve">  if (scanner-&gt;textIdx &gt;= scanner-&gt;textLen) </w:t>
            </w:r>
          </w:p>
          <w:p w:rsidR="004A6CE4" w:rsidRPr="00D65F01" w:rsidRDefault="004A6CE4" w:rsidP="00B05C62">
            <w:r w:rsidRPr="00D65F01">
              <w:t xml:space="preserve">    return NULL;</w:t>
            </w:r>
          </w:p>
          <w:p w:rsidR="004A6CE4" w:rsidRPr="00D65F01" w:rsidRDefault="004A6CE4" w:rsidP="00B05C62">
            <w:r w:rsidRPr="00D65F01">
              <w:t xml:space="preserve">  char c = ch();</w:t>
            </w:r>
          </w:p>
          <w:p w:rsidR="004A6CE4" w:rsidRPr="00D65F01" w:rsidRDefault="004A6CE4" w:rsidP="00B05C62">
            <w:r w:rsidRPr="00D65F01">
              <w:t xml:space="preserve">  int begin = scanner-&gt;textIdx;</w:t>
            </w:r>
          </w:p>
          <w:p w:rsidR="004A6CE4" w:rsidRPr="00D65F01" w:rsidRDefault="004A6CE4" w:rsidP="00B05C62">
            <w:r w:rsidRPr="00D65F01">
              <w:t xml:space="preserve">  if (c == '\"') { // string = ".."</w:t>
            </w:r>
          </w:p>
          <w:p w:rsidR="004A6CE4" w:rsidRPr="00D65F01" w:rsidRDefault="004A6CE4" w:rsidP="00B05C62">
            <w:r w:rsidRPr="00D65F01">
              <w:t xml:space="preserve">    next(); // skip begin quote "</w:t>
            </w:r>
          </w:p>
          <w:p w:rsidR="004A6CE4" w:rsidRPr="00D65F01" w:rsidRDefault="004A6CE4" w:rsidP="00B05C62">
            <w:r w:rsidRPr="00D65F01">
              <w:t xml:space="preserve">    while (ch() != '\"') next();</w:t>
            </w:r>
          </w:p>
          <w:p w:rsidR="004A6CE4" w:rsidRPr="00D65F01" w:rsidRDefault="004A6CE4" w:rsidP="00B05C62">
            <w:r w:rsidRPr="00D65F01">
              <w:t xml:space="preserve">    next(); // skip end quote "</w:t>
            </w:r>
          </w:p>
          <w:p w:rsidR="004A6CE4" w:rsidRPr="00D65F01" w:rsidRDefault="004A6CE4" w:rsidP="00B05C62">
            <w:r w:rsidRPr="00D65F01">
              <w:t xml:space="preserve">  } else if (strMember(c, OP)) {</w:t>
            </w:r>
          </w:p>
          <w:p w:rsidR="004A6CE4" w:rsidRPr="00D65F01" w:rsidRDefault="004A6CE4" w:rsidP="00B05C62">
            <w:r w:rsidRPr="00D65F01">
              <w:t xml:space="preserve">    while (strMember(ch(), OP)) next();</w:t>
            </w:r>
          </w:p>
          <w:p w:rsidR="004A6CE4" w:rsidRPr="00D65F01" w:rsidRDefault="004A6CE4" w:rsidP="00B05C62">
            <w:r w:rsidRPr="00D65F01">
              <w:t xml:space="preserve">  } else if (strMember(c, DIGIT)) {</w:t>
            </w:r>
          </w:p>
          <w:p w:rsidR="004A6CE4" w:rsidRPr="00D65F01" w:rsidRDefault="004A6CE4" w:rsidP="00B05C62">
            <w:r w:rsidRPr="00D65F01">
              <w:t xml:space="preserve">    while (strMember(ch(), DIGIT)) next();</w:t>
            </w:r>
          </w:p>
          <w:p w:rsidR="004A6CE4" w:rsidRPr="00D65F01" w:rsidRDefault="004A6CE4" w:rsidP="00B05C62">
            <w:r w:rsidRPr="00D65F01">
              <w:t xml:space="preserve">  } else if (strMember(c, ALPHA)) {</w:t>
            </w:r>
          </w:p>
          <w:p w:rsidR="004A6CE4" w:rsidRPr="00D65F01" w:rsidRDefault="004A6CE4" w:rsidP="00B05C62">
            <w:r w:rsidRPr="00D65F01">
              <w:t xml:space="preserve">    while (strMember(ch(), ALPHA) </w:t>
            </w:r>
            <w:r w:rsidRPr="00D65F01">
              <w:br/>
              <w:t xml:space="preserve">       || strMember(ch(), DIGIT)) </w:t>
            </w:r>
            <w:r w:rsidRPr="00D65F01">
              <w:br/>
              <w:t xml:space="preserve">      next();</w:t>
            </w:r>
          </w:p>
          <w:p w:rsidR="004A6CE4" w:rsidRPr="00D65F01" w:rsidRDefault="004A6CE4" w:rsidP="00B05C62">
            <w:r w:rsidRPr="00D65F01">
              <w:t xml:space="preserve">  } else</w:t>
            </w:r>
          </w:p>
          <w:p w:rsidR="004A6CE4" w:rsidRPr="00D65F01" w:rsidRDefault="004A6CE4" w:rsidP="00B05C62">
            <w:r w:rsidRPr="00D65F01">
              <w:t xml:space="preserve">    next();</w:t>
            </w:r>
          </w:p>
          <w:p w:rsidR="004A6CE4" w:rsidRPr="00D65F01" w:rsidRDefault="004A6CE4" w:rsidP="00B05C62">
            <w:r w:rsidRPr="00D65F01">
              <w:t xml:space="preserve">  strSubstr(scanner-&gt;token, scanner-&gt;text, </w:t>
            </w:r>
            <w:r w:rsidRPr="00D65F01">
              <w:br/>
              <w:t xml:space="preserve">          begin, scanner-&gt;textIdx-begin);</w:t>
            </w:r>
          </w:p>
          <w:p w:rsidR="004A6CE4" w:rsidRPr="00D65F01" w:rsidRDefault="004A6CE4" w:rsidP="00B05C62">
            <w:r w:rsidRPr="00D65F01">
              <w:t xml:space="preserve">  return scanner-&gt;token;</w:t>
            </w:r>
          </w:p>
          <w:p w:rsidR="004A6CE4" w:rsidRPr="00D65F01" w:rsidRDefault="004A6CE4" w:rsidP="00B05C62">
            <w:r w:rsidRPr="00D65F01">
              <w:t>}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t>Array* tokenize(char *text) {</w:t>
            </w:r>
          </w:p>
          <w:p w:rsidR="004A6CE4" w:rsidRPr="00D65F01" w:rsidRDefault="004A6CE4" w:rsidP="00B05C62">
            <w:r w:rsidRPr="00D65F01">
              <w:t xml:space="preserve">  Array *tokens = ArrayNew(10);</w:t>
            </w:r>
          </w:p>
          <w:p w:rsidR="004A6CE4" w:rsidRPr="00D65F01" w:rsidRDefault="004A6CE4" w:rsidP="00B05C62">
            <w:r w:rsidRPr="00D65F01">
              <w:t xml:space="preserve">  Scanner *scanner = ScannerNew(text);</w:t>
            </w:r>
          </w:p>
          <w:p w:rsidR="004A6CE4" w:rsidRPr="00D65F01" w:rsidRDefault="004A6CE4" w:rsidP="00B05C62">
            <w:r w:rsidRPr="00D65F01">
              <w:t xml:space="preserve">  char *token = NULL;</w:t>
            </w:r>
          </w:p>
          <w:p w:rsidR="004A6CE4" w:rsidRPr="00D65F01" w:rsidRDefault="004A6CE4" w:rsidP="00B05C62">
            <w:r w:rsidRPr="00D65F01">
              <w:t xml:space="preserve">  while ((token = ScannerScan(scanner))!= NULL) {</w:t>
            </w:r>
          </w:p>
          <w:p w:rsidR="004A6CE4" w:rsidRPr="00D65F01" w:rsidRDefault="004A6CE4" w:rsidP="00B05C62">
            <w:r w:rsidRPr="00D65F01">
              <w:t xml:space="preserve">    ArrayAdd(tokens, newStr(token));</w:t>
            </w:r>
          </w:p>
          <w:p w:rsidR="004A6CE4" w:rsidRPr="00D65F01" w:rsidRDefault="004A6CE4" w:rsidP="00B05C62">
            <w:r w:rsidRPr="00D65F01">
              <w:t xml:space="preserve">    printf("token=%s\n", token);</w:t>
            </w:r>
          </w:p>
          <w:p w:rsidR="004A6CE4" w:rsidRPr="00D65F01" w:rsidRDefault="004A6CE4" w:rsidP="00B05C62">
            <w:r w:rsidRPr="00D65F01">
              <w:t xml:space="preserve">  }</w:t>
            </w:r>
          </w:p>
          <w:p w:rsidR="004A6CE4" w:rsidRPr="00D65F01" w:rsidRDefault="004A6CE4" w:rsidP="00B05C62">
            <w:r w:rsidRPr="00D65F01">
              <w:t xml:space="preserve">  ScannerFree(scanner);</w:t>
            </w:r>
          </w:p>
          <w:p w:rsidR="004A6CE4" w:rsidRPr="00D65F01" w:rsidRDefault="004A6CE4" w:rsidP="00B05C62">
            <w:r w:rsidRPr="00D65F01">
              <w:lastRenderedPageBreak/>
              <w:t xml:space="preserve">  return tokens;</w:t>
            </w:r>
          </w:p>
          <w:p w:rsidR="004A6CE4" w:rsidRPr="00D65F01" w:rsidRDefault="004A6CE4" w:rsidP="00B05C62">
            <w:r w:rsidRPr="00D65F01">
              <w:t>}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t>char *tokenToType(char *token) {</w:t>
            </w:r>
          </w:p>
          <w:p w:rsidR="004A6CE4" w:rsidRPr="00D65F01" w:rsidRDefault="004A6CE4" w:rsidP="00B05C62">
            <w:r w:rsidRPr="00D65F01">
              <w:t xml:space="preserve">  if (strPartOf(token, KEYWORDS))</w:t>
            </w:r>
          </w:p>
          <w:p w:rsidR="004A6CE4" w:rsidRPr="00D65F01" w:rsidRDefault="004A6CE4" w:rsidP="00B05C62">
            <w:r w:rsidRPr="00D65F01">
              <w:t xml:space="preserve">    return token;</w:t>
            </w:r>
          </w:p>
          <w:p w:rsidR="004A6CE4" w:rsidRPr="00D65F01" w:rsidRDefault="004A6CE4" w:rsidP="00B05C62">
            <w:r w:rsidRPr="00D65F01">
              <w:t xml:space="preserve">  else if (token[0] == '\"')</w:t>
            </w:r>
          </w:p>
          <w:p w:rsidR="004A6CE4" w:rsidRPr="00D65F01" w:rsidRDefault="004A6CE4" w:rsidP="00B05C62">
            <w:r w:rsidRPr="00D65F01">
              <w:t xml:space="preserve">    return STRING;</w:t>
            </w:r>
          </w:p>
          <w:p w:rsidR="004A6CE4" w:rsidRPr="00D65F01" w:rsidRDefault="004A6CE4" w:rsidP="00B05C62">
            <w:r w:rsidRPr="00D65F01">
              <w:t xml:space="preserve">  else if (strMember(token[0], DIGIT))</w:t>
            </w:r>
          </w:p>
          <w:p w:rsidR="004A6CE4" w:rsidRPr="00D65F01" w:rsidRDefault="004A6CE4" w:rsidP="00B05C62">
            <w:r w:rsidRPr="00D65F01">
              <w:t xml:space="preserve">    return NUMBER;</w:t>
            </w:r>
          </w:p>
          <w:p w:rsidR="004A6CE4" w:rsidRPr="00D65F01" w:rsidRDefault="004A6CE4" w:rsidP="00B05C62">
            <w:r w:rsidRPr="00D65F01">
              <w:t xml:space="preserve">  else if (strMember(token[0], ALPHA))</w:t>
            </w:r>
          </w:p>
          <w:p w:rsidR="004A6CE4" w:rsidRPr="00D65F01" w:rsidRDefault="004A6CE4" w:rsidP="00B05C62">
            <w:r w:rsidRPr="00D65F01">
              <w:t xml:space="preserve">    return ID;</w:t>
            </w:r>
          </w:p>
          <w:p w:rsidR="004A6CE4" w:rsidRPr="00D65F01" w:rsidRDefault="004A6CE4" w:rsidP="00B05C62">
            <w:r w:rsidRPr="00D65F01">
              <w:t xml:space="preserve">  else</w:t>
            </w:r>
          </w:p>
          <w:p w:rsidR="004A6CE4" w:rsidRPr="00D65F01" w:rsidRDefault="004A6CE4" w:rsidP="00B05C62">
            <w:r w:rsidRPr="00D65F01">
              <w:t xml:space="preserve">    return token;</w:t>
            </w:r>
          </w:p>
          <w:p w:rsidR="004A6CE4" w:rsidRPr="00D65F01" w:rsidRDefault="004A6CE4" w:rsidP="00B05C62">
            <w:r w:rsidRPr="00D65F01">
              <w:t>}</w:t>
            </w:r>
          </w:p>
        </w:tc>
        <w:tc>
          <w:tcPr>
            <w:tcW w:w="3402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lastRenderedPageBreak/>
              <w:t>掃描下一個詞彙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忽略空白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檢查是否超過範圍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取得下一個字元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記住詞彙開始點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如果是</w:t>
            </w:r>
            <w:r w:rsidRPr="00D65F01">
              <w:t xml:space="preserve"> "</w:t>
            </w:r>
            <w:r w:rsidRPr="00D65F01">
              <w:rPr>
                <w:rFonts w:hint="eastAsia"/>
              </w:rPr>
              <w:t>，代表字串開頭，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一直讀到下一個</w:t>
            </w:r>
            <w:r w:rsidRPr="00D65F01">
              <w:t xml:space="preserve"> " </w:t>
            </w:r>
            <w:r w:rsidRPr="00D65F01">
              <w:rPr>
                <w:rFonts w:hint="eastAsia"/>
              </w:rPr>
              <w:t>符號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為止。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如果是</w:t>
            </w:r>
            <w:r w:rsidRPr="00D65F01">
              <w:t>OP(+-*/&lt;=&gt;!</w:t>
            </w:r>
            <w:r w:rsidRPr="00D65F01">
              <w:rPr>
                <w:rFonts w:hint="eastAsia"/>
              </w:rPr>
              <w:t>等符號</w:t>
            </w:r>
            <w:r w:rsidRPr="00D65F01">
              <w:t>)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一直讀到不是</w:t>
            </w:r>
            <w:r w:rsidRPr="00D65F01">
              <w:t>OP</w:t>
            </w:r>
            <w:r w:rsidRPr="00D65F01">
              <w:rPr>
                <w:rFonts w:hint="eastAsia"/>
              </w:rPr>
              <w:t>為止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如果是數字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一直讀到不是數字為止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如果是英文字母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一直讀到不是英文字母</w:t>
            </w:r>
            <w:r w:rsidRPr="00D65F01">
              <w:br/>
              <w:t xml:space="preserve">  (</w:t>
            </w:r>
            <w:r w:rsidRPr="00D65F01">
              <w:rPr>
                <w:rFonts w:hint="eastAsia"/>
              </w:rPr>
              <w:t>或數字</w:t>
            </w:r>
            <w:r w:rsidRPr="00D65F01">
              <w:t>)</w:t>
            </w:r>
            <w:r w:rsidRPr="00D65F01">
              <w:rPr>
                <w:rFonts w:hint="eastAsia"/>
              </w:rPr>
              <w:t>為止</w:t>
            </w:r>
            <w:r w:rsidRPr="00D65F01">
              <w:t xml:space="preserve"> (ex: x1y2z)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否則，傳回單一字元</w:t>
            </w:r>
          </w:p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設定</w:t>
            </w:r>
            <w:r w:rsidRPr="00D65F01">
              <w:t>token</w:t>
            </w:r>
            <w:r w:rsidRPr="00D65F01">
              <w:rPr>
                <w:rFonts w:hint="eastAsia"/>
              </w:rPr>
              <w:t>為</w:t>
            </w:r>
            <w:r w:rsidRPr="00D65F01">
              <w:t>(begin…textIdx)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之間的子字串</w:t>
            </w:r>
          </w:p>
          <w:p w:rsidR="004A6CE4" w:rsidRPr="00D65F01" w:rsidRDefault="004A6CE4" w:rsidP="00B05C62">
            <w:r w:rsidRPr="00D65F01">
              <w:rPr>
                <w:rFonts w:hint="eastAsia"/>
              </w:rPr>
              <w:t>傳回</w:t>
            </w:r>
            <w:r w:rsidRPr="00D65F01">
              <w:t>token</w:t>
            </w:r>
            <w:r w:rsidRPr="00D65F01">
              <w:rPr>
                <w:rFonts w:hint="eastAsia"/>
              </w:rPr>
              <w:t>詞彙</w:t>
            </w:r>
          </w:p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將程式轉換成一個一個的詞彙</w:t>
            </w:r>
          </w:p>
          <w:p w:rsidR="004A6CE4" w:rsidRPr="00D65F01" w:rsidRDefault="004A6CE4" w:rsidP="00B05C62"/>
          <w:p w:rsidR="004A6CE4" w:rsidRDefault="004A6CE4" w:rsidP="00B05C62"/>
          <w:p w:rsidR="009D71C2" w:rsidRPr="00D65F01" w:rsidRDefault="009D71C2" w:rsidP="00B05C62"/>
          <w:p w:rsidR="004A6CE4" w:rsidRPr="00D65F01" w:rsidRDefault="004A6CE4" w:rsidP="00B05C62">
            <w:r w:rsidRPr="00D65F01">
              <w:rPr>
                <w:rFonts w:hint="eastAsia"/>
              </w:rPr>
              <w:t>不斷取出下一個詞彙，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直到程式字串結束為止</w:t>
            </w:r>
          </w:p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/>
          <w:p w:rsidR="004A6CE4" w:rsidRPr="00D65F01" w:rsidRDefault="004A6CE4" w:rsidP="00B05C62">
            <w:r w:rsidRPr="00D65F01">
              <w:rPr>
                <w:rFonts w:hint="eastAsia"/>
              </w:rPr>
              <w:t>判斷並取得</w:t>
            </w:r>
            <w:r w:rsidRPr="00D65F01">
              <w:t xml:space="preserve"> token</w:t>
            </w:r>
            <w:r w:rsidRPr="00D65F01">
              <w:rPr>
                <w:rFonts w:hint="eastAsia"/>
              </w:rPr>
              <w:t>的型態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如果是關鍵字</w:t>
            </w:r>
            <w:r w:rsidRPr="00D65F01">
              <w:t xml:space="preserve"> if, for, …</w:t>
            </w:r>
          </w:p>
          <w:p w:rsidR="004A6CE4" w:rsidRPr="00D65F01" w:rsidRDefault="004A6CE4" w:rsidP="00B05C62">
            <w:r w:rsidRPr="00D65F01">
              <w:t xml:space="preserve">    </w:t>
            </w:r>
            <w:r w:rsidRPr="00D65F01">
              <w:rPr>
                <w:rFonts w:hint="eastAsia"/>
              </w:rPr>
              <w:t>型態即為該關鍵字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如果以符號</w:t>
            </w:r>
            <w:r w:rsidRPr="00D65F01">
              <w:t xml:space="preserve"> " </w:t>
            </w:r>
            <w:r w:rsidRPr="00D65F01">
              <w:rPr>
                <w:rFonts w:hint="eastAsia"/>
              </w:rPr>
              <w:t>開頭，則</w:t>
            </w:r>
            <w:r w:rsidRPr="00D65F01">
              <w:br/>
              <w:t xml:space="preserve">    </w:t>
            </w:r>
            <w:r w:rsidRPr="00D65F01">
              <w:rPr>
                <w:rFonts w:hint="eastAsia"/>
              </w:rPr>
              <w:t>型態為</w:t>
            </w:r>
            <w:r w:rsidRPr="00D65F01">
              <w:t xml:space="preserve"> STRING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如果是數字開頭，則</w:t>
            </w:r>
          </w:p>
          <w:p w:rsidR="004A6CE4" w:rsidRPr="00D65F01" w:rsidRDefault="004A6CE4" w:rsidP="00B05C62">
            <w:r w:rsidRPr="00D65F01">
              <w:t xml:space="preserve">    </w:t>
            </w:r>
            <w:r w:rsidRPr="00D65F01">
              <w:rPr>
                <w:rFonts w:hint="eastAsia"/>
              </w:rPr>
              <w:t>型態為</w:t>
            </w:r>
            <w:r w:rsidRPr="00D65F01">
              <w:t xml:space="preserve"> NUMBER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如果是</w:t>
            </w:r>
            <w:r w:rsidR="009E535F">
              <w:rPr>
                <w:rFonts w:hint="eastAsia"/>
              </w:rPr>
              <w:t>英文字母</w:t>
            </w:r>
            <w:r w:rsidRPr="00D65F01">
              <w:rPr>
                <w:rFonts w:hint="eastAsia"/>
              </w:rPr>
              <w:t>開頭，則</w:t>
            </w:r>
          </w:p>
          <w:p w:rsidR="004A6CE4" w:rsidRPr="00D65F01" w:rsidRDefault="004A6CE4" w:rsidP="00B05C62">
            <w:r w:rsidRPr="00D65F01">
              <w:t xml:space="preserve">    </w:t>
            </w:r>
            <w:r w:rsidRPr="00D65F01">
              <w:rPr>
                <w:rFonts w:hint="eastAsia"/>
              </w:rPr>
              <w:t>型態為</w:t>
            </w:r>
            <w:r w:rsidRPr="00D65F01">
              <w:t xml:space="preserve"> ID</w:t>
            </w:r>
          </w:p>
          <w:p w:rsidR="004A6CE4" w:rsidRPr="00D65F01" w:rsidRDefault="004A6CE4" w:rsidP="00B05C62">
            <w:r w:rsidRPr="00D65F01">
              <w:t xml:space="preserve">  </w:t>
            </w:r>
            <w:r w:rsidRPr="00D65F01">
              <w:rPr>
                <w:rFonts w:hint="eastAsia"/>
              </w:rPr>
              <w:t>否則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像是</w:t>
            </w:r>
            <w:r w:rsidRPr="00D65F01">
              <w:t xml:space="preserve"> +,-,*,/,&gt;,&lt;,….)</w:t>
            </w:r>
          </w:p>
          <w:p w:rsidR="004A6CE4" w:rsidRPr="00D65F01" w:rsidRDefault="004A6CE4" w:rsidP="00B05C62">
            <w:r w:rsidRPr="00D65F01">
              <w:t xml:space="preserve">    </w:t>
            </w:r>
            <w:r w:rsidRPr="00D65F01">
              <w:rPr>
                <w:rFonts w:hint="eastAsia"/>
              </w:rPr>
              <w:t>型態即為該</w:t>
            </w:r>
            <w:r w:rsidRPr="00D65F01">
              <w:t xml:space="preserve"> token</w:t>
            </w:r>
          </w:p>
          <w:p w:rsidR="004A6CE4" w:rsidRPr="00D65F01" w:rsidRDefault="004A6CE4" w:rsidP="00B05C62"/>
        </w:tc>
      </w:tr>
    </w:tbl>
    <w:p w:rsidR="004A6CE4" w:rsidRDefault="004A6CE4" w:rsidP="00243F1D"/>
    <w:p w:rsidR="004A6CE4" w:rsidRDefault="00D5053D" w:rsidP="005E47AD">
      <w:r>
        <w:fldChar w:fldCharType="begin"/>
      </w:r>
      <w:r w:rsidR="004A6CE4">
        <w:instrText xml:space="preserve"> REF _Ref233953193 \h </w:instrText>
      </w:r>
      <w:r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19</w:t>
      </w:r>
      <w:r>
        <w:fldChar w:fldCharType="end"/>
      </w:r>
      <w:r w:rsidR="004A6CE4">
        <w:rPr>
          <w:rFonts w:hint="eastAsia"/>
        </w:rPr>
        <w:t>中的</w:t>
      </w:r>
      <w:r w:rsidR="004A6CE4">
        <w:t xml:space="preserve"> tokenize() </w:t>
      </w:r>
      <w:r w:rsidR="004A6CE4">
        <w:rPr>
          <w:rFonts w:hint="eastAsia"/>
        </w:rPr>
        <w:t>函數會不斷的呼叫</w:t>
      </w:r>
      <w:r w:rsidR="004A6CE4">
        <w:t xml:space="preserve"> ScannerScan() </w:t>
      </w:r>
      <w:r w:rsidR="004A6CE4">
        <w:rPr>
          <w:rFonts w:hint="eastAsia"/>
        </w:rPr>
        <w:t>函數，以將</w:t>
      </w:r>
      <w:r w:rsidR="009E535F">
        <w:rPr>
          <w:rFonts w:hint="eastAsia"/>
        </w:rPr>
        <w:t>程式</w:t>
      </w:r>
      <w:r w:rsidR="004A6CE4">
        <w:rPr>
          <w:rFonts w:hint="eastAsia"/>
        </w:rPr>
        <w:t>切割成一個一個的詞彙，並傳回整個詞彙陣列。另外，</w:t>
      </w:r>
      <w:r w:rsidR="004A6CE4">
        <w:t xml:space="preserve">tokenToType(token) </w:t>
      </w:r>
      <w:r w:rsidR="004A6CE4">
        <w:rPr>
          <w:rFonts w:hint="eastAsia"/>
        </w:rPr>
        <w:t>這個函數可以用來判斷詞彙的型態，像是</w:t>
      </w:r>
      <w:r w:rsidR="004A6CE4">
        <w:t xml:space="preserve"> STRING, NUMBER, ID,… </w:t>
      </w:r>
      <w:r w:rsidR="004A6CE4">
        <w:rPr>
          <w:rFonts w:hint="eastAsia"/>
        </w:rPr>
        <w:t>等等。</w:t>
      </w:r>
    </w:p>
    <w:p w:rsidR="004A6CE4" w:rsidRDefault="004A6CE4" w:rsidP="005E47AD"/>
    <w:p w:rsidR="004A6CE4" w:rsidRDefault="004A6CE4" w:rsidP="00603D88">
      <w:pPr>
        <w:pStyle w:val="af6"/>
        <w:ind w:left="240" w:right="240"/>
      </w:pPr>
      <w:r>
        <w:rPr>
          <w:rFonts w:hint="eastAsia"/>
        </w:rPr>
        <w:t>剖析器</w:t>
      </w:r>
    </w:p>
    <w:p w:rsidR="004A6CE4" w:rsidRPr="005E47AD" w:rsidRDefault="004A6CE4" w:rsidP="005E47AD">
      <w:r>
        <w:rPr>
          <w:rFonts w:hint="eastAsia"/>
        </w:rPr>
        <w:t>剖析器的資料結構宣告在</w:t>
      </w:r>
      <w:r>
        <w:t xml:space="preserve">Parser.h </w:t>
      </w:r>
      <w:r>
        <w:rPr>
          <w:rFonts w:hint="eastAsia"/>
        </w:rPr>
        <w:t>檔中，而其程式主要位於</w:t>
      </w:r>
      <w:r>
        <w:t xml:space="preserve"> Parser.c </w:t>
      </w:r>
      <w:r>
        <w:rPr>
          <w:rFonts w:hint="eastAsia"/>
        </w:rPr>
        <w:t>中</w:t>
      </w:r>
      <w:r w:rsidR="00850477">
        <w:rPr>
          <w:rFonts w:hint="eastAsia"/>
        </w:rPr>
        <w:t>，</w:t>
      </w:r>
      <w:r>
        <w:rPr>
          <w:rFonts w:hint="eastAsia"/>
        </w:rPr>
        <w:t>剖析器結構</w:t>
      </w:r>
      <w:r>
        <w:t>Parser</w:t>
      </w:r>
      <w:r>
        <w:rPr>
          <w:rFonts w:hint="eastAsia"/>
        </w:rPr>
        <w:t>中包含有詞彙串列</w:t>
      </w:r>
      <w:r>
        <w:t xml:space="preserve"> (tokens)</w:t>
      </w:r>
      <w:r>
        <w:rPr>
          <w:rFonts w:hint="eastAsia"/>
        </w:rPr>
        <w:t>、剖析樹</w:t>
      </w:r>
      <w:r>
        <w:t xml:space="preserve"> (tree)</w:t>
      </w:r>
      <w:r>
        <w:rPr>
          <w:rFonts w:hint="eastAsia"/>
        </w:rPr>
        <w:t>、剖析過程用的堆疊</w:t>
      </w:r>
      <w:r>
        <w:t xml:space="preserve"> (stack)</w:t>
      </w:r>
      <w:r>
        <w:rPr>
          <w:rFonts w:hint="eastAsia"/>
        </w:rPr>
        <w:t>、以及目前掃描到的詞彙位置</w:t>
      </w:r>
      <w:r>
        <w:t xml:space="preserve"> (tokenIdx) </w:t>
      </w:r>
      <w:r>
        <w:rPr>
          <w:rFonts w:hint="eastAsia"/>
        </w:rPr>
        <w:t>等成員</w:t>
      </w:r>
      <w:r w:rsidR="00850477">
        <w:rPr>
          <w:rFonts w:hint="eastAsia"/>
        </w:rPr>
        <w:t>，</w:t>
      </w:r>
      <w:r w:rsidR="00D5053D">
        <w:fldChar w:fldCharType="begin"/>
      </w:r>
      <w:r>
        <w:instrText xml:space="preserve"> REF _Ref233953591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20</w:t>
      </w:r>
      <w:r w:rsidR="00D5053D">
        <w:fldChar w:fldCharType="end"/>
      </w:r>
      <w:r>
        <w:rPr>
          <w:rFonts w:hint="eastAsia"/>
        </w:rPr>
        <w:t>顯示了</w:t>
      </w:r>
      <w:r>
        <w:t xml:space="preserve"> Parser.h </w:t>
      </w:r>
      <w:r>
        <w:rPr>
          <w:rFonts w:hint="eastAsia"/>
        </w:rPr>
        <w:t>檔中該結構的宣告部分。</w:t>
      </w:r>
    </w:p>
    <w:p w:rsidR="004A6CE4" w:rsidRPr="004C2DF5" w:rsidRDefault="004A6CE4" w:rsidP="00305638"/>
    <w:p w:rsidR="004A6CE4" w:rsidRPr="0084213F" w:rsidRDefault="004A6CE4" w:rsidP="00305638">
      <w:pPr>
        <w:pStyle w:val="a6"/>
      </w:pPr>
      <w:bookmarkStart w:id="30" w:name="_Ref233953591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20</w:t>
      </w:r>
      <w:r w:rsidR="00D5053D">
        <w:fldChar w:fldCharType="end"/>
      </w:r>
      <w:bookmarkEnd w:id="30"/>
      <w:r>
        <w:t xml:space="preserve">  C0 </w:t>
      </w:r>
      <w:r>
        <w:rPr>
          <w:rFonts w:hint="eastAsia"/>
        </w:rPr>
        <w:t>語言剖析器的資料結構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6"/>
        <w:gridCol w:w="3576"/>
      </w:tblGrid>
      <w:tr w:rsidR="004A6CE4" w:rsidRPr="00D65F01">
        <w:tc>
          <w:tcPr>
            <w:tcW w:w="478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Parser.h</w:t>
            </w:r>
          </w:p>
        </w:tc>
        <w:tc>
          <w:tcPr>
            <w:tcW w:w="357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786" w:type="dxa"/>
          </w:tcPr>
          <w:p w:rsidR="004A6CE4" w:rsidRPr="00D65F01" w:rsidRDefault="004A6CE4" w:rsidP="00372587">
            <w:r w:rsidRPr="00D65F01">
              <w:t>typedef struct {</w:t>
            </w:r>
          </w:p>
          <w:p w:rsidR="004A6CE4" w:rsidRPr="00D65F01" w:rsidRDefault="004A6CE4" w:rsidP="00372587">
            <w:r w:rsidRPr="00D65F01">
              <w:t xml:space="preserve">  Array *tokens;</w:t>
            </w:r>
          </w:p>
          <w:p w:rsidR="004A6CE4" w:rsidRPr="00D65F01" w:rsidRDefault="004A6CE4" w:rsidP="00372587">
            <w:r w:rsidRPr="00D65F01">
              <w:t xml:space="preserve">  Tree *tree;</w:t>
            </w:r>
          </w:p>
          <w:p w:rsidR="004A6CE4" w:rsidRPr="00D65F01" w:rsidRDefault="004A6CE4" w:rsidP="00372587">
            <w:r w:rsidRPr="00D65F01">
              <w:t xml:space="preserve">  Array* stack;</w:t>
            </w:r>
          </w:p>
          <w:p w:rsidR="004A6CE4" w:rsidRPr="00D65F01" w:rsidRDefault="004A6CE4" w:rsidP="00372587">
            <w:r w:rsidRPr="00D65F01">
              <w:t xml:space="preserve">  int tokenIdx;</w:t>
            </w:r>
          </w:p>
          <w:p w:rsidR="004A6CE4" w:rsidRPr="00D65F01" w:rsidRDefault="004A6CE4" w:rsidP="00372587">
            <w:r w:rsidRPr="00D65F01">
              <w:t xml:space="preserve">} Parser; </w:t>
            </w:r>
          </w:p>
          <w:p w:rsidR="004A6CE4" w:rsidRPr="00D65F01" w:rsidRDefault="004A6CE4" w:rsidP="00372587"/>
          <w:p w:rsidR="004A6CE4" w:rsidRPr="00D65F01" w:rsidRDefault="004A6CE4" w:rsidP="005E47AD">
            <w:r w:rsidRPr="00D65F01">
              <w:t>Parser *parse(char *text);</w:t>
            </w:r>
          </w:p>
          <w:p w:rsidR="004A6CE4" w:rsidRPr="00D65F01" w:rsidRDefault="004A6CE4" w:rsidP="005E47AD"/>
          <w:p w:rsidR="004A6CE4" w:rsidRPr="00D65F01" w:rsidRDefault="004A6CE4" w:rsidP="005E47AD">
            <w:r w:rsidRPr="00D65F01">
              <w:lastRenderedPageBreak/>
              <w:t>Parser *ParserNew();</w:t>
            </w:r>
          </w:p>
          <w:p w:rsidR="004A6CE4" w:rsidRPr="00D65F01" w:rsidRDefault="004A6CE4" w:rsidP="005E47AD">
            <w:r w:rsidRPr="00D65F01">
              <w:t>void ParserParse(Parser *p, char *text);</w:t>
            </w:r>
          </w:p>
          <w:p w:rsidR="004A6CE4" w:rsidRPr="00D65F01" w:rsidRDefault="004A6CE4" w:rsidP="005E47AD">
            <w:r w:rsidRPr="00D65F01">
              <w:t>void ParserFree(Parser *parser);</w:t>
            </w:r>
          </w:p>
        </w:tc>
        <w:tc>
          <w:tcPr>
            <w:tcW w:w="357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剖析器的物件結構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詞彙串列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剖析樹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樹根</w:t>
            </w:r>
            <w:r w:rsidRPr="00D65F01">
              <w:t>)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剖析過程用的堆疊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詞彙指標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剖析器的主程式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剖析器的建構函數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剖析器的剖析函數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釋放記憶體</w:t>
            </w:r>
          </w:p>
        </w:tc>
      </w:tr>
    </w:tbl>
    <w:p w:rsidR="004A6CE4" w:rsidRDefault="004A6CE4" w:rsidP="00305638"/>
    <w:p w:rsidR="004A6CE4" w:rsidRDefault="004A6CE4" w:rsidP="00372587">
      <w:r>
        <w:rPr>
          <w:rFonts w:hint="eastAsia"/>
        </w:rPr>
        <w:t>剖析器的主要函數</w:t>
      </w:r>
      <w:r>
        <w:t xml:space="preserve"> parse() </w:t>
      </w:r>
      <w:r>
        <w:rPr>
          <w:rFonts w:hint="eastAsia"/>
        </w:rPr>
        <w:t>會呼叫</w:t>
      </w:r>
      <w:r>
        <w:t xml:space="preserve">ParserParse() </w:t>
      </w:r>
      <w:r>
        <w:rPr>
          <w:rFonts w:hint="eastAsia"/>
        </w:rPr>
        <w:t>函數將輸入的</w:t>
      </w:r>
      <w:r>
        <w:t>C0</w:t>
      </w:r>
      <w:r>
        <w:rPr>
          <w:rFonts w:hint="eastAsia"/>
        </w:rPr>
        <w:t>語言程式</w:t>
      </w:r>
      <w:r>
        <w:t xml:space="preserve"> (text) </w:t>
      </w:r>
      <w:r>
        <w:rPr>
          <w:rFonts w:hint="eastAsia"/>
        </w:rPr>
        <w:t>轉換成剖析樹</w:t>
      </w:r>
      <w:r>
        <w:t xml:space="preserve"> (p-&gt;tree)</w:t>
      </w:r>
      <w:r>
        <w:rPr>
          <w:rFonts w:hint="eastAsia"/>
        </w:rPr>
        <w:t>。</w:t>
      </w:r>
      <w:r>
        <w:t xml:space="preserve">ParseParse() </w:t>
      </w:r>
      <w:r>
        <w:rPr>
          <w:rFonts w:hint="eastAsia"/>
        </w:rPr>
        <w:t>函數會利用遞迴下降的方式，呼叫</w:t>
      </w:r>
      <w:r>
        <w:t xml:space="preserve"> parseProg() </w:t>
      </w:r>
      <w:r>
        <w:rPr>
          <w:rFonts w:hint="eastAsia"/>
        </w:rPr>
        <w:t>函數從</w:t>
      </w:r>
      <w:r>
        <w:t xml:space="preserve"> PROG </w:t>
      </w:r>
      <w:r>
        <w:rPr>
          <w:rFonts w:hint="eastAsia"/>
        </w:rPr>
        <w:t>規則開始試圖建構出整</w:t>
      </w:r>
      <w:r w:rsidR="00F7430D">
        <w:rPr>
          <w:rFonts w:hint="eastAsia"/>
        </w:rPr>
        <w:t>棵</w:t>
      </w:r>
      <w:r>
        <w:rPr>
          <w:rFonts w:hint="eastAsia"/>
        </w:rPr>
        <w:t>剖析樹，如果建構完畢後堆疊恰好清空，那麼代表程式建構成功，否則代表程式不完整，導致剖析沒有完成。</w:t>
      </w:r>
      <w:r w:rsidR="00D5053D">
        <w:fldChar w:fldCharType="begin"/>
      </w:r>
      <w:r>
        <w:instrText xml:space="preserve"> REF _Ref233949727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21</w:t>
      </w:r>
      <w:r w:rsidR="00D5053D">
        <w:fldChar w:fldCharType="end"/>
      </w:r>
      <w:r>
        <w:rPr>
          <w:rFonts w:hint="eastAsia"/>
        </w:rPr>
        <w:t>顯示了遞迴下降剖析程式的代表性片段，包含</w:t>
      </w:r>
      <w:r>
        <w:t xml:space="preserve"> parse(), ParseParse(), parseProg(), parseBaseList(), parseBase(), parseFor() </w:t>
      </w:r>
      <w:r>
        <w:rPr>
          <w:rFonts w:hint="eastAsia"/>
        </w:rPr>
        <w:t>等函數的程式內容。這些函數被用來剖析對應的語法規則，以建構出該規則的語法樹。</w:t>
      </w:r>
    </w:p>
    <w:p w:rsidR="004A6CE4" w:rsidRPr="00B927D4" w:rsidRDefault="004A6CE4" w:rsidP="00305638"/>
    <w:p w:rsidR="004A6CE4" w:rsidRPr="0084213F" w:rsidRDefault="004A6CE4" w:rsidP="00305638">
      <w:pPr>
        <w:pStyle w:val="a6"/>
      </w:pPr>
      <w:bookmarkStart w:id="31" w:name="_Ref23394972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21</w:t>
      </w:r>
      <w:r w:rsidR="00D5053D">
        <w:fldChar w:fldCharType="end"/>
      </w:r>
      <w:bookmarkEnd w:id="31"/>
      <w:r>
        <w:t xml:space="preserve">  C0 </w:t>
      </w:r>
      <w:r>
        <w:rPr>
          <w:rFonts w:hint="eastAsia"/>
        </w:rPr>
        <w:t>語言剖析器的程式片段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070"/>
        <w:gridCol w:w="4536"/>
      </w:tblGrid>
      <w:tr w:rsidR="004A6CE4" w:rsidRPr="00D65F01" w:rsidTr="00850477">
        <w:tc>
          <w:tcPr>
            <w:tcW w:w="5070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Parser.c </w:t>
            </w:r>
            <w:r w:rsidRPr="00D65F01">
              <w:rPr>
                <w:rFonts w:hint="eastAsia"/>
              </w:rPr>
              <w:t>中的遞迴下降剖析程式</w:t>
            </w:r>
          </w:p>
        </w:tc>
        <w:tc>
          <w:tcPr>
            <w:tcW w:w="4536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850477">
        <w:tc>
          <w:tcPr>
            <w:tcW w:w="5070" w:type="dxa"/>
          </w:tcPr>
          <w:p w:rsidR="004A6CE4" w:rsidRPr="00D65F01" w:rsidRDefault="004A6CE4" w:rsidP="005E47AD">
            <w:r w:rsidRPr="00D65F01">
              <w:t>…</w:t>
            </w:r>
          </w:p>
          <w:p w:rsidR="004A6CE4" w:rsidRPr="00D65F01" w:rsidRDefault="004A6CE4" w:rsidP="005E47AD">
            <w:r w:rsidRPr="00D65F01">
              <w:t>Parser *parse(char *text) {</w:t>
            </w:r>
          </w:p>
          <w:p w:rsidR="004A6CE4" w:rsidRPr="00D65F01" w:rsidRDefault="004A6CE4" w:rsidP="005E47AD">
            <w:r w:rsidRPr="00D65F01">
              <w:t xml:space="preserve">  Parser *p=ParserNew();</w:t>
            </w:r>
          </w:p>
          <w:p w:rsidR="004A6CE4" w:rsidRPr="00D65F01" w:rsidRDefault="004A6CE4" w:rsidP="005E47AD">
            <w:r w:rsidRPr="00D65F01">
              <w:t xml:space="preserve">  ParserParse(p, text);</w:t>
            </w:r>
          </w:p>
          <w:p w:rsidR="004A6CE4" w:rsidRPr="00D65F01" w:rsidRDefault="004A6CE4" w:rsidP="005E47AD">
            <w:r w:rsidRPr="00D65F01">
              <w:t xml:space="preserve">  return p;</w:t>
            </w:r>
          </w:p>
          <w:p w:rsidR="004A6CE4" w:rsidRPr="00D65F01" w:rsidRDefault="004A6CE4" w:rsidP="005E47AD">
            <w:r w:rsidRPr="00D65F01">
              <w:t xml:space="preserve">} </w:t>
            </w:r>
          </w:p>
          <w:p w:rsidR="004A6CE4" w:rsidRPr="00D65F01" w:rsidRDefault="004A6CE4" w:rsidP="00305638">
            <w:r w:rsidRPr="00D65F01">
              <w:t>…</w:t>
            </w:r>
          </w:p>
          <w:p w:rsidR="004A6CE4" w:rsidRPr="00D65F01" w:rsidRDefault="004A6CE4" w:rsidP="00372587">
            <w:r w:rsidRPr="00D65F01">
              <w:t>void ParserParse(Parser *p, char *text) {</w:t>
            </w:r>
          </w:p>
          <w:p w:rsidR="004A6CE4" w:rsidRPr="00D65F01" w:rsidRDefault="004A6CE4" w:rsidP="00372587">
            <w:r w:rsidRPr="00D65F01">
              <w:t xml:space="preserve">  printf("======= tokenize =======\n");</w:t>
            </w:r>
          </w:p>
          <w:p w:rsidR="004A6CE4" w:rsidRPr="00D65F01" w:rsidRDefault="004A6CE4" w:rsidP="00372587">
            <w:r w:rsidRPr="00D65F01">
              <w:t xml:space="preserve">  p-&gt;tokens = tokenize(text);</w:t>
            </w:r>
          </w:p>
          <w:p w:rsidR="004A6CE4" w:rsidRPr="00D65F01" w:rsidRDefault="004A6CE4" w:rsidP="00372587">
            <w:r w:rsidRPr="00D65F01">
              <w:t xml:space="preserve">  printTokens(p-&gt;tokens);</w:t>
            </w:r>
          </w:p>
          <w:p w:rsidR="004A6CE4" w:rsidRPr="00D65F01" w:rsidRDefault="004A6CE4" w:rsidP="00372587">
            <w:r w:rsidRPr="00D65F01">
              <w:t xml:space="preserve">  p-&gt;tokenIdx = 0;</w:t>
            </w:r>
          </w:p>
          <w:p w:rsidR="004A6CE4" w:rsidRPr="00D65F01" w:rsidRDefault="004A6CE4" w:rsidP="00372587">
            <w:r w:rsidRPr="00D65F01">
              <w:t xml:space="preserve">  printf("======= parsing ========\n");</w:t>
            </w:r>
          </w:p>
          <w:p w:rsidR="004A6CE4" w:rsidRPr="00D65F01" w:rsidRDefault="004A6CE4" w:rsidP="00372587">
            <w:r w:rsidRPr="00D65F01">
              <w:t xml:space="preserve">  p-&gt;tree = parseProg(p); </w:t>
            </w:r>
          </w:p>
          <w:p w:rsidR="004A6CE4" w:rsidRPr="00D65F01" w:rsidRDefault="004A6CE4" w:rsidP="00372587">
            <w:r w:rsidRPr="00D65F01">
              <w:t xml:space="preserve">  if (p-&gt;stack-&gt;count != 0) {</w:t>
            </w:r>
          </w:p>
          <w:p w:rsidR="004A6CE4" w:rsidRPr="00D65F01" w:rsidRDefault="004A6CE4" w:rsidP="00372587">
            <w:r w:rsidRPr="00D65F01">
              <w:t xml:space="preserve">    printf("parse fail:stack.count=%d",</w:t>
            </w:r>
            <w:r w:rsidRPr="00D65F01">
              <w:br/>
              <w:t xml:space="preserve">      p-&gt;stack-&gt;count);</w:t>
            </w:r>
          </w:p>
          <w:p w:rsidR="004A6CE4" w:rsidRPr="00D65F01" w:rsidRDefault="004A6CE4" w:rsidP="00372587">
            <w:r w:rsidRPr="00D65F01">
              <w:t xml:space="preserve">    error();</w:t>
            </w:r>
          </w:p>
          <w:p w:rsidR="004A6CE4" w:rsidRPr="00D65F01" w:rsidRDefault="004A6CE4" w:rsidP="00372587">
            <w:r w:rsidRPr="00D65F01">
              <w:t xml:space="preserve">  }</w:t>
            </w:r>
          </w:p>
          <w:p w:rsidR="004A6CE4" w:rsidRPr="00D65F01" w:rsidRDefault="004A6CE4" w:rsidP="00372587">
            <w:r w:rsidRPr="00D65F01">
              <w:t>}</w:t>
            </w:r>
          </w:p>
          <w:p w:rsidR="004A6CE4" w:rsidRPr="00D65F01" w:rsidRDefault="004A6CE4" w:rsidP="00372587"/>
          <w:p w:rsidR="004A6CE4" w:rsidRPr="00D65F01" w:rsidRDefault="004A6CE4" w:rsidP="00C20A47">
            <w:r w:rsidRPr="00D65F01">
              <w:t>// PROG = BaseList</w:t>
            </w:r>
          </w:p>
          <w:p w:rsidR="004A6CE4" w:rsidRPr="00D65F01" w:rsidRDefault="004A6CE4" w:rsidP="00C20A47">
            <w:r w:rsidRPr="00D65F01">
              <w:t>Tree *parseProg(Parser *p) {</w:t>
            </w:r>
          </w:p>
          <w:p w:rsidR="004A6CE4" w:rsidRPr="00D65F01" w:rsidRDefault="004A6CE4" w:rsidP="00C20A47">
            <w:r w:rsidRPr="00D65F01">
              <w:t xml:space="preserve">  push(p, "PROG");</w:t>
            </w:r>
          </w:p>
          <w:p w:rsidR="004A6CE4" w:rsidRPr="00D65F01" w:rsidRDefault="004A6CE4" w:rsidP="00C20A47">
            <w:r w:rsidRPr="00D65F01">
              <w:lastRenderedPageBreak/>
              <w:t xml:space="preserve">  parseBaseList(p);</w:t>
            </w:r>
          </w:p>
          <w:p w:rsidR="004A6CE4" w:rsidRPr="00D65F01" w:rsidRDefault="004A6CE4" w:rsidP="00C20A47">
            <w:r w:rsidRPr="00D65F01">
              <w:t xml:space="preserve">  return pop(p, "PROG");</w:t>
            </w:r>
          </w:p>
          <w:p w:rsidR="004A6CE4" w:rsidRPr="00D65F01" w:rsidRDefault="004A6CE4" w:rsidP="00C20A47">
            <w:r w:rsidRPr="00D65F01">
              <w:t>}</w:t>
            </w:r>
          </w:p>
          <w:p w:rsidR="004A6CE4" w:rsidRPr="00D65F01" w:rsidRDefault="004A6CE4" w:rsidP="00C20A47">
            <w:r w:rsidRPr="00D65F01">
              <w:t xml:space="preserve">// BaseList= </w:t>
            </w:r>
            <w:r w:rsidR="00F25EEB">
              <w:rPr>
                <w:rFonts w:hint="eastAsia"/>
              </w:rPr>
              <w:t>(</w:t>
            </w:r>
            <w:r w:rsidRPr="00D65F01">
              <w:t>BASE</w:t>
            </w:r>
            <w:r w:rsidR="00F25EEB">
              <w:rPr>
                <w:rFonts w:hint="eastAsia"/>
              </w:rPr>
              <w:t>)*</w:t>
            </w:r>
          </w:p>
          <w:p w:rsidR="004A6CE4" w:rsidRPr="00D65F01" w:rsidRDefault="004A6CE4" w:rsidP="00C20A47">
            <w:r w:rsidRPr="00D65F01">
              <w:t>void parseBaseList(Parser *p) {</w:t>
            </w:r>
          </w:p>
          <w:p w:rsidR="004A6CE4" w:rsidRPr="00D65F01" w:rsidRDefault="004A6CE4" w:rsidP="00C20A47">
            <w:r w:rsidRPr="00D65F01">
              <w:t xml:space="preserve">  push(p, "BaseList");</w:t>
            </w:r>
          </w:p>
          <w:p w:rsidR="004A6CE4" w:rsidRPr="00D65F01" w:rsidRDefault="004A6CE4" w:rsidP="00C20A47">
            <w:r w:rsidRPr="00D65F01">
              <w:t xml:space="preserve">  while (!isEnd(p) &amp;&amp; !isNext(p, "}"))</w:t>
            </w:r>
          </w:p>
          <w:p w:rsidR="004A6CE4" w:rsidRPr="00D65F01" w:rsidRDefault="004A6CE4" w:rsidP="00C20A47">
            <w:r w:rsidRPr="00D65F01">
              <w:t xml:space="preserve">      parseBase(p);</w:t>
            </w:r>
          </w:p>
          <w:p w:rsidR="004A6CE4" w:rsidRPr="00D65F01" w:rsidRDefault="004A6CE4" w:rsidP="00C20A47">
            <w:r w:rsidRPr="00D65F01">
              <w:t xml:space="preserve">  pop(p, "BaseList");</w:t>
            </w:r>
          </w:p>
          <w:p w:rsidR="004A6CE4" w:rsidRPr="00D65F01" w:rsidRDefault="004A6CE4" w:rsidP="00C20A47">
            <w:r w:rsidRPr="00D65F01">
              <w:t>}</w:t>
            </w:r>
          </w:p>
          <w:p w:rsidR="004A6CE4" w:rsidRPr="00D65F01" w:rsidRDefault="004A6CE4" w:rsidP="00C20A47"/>
          <w:p w:rsidR="004A6CE4" w:rsidRPr="00D65F01" w:rsidRDefault="004A6CE4" w:rsidP="00C20A47">
            <w:r w:rsidRPr="00D65F01">
              <w:t>// BASE = FOR | STMT;</w:t>
            </w:r>
          </w:p>
          <w:p w:rsidR="004A6CE4" w:rsidRPr="00D65F01" w:rsidRDefault="004A6CE4" w:rsidP="00C20A47">
            <w:r w:rsidRPr="00D65F01">
              <w:t>void parseBase(Parser *p) {</w:t>
            </w:r>
          </w:p>
          <w:p w:rsidR="004A6CE4" w:rsidRPr="00D65F01" w:rsidRDefault="004A6CE4" w:rsidP="00C20A47">
            <w:r w:rsidRPr="00D65F01">
              <w:t xml:space="preserve">  push(p, "BASE");</w:t>
            </w:r>
          </w:p>
          <w:p w:rsidR="004A6CE4" w:rsidRPr="00D65F01" w:rsidRDefault="004A6CE4" w:rsidP="00C20A47">
            <w:r w:rsidRPr="00D65F01">
              <w:t xml:space="preserve">  if (isNext(p, "for"))</w:t>
            </w:r>
          </w:p>
          <w:p w:rsidR="004A6CE4" w:rsidRPr="00D65F01" w:rsidRDefault="004A6CE4" w:rsidP="00C20A47">
            <w:r w:rsidRPr="00D65F01">
              <w:t xml:space="preserve">      parseFor(p);</w:t>
            </w:r>
          </w:p>
          <w:p w:rsidR="004A6CE4" w:rsidRPr="00D65F01" w:rsidRDefault="004A6CE4" w:rsidP="00C20A47">
            <w:r w:rsidRPr="00D65F01">
              <w:t xml:space="preserve">  else {</w:t>
            </w:r>
          </w:p>
          <w:p w:rsidR="004A6CE4" w:rsidRPr="00D65F01" w:rsidRDefault="004A6CE4" w:rsidP="00C20A47">
            <w:r w:rsidRPr="00D65F01">
              <w:t xml:space="preserve">      parseStmt(p);</w:t>
            </w:r>
          </w:p>
          <w:p w:rsidR="004A6CE4" w:rsidRPr="00D65F01" w:rsidRDefault="004A6CE4" w:rsidP="00C20A47">
            <w:r w:rsidRPr="00D65F01">
              <w:t xml:space="preserve">      next(p, ";");</w:t>
            </w:r>
          </w:p>
          <w:p w:rsidR="004A6CE4" w:rsidRPr="00D65F01" w:rsidRDefault="004A6CE4" w:rsidP="00C20A47">
            <w:r w:rsidRPr="00D65F01">
              <w:t xml:space="preserve">  }</w:t>
            </w:r>
          </w:p>
          <w:p w:rsidR="004A6CE4" w:rsidRPr="00D65F01" w:rsidRDefault="004A6CE4" w:rsidP="00C20A47">
            <w:r w:rsidRPr="00D65F01">
              <w:t xml:space="preserve">  pop(p, "BASE");</w:t>
            </w:r>
          </w:p>
          <w:p w:rsidR="004A6CE4" w:rsidRPr="00D65F01" w:rsidRDefault="004A6CE4" w:rsidP="00C20A47">
            <w:r w:rsidRPr="00D65F01">
              <w:t>}</w:t>
            </w:r>
          </w:p>
          <w:p w:rsidR="004A6CE4" w:rsidRPr="00D65F01" w:rsidRDefault="004A6CE4" w:rsidP="00C20A47"/>
          <w:p w:rsidR="004A6CE4" w:rsidRPr="00D65F01" w:rsidRDefault="004A6CE4" w:rsidP="00C20A47">
            <w:r w:rsidRPr="00D65F01">
              <w:t>// FOR = for (STMT; COND; STMT) BLOCK</w:t>
            </w:r>
          </w:p>
          <w:p w:rsidR="004A6CE4" w:rsidRPr="00D65F01" w:rsidRDefault="004A6CE4" w:rsidP="00C20A47">
            <w:r w:rsidRPr="00D65F01">
              <w:t>void parseFor(Parser *p) {</w:t>
            </w:r>
          </w:p>
          <w:p w:rsidR="004A6CE4" w:rsidRPr="00D65F01" w:rsidRDefault="004A6CE4" w:rsidP="00C20A47">
            <w:r w:rsidRPr="00D65F01">
              <w:t xml:space="preserve">  push(p, "FOR");</w:t>
            </w:r>
          </w:p>
          <w:p w:rsidR="004A6CE4" w:rsidRPr="00D65F01" w:rsidRDefault="004A6CE4" w:rsidP="00C20A47">
            <w:r w:rsidRPr="00D65F01">
              <w:t xml:space="preserve">  next(p, "for");</w:t>
            </w:r>
          </w:p>
          <w:p w:rsidR="004A6CE4" w:rsidRPr="00D65F01" w:rsidRDefault="004A6CE4" w:rsidP="00C20A47">
            <w:r w:rsidRPr="00D65F01">
              <w:t xml:space="preserve">  next(p, "(");</w:t>
            </w:r>
          </w:p>
          <w:p w:rsidR="004A6CE4" w:rsidRPr="00D65F01" w:rsidRDefault="004A6CE4" w:rsidP="00C20A47">
            <w:r w:rsidRPr="00D65F01">
              <w:t xml:space="preserve">  parseStmt(p);</w:t>
            </w:r>
          </w:p>
          <w:p w:rsidR="004A6CE4" w:rsidRPr="00D65F01" w:rsidRDefault="004A6CE4" w:rsidP="00C20A47">
            <w:r w:rsidRPr="00D65F01">
              <w:t xml:space="preserve">  next(p, ";");</w:t>
            </w:r>
          </w:p>
          <w:p w:rsidR="004A6CE4" w:rsidRPr="00D65F01" w:rsidRDefault="004A6CE4" w:rsidP="00C20A47">
            <w:r w:rsidRPr="00D65F01">
              <w:t xml:space="preserve">  parseCond(p);</w:t>
            </w:r>
          </w:p>
          <w:p w:rsidR="004A6CE4" w:rsidRPr="00D65F01" w:rsidRDefault="004A6CE4" w:rsidP="00C20A47">
            <w:r w:rsidRPr="00D65F01">
              <w:t xml:space="preserve">  next(p, ";");</w:t>
            </w:r>
          </w:p>
          <w:p w:rsidR="004A6CE4" w:rsidRPr="00D65F01" w:rsidRDefault="004A6CE4" w:rsidP="00C20A47">
            <w:r w:rsidRPr="00D65F01">
              <w:t xml:space="preserve">  parseStmt(p);</w:t>
            </w:r>
          </w:p>
          <w:p w:rsidR="004A6CE4" w:rsidRPr="00D65F01" w:rsidRDefault="004A6CE4" w:rsidP="00C20A47">
            <w:r w:rsidRPr="00D65F01">
              <w:t xml:space="preserve">  next(p, ")");</w:t>
            </w:r>
          </w:p>
          <w:p w:rsidR="004A6CE4" w:rsidRPr="00D65F01" w:rsidRDefault="004A6CE4" w:rsidP="00C20A47">
            <w:r w:rsidRPr="00D65F01">
              <w:t xml:space="preserve">  parseBlock(p);</w:t>
            </w:r>
          </w:p>
          <w:p w:rsidR="004A6CE4" w:rsidRPr="00D65F01" w:rsidRDefault="004A6CE4" w:rsidP="00C20A47">
            <w:r w:rsidRPr="00D65F01">
              <w:t xml:space="preserve">  pop(p, "FOR");</w:t>
            </w:r>
          </w:p>
          <w:p w:rsidR="004A6CE4" w:rsidRPr="00D65F01" w:rsidRDefault="004A6CE4" w:rsidP="0062645C">
            <w:r w:rsidRPr="00D65F01">
              <w:t>}</w:t>
            </w:r>
          </w:p>
        </w:tc>
        <w:tc>
          <w:tcPr>
            <w:tcW w:w="4536" w:type="dxa"/>
          </w:tcPr>
          <w:p w:rsidR="004A6CE4" w:rsidRPr="00D65F01" w:rsidRDefault="004A6CE4" w:rsidP="004E2B85">
            <w:r w:rsidRPr="00D65F01">
              <w:lastRenderedPageBreak/>
              <w:t>…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剖析器的主要函數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建立剖析器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開始剖析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傳回剖析器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剖析物件的主函數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首先呼叫掃描器的主函數</w:t>
            </w:r>
          </w:p>
          <w:p w:rsidR="004A6CE4" w:rsidRPr="00D65F01" w:rsidRDefault="004A6CE4" w:rsidP="004E2B85">
            <w:r w:rsidRPr="00D65F01">
              <w:t xml:space="preserve">  tokenize() </w:t>
            </w:r>
            <w:r w:rsidRPr="00D65F01">
              <w:rPr>
                <w:rFonts w:hint="eastAsia"/>
              </w:rPr>
              <w:t>將程式轉換為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詞彙串列</w:t>
            </w:r>
          </w:p>
          <w:p w:rsidR="004A6CE4" w:rsidRPr="00D65F01" w:rsidRDefault="004A6CE4" w:rsidP="004E2B85"/>
          <w:p w:rsidR="004A6CE4" w:rsidRPr="00D65F01" w:rsidRDefault="004A6CE4" w:rsidP="005E47AD">
            <w:r w:rsidRPr="00D65F01">
              <w:rPr>
                <w:rFonts w:hint="eastAsia"/>
              </w:rPr>
              <w:t>開始剖析</w:t>
            </w:r>
          </w:p>
          <w:p w:rsidR="004A6CE4" w:rsidRPr="00D65F01" w:rsidRDefault="004A6CE4" w:rsidP="005E47AD">
            <w:r w:rsidRPr="00D65F01">
              <w:t xml:space="preserve">  PROG= BaseList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如果剖析完成後堆疊是空的，</w:t>
            </w:r>
          </w:p>
          <w:p w:rsidR="004A6CE4" w:rsidRPr="00D65F01" w:rsidRDefault="004A6CE4" w:rsidP="005E47AD">
            <w:r w:rsidRPr="00D65F01">
              <w:t xml:space="preserve">  </w:t>
            </w:r>
            <w:r w:rsidRPr="00D65F01">
              <w:rPr>
                <w:rFonts w:hint="eastAsia"/>
              </w:rPr>
              <w:t>那就是剖析成功；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否則提示錯誤訊息</w:t>
            </w:r>
          </w:p>
          <w:p w:rsidR="004A6CE4" w:rsidRPr="00D65F01" w:rsidRDefault="004A6CE4" w:rsidP="005E47AD"/>
          <w:p w:rsidR="004A6CE4" w:rsidRPr="00D65F01" w:rsidRDefault="004A6CE4" w:rsidP="005E47AD"/>
          <w:p w:rsidR="004A6CE4" w:rsidRPr="00D65F01" w:rsidRDefault="004A6CE4" w:rsidP="005E47AD"/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剖析</w:t>
            </w:r>
            <w:r w:rsidRPr="00D65F01">
              <w:t>PROG=BaseList</w:t>
            </w:r>
            <w:r w:rsidRPr="00D65F01">
              <w:rPr>
                <w:rFonts w:hint="eastAsia"/>
              </w:rPr>
              <w:t>規則</w:t>
            </w:r>
          </w:p>
          <w:p w:rsidR="004A6CE4" w:rsidRPr="00D65F01" w:rsidRDefault="004A6CE4" w:rsidP="00C20A47"/>
          <w:p w:rsidR="004A6CE4" w:rsidRPr="00D65F01" w:rsidRDefault="004A6CE4" w:rsidP="00C20A47">
            <w:r w:rsidRPr="00D65F01">
              <w:rPr>
                <w:rFonts w:hint="eastAsia"/>
              </w:rPr>
              <w:t>建立</w:t>
            </w:r>
            <w:r w:rsidRPr="00D65F01">
              <w:t xml:space="preserve"> PROG </w:t>
            </w:r>
            <w:r w:rsidRPr="00D65F01">
              <w:rPr>
                <w:rFonts w:hint="eastAsia"/>
              </w:rPr>
              <w:t>的樹根</w:t>
            </w:r>
          </w:p>
          <w:p w:rsidR="004A6CE4" w:rsidRPr="00D65F01" w:rsidRDefault="004A6CE4" w:rsidP="00C20A47">
            <w:r w:rsidRPr="00D65F01">
              <w:lastRenderedPageBreak/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BaseList</w:t>
            </w:r>
            <w:r w:rsidRPr="00D65F01">
              <w:rPr>
                <w:rFonts w:hint="eastAsia"/>
              </w:rPr>
              <w:t>，</w:t>
            </w:r>
          </w:p>
          <w:p w:rsidR="004A6CE4" w:rsidRPr="00D65F01" w:rsidRDefault="004A6CE4" w:rsidP="00C20A47">
            <w:r w:rsidRPr="00D65F01">
              <w:rPr>
                <w:rFonts w:hint="eastAsia"/>
              </w:rPr>
              <w:t>取出</w:t>
            </w:r>
            <w:r w:rsidRPr="00D65F01">
              <w:t xml:space="preserve"> PROG </w:t>
            </w:r>
            <w:r w:rsidRPr="00D65F01">
              <w:rPr>
                <w:rFonts w:hint="eastAsia"/>
              </w:rPr>
              <w:t>的剖析樹</w:t>
            </w:r>
          </w:p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剖析</w:t>
            </w:r>
            <w:r w:rsidRPr="00D65F01">
              <w:t xml:space="preserve"> BaseList=</w:t>
            </w:r>
            <w:r w:rsidR="00F25EEB">
              <w:rPr>
                <w:rFonts w:hint="eastAsia"/>
              </w:rPr>
              <w:t>(</w:t>
            </w:r>
            <w:r w:rsidRPr="00D65F01">
              <w:t>BASE</w:t>
            </w:r>
            <w:r w:rsidR="00F25EEB">
              <w:rPr>
                <w:rFonts w:hint="eastAsia"/>
              </w:rPr>
              <w:t>)*</w:t>
            </w:r>
            <w:r w:rsidRPr="00D65F01">
              <w:t xml:space="preserve"> </w:t>
            </w:r>
            <w:r w:rsidRPr="00D65F01">
              <w:rPr>
                <w:rFonts w:hint="eastAsia"/>
              </w:rPr>
              <w:t>規則</w:t>
            </w:r>
          </w:p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建立</w:t>
            </w:r>
            <w:r w:rsidRPr="00D65F01">
              <w:t xml:space="preserve"> BaseList </w:t>
            </w:r>
            <w:r w:rsidRPr="00D65F01">
              <w:rPr>
                <w:rFonts w:hint="eastAsia"/>
              </w:rPr>
              <w:t>的樹根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BASE</w:t>
            </w:r>
            <w:r w:rsidRPr="00D65F01">
              <w:rPr>
                <w:rFonts w:hint="eastAsia"/>
              </w:rPr>
              <w:t>，直到程式結束</w:t>
            </w:r>
            <w:r w:rsidRPr="00D65F01">
              <w:br/>
              <w:t xml:space="preserve">  </w:t>
            </w:r>
            <w:r w:rsidRPr="00D65F01">
              <w:rPr>
                <w:rFonts w:hint="eastAsia"/>
              </w:rPr>
              <w:t>或碰到</w:t>
            </w:r>
            <w:r w:rsidRPr="00D65F01">
              <w:t xml:space="preserve"> } </w:t>
            </w:r>
            <w:r w:rsidRPr="00D65F01">
              <w:rPr>
                <w:rFonts w:hint="eastAsia"/>
              </w:rPr>
              <w:t>為止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取出</w:t>
            </w:r>
            <w:r w:rsidRPr="00D65F01">
              <w:t xml:space="preserve"> BaseList </w:t>
            </w:r>
            <w:r w:rsidRPr="00D65F01">
              <w:rPr>
                <w:rFonts w:hint="eastAsia"/>
              </w:rPr>
              <w:t>的剖析樹</w:t>
            </w:r>
          </w:p>
          <w:p w:rsidR="004A6CE4" w:rsidRPr="00D65F01" w:rsidRDefault="004A6CE4" w:rsidP="005E47AD"/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剖析</w:t>
            </w:r>
            <w:r w:rsidRPr="00D65F01">
              <w:t>BASE=FOR|STMT</w:t>
            </w:r>
            <w:r w:rsidRPr="00D65F01">
              <w:rPr>
                <w:rFonts w:hint="eastAsia"/>
              </w:rPr>
              <w:t>規則</w:t>
            </w:r>
          </w:p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建立</w:t>
            </w:r>
            <w:r w:rsidRPr="00D65F01">
              <w:t xml:space="preserve">BASE </w:t>
            </w:r>
            <w:r w:rsidRPr="00D65F01">
              <w:rPr>
                <w:rFonts w:hint="eastAsia"/>
              </w:rPr>
              <w:t>的樹根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如果下一個詞彙是</w:t>
            </w:r>
            <w:r w:rsidRPr="00D65F01">
              <w:t xml:space="preserve"> for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根據</w:t>
            </w:r>
            <w:r w:rsidRPr="00D65F01">
              <w:t>FOR</w:t>
            </w:r>
            <w:r w:rsidRPr="00D65F01">
              <w:rPr>
                <w:rFonts w:hint="eastAsia"/>
              </w:rPr>
              <w:t>規則進行剖析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否則</w:t>
            </w:r>
          </w:p>
          <w:p w:rsidR="004A6CE4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根據</w:t>
            </w:r>
            <w:r w:rsidRPr="00D65F01">
              <w:t>STMT</w:t>
            </w:r>
            <w:r w:rsidRPr="00D65F01">
              <w:rPr>
                <w:rFonts w:hint="eastAsia"/>
              </w:rPr>
              <w:t>規則進行剖析</w:t>
            </w:r>
          </w:p>
          <w:p w:rsidR="00F25EEB" w:rsidRPr="00D65F01" w:rsidRDefault="00F25EEB" w:rsidP="005E47A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取得分號</w:t>
            </w:r>
            <w:r>
              <w:rPr>
                <w:rFonts w:hint="eastAsia"/>
              </w:rPr>
              <w:t xml:space="preserve"> ;</w:t>
            </w:r>
          </w:p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取出</w:t>
            </w:r>
            <w:r w:rsidRPr="00D65F01">
              <w:t xml:space="preserve"> BASE </w:t>
            </w:r>
            <w:r w:rsidRPr="00D65F01">
              <w:rPr>
                <w:rFonts w:hint="eastAsia"/>
              </w:rPr>
              <w:t>的剖析樹</w:t>
            </w:r>
          </w:p>
          <w:p w:rsidR="004A6CE4" w:rsidRPr="00D65F01" w:rsidRDefault="004A6CE4" w:rsidP="005E47AD"/>
          <w:p w:rsidR="004A6CE4" w:rsidRPr="00D65F01" w:rsidRDefault="004A6CE4" w:rsidP="005E47AD"/>
          <w:p w:rsidR="004A6CE4" w:rsidRPr="00D65F01" w:rsidRDefault="004A6CE4" w:rsidP="005E47AD">
            <w:r w:rsidRPr="00D65F01">
              <w:rPr>
                <w:rFonts w:hint="eastAsia"/>
              </w:rPr>
              <w:t>剖析</w:t>
            </w:r>
            <w:r w:rsidRPr="00D65F01">
              <w:t xml:space="preserve"> FOR = for (STMT;COND;STMT) BLOCK</w:t>
            </w:r>
          </w:p>
          <w:p w:rsidR="00F25EEB" w:rsidRDefault="00F25EEB" w:rsidP="005E47AD"/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建立</w:t>
            </w:r>
            <w:r w:rsidRPr="00D65F01">
              <w:t xml:space="preserve">FOR </w:t>
            </w:r>
            <w:r w:rsidRPr="00D65F01">
              <w:rPr>
                <w:rFonts w:hint="eastAsia"/>
              </w:rPr>
              <w:t>的樹根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 xml:space="preserve"> for 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 xml:space="preserve"> (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STMT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 xml:space="preserve"> ;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COND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 xml:space="preserve"> ;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STMT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取得</w:t>
            </w:r>
            <w:r w:rsidRPr="00D65F01">
              <w:t xml:space="preserve"> )</w:t>
            </w:r>
          </w:p>
          <w:p w:rsidR="004A6CE4" w:rsidRPr="00D65F01" w:rsidRDefault="004A6CE4" w:rsidP="005E47AD">
            <w:r w:rsidRPr="00D65F01">
              <w:t xml:space="preserve"> </w:t>
            </w:r>
            <w:r w:rsidRPr="00D65F01">
              <w:rPr>
                <w:rFonts w:hint="eastAsia"/>
              </w:rPr>
              <w:t>剖析</w:t>
            </w:r>
            <w:r w:rsidRPr="00D65F01">
              <w:t xml:space="preserve"> BLOCK</w:t>
            </w:r>
          </w:p>
          <w:p w:rsidR="004A6CE4" w:rsidRPr="00D65F01" w:rsidRDefault="004A6CE4" w:rsidP="005E47AD">
            <w:r w:rsidRPr="00D65F01">
              <w:rPr>
                <w:rFonts w:hint="eastAsia"/>
              </w:rPr>
              <w:t>取出</w:t>
            </w:r>
            <w:r w:rsidRPr="00D65F01">
              <w:t xml:space="preserve"> FOR </w:t>
            </w:r>
            <w:r w:rsidRPr="00D65F01">
              <w:rPr>
                <w:rFonts w:hint="eastAsia"/>
              </w:rPr>
              <w:t>的剖析樹</w:t>
            </w:r>
          </w:p>
          <w:p w:rsidR="004A6CE4" w:rsidRPr="00D65F01" w:rsidRDefault="004A6CE4" w:rsidP="00C20A47"/>
        </w:tc>
      </w:tr>
    </w:tbl>
    <w:p w:rsidR="004A6CE4" w:rsidRDefault="004A6CE4" w:rsidP="00305638"/>
    <w:p w:rsidR="004A6CE4" w:rsidRDefault="004A6CE4" w:rsidP="00305638">
      <w:r>
        <w:rPr>
          <w:rFonts w:hint="eastAsia"/>
        </w:rPr>
        <w:lastRenderedPageBreak/>
        <w:t>根據</w:t>
      </w:r>
      <w:r>
        <w:t>C0</w:t>
      </w:r>
      <w:r>
        <w:rPr>
          <w:rFonts w:hint="eastAsia"/>
        </w:rPr>
        <w:t>語言的</w:t>
      </w:r>
      <w:r>
        <w:t>EBNF</w:t>
      </w:r>
      <w:r>
        <w:rPr>
          <w:rFonts w:hint="eastAsia"/>
        </w:rPr>
        <w:t>語法規則，</w:t>
      </w:r>
      <w:r>
        <w:t>PROG</w:t>
      </w:r>
      <w:r w:rsidR="00D934DE">
        <w:rPr>
          <w:rFonts w:hint="eastAsia"/>
        </w:rPr>
        <w:t xml:space="preserve"> </w:t>
      </w:r>
      <w:r>
        <w:t>=</w:t>
      </w:r>
      <w:r w:rsidR="00D934DE">
        <w:rPr>
          <w:rFonts w:hint="eastAsia"/>
        </w:rPr>
        <w:t xml:space="preserve"> </w:t>
      </w:r>
      <w:r>
        <w:t>BaseList;</w:t>
      </w:r>
      <w:r w:rsidR="00D934DE">
        <w:rPr>
          <w:rFonts w:hint="eastAsia"/>
        </w:rPr>
        <w:t xml:space="preserve"> </w:t>
      </w:r>
      <w:r>
        <w:t>BaseList</w:t>
      </w:r>
      <w:r w:rsidR="00D934DE">
        <w:rPr>
          <w:rFonts w:hint="eastAsia"/>
        </w:rPr>
        <w:t xml:space="preserve"> </w:t>
      </w:r>
      <w:r>
        <w:t>=</w:t>
      </w:r>
      <w:r w:rsidR="00D934DE">
        <w:rPr>
          <w:rFonts w:hint="eastAsia"/>
        </w:rPr>
        <w:t xml:space="preserve"> (</w:t>
      </w:r>
      <w:r>
        <w:t>BASE</w:t>
      </w:r>
      <w:r w:rsidR="00D934DE">
        <w:rPr>
          <w:rFonts w:hint="eastAsia"/>
        </w:rPr>
        <w:t>)*</w:t>
      </w:r>
      <w:r>
        <w:t>; BASE</w:t>
      </w:r>
      <w:r w:rsidR="00D934DE">
        <w:rPr>
          <w:rFonts w:hint="eastAsia"/>
        </w:rPr>
        <w:t xml:space="preserve"> </w:t>
      </w:r>
      <w:r>
        <w:t>=</w:t>
      </w:r>
      <w:r w:rsidR="00D934DE">
        <w:rPr>
          <w:rFonts w:hint="eastAsia"/>
        </w:rPr>
        <w:t xml:space="preserve"> </w:t>
      </w:r>
      <w:r>
        <w:t>FOR</w:t>
      </w:r>
      <w:r w:rsidR="00D934DE">
        <w:rPr>
          <w:rFonts w:hint="eastAsia"/>
        </w:rPr>
        <w:t xml:space="preserve"> </w:t>
      </w:r>
      <w:r>
        <w:t>|</w:t>
      </w:r>
      <w:r w:rsidR="00D934DE">
        <w:rPr>
          <w:rFonts w:hint="eastAsia"/>
        </w:rPr>
        <w:t xml:space="preserve"> </w:t>
      </w:r>
      <w:r>
        <w:t>STMT; FOR=for (STMT ; COND; STMT) BLOCK….</w:t>
      </w:r>
      <w:r>
        <w:rPr>
          <w:rFonts w:hint="eastAsia"/>
        </w:rPr>
        <w:t>，我們將其中的非終端節點</w:t>
      </w:r>
      <w:r>
        <w:t xml:space="preserve"> X </w:t>
      </w:r>
      <w:r>
        <w:rPr>
          <w:rFonts w:hint="eastAsia"/>
        </w:rPr>
        <w:t>轉換成</w:t>
      </w:r>
      <w:r>
        <w:t xml:space="preserve"> parseX() </w:t>
      </w:r>
      <w:r w:rsidR="00D934DE">
        <w:rPr>
          <w:rFonts w:hint="eastAsia"/>
        </w:rPr>
        <w:t>這樣的</w:t>
      </w:r>
      <w:r>
        <w:rPr>
          <w:rFonts w:hint="eastAsia"/>
        </w:rPr>
        <w:t>遞迴下降函數，並將終端節點轉換成</w:t>
      </w:r>
      <w:r>
        <w:t>next(pTypes)</w:t>
      </w:r>
      <w:r>
        <w:rPr>
          <w:rFonts w:hint="eastAsia"/>
        </w:rPr>
        <w:t>，如此就完成了將語法轉換為程式的動作。</w:t>
      </w:r>
    </w:p>
    <w:p w:rsidR="004A6CE4" w:rsidRPr="00C20A47" w:rsidRDefault="004A6CE4" w:rsidP="00305638"/>
    <w:p w:rsidR="004A6CE4" w:rsidRDefault="004A6CE4" w:rsidP="00305638">
      <w:r>
        <w:rPr>
          <w:rFonts w:hint="eastAsia"/>
        </w:rPr>
        <w:t>舉例而言，</w:t>
      </w:r>
      <w:r>
        <w:t>FOR=for (STMT</w:t>
      </w:r>
      <w:r w:rsidR="00F25EEB">
        <w:rPr>
          <w:rFonts w:hint="eastAsia"/>
        </w:rPr>
        <w:t xml:space="preserve"> </w:t>
      </w:r>
      <w:r>
        <w:t>;</w:t>
      </w:r>
      <w:r w:rsidR="00F25EEB">
        <w:rPr>
          <w:rFonts w:hint="eastAsia"/>
        </w:rPr>
        <w:t xml:space="preserve"> </w:t>
      </w:r>
      <w:r>
        <w:t>COND</w:t>
      </w:r>
      <w:r w:rsidR="00F25EEB">
        <w:rPr>
          <w:rFonts w:hint="eastAsia"/>
        </w:rPr>
        <w:t xml:space="preserve"> ; </w:t>
      </w:r>
      <w:r>
        <w:t xml:space="preserve">STMT) BLOCK </w:t>
      </w:r>
      <w:r>
        <w:rPr>
          <w:rFonts w:hint="eastAsia"/>
        </w:rPr>
        <w:t>規則被轉換成</w:t>
      </w:r>
      <w:r>
        <w:t xml:space="preserve"> parseFor() </w:t>
      </w:r>
      <w:r>
        <w:rPr>
          <w:rFonts w:hint="eastAsia"/>
        </w:rPr>
        <w:t>函數中的</w:t>
      </w:r>
      <w:r>
        <w:t>next(</w:t>
      </w:r>
      <w:r w:rsidR="00F25EEB" w:rsidRPr="00F25EEB">
        <w:t>"</w:t>
      </w:r>
      <w:r>
        <w:t>for</w:t>
      </w:r>
      <w:r w:rsidR="00F25EEB" w:rsidRPr="00F25EEB">
        <w:t>"</w:t>
      </w:r>
      <w:r>
        <w:t>); next(</w:t>
      </w:r>
      <w:r w:rsidR="00F25EEB" w:rsidRPr="00F25EEB">
        <w:t>"</w:t>
      </w:r>
      <w:r>
        <w:t>(</w:t>
      </w:r>
      <w:r w:rsidR="00F25EEB" w:rsidRPr="00F25EEB">
        <w:t>"</w:t>
      </w:r>
      <w:r>
        <w:t>); parseStmt(); next(</w:t>
      </w:r>
      <w:r w:rsidR="00F25EEB" w:rsidRPr="00F25EEB">
        <w:t>"</w:t>
      </w:r>
      <w:r>
        <w:t>;</w:t>
      </w:r>
      <w:r w:rsidR="00F25EEB" w:rsidRPr="00F25EEB">
        <w:t>"</w:t>
      </w:r>
      <w:r>
        <w:t>); parseCond(); next(</w:t>
      </w:r>
      <w:r w:rsidR="00F25EEB" w:rsidRPr="00F25EEB">
        <w:t>"</w:t>
      </w:r>
      <w:r>
        <w:t>;</w:t>
      </w:r>
      <w:r w:rsidR="00F25EEB" w:rsidRPr="00F25EEB">
        <w:t>"</w:t>
      </w:r>
      <w:r>
        <w:t>); parseStmt(); next(</w:t>
      </w:r>
      <w:r w:rsidR="00F25EEB" w:rsidRPr="00F25EEB">
        <w:t>"</w:t>
      </w:r>
      <w:r>
        <w:t>)</w:t>
      </w:r>
      <w:r w:rsidR="00F25EEB" w:rsidRPr="00F25EEB">
        <w:t>"</w:t>
      </w:r>
      <w:r>
        <w:t xml:space="preserve">); parseBlock(); </w:t>
      </w:r>
      <w:r>
        <w:rPr>
          <w:rFonts w:hint="eastAsia"/>
        </w:rPr>
        <w:t>等敘述，然後函數的前後加上</w:t>
      </w:r>
      <w:r>
        <w:t xml:space="preserve"> push(</w:t>
      </w:r>
      <w:r w:rsidR="00F25EEB" w:rsidRPr="00F25EEB">
        <w:t>"</w:t>
      </w:r>
      <w:r>
        <w:t>FOR</w:t>
      </w:r>
      <w:r w:rsidR="00F25EEB" w:rsidRPr="00F25EEB">
        <w:t>"</w:t>
      </w:r>
      <w:r>
        <w:t xml:space="preserve">) </w:t>
      </w:r>
      <w:r>
        <w:rPr>
          <w:rFonts w:hint="eastAsia"/>
        </w:rPr>
        <w:t>與</w:t>
      </w:r>
      <w:r>
        <w:t xml:space="preserve"> pop(</w:t>
      </w:r>
      <w:r w:rsidR="00F25EEB" w:rsidRPr="00F25EEB">
        <w:t>"</w:t>
      </w:r>
      <w:r>
        <w:t>FOR</w:t>
      </w:r>
      <w:r w:rsidR="00F25EEB" w:rsidRPr="00F25EEB">
        <w:t>"</w:t>
      </w:r>
      <w:r>
        <w:t>)</w:t>
      </w:r>
      <w:r>
        <w:rPr>
          <w:rFonts w:hint="eastAsia"/>
        </w:rPr>
        <w:t>，即可將規則轉換為程式。</w:t>
      </w:r>
    </w:p>
    <w:p w:rsidR="004A6CE4" w:rsidRPr="00C20A47" w:rsidRDefault="004A6CE4" w:rsidP="00305638">
      <w:r>
        <w:t xml:space="preserve"> </w:t>
      </w:r>
    </w:p>
    <w:p w:rsidR="004A6CE4" w:rsidRDefault="004A6CE4" w:rsidP="00305638">
      <w:r>
        <w:rPr>
          <w:rFonts w:hint="eastAsia"/>
        </w:rPr>
        <w:t>當有</w:t>
      </w:r>
      <w:r w:rsidR="0088549D">
        <w:rPr>
          <w:rFonts w:hint="eastAsia"/>
        </w:rPr>
        <w:t>重複</w:t>
      </w:r>
      <w:r>
        <w:rPr>
          <w:rFonts w:hint="eastAsia"/>
        </w:rPr>
        <w:t>語法，像是</w:t>
      </w:r>
      <w:r>
        <w:t xml:space="preserve"> BaseList = </w:t>
      </w:r>
      <w:r w:rsidR="00F25EEB">
        <w:rPr>
          <w:rFonts w:hint="eastAsia"/>
        </w:rPr>
        <w:t>(</w:t>
      </w:r>
      <w:r>
        <w:t>BASE</w:t>
      </w:r>
      <w:r w:rsidR="00F25EEB">
        <w:rPr>
          <w:rFonts w:hint="eastAsia"/>
        </w:rPr>
        <w:t>)*</w:t>
      </w:r>
      <w:r>
        <w:t xml:space="preserve"> </w:t>
      </w:r>
      <w:r>
        <w:rPr>
          <w:rFonts w:hint="eastAsia"/>
        </w:rPr>
        <w:t>這種語法時，就必須使用</w:t>
      </w:r>
      <w:r>
        <w:t xml:space="preserve"> while </w:t>
      </w:r>
      <w:r>
        <w:rPr>
          <w:rFonts w:hint="eastAsia"/>
        </w:rPr>
        <w:t>迴圈剖析</w:t>
      </w:r>
      <w:r>
        <w:t xml:space="preserve"> BASE </w:t>
      </w:r>
      <w:r>
        <w:rPr>
          <w:rFonts w:hint="eastAsia"/>
        </w:rPr>
        <w:t>數次，直到後續沒有</w:t>
      </w:r>
      <w:r>
        <w:t xml:space="preserve"> BASE </w:t>
      </w:r>
      <w:r>
        <w:rPr>
          <w:rFonts w:hint="eastAsia"/>
        </w:rPr>
        <w:t>為止。對於選擇語法，像是</w:t>
      </w:r>
      <w:r>
        <w:t xml:space="preserve"> BASE</w:t>
      </w:r>
      <w:r w:rsidR="00D934DE">
        <w:rPr>
          <w:rFonts w:hint="eastAsia"/>
        </w:rPr>
        <w:t xml:space="preserve"> </w:t>
      </w:r>
      <w:r>
        <w:t>=</w:t>
      </w:r>
      <w:r w:rsidR="00D934DE">
        <w:rPr>
          <w:rFonts w:hint="eastAsia"/>
        </w:rPr>
        <w:t xml:space="preserve">  </w:t>
      </w:r>
      <w:r>
        <w:t>FOR</w:t>
      </w:r>
      <w:r w:rsidR="00D934DE">
        <w:rPr>
          <w:rFonts w:hint="eastAsia"/>
        </w:rPr>
        <w:t xml:space="preserve"> </w:t>
      </w:r>
      <w:r>
        <w:t>|</w:t>
      </w:r>
      <w:r w:rsidR="00D934DE">
        <w:rPr>
          <w:rFonts w:hint="eastAsia"/>
        </w:rPr>
        <w:t xml:space="preserve"> </w:t>
      </w:r>
      <w:r>
        <w:t>STMT</w:t>
      </w:r>
      <w:r>
        <w:rPr>
          <w:rFonts w:hint="eastAsia"/>
        </w:rPr>
        <w:t>，則必須用</w:t>
      </w:r>
      <w:r>
        <w:t xml:space="preserve"> if </w:t>
      </w:r>
      <w:r>
        <w:rPr>
          <w:rFonts w:hint="eastAsia"/>
        </w:rPr>
        <w:t>敘述先判斷到底是哪一種情況，再根據判斷決定呼叫</w:t>
      </w:r>
      <w:r>
        <w:t xml:space="preserve"> parseFor() </w:t>
      </w:r>
      <w:r>
        <w:rPr>
          <w:rFonts w:hint="eastAsia"/>
        </w:rPr>
        <w:t>或</w:t>
      </w:r>
      <w:r>
        <w:t xml:space="preserve"> parseStmt() </w:t>
      </w:r>
      <w:r>
        <w:rPr>
          <w:rFonts w:hint="eastAsia"/>
        </w:rPr>
        <w:t>函數。</w:t>
      </w:r>
    </w:p>
    <w:p w:rsidR="004A6CE4" w:rsidRPr="00D934DE" w:rsidRDefault="004A6CE4" w:rsidP="00305638"/>
    <w:p w:rsidR="004A6CE4" w:rsidRDefault="004A6CE4" w:rsidP="00305638">
      <w:r>
        <w:rPr>
          <w:rFonts w:hint="eastAsia"/>
        </w:rPr>
        <w:t>讀者可能會感到疑惑，剖析樹的建構動作到底在哪裡執行呢？答案在</w:t>
      </w:r>
      <w:r>
        <w:t xml:space="preserve"> next(), push(), pop() </w:t>
      </w:r>
      <w:r>
        <w:rPr>
          <w:rFonts w:hint="eastAsia"/>
        </w:rPr>
        <w:t>函數中，究竟這些函數做了甚麼動作呢？</w:t>
      </w:r>
    </w:p>
    <w:p w:rsidR="004A6CE4" w:rsidRDefault="004A6CE4" w:rsidP="00305638"/>
    <w:p w:rsidR="004A6CE4" w:rsidRDefault="004A6CE4" w:rsidP="00C20A47">
      <w:r>
        <w:rPr>
          <w:rFonts w:hint="eastAsia"/>
        </w:rPr>
        <w:t>函數</w:t>
      </w:r>
      <w:r>
        <w:t xml:space="preserve">push(p, pType) </w:t>
      </w:r>
      <w:r>
        <w:rPr>
          <w:rFonts w:hint="eastAsia"/>
        </w:rPr>
        <w:t>會根據</w:t>
      </w:r>
      <w:r>
        <w:t xml:space="preserve"> pType </w:t>
      </w:r>
      <w:r>
        <w:rPr>
          <w:rFonts w:hint="eastAsia"/>
        </w:rPr>
        <w:t>建立一個樹狀節點，然後堆入堆疊中，函數</w:t>
      </w:r>
      <w:r>
        <w:t xml:space="preserve"> pop(p, pType) </w:t>
      </w:r>
      <w:r>
        <w:rPr>
          <w:rFonts w:hint="eastAsia"/>
        </w:rPr>
        <w:t>則會取出該節點，然後掛到其上一層的節點之下，以形成剖析樹。類似的，</w:t>
      </w:r>
      <w:r>
        <w:t xml:space="preserve">next(p, pTypes) </w:t>
      </w:r>
      <w:r>
        <w:rPr>
          <w:rFonts w:hint="eastAsia"/>
        </w:rPr>
        <w:t>函數也會建構出一個樹狀節點並掛到上一層節點中，以便形成剖析樹。</w:t>
      </w:r>
    </w:p>
    <w:p w:rsidR="004A6CE4" w:rsidRPr="00B927D4" w:rsidRDefault="004A6CE4" w:rsidP="00C20A47"/>
    <w:p w:rsidR="004A6CE4" w:rsidRPr="0084213F" w:rsidRDefault="004A6CE4" w:rsidP="00C20A47">
      <w:pPr>
        <w:pStyle w:val="a6"/>
      </w:pPr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22</w:t>
      </w:r>
      <w:r w:rsidR="00D5053D">
        <w:fldChar w:fldCharType="end"/>
      </w:r>
      <w:r>
        <w:t xml:space="preserve">  C0 </w:t>
      </w:r>
      <w:r>
        <w:rPr>
          <w:rFonts w:hint="eastAsia"/>
        </w:rPr>
        <w:t>語言剖析器的程式片段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070"/>
        <w:gridCol w:w="3292"/>
      </w:tblGrid>
      <w:tr w:rsidR="004A6CE4" w:rsidRPr="00D65F01">
        <w:tc>
          <w:tcPr>
            <w:tcW w:w="5070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檔案</w:t>
            </w:r>
            <w:r w:rsidRPr="00D65F01">
              <w:t xml:space="preserve"> Parser.c</w:t>
            </w:r>
          </w:p>
        </w:tc>
        <w:tc>
          <w:tcPr>
            <w:tcW w:w="3292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5070" w:type="dxa"/>
          </w:tcPr>
          <w:p w:rsidR="004A6CE4" w:rsidRPr="00D65F01" w:rsidRDefault="004A6CE4" w:rsidP="00A337A9">
            <w:r w:rsidRPr="00D65F01">
              <w:t>…</w:t>
            </w:r>
          </w:p>
          <w:p w:rsidR="004A6CE4" w:rsidRPr="00D65F01" w:rsidRDefault="004A6CE4" w:rsidP="00A337A9">
            <w:r w:rsidRPr="00D65F01">
              <w:t>char *next(Parser *p, char *pTypes) {</w:t>
            </w:r>
          </w:p>
          <w:p w:rsidR="004A6CE4" w:rsidRPr="00D65F01" w:rsidRDefault="004A6CE4" w:rsidP="00A337A9">
            <w:r w:rsidRPr="00D65F01">
              <w:t xml:space="preserve"> char *token = nextToken(p);</w:t>
            </w:r>
          </w:p>
          <w:p w:rsidR="004A6CE4" w:rsidRPr="00D65F01" w:rsidRDefault="004A6CE4" w:rsidP="00A337A9">
            <w:r w:rsidRPr="00D65F01">
              <w:t xml:space="preserve"> if (isNext(p, pTypes)) {</w:t>
            </w:r>
          </w:p>
          <w:p w:rsidR="004A6CE4" w:rsidRPr="00D65F01" w:rsidRDefault="004A6CE4" w:rsidP="00A337A9">
            <w:r w:rsidRPr="00D65F01">
              <w:t xml:space="preserve">  char *type = tokenToType(token);</w:t>
            </w:r>
          </w:p>
          <w:p w:rsidR="004A6CE4" w:rsidRPr="00D65F01" w:rsidRDefault="004A6CE4" w:rsidP="00A337A9">
            <w:r w:rsidRPr="00D65F01">
              <w:t xml:space="preserve">  Tree *child = TreeNew(type, token);</w:t>
            </w:r>
          </w:p>
          <w:p w:rsidR="004A6CE4" w:rsidRPr="00D65F01" w:rsidRDefault="004A6CE4" w:rsidP="00A337A9">
            <w:r w:rsidRPr="00D65F01">
              <w:t xml:space="preserve">  Tree *parentTree = ArrayPeek(p-&gt;stack);</w:t>
            </w:r>
          </w:p>
          <w:p w:rsidR="004A6CE4" w:rsidRPr="00D65F01" w:rsidRDefault="004A6CE4" w:rsidP="00A337A9">
            <w:r w:rsidRPr="00D65F01">
              <w:t xml:space="preserve">  TreeAddChild(parentTree, child);</w:t>
            </w:r>
          </w:p>
          <w:p w:rsidR="004A6CE4" w:rsidRPr="00D65F01" w:rsidRDefault="004A6CE4" w:rsidP="00A337A9">
            <w:r w:rsidRPr="00D65F01">
              <w:t xml:space="preserve">  printf("%s idx=%d, token=%s, type=%s\n",</w:t>
            </w:r>
            <w:r w:rsidRPr="00D65F01">
              <w:br/>
              <w:t xml:space="preserve">   level(p), p-&gt;tokenIdx, token,type);</w:t>
            </w:r>
          </w:p>
          <w:p w:rsidR="004A6CE4" w:rsidRPr="00D65F01" w:rsidRDefault="004A6CE4" w:rsidP="00A337A9">
            <w:r w:rsidRPr="00D65F01">
              <w:t xml:space="preserve">  p-&gt;tokenIdx++;</w:t>
            </w:r>
          </w:p>
          <w:p w:rsidR="004A6CE4" w:rsidRPr="00D65F01" w:rsidRDefault="004A6CE4" w:rsidP="00A337A9">
            <w:r w:rsidRPr="00D65F01">
              <w:t xml:space="preserve">  return token;</w:t>
            </w:r>
          </w:p>
          <w:p w:rsidR="004A6CE4" w:rsidRPr="00D65F01" w:rsidRDefault="004A6CE4" w:rsidP="00A337A9">
            <w:r w:rsidRPr="00D65F01">
              <w:t xml:space="preserve"> } else {</w:t>
            </w:r>
          </w:p>
          <w:p w:rsidR="004A6CE4" w:rsidRPr="00D65F01" w:rsidRDefault="004A6CE4" w:rsidP="00A337A9">
            <w:r w:rsidRPr="00D65F01">
              <w:lastRenderedPageBreak/>
              <w:t xml:space="preserve">  printf("next():%s is not type(%s)\n", </w:t>
            </w:r>
            <w:r w:rsidRPr="00D65F01">
              <w:br/>
              <w:t xml:space="preserve">       token, pTypes);</w:t>
            </w:r>
          </w:p>
          <w:p w:rsidR="004A6CE4" w:rsidRPr="00D65F01" w:rsidRDefault="004A6CE4" w:rsidP="00A337A9">
            <w:r w:rsidRPr="00D65F01">
              <w:t xml:space="preserve">  error();</w:t>
            </w:r>
          </w:p>
          <w:p w:rsidR="004A6CE4" w:rsidRPr="00D65F01" w:rsidRDefault="004A6CE4" w:rsidP="00A337A9">
            <w:r w:rsidRPr="00D65F01">
              <w:t xml:space="preserve">  p-&gt;tokenIdx++;</w:t>
            </w:r>
          </w:p>
          <w:p w:rsidR="004A6CE4" w:rsidRPr="00D65F01" w:rsidRDefault="004A6CE4" w:rsidP="00A337A9">
            <w:r w:rsidRPr="00D65F01">
              <w:t xml:space="preserve">  return NULL;</w:t>
            </w:r>
          </w:p>
          <w:p w:rsidR="004A6CE4" w:rsidRPr="00D65F01" w:rsidRDefault="004A6CE4" w:rsidP="00A337A9">
            <w:r w:rsidRPr="00D65F01">
              <w:t xml:space="preserve"> }</w:t>
            </w:r>
          </w:p>
          <w:p w:rsidR="004A6CE4" w:rsidRPr="00D65F01" w:rsidRDefault="004A6CE4" w:rsidP="00A337A9">
            <w:r w:rsidRPr="00D65F01">
              <w:t>}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>Tree* push(Parser *p, char* pType) {</w:t>
            </w:r>
          </w:p>
          <w:p w:rsidR="004A6CE4" w:rsidRPr="00D65F01" w:rsidRDefault="004A6CE4" w:rsidP="00A337A9">
            <w:r w:rsidRPr="00D65F01">
              <w:t xml:space="preserve">  printf("%s+%s\n", level(p), pType);</w:t>
            </w:r>
          </w:p>
          <w:p w:rsidR="004A6CE4" w:rsidRPr="00D65F01" w:rsidRDefault="004A6CE4" w:rsidP="00A337A9">
            <w:r w:rsidRPr="00D65F01">
              <w:t xml:space="preserve">  Tree* tree = TreeNew(pType, "");</w:t>
            </w:r>
          </w:p>
          <w:p w:rsidR="004A6CE4" w:rsidRPr="00D65F01" w:rsidRDefault="004A6CE4" w:rsidP="00A337A9">
            <w:r w:rsidRPr="00D65F01">
              <w:t xml:space="preserve">  ArrayPush(p-&gt;stack, tree);</w:t>
            </w:r>
          </w:p>
          <w:p w:rsidR="004A6CE4" w:rsidRPr="00D65F01" w:rsidRDefault="004A6CE4" w:rsidP="00A337A9">
            <w:r w:rsidRPr="00D65F01">
              <w:t xml:space="preserve">  return tree;</w:t>
            </w:r>
          </w:p>
          <w:p w:rsidR="004A6CE4" w:rsidRPr="00D65F01" w:rsidRDefault="004A6CE4" w:rsidP="00A337A9">
            <w:r w:rsidRPr="00D65F01">
              <w:t>}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>Tree* pop(Parser *p, char* pType) {</w:t>
            </w:r>
          </w:p>
          <w:p w:rsidR="004A6CE4" w:rsidRPr="00D65F01" w:rsidRDefault="004A6CE4" w:rsidP="00A337A9">
            <w:r w:rsidRPr="00D65F01">
              <w:t xml:space="preserve"> Tree *tree = ArrayPop(p-&gt;stack);</w:t>
            </w:r>
          </w:p>
          <w:p w:rsidR="004A6CE4" w:rsidRPr="00D65F01" w:rsidRDefault="004A6CE4" w:rsidP="00A337A9">
            <w:r w:rsidRPr="00D65F01">
              <w:t xml:space="preserve"> printf("%s-%s\n", level(p), tree-&gt;type);</w:t>
            </w:r>
          </w:p>
          <w:p w:rsidR="004A6CE4" w:rsidRPr="00D65F01" w:rsidRDefault="004A6CE4" w:rsidP="00A337A9">
            <w:r w:rsidRPr="00D65F01">
              <w:t xml:space="preserve"> if (strcmp(tree-&gt;type, pType)!=0) {</w:t>
            </w:r>
          </w:p>
          <w:p w:rsidR="004A6CE4" w:rsidRPr="00D65F01" w:rsidRDefault="004A6CE4" w:rsidP="00A337A9">
            <w:r w:rsidRPr="00D65F01">
              <w:t xml:space="preserve">  printf("pop(%s):should be %s\n", tree-&gt;type,</w:t>
            </w:r>
            <w:r w:rsidRPr="00D65F01">
              <w:br/>
              <w:t xml:space="preserve">        pType);</w:t>
            </w:r>
          </w:p>
          <w:p w:rsidR="004A6CE4" w:rsidRPr="00D65F01" w:rsidRDefault="004A6CE4" w:rsidP="00A337A9">
            <w:r w:rsidRPr="00D65F01">
              <w:t xml:space="preserve">  error();</w:t>
            </w:r>
          </w:p>
          <w:p w:rsidR="004A6CE4" w:rsidRPr="00D65F01" w:rsidRDefault="004A6CE4" w:rsidP="00A337A9">
            <w:r w:rsidRPr="00D65F01">
              <w:t xml:space="preserve"> }</w:t>
            </w:r>
          </w:p>
          <w:p w:rsidR="004A6CE4" w:rsidRPr="00D65F01" w:rsidRDefault="004A6CE4" w:rsidP="00A337A9">
            <w:r w:rsidRPr="00D65F01">
              <w:t xml:space="preserve"> if (p-&gt;stack-&gt;count &gt; 0) {</w:t>
            </w:r>
          </w:p>
          <w:p w:rsidR="004A6CE4" w:rsidRPr="00D65F01" w:rsidRDefault="004A6CE4" w:rsidP="00A337A9">
            <w:r w:rsidRPr="00D65F01">
              <w:t xml:space="preserve">  Tree *parentTree = ArrayPeek(p-&gt;stack);</w:t>
            </w:r>
          </w:p>
          <w:p w:rsidR="004A6CE4" w:rsidRPr="00D65F01" w:rsidRDefault="004A6CE4" w:rsidP="00A337A9">
            <w:r w:rsidRPr="00D65F01">
              <w:t xml:space="preserve">  TreeAddChild(parentTree, tree);</w:t>
            </w:r>
          </w:p>
          <w:p w:rsidR="004A6CE4" w:rsidRPr="00D65F01" w:rsidRDefault="004A6CE4" w:rsidP="00A337A9">
            <w:r w:rsidRPr="00D65F01">
              <w:t xml:space="preserve"> }</w:t>
            </w:r>
          </w:p>
          <w:p w:rsidR="004A6CE4" w:rsidRPr="00D65F01" w:rsidRDefault="004A6CE4" w:rsidP="00A337A9">
            <w:r w:rsidRPr="00D65F01">
              <w:t xml:space="preserve"> return tree;</w:t>
            </w:r>
          </w:p>
          <w:p w:rsidR="004A6CE4" w:rsidRPr="00D65F01" w:rsidRDefault="004A6CE4" w:rsidP="00A337A9">
            <w:r w:rsidRPr="00D65F01">
              <w:t>}</w:t>
            </w:r>
          </w:p>
          <w:p w:rsidR="004A6CE4" w:rsidRPr="00D65F01" w:rsidRDefault="004A6CE4" w:rsidP="00A337A9">
            <w:r w:rsidRPr="00D65F01">
              <w:t>…</w:t>
            </w:r>
          </w:p>
        </w:tc>
        <w:tc>
          <w:tcPr>
            <w:tcW w:w="3292" w:type="dxa"/>
          </w:tcPr>
          <w:p w:rsidR="004A6CE4" w:rsidRPr="00D65F01" w:rsidRDefault="004A6CE4" w:rsidP="00A337A9">
            <w:r w:rsidRPr="00D65F01">
              <w:lastRenderedPageBreak/>
              <w:t>…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檢查下一個詞彙的型態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取得下一個詞彙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如果是</w:t>
            </w:r>
            <w:r w:rsidRPr="00D65F01">
              <w:t>pTypes</w:t>
            </w:r>
            <w:r w:rsidRPr="00D65F01">
              <w:rPr>
                <w:rFonts w:hint="eastAsia"/>
              </w:rPr>
              <w:t>型態之一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取得型態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建立詞彙節點</w:t>
            </w:r>
            <w:r w:rsidRPr="00D65F01">
              <w:t>(token,type)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取得父節點，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加入父節點成為子樹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印出詞彙以便觀察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前進到下一個節點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傳回該詞彙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否則</w:t>
            </w:r>
            <w:r w:rsidRPr="00D65F01">
              <w:t>(</w:t>
            </w:r>
            <w:r w:rsidRPr="00D65F01">
              <w:rPr>
                <w:rFonts w:hint="eastAsia"/>
              </w:rPr>
              <w:t>下一個節點型態錯誤</w:t>
            </w:r>
            <w:r w:rsidRPr="00D65F01">
              <w:t>)</w:t>
            </w:r>
          </w:p>
          <w:p w:rsidR="004A6CE4" w:rsidRPr="00D65F01" w:rsidRDefault="004A6CE4" w:rsidP="00A337A9">
            <w:r w:rsidRPr="00D65F01">
              <w:lastRenderedPageBreak/>
              <w:t xml:space="preserve">  </w:t>
            </w:r>
            <w:r w:rsidRPr="00D65F01">
              <w:rPr>
                <w:rFonts w:hint="eastAsia"/>
              </w:rPr>
              <w:t>印出錯誤訊息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前進到下一個節點</w:t>
            </w:r>
          </w:p>
          <w:p w:rsidR="004A6CE4" w:rsidRPr="00D65F01" w:rsidRDefault="004A6CE4" w:rsidP="00A337A9">
            <w:r w:rsidRPr="00D65F01">
              <w:t xml:space="preserve">  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建立</w:t>
            </w:r>
            <w:r w:rsidRPr="00D65F01">
              <w:t xml:space="preserve"> pType </w:t>
            </w:r>
            <w:r w:rsidRPr="00D65F01">
              <w:rPr>
                <w:rFonts w:hint="eastAsia"/>
              </w:rPr>
              <w:t>型態的子樹，推入堆疊中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取出</w:t>
            </w:r>
            <w:r w:rsidRPr="00D65F01">
              <w:t xml:space="preserve"> pType</w:t>
            </w:r>
            <w:r w:rsidRPr="00D65F01">
              <w:rPr>
                <w:rFonts w:hint="eastAsia"/>
              </w:rPr>
              <w:t>型態的子樹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取得堆疊最上層的子樹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印出以便觀察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如果型態不符合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印出錯誤訊息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如果堆疊不是空的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取出上一層剖析樹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將建構完成的剖析樹加入</w:t>
            </w:r>
            <w:r w:rsidRPr="00D65F01">
              <w:br/>
              <w:t xml:space="preserve">    </w:t>
            </w:r>
            <w:r w:rsidRPr="00D65F01">
              <w:rPr>
                <w:rFonts w:hint="eastAsia"/>
              </w:rPr>
              <w:t>上一層節點中，成為子樹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t>…</w:t>
            </w:r>
          </w:p>
        </w:tc>
      </w:tr>
    </w:tbl>
    <w:p w:rsidR="004A6CE4" w:rsidRDefault="004A6CE4" w:rsidP="00305638"/>
    <w:p w:rsidR="004A6CE4" w:rsidRDefault="00D5053D" w:rsidP="00C20A47">
      <w:r>
        <w:fldChar w:fldCharType="begin"/>
      </w:r>
      <w:r w:rsidR="004A6CE4">
        <w:instrText xml:space="preserve"> REF _Ref231302010 \h </w:instrText>
      </w:r>
      <w:r>
        <w:fldChar w:fldCharType="separate"/>
      </w:r>
      <w:r w:rsidR="0057394A">
        <w:rPr>
          <w:rFonts w:hint="eastAsia"/>
        </w:rPr>
        <w:t>圖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1</w:t>
      </w:r>
      <w:r>
        <w:fldChar w:fldCharType="end"/>
      </w:r>
      <w:r w:rsidR="004A6CE4">
        <w:rPr>
          <w:rFonts w:hint="eastAsia"/>
        </w:rPr>
        <w:t>顯示了遞迴下降剖析器的執行過程，當</w:t>
      </w:r>
      <w:r w:rsidR="004A6CE4">
        <w:t xml:space="preserve"> BASE </w:t>
      </w:r>
      <w:r w:rsidR="004A6CE4">
        <w:rPr>
          <w:rFonts w:hint="eastAsia"/>
        </w:rPr>
        <w:t>節點的</w:t>
      </w:r>
      <w:r w:rsidR="004A6CE4">
        <w:t xml:space="preserve"> parseBase() </w:t>
      </w:r>
      <w:r w:rsidR="004A6CE4">
        <w:rPr>
          <w:rFonts w:hint="eastAsia"/>
        </w:rPr>
        <w:t>函數被執行時，會先用</w:t>
      </w:r>
      <w:r w:rsidR="004A6CE4">
        <w:t xml:space="preserve"> push(“Base”) </w:t>
      </w:r>
      <w:r w:rsidR="004A6CE4">
        <w:rPr>
          <w:rFonts w:hint="eastAsia"/>
        </w:rPr>
        <w:t>建立</w:t>
      </w:r>
      <w:r w:rsidR="004A6CE4">
        <w:t xml:space="preserve"> BASE </w:t>
      </w:r>
      <w:r w:rsidR="004A6CE4">
        <w:rPr>
          <w:rFonts w:hint="eastAsia"/>
        </w:rPr>
        <w:t>節點，然後呼叫</w:t>
      </w:r>
      <w:r w:rsidR="004A6CE4">
        <w:t xml:space="preserve"> parseFor() </w:t>
      </w:r>
      <w:r w:rsidR="004A6CE4">
        <w:rPr>
          <w:rFonts w:hint="eastAsia"/>
        </w:rPr>
        <w:t>函數剖析</w:t>
      </w:r>
      <w:r w:rsidR="004A6CE4">
        <w:t xml:space="preserve"> FOR </w:t>
      </w:r>
      <w:r w:rsidR="004A6CE4">
        <w:rPr>
          <w:rFonts w:hint="eastAsia"/>
        </w:rPr>
        <w:t>語句。</w:t>
      </w:r>
      <w:r w:rsidR="004A6CE4">
        <w:t xml:space="preserve">parseFor() </w:t>
      </w:r>
      <w:r w:rsidR="004A6CE4">
        <w:rPr>
          <w:rFonts w:hint="eastAsia"/>
        </w:rPr>
        <w:t>函數中又會利用</w:t>
      </w:r>
      <w:r w:rsidR="004A6CE4">
        <w:t xml:space="preserve"> push(</w:t>
      </w:r>
      <w:r w:rsidR="00D934DE" w:rsidRPr="00D934DE">
        <w:t>"</w:t>
      </w:r>
      <w:r w:rsidR="004A6CE4">
        <w:t>FOR</w:t>
      </w:r>
      <w:r w:rsidR="00D934DE" w:rsidRPr="00D934DE">
        <w:t>"</w:t>
      </w:r>
      <w:r w:rsidR="004A6CE4">
        <w:t xml:space="preserve">) </w:t>
      </w:r>
      <w:r w:rsidR="004A6CE4">
        <w:rPr>
          <w:rFonts w:hint="eastAsia"/>
        </w:rPr>
        <w:t>建立</w:t>
      </w:r>
      <w:r w:rsidR="004A6CE4">
        <w:t xml:space="preserve"> FOR </w:t>
      </w:r>
      <w:r w:rsidR="004A6CE4">
        <w:rPr>
          <w:rFonts w:hint="eastAsia"/>
        </w:rPr>
        <w:t>節點，然後再繼續呼叫</w:t>
      </w:r>
      <w:r w:rsidR="004A6CE4">
        <w:t xml:space="preserve"> next(</w:t>
      </w:r>
      <w:r w:rsidR="00D934DE" w:rsidRPr="00D934DE">
        <w:t>"</w:t>
      </w:r>
      <w:r w:rsidR="004A6CE4">
        <w:t>for</w:t>
      </w:r>
      <w:r w:rsidR="00D934DE" w:rsidRPr="00D934DE">
        <w:t>"</w:t>
      </w:r>
      <w:r w:rsidR="004A6CE4">
        <w:t>); next(</w:t>
      </w:r>
      <w:r w:rsidR="00D934DE" w:rsidRPr="00D934DE">
        <w:t>"</w:t>
      </w:r>
      <w:r w:rsidR="004A6CE4">
        <w:t>(</w:t>
      </w:r>
      <w:r w:rsidR="00D934DE" w:rsidRPr="00D934DE">
        <w:t>"</w:t>
      </w:r>
      <w:r w:rsidR="004A6CE4">
        <w:t xml:space="preserve">); parseStmt(); … </w:t>
      </w:r>
      <w:r w:rsidR="004A6CE4">
        <w:rPr>
          <w:rFonts w:hint="eastAsia"/>
        </w:rPr>
        <w:t>等函數建立</w:t>
      </w:r>
      <w:r w:rsidR="004A6CE4">
        <w:t xml:space="preserve"> FOR </w:t>
      </w:r>
      <w:r w:rsidR="004A6CE4">
        <w:rPr>
          <w:rFonts w:hint="eastAsia"/>
        </w:rPr>
        <w:t>的語法樹，並且不斷的將建立完成的</w:t>
      </w:r>
      <w:r w:rsidR="004A6CE4">
        <w:t xml:space="preserve"> for, (,</w:t>
      </w:r>
      <w:r w:rsidR="00D934DE">
        <w:rPr>
          <w:rFonts w:hint="eastAsia"/>
        </w:rPr>
        <w:t xml:space="preserve"> </w:t>
      </w:r>
      <w:r w:rsidR="004A6CE4">
        <w:t xml:space="preserve">STMT </w:t>
      </w:r>
      <w:r w:rsidR="004A6CE4">
        <w:rPr>
          <w:rFonts w:hint="eastAsia"/>
        </w:rPr>
        <w:t>等節點掛到</w:t>
      </w:r>
      <w:r w:rsidR="004A6CE4">
        <w:t xml:space="preserve"> FOR </w:t>
      </w:r>
      <w:r w:rsidR="004A6CE4">
        <w:rPr>
          <w:rFonts w:hint="eastAsia"/>
        </w:rPr>
        <w:t>節點之下。</w:t>
      </w:r>
    </w:p>
    <w:p w:rsidR="004A6CE4" w:rsidRPr="00D934DE" w:rsidRDefault="004A6CE4" w:rsidP="00C20A47"/>
    <w:p w:rsidR="004A6CE4" w:rsidRDefault="006D76F3" w:rsidP="00305638">
      <w:r>
        <w:rPr>
          <w:noProof/>
        </w:rPr>
        <w:lastRenderedPageBreak/>
        <w:drawing>
          <wp:inline distT="0" distB="0" distL="0" distR="0">
            <wp:extent cx="5274310" cy="3304380"/>
            <wp:effectExtent l="19050" t="0" r="0" b="0"/>
            <wp:docPr id="4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40446" cy="4786346"/>
                      <a:chOff x="214282" y="1857364"/>
                      <a:chExt cx="7640446" cy="4786346"/>
                    </a:xfrm>
                  </a:grpSpPr>
                  <a:grpSp>
                    <a:nvGrpSpPr>
                      <a:cNvPr id="59" name="群組 58"/>
                      <a:cNvGrpSpPr/>
                    </a:nvGrpSpPr>
                    <a:grpSpPr>
                      <a:xfrm>
                        <a:off x="214282" y="1857364"/>
                        <a:ext cx="7640446" cy="4786346"/>
                        <a:chOff x="214282" y="1857364"/>
                        <a:chExt cx="7640446" cy="4786346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1928794" y="1928802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PROG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1928794" y="2428864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BaseList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直線單箭頭接點 6"/>
                        <a:cNvCxnSpPr>
                          <a:stCxn id="5" idx="2"/>
                          <a:endCxn id="6" idx="0"/>
                        </a:cNvCxnSpPr>
                      </a:nvCxnSpPr>
                      <a:spPr bwMode="auto">
                        <a:xfrm rot="5400000">
                          <a:off x="2571731" y="2357427"/>
                          <a:ext cx="1428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矩形 7"/>
                        <a:cNvSpPr/>
                      </a:nvSpPr>
                      <a:spPr bwMode="auto">
                        <a:xfrm>
                          <a:off x="5879878" y="2285989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PROG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 bwMode="auto">
                        <a:xfrm>
                          <a:off x="5879878" y="2643177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BaseList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 bwMode="auto">
                        <a:xfrm>
                          <a:off x="5879878" y="3000364"/>
                          <a:ext cx="1428750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BASE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 bwMode="auto">
                        <a:xfrm>
                          <a:off x="5879878" y="3714752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單箭頭接點 11"/>
                        <a:cNvCxnSpPr>
                          <a:stCxn id="8" idx="1"/>
                          <a:endCxn id="5" idx="3"/>
                        </a:cNvCxnSpPr>
                      </a:nvCxnSpPr>
                      <a:spPr bwMode="auto">
                        <a:xfrm rot="10800000">
                          <a:off x="3357544" y="2107397"/>
                          <a:ext cx="2522334" cy="357187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線單箭頭接點 12"/>
                        <a:cNvCxnSpPr>
                          <a:stCxn id="9" idx="1"/>
                          <a:endCxn id="6" idx="3"/>
                        </a:cNvCxnSpPr>
                      </a:nvCxnSpPr>
                      <a:spPr bwMode="auto">
                        <a:xfrm rot="10800000">
                          <a:off x="3357544" y="2607459"/>
                          <a:ext cx="2522334" cy="214313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文字方塊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64203" y="2428864"/>
                          <a:ext cx="390525" cy="1077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成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長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方</a:t>
                            </a:r>
                            <a:endParaRPr kumimoji="0" lang="en-US" altLang="zh-TW" sz="1600">
                              <a:ea typeface="微軟正黑體" pitchFamily="34" charset="-120"/>
                            </a:endParaRPr>
                          </a:p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向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直線單箭頭接點 14"/>
                        <a:cNvCxnSpPr/>
                      </a:nvCxnSpPr>
                      <a:spPr bwMode="auto">
                        <a:xfrm rot="5400000">
                          <a:off x="6773640" y="2963852"/>
                          <a:ext cx="135731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文字方塊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79878" y="1857364"/>
                          <a:ext cx="1303337" cy="338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600">
                                <a:ea typeface="微軟正黑體" pitchFamily="34" charset="-120"/>
                              </a:rPr>
                              <a:t>堆疊 </a:t>
                            </a:r>
                            <a:r>
                              <a:rPr kumimoji="0" lang="en-US" altLang="zh-TW" sz="1600">
                                <a:ea typeface="微軟正黑體" pitchFamily="34" charset="-120"/>
                              </a:rPr>
                              <a:t>(Stack)</a:t>
                            </a:r>
                            <a:endParaRPr kumimoji="0" lang="zh-TW" altLang="en-US" sz="16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矩形 16"/>
                        <a:cNvSpPr/>
                      </a:nvSpPr>
                      <a:spPr bwMode="auto">
                        <a:xfrm>
                          <a:off x="1925419" y="3214677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BASE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單箭頭接點 17"/>
                        <a:cNvCxnSpPr>
                          <a:stCxn id="6" idx="2"/>
                          <a:endCxn id="17" idx="0"/>
                        </a:cNvCxnSpPr>
                      </a:nvCxnSpPr>
                      <a:spPr bwMode="auto">
                        <a:xfrm rot="5400000">
                          <a:off x="2427170" y="2998677"/>
                          <a:ext cx="428625" cy="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矩形 18"/>
                        <a:cNvSpPr/>
                      </a:nvSpPr>
                      <a:spPr bwMode="auto">
                        <a:xfrm>
                          <a:off x="1425357" y="4351350"/>
                          <a:ext cx="1214437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STMT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矩形 19"/>
                        <a:cNvSpPr/>
                      </a:nvSpPr>
                      <a:spPr bwMode="auto">
                        <a:xfrm>
                          <a:off x="1211044" y="5137163"/>
                          <a:ext cx="8572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err="1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: </a:t>
                            </a: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矩形 20"/>
                        <a:cNvSpPr/>
                      </a:nvSpPr>
                      <a:spPr bwMode="auto">
                        <a:xfrm>
                          <a:off x="2211169" y="5137163"/>
                          <a:ext cx="8572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=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 bwMode="auto">
                        <a:xfrm>
                          <a:off x="3282722" y="6286523"/>
                          <a:ext cx="1357312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0:number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單箭頭接點 22"/>
                        <a:cNvCxnSpPr>
                          <a:stCxn id="19" idx="2"/>
                          <a:endCxn id="20" idx="0"/>
                        </a:cNvCxnSpPr>
                      </a:nvCxnSpPr>
                      <a:spPr bwMode="auto">
                        <a:xfrm rot="5400000">
                          <a:off x="1621413" y="4726794"/>
                          <a:ext cx="428625" cy="392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單箭頭接點 23"/>
                        <a:cNvCxnSpPr>
                          <a:stCxn id="19" idx="2"/>
                          <a:endCxn id="21" idx="0"/>
                        </a:cNvCxnSpPr>
                      </a:nvCxnSpPr>
                      <a:spPr bwMode="auto">
                        <a:xfrm rot="16200000" flipH="1">
                          <a:off x="2121475" y="4618845"/>
                          <a:ext cx="428625" cy="608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矩形 24"/>
                        <a:cNvSpPr/>
                      </a:nvSpPr>
                      <a:spPr bwMode="auto">
                        <a:xfrm>
                          <a:off x="3282732" y="5137163"/>
                          <a:ext cx="1357312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 bwMode="auto">
                        <a:xfrm>
                          <a:off x="3282722" y="5780110"/>
                          <a:ext cx="1357312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單箭頭接點 26"/>
                        <a:cNvCxnSpPr>
                          <a:stCxn id="25" idx="2"/>
                          <a:endCxn id="26" idx="0"/>
                        </a:cNvCxnSpPr>
                      </a:nvCxnSpPr>
                      <a:spPr bwMode="auto">
                        <a:xfrm rot="5400000">
                          <a:off x="3818503" y="5637225"/>
                          <a:ext cx="285760" cy="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>
                          <a:stCxn id="26" idx="2"/>
                          <a:endCxn id="22" idx="0"/>
                        </a:cNvCxnSpPr>
                      </a:nvCxnSpPr>
                      <a:spPr bwMode="auto">
                        <a:xfrm rot="5400000">
                          <a:off x="3886765" y="6211117"/>
                          <a:ext cx="14922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單箭頭接點 28"/>
                        <a:cNvCxnSpPr>
                          <a:stCxn id="19" idx="2"/>
                          <a:endCxn id="25" idx="0"/>
                        </a:cNvCxnSpPr>
                      </a:nvCxnSpPr>
                      <a:spPr bwMode="auto">
                        <a:xfrm rot="16200000" flipH="1">
                          <a:off x="2781875" y="3958445"/>
                          <a:ext cx="428625" cy="1928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單箭頭接點 29"/>
                        <a:cNvCxnSpPr>
                          <a:stCxn id="17" idx="2"/>
                          <a:endCxn id="37" idx="0"/>
                        </a:cNvCxnSpPr>
                      </a:nvCxnSpPr>
                      <a:spPr bwMode="auto">
                        <a:xfrm rot="5400000">
                          <a:off x="2230708" y="3377104"/>
                          <a:ext cx="214326" cy="603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單箭頭接點 30"/>
                        <a:cNvCxnSpPr>
                          <a:stCxn id="10" idx="1"/>
                          <a:endCxn id="17" idx="3"/>
                        </a:cNvCxnSpPr>
                      </a:nvCxnSpPr>
                      <a:spPr bwMode="auto">
                        <a:xfrm rot="10800000" flipV="1">
                          <a:off x="3354170" y="3178957"/>
                          <a:ext cx="2525709" cy="214313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直線單箭頭接點 31"/>
                        <a:cNvCxnSpPr>
                          <a:stCxn id="11" idx="1"/>
                          <a:endCxn id="19" idx="3"/>
                        </a:cNvCxnSpPr>
                      </a:nvCxnSpPr>
                      <a:spPr bwMode="auto">
                        <a:xfrm rot="10800000" flipV="1">
                          <a:off x="2639794" y="3893346"/>
                          <a:ext cx="3240084" cy="636598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單箭頭接點 32"/>
                        <a:cNvCxnSpPr>
                          <a:stCxn id="34" idx="1"/>
                          <a:endCxn id="25" idx="3"/>
                        </a:cNvCxnSpPr>
                      </a:nvCxnSpPr>
                      <a:spPr bwMode="auto">
                        <a:xfrm rot="10800000" flipV="1">
                          <a:off x="4640044" y="4250531"/>
                          <a:ext cx="1239160" cy="1065225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矩形 33"/>
                        <a:cNvSpPr/>
                      </a:nvSpPr>
                      <a:spPr bwMode="auto">
                        <a:xfrm>
                          <a:off x="5879204" y="4071938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EXP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矩形 34"/>
                        <a:cNvSpPr/>
                      </a:nvSpPr>
                      <a:spPr bwMode="auto">
                        <a:xfrm>
                          <a:off x="5876510" y="4429128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ITEM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6" name="直線單箭頭接點 35"/>
                        <a:cNvCxnSpPr>
                          <a:stCxn id="35" idx="1"/>
                          <a:endCxn id="26" idx="3"/>
                        </a:cNvCxnSpPr>
                      </a:nvCxnSpPr>
                      <a:spPr bwMode="auto">
                        <a:xfrm rot="10800000" flipV="1">
                          <a:off x="4640034" y="4607722"/>
                          <a:ext cx="1236476" cy="1350982"/>
                        </a:xfrm>
                        <a:prstGeom prst="straightConnector1">
                          <a:avLst/>
                        </a:prstGeom>
                        <a:ln cmpd="dbl">
                          <a:prstDash val="dash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7" name="矩形 36"/>
                        <a:cNvSpPr/>
                      </a:nvSpPr>
                      <a:spPr bwMode="auto">
                        <a:xfrm>
                          <a:off x="1428728" y="3786190"/>
                          <a:ext cx="1214437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FOR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直線單箭頭接點 38"/>
                        <a:cNvCxnSpPr>
                          <a:stCxn id="37" idx="2"/>
                          <a:endCxn id="19" idx="0"/>
                        </a:cNvCxnSpPr>
                      </a:nvCxnSpPr>
                      <a:spPr bwMode="auto">
                        <a:xfrm rot="5400000">
                          <a:off x="1930276" y="4245679"/>
                          <a:ext cx="207972" cy="3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4" name="矩形 43"/>
                        <a:cNvSpPr/>
                      </a:nvSpPr>
                      <a:spPr bwMode="auto">
                        <a:xfrm>
                          <a:off x="5878432" y="3357562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FOR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矩形 44"/>
                        <a:cNvSpPr/>
                      </a:nvSpPr>
                      <a:spPr bwMode="auto">
                        <a:xfrm>
                          <a:off x="857224" y="4357694"/>
                          <a:ext cx="428628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(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矩形 45"/>
                        <a:cNvSpPr/>
                      </a:nvSpPr>
                      <a:spPr bwMode="auto">
                        <a:xfrm>
                          <a:off x="214282" y="4357694"/>
                          <a:ext cx="428628" cy="3571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for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直線單箭頭接點 46"/>
                        <a:cNvCxnSpPr>
                          <a:stCxn id="37" idx="2"/>
                          <a:endCxn id="45" idx="0"/>
                        </a:cNvCxnSpPr>
                      </a:nvCxnSpPr>
                      <a:spPr bwMode="auto">
                        <a:xfrm rot="5400000">
                          <a:off x="1446585" y="3768332"/>
                          <a:ext cx="214316" cy="964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直線單箭頭接點 49"/>
                        <a:cNvCxnSpPr>
                          <a:stCxn id="37" idx="2"/>
                          <a:endCxn id="46" idx="0"/>
                        </a:cNvCxnSpPr>
                      </a:nvCxnSpPr>
                      <a:spPr bwMode="auto">
                        <a:xfrm rot="5400000">
                          <a:off x="1125114" y="3446861"/>
                          <a:ext cx="214316" cy="1607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3" name="矩形 52"/>
                        <a:cNvSpPr/>
                      </a:nvSpPr>
                      <a:spPr bwMode="auto">
                        <a:xfrm>
                          <a:off x="357158" y="3214686"/>
                          <a:ext cx="1428750" cy="35718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sz="1600" dirty="0" smtClean="0">
                                <a:solidFill>
                                  <a:schemeClr val="tx1"/>
                                </a:solidFill>
                              </a:rPr>
                              <a:t>BASE</a:t>
                            </a:r>
                            <a:endParaRPr kumimoji="0" lang="en-US" altLang="zh-TW" sz="16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文字方塊 54"/>
                        <a:cNvSpPr txBox="1"/>
                      </a:nvSpPr>
                      <a:spPr>
                        <a:xfrm>
                          <a:off x="500034" y="3571876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…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6" name="直線單箭頭接點 55"/>
                        <a:cNvCxnSpPr>
                          <a:stCxn id="6" idx="2"/>
                          <a:endCxn id="53" idx="0"/>
                        </a:cNvCxnSpPr>
                      </a:nvCxnSpPr>
                      <a:spPr bwMode="auto">
                        <a:xfrm rot="5400000">
                          <a:off x="1643034" y="2214551"/>
                          <a:ext cx="428634" cy="1571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A6CE4" w:rsidRDefault="004A6CE4" w:rsidP="00C20A47">
      <w:pPr>
        <w:pStyle w:val="a6"/>
        <w:jc w:val="center"/>
      </w:pPr>
      <w:bookmarkStart w:id="32" w:name="_Ref231302010"/>
      <w:r>
        <w:rPr>
          <w:rFonts w:hint="eastAsia"/>
        </w:rPr>
        <w:t>圖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1</w:t>
      </w:r>
      <w:r w:rsidR="00D5053D">
        <w:fldChar w:fldCharType="end"/>
      </w:r>
      <w:bookmarkEnd w:id="32"/>
      <w:r>
        <w:rPr>
          <w:rFonts w:hint="eastAsia"/>
        </w:rPr>
        <w:t>遞迴下降剖析器的執行過程</w:t>
      </w:r>
      <w:r>
        <w:t xml:space="preserve"> </w:t>
      </w:r>
    </w:p>
    <w:p w:rsidR="004A6CE4" w:rsidRDefault="004A6CE4" w:rsidP="00305638"/>
    <w:p w:rsidR="004A6CE4" w:rsidRDefault="004A6CE4" w:rsidP="00305638">
      <w:r>
        <w:rPr>
          <w:rFonts w:hint="eastAsia"/>
        </w:rPr>
        <w:t>當</w:t>
      </w:r>
      <w:r>
        <w:t xml:space="preserve"> parseFor() </w:t>
      </w:r>
      <w:r>
        <w:rPr>
          <w:rFonts w:hint="eastAsia"/>
        </w:rPr>
        <w:t>函數執行完成後，</w:t>
      </w:r>
      <w:r>
        <w:t xml:space="preserve">FOR </w:t>
      </w:r>
      <w:r>
        <w:rPr>
          <w:rFonts w:hint="eastAsia"/>
        </w:rPr>
        <w:t>節點的語法樹也就建構完成了，於是最後利用</w:t>
      </w:r>
      <w:r>
        <w:t xml:space="preserve"> pop(</w:t>
      </w:r>
      <w:r w:rsidR="007D7597" w:rsidRPr="007D7597">
        <w:t>"</w:t>
      </w:r>
      <w:r>
        <w:t>FOR</w:t>
      </w:r>
      <w:r w:rsidR="007D7597" w:rsidRPr="007D7597">
        <w:t>"</w:t>
      </w:r>
      <w:r>
        <w:t xml:space="preserve">) </w:t>
      </w:r>
      <w:r>
        <w:rPr>
          <w:rFonts w:hint="eastAsia"/>
        </w:rPr>
        <w:t>函數將</w:t>
      </w:r>
      <w:r>
        <w:t xml:space="preserve"> FOR </w:t>
      </w:r>
      <w:r>
        <w:rPr>
          <w:rFonts w:hint="eastAsia"/>
        </w:rPr>
        <w:t>的語法樹掛到上一層的</w:t>
      </w:r>
      <w:r>
        <w:t xml:space="preserve"> BASE </w:t>
      </w:r>
      <w:r>
        <w:rPr>
          <w:rFonts w:hint="eastAsia"/>
        </w:rPr>
        <w:t>節點中。如此不斷的透過『遞迴、下降、掛載、上升』等動作，就能建構出整</w:t>
      </w:r>
      <w:r w:rsidR="007D7597">
        <w:rPr>
          <w:rFonts w:hint="eastAsia"/>
        </w:rPr>
        <w:t>棵</w:t>
      </w:r>
      <w:r>
        <w:rPr>
          <w:rFonts w:hint="eastAsia"/>
        </w:rPr>
        <w:t>語法樹了。</w:t>
      </w:r>
    </w:p>
    <w:p w:rsidR="004A6CE4" w:rsidRPr="00C20A47" w:rsidRDefault="004A6CE4" w:rsidP="00305638"/>
    <w:p w:rsidR="004A6CE4" w:rsidRDefault="004A6CE4" w:rsidP="005803B1">
      <w:pPr>
        <w:pStyle w:val="2"/>
        <w:numPr>
          <w:ilvl w:val="1"/>
          <w:numId w:val="31"/>
        </w:numPr>
      </w:pPr>
      <w:bookmarkStart w:id="33" w:name="_Ref232908125"/>
      <w:r>
        <w:rPr>
          <w:rFonts w:hint="eastAsia"/>
        </w:rPr>
        <w:t>編譯器實作</w:t>
      </w:r>
      <w:bookmarkEnd w:id="33"/>
    </w:p>
    <w:p w:rsidR="004A6CE4" w:rsidRDefault="004A6CE4" w:rsidP="005E47AD">
      <w:pPr>
        <w:rPr>
          <w:rFonts w:ascii="Times New Roman" w:hAnsi="Times New Roman"/>
        </w:rPr>
      </w:pPr>
      <w:r>
        <w:rPr>
          <w:rFonts w:hint="eastAsia"/>
        </w:rPr>
        <w:t>編譯器</w:t>
      </w:r>
      <w:r>
        <w:t xml:space="preserve"> C0C</w:t>
      </w:r>
      <w:r>
        <w:rPr>
          <w:rFonts w:hint="eastAsia"/>
        </w:rPr>
        <w:t>的輸入為一個符合</w:t>
      </w:r>
      <w:r>
        <w:t xml:space="preserve"> C0 </w:t>
      </w:r>
      <w:r>
        <w:rPr>
          <w:rFonts w:hint="eastAsia"/>
        </w:rPr>
        <w:t>語法的程式檔，而輸出則是一個</w:t>
      </w:r>
      <w:r>
        <w:t xml:space="preserve"> CPU0 </w:t>
      </w:r>
      <w:r>
        <w:rPr>
          <w:rFonts w:hint="eastAsia"/>
        </w:rPr>
        <w:t>的組合語言檔案</w:t>
      </w:r>
      <w:r w:rsidR="00774790">
        <w:rPr>
          <w:rFonts w:hint="eastAsia"/>
        </w:rPr>
        <w:t>，在本章的實作中，</w:t>
      </w:r>
      <w:r>
        <w:rPr>
          <w:rFonts w:hint="eastAsia"/>
        </w:rPr>
        <w:t>我們利用</w:t>
      </w:r>
      <w:r>
        <w:t xml:space="preserve"> make </w:t>
      </w:r>
      <w:r>
        <w:rPr>
          <w:rFonts w:hint="eastAsia"/>
        </w:rPr>
        <w:t>專案的方式建構出</w:t>
      </w:r>
      <w:r>
        <w:t xml:space="preserve"> c0c.exe </w:t>
      </w:r>
      <w:r>
        <w:rPr>
          <w:rFonts w:hint="eastAsia"/>
        </w:rPr>
        <w:t>這個執行檔，其執行方法為</w:t>
      </w:r>
      <w:r>
        <w:t xml:space="preserve"> c0c</w:t>
      </w:r>
      <w:r w:rsidRPr="0065440C">
        <w:rPr>
          <w:rFonts w:ascii="Times New Roman" w:eastAsia="SimSun" w:hAnsi="Times New Roman"/>
        </w:rPr>
        <w:t xml:space="preserve"> </w:t>
      </w:r>
      <w:r>
        <w:rPr>
          <w:rFonts w:ascii="Times New Roman" w:hAnsi="Times New Roman"/>
        </w:rPr>
        <w:t>&lt;c0File&gt; &lt;asmFile&gt;</w:t>
      </w:r>
      <w:r>
        <w:rPr>
          <w:rFonts w:ascii="Times New Roman" w:hAnsi="Times New Roman" w:hint="eastAsia"/>
        </w:rPr>
        <w:t>。</w:t>
      </w:r>
    </w:p>
    <w:p w:rsidR="004A6CE4" w:rsidRPr="00445283" w:rsidRDefault="004A6CE4" w:rsidP="005E47AD"/>
    <w:p w:rsidR="004A6CE4" w:rsidRDefault="004A6CE4" w:rsidP="005E47AD">
      <w:r>
        <w:rPr>
          <w:rFonts w:hint="eastAsia"/>
        </w:rPr>
        <w:t>舉例而言，當我們用</w:t>
      </w:r>
      <w:r>
        <w:t xml:space="preserve"> c0c test.c0 test.asm0 </w:t>
      </w:r>
      <w:r>
        <w:rPr>
          <w:rFonts w:hint="eastAsia"/>
        </w:rPr>
        <w:t>編譯</w:t>
      </w:r>
      <w:r w:rsidR="00D5053D">
        <w:fldChar w:fldCharType="begin"/>
      </w:r>
      <w:r>
        <w:instrText xml:space="preserve"> REF _Ref233954260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23</w:t>
      </w:r>
      <w:r w:rsidR="00D5053D">
        <w:fldChar w:fldCharType="end"/>
      </w:r>
      <w:r>
        <w:t xml:space="preserve">(a) </w:t>
      </w:r>
      <w:r>
        <w:rPr>
          <w:rFonts w:hint="eastAsia"/>
        </w:rPr>
        <w:t>中的</w:t>
      </w:r>
      <w:r>
        <w:t>test.c0</w:t>
      </w:r>
      <w:r>
        <w:rPr>
          <w:rFonts w:hint="eastAsia"/>
        </w:rPr>
        <w:t>程式時，</w:t>
      </w:r>
      <w:r>
        <w:t>c0c</w:t>
      </w:r>
      <w:r>
        <w:rPr>
          <w:rFonts w:hint="eastAsia"/>
        </w:rPr>
        <w:t>會先將</w:t>
      </w:r>
      <w:r>
        <w:t xml:space="preserve">test.c0 </w:t>
      </w:r>
      <w:r>
        <w:rPr>
          <w:rFonts w:hint="eastAsia"/>
        </w:rPr>
        <w:t>轉換成</w:t>
      </w:r>
      <w:r>
        <w:t xml:space="preserve"> (b) </w:t>
      </w:r>
      <w:r>
        <w:rPr>
          <w:rFonts w:hint="eastAsia"/>
        </w:rPr>
        <w:t>中的虛擬碼</w:t>
      </w:r>
      <w:r>
        <w:t xml:space="preserve"> (pcode) </w:t>
      </w:r>
      <w:r>
        <w:rPr>
          <w:rFonts w:hint="eastAsia"/>
        </w:rPr>
        <w:t>之後，</w:t>
      </w:r>
      <w:r w:rsidR="00774790">
        <w:rPr>
          <w:rFonts w:hint="eastAsia"/>
        </w:rPr>
        <w:t>然後才</w:t>
      </w:r>
      <w:r>
        <w:rPr>
          <w:rFonts w:hint="eastAsia"/>
        </w:rPr>
        <w:t>產生</w:t>
      </w:r>
      <w:r>
        <w:t xml:space="preserve"> (c) </w:t>
      </w:r>
      <w:r>
        <w:rPr>
          <w:rFonts w:hint="eastAsia"/>
        </w:rPr>
        <w:t>中的</w:t>
      </w:r>
      <w:r>
        <w:t xml:space="preserve"> test.asm0 </w:t>
      </w:r>
      <w:r>
        <w:rPr>
          <w:rFonts w:hint="eastAsia"/>
        </w:rPr>
        <w:t>組合語言檔，我們也可以進一步利用</w:t>
      </w:r>
      <w:r>
        <w:t xml:space="preserve"> as0 </w:t>
      </w:r>
      <w:r>
        <w:rPr>
          <w:rFonts w:hint="eastAsia"/>
        </w:rPr>
        <w:t>組譯器將</w:t>
      </w:r>
      <w:r>
        <w:t xml:space="preserve"> test.asm0 </w:t>
      </w:r>
      <w:r>
        <w:rPr>
          <w:rFonts w:hint="eastAsia"/>
        </w:rPr>
        <w:t>組譯為</w:t>
      </w:r>
      <w:r>
        <w:t xml:space="preserve"> test.obj0</w:t>
      </w:r>
      <w:r>
        <w:rPr>
          <w:rFonts w:hint="eastAsia"/>
        </w:rPr>
        <w:t>，然後再利用</w:t>
      </w:r>
      <w:r>
        <w:t xml:space="preserve"> vm0 </w:t>
      </w:r>
      <w:r>
        <w:rPr>
          <w:rFonts w:hint="eastAsia"/>
        </w:rPr>
        <w:t>去執行該目的檔，於是</w:t>
      </w:r>
      <w:r w:rsidR="00774790">
        <w:rPr>
          <w:rFonts w:hint="eastAsia"/>
        </w:rPr>
        <w:t>本章的實作就形</w:t>
      </w:r>
      <w:r>
        <w:rPr>
          <w:rFonts w:hint="eastAsia"/>
        </w:rPr>
        <w:t>成了一組簡單的小型開發工具，包含編譯器</w:t>
      </w:r>
      <w:r w:rsidR="00774790">
        <w:rPr>
          <w:rFonts w:hint="eastAsia"/>
        </w:rPr>
        <w:t xml:space="preserve"> (c0c)</w:t>
      </w:r>
      <w:r>
        <w:rPr>
          <w:rFonts w:hint="eastAsia"/>
        </w:rPr>
        <w:t>、組譯器</w:t>
      </w:r>
      <w:r w:rsidR="00774790">
        <w:rPr>
          <w:rFonts w:hint="eastAsia"/>
        </w:rPr>
        <w:t xml:space="preserve"> (as0) </w:t>
      </w:r>
      <w:r>
        <w:rPr>
          <w:rFonts w:hint="eastAsia"/>
        </w:rPr>
        <w:t>與虛擬機</w:t>
      </w:r>
      <w:r w:rsidR="00774790">
        <w:rPr>
          <w:rFonts w:hint="eastAsia"/>
        </w:rPr>
        <w:t>器</w:t>
      </w:r>
      <w:r w:rsidR="00774790">
        <w:rPr>
          <w:rFonts w:hint="eastAsia"/>
        </w:rPr>
        <w:t xml:space="preserve"> (vm0) </w:t>
      </w:r>
      <w:r>
        <w:rPr>
          <w:rFonts w:hint="eastAsia"/>
        </w:rPr>
        <w:t>等程式。</w:t>
      </w:r>
    </w:p>
    <w:p w:rsidR="004A6CE4" w:rsidRDefault="004A6CE4" w:rsidP="00777B7C"/>
    <w:p w:rsidR="004A6CE4" w:rsidRPr="00D0268E" w:rsidRDefault="004A6CE4" w:rsidP="00D0268E">
      <w:pPr>
        <w:pStyle w:val="a6"/>
      </w:pPr>
      <w:bookmarkStart w:id="34" w:name="_Ref233954260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23</w:t>
      </w:r>
      <w:r w:rsidR="00D5053D">
        <w:fldChar w:fldCharType="end"/>
      </w:r>
      <w:bookmarkEnd w:id="34"/>
      <w:r>
        <w:rPr>
          <w:rFonts w:hint="eastAsia"/>
        </w:rPr>
        <w:t>透過</w:t>
      </w:r>
      <w:r>
        <w:t xml:space="preserve"> c0c</w:t>
      </w:r>
      <w:r w:rsidRPr="0084213F">
        <w:t xml:space="preserve"> </w:t>
      </w:r>
      <w:r>
        <w:rPr>
          <w:rFonts w:hint="eastAsia"/>
        </w:rPr>
        <w:t>編譯器將</w:t>
      </w:r>
      <w:r>
        <w:t xml:space="preserve"> test.c0 </w:t>
      </w:r>
      <w:r>
        <w:rPr>
          <w:rFonts w:hint="eastAsia"/>
        </w:rPr>
        <w:t>轉回組合語言</w:t>
      </w:r>
      <w:r>
        <w:t xml:space="preserve"> test.asm0</w:t>
      </w:r>
    </w:p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7"/>
        <w:gridCol w:w="3969"/>
        <w:gridCol w:w="3827"/>
      </w:tblGrid>
      <w:tr w:rsidR="004A6CE4" w:rsidRPr="00D65F01" w:rsidTr="00631AE8">
        <w:tc>
          <w:tcPr>
            <w:tcW w:w="2127" w:type="dxa"/>
          </w:tcPr>
          <w:p w:rsidR="004A6CE4" w:rsidRPr="00D65F01" w:rsidRDefault="004A6CE4" w:rsidP="00D65F01">
            <w:pPr>
              <w:pStyle w:val="11"/>
              <w:numPr>
                <w:ilvl w:val="0"/>
                <w:numId w:val="45"/>
              </w:numPr>
              <w:ind w:leftChars="0"/>
            </w:pPr>
            <w:r w:rsidRPr="00D65F01">
              <w:t>ch12/test.c0</w:t>
            </w:r>
          </w:p>
        </w:tc>
        <w:tc>
          <w:tcPr>
            <w:tcW w:w="3969" w:type="dxa"/>
          </w:tcPr>
          <w:p w:rsidR="004A6CE4" w:rsidRPr="00D65F01" w:rsidRDefault="004A6CE4" w:rsidP="00D65F01">
            <w:pPr>
              <w:pStyle w:val="11"/>
              <w:numPr>
                <w:ilvl w:val="0"/>
                <w:numId w:val="45"/>
              </w:numPr>
              <w:ind w:leftChars="0"/>
            </w:pPr>
            <w:r w:rsidRPr="00D65F01">
              <w:rPr>
                <w:rFonts w:hint="eastAsia"/>
              </w:rPr>
              <w:t>虛擬碼</w:t>
            </w:r>
            <w:r w:rsidRPr="00D65F01">
              <w:t xml:space="preserve"> pcode</w:t>
            </w:r>
          </w:p>
        </w:tc>
        <w:tc>
          <w:tcPr>
            <w:tcW w:w="3827" w:type="dxa"/>
          </w:tcPr>
          <w:p w:rsidR="00391195" w:rsidRDefault="00596B4F">
            <w:pPr>
              <w:pStyle w:val="11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組合語言</w:t>
            </w:r>
            <w:r w:rsidR="004A6CE4" w:rsidRPr="00D65F01">
              <w:t>ch12/test.asm0</w:t>
            </w:r>
          </w:p>
        </w:tc>
      </w:tr>
      <w:tr w:rsidR="004A6CE4" w:rsidRPr="00D65F01" w:rsidTr="00631AE8">
        <w:tc>
          <w:tcPr>
            <w:tcW w:w="2127" w:type="dxa"/>
          </w:tcPr>
          <w:p w:rsidR="00596B4F" w:rsidRDefault="00596B4F" w:rsidP="00596B4F">
            <w:r>
              <w:t>sum = 0;</w:t>
            </w:r>
          </w:p>
          <w:p w:rsidR="00596B4F" w:rsidRDefault="00596B4F" w:rsidP="00596B4F">
            <w:r>
              <w:lastRenderedPageBreak/>
              <w:t>for (i=0; i&lt;=10; i++)</w:t>
            </w:r>
          </w:p>
          <w:p w:rsidR="00596B4F" w:rsidRDefault="00596B4F" w:rsidP="00596B4F">
            <w:r>
              <w:t>{</w:t>
            </w:r>
          </w:p>
          <w:p w:rsidR="00596B4F" w:rsidRDefault="00596B4F" w:rsidP="00596B4F">
            <w:r>
              <w:t xml:space="preserve">  sum = sum + i;</w:t>
            </w:r>
          </w:p>
          <w:p w:rsidR="00596B4F" w:rsidRDefault="00596B4F" w:rsidP="00596B4F">
            <w:r>
              <w:t>}</w:t>
            </w:r>
          </w:p>
          <w:p w:rsidR="004A6CE4" w:rsidRPr="00D65F01" w:rsidRDefault="00596B4F" w:rsidP="00777B7C">
            <w:r>
              <w:t>return sum;</w:t>
            </w:r>
          </w:p>
        </w:tc>
        <w:tc>
          <w:tcPr>
            <w:tcW w:w="3969" w:type="dxa"/>
          </w:tcPr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lastRenderedPageBreak/>
              <w:t xml:space="preserve">         =    0         sum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lastRenderedPageBreak/>
              <w:t xml:space="preserve">         =    0         i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>FOR0: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CMP  i    10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J    &gt;         _FOR0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+    sum  i    T0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=    T0        sum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+    i    1    i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 xml:space="preserve">         J              FOR0</w:t>
            </w:r>
          </w:p>
          <w:p w:rsidR="00596B4F" w:rsidRPr="00596B4F" w:rsidRDefault="00596B4F" w:rsidP="00596B4F">
            <w:pPr>
              <w:rPr>
                <w:rFonts w:ascii="SimHei" w:eastAsia="SimHei"/>
              </w:rPr>
            </w:pPr>
            <w:r w:rsidRPr="00596B4F">
              <w:rPr>
                <w:rFonts w:ascii="SimHei" w:eastAsia="SimHei"/>
              </w:rPr>
              <w:t>_FOR0:</w:t>
            </w:r>
          </w:p>
          <w:p w:rsidR="004A6CE4" w:rsidRPr="00D65F01" w:rsidRDefault="00596B4F" w:rsidP="00693F1A">
            <w:r w:rsidRPr="00596B4F">
              <w:rPr>
                <w:rFonts w:ascii="SimHei" w:eastAsia="SimHei"/>
              </w:rPr>
              <w:t xml:space="preserve">         RET            sum</w:t>
            </w:r>
          </w:p>
        </w:tc>
        <w:tc>
          <w:tcPr>
            <w:tcW w:w="3827" w:type="dxa"/>
          </w:tcPr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lastRenderedPageBreak/>
              <w:t xml:space="preserve">         LDI  R1   0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lastRenderedPageBreak/>
              <w:t xml:space="preserve">         ST   R1   sum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LDI  R1   0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ST   R1   i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FOR0:             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R1   i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LDI  R2   10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CMP  R1   R2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JGT  _FOR0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R1   sum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R2   i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ADD  R3   R1   R2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ST   R3   T0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R1   T0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ST   R1   sum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R1   i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LDI  R2   1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ADD  R3   R1   R2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ST   R3   i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JMP  FOR0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_FOR0:            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LD   R1   sum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         RET      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sum:     RESW 1             </w:t>
            </w:r>
          </w:p>
          <w:p w:rsidR="00972A57" w:rsidRPr="00972A57" w:rsidRDefault="00972A57" w:rsidP="00972A57">
            <w:pPr>
              <w:rPr>
                <w:rFonts w:ascii="SimHei" w:eastAsia="SimHei" w:hAnsi="Times New Roman"/>
              </w:rPr>
            </w:pPr>
            <w:r w:rsidRPr="00972A57">
              <w:rPr>
                <w:rFonts w:ascii="SimHei" w:eastAsia="SimHei" w:hAnsi="Times New Roman"/>
              </w:rPr>
              <w:t xml:space="preserve">i:       RESW 1             </w:t>
            </w:r>
          </w:p>
          <w:p w:rsidR="004A6CE4" w:rsidRPr="00D65F01" w:rsidRDefault="00972A57" w:rsidP="00695DD1">
            <w:r w:rsidRPr="00972A57">
              <w:rPr>
                <w:rFonts w:ascii="SimHei" w:eastAsia="SimHei" w:hAnsi="Times New Roman"/>
              </w:rPr>
              <w:t xml:space="preserve">T0:      RESW 1            </w:t>
            </w:r>
          </w:p>
        </w:tc>
      </w:tr>
    </w:tbl>
    <w:p w:rsidR="004A6CE4" w:rsidRDefault="004A6CE4" w:rsidP="00FE7AB2"/>
    <w:p w:rsidR="004A6CE4" w:rsidRDefault="004A6CE4" w:rsidP="00FE7AB2">
      <w:r>
        <w:rPr>
          <w:rFonts w:hint="eastAsia"/>
        </w:rPr>
        <w:t>編譯器</w:t>
      </w:r>
      <w:r>
        <w:t>C0C</w:t>
      </w:r>
      <w:r>
        <w:rPr>
          <w:rFonts w:hint="eastAsia"/>
        </w:rPr>
        <w:t>的主程式為</w:t>
      </w:r>
      <w:r>
        <w:t xml:space="preserve"> compiler.c </w:t>
      </w:r>
      <w:r>
        <w:rPr>
          <w:rFonts w:hint="eastAsia"/>
        </w:rPr>
        <w:t>中的</w:t>
      </w:r>
      <w:r>
        <w:t xml:space="preserve"> compile() </w:t>
      </w:r>
      <w:r>
        <w:rPr>
          <w:rFonts w:hint="eastAsia"/>
        </w:rPr>
        <w:t>函數，該函數會呼叫剖析器</w:t>
      </w:r>
      <w:r>
        <w:t xml:space="preserve"> (Parser) </w:t>
      </w:r>
      <w:r>
        <w:rPr>
          <w:rFonts w:hint="eastAsia"/>
        </w:rPr>
        <w:t>將</w:t>
      </w:r>
      <w:r>
        <w:t xml:space="preserve"> C0 </w:t>
      </w:r>
      <w:r>
        <w:rPr>
          <w:rFonts w:hint="eastAsia"/>
        </w:rPr>
        <w:t>程式轉換為語法樹，然後再呼叫程式碼產生器</w:t>
      </w:r>
      <w:r>
        <w:t xml:space="preserve"> (Generator) </w:t>
      </w:r>
      <w:r>
        <w:rPr>
          <w:rFonts w:hint="eastAsia"/>
        </w:rPr>
        <w:t>的主程式</w:t>
      </w:r>
      <w:r>
        <w:t xml:space="preserve"> generate() </w:t>
      </w:r>
      <w:r>
        <w:rPr>
          <w:rFonts w:hint="eastAsia"/>
        </w:rPr>
        <w:t>將語法樹轉換為目的碼。</w:t>
      </w:r>
    </w:p>
    <w:p w:rsidR="004A6CE4" w:rsidRDefault="004A6CE4" w:rsidP="00FE7AB2"/>
    <w:p w:rsidR="004A6CE4" w:rsidRPr="0084213F" w:rsidRDefault="004A6CE4" w:rsidP="00D85908">
      <w:pPr>
        <w:pStyle w:val="a6"/>
      </w:pPr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24</w:t>
      </w:r>
      <w:r w:rsidR="00D5053D">
        <w:fldChar w:fldCharType="end"/>
      </w:r>
      <w:r>
        <w:t xml:space="preserve">  C0 </w:t>
      </w:r>
      <w:r>
        <w:rPr>
          <w:rFonts w:hint="eastAsia"/>
        </w:rPr>
        <w:t>語言編譯器的主要函數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44"/>
        <w:gridCol w:w="3718"/>
      </w:tblGrid>
      <w:tr w:rsidR="004A6CE4" w:rsidRPr="00D65F01">
        <w:tc>
          <w:tcPr>
            <w:tcW w:w="4644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compiler.c 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compile()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718" w:type="dxa"/>
          </w:tcPr>
          <w:p w:rsidR="004A6CE4" w:rsidRPr="00D65F01" w:rsidRDefault="004A6CE4" w:rsidP="004E2B85"/>
        </w:tc>
      </w:tr>
      <w:tr w:rsidR="004A6CE4" w:rsidRPr="00D65F01">
        <w:tc>
          <w:tcPr>
            <w:tcW w:w="4644" w:type="dxa"/>
          </w:tcPr>
          <w:p w:rsidR="004A6CE4" w:rsidRPr="00D65F01" w:rsidRDefault="004A6CE4" w:rsidP="00D85908">
            <w:r w:rsidRPr="00D65F01">
              <w:t>void compile(char *cFile, char *asmFile) {</w:t>
            </w:r>
          </w:p>
          <w:p w:rsidR="004A6CE4" w:rsidRPr="00D65F01" w:rsidRDefault="004A6CE4" w:rsidP="00D85908">
            <w:r w:rsidRPr="00D65F01">
              <w:t xml:space="preserve">  printf("compile file:%s\n", cFile, asmFile);</w:t>
            </w:r>
          </w:p>
          <w:p w:rsidR="004A6CE4" w:rsidRPr="00D65F01" w:rsidRDefault="004A6CE4" w:rsidP="00D85908">
            <w:r w:rsidRPr="00D65F01">
              <w:t xml:space="preserve">  char *cText = newFileStr(cFile);</w:t>
            </w:r>
          </w:p>
          <w:p w:rsidR="004A6CE4" w:rsidRPr="00D65F01" w:rsidRDefault="004A6CE4" w:rsidP="00D85908">
            <w:r w:rsidRPr="00D65F01">
              <w:t xml:space="preserve">  Parser *parser = parse(cText);</w:t>
            </w:r>
          </w:p>
          <w:p w:rsidR="004A6CE4" w:rsidRPr="00D65F01" w:rsidRDefault="004A6CE4" w:rsidP="00D85908">
            <w:r w:rsidRPr="00D65F01">
              <w:t xml:space="preserve">  generate(parser-&gt;tree, asmFile);</w:t>
            </w:r>
          </w:p>
          <w:p w:rsidR="004A6CE4" w:rsidRPr="00D65F01" w:rsidRDefault="004A6CE4" w:rsidP="00D85908">
            <w:r w:rsidRPr="00D65F01">
              <w:t xml:space="preserve">  ParserFree(parser);</w:t>
            </w:r>
          </w:p>
          <w:p w:rsidR="004A6CE4" w:rsidRPr="00D65F01" w:rsidRDefault="004A6CE4" w:rsidP="00D85908">
            <w:r w:rsidRPr="00D65F01">
              <w:lastRenderedPageBreak/>
              <w:t xml:space="preserve">  freeMemory(cText);</w:t>
            </w:r>
          </w:p>
          <w:p w:rsidR="004A6CE4" w:rsidRPr="00D65F01" w:rsidRDefault="004A6CE4" w:rsidP="00D85908">
            <w:r w:rsidRPr="00D65F01">
              <w:t>}</w:t>
            </w:r>
          </w:p>
        </w:tc>
        <w:tc>
          <w:tcPr>
            <w:tcW w:w="3718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編譯器主程式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讀取檔案到</w:t>
            </w:r>
            <w:r w:rsidRPr="00D65F01">
              <w:t xml:space="preserve"> cText </w:t>
            </w:r>
            <w:r w:rsidRPr="00D65F01">
              <w:rPr>
                <w:rFonts w:hint="eastAsia"/>
              </w:rPr>
              <w:t>字串中。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剖析程式</w:t>
            </w:r>
            <w:r w:rsidRPr="00D65F01">
              <w:t xml:space="preserve"> (cText) </w:t>
            </w:r>
            <w:r w:rsidRPr="00D65F01">
              <w:rPr>
                <w:rFonts w:hint="eastAsia"/>
              </w:rPr>
              <w:t>轉為語法樹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程式碼產生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釋放記憶體</w:t>
            </w:r>
          </w:p>
        </w:tc>
      </w:tr>
    </w:tbl>
    <w:p w:rsidR="004A6CE4" w:rsidRPr="00B927D4" w:rsidRDefault="004A6CE4" w:rsidP="00D85908"/>
    <w:p w:rsidR="004A6CE4" w:rsidRPr="00D85908" w:rsidRDefault="004A6CE4" w:rsidP="00043FAD">
      <w:r>
        <w:rPr>
          <w:rFonts w:hint="eastAsia"/>
        </w:rPr>
        <w:t>程式碼產生器的資料結構定義於</w:t>
      </w:r>
      <w:r>
        <w:t xml:space="preserve"> Generator.h </w:t>
      </w:r>
      <w:r>
        <w:rPr>
          <w:rFonts w:hint="eastAsia"/>
        </w:rPr>
        <w:t>檔案的</w:t>
      </w:r>
      <w:r>
        <w:t xml:space="preserve"> Generator </w:t>
      </w:r>
      <w:r>
        <w:rPr>
          <w:rFonts w:hint="eastAsia"/>
        </w:rPr>
        <w:t>結構中，包含符號表</w:t>
      </w:r>
      <w:r>
        <w:t xml:space="preserve"> (symTable)</w:t>
      </w:r>
      <w:r>
        <w:rPr>
          <w:rFonts w:hint="eastAsia"/>
        </w:rPr>
        <w:t>、語法樹</w:t>
      </w:r>
      <w:r>
        <w:t xml:space="preserve"> (tree)</w:t>
      </w:r>
      <w:r>
        <w:rPr>
          <w:rFonts w:hint="eastAsia"/>
        </w:rPr>
        <w:t>、組合語言檔</w:t>
      </w:r>
      <w:r>
        <w:t xml:space="preserve"> (asmFile)</w:t>
      </w:r>
      <w:r>
        <w:rPr>
          <w:rFonts w:hint="eastAsia"/>
        </w:rPr>
        <w:t>、</w:t>
      </w:r>
      <w:r>
        <w:t>for</w:t>
      </w:r>
      <w:r>
        <w:rPr>
          <w:rFonts w:hint="eastAsia"/>
        </w:rPr>
        <w:t>迴圈的數量記錄</w:t>
      </w:r>
      <w:r>
        <w:t xml:space="preserve"> (forCount)</w:t>
      </w:r>
      <w:r>
        <w:rPr>
          <w:rFonts w:hint="eastAsia"/>
        </w:rPr>
        <w:t>、以及臨時變數的數量</w:t>
      </w:r>
      <w:r>
        <w:t xml:space="preserve"> (varCount) </w:t>
      </w:r>
      <w:r>
        <w:rPr>
          <w:rFonts w:hint="eastAsia"/>
        </w:rPr>
        <w:t>等。</w:t>
      </w:r>
    </w:p>
    <w:p w:rsidR="004A6CE4" w:rsidRDefault="004A6CE4" w:rsidP="00497D6C"/>
    <w:p w:rsidR="004A6CE4" w:rsidRPr="0084213F" w:rsidRDefault="004A6CE4" w:rsidP="00497D6C">
      <w:pPr>
        <w:pStyle w:val="a6"/>
      </w:pPr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25</w:t>
      </w:r>
      <w:r w:rsidR="00D5053D">
        <w:fldChar w:fldCharType="end"/>
      </w:r>
      <w:r>
        <w:t xml:space="preserve">  C0 </w:t>
      </w:r>
      <w:r>
        <w:rPr>
          <w:rFonts w:hint="eastAsia"/>
        </w:rPr>
        <w:t>語言程式碼產生器的資料結構與主要函數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4001"/>
      </w:tblGrid>
      <w:tr w:rsidR="004A6CE4" w:rsidRPr="00D65F01">
        <w:tc>
          <w:tcPr>
            <w:tcW w:w="4361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檔案</w:t>
            </w:r>
            <w:r w:rsidRPr="00D65F01">
              <w:t xml:space="preserve"> Generator.h</w:t>
            </w:r>
          </w:p>
        </w:tc>
        <w:tc>
          <w:tcPr>
            <w:tcW w:w="4001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361" w:type="dxa"/>
          </w:tcPr>
          <w:p w:rsidR="004A6CE4" w:rsidRPr="00D65F01" w:rsidRDefault="004A6CE4" w:rsidP="00497D6C">
            <w:r w:rsidRPr="00D65F01">
              <w:t>typedef struct {</w:t>
            </w:r>
          </w:p>
          <w:p w:rsidR="004A6CE4" w:rsidRPr="00D65F01" w:rsidRDefault="004A6CE4" w:rsidP="00404E3E">
            <w:r w:rsidRPr="00D65F01">
              <w:t xml:space="preserve">  HashTable *symTable;</w:t>
            </w:r>
          </w:p>
          <w:p w:rsidR="004A6CE4" w:rsidRPr="00D65F01" w:rsidRDefault="004A6CE4" w:rsidP="00497D6C">
            <w:r w:rsidRPr="00D65F01">
              <w:t xml:space="preserve">  Tree *tree;</w:t>
            </w:r>
          </w:p>
          <w:p w:rsidR="004A6CE4" w:rsidRPr="00D65F01" w:rsidRDefault="004A6CE4" w:rsidP="00404E3E">
            <w:r w:rsidRPr="00D65F01">
              <w:t xml:space="preserve">  FILE *asmFile;</w:t>
            </w:r>
          </w:p>
          <w:p w:rsidR="004A6CE4" w:rsidRPr="00D65F01" w:rsidRDefault="004A6CE4" w:rsidP="00497D6C">
            <w:r w:rsidRPr="00D65F01">
              <w:t xml:space="preserve">  int forCount, varCount;</w:t>
            </w:r>
          </w:p>
          <w:p w:rsidR="004A6CE4" w:rsidRPr="00D65F01" w:rsidRDefault="004A6CE4" w:rsidP="00497D6C">
            <w:r w:rsidRPr="00D65F01">
              <w:t>} Generator;</w:t>
            </w:r>
          </w:p>
          <w:p w:rsidR="004A6CE4" w:rsidRPr="00D65F01" w:rsidRDefault="004A6CE4" w:rsidP="00497D6C"/>
          <w:p w:rsidR="004A6CE4" w:rsidRPr="00D65F01" w:rsidRDefault="004A6CE4" w:rsidP="00497D6C">
            <w:r w:rsidRPr="00D65F01">
              <w:t>void generate(Tree *tree, char *asmFile);</w:t>
            </w:r>
          </w:p>
          <w:p w:rsidR="004A6CE4" w:rsidRPr="00D65F01" w:rsidRDefault="004A6CE4" w:rsidP="00497D6C"/>
          <w:p w:rsidR="004A6CE4" w:rsidRPr="00D65F01" w:rsidRDefault="004A6CE4" w:rsidP="00497D6C">
            <w:r w:rsidRPr="00D65F01">
              <w:t>Generator *GenNew();</w:t>
            </w:r>
          </w:p>
          <w:p w:rsidR="004A6CE4" w:rsidRPr="00D65F01" w:rsidRDefault="004A6CE4" w:rsidP="00497D6C">
            <w:r w:rsidRPr="00D65F01">
              <w:t>void GenFree(…);</w:t>
            </w:r>
          </w:p>
          <w:p w:rsidR="004A6CE4" w:rsidRPr="00D65F01" w:rsidRDefault="004A6CE4" w:rsidP="00497D6C">
            <w:r w:rsidRPr="00D65F01">
              <w:t>Tree* GenCode(...);</w:t>
            </w:r>
          </w:p>
          <w:p w:rsidR="004A6CE4" w:rsidRPr="00D65F01" w:rsidRDefault="004A6CE4" w:rsidP="00497D6C">
            <w:r w:rsidRPr="00D65F01">
              <w:t>void GenData(...);</w:t>
            </w:r>
          </w:p>
          <w:p w:rsidR="004A6CE4" w:rsidRPr="00D65F01" w:rsidRDefault="004A6CE4" w:rsidP="00497D6C">
            <w:r w:rsidRPr="00D65F01">
              <w:t>void GenPcode(...);</w:t>
            </w:r>
          </w:p>
          <w:p w:rsidR="004A6CE4" w:rsidRPr="00D65F01" w:rsidRDefault="004A6CE4" w:rsidP="00497D6C">
            <w:r w:rsidRPr="00D65F01">
              <w:t>void GenPcodeToAsm(...);</w:t>
            </w:r>
          </w:p>
          <w:p w:rsidR="004A6CE4" w:rsidRPr="00D65F01" w:rsidRDefault="004A6CE4" w:rsidP="00497D6C">
            <w:r w:rsidRPr="00D65F01">
              <w:t>void GenAsmCode(...);</w:t>
            </w:r>
          </w:p>
          <w:p w:rsidR="004A6CE4" w:rsidRPr="00D65F01" w:rsidRDefault="004A6CE4" w:rsidP="00497D6C">
            <w:r w:rsidRPr="00D65F01">
              <w:t>void GenTempVar(...);</w:t>
            </w:r>
          </w:p>
          <w:p w:rsidR="004A6CE4" w:rsidRPr="00D65F01" w:rsidRDefault="004A6CE4" w:rsidP="00404E3E">
            <w:r w:rsidRPr="00D65F01">
              <w:t>void negateOp(…);</w:t>
            </w:r>
          </w:p>
        </w:tc>
        <w:tc>
          <w:tcPr>
            <w:tcW w:w="4001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程式碼產生器物件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符號表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剖析樹</w:t>
            </w:r>
          </w:p>
          <w:p w:rsidR="004A6CE4" w:rsidRPr="00D65F01" w:rsidRDefault="004A6CE4" w:rsidP="004E2B85">
            <w:r w:rsidRPr="00D65F01">
              <w:t xml:space="preserve">  </w:t>
            </w:r>
            <w:r w:rsidRPr="00D65F01">
              <w:rPr>
                <w:rFonts w:hint="eastAsia"/>
              </w:rPr>
              <w:t>輸出的</w:t>
            </w:r>
            <w:r w:rsidRPr="00D65F01">
              <w:t>CPU0</w:t>
            </w:r>
            <w:r w:rsidRPr="00D65F01">
              <w:rPr>
                <w:rFonts w:hint="eastAsia"/>
              </w:rPr>
              <w:t>組合語言檔</w:t>
            </w:r>
          </w:p>
          <w:p w:rsidR="004A6CE4" w:rsidRPr="00D65F01" w:rsidRDefault="004A6CE4" w:rsidP="004E2B85">
            <w:r w:rsidRPr="00D65F01">
              <w:t xml:space="preserve">  For</w:t>
            </w:r>
            <w:r w:rsidRPr="00D65F01">
              <w:rPr>
                <w:rFonts w:hint="eastAsia"/>
              </w:rPr>
              <w:t>迴圈與臨時變數的數量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程式碼產生器的主函數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t xml:space="preserve">Generator </w:t>
            </w:r>
            <w:r w:rsidRPr="00D65F01">
              <w:rPr>
                <w:rFonts w:hint="eastAsia"/>
              </w:rPr>
              <w:t>的建構函數</w:t>
            </w:r>
          </w:p>
          <w:p w:rsidR="004A6CE4" w:rsidRPr="00D65F01" w:rsidRDefault="004A6CE4" w:rsidP="004E2B85">
            <w:r w:rsidRPr="00D65F01">
              <w:t xml:space="preserve">Generator </w:t>
            </w:r>
            <w:r w:rsidRPr="00D65F01">
              <w:rPr>
                <w:rFonts w:hint="eastAsia"/>
              </w:rPr>
              <w:t>的解構函數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產生組合語言程式碼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產生資料宣告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輸出虛擬碼</w:t>
            </w:r>
            <w:r w:rsidRPr="00D65F01">
              <w:t xml:space="preserve"> pcode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將虛擬碼轉為組合語言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輸出組合語言指令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取得下一個臨時變數名稱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取比較運算的互補運算</w:t>
            </w:r>
            <w:r w:rsidRPr="00D65F01">
              <w:t xml:space="preserve">,ex: &lt; </w:t>
            </w:r>
            <w:r w:rsidRPr="00D65F01">
              <w:rPr>
                <w:rFonts w:hint="eastAsia"/>
              </w:rPr>
              <w:t>變</w:t>
            </w:r>
            <w:r w:rsidRPr="00D65F01">
              <w:t xml:space="preserve"> &gt;=</w:t>
            </w:r>
          </w:p>
        </w:tc>
      </w:tr>
    </w:tbl>
    <w:p w:rsidR="004A6CE4" w:rsidRPr="00847405" w:rsidRDefault="004A6CE4" w:rsidP="00497D6C"/>
    <w:p w:rsidR="004A6CE4" w:rsidRDefault="004A6CE4" w:rsidP="00497D6C">
      <w:r>
        <w:t xml:space="preserve">Generator </w:t>
      </w:r>
      <w:r>
        <w:rPr>
          <w:rFonts w:hint="eastAsia"/>
        </w:rPr>
        <w:t>的主程式是</w:t>
      </w:r>
      <w:r>
        <w:t xml:space="preserve"> generate() </w:t>
      </w:r>
      <w:r>
        <w:rPr>
          <w:rFonts w:hint="eastAsia"/>
        </w:rPr>
        <w:t>函數，該函數會將語法樹轉換為組合語言檔案。程式轉換的動作主要由</w:t>
      </w:r>
      <w:r>
        <w:t xml:space="preserve"> GenCode(g, tree) </w:t>
      </w:r>
      <w:r>
        <w:rPr>
          <w:rFonts w:hint="eastAsia"/>
        </w:rPr>
        <w:t>函數完成，最後再利用</w:t>
      </w:r>
      <w:r>
        <w:t xml:space="preserve">GenData(g) </w:t>
      </w:r>
      <w:r>
        <w:rPr>
          <w:rFonts w:hint="eastAsia"/>
        </w:rPr>
        <w:t>將符號表中的所有符號轉換為資料宣告的</w:t>
      </w:r>
      <w:r>
        <w:t xml:space="preserve"> RESW </w:t>
      </w:r>
      <w:r>
        <w:rPr>
          <w:rFonts w:hint="eastAsia"/>
        </w:rPr>
        <w:t>敘述，如此就完成了程式產生器的工作，</w:t>
      </w:r>
      <w:r w:rsidR="00D5053D">
        <w:fldChar w:fldCharType="begin"/>
      </w:r>
      <w:r>
        <w:instrText xml:space="preserve"> REF _Ref234034080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26</w:t>
      </w:r>
      <w:r w:rsidR="00D5053D">
        <w:fldChar w:fldCharType="end"/>
      </w:r>
      <w:r>
        <w:rPr>
          <w:rFonts w:hint="eastAsia"/>
        </w:rPr>
        <w:t>顯示了</w:t>
      </w:r>
      <w:r>
        <w:t xml:space="preserve"> generate() </w:t>
      </w:r>
      <w:r>
        <w:rPr>
          <w:rFonts w:hint="eastAsia"/>
        </w:rPr>
        <w:t>函數的原始碼。</w:t>
      </w:r>
    </w:p>
    <w:p w:rsidR="004A6CE4" w:rsidRPr="009D52F7" w:rsidRDefault="004A6CE4" w:rsidP="00497D6C"/>
    <w:p w:rsidR="004A6CE4" w:rsidRPr="0084213F" w:rsidRDefault="004A6CE4" w:rsidP="00497D6C">
      <w:pPr>
        <w:pStyle w:val="a6"/>
      </w:pPr>
      <w:bookmarkStart w:id="35" w:name="_Ref234034080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26</w:t>
      </w:r>
      <w:r w:rsidR="00D5053D">
        <w:fldChar w:fldCharType="end"/>
      </w:r>
      <w:bookmarkEnd w:id="35"/>
      <w:r>
        <w:t xml:space="preserve">  C0 </w:t>
      </w:r>
      <w:r>
        <w:rPr>
          <w:rFonts w:hint="eastAsia"/>
        </w:rPr>
        <w:t>程式碼產生器的主程式</w:t>
      </w:r>
      <w:r>
        <w:t xml:space="preserve"> - generate()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28"/>
        <w:gridCol w:w="3434"/>
      </w:tblGrid>
      <w:tr w:rsidR="004A6CE4" w:rsidRPr="00D65F01">
        <w:tc>
          <w:tcPr>
            <w:tcW w:w="4928" w:type="dxa"/>
          </w:tcPr>
          <w:p w:rsidR="004A6CE4" w:rsidRPr="00D65F01" w:rsidRDefault="004A6CE4" w:rsidP="009D52F7">
            <w:r w:rsidRPr="00D65F01">
              <w:rPr>
                <w:rFonts w:hint="eastAsia"/>
              </w:rPr>
              <w:t>檔案</w:t>
            </w:r>
            <w:r w:rsidRPr="00D65F01">
              <w:t xml:space="preserve">Generator.c 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 generate() 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434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4928" w:type="dxa"/>
          </w:tcPr>
          <w:p w:rsidR="004A6CE4" w:rsidRPr="00D65F01" w:rsidRDefault="004A6CE4" w:rsidP="00497D6C">
            <w:r w:rsidRPr="00D65F01">
              <w:t xml:space="preserve">void generate(Tree *tree, char *asmFile) { </w:t>
            </w:r>
          </w:p>
          <w:p w:rsidR="004A6CE4" w:rsidRPr="00D65F01" w:rsidRDefault="004A6CE4" w:rsidP="00497D6C">
            <w:r w:rsidRPr="00D65F01">
              <w:t xml:space="preserve">  char nullVar[100]="";</w:t>
            </w:r>
          </w:p>
          <w:p w:rsidR="004A6CE4" w:rsidRPr="00D65F01" w:rsidRDefault="004A6CE4" w:rsidP="00497D6C">
            <w:r w:rsidRPr="00D65F01">
              <w:t xml:space="preserve">  Generator *g = GenNew();</w:t>
            </w:r>
          </w:p>
          <w:p w:rsidR="004A6CE4" w:rsidRPr="00D65F01" w:rsidRDefault="004A6CE4" w:rsidP="00497D6C">
            <w:r w:rsidRPr="00D65F01">
              <w:lastRenderedPageBreak/>
              <w:t xml:space="preserve">  g-&gt;asmFile = fopen(asmFile, "w");</w:t>
            </w:r>
          </w:p>
          <w:p w:rsidR="004A6CE4" w:rsidRPr="00D65F01" w:rsidRDefault="004A6CE4" w:rsidP="00497D6C">
            <w:r w:rsidRPr="00D65F01">
              <w:t xml:space="preserve">  printf("=====PCODE=====\n");</w:t>
            </w:r>
          </w:p>
          <w:p w:rsidR="004A6CE4" w:rsidRPr="00D65F01" w:rsidRDefault="004A6CE4" w:rsidP="00497D6C">
            <w:r w:rsidRPr="00D65F01">
              <w:t xml:space="preserve">  GenCode(g, tree, nullVar);</w:t>
            </w:r>
          </w:p>
          <w:p w:rsidR="004A6CE4" w:rsidRPr="00D65F01" w:rsidRDefault="004A6CE4" w:rsidP="00497D6C">
            <w:r w:rsidRPr="00D65F01">
              <w:t xml:space="preserve">  GenData(g);</w:t>
            </w:r>
          </w:p>
          <w:p w:rsidR="004A6CE4" w:rsidRPr="00D65F01" w:rsidRDefault="004A6CE4" w:rsidP="00497D6C">
            <w:r w:rsidRPr="00D65F01">
              <w:t xml:space="preserve">  fclose(g-&gt;asmFile);</w:t>
            </w:r>
          </w:p>
          <w:p w:rsidR="004A6CE4" w:rsidRPr="00D65F01" w:rsidRDefault="004A6CE4" w:rsidP="00497D6C">
            <w:r w:rsidRPr="00D65F01">
              <w:t xml:space="preserve">  GenFree(g);</w:t>
            </w:r>
          </w:p>
          <w:p w:rsidR="004A6CE4" w:rsidRPr="00D65F01" w:rsidRDefault="004A6CE4" w:rsidP="00497D6C">
            <w:r w:rsidRPr="00D65F01">
              <w:t xml:space="preserve">  char *asmText = newFileStr(asmFile);</w:t>
            </w:r>
          </w:p>
          <w:p w:rsidR="004A6CE4" w:rsidRPr="00D65F01" w:rsidRDefault="004A6CE4" w:rsidP="00497D6C">
            <w:r w:rsidRPr="00D65F01">
              <w:t xml:space="preserve">  printf("=====AsmFile:%s======\n", asmFile);</w:t>
            </w:r>
          </w:p>
          <w:p w:rsidR="004A6CE4" w:rsidRPr="00D65F01" w:rsidRDefault="004A6CE4" w:rsidP="00497D6C">
            <w:r w:rsidRPr="00D65F01">
              <w:t xml:space="preserve">  printf("%s\n", asmText);</w:t>
            </w:r>
          </w:p>
          <w:p w:rsidR="004A6CE4" w:rsidRPr="00D65F01" w:rsidRDefault="004A6CE4" w:rsidP="00497D6C">
            <w:r w:rsidRPr="00D65F01">
              <w:t xml:space="preserve">  freeMemory(asmText);</w:t>
            </w:r>
          </w:p>
          <w:p w:rsidR="004A6CE4" w:rsidRPr="00D65F01" w:rsidRDefault="004A6CE4" w:rsidP="009D52F7">
            <w:r w:rsidRPr="00D65F01">
              <w:t>}</w:t>
            </w:r>
          </w:p>
        </w:tc>
        <w:tc>
          <w:tcPr>
            <w:tcW w:w="3434" w:type="dxa"/>
          </w:tcPr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將剖析樹</w:t>
            </w:r>
            <w:r w:rsidRPr="00D65F01">
              <w:t xml:space="preserve"> tree </w:t>
            </w:r>
            <w:r w:rsidRPr="00D65F01">
              <w:rPr>
                <w:rFonts w:hint="eastAsia"/>
              </w:rPr>
              <w:t>轉為組合語言檔</w:t>
            </w:r>
            <w:r w:rsidRPr="00D65F01">
              <w:t xml:space="preserve"> asmFile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lastRenderedPageBreak/>
              <w:t>開啟組合語言檔以便輸出</w:t>
            </w:r>
          </w:p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產生程式碼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產生資料宣告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關閉組合語言檔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釋放記憶體</w:t>
            </w:r>
          </w:p>
          <w:p w:rsidR="004A6CE4" w:rsidRPr="00D65F01" w:rsidRDefault="004A6CE4" w:rsidP="004E2B85">
            <w:r w:rsidRPr="00D65F01">
              <w:rPr>
                <w:rFonts w:hint="eastAsia"/>
              </w:rPr>
              <w:t>讀入組合語言檔並印出</w:t>
            </w:r>
          </w:p>
          <w:p w:rsidR="004A6CE4" w:rsidRPr="00D65F01" w:rsidRDefault="004A6CE4" w:rsidP="004E2B85"/>
          <w:p w:rsidR="004A6CE4" w:rsidRPr="00D65F01" w:rsidRDefault="004A6CE4" w:rsidP="004E2B85"/>
          <w:p w:rsidR="004A6CE4" w:rsidRPr="00D65F01" w:rsidRDefault="004A6CE4" w:rsidP="004E2B85">
            <w:r w:rsidRPr="00D65F01">
              <w:rPr>
                <w:rFonts w:hint="eastAsia"/>
              </w:rPr>
              <w:t>釋放記憶體</w:t>
            </w:r>
          </w:p>
        </w:tc>
      </w:tr>
    </w:tbl>
    <w:p w:rsidR="004A6CE4" w:rsidRDefault="004A6CE4" w:rsidP="00497D6C"/>
    <w:p w:rsidR="004A6CE4" w:rsidRDefault="00D5053D" w:rsidP="00C6649A">
      <w:r>
        <w:fldChar w:fldCharType="begin"/>
      </w:r>
      <w:r w:rsidR="004A6CE4">
        <w:instrText xml:space="preserve"> REF _Ref234034145 \h </w:instrText>
      </w:r>
      <w:r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27</w:t>
      </w:r>
      <w:r>
        <w:fldChar w:fldCharType="end"/>
      </w:r>
      <w:r w:rsidR="004A6CE4">
        <w:rPr>
          <w:rFonts w:hint="eastAsia"/>
        </w:rPr>
        <w:t>顯示了</w:t>
      </w:r>
      <w:r w:rsidR="004A6CE4">
        <w:t xml:space="preserve"> GenCode() </w:t>
      </w:r>
      <w:r w:rsidR="004A6CE4">
        <w:rPr>
          <w:rFonts w:hint="eastAsia"/>
        </w:rPr>
        <w:t>函數的原始碼，</w:t>
      </w:r>
      <w:r w:rsidR="004A6CE4">
        <w:t xml:space="preserve">GenCode() </w:t>
      </w:r>
      <w:r w:rsidR="004A6CE4">
        <w:rPr>
          <w:rFonts w:hint="eastAsia"/>
        </w:rPr>
        <w:t>函數是利用遞迴的方式訪問每一個節點，然後根據節點類型取出對應的子節點，利用這些子節點傳回的內容進行轉換的動作。舉例而言，當</w:t>
      </w:r>
      <w:r w:rsidR="004A6CE4">
        <w:t xml:space="preserve"> GenCode() </w:t>
      </w:r>
      <w:r w:rsidR="004A6CE4">
        <w:rPr>
          <w:rFonts w:hint="eastAsia"/>
        </w:rPr>
        <w:t>函數訪問到</w:t>
      </w:r>
      <w:r w:rsidR="004A6CE4">
        <w:t xml:space="preserve"> COND </w:t>
      </w:r>
      <w:r w:rsidR="004A6CE4">
        <w:rPr>
          <w:rFonts w:hint="eastAsia"/>
        </w:rPr>
        <w:t>節點時，我們會根據</w:t>
      </w:r>
      <w:r w:rsidR="004A6CE4">
        <w:t xml:space="preserve"> </w:t>
      </w:r>
      <w:r w:rsidR="00C26E80" w:rsidRPr="005A2C0B">
        <w:rPr>
          <w:rFonts w:hint="eastAsia"/>
        </w:rPr>
        <w:t>COND</w:t>
      </w:r>
      <w:r w:rsidR="00C26E80" w:rsidRPr="005A2C0B">
        <w:t xml:space="preserve"> </w:t>
      </w:r>
      <w:r w:rsidR="00C26E80">
        <w:t>=</w:t>
      </w:r>
      <w:r w:rsidR="00C26E80" w:rsidRPr="005A2C0B">
        <w:t xml:space="preserve"> EXP </w:t>
      </w:r>
      <w:r w:rsidR="00C26E80">
        <w:rPr>
          <w:rFonts w:hint="eastAsia"/>
        </w:rPr>
        <w:t>(</w:t>
      </w:r>
      <w:r w:rsidR="00C26E80" w:rsidRPr="00FE0738">
        <w:t>'</w:t>
      </w:r>
      <w:r w:rsidR="00C26E80" w:rsidRPr="005A2C0B">
        <w:t>==</w:t>
      </w:r>
      <w:r w:rsidR="00C26E80" w:rsidRPr="00FE0738">
        <w:t>'</w:t>
      </w:r>
      <w:r w:rsidR="00C26E80" w:rsidRPr="005A2C0B">
        <w:t>|</w:t>
      </w:r>
      <w:r w:rsidR="00C26E80" w:rsidRPr="00FE0738">
        <w:t>'</w:t>
      </w:r>
      <w:r w:rsidR="00C26E80" w:rsidRPr="005A2C0B">
        <w:t>!=</w:t>
      </w:r>
      <w:r w:rsidR="00C26E80" w:rsidRPr="00FE0738">
        <w:t>'</w:t>
      </w:r>
      <w:r w:rsidR="00C26E80" w:rsidRPr="005A2C0B">
        <w:t>|</w:t>
      </w:r>
      <w:r w:rsidR="00C26E80" w:rsidRPr="00FE0738">
        <w:t>'</w:t>
      </w:r>
      <w:r w:rsidR="00C26E80" w:rsidRPr="005A2C0B">
        <w:t>&lt;=</w:t>
      </w:r>
      <w:r w:rsidR="00C26E80" w:rsidRPr="00FE0738">
        <w:t>'</w:t>
      </w:r>
      <w:r w:rsidR="00C26E80" w:rsidRPr="005A2C0B">
        <w:t>|</w:t>
      </w:r>
      <w:r w:rsidR="00C26E80" w:rsidRPr="00FE0738">
        <w:t>'</w:t>
      </w:r>
      <w:r w:rsidR="00C26E80" w:rsidRPr="005A2C0B">
        <w:t>&gt;=</w:t>
      </w:r>
      <w:r w:rsidR="00C26E80" w:rsidRPr="00FE0738">
        <w:t>'</w:t>
      </w:r>
      <w:r w:rsidR="00C26E80" w:rsidRPr="005A2C0B">
        <w:t>|</w:t>
      </w:r>
      <w:r w:rsidR="00C26E80" w:rsidRPr="00FE0738">
        <w:t>'</w:t>
      </w:r>
      <w:r w:rsidR="00C26E80" w:rsidRPr="005A2C0B">
        <w:t>&lt;</w:t>
      </w:r>
      <w:r w:rsidR="00C26E80" w:rsidRPr="00FE0738">
        <w:t>'</w:t>
      </w:r>
      <w:r w:rsidR="00C26E80" w:rsidRPr="005A2C0B">
        <w:t>|</w:t>
      </w:r>
      <w:r w:rsidR="00C26E80" w:rsidRPr="00FE0738">
        <w:t>'</w:t>
      </w:r>
      <w:r w:rsidR="00C26E80" w:rsidRPr="005A2C0B">
        <w:t>&gt;</w:t>
      </w:r>
      <w:r w:rsidR="00C26E80" w:rsidRPr="00FE0738">
        <w:t>'</w:t>
      </w:r>
      <w:r w:rsidR="00C26E80">
        <w:rPr>
          <w:rFonts w:hint="eastAsia"/>
        </w:rPr>
        <w:t>)</w:t>
      </w:r>
      <w:r w:rsidR="00C26E80" w:rsidRPr="005A2C0B">
        <w:t xml:space="preserve"> EXP</w:t>
      </w:r>
      <w:r w:rsidR="00C26E80" w:rsidDel="00C26E80">
        <w:t xml:space="preserve"> </w:t>
      </w:r>
      <w:r w:rsidR="004A6CE4">
        <w:t xml:space="preserve"> </w:t>
      </w:r>
      <w:r w:rsidR="004A6CE4">
        <w:rPr>
          <w:rFonts w:hint="eastAsia"/>
        </w:rPr>
        <w:t>這個語法，判斷應該有</w:t>
      </w:r>
      <w:r w:rsidR="004A6CE4">
        <w:t xml:space="preserve">exp, </w:t>
      </w:r>
      <w:r w:rsidR="00C26E80">
        <w:rPr>
          <w:rFonts w:hint="eastAsia"/>
        </w:rPr>
        <w:t>(</w:t>
      </w:r>
      <w:r w:rsidR="00C26E80">
        <w:t>…</w:t>
      </w:r>
      <w:r w:rsidR="00C26E80">
        <w:rPr>
          <w:rFonts w:hint="eastAsia"/>
        </w:rPr>
        <w:t>)</w:t>
      </w:r>
      <w:r w:rsidR="004A6CE4">
        <w:t xml:space="preserve">, exp </w:t>
      </w:r>
      <w:r w:rsidR="00C26E80">
        <w:rPr>
          <w:rFonts w:hint="eastAsia"/>
        </w:rPr>
        <w:t>等</w:t>
      </w:r>
      <w:r w:rsidR="004A6CE4">
        <w:rPr>
          <w:rFonts w:hint="eastAsia"/>
        </w:rPr>
        <w:t>三個子節點，然後利用</w:t>
      </w:r>
      <w:r w:rsidR="004A6CE4">
        <w:t xml:space="preserve"> GenPcode(g, "", "CMP", expVar1, expVar2, nullVar) </w:t>
      </w:r>
      <w:r w:rsidR="004A6CE4">
        <w:rPr>
          <w:rFonts w:hint="eastAsia"/>
        </w:rPr>
        <w:t>這行程式將語法樹轉換成</w:t>
      </w:r>
      <w:r w:rsidR="004A6CE4">
        <w:t>pcode</w:t>
      </w:r>
      <w:r w:rsidR="004A6CE4">
        <w:rPr>
          <w:rFonts w:hint="eastAsia"/>
        </w:rPr>
        <w:t>虛擬碼</w:t>
      </w:r>
      <w:r w:rsidR="00C26E80">
        <w:rPr>
          <w:rFonts w:hint="eastAsia"/>
        </w:rPr>
        <w:t>，</w:t>
      </w:r>
      <w:r w:rsidR="004A6CE4">
        <w:rPr>
          <w:rFonts w:hint="eastAsia"/>
        </w:rPr>
        <w:t>接著在</w:t>
      </w:r>
      <w:r w:rsidR="004A6CE4">
        <w:t xml:space="preserve">GenPcode() </w:t>
      </w:r>
      <w:r w:rsidR="004A6CE4">
        <w:rPr>
          <w:rFonts w:hint="eastAsia"/>
        </w:rPr>
        <w:t>中又呼叫</w:t>
      </w:r>
      <w:r w:rsidR="004A6CE4">
        <w:t xml:space="preserve"> GenPcodeToAsm() </w:t>
      </w:r>
      <w:r w:rsidR="004A6CE4">
        <w:rPr>
          <w:rFonts w:hint="eastAsia"/>
        </w:rPr>
        <w:t>函數，以產生對應的</w:t>
      </w:r>
      <w:r w:rsidR="004A6CE4">
        <w:t xml:space="preserve"> CPU0 </w:t>
      </w:r>
      <w:r w:rsidR="004A6CE4">
        <w:rPr>
          <w:rFonts w:hint="eastAsia"/>
        </w:rPr>
        <w:t>組合語言。</w:t>
      </w:r>
    </w:p>
    <w:p w:rsidR="004A6CE4" w:rsidRDefault="004A6CE4" w:rsidP="00C6649A"/>
    <w:p w:rsidR="004A6CE4" w:rsidRDefault="004A6CE4" w:rsidP="00C6649A">
      <w:r>
        <w:rPr>
          <w:rFonts w:hint="eastAsia"/>
        </w:rPr>
        <w:t>在</w:t>
      </w:r>
      <w:r>
        <w:t xml:space="preserve"> C0 </w:t>
      </w:r>
      <w:r>
        <w:rPr>
          <w:rFonts w:hint="eastAsia"/>
        </w:rPr>
        <w:t>語言的語法中，</w:t>
      </w:r>
      <w:r>
        <w:t xml:space="preserve">FOR </w:t>
      </w:r>
      <w:r>
        <w:rPr>
          <w:rFonts w:hint="eastAsia"/>
        </w:rPr>
        <w:t>語法是程式產生器中較難以處理的一段，因為程式產生器必須將該語法轉換成條件式跳躍的組合語言指令，這個對應較不直覺，是高階語言與組合語言的主要差異所在。我們必須在</w:t>
      </w:r>
      <w:r>
        <w:t xml:space="preserve"> FOR </w:t>
      </w:r>
      <w:r>
        <w:rPr>
          <w:rFonts w:hint="eastAsia"/>
        </w:rPr>
        <w:t>迴圈開始與結束時輸出起始標記與結束標記，然後在</w:t>
      </w:r>
      <w:r>
        <w:t xml:space="preserve"> COND </w:t>
      </w:r>
      <w:r>
        <w:rPr>
          <w:rFonts w:hint="eastAsia"/>
        </w:rPr>
        <w:t>條件比較時根據比較結果進行條件式的跳躍，這是為何其程式碼較長的原因。</w:t>
      </w:r>
    </w:p>
    <w:p w:rsidR="00350760" w:rsidRDefault="00350760">
      <w:pPr>
        <w:widowControl/>
      </w:pPr>
      <w:r>
        <w:br w:type="page"/>
      </w:r>
    </w:p>
    <w:p w:rsidR="004A6CE4" w:rsidRPr="00C6649A" w:rsidRDefault="004A6CE4" w:rsidP="00497D6C"/>
    <w:p w:rsidR="004A6CE4" w:rsidRPr="0084213F" w:rsidRDefault="004A6CE4" w:rsidP="009D52F7">
      <w:pPr>
        <w:pStyle w:val="a6"/>
      </w:pPr>
      <w:bookmarkStart w:id="36" w:name="_Ref234034145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27</w:t>
      </w:r>
      <w:r w:rsidR="00D5053D">
        <w:fldChar w:fldCharType="end"/>
      </w:r>
      <w:bookmarkEnd w:id="36"/>
      <w:r>
        <w:t xml:space="preserve">  C0 </w:t>
      </w:r>
      <w:r>
        <w:rPr>
          <w:rFonts w:hint="eastAsia"/>
        </w:rPr>
        <w:t>語言程式碼產生器的</w:t>
      </w:r>
      <w:r>
        <w:t xml:space="preserve"> GenCode() </w:t>
      </w:r>
      <w:r>
        <w:rPr>
          <w:rFonts w:hint="eastAsia"/>
        </w:rPr>
        <w:t>函數</w:t>
      </w:r>
    </w:p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6"/>
        <w:gridCol w:w="3827"/>
      </w:tblGrid>
      <w:tr w:rsidR="004A6CE4" w:rsidRPr="00D65F01" w:rsidTr="00350760">
        <w:tc>
          <w:tcPr>
            <w:tcW w:w="6096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檔案</w:t>
            </w:r>
            <w:r w:rsidRPr="00D65F01">
              <w:t xml:space="preserve"> Generator.c </w:t>
            </w:r>
            <w:r w:rsidRPr="00D65F01">
              <w:rPr>
                <w:rFonts w:hint="eastAsia"/>
              </w:rPr>
              <w:t>中的</w:t>
            </w:r>
            <w:r w:rsidRPr="00D65F01">
              <w:t xml:space="preserve">GenCode() </w:t>
            </w:r>
            <w:r w:rsidRPr="00D65F01">
              <w:rPr>
                <w:rFonts w:hint="eastAsia"/>
              </w:rPr>
              <w:t>遞迴轉換函數</w:t>
            </w:r>
          </w:p>
        </w:tc>
        <w:tc>
          <w:tcPr>
            <w:tcW w:w="3827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350760">
        <w:tc>
          <w:tcPr>
            <w:tcW w:w="6096" w:type="dxa"/>
          </w:tcPr>
          <w:p w:rsidR="004A6CE4" w:rsidRPr="00D65F01" w:rsidRDefault="004A6CE4" w:rsidP="00A337A9">
            <w:r w:rsidRPr="00D65F01">
              <w:t>Tree* GenCode(Generator *g, Tree *node, char *rzVar) {</w:t>
            </w:r>
          </w:p>
          <w:p w:rsidR="004A6CE4" w:rsidRPr="00D65F01" w:rsidRDefault="004A6CE4" w:rsidP="00A337A9">
            <w:r w:rsidRPr="00D65F01">
              <w:t xml:space="preserve"> strcpy(nullVar, "");</w:t>
            </w:r>
          </w:p>
          <w:p w:rsidR="004A6CE4" w:rsidRPr="00D65F01" w:rsidRDefault="004A6CE4" w:rsidP="00A337A9">
            <w:r w:rsidRPr="00D65F01">
              <w:t xml:space="preserve"> strcpy(rzVar, "");</w:t>
            </w:r>
          </w:p>
          <w:p w:rsidR="004A6CE4" w:rsidRPr="00D65F01" w:rsidRDefault="004A6CE4" w:rsidP="00A337A9">
            <w:r w:rsidRPr="00D65F01">
              <w:t xml:space="preserve"> if (node == NULL) return NULL; </w:t>
            </w:r>
          </w:p>
          <w:p w:rsidR="004A6CE4" w:rsidRPr="00D65F01" w:rsidRDefault="004A6CE4" w:rsidP="00A337A9">
            <w:r w:rsidRPr="00D65F01">
              <w:t xml:space="preserve"> if (strEqual(node-&gt;type, "FOR")) {</w:t>
            </w:r>
          </w:p>
          <w:p w:rsidR="004A6CE4" w:rsidRPr="00D65F01" w:rsidRDefault="004A6CE4" w:rsidP="00A337A9">
            <w:r w:rsidRPr="00D65F01">
              <w:t xml:space="preserve">  // FOR ::= for (STMT;COND;STMT) BLOCK</w:t>
            </w:r>
          </w:p>
          <w:p w:rsidR="004A6CE4" w:rsidRPr="00D65F01" w:rsidRDefault="004A6CE4" w:rsidP="00A337A9">
            <w:r w:rsidRPr="00D65F01">
              <w:t xml:space="preserve">  char forBeginLabel[100], forEndLabel[100],</w:t>
            </w:r>
            <w:r w:rsidRPr="00D65F01">
              <w:br/>
              <w:t xml:space="preserve">    condOp[100];</w:t>
            </w:r>
          </w:p>
          <w:p w:rsidR="004A6CE4" w:rsidRPr="00D65F01" w:rsidRDefault="004A6CE4" w:rsidP="00A337A9">
            <w:r w:rsidRPr="00D65F01">
              <w:t xml:space="preserve">  Tree *stmt1 = node-&gt;childs-&gt;item[2], </w:t>
            </w:r>
          </w:p>
          <w:p w:rsidR="004A6CE4" w:rsidRPr="00D65F01" w:rsidRDefault="004A6CE4" w:rsidP="00A337A9">
            <w:r w:rsidRPr="00D65F01">
              <w:t xml:space="preserve">     *cond  = node-&gt;childs-&gt;item[4], </w:t>
            </w:r>
          </w:p>
          <w:p w:rsidR="004A6CE4" w:rsidRPr="00D65F01" w:rsidRDefault="004A6CE4" w:rsidP="00A337A9">
            <w:r w:rsidRPr="00D65F01">
              <w:t xml:space="preserve">     *stmt2 = node-&gt;childs-&gt;item[6], </w:t>
            </w:r>
          </w:p>
          <w:p w:rsidR="004A6CE4" w:rsidRPr="00D65F01" w:rsidRDefault="004A6CE4" w:rsidP="00A337A9">
            <w:r w:rsidRPr="00D65F01">
              <w:t xml:space="preserve">     *block = node-&gt;childs-&gt;item[8];</w:t>
            </w:r>
          </w:p>
          <w:p w:rsidR="004A6CE4" w:rsidRPr="00D65F01" w:rsidRDefault="004A6CE4" w:rsidP="00A337A9">
            <w:r w:rsidRPr="00D65F01">
              <w:t xml:space="preserve">  GenCode(g, stmt1, nullVar);</w:t>
            </w:r>
          </w:p>
          <w:p w:rsidR="004A6CE4" w:rsidRPr="00D65F01" w:rsidRDefault="004A6CE4" w:rsidP="00A337A9">
            <w:r w:rsidRPr="00D65F01">
              <w:t xml:space="preserve">  int tempForCount = g-&gt;forCount++;</w:t>
            </w:r>
          </w:p>
          <w:p w:rsidR="004A6CE4" w:rsidRPr="00D65F01" w:rsidRDefault="004A6CE4" w:rsidP="00A337A9">
            <w:r w:rsidRPr="00D65F01">
              <w:t xml:space="preserve">  sprintf(forBeginLabel, "FOR%d", tempForCount);</w:t>
            </w:r>
          </w:p>
          <w:p w:rsidR="004A6CE4" w:rsidRPr="00D65F01" w:rsidRDefault="004A6CE4" w:rsidP="00A337A9">
            <w:r w:rsidRPr="00D65F01">
              <w:t xml:space="preserve">  sprintf(forEndLabel, "_FOR%d", tempForCount);</w:t>
            </w:r>
          </w:p>
          <w:p w:rsidR="004A6CE4" w:rsidRPr="00D65F01" w:rsidRDefault="004A6CE4" w:rsidP="00A337A9">
            <w:r w:rsidRPr="00D65F01">
              <w:t xml:space="preserve">  GenPcode(g, forBeginLabel, "", "", "", "");</w:t>
            </w:r>
          </w:p>
          <w:p w:rsidR="004A6CE4" w:rsidRPr="00D65F01" w:rsidRDefault="004A6CE4" w:rsidP="00A337A9">
            <w:r w:rsidRPr="00D65F01">
              <w:t xml:space="preserve">  GenCode(g, cond, condOp);</w:t>
            </w:r>
          </w:p>
          <w:p w:rsidR="004A6CE4" w:rsidRPr="00D65F01" w:rsidRDefault="004A6CE4" w:rsidP="00A337A9">
            <w:r w:rsidRPr="00D65F01">
              <w:t xml:space="preserve">  char negOp[100];</w:t>
            </w:r>
          </w:p>
          <w:p w:rsidR="004A6CE4" w:rsidRPr="00D65F01" w:rsidRDefault="004A6CE4" w:rsidP="00A337A9">
            <w:r w:rsidRPr="00D65F01">
              <w:t xml:space="preserve">  negateOp(condOp, negOp);</w:t>
            </w:r>
          </w:p>
          <w:p w:rsidR="004A6CE4" w:rsidRPr="00D65F01" w:rsidRDefault="004A6CE4" w:rsidP="00A337A9">
            <w:r w:rsidRPr="00D65F01">
              <w:t xml:space="preserve">  GenPcode(g, "", "J", negOp, "", forEndLabel);</w:t>
            </w:r>
          </w:p>
          <w:p w:rsidR="004A6CE4" w:rsidRPr="00D65F01" w:rsidRDefault="004A6CE4" w:rsidP="00A337A9">
            <w:r w:rsidRPr="00D65F01">
              <w:t xml:space="preserve">  GenCode(g, block, nullVar);</w:t>
            </w:r>
          </w:p>
          <w:p w:rsidR="004A6CE4" w:rsidRPr="00D65F01" w:rsidRDefault="004A6CE4" w:rsidP="00A337A9">
            <w:r w:rsidRPr="00D65F01">
              <w:t xml:space="preserve">  GenCode(g, stmt2, nullVar);</w:t>
            </w:r>
          </w:p>
          <w:p w:rsidR="004A6CE4" w:rsidRPr="00D65F01" w:rsidRDefault="004A6CE4" w:rsidP="00A337A9">
            <w:r w:rsidRPr="00D65F01">
              <w:t xml:space="preserve">  GenPcode(g, "", "J", "", "", forBeginLabel);</w:t>
            </w:r>
          </w:p>
          <w:p w:rsidR="004A6CE4" w:rsidRPr="00D65F01" w:rsidRDefault="004A6CE4" w:rsidP="00A337A9">
            <w:r w:rsidRPr="00D65F01">
              <w:t xml:space="preserve">  GenPcode(g, forEndLabel, "", "", "", "");</w:t>
            </w:r>
          </w:p>
          <w:p w:rsidR="004A6CE4" w:rsidRPr="00D65F01" w:rsidRDefault="004A6CE4" w:rsidP="00A337A9">
            <w:r w:rsidRPr="00D65F01">
              <w:t xml:space="preserve">  return NULL;</w:t>
            </w:r>
          </w:p>
          <w:p w:rsidR="004A6CE4" w:rsidRPr="00D65F01" w:rsidRDefault="004A6CE4" w:rsidP="00A337A9">
            <w:r w:rsidRPr="00D65F01">
              <w:t xml:space="preserve"> } else if (strEqual(node-&gt;type, "STMT")) {</w:t>
            </w:r>
          </w:p>
          <w:p w:rsidR="004A6CE4" w:rsidRPr="00D65F01" w:rsidRDefault="004A6CE4" w:rsidP="00A337A9">
            <w:r w:rsidRPr="00D65F01">
              <w:t xml:space="preserve">  // STMT:= return | id </w:t>
            </w:r>
            <w:r w:rsidR="00523429" w:rsidRPr="00523429">
              <w:t>'</w:t>
            </w:r>
            <w:r w:rsidRPr="00D65F01">
              <w:t>=</w:t>
            </w:r>
            <w:r w:rsidR="00523429" w:rsidRPr="00523429">
              <w:t>'</w:t>
            </w:r>
            <w:r w:rsidRPr="00D65F01">
              <w:t xml:space="preserve"> EXP | id </w:t>
            </w:r>
            <w:r w:rsidR="00523429">
              <w:rPr>
                <w:rFonts w:hint="eastAsia"/>
              </w:rPr>
              <w:t>(</w:t>
            </w:r>
            <w:r w:rsidR="00523429" w:rsidRPr="00523429">
              <w:t>'</w:t>
            </w:r>
            <w:r w:rsidRPr="00D65F01">
              <w:t>++</w:t>
            </w:r>
            <w:r w:rsidR="00523429" w:rsidRPr="00523429">
              <w:t>'</w:t>
            </w:r>
            <w:r w:rsidR="00523429" w:rsidRPr="00523429" w:rsidDel="00523429">
              <w:t xml:space="preserve"> </w:t>
            </w:r>
            <w:r w:rsidRPr="00D65F01">
              <w:t>|</w:t>
            </w:r>
            <w:r w:rsidR="00523429">
              <w:t xml:space="preserve"> </w:t>
            </w:r>
            <w:r w:rsidR="00523429" w:rsidRPr="00523429">
              <w:t>'</w:t>
            </w:r>
            <w:r w:rsidRPr="00D65F01">
              <w:t>--</w:t>
            </w:r>
            <w:r w:rsidR="00523429">
              <w:t xml:space="preserve"> </w:t>
            </w:r>
            <w:r w:rsidR="00523429" w:rsidRPr="00523429">
              <w:t>'</w:t>
            </w:r>
            <w:r w:rsidR="00523429" w:rsidRPr="00D65F01">
              <w:t>)</w:t>
            </w:r>
          </w:p>
          <w:p w:rsidR="004A6CE4" w:rsidRPr="00D65F01" w:rsidRDefault="004A6CE4" w:rsidP="00A337A9">
            <w:r w:rsidRPr="00D65F01">
              <w:t xml:space="preserve">  Tree *c1 = node-&gt;childs-&gt;item[0];</w:t>
            </w:r>
          </w:p>
          <w:p w:rsidR="004A6CE4" w:rsidRPr="00D65F01" w:rsidRDefault="004A6CE4" w:rsidP="000A4335">
            <w:r w:rsidRPr="00D65F01">
              <w:t xml:space="preserve">  if (strEqual(c1-&gt;type, "return")) {</w:t>
            </w:r>
          </w:p>
          <w:p w:rsidR="004A6CE4" w:rsidRPr="00D65F01" w:rsidRDefault="004A6CE4" w:rsidP="000A4335">
            <w:r w:rsidRPr="00D65F01">
              <w:t xml:space="preserve">   Tree *id = node-&gt;childs-&gt;item[1];</w:t>
            </w:r>
          </w:p>
          <w:p w:rsidR="004A6CE4" w:rsidRPr="00D65F01" w:rsidRDefault="004A6CE4" w:rsidP="000A4335">
            <w:r w:rsidRPr="00D65F01">
              <w:t xml:space="preserve">   GenPcode(g, "", "RET", "", "", id-&gt;value);</w:t>
            </w:r>
          </w:p>
          <w:p w:rsidR="004A6CE4" w:rsidRPr="00D65F01" w:rsidRDefault="004A6CE4" w:rsidP="000A4335">
            <w:r w:rsidRPr="00D65F01">
              <w:t xml:space="preserve">  } else {</w:t>
            </w:r>
          </w:p>
          <w:p w:rsidR="004A6CE4" w:rsidRPr="00D65F01" w:rsidRDefault="004A6CE4" w:rsidP="00A337A9">
            <w:r w:rsidRPr="00D65F01">
              <w:t xml:space="preserve">   Tree *id = node-&gt;childs-&gt;item[0];</w:t>
            </w:r>
          </w:p>
          <w:p w:rsidR="004A6CE4" w:rsidRPr="00D65F01" w:rsidRDefault="004A6CE4" w:rsidP="00A337A9">
            <w:r w:rsidRPr="00D65F01">
              <w:t xml:space="preserve">   Tree *op = node-&gt;childs-&gt;item[1];</w:t>
            </w:r>
          </w:p>
          <w:p w:rsidR="004A6CE4" w:rsidRPr="00D65F01" w:rsidRDefault="004A6CE4" w:rsidP="00A337A9">
            <w:r w:rsidRPr="00D65F01">
              <w:lastRenderedPageBreak/>
              <w:t xml:space="preserve">   if (strEqual(op-&gt;type, "=")) {</w:t>
            </w:r>
          </w:p>
          <w:p w:rsidR="004A6CE4" w:rsidRPr="00D65F01" w:rsidRDefault="004A6CE4" w:rsidP="00A337A9">
            <w:r w:rsidRPr="00D65F01">
              <w:t xml:space="preserve">    Tree *exp = node-&gt;childs-&gt;item[2];</w:t>
            </w:r>
          </w:p>
          <w:p w:rsidR="004A6CE4" w:rsidRPr="00D65F01" w:rsidRDefault="004A6CE4" w:rsidP="00A337A9">
            <w:r w:rsidRPr="00D65F01">
              <w:t xml:space="preserve">    char expVar[100];</w:t>
            </w:r>
          </w:p>
          <w:p w:rsidR="004A6CE4" w:rsidRPr="00D65F01" w:rsidRDefault="004A6CE4" w:rsidP="00A337A9">
            <w:r w:rsidRPr="00D65F01">
              <w:t xml:space="preserve">    GenCode(g, exp, expVar);</w:t>
            </w:r>
          </w:p>
          <w:p w:rsidR="004A6CE4" w:rsidRPr="00D65F01" w:rsidRDefault="004A6CE4" w:rsidP="00A337A9">
            <w:r w:rsidRPr="00D65F01">
              <w:t xml:space="preserve">    GenPcode(g, "", "=", expVar, "", id-&gt;value);</w:t>
            </w:r>
          </w:p>
          <w:p w:rsidR="004A6CE4" w:rsidRPr="00D65F01" w:rsidRDefault="004A6CE4" w:rsidP="00A337A9">
            <w:r w:rsidRPr="00D65F01">
              <w:t xml:space="preserve">    HashTablePut(g-&gt;symTable, id-&gt;value, id-&gt;value);</w:t>
            </w:r>
          </w:p>
          <w:p w:rsidR="00604ABB" w:rsidRPr="00D65F01" w:rsidRDefault="004A6CE4" w:rsidP="00A337A9">
            <w:r w:rsidRPr="00D65F01">
              <w:t xml:space="preserve">    strcpy(rzVar, expVar);</w:t>
            </w:r>
          </w:p>
          <w:p w:rsidR="004A6CE4" w:rsidRPr="00D65F01" w:rsidRDefault="004A6CE4" w:rsidP="00A337A9">
            <w:r w:rsidRPr="00D65F01">
              <w:t xml:space="preserve">   } else {</w:t>
            </w:r>
          </w:p>
          <w:p w:rsidR="004A6CE4" w:rsidRPr="00D65F01" w:rsidRDefault="004A6CE4" w:rsidP="00A337A9">
            <w:r w:rsidRPr="00D65F01">
              <w:t xml:space="preserve">    char addsub[100];</w:t>
            </w:r>
          </w:p>
          <w:p w:rsidR="004A6CE4" w:rsidRPr="00D65F01" w:rsidRDefault="004A6CE4" w:rsidP="00A337A9">
            <w:r w:rsidRPr="00D65F01">
              <w:t xml:space="preserve">    if (strEqual(op-&gt;value, "++"))</w:t>
            </w:r>
          </w:p>
          <w:p w:rsidR="004A6CE4" w:rsidRPr="00D65F01" w:rsidRDefault="004A6CE4" w:rsidP="00A337A9">
            <w:r w:rsidRPr="00D65F01">
              <w:t xml:space="preserve">     strcpy(addsub, "+");</w:t>
            </w:r>
          </w:p>
          <w:p w:rsidR="004A6CE4" w:rsidRPr="00D65F01" w:rsidRDefault="004A6CE4" w:rsidP="00A337A9">
            <w:r w:rsidRPr="00D65F01">
              <w:t xml:space="preserve">    else</w:t>
            </w:r>
          </w:p>
          <w:p w:rsidR="004A6CE4" w:rsidRPr="00D65F01" w:rsidRDefault="004A6CE4" w:rsidP="00A337A9">
            <w:r w:rsidRPr="00D65F01">
              <w:t xml:space="preserve">     strcpy(addsub, "-");</w:t>
            </w:r>
          </w:p>
          <w:p w:rsidR="004A6CE4" w:rsidRPr="00D65F01" w:rsidRDefault="004A6CE4" w:rsidP="00A337A9">
            <w:r w:rsidRPr="00D65F01">
              <w:t xml:space="preserve">    GenPcode(g, "", addsub, id-&gt;value, "1", id-&gt;value);</w:t>
            </w:r>
          </w:p>
          <w:p w:rsidR="004A6CE4" w:rsidRPr="00D65F01" w:rsidRDefault="004A6CE4" w:rsidP="00A337A9">
            <w:r w:rsidRPr="00D65F01">
              <w:t xml:space="preserve">    strcpy(rzVar, id-&gt;value);</w:t>
            </w:r>
          </w:p>
          <w:p w:rsidR="004A6CE4" w:rsidRPr="00D65F01" w:rsidRDefault="004A6CE4" w:rsidP="00A337A9">
            <w:r w:rsidRPr="00D65F01">
              <w:t xml:space="preserve">   }</w:t>
            </w:r>
          </w:p>
          <w:p w:rsidR="004A6CE4" w:rsidRPr="00D65F01" w:rsidRDefault="004A6CE4" w:rsidP="00A337A9">
            <w:r w:rsidRPr="00D65F01">
              <w:t xml:space="preserve">  }</w:t>
            </w:r>
          </w:p>
          <w:p w:rsidR="004A6CE4" w:rsidRPr="00D65F01" w:rsidRDefault="004A6CE4" w:rsidP="00A337A9">
            <w:r w:rsidRPr="00D65F01">
              <w:t xml:space="preserve"> } else if (strEqual(node-&gt;type, "COND")) {</w:t>
            </w:r>
          </w:p>
          <w:p w:rsidR="004A6CE4" w:rsidRPr="00D65F01" w:rsidRDefault="004A6CE4" w:rsidP="00A337A9">
            <w:r w:rsidRPr="00D65F01">
              <w:t xml:space="preserve">  // </w:t>
            </w:r>
            <w:r w:rsidR="00350760" w:rsidRPr="005A2C0B">
              <w:rPr>
                <w:rFonts w:hint="eastAsia"/>
              </w:rPr>
              <w:t>COND</w:t>
            </w:r>
            <w:r w:rsidR="00350760" w:rsidRPr="005A2C0B">
              <w:t xml:space="preserve"> </w:t>
            </w:r>
            <w:r w:rsidR="00350760">
              <w:t>=</w:t>
            </w:r>
            <w:r w:rsidR="00350760" w:rsidRPr="005A2C0B">
              <w:t xml:space="preserve"> EXP </w:t>
            </w:r>
            <w:r w:rsidR="00350760">
              <w:rPr>
                <w:rFonts w:hint="eastAsia"/>
              </w:rPr>
              <w:t>(</w:t>
            </w:r>
            <w:r w:rsidR="00350760" w:rsidRPr="00FE0738">
              <w:t>'</w:t>
            </w:r>
            <w:r w:rsidR="00350760" w:rsidRPr="005A2C0B">
              <w:t>==</w:t>
            </w:r>
            <w:r w:rsidR="00350760" w:rsidRPr="00FE0738">
              <w:t>'</w:t>
            </w:r>
            <w:r w:rsidR="00350760" w:rsidRPr="005A2C0B">
              <w:t>|</w:t>
            </w:r>
            <w:r w:rsidR="00350760" w:rsidRPr="00FE0738">
              <w:t>'</w:t>
            </w:r>
            <w:r w:rsidR="00350760" w:rsidRPr="005A2C0B">
              <w:t>!=</w:t>
            </w:r>
            <w:r w:rsidR="00350760" w:rsidRPr="00FE0738">
              <w:t>'</w:t>
            </w:r>
            <w:r w:rsidR="00350760" w:rsidRPr="005A2C0B">
              <w:t>|</w:t>
            </w:r>
            <w:r w:rsidR="00350760" w:rsidRPr="00FE0738">
              <w:t>'</w:t>
            </w:r>
            <w:r w:rsidR="00350760" w:rsidRPr="005A2C0B">
              <w:t>&lt;=</w:t>
            </w:r>
            <w:r w:rsidR="00350760" w:rsidRPr="00FE0738">
              <w:t>'</w:t>
            </w:r>
            <w:r w:rsidR="00350760" w:rsidRPr="005A2C0B">
              <w:t>|</w:t>
            </w:r>
            <w:r w:rsidR="00350760" w:rsidRPr="00FE0738">
              <w:t>'</w:t>
            </w:r>
            <w:r w:rsidR="00350760" w:rsidRPr="005A2C0B">
              <w:t>&gt;=</w:t>
            </w:r>
            <w:r w:rsidR="00350760" w:rsidRPr="00FE0738">
              <w:t>'</w:t>
            </w:r>
            <w:r w:rsidR="00350760" w:rsidRPr="005A2C0B">
              <w:t>|</w:t>
            </w:r>
            <w:r w:rsidR="00350760" w:rsidRPr="00FE0738">
              <w:t>'</w:t>
            </w:r>
            <w:r w:rsidR="00350760" w:rsidRPr="005A2C0B">
              <w:t>&lt;</w:t>
            </w:r>
            <w:r w:rsidR="00350760" w:rsidRPr="00FE0738">
              <w:t>'</w:t>
            </w:r>
            <w:r w:rsidR="00350760" w:rsidRPr="005A2C0B">
              <w:t>|</w:t>
            </w:r>
            <w:r w:rsidR="00350760" w:rsidRPr="00FE0738">
              <w:t>'</w:t>
            </w:r>
            <w:r w:rsidR="00350760" w:rsidRPr="005A2C0B">
              <w:t>&gt;</w:t>
            </w:r>
            <w:r w:rsidR="00350760" w:rsidRPr="00FE0738">
              <w:t>'</w:t>
            </w:r>
            <w:r w:rsidR="00350760">
              <w:rPr>
                <w:rFonts w:hint="eastAsia"/>
              </w:rPr>
              <w:t>)</w:t>
            </w:r>
            <w:r w:rsidR="00350760" w:rsidRPr="005A2C0B">
              <w:t xml:space="preserve"> EXP</w:t>
            </w:r>
            <w:r w:rsidR="00350760" w:rsidRPr="00D65F01" w:rsidDel="00350760">
              <w:t xml:space="preserve"> </w:t>
            </w:r>
          </w:p>
          <w:p w:rsidR="004A6CE4" w:rsidRPr="00D65F01" w:rsidRDefault="004A6CE4" w:rsidP="00A337A9">
            <w:r w:rsidRPr="00D65F01">
              <w:t xml:space="preserve">  Tree* op = node-&gt;childs-&gt;item[1];</w:t>
            </w:r>
          </w:p>
          <w:p w:rsidR="004A6CE4" w:rsidRPr="00D65F01" w:rsidRDefault="004A6CE4" w:rsidP="00A337A9">
            <w:r w:rsidRPr="00D65F01">
              <w:t xml:space="preserve">  char expVar1[100], expVar2[100];</w:t>
            </w:r>
          </w:p>
          <w:p w:rsidR="004A6CE4" w:rsidRPr="00D65F01" w:rsidRDefault="004A6CE4" w:rsidP="00A337A9">
            <w:r w:rsidRPr="00D65F01">
              <w:t xml:space="preserve">  GenCode(g, node-&gt;childs-&gt;item[0], expVar1);</w:t>
            </w:r>
          </w:p>
          <w:p w:rsidR="004A6CE4" w:rsidRPr="00D65F01" w:rsidRDefault="004A6CE4" w:rsidP="00A337A9">
            <w:r w:rsidRPr="00D65F01">
              <w:t xml:space="preserve">  GenCode(g, node-&gt;childs-&gt;item[2], expVar2);</w:t>
            </w:r>
          </w:p>
          <w:p w:rsidR="004A6CE4" w:rsidRPr="00D65F01" w:rsidRDefault="004A6CE4" w:rsidP="00A337A9">
            <w:r w:rsidRPr="00D65F01">
              <w:t xml:space="preserve">  GenPcode(g, "", "CMP", expVar1, expVar2, nullVar);</w:t>
            </w:r>
          </w:p>
          <w:p w:rsidR="004A6CE4" w:rsidRPr="00D65F01" w:rsidRDefault="004A6CE4" w:rsidP="00A337A9">
            <w:r w:rsidRPr="00D65F01">
              <w:t xml:space="preserve">  strcpy(rzVar, op-&gt;value); </w:t>
            </w:r>
          </w:p>
          <w:p w:rsidR="004A6CE4" w:rsidRPr="00D65F01" w:rsidRDefault="004A6CE4" w:rsidP="00A337A9">
            <w:r w:rsidRPr="00D65F01">
              <w:t xml:space="preserve"> } else if (strPartOf(node-&gt;type, "|EXP|")) {</w:t>
            </w:r>
          </w:p>
          <w:p w:rsidR="00350760" w:rsidRDefault="00350760" w:rsidP="00350760">
            <w:r>
              <w:t xml:space="preserve">  } else if (strPartOf(node-&gt;type, "|EXP|")) {</w:t>
            </w:r>
          </w:p>
          <w:p w:rsidR="00350760" w:rsidRDefault="00350760" w:rsidP="00350760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處理運算式</w:t>
            </w:r>
            <w:r>
              <w:rPr>
                <w:rFonts w:hint="eastAsia"/>
              </w:rPr>
              <w:t xml:space="preserve"> EXP = ITEM ([+-*/] ITEM)*</w:t>
            </w:r>
          </w:p>
          <w:p w:rsidR="00350760" w:rsidRDefault="00350760" w:rsidP="00350760">
            <w:r>
              <w:t xml:space="preserve">    Tree *item1 = node-&gt;childs-&gt;item[0];</w:t>
            </w:r>
          </w:p>
          <w:p w:rsidR="00350760" w:rsidRDefault="00350760" w:rsidP="00350760">
            <w:r>
              <w:t xml:space="preserve">    char var1[100], var2[100], tempVar[100];</w:t>
            </w:r>
          </w:p>
          <w:p w:rsidR="00350760" w:rsidRDefault="00350760" w:rsidP="00350760">
            <w:r>
              <w:t xml:space="preserve">    GenCode(g, item1, var1);</w:t>
            </w:r>
          </w:p>
          <w:p w:rsidR="00350760" w:rsidRDefault="00350760" w:rsidP="00350760">
            <w:r>
              <w:t xml:space="preserve">    if (node-&gt;childs-&gt;count &gt; 1) {</w:t>
            </w:r>
          </w:p>
          <w:p w:rsidR="00350760" w:rsidRDefault="00350760" w:rsidP="00350760">
            <w:r>
              <w:t xml:space="preserve">      Tree* op = node-&gt;childs-&gt;item[1];</w:t>
            </w:r>
          </w:p>
          <w:p w:rsidR="00350760" w:rsidRDefault="00350760" w:rsidP="00350760">
            <w:r>
              <w:t xml:space="preserve">      Tree* item2 = node-&gt;childs-&gt;item[2];</w:t>
            </w:r>
          </w:p>
          <w:p w:rsidR="00350760" w:rsidRDefault="00350760" w:rsidP="00350760">
            <w:r>
              <w:t xml:space="preserve">      GenCode(g, item2, var2);</w:t>
            </w:r>
          </w:p>
          <w:p w:rsidR="00350760" w:rsidRDefault="00350760" w:rsidP="00350760">
            <w:r>
              <w:t xml:space="preserve">      GenTempVar(g, tempVar);</w:t>
            </w:r>
          </w:p>
          <w:p w:rsidR="00350760" w:rsidRDefault="00350760" w:rsidP="00350760">
            <w:r>
              <w:t xml:space="preserve">      GenPcode(g, "", op-&gt;value, var1, var2, tempVar);</w:t>
            </w:r>
          </w:p>
          <w:p w:rsidR="00350760" w:rsidRDefault="00350760" w:rsidP="00350760">
            <w:r>
              <w:t xml:space="preserve">      strcpy(var1, tempVar);</w:t>
            </w:r>
          </w:p>
          <w:p w:rsidR="00350760" w:rsidRDefault="00350760" w:rsidP="00350760">
            <w:r>
              <w:lastRenderedPageBreak/>
              <w:t xml:space="preserve">    }</w:t>
            </w:r>
          </w:p>
          <w:p w:rsidR="00350760" w:rsidRDefault="00350760" w:rsidP="00A337A9">
            <w:r>
              <w:t xml:space="preserve">    strcpy(rzVar, var1);</w:t>
            </w:r>
          </w:p>
          <w:p w:rsidR="004A6CE4" w:rsidRPr="00D65F01" w:rsidRDefault="004A6CE4" w:rsidP="00A337A9">
            <w:r w:rsidRPr="00D65F01">
              <w:t>} else if (strPartOf(node-&gt;type, "|number|id|")) {</w:t>
            </w:r>
          </w:p>
          <w:p w:rsidR="004A6CE4" w:rsidRPr="00D65F01" w:rsidRDefault="004A6CE4" w:rsidP="00A337A9">
            <w:r w:rsidRPr="00D65F01">
              <w:t xml:space="preserve">  strcpy(rzVar, node-&gt;value);</w:t>
            </w:r>
          </w:p>
          <w:p w:rsidR="004A6CE4" w:rsidRPr="00D65F01" w:rsidRDefault="004A6CE4" w:rsidP="00A337A9">
            <w:r w:rsidRPr="00D65F01">
              <w:t xml:space="preserve"> } else if (node-&gt;childs != NULL) { </w:t>
            </w:r>
          </w:p>
          <w:p w:rsidR="004A6CE4" w:rsidRPr="00D65F01" w:rsidRDefault="004A6CE4" w:rsidP="00A337A9">
            <w:r w:rsidRPr="00D65F01">
              <w:t xml:space="preserve">  int i;</w:t>
            </w:r>
          </w:p>
          <w:p w:rsidR="004A6CE4" w:rsidRPr="00D65F01" w:rsidRDefault="004A6CE4" w:rsidP="00A337A9">
            <w:r w:rsidRPr="00D65F01">
              <w:t xml:space="preserve">  for (i=0; i&lt;node-&gt;childs-&gt;count; i++)</w:t>
            </w:r>
          </w:p>
          <w:p w:rsidR="004A6CE4" w:rsidRPr="00D65F01" w:rsidRDefault="004A6CE4" w:rsidP="00A337A9">
            <w:r w:rsidRPr="00D65F01">
              <w:t xml:space="preserve">    GenCode(g, node-&gt;childs-&gt;item[i], nullVar);</w:t>
            </w:r>
          </w:p>
          <w:p w:rsidR="004A6CE4" w:rsidRPr="00D65F01" w:rsidRDefault="004A6CE4" w:rsidP="00A337A9">
            <w:r w:rsidRPr="00D65F01">
              <w:t xml:space="preserve"> }</w:t>
            </w:r>
          </w:p>
          <w:p w:rsidR="004A6CE4" w:rsidRPr="00D65F01" w:rsidRDefault="004A6CE4" w:rsidP="00A337A9">
            <w:r w:rsidRPr="00D65F01">
              <w:t xml:space="preserve"> return NULL;</w:t>
            </w:r>
          </w:p>
          <w:p w:rsidR="004A6CE4" w:rsidRPr="00D65F01" w:rsidRDefault="004A6CE4" w:rsidP="00A337A9">
            <w:r w:rsidRPr="00D65F01">
              <w:t>}</w:t>
            </w:r>
          </w:p>
        </w:tc>
        <w:tc>
          <w:tcPr>
            <w:tcW w:w="3827" w:type="dxa"/>
          </w:tcPr>
          <w:p w:rsidR="004A6CE4" w:rsidRPr="00D65F01" w:rsidRDefault="000932FE" w:rsidP="00A337A9">
            <w:r w:rsidRPr="00D65F01">
              <w:rPr>
                <w:rFonts w:hint="eastAsia"/>
              </w:rPr>
              <w:lastRenderedPageBreak/>
              <w:t>遞迴</w:t>
            </w:r>
            <w:r>
              <w:rPr>
                <w:rFonts w:hint="eastAsia"/>
              </w:rPr>
              <w:t>產生節點</w:t>
            </w:r>
            <w:r>
              <w:rPr>
                <w:rFonts w:hint="eastAsia"/>
              </w:rPr>
              <w:t xml:space="preserve"> node </w:t>
            </w:r>
            <w:r>
              <w:rPr>
                <w:rFonts w:hint="eastAsia"/>
              </w:rPr>
              <w:t>的程式碼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遞迴終止條件。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處理</w:t>
            </w:r>
            <w:r w:rsidR="00350760">
              <w:rPr>
                <w:rFonts w:hint="eastAsia"/>
              </w:rPr>
              <w:t xml:space="preserve"> </w:t>
            </w:r>
            <w:r w:rsidRPr="00D65F01">
              <w:t>FOR</w:t>
            </w:r>
            <w:r w:rsidR="00350760">
              <w:rPr>
                <w:rFonts w:hint="eastAsia"/>
              </w:rPr>
              <w:t xml:space="preserve"> </w:t>
            </w:r>
            <w:r w:rsidRPr="00D65F01">
              <w:rPr>
                <w:rFonts w:hint="eastAsia"/>
              </w:rPr>
              <w:t>節點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取得子節點</w:t>
            </w:r>
          </w:p>
          <w:p w:rsidR="004A6CE4" w:rsidRPr="00D65F01" w:rsidRDefault="004A6CE4" w:rsidP="00A337A9"/>
          <w:p w:rsidR="004A6CE4" w:rsidRPr="00D65F01" w:rsidRDefault="004A6CE4" w:rsidP="00A337A9"/>
          <w:p w:rsidR="004A6CE4" w:rsidRPr="00D65F01" w:rsidRDefault="004A6CE4" w:rsidP="00A337A9"/>
          <w:p w:rsidR="004A6CE4" w:rsidRPr="00D65F01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4A6CE4" w:rsidRPr="00D65F01">
              <w:t>&lt;STMT&gt;</w:t>
            </w:r>
          </w:p>
          <w:p w:rsidR="000932FE" w:rsidRDefault="004A6CE4" w:rsidP="00A337A9">
            <w:r w:rsidRPr="00D65F01">
              <w:rPr>
                <w:rFonts w:hint="eastAsia"/>
              </w:rPr>
              <w:t>設定</w:t>
            </w:r>
            <w:r w:rsidRPr="00D65F01">
              <w:t>FOR</w:t>
            </w:r>
            <w:r w:rsidRPr="00D65F01">
              <w:rPr>
                <w:rFonts w:hint="eastAsia"/>
              </w:rPr>
              <w:t>迴圈的</w:t>
            </w:r>
            <w:r w:rsidR="000932FE">
              <w:br/>
            </w:r>
            <w:r w:rsidR="000932FE">
              <w:rPr>
                <w:rFonts w:hint="eastAsia"/>
              </w:rPr>
              <w:t xml:space="preserve">  </w:t>
            </w:r>
            <w:r w:rsidRPr="00D65F01">
              <w:rPr>
                <w:rFonts w:hint="eastAsia"/>
              </w:rPr>
              <w:t>進入</w:t>
            </w:r>
            <w:r w:rsidR="000932FE" w:rsidRPr="00D65F01">
              <w:rPr>
                <w:rFonts w:hint="eastAsia"/>
              </w:rPr>
              <w:t>標記</w:t>
            </w:r>
          </w:p>
          <w:p w:rsidR="004A6CE4" w:rsidRPr="00D65F01" w:rsidRDefault="000932FE" w:rsidP="00A337A9">
            <w:r>
              <w:rPr>
                <w:rFonts w:hint="eastAsia"/>
              </w:rPr>
              <w:t xml:space="preserve">  </w:t>
            </w:r>
            <w:r w:rsidR="004A6CE4" w:rsidRPr="00D65F01">
              <w:rPr>
                <w:rFonts w:hint="eastAsia"/>
              </w:rPr>
              <w:t>離開標記</w:t>
            </w:r>
          </w:p>
          <w:p w:rsidR="004A6CE4" w:rsidRPr="00D65F01" w:rsidRDefault="00821732" w:rsidP="00A337A9">
            <w:r>
              <w:t>中間碼：</w:t>
            </w:r>
            <w:r w:rsidR="000932FE">
              <w:rPr>
                <w:rFonts w:hint="eastAsia"/>
              </w:rPr>
              <w:t>例如</w:t>
            </w:r>
            <w:r w:rsidR="000932FE">
              <w:rPr>
                <w:rFonts w:hint="eastAsia"/>
              </w:rPr>
              <w:t xml:space="preserve"> </w:t>
            </w:r>
            <w:r w:rsidR="000932FE" w:rsidRPr="00D65F01">
              <w:t>FOR</w:t>
            </w:r>
            <w:r w:rsidR="009D0035">
              <w:rPr>
                <w:rFonts w:hint="eastAsia"/>
              </w:rPr>
              <w:t>0</w:t>
            </w:r>
            <w:r w:rsidR="000932FE">
              <w:rPr>
                <w:rFonts w:hint="eastAsia"/>
              </w:rPr>
              <w:t>:</w:t>
            </w:r>
          </w:p>
          <w:p w:rsidR="004A6CE4" w:rsidRPr="00D65F01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350760">
              <w:rPr>
                <w:rFonts w:hint="eastAsia"/>
              </w:rPr>
              <w:t xml:space="preserve"> </w:t>
            </w:r>
            <w:r w:rsidR="004A6CE4" w:rsidRPr="00D65F01">
              <w:t>COND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互補運算</w:t>
            </w:r>
            <w:r w:rsidRPr="00D65F01">
              <w:t>negOp</w:t>
            </w:r>
          </w:p>
          <w:p w:rsidR="004A6CE4" w:rsidRPr="00D65F01" w:rsidRDefault="00821732" w:rsidP="00A337A9">
            <w:r>
              <w:t>中間碼：</w:t>
            </w:r>
            <w:r w:rsidR="004A6CE4" w:rsidRPr="00D65F01">
              <w:rPr>
                <w:rFonts w:hint="eastAsia"/>
              </w:rPr>
              <w:t>例如</w:t>
            </w:r>
            <w:r w:rsidR="004A6CE4" w:rsidRPr="00D65F01">
              <w:t>J &gt; _</w:t>
            </w:r>
            <w:r w:rsidR="009D0035" w:rsidRPr="00D65F01">
              <w:t>FOR</w:t>
            </w:r>
            <w:r w:rsidR="009D0035">
              <w:rPr>
                <w:rFonts w:hint="eastAsia"/>
              </w:rPr>
              <w:t>0</w:t>
            </w:r>
          </w:p>
          <w:p w:rsidR="004A6CE4" w:rsidRPr="00D65F01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350760">
              <w:rPr>
                <w:rFonts w:hint="eastAsia"/>
              </w:rPr>
              <w:t xml:space="preserve"> </w:t>
            </w:r>
            <w:r w:rsidR="004A6CE4" w:rsidRPr="00D65F01">
              <w:t>BLOCK</w:t>
            </w:r>
          </w:p>
          <w:p w:rsidR="004A6CE4" w:rsidRPr="00D65F01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350760">
              <w:rPr>
                <w:rFonts w:hint="eastAsia"/>
              </w:rPr>
              <w:t xml:space="preserve"> </w:t>
            </w:r>
            <w:r w:rsidR="004A6CE4" w:rsidRPr="00D65F01">
              <w:t>STMT</w:t>
            </w:r>
          </w:p>
          <w:p w:rsidR="004A6CE4" w:rsidRPr="00D65F01" w:rsidRDefault="00821732" w:rsidP="00A337A9">
            <w:r>
              <w:t>中間碼：</w:t>
            </w:r>
            <w:r w:rsidR="004A6CE4" w:rsidRPr="00D65F01">
              <w:rPr>
                <w:rFonts w:hint="eastAsia"/>
              </w:rPr>
              <w:t>例如</w:t>
            </w:r>
            <w:r w:rsidR="004A6CE4" w:rsidRPr="00D65F01">
              <w:t xml:space="preserve">J </w:t>
            </w:r>
            <w:r w:rsidR="009D0035" w:rsidRPr="00D65F01">
              <w:t>FOR</w:t>
            </w:r>
            <w:r w:rsidR="009D0035">
              <w:rPr>
                <w:rFonts w:hint="eastAsia"/>
              </w:rPr>
              <w:t>0</w:t>
            </w:r>
          </w:p>
          <w:p w:rsidR="004A6CE4" w:rsidRPr="00D65F01" w:rsidRDefault="00821732" w:rsidP="00A337A9">
            <w:r>
              <w:t>中間碼：</w:t>
            </w:r>
            <w:r w:rsidR="004A6CE4" w:rsidRPr="00D65F01">
              <w:rPr>
                <w:rFonts w:hint="eastAsia"/>
              </w:rPr>
              <w:t>例如</w:t>
            </w:r>
            <w:r w:rsidR="004A6CE4" w:rsidRPr="00D65F01">
              <w:t xml:space="preserve"> _</w:t>
            </w:r>
            <w:r w:rsidR="009D0035" w:rsidRPr="00D65F01">
              <w:t>FOR</w:t>
            </w:r>
            <w:r w:rsidR="009D0035">
              <w:rPr>
                <w:rFonts w:hint="eastAsia"/>
              </w:rPr>
              <w:t>0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處理</w:t>
            </w:r>
            <w:r w:rsidRPr="00D65F01">
              <w:t xml:space="preserve"> STMT </w:t>
            </w:r>
            <w:r w:rsidRPr="00D65F01">
              <w:rPr>
                <w:rFonts w:hint="eastAsia"/>
              </w:rPr>
              <w:t>節點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取得子節點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處理</w:t>
            </w:r>
            <w:r w:rsidRPr="00D65F01">
              <w:t xml:space="preserve"> return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A337A9"/>
          <w:p w:rsidR="004A6CE4" w:rsidRPr="00D65F01" w:rsidRDefault="00821732" w:rsidP="00A337A9">
            <w:r>
              <w:t>中間碼：</w:t>
            </w:r>
            <w:r w:rsidR="004A6CE4" w:rsidRPr="00D65F01">
              <w:t xml:space="preserve"> </w:t>
            </w:r>
            <w:r w:rsidR="004A6CE4" w:rsidRPr="00D65F01">
              <w:rPr>
                <w:rFonts w:hint="eastAsia"/>
              </w:rPr>
              <w:t>例如</w:t>
            </w:r>
            <w:r w:rsidR="004A6CE4" w:rsidRPr="00D65F01">
              <w:t>RET sum</w:t>
            </w:r>
          </w:p>
          <w:p w:rsidR="004A6CE4" w:rsidRPr="00D65F01" w:rsidRDefault="004A6CE4" w:rsidP="00A337A9"/>
          <w:p w:rsidR="004A6CE4" w:rsidRPr="00D65F01" w:rsidRDefault="004A6CE4" w:rsidP="0012697D">
            <w:r w:rsidRPr="00D65F01">
              <w:t xml:space="preserve">  </w:t>
            </w:r>
            <w:r w:rsidRPr="00D65F01">
              <w:rPr>
                <w:rFonts w:hint="eastAsia"/>
              </w:rPr>
              <w:t>取得子節點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lastRenderedPageBreak/>
              <w:t>處理</w:t>
            </w:r>
            <w:r w:rsidRPr="00D65F01">
              <w:t xml:space="preserve"> id</w:t>
            </w:r>
            <w:r w:rsidR="00350760">
              <w:rPr>
                <w:rFonts w:hint="eastAsia"/>
              </w:rPr>
              <w:t xml:space="preserve"> </w:t>
            </w:r>
            <w:r w:rsidRPr="00D65F01">
              <w:t>=</w:t>
            </w:r>
            <w:r w:rsidR="00350760">
              <w:rPr>
                <w:rFonts w:hint="eastAsia"/>
              </w:rPr>
              <w:t xml:space="preserve"> </w:t>
            </w:r>
            <w:r w:rsidRPr="00D65F01">
              <w:t>EXP</w:t>
            </w:r>
          </w:p>
          <w:p w:rsidR="004A6CE4" w:rsidRPr="00D65F01" w:rsidRDefault="004A6CE4" w:rsidP="0012697D">
            <w:r w:rsidRPr="00D65F01">
              <w:t xml:space="preserve"> </w:t>
            </w:r>
            <w:r w:rsidRPr="00D65F01">
              <w:rPr>
                <w:rFonts w:hint="eastAsia"/>
              </w:rPr>
              <w:t>取得子節點</w:t>
            </w:r>
          </w:p>
          <w:p w:rsidR="004A6CE4" w:rsidRPr="00D65F01" w:rsidRDefault="004A6CE4" w:rsidP="00A337A9"/>
          <w:p w:rsidR="004A6CE4" w:rsidRPr="00D65F01" w:rsidRDefault="004A6CE4" w:rsidP="0012697D">
            <w:r w:rsidRPr="00D65F01">
              <w:t xml:space="preserve"> </w:t>
            </w:r>
            <w:r w:rsidR="009E535F">
              <w:rPr>
                <w:rFonts w:hint="eastAsia"/>
              </w:rPr>
              <w:t>遞迴</w:t>
            </w:r>
            <w:r w:rsidRPr="00D65F01">
              <w:rPr>
                <w:rFonts w:hint="eastAsia"/>
              </w:rPr>
              <w:t>產生</w:t>
            </w:r>
            <w:r w:rsidR="00606A0E">
              <w:rPr>
                <w:rFonts w:hint="eastAsia"/>
              </w:rPr>
              <w:t xml:space="preserve"> </w:t>
            </w:r>
            <w:r w:rsidRPr="00D65F01">
              <w:t>EXP</w:t>
            </w:r>
          </w:p>
          <w:p w:rsidR="004A6CE4" w:rsidRPr="00D65F01" w:rsidRDefault="004A6CE4" w:rsidP="00A337A9">
            <w:r w:rsidRPr="00D65F01">
              <w:t xml:space="preserve"> </w:t>
            </w:r>
            <w:r w:rsidR="00821732">
              <w:t>中間碼：</w:t>
            </w:r>
            <w:r w:rsidRPr="00D65F01">
              <w:rPr>
                <w:rFonts w:hint="eastAsia"/>
              </w:rPr>
              <w:t>例如</w:t>
            </w:r>
            <w:r w:rsidR="00604ABB">
              <w:rPr>
                <w:rFonts w:hint="eastAsia"/>
              </w:rPr>
              <w:t xml:space="preserve"> </w:t>
            </w:r>
            <w:r w:rsidRPr="00D65F01">
              <w:t>= 0 sum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將</w:t>
            </w:r>
            <w:r w:rsidRPr="00D65F01">
              <w:t>id</w:t>
            </w:r>
            <w:r w:rsidRPr="00D65F01">
              <w:rPr>
                <w:rFonts w:hint="eastAsia"/>
              </w:rPr>
              <w:t>加入到符號表中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傳回</w:t>
            </w:r>
            <w:r w:rsidRPr="00D65F01">
              <w:t>EXP</w:t>
            </w:r>
            <w:r w:rsidRPr="00D65F01">
              <w:rPr>
                <w:rFonts w:hint="eastAsia"/>
              </w:rPr>
              <w:t>的變數，例如</w:t>
            </w:r>
            <w:r w:rsidRPr="00D65F01">
              <w:t>T0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處理</w:t>
            </w:r>
            <w:r w:rsidRPr="00D65F01">
              <w:t xml:space="preserve"> id++ </w:t>
            </w:r>
            <w:r w:rsidRPr="00D65F01">
              <w:rPr>
                <w:rFonts w:hint="eastAsia"/>
              </w:rPr>
              <w:t>或</w:t>
            </w:r>
            <w:r w:rsidRPr="00D65F01">
              <w:t xml:space="preserve"> id--</w:t>
            </w:r>
          </w:p>
          <w:p w:rsidR="004A6CE4" w:rsidRPr="00D65F01" w:rsidRDefault="004A6CE4" w:rsidP="00A337A9">
            <w:r w:rsidRPr="00D65F01">
              <w:t xml:space="preserve"> 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如果是</w:t>
            </w:r>
            <w:r w:rsidRPr="00D65F01">
              <w:t xml:space="preserve"> id++</w:t>
            </w:r>
          </w:p>
          <w:p w:rsidR="004A6CE4" w:rsidRPr="00D65F01" w:rsidRDefault="004A6CE4" w:rsidP="00A337A9">
            <w:r w:rsidRPr="00D65F01">
              <w:t xml:space="preserve">  </w:t>
            </w:r>
            <w:r w:rsidRPr="00D65F01">
              <w:rPr>
                <w:rFonts w:hint="eastAsia"/>
              </w:rPr>
              <w:t>設定運算為</w:t>
            </w:r>
            <w:r w:rsidRPr="00D65F01">
              <w:t xml:space="preserve"> + </w:t>
            </w:r>
            <w:r w:rsidRPr="00D65F01">
              <w:rPr>
                <w:rFonts w:hint="eastAsia"/>
              </w:rPr>
              <w:t>法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否則</w:t>
            </w:r>
          </w:p>
          <w:p w:rsidR="004A6CE4" w:rsidRPr="00D65F01" w:rsidRDefault="004A6CE4" w:rsidP="0012697D">
            <w:r w:rsidRPr="00D65F01">
              <w:t xml:space="preserve">  </w:t>
            </w:r>
            <w:r w:rsidRPr="00D65F01">
              <w:rPr>
                <w:rFonts w:hint="eastAsia"/>
              </w:rPr>
              <w:t>設定運算為</w:t>
            </w:r>
            <w:r w:rsidRPr="00D65F01">
              <w:t xml:space="preserve"> - </w:t>
            </w:r>
            <w:r w:rsidRPr="00D65F01">
              <w:rPr>
                <w:rFonts w:hint="eastAsia"/>
              </w:rPr>
              <w:t>法</w:t>
            </w:r>
          </w:p>
          <w:p w:rsidR="004A6CE4" w:rsidRPr="00D65F01" w:rsidRDefault="004A6CE4" w:rsidP="00A337A9">
            <w:r w:rsidRPr="00D65F01">
              <w:t xml:space="preserve"> </w:t>
            </w:r>
            <w:r w:rsidR="00821732">
              <w:t>中間碼：</w:t>
            </w:r>
            <w:r w:rsidRPr="00D65F01">
              <w:rPr>
                <w:rFonts w:hint="eastAsia"/>
              </w:rPr>
              <w:t>例如</w:t>
            </w:r>
            <w:r w:rsidRPr="00D65F01">
              <w:t xml:space="preserve"> ADD i, 1, i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傳回</w:t>
            </w:r>
            <w:r w:rsidRPr="00D65F01">
              <w:t>id</w:t>
            </w:r>
            <w:r w:rsidRPr="00D65F01">
              <w:rPr>
                <w:rFonts w:hint="eastAsia"/>
              </w:rPr>
              <w:t>，例如</w:t>
            </w:r>
            <w:r w:rsidRPr="00D65F01">
              <w:t xml:space="preserve"> i</w:t>
            </w:r>
          </w:p>
          <w:p w:rsidR="004A6CE4" w:rsidRPr="00D65F01" w:rsidRDefault="004A6CE4" w:rsidP="00A337A9"/>
          <w:p w:rsidR="00350760" w:rsidRDefault="00350760" w:rsidP="00A337A9"/>
          <w:p w:rsidR="004A6CE4" w:rsidRPr="00D65F01" w:rsidRDefault="004A6CE4" w:rsidP="00A337A9">
            <w:r w:rsidRPr="00D65F01">
              <w:rPr>
                <w:rFonts w:hint="eastAsia"/>
              </w:rPr>
              <w:t>處理</w:t>
            </w:r>
            <w:r w:rsidRPr="00D65F01">
              <w:t xml:space="preserve"> COND </w:t>
            </w:r>
            <w:r w:rsidRPr="00D65F01">
              <w:rPr>
                <w:rFonts w:hint="eastAsia"/>
              </w:rPr>
              <w:t>節點</w:t>
            </w:r>
          </w:p>
          <w:p w:rsidR="004A6CE4" w:rsidRPr="00D65F01" w:rsidRDefault="004A6CE4" w:rsidP="00A337A9"/>
          <w:p w:rsidR="004A6CE4" w:rsidRPr="00D65F01" w:rsidRDefault="004A6CE4" w:rsidP="0012697D">
            <w:r w:rsidRPr="00D65F01">
              <w:rPr>
                <w:rFonts w:hint="eastAsia"/>
              </w:rPr>
              <w:t>取得子節點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 xml:space="preserve"> </w:t>
            </w:r>
            <w:r w:rsidR="009E535F">
              <w:rPr>
                <w:rFonts w:hint="eastAsia"/>
              </w:rPr>
              <w:t>遞迴</w:t>
            </w:r>
            <w:r w:rsidRPr="00D65F01">
              <w:rPr>
                <w:rFonts w:hint="eastAsia"/>
              </w:rPr>
              <w:t>產生</w:t>
            </w:r>
            <w:r w:rsidRPr="00D65F01">
              <w:t xml:space="preserve"> EXP</w:t>
            </w:r>
          </w:p>
          <w:p w:rsidR="004A6CE4" w:rsidRPr="00D65F01" w:rsidRDefault="004A6CE4" w:rsidP="00A337A9">
            <w:r w:rsidRPr="00D65F01">
              <w:t xml:space="preserve"> </w:t>
            </w:r>
            <w:r w:rsidR="009E535F">
              <w:rPr>
                <w:rFonts w:hint="eastAsia"/>
              </w:rPr>
              <w:t>遞迴</w:t>
            </w:r>
            <w:r w:rsidRPr="00D65F01">
              <w:rPr>
                <w:rFonts w:hint="eastAsia"/>
              </w:rPr>
              <w:t>產生</w:t>
            </w:r>
            <w:r w:rsidRPr="00D65F01">
              <w:t xml:space="preserve"> EXP</w:t>
            </w:r>
          </w:p>
          <w:p w:rsidR="004A6CE4" w:rsidRPr="00D65F01" w:rsidRDefault="004A6CE4" w:rsidP="00A337A9">
            <w:r w:rsidRPr="00D65F01">
              <w:t xml:space="preserve"> </w:t>
            </w:r>
            <w:r w:rsidR="00821732">
              <w:t>中間碼：</w:t>
            </w:r>
            <w:r w:rsidRPr="00D65F01">
              <w:rPr>
                <w:rFonts w:hint="eastAsia"/>
              </w:rPr>
              <w:t>例如</w:t>
            </w:r>
            <w:r w:rsidRPr="00D65F01">
              <w:t>CMP i,10</w:t>
            </w:r>
          </w:p>
          <w:p w:rsidR="004A6CE4" w:rsidRPr="00D65F01" w:rsidRDefault="004A6CE4" w:rsidP="00A337A9">
            <w:r w:rsidRPr="00D65F01">
              <w:t xml:space="preserve"> </w:t>
            </w:r>
            <w:r w:rsidRPr="00D65F01">
              <w:rPr>
                <w:rFonts w:hint="eastAsia"/>
              </w:rPr>
              <w:t>傳回</w:t>
            </w:r>
            <w:r w:rsidR="00350760">
              <w:rPr>
                <w:rFonts w:hint="eastAsia"/>
              </w:rPr>
              <w:t>比較運算</w:t>
            </w:r>
            <w:r w:rsidRPr="00D65F01">
              <w:rPr>
                <w:rFonts w:hint="eastAsia"/>
              </w:rPr>
              <w:t>，例如</w:t>
            </w:r>
            <w:r w:rsidRPr="00D65F01">
              <w:t xml:space="preserve"> &gt;</w:t>
            </w:r>
          </w:p>
          <w:p w:rsidR="004A6CE4" w:rsidRPr="00D65F01" w:rsidRDefault="004A6CE4" w:rsidP="0012697D">
            <w:r w:rsidRPr="00D65F01">
              <w:rPr>
                <w:rFonts w:hint="eastAsia"/>
              </w:rPr>
              <w:t>處理</w:t>
            </w:r>
            <w:r w:rsidR="00350760">
              <w:rPr>
                <w:rFonts w:hint="eastAsia"/>
              </w:rPr>
              <w:t xml:space="preserve"> </w:t>
            </w:r>
            <w:r w:rsidRPr="00D65F01">
              <w:t xml:space="preserve">EXP </w:t>
            </w:r>
          </w:p>
          <w:p w:rsidR="004A6CE4" w:rsidRPr="00D65F01" w:rsidRDefault="004A6CE4" w:rsidP="0012697D"/>
          <w:p w:rsidR="004A6CE4" w:rsidRPr="00D65F01" w:rsidRDefault="004A6CE4" w:rsidP="0012697D">
            <w:r w:rsidRPr="00D65F01">
              <w:rPr>
                <w:rFonts w:hint="eastAsia"/>
              </w:rPr>
              <w:t>取得子節點</w:t>
            </w:r>
            <w:r w:rsidR="00350760">
              <w:rPr>
                <w:rFonts w:hint="eastAsia"/>
              </w:rPr>
              <w:t xml:space="preserve"> ITEM</w:t>
            </w:r>
          </w:p>
          <w:p w:rsidR="004A6CE4" w:rsidRPr="00D65F01" w:rsidRDefault="004A6CE4" w:rsidP="00A337A9"/>
          <w:p w:rsidR="00350760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350760">
              <w:rPr>
                <w:rFonts w:hint="eastAsia"/>
              </w:rPr>
              <w:t xml:space="preserve"> ITEM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rPr>
                <w:rFonts w:hint="eastAsia"/>
              </w:rPr>
              <w:t>連續取得</w:t>
            </w:r>
            <w:r w:rsidR="00350760">
              <w:rPr>
                <w:rFonts w:hint="eastAsia"/>
              </w:rPr>
              <w:t xml:space="preserve"> (</w:t>
            </w:r>
            <w:r w:rsidRPr="00D65F01">
              <w:t xml:space="preserve">op </w:t>
            </w:r>
            <w:r w:rsidR="00350760">
              <w:rPr>
                <w:rFonts w:hint="eastAsia"/>
              </w:rPr>
              <w:t>ITEM</w:t>
            </w:r>
            <w:r w:rsidR="00350760">
              <w:t>}</w:t>
            </w:r>
          </w:p>
          <w:p w:rsidR="004A6CE4" w:rsidRPr="00D65F01" w:rsidRDefault="004A6CE4" w:rsidP="00A337A9"/>
          <w:p w:rsidR="004A6CE4" w:rsidRPr="00D65F01" w:rsidRDefault="009E535F" w:rsidP="00A337A9">
            <w:r>
              <w:rPr>
                <w:rFonts w:hint="eastAsia"/>
              </w:rPr>
              <w:t>遞迴</w:t>
            </w:r>
            <w:r w:rsidR="004A6CE4" w:rsidRPr="00D65F01">
              <w:rPr>
                <w:rFonts w:hint="eastAsia"/>
              </w:rPr>
              <w:t>產生</w:t>
            </w:r>
            <w:r w:rsidR="00FB54C0">
              <w:rPr>
                <w:rFonts w:hint="eastAsia"/>
              </w:rPr>
              <w:t xml:space="preserve"> </w:t>
            </w:r>
            <w:r w:rsidR="004A6CE4" w:rsidRPr="00D65F01">
              <w:t>TERM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取得臨時變數，例如</w:t>
            </w:r>
            <w:r w:rsidRPr="00D65F01">
              <w:t>T0</w:t>
            </w:r>
          </w:p>
          <w:p w:rsidR="004A6CE4" w:rsidRPr="00D65F01" w:rsidRDefault="00821732" w:rsidP="00A337A9">
            <w:r>
              <w:t>中間碼：</w:t>
            </w:r>
            <w:r w:rsidR="004A6CE4" w:rsidRPr="00D65F01">
              <w:rPr>
                <w:rFonts w:hint="eastAsia"/>
              </w:rPr>
              <w:t>例如</w:t>
            </w:r>
            <w:r w:rsidR="00FB54C0">
              <w:rPr>
                <w:rFonts w:hint="eastAsia"/>
              </w:rPr>
              <w:t xml:space="preserve"> </w:t>
            </w:r>
            <w:r w:rsidR="004A6CE4" w:rsidRPr="00D65F01">
              <w:t>+ sum i T0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傳回臨時變數，例如</w:t>
            </w:r>
            <w:r w:rsidRPr="00D65F01">
              <w:t>T0</w:t>
            </w:r>
          </w:p>
          <w:p w:rsidR="004A6CE4" w:rsidRPr="00D65F01" w:rsidRDefault="004A6CE4" w:rsidP="00A337A9"/>
          <w:p w:rsidR="004A6CE4" w:rsidRPr="00D65F01" w:rsidRDefault="004A6CE4" w:rsidP="0012697D">
            <w:r w:rsidRPr="00D65F01">
              <w:rPr>
                <w:rFonts w:hint="eastAsia"/>
              </w:rPr>
              <w:lastRenderedPageBreak/>
              <w:t>傳回臨時變數，例如</w:t>
            </w:r>
            <w:r w:rsidRPr="00D65F01">
              <w:t>T0</w:t>
            </w:r>
          </w:p>
          <w:p w:rsidR="004A6CE4" w:rsidRPr="00D65F01" w:rsidRDefault="004A6CE4" w:rsidP="00A337A9"/>
          <w:p w:rsidR="00F13030" w:rsidRDefault="00F13030" w:rsidP="00A337A9"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id|number</w:t>
            </w:r>
          </w:p>
          <w:p w:rsidR="00F13030" w:rsidRDefault="00275442" w:rsidP="00A337A9">
            <w:r w:rsidRPr="00D65F01">
              <w:rPr>
                <w:rFonts w:hint="eastAsia"/>
              </w:rPr>
              <w:t>遇到變數或常數，</w:t>
            </w:r>
            <w:r>
              <w:rPr>
                <w:rFonts w:hint="eastAsia"/>
              </w:rPr>
              <w:t>直接傳回</w:t>
            </w:r>
            <w:r>
              <w:rPr>
                <w:rFonts w:hint="eastAsia"/>
              </w:rPr>
              <w:t>value</w:t>
            </w:r>
          </w:p>
          <w:p w:rsidR="004A6CE4" w:rsidRPr="00D65F01" w:rsidRDefault="004A6CE4" w:rsidP="00A337A9">
            <w:r w:rsidRPr="00D65F01">
              <w:rPr>
                <w:rFonts w:hint="eastAsia"/>
              </w:rPr>
              <w:t>直接傳回</w:t>
            </w:r>
            <w:r w:rsidRPr="00D65F01">
              <w:t>id</w:t>
            </w:r>
            <w:r w:rsidRPr="00D65F01">
              <w:rPr>
                <w:rFonts w:hint="eastAsia"/>
              </w:rPr>
              <w:t>或</w:t>
            </w:r>
            <w:r w:rsidRPr="00D65F01">
              <w:t>number</w:t>
            </w:r>
          </w:p>
          <w:p w:rsidR="000932FE" w:rsidRDefault="004A6CE4" w:rsidP="00A337A9">
            <w:r w:rsidRPr="00D65F01">
              <w:rPr>
                <w:rFonts w:hint="eastAsia"/>
              </w:rPr>
              <w:t>其他情況</w:t>
            </w:r>
          </w:p>
          <w:p w:rsidR="000932FE" w:rsidRDefault="000932FE" w:rsidP="00A337A9"/>
          <w:p w:rsidR="004A6CE4" w:rsidRPr="00D65F01" w:rsidRDefault="004A6CE4" w:rsidP="00A337A9">
            <w:r w:rsidRPr="00D65F01">
              <w:t xml:space="preserve"> </w:t>
            </w:r>
            <w:r w:rsidR="009E535F">
              <w:rPr>
                <w:rFonts w:hint="eastAsia"/>
              </w:rPr>
              <w:t>遞迴</w:t>
            </w:r>
            <w:r w:rsidRPr="00D65F01">
              <w:rPr>
                <w:rFonts w:hint="eastAsia"/>
              </w:rPr>
              <w:t>處理所有子節點</w:t>
            </w:r>
          </w:p>
          <w:p w:rsidR="004A6CE4" w:rsidRPr="00D65F01" w:rsidRDefault="004A6CE4" w:rsidP="0012697D"/>
        </w:tc>
      </w:tr>
    </w:tbl>
    <w:p w:rsidR="004A6CE4" w:rsidRDefault="004A6CE4" w:rsidP="00497D6C"/>
    <w:p w:rsidR="004A6CE4" w:rsidRDefault="004A6CE4" w:rsidP="005A1093">
      <w:r>
        <w:rPr>
          <w:rFonts w:hint="eastAsia"/>
        </w:rPr>
        <w:t>在將</w:t>
      </w:r>
      <w:r>
        <w:t xml:space="preserve"> pcode </w:t>
      </w:r>
      <w:r>
        <w:rPr>
          <w:rFonts w:hint="eastAsia"/>
        </w:rPr>
        <w:t>轉換為組合語言的過程中，由於</w:t>
      </w:r>
      <w:r>
        <w:t xml:space="preserve"> pcode </w:t>
      </w:r>
      <w:r>
        <w:rPr>
          <w:rFonts w:hint="eastAsia"/>
        </w:rPr>
        <w:t>虛擬碼中並不需要考慮暫存器的配置方式，但在</w:t>
      </w:r>
      <w:r>
        <w:t>CPU0</w:t>
      </w:r>
      <w:r>
        <w:rPr>
          <w:rFonts w:hint="eastAsia"/>
        </w:rPr>
        <w:t>的組合語言中只有</w:t>
      </w:r>
      <w:r>
        <w:t xml:space="preserve"> R0-R15 </w:t>
      </w:r>
      <w:r>
        <w:rPr>
          <w:rFonts w:hint="eastAsia"/>
        </w:rPr>
        <w:t>等暫存器可以使用，因此我們必須在</w:t>
      </w:r>
      <w:r>
        <w:t xml:space="preserve">GenPcodeToAsm() </w:t>
      </w:r>
      <w:r>
        <w:rPr>
          <w:rFonts w:hint="eastAsia"/>
        </w:rPr>
        <w:t>函數中處理暫存器的配置問題。</w:t>
      </w:r>
      <w:r>
        <w:t xml:space="preserve">GenPcodeToAsm() </w:t>
      </w:r>
      <w:r>
        <w:rPr>
          <w:rFonts w:hint="eastAsia"/>
        </w:rPr>
        <w:t>的產生方法很簡單，永遠都是按照暫存器</w:t>
      </w:r>
      <w:r>
        <w:t xml:space="preserve"> R1,R2, R3, … </w:t>
      </w:r>
      <w:r>
        <w:rPr>
          <w:rFonts w:hint="eastAsia"/>
        </w:rPr>
        <w:t>的方式配置，每次都會將</w:t>
      </w:r>
      <w:r>
        <w:t xml:space="preserve"> pcode </w:t>
      </w:r>
      <w:r>
        <w:rPr>
          <w:rFonts w:hint="eastAsia"/>
        </w:rPr>
        <w:t>中的運算元重新載入暫存器中，然後才進行運算，最後再將目標暫存器存回記憶體中。</w:t>
      </w:r>
    </w:p>
    <w:p w:rsidR="004A6CE4" w:rsidRDefault="004A6CE4" w:rsidP="005A1093"/>
    <w:p w:rsidR="004A6CE4" w:rsidRDefault="004A6CE4" w:rsidP="005A1093">
      <w:r>
        <w:rPr>
          <w:rFonts w:hint="eastAsia"/>
        </w:rPr>
        <w:t>舉例而言，在</w:t>
      </w:r>
      <w:ins w:id="37" w:author="ccc" w:date="2010-04-28T17:48:00Z">
        <w:r w:rsidR="00D11A70">
          <w:rPr>
            <w:rFonts w:hint="eastAsia"/>
          </w:rPr>
          <w:t>執行</w:t>
        </w:r>
      </w:ins>
      <w:r>
        <w:t xml:space="preserve"> </w:t>
      </w:r>
      <w:del w:id="38" w:author="ccc" w:date="2010-04-28T17:47:00Z">
        <w:r w:rsidDel="00D11A70">
          <w:delText>GenPcodeToAsm(…,</w:delText>
        </w:r>
        <w:r w:rsidRPr="005A1093" w:rsidDel="00D11A70">
          <w:delText xml:space="preserve"> </w:delText>
        </w:r>
        <w:r w:rsidDel="00D11A70">
          <w:delText xml:space="preserve">CMP, i, 10) </w:delText>
        </w:r>
      </w:del>
      <w:ins w:id="39" w:author="ccc" w:date="2010-04-28T17:47:00Z">
        <w:r w:rsidR="00D11A70">
          <w:t>GenPcodeToAsm(</w:t>
        </w:r>
        <w:r w:rsidR="00D11A70">
          <w:rPr>
            <w:rFonts w:hint="eastAsia"/>
          </w:rPr>
          <w:t xml:space="preserve">g, </w:t>
        </w:r>
        <w:r w:rsidR="00D11A70" w:rsidRPr="00D11A70">
          <w:t>""</w:t>
        </w:r>
        <w:r w:rsidR="00D11A70">
          <w:t>,</w:t>
        </w:r>
        <w:r w:rsidR="00D11A70" w:rsidRPr="005A1093">
          <w:t xml:space="preserve"> </w:t>
        </w:r>
      </w:ins>
      <w:ins w:id="40" w:author="ccc" w:date="2010-04-28T17:48:00Z">
        <w:r w:rsidR="00D11A70" w:rsidRPr="00D11A70">
          <w:t>"</w:t>
        </w:r>
      </w:ins>
      <w:ins w:id="41" w:author="ccc" w:date="2010-04-28T17:47:00Z">
        <w:r w:rsidR="00D11A70">
          <w:t>CMP</w:t>
        </w:r>
      </w:ins>
      <w:ins w:id="42" w:author="ccc" w:date="2010-04-28T17:48:00Z">
        <w:r w:rsidR="00D11A70" w:rsidRPr="00D11A70">
          <w:t>"</w:t>
        </w:r>
      </w:ins>
      <w:ins w:id="43" w:author="ccc" w:date="2010-04-28T17:47:00Z">
        <w:r w:rsidR="00D11A70">
          <w:t xml:space="preserve">, </w:t>
        </w:r>
      </w:ins>
      <w:ins w:id="44" w:author="ccc" w:date="2010-04-28T17:48:00Z">
        <w:r w:rsidR="00D11A70" w:rsidRPr="00D11A70">
          <w:t>"</w:t>
        </w:r>
      </w:ins>
      <w:ins w:id="45" w:author="ccc" w:date="2010-04-28T17:47:00Z">
        <w:r w:rsidR="00D11A70">
          <w:t>i</w:t>
        </w:r>
      </w:ins>
      <w:ins w:id="46" w:author="ccc" w:date="2010-04-28T17:48:00Z">
        <w:r w:rsidR="00D11A70" w:rsidRPr="00D11A70">
          <w:t>"</w:t>
        </w:r>
      </w:ins>
      <w:ins w:id="47" w:author="ccc" w:date="2010-04-28T17:47:00Z">
        <w:r w:rsidR="00D11A70">
          <w:t xml:space="preserve">, </w:t>
        </w:r>
      </w:ins>
      <w:ins w:id="48" w:author="ccc" w:date="2010-04-28T17:48:00Z">
        <w:r w:rsidR="00D11A70" w:rsidRPr="00D11A70">
          <w:t>"</w:t>
        </w:r>
      </w:ins>
      <w:ins w:id="49" w:author="ccc" w:date="2010-04-28T17:47:00Z">
        <w:r w:rsidR="00D11A70">
          <w:t>10</w:t>
        </w:r>
      </w:ins>
      <w:ins w:id="50" w:author="ccc" w:date="2010-04-28T17:48:00Z">
        <w:r w:rsidR="00D11A70" w:rsidRPr="00D11A70">
          <w:t>"</w:t>
        </w:r>
        <w:r w:rsidR="00D11A70">
          <w:rPr>
            <w:rFonts w:hint="eastAsia"/>
          </w:rPr>
          <w:t xml:space="preserve">, </w:t>
        </w:r>
        <w:r w:rsidR="00D11A70" w:rsidRPr="00D11A70">
          <w:t>""</w:t>
        </w:r>
      </w:ins>
      <w:ins w:id="51" w:author="ccc" w:date="2010-04-28T17:47:00Z">
        <w:r w:rsidR="00D11A70">
          <w:t>)</w:t>
        </w:r>
        <w:r w:rsidR="00D11A70">
          <w:rPr>
            <w:rFonts w:hint="eastAsia"/>
          </w:rPr>
          <w:t xml:space="preserve"> </w:t>
        </w:r>
        <w:r w:rsidR="00D11A70">
          <w:rPr>
            <w:rFonts w:hint="eastAsia"/>
          </w:rPr>
          <w:t>這個呼叫</w:t>
        </w:r>
      </w:ins>
      <w:ins w:id="52" w:author="ccc" w:date="2010-04-28T17:48:00Z">
        <w:r w:rsidR="00D11A70">
          <w:rPr>
            <w:rFonts w:hint="eastAsia"/>
          </w:rPr>
          <w:t>時</w:t>
        </w:r>
      </w:ins>
      <w:del w:id="53" w:author="ccc" w:date="2010-04-28T17:48:00Z">
        <w:r w:rsidDel="00D11A70">
          <w:rPr>
            <w:rFonts w:hint="eastAsia"/>
          </w:rPr>
          <w:delText>函數中</w:delText>
        </w:r>
      </w:del>
      <w:r>
        <w:rPr>
          <w:rFonts w:hint="eastAsia"/>
        </w:rPr>
        <w:t>，會將一個</w:t>
      </w:r>
      <w:r>
        <w:t xml:space="preserve"> CMP i, 10 </w:t>
      </w:r>
      <w:r>
        <w:rPr>
          <w:rFonts w:hint="eastAsia"/>
        </w:rPr>
        <w:t>的指令，拆解成</w:t>
      </w:r>
      <w:r>
        <w:t xml:space="preserve">LD R1, i; LDI R2, 10; CMP R1, R2 </w:t>
      </w:r>
      <w:r>
        <w:rPr>
          <w:rFonts w:hint="eastAsia"/>
        </w:rPr>
        <w:t>等三個組合語言指令，因為在</w:t>
      </w:r>
      <w:r>
        <w:t xml:space="preserve"> CPU0 </w:t>
      </w:r>
      <w:r>
        <w:rPr>
          <w:rFonts w:hint="eastAsia"/>
        </w:rPr>
        <w:t>當中，不能直接用</w:t>
      </w:r>
      <w:r>
        <w:t xml:space="preserve"> CMP </w:t>
      </w:r>
      <w:r>
        <w:rPr>
          <w:rFonts w:hint="eastAsia"/>
        </w:rPr>
        <w:t>指令比較記憶體變數</w:t>
      </w:r>
      <w:r>
        <w:t xml:space="preserve"> i </w:t>
      </w:r>
      <w:r>
        <w:rPr>
          <w:rFonts w:hint="eastAsia"/>
        </w:rPr>
        <w:t>與常數</w:t>
      </w:r>
      <w:r>
        <w:t xml:space="preserve"> 10</w:t>
      </w:r>
      <w:r>
        <w:rPr>
          <w:rFonts w:hint="eastAsia"/>
        </w:rPr>
        <w:t>，因此必須轉換成三個指令，這也正是</w:t>
      </w:r>
      <w:r>
        <w:t xml:space="preserve">GenPcodeToAsm() </w:t>
      </w:r>
      <w:r>
        <w:rPr>
          <w:rFonts w:hint="eastAsia"/>
        </w:rPr>
        <w:t>函數中處理</w:t>
      </w:r>
      <w:r>
        <w:t>CMP</w:t>
      </w:r>
      <w:r>
        <w:rPr>
          <w:rFonts w:hint="eastAsia"/>
        </w:rPr>
        <w:t>指令的</w:t>
      </w:r>
      <w:r w:rsidR="006F0CFC" w:rsidRPr="00D65F01">
        <w:t>GenCod</w:t>
      </w:r>
      <w:r w:rsidR="006F0CFC">
        <w:rPr>
          <w:rFonts w:hint="eastAsia"/>
        </w:rPr>
        <w:t xml:space="preserve">e() </w:t>
      </w:r>
      <w:r w:rsidR="006F0CFC">
        <w:rPr>
          <w:rFonts w:hint="eastAsia"/>
        </w:rPr>
        <w:t>與</w:t>
      </w:r>
      <w:r w:rsidR="006F0CFC">
        <w:rPr>
          <w:rFonts w:hint="eastAsia"/>
        </w:rPr>
        <w:t xml:space="preserve"> GenPCode() </w:t>
      </w:r>
      <w:r w:rsidR="006F0CFC">
        <w:rPr>
          <w:rFonts w:hint="eastAsia"/>
        </w:rPr>
        <w:t>等三行程式碼</w:t>
      </w:r>
      <w:r>
        <w:rPr>
          <w:rFonts w:hint="eastAsia"/>
        </w:rPr>
        <w:t>所作的事情。</w:t>
      </w:r>
    </w:p>
    <w:p w:rsidR="00A17062" w:rsidRDefault="00A17062">
      <w:pPr>
        <w:widowControl/>
      </w:pPr>
      <w:r>
        <w:br w:type="page"/>
      </w:r>
    </w:p>
    <w:p w:rsidR="004A6CE4" w:rsidRPr="006F0CFC" w:rsidRDefault="004A6CE4" w:rsidP="005A1093"/>
    <w:p w:rsidR="004A6CE4" w:rsidRPr="0084213F" w:rsidRDefault="004A6CE4" w:rsidP="005A1093">
      <w:pPr>
        <w:pStyle w:val="a6"/>
      </w:pPr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28</w:t>
      </w:r>
      <w:r w:rsidR="00D5053D">
        <w:fldChar w:fldCharType="end"/>
      </w:r>
      <w:r>
        <w:t xml:space="preserve">  C0 </w:t>
      </w:r>
      <w:r>
        <w:rPr>
          <w:rFonts w:hint="eastAsia"/>
        </w:rPr>
        <w:t>語言程式碼產生器的</w:t>
      </w:r>
      <w:r>
        <w:t xml:space="preserve"> pcode </w:t>
      </w:r>
      <w:r>
        <w:rPr>
          <w:rFonts w:hint="eastAsia"/>
        </w:rPr>
        <w:t>與組合語言之產生片段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37"/>
        <w:gridCol w:w="3827"/>
      </w:tblGrid>
      <w:tr w:rsidR="004A6CE4" w:rsidRPr="00D65F01" w:rsidTr="00A17062">
        <w:tc>
          <w:tcPr>
            <w:tcW w:w="5637" w:type="dxa"/>
          </w:tcPr>
          <w:p w:rsidR="004A6CE4" w:rsidRPr="00D65F01" w:rsidRDefault="004A6CE4" w:rsidP="00953218">
            <w:r w:rsidRPr="00D65F01">
              <w:rPr>
                <w:rFonts w:hint="eastAsia"/>
              </w:rPr>
              <w:t>檔案</w:t>
            </w:r>
            <w:r w:rsidRPr="00D65F01">
              <w:t>Generaor.c</w:t>
            </w:r>
            <w:r w:rsidRPr="00D65F01">
              <w:rPr>
                <w:rFonts w:hint="eastAsia"/>
              </w:rPr>
              <w:t>中的</w:t>
            </w:r>
            <w:r w:rsidRPr="00D65F01">
              <w:t>GenPcode(),</w:t>
            </w:r>
            <w:r w:rsidRPr="00D65F01">
              <w:br/>
              <w:t>GenPcodeToAsm(),GenAsm()</w:t>
            </w:r>
            <w:r w:rsidRPr="00D65F01">
              <w:rPr>
                <w:rFonts w:hint="eastAsia"/>
              </w:rPr>
              <w:t>函數</w:t>
            </w:r>
          </w:p>
        </w:tc>
        <w:tc>
          <w:tcPr>
            <w:tcW w:w="3827" w:type="dxa"/>
          </w:tcPr>
          <w:p w:rsidR="004A6CE4" w:rsidRPr="00D65F01" w:rsidRDefault="004A6CE4" w:rsidP="00A337A9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A17062">
        <w:tc>
          <w:tcPr>
            <w:tcW w:w="5637" w:type="dxa"/>
          </w:tcPr>
          <w:p w:rsidR="004A6CE4" w:rsidRPr="00D65F01" w:rsidRDefault="004A6CE4" w:rsidP="00A337A9">
            <w:r w:rsidRPr="00D65F01">
              <w:t xml:space="preserve">void GenPcode(Generator *g, char* label, </w:t>
            </w:r>
            <w:r w:rsidRPr="00D65F01">
              <w:br/>
              <w:t xml:space="preserve">  char* op, char* p1, char* p2, char* pTo) {</w:t>
            </w:r>
          </w:p>
          <w:p w:rsidR="004A6CE4" w:rsidRPr="00D65F01" w:rsidRDefault="004A6CE4" w:rsidP="00A337A9">
            <w:r w:rsidRPr="00D65F01">
              <w:t xml:space="preserve">  char labelTemp[100];</w:t>
            </w:r>
          </w:p>
          <w:p w:rsidR="004A6CE4" w:rsidRPr="00D65F01" w:rsidRDefault="004A6CE4" w:rsidP="00A337A9">
            <w:r w:rsidRPr="00D65F01">
              <w:t xml:space="preserve">  if (strlen(label)&gt;0)</w:t>
            </w:r>
          </w:p>
          <w:p w:rsidR="004A6CE4" w:rsidRPr="00D65F01" w:rsidRDefault="004A6CE4" w:rsidP="00A337A9">
            <w:r w:rsidRPr="00D65F01">
              <w:t xml:space="preserve">    sprintf(labelTemp, "%s:", label);</w:t>
            </w:r>
          </w:p>
          <w:p w:rsidR="004A6CE4" w:rsidRPr="00D65F01" w:rsidRDefault="004A6CE4" w:rsidP="00A337A9">
            <w:r w:rsidRPr="00D65F01">
              <w:t xml:space="preserve">  else</w:t>
            </w:r>
          </w:p>
          <w:p w:rsidR="004A6CE4" w:rsidRPr="00D65F01" w:rsidRDefault="004A6CE4" w:rsidP="00A337A9">
            <w:r w:rsidRPr="00D65F01">
              <w:t xml:space="preserve">    strcpy(labelTemp, "");</w:t>
            </w:r>
          </w:p>
          <w:p w:rsidR="004A6CE4" w:rsidRPr="00D65F01" w:rsidRDefault="004A6CE4" w:rsidP="00A337A9">
            <w:r w:rsidRPr="00D65F01">
              <w:t xml:space="preserve">  printf("%-8s %-4s %-4s %-4s %-4s\n", </w:t>
            </w:r>
            <w:r w:rsidRPr="00D65F01">
              <w:br/>
              <w:t xml:space="preserve">       labelTemp, op, p1, p2, pTo);</w:t>
            </w:r>
          </w:p>
          <w:p w:rsidR="004A6CE4" w:rsidRPr="00D65F01" w:rsidRDefault="004A6CE4" w:rsidP="00A337A9">
            <w:r w:rsidRPr="00D65F01">
              <w:t xml:space="preserve">  GenPcodeToAsm(g, labelTemp, op, p1, p2, pTo);</w:t>
            </w:r>
          </w:p>
          <w:p w:rsidR="004A6CE4" w:rsidRPr="00D65F01" w:rsidRDefault="004A6CE4" w:rsidP="00A337A9">
            <w:r w:rsidRPr="00D65F01">
              <w:t>}</w:t>
            </w:r>
          </w:p>
          <w:p w:rsidR="004A6CE4" w:rsidRPr="00D65F01" w:rsidRDefault="004A6CE4" w:rsidP="00A337A9"/>
          <w:p w:rsidR="00A17062" w:rsidRDefault="004A6CE4" w:rsidP="00A337A9">
            <w:r w:rsidRPr="00D65F01">
              <w:t xml:space="preserve">void GenPcodeToAsm(Generator *g, char* label, </w:t>
            </w:r>
          </w:p>
          <w:p w:rsidR="004A6CE4" w:rsidRPr="00D65F01" w:rsidRDefault="00A17062" w:rsidP="00A337A9">
            <w:r>
              <w:rPr>
                <w:rFonts w:hint="eastAsia"/>
              </w:rPr>
              <w:t xml:space="preserve">  </w:t>
            </w:r>
            <w:r w:rsidR="004A6CE4" w:rsidRPr="00D65F01">
              <w:t>char* op, char* p1, char* p2, char* pTo) {</w:t>
            </w:r>
          </w:p>
          <w:p w:rsidR="004A6CE4" w:rsidRPr="00D65F01" w:rsidRDefault="004A6CE4" w:rsidP="00A337A9">
            <w:r w:rsidRPr="00D65F01">
              <w:t xml:space="preserve">  if (strlen(label)&gt;0)</w:t>
            </w:r>
          </w:p>
          <w:p w:rsidR="004A6CE4" w:rsidRPr="00D65F01" w:rsidRDefault="004A6CE4" w:rsidP="00A337A9">
            <w:r w:rsidRPr="00D65F01">
              <w:t xml:space="preserve">    GenAsmCode(g, label, "", "", "", "");</w:t>
            </w:r>
          </w:p>
          <w:p w:rsidR="004A6CE4" w:rsidRPr="00D65F01" w:rsidRDefault="004A6CE4" w:rsidP="00A337A9">
            <w:r w:rsidRPr="00D65F01">
              <w:t xml:space="preserve">  if (strEqual(op, "=")) { // pTo = p1</w:t>
            </w:r>
          </w:p>
          <w:p w:rsidR="004A6CE4" w:rsidRPr="00D65F01" w:rsidRDefault="004A6CE4" w:rsidP="00A337A9">
            <w:r w:rsidRPr="00D65F01">
              <w:t xml:space="preserve">    GenAsmCode(g, "", "LD", "R1", p1, "");</w:t>
            </w:r>
          </w:p>
          <w:p w:rsidR="004A6CE4" w:rsidRPr="00D65F01" w:rsidRDefault="004A6CE4" w:rsidP="00A337A9">
            <w:r w:rsidRPr="00D65F01">
              <w:t xml:space="preserve">    GenAsmCode(g, "", "ST", "R1", pTo, "");</w:t>
            </w:r>
          </w:p>
          <w:p w:rsidR="004A6CE4" w:rsidRPr="00D65F01" w:rsidRDefault="004A6CE4" w:rsidP="00A337A9">
            <w:r w:rsidRPr="00D65F01">
              <w:t xml:space="preserve">  } else if (strPartOf(op, "|+|-|*|/|")) {</w:t>
            </w:r>
          </w:p>
          <w:p w:rsidR="004A6CE4" w:rsidRPr="00D65F01" w:rsidRDefault="004A6CE4" w:rsidP="00A337A9">
            <w:r w:rsidRPr="00D65F01">
              <w:t xml:space="preserve">    char asmOp[100]; </w:t>
            </w:r>
          </w:p>
          <w:p w:rsidR="004A6CE4" w:rsidRPr="00D65F01" w:rsidRDefault="004A6CE4" w:rsidP="00A337A9">
            <w:r w:rsidRPr="00D65F01">
              <w:t xml:space="preserve">    if (strEqual(op, "+")) strcpy(asmOp, "ADD");</w:t>
            </w:r>
          </w:p>
          <w:p w:rsidR="004A6CE4" w:rsidRPr="00D65F01" w:rsidRDefault="004A6CE4" w:rsidP="00A337A9">
            <w:r w:rsidRPr="00D65F01">
              <w:t xml:space="preserve">    else if (strEqual(op, "-")) strcpy(asmOp, "SUB");</w:t>
            </w:r>
          </w:p>
          <w:p w:rsidR="004A6CE4" w:rsidRPr="00D65F01" w:rsidRDefault="004A6CE4" w:rsidP="00A337A9">
            <w:r w:rsidRPr="00D65F01">
              <w:t xml:space="preserve">    else if (strEqual(op, "*")) strcpy(asmOp, "MUL");</w:t>
            </w:r>
          </w:p>
          <w:p w:rsidR="004A6CE4" w:rsidRPr="00D65F01" w:rsidRDefault="004A6CE4" w:rsidP="00A337A9">
            <w:r w:rsidRPr="00D65F01">
              <w:t xml:space="preserve">    else if (strEqual(op, "/")) strcpy(asmOp, "DIV");</w:t>
            </w:r>
          </w:p>
          <w:p w:rsidR="004A6CE4" w:rsidRPr="00D65F01" w:rsidRDefault="004A6CE4" w:rsidP="00A337A9">
            <w:r w:rsidRPr="00D65F01">
              <w:t xml:space="preserve">    GenAsmCode(g, "", "LD", "R1", p1, "");</w:t>
            </w:r>
          </w:p>
          <w:p w:rsidR="004A6CE4" w:rsidRPr="00D65F01" w:rsidRDefault="004A6CE4" w:rsidP="00A337A9">
            <w:r w:rsidRPr="00D65F01">
              <w:t xml:space="preserve">    GenAsmCode(g, "", "LD", "R2", p2, "");</w:t>
            </w:r>
          </w:p>
          <w:p w:rsidR="004A6CE4" w:rsidRPr="00D65F01" w:rsidRDefault="004A6CE4" w:rsidP="00A337A9">
            <w:r w:rsidRPr="00D65F01">
              <w:t xml:space="preserve">    GenAsmCode(g, "", asmOp,"R3", "R2", "R1");</w:t>
            </w:r>
          </w:p>
          <w:p w:rsidR="004A6CE4" w:rsidRPr="00D65F01" w:rsidRDefault="004A6CE4" w:rsidP="00A337A9">
            <w:r w:rsidRPr="00D65F01">
              <w:t xml:space="preserve">    GenAsmCode(g, "", "ST", "R3", pTo, "");</w:t>
            </w:r>
          </w:p>
          <w:p w:rsidR="004A6CE4" w:rsidRPr="00D65F01" w:rsidRDefault="004A6CE4" w:rsidP="00A337A9">
            <w:r w:rsidRPr="00D65F01">
              <w:t xml:space="preserve">  } else if (strEqual(op, "CMP")) { // CMP p1, p2</w:t>
            </w:r>
          </w:p>
          <w:p w:rsidR="004A6CE4" w:rsidRPr="00D65F01" w:rsidRDefault="004A6CE4" w:rsidP="00A337A9">
            <w:r w:rsidRPr="00D65F01">
              <w:t xml:space="preserve">    GenAsmCode(g, "", "LD", "R1", p1, "");</w:t>
            </w:r>
          </w:p>
          <w:p w:rsidR="004A6CE4" w:rsidRPr="00D65F01" w:rsidRDefault="004A6CE4" w:rsidP="00A337A9">
            <w:r w:rsidRPr="00D65F01">
              <w:t xml:space="preserve">    GenAsmCode(g, "", "LD", "R2", p2, "");</w:t>
            </w:r>
          </w:p>
          <w:p w:rsidR="004A6CE4" w:rsidRPr="00D65F01" w:rsidRDefault="004A6CE4" w:rsidP="00A337A9">
            <w:r w:rsidRPr="00D65F01">
              <w:t xml:space="preserve">    GenAsmCode(g, "", "CMP", "R1", "R2", "");</w:t>
            </w:r>
          </w:p>
          <w:p w:rsidR="004A6CE4" w:rsidRPr="00D65F01" w:rsidRDefault="004A6CE4" w:rsidP="00A337A9">
            <w:r w:rsidRPr="00D65F01">
              <w:t xml:space="preserve">  } else if (strEqual(op, "J")) { // J op label</w:t>
            </w:r>
          </w:p>
          <w:p w:rsidR="004A6CE4" w:rsidRPr="00D65F01" w:rsidRDefault="004A6CE4" w:rsidP="00A337A9">
            <w:r w:rsidRPr="00D65F01">
              <w:lastRenderedPageBreak/>
              <w:t xml:space="preserve">    char asmOp[100];</w:t>
            </w:r>
          </w:p>
          <w:p w:rsidR="004A6CE4" w:rsidRPr="00D65F01" w:rsidRDefault="004A6CE4" w:rsidP="00A337A9">
            <w:r w:rsidRPr="00D65F01">
              <w:t xml:space="preserve">    if (strEqual(p1, "=")) strcpy(asmOp, "JEQ");</w:t>
            </w:r>
          </w:p>
          <w:p w:rsidR="004A6CE4" w:rsidRPr="00D65F01" w:rsidRDefault="004A6CE4" w:rsidP="00A337A9">
            <w:r w:rsidRPr="00D65F01">
              <w:t xml:space="preserve">    else if (strEqual(p1, "!=")) strcpy(asmOp, "JNE");</w:t>
            </w:r>
          </w:p>
          <w:p w:rsidR="004A6CE4" w:rsidRPr="00D65F01" w:rsidRDefault="004A6CE4" w:rsidP="00A337A9">
            <w:r w:rsidRPr="00D65F01">
              <w:t xml:space="preserve">    else if (strEqual(p1, "&lt;")) strcpy(asmOp, "JLT");</w:t>
            </w:r>
          </w:p>
          <w:p w:rsidR="004A6CE4" w:rsidRPr="00D65F01" w:rsidRDefault="004A6CE4" w:rsidP="00A337A9">
            <w:r w:rsidRPr="00D65F01">
              <w:t xml:space="preserve">    else if (strEqual(p1, "&gt;")) strcpy(asmOp, "JGT");</w:t>
            </w:r>
          </w:p>
          <w:p w:rsidR="004A6CE4" w:rsidRPr="00D65F01" w:rsidRDefault="004A6CE4" w:rsidP="00A337A9">
            <w:r w:rsidRPr="00D65F01">
              <w:t xml:space="preserve">    else if (strEqual(p1, "&lt;=")) strcpy(asmOp, "JLE");</w:t>
            </w:r>
          </w:p>
          <w:p w:rsidR="004A6CE4" w:rsidRPr="00D65F01" w:rsidRDefault="004A6CE4" w:rsidP="00A337A9">
            <w:r w:rsidRPr="00D65F01">
              <w:t xml:space="preserve">    else if (strEqual(p1, "&gt;=")) strcpy(asmOp, "JGE");</w:t>
            </w:r>
          </w:p>
          <w:p w:rsidR="004A6CE4" w:rsidRPr="00D65F01" w:rsidRDefault="004A6CE4" w:rsidP="00A337A9">
            <w:r w:rsidRPr="00D65F01">
              <w:t xml:space="preserve">    else strcpy(asmOp, "JMP");</w:t>
            </w:r>
          </w:p>
          <w:p w:rsidR="004A6CE4" w:rsidRPr="00D65F01" w:rsidRDefault="004A6CE4" w:rsidP="00A337A9">
            <w:r w:rsidRPr="00D65F01">
              <w:t xml:space="preserve">    GenAsmCode(g, "", asmOp, pTo, "", "");</w:t>
            </w:r>
          </w:p>
          <w:p w:rsidR="004A6CE4" w:rsidRPr="00D65F01" w:rsidRDefault="004A6CE4" w:rsidP="000A4335">
            <w:r w:rsidRPr="00D65F01">
              <w:t xml:space="preserve">  } else if (strEqual(op, "RET")) {</w:t>
            </w:r>
          </w:p>
          <w:p w:rsidR="004A6CE4" w:rsidRPr="00D65F01" w:rsidRDefault="004A6CE4" w:rsidP="000A4335">
            <w:r w:rsidRPr="00D65F01">
              <w:t xml:space="preserve">    GenAsmCode(g, "", "LD", "R1", pTo, "");</w:t>
            </w:r>
          </w:p>
          <w:p w:rsidR="004A6CE4" w:rsidRPr="00D65F01" w:rsidRDefault="004A6CE4" w:rsidP="000A4335">
            <w:r w:rsidRPr="00D65F01">
              <w:t xml:space="preserve">    GenAsmCode(g, "", "RET", "", "", "");</w:t>
            </w:r>
          </w:p>
          <w:p w:rsidR="004A6CE4" w:rsidRPr="00D65F01" w:rsidRDefault="004A6CE4" w:rsidP="000A4335">
            <w:r w:rsidRPr="00D65F01">
              <w:t xml:space="preserve">  }</w:t>
            </w:r>
          </w:p>
          <w:p w:rsidR="004A6CE4" w:rsidRPr="00D65F01" w:rsidRDefault="004A6CE4" w:rsidP="000A4335">
            <w:r w:rsidRPr="00D65F01">
              <w:t>}</w:t>
            </w:r>
          </w:p>
          <w:p w:rsidR="004A6CE4" w:rsidRPr="00D65F01" w:rsidRDefault="004A6CE4" w:rsidP="00A337A9"/>
          <w:p w:rsidR="004A6CE4" w:rsidRPr="00D65F01" w:rsidRDefault="004A6CE4" w:rsidP="00A337A9">
            <w:r w:rsidRPr="00D65F01">
              <w:t>void GenAsmCode(Generator *g, char* label,</w:t>
            </w:r>
            <w:r w:rsidR="00A17062">
              <w:rPr>
                <w:rFonts w:hint="eastAsia"/>
              </w:rPr>
              <w:br/>
              <w:t xml:space="preserve">  </w:t>
            </w:r>
            <w:r w:rsidRPr="00D65F01">
              <w:t>char* op, char* p1, char* p2, char* pTo) {</w:t>
            </w:r>
          </w:p>
          <w:p w:rsidR="004A6CE4" w:rsidRPr="00D65F01" w:rsidRDefault="004A6CE4" w:rsidP="00A337A9">
            <w:r w:rsidRPr="00D65F01">
              <w:t xml:space="preserve">  char *realOp = op;</w:t>
            </w:r>
          </w:p>
          <w:p w:rsidR="004A6CE4" w:rsidRPr="00D65F01" w:rsidRDefault="004A6CE4" w:rsidP="00A337A9">
            <w:r w:rsidRPr="00D65F01">
              <w:t xml:space="preserve">  if (strEqual(op, "LD"))</w:t>
            </w:r>
          </w:p>
          <w:p w:rsidR="004A6CE4" w:rsidRPr="00D65F01" w:rsidRDefault="004A6CE4" w:rsidP="00A337A9">
            <w:r w:rsidRPr="00D65F01">
              <w:t xml:space="preserve">    if (isdigit(p2[0]))</w:t>
            </w:r>
          </w:p>
          <w:p w:rsidR="004A6CE4" w:rsidRPr="00D65F01" w:rsidRDefault="004A6CE4" w:rsidP="00A337A9">
            <w:r w:rsidRPr="00D65F01">
              <w:t xml:space="preserve">      realOp = "LDI";</w:t>
            </w:r>
          </w:p>
          <w:p w:rsidR="004A6CE4" w:rsidRPr="00D65F01" w:rsidRDefault="004A6CE4" w:rsidP="00A337A9">
            <w:r w:rsidRPr="00D65F01">
              <w:t xml:space="preserve">  fprintf(g-&gt;asmFile, "%-8s %-4s %-4s %-4s %-4s\n",</w:t>
            </w:r>
          </w:p>
          <w:p w:rsidR="004A6CE4" w:rsidRPr="00D65F01" w:rsidRDefault="004A6CE4" w:rsidP="00A337A9">
            <w:r w:rsidRPr="00D65F01">
              <w:t xml:space="preserve">    label, realOp, p1, p2, pTo);</w:t>
            </w:r>
          </w:p>
          <w:p w:rsidR="004A6CE4" w:rsidRDefault="004A6CE4" w:rsidP="00A337A9">
            <w:r w:rsidRPr="00D65F01">
              <w:t>}</w:t>
            </w:r>
          </w:p>
          <w:p w:rsidR="00773473" w:rsidRPr="00D65F01" w:rsidRDefault="00773473" w:rsidP="00A337A9">
            <w:r>
              <w:t>…</w:t>
            </w:r>
          </w:p>
        </w:tc>
        <w:tc>
          <w:tcPr>
            <w:tcW w:w="3827" w:type="dxa"/>
          </w:tcPr>
          <w:p w:rsidR="004A6CE4" w:rsidRPr="00D65F01" w:rsidRDefault="004A6CE4" w:rsidP="00953218">
            <w:r w:rsidRPr="00D65F01">
              <w:rPr>
                <w:rFonts w:hint="eastAsia"/>
              </w:rPr>
              <w:lastRenderedPageBreak/>
              <w:t>輸出</w:t>
            </w:r>
            <w:r w:rsidRPr="00D65F01">
              <w:t>pcode</w:t>
            </w:r>
            <w:r w:rsidRPr="00D65F01">
              <w:rPr>
                <w:rFonts w:hint="eastAsia"/>
              </w:rPr>
              <w:t>後再轉為組合語言</w:t>
            </w:r>
          </w:p>
          <w:p w:rsidR="004A6CE4" w:rsidRPr="00D65F01" w:rsidRDefault="004A6CE4" w:rsidP="00953218"/>
          <w:p w:rsidR="00A17062" w:rsidRDefault="00A17062" w:rsidP="00953218"/>
          <w:p w:rsidR="00A17062" w:rsidRDefault="00A17062" w:rsidP="00953218"/>
          <w:p w:rsidR="004A6CE4" w:rsidRPr="00D65F01" w:rsidRDefault="004A6CE4" w:rsidP="00953218">
            <w:r w:rsidRPr="00D65F01">
              <w:rPr>
                <w:rFonts w:hint="eastAsia"/>
              </w:rPr>
              <w:t>印出</w:t>
            </w:r>
            <w:r w:rsidRPr="00D65F01">
              <w:t xml:space="preserve"> pcode</w:t>
            </w:r>
          </w:p>
          <w:p w:rsidR="004A6CE4" w:rsidRPr="00D65F01" w:rsidRDefault="004A6CE4" w:rsidP="00953218"/>
          <w:p w:rsidR="00A17062" w:rsidRDefault="00A17062" w:rsidP="00953218"/>
          <w:p w:rsidR="00A17062" w:rsidRDefault="00A17062" w:rsidP="00953218"/>
          <w:p w:rsidR="00A17062" w:rsidRDefault="00A17062" w:rsidP="00953218"/>
          <w:p w:rsidR="00A17062" w:rsidRDefault="004A6CE4" w:rsidP="00953218">
            <w:r w:rsidRPr="00D65F01">
              <w:rPr>
                <w:rFonts w:hint="eastAsia"/>
              </w:rPr>
              <w:t>將</w:t>
            </w:r>
            <w:r w:rsidRPr="00D65F01">
              <w:t>pcode</w:t>
            </w:r>
            <w:r w:rsidRPr="00D65F01">
              <w:rPr>
                <w:rFonts w:hint="eastAsia"/>
              </w:rPr>
              <w:t>轉為組合語言</w:t>
            </w:r>
          </w:p>
          <w:p w:rsidR="00A17062" w:rsidRDefault="00A17062" w:rsidP="00953218"/>
          <w:p w:rsidR="00A17062" w:rsidRDefault="00A17062" w:rsidP="00953218"/>
          <w:p w:rsidR="004A6CE4" w:rsidRPr="00D65F01" w:rsidRDefault="004A6CE4" w:rsidP="00953218">
            <w:r w:rsidRPr="00D65F01">
              <w:rPr>
                <w:rFonts w:hint="eastAsia"/>
              </w:rPr>
              <w:t>將</w:t>
            </w:r>
            <w:r w:rsidRPr="00D65F01">
              <w:t>pcode</w:t>
            </w:r>
            <w:r w:rsidRPr="00D65F01">
              <w:rPr>
                <w:rFonts w:hint="eastAsia"/>
              </w:rPr>
              <w:t>轉為組合語言的函數</w:t>
            </w:r>
          </w:p>
          <w:p w:rsidR="00A17062" w:rsidRDefault="00A17062" w:rsidP="00953218"/>
          <w:p w:rsidR="004A6CE4" w:rsidRPr="00D65F01" w:rsidRDefault="004A6CE4" w:rsidP="00953218">
            <w:r w:rsidRPr="00D65F01">
              <w:rPr>
                <w:rFonts w:hint="eastAsia"/>
              </w:rPr>
              <w:t>如果有標記</w:t>
            </w:r>
          </w:p>
          <w:p w:rsidR="004A6CE4" w:rsidRPr="00D65F01" w:rsidRDefault="004A6CE4" w:rsidP="00953218">
            <w:r w:rsidRPr="00D65F01">
              <w:t xml:space="preserve">  </w:t>
            </w:r>
            <w:r w:rsidRPr="00D65F01">
              <w:rPr>
                <w:rFonts w:hint="eastAsia"/>
              </w:rPr>
              <w:t>輸出標記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處理等號</w:t>
            </w:r>
            <w:r w:rsidR="00A17062">
              <w:rPr>
                <w:rFonts w:hint="eastAsia"/>
              </w:rPr>
              <w:t xml:space="preserve"> </w:t>
            </w:r>
            <w:r w:rsidRPr="00D65F01">
              <w:t>(= 0 sum)</w:t>
            </w:r>
          </w:p>
          <w:p w:rsidR="004A6CE4" w:rsidRPr="00D65F01" w:rsidRDefault="00A17062" w:rsidP="00953218">
            <w:r>
              <w:rPr>
                <w:rFonts w:hint="eastAsia"/>
              </w:rPr>
              <w:t>例如</w:t>
            </w:r>
            <w:r w:rsidR="004A6CE4" w:rsidRPr="00D65F01">
              <w:t xml:space="preserve"> </w:t>
            </w:r>
            <w:r>
              <w:rPr>
                <w:rFonts w:hint="eastAsia"/>
              </w:rPr>
              <w:t xml:space="preserve">LDI R, </w:t>
            </w:r>
            <w:r w:rsidR="004A6CE4" w:rsidRPr="00D65F01">
              <w:t>0</w:t>
            </w:r>
          </w:p>
          <w:p w:rsidR="004A6CE4" w:rsidRPr="00D65F01" w:rsidRDefault="00A17062" w:rsidP="00953218">
            <w:r>
              <w:rPr>
                <w:rFonts w:hint="eastAsia"/>
              </w:rPr>
              <w:t xml:space="preserve">    </w:t>
            </w:r>
            <w:r w:rsidR="004A6CE4" w:rsidRPr="00D65F01">
              <w:t xml:space="preserve"> ST R1, sum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處理運算</w:t>
            </w:r>
            <w:r w:rsidR="00A17062">
              <w:rPr>
                <w:rFonts w:hint="eastAsia"/>
              </w:rPr>
              <w:t xml:space="preserve"> </w:t>
            </w:r>
            <w:r w:rsidRPr="00D65F01">
              <w:t>(+ sum i sum)</w:t>
            </w:r>
          </w:p>
          <w:p w:rsidR="004A6CE4" w:rsidRPr="00D65F01" w:rsidRDefault="004A6CE4" w:rsidP="00953218"/>
          <w:p w:rsidR="004A6CE4" w:rsidRPr="00D65F01" w:rsidRDefault="004A6CE4" w:rsidP="00953218">
            <w:r w:rsidRPr="00D65F01">
              <w:rPr>
                <w:rFonts w:hint="eastAsia"/>
              </w:rPr>
              <w:t>根據</w:t>
            </w:r>
            <w:r w:rsidRPr="00D65F01">
              <w:t xml:space="preserve"> op </w:t>
            </w:r>
            <w:r w:rsidRPr="00D65F01">
              <w:rPr>
                <w:rFonts w:hint="eastAsia"/>
              </w:rPr>
              <w:t>設定運算指令</w:t>
            </w:r>
          </w:p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A17062" w:rsidP="00953218">
            <w:r>
              <w:rPr>
                <w:rFonts w:hint="eastAsia"/>
              </w:rPr>
              <w:t>例如</w:t>
            </w:r>
            <w:r w:rsidR="004A6CE4" w:rsidRPr="00D65F01">
              <w:t xml:space="preserve"> LD R1, sum</w:t>
            </w:r>
          </w:p>
          <w:p w:rsidR="004A6CE4" w:rsidRPr="00D65F01" w:rsidRDefault="004A6CE4" w:rsidP="00953218">
            <w:r w:rsidRPr="00D65F01">
              <w:t xml:space="preserve">     LD R2, i</w:t>
            </w:r>
          </w:p>
          <w:p w:rsidR="004A6CE4" w:rsidRPr="00D65F01" w:rsidRDefault="004A6CE4" w:rsidP="00953218">
            <w:r w:rsidRPr="00D65F01">
              <w:t xml:space="preserve">     ADD R3, R1, R2</w:t>
            </w:r>
          </w:p>
          <w:p w:rsidR="004A6CE4" w:rsidRPr="00D65F01" w:rsidRDefault="004A6CE4" w:rsidP="00953218">
            <w:r w:rsidRPr="00D65F01">
              <w:t xml:space="preserve">     ST R3, sum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處理</w:t>
            </w:r>
            <w:r w:rsidRPr="00D65F01">
              <w:t xml:space="preserve"> CMP (cmp i 10)</w:t>
            </w:r>
          </w:p>
          <w:p w:rsidR="004A6CE4" w:rsidRPr="00D65F01" w:rsidRDefault="00A17062" w:rsidP="00953218">
            <w:r>
              <w:rPr>
                <w:rFonts w:hint="eastAsia"/>
              </w:rPr>
              <w:t>例如</w:t>
            </w:r>
            <w:r w:rsidR="004A6CE4" w:rsidRPr="00D65F01">
              <w:t xml:space="preserve"> LD R1, i</w:t>
            </w:r>
          </w:p>
          <w:p w:rsidR="004A6CE4" w:rsidRPr="00D65F01" w:rsidRDefault="004A6CE4" w:rsidP="00953218">
            <w:r w:rsidRPr="00D65F01">
              <w:t xml:space="preserve">     LDI R2, 10</w:t>
            </w:r>
          </w:p>
          <w:p w:rsidR="004A6CE4" w:rsidRPr="00D65F01" w:rsidRDefault="004A6CE4" w:rsidP="00953218">
            <w:r w:rsidRPr="00D65F01">
              <w:t xml:space="preserve">     CMP R1, R2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處理</w:t>
            </w:r>
            <w:r w:rsidRPr="00D65F01">
              <w:t xml:space="preserve"> J (J &gt; _FOR)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lastRenderedPageBreak/>
              <w:t>根據</w:t>
            </w:r>
            <w:r w:rsidRPr="00D65F01">
              <w:t xml:space="preserve"> op </w:t>
            </w:r>
            <w:r w:rsidRPr="00D65F01">
              <w:rPr>
                <w:rFonts w:hint="eastAsia"/>
              </w:rPr>
              <w:t>設定跳躍指令</w:t>
            </w:r>
          </w:p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A17062" w:rsidP="00953218">
            <w:r>
              <w:rPr>
                <w:rFonts w:hint="eastAsia"/>
              </w:rPr>
              <w:t>例如</w:t>
            </w:r>
            <w:r w:rsidR="004A6CE4" w:rsidRPr="00D65F01">
              <w:t xml:space="preserve"> JGT _FOR</w:t>
            </w:r>
            <w:r>
              <w:rPr>
                <w:rFonts w:hint="eastAsia"/>
              </w:rPr>
              <w:t>0</w:t>
            </w:r>
          </w:p>
          <w:p w:rsidR="004A6CE4" w:rsidRPr="00D65F01" w:rsidRDefault="00A17062" w:rsidP="00953218">
            <w:r>
              <w:rPr>
                <w:rFonts w:hint="eastAsia"/>
              </w:rPr>
              <w:t>例如</w:t>
            </w:r>
            <w:r w:rsidR="004A6CE4" w:rsidRPr="00D65F01">
              <w:t xml:space="preserve"> RET sum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轉成</w:t>
            </w:r>
            <w:r w:rsidRPr="00D65F01">
              <w:t xml:space="preserve"> LD R1, sum</w:t>
            </w:r>
          </w:p>
          <w:p w:rsidR="004A6CE4" w:rsidRPr="00D65F01" w:rsidRDefault="004A6CE4" w:rsidP="00953218">
            <w:r w:rsidRPr="00D65F01">
              <w:t xml:space="preserve">     RET</w:t>
            </w:r>
          </w:p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>
            <w:r w:rsidRPr="00D65F01">
              <w:rPr>
                <w:rFonts w:hint="eastAsia"/>
              </w:rPr>
              <w:t>輸出組合語言指令</w:t>
            </w:r>
          </w:p>
          <w:p w:rsidR="004A6CE4" w:rsidRPr="00D65F01" w:rsidRDefault="004A6CE4" w:rsidP="00953218"/>
          <w:p w:rsidR="004A6CE4" w:rsidRPr="00D65F01" w:rsidRDefault="004A6CE4" w:rsidP="00953218"/>
          <w:p w:rsidR="004A6CE4" w:rsidRPr="00D65F01" w:rsidRDefault="004A6CE4" w:rsidP="00953218">
            <w:r w:rsidRPr="00D65F01">
              <w:rPr>
                <w:rFonts w:hint="eastAsia"/>
              </w:rPr>
              <w:t>如果指令是</w:t>
            </w:r>
            <w:r w:rsidRPr="00D65F01">
              <w:t xml:space="preserve"> LD</w:t>
            </w:r>
            <w:r w:rsidRPr="00D65F01">
              <w:rPr>
                <w:rFonts w:hint="eastAsia"/>
              </w:rPr>
              <w:t>，而且</w:t>
            </w:r>
            <w:r w:rsidRPr="00D65F01">
              <w:br/>
              <w:t xml:space="preserve">  p2 </w:t>
            </w:r>
            <w:r w:rsidRPr="00D65F01">
              <w:rPr>
                <w:rFonts w:hint="eastAsia"/>
              </w:rPr>
              <w:t>為常數</w:t>
            </w:r>
          </w:p>
          <w:p w:rsidR="004A6CE4" w:rsidRPr="00D65F01" w:rsidRDefault="004A6CE4" w:rsidP="00953218">
            <w:r w:rsidRPr="00D65F01">
              <w:t xml:space="preserve">  </w:t>
            </w:r>
            <w:r w:rsidR="00A17062">
              <w:rPr>
                <w:rFonts w:hint="eastAsia"/>
              </w:rPr>
              <w:t xml:space="preserve"> </w:t>
            </w:r>
            <w:r w:rsidRPr="00D65F01">
              <w:t xml:space="preserve"> </w:t>
            </w:r>
            <w:r w:rsidRPr="00D65F01">
              <w:rPr>
                <w:rFonts w:hint="eastAsia"/>
              </w:rPr>
              <w:t>改用</w:t>
            </w:r>
            <w:r w:rsidRPr="00D65F01">
              <w:t xml:space="preserve"> LDI </w:t>
            </w:r>
            <w:r w:rsidRPr="00D65F01">
              <w:rPr>
                <w:rFonts w:hint="eastAsia"/>
              </w:rPr>
              <w:t>指令</w:t>
            </w:r>
          </w:p>
          <w:p w:rsidR="004A6CE4" w:rsidRPr="00D65F01" w:rsidRDefault="004A6CE4" w:rsidP="00953218">
            <w:r w:rsidRPr="00D65F01">
              <w:rPr>
                <w:rFonts w:hint="eastAsia"/>
              </w:rPr>
              <w:t>輸出組合語言指令</w:t>
            </w:r>
          </w:p>
          <w:p w:rsidR="004A6CE4" w:rsidRPr="00D65F01" w:rsidRDefault="004A6CE4" w:rsidP="00953218"/>
        </w:tc>
      </w:tr>
    </w:tbl>
    <w:p w:rsidR="004A6CE4" w:rsidRDefault="004A6CE4" w:rsidP="00043FAD"/>
    <w:p w:rsidR="004A6CE4" w:rsidRDefault="004A6CE4" w:rsidP="00043FAD">
      <w:r>
        <w:rPr>
          <w:rFonts w:hint="eastAsia"/>
        </w:rPr>
        <w:t>完成了程式碼產生器之後，編譯器的實作也就完成了，接著，讓我們來看看本章中所有的程式是如何進行建置與測試的。</w:t>
      </w:r>
    </w:p>
    <w:p w:rsidR="004A6CE4" w:rsidRDefault="004A6CE4" w:rsidP="00043FAD"/>
    <w:p w:rsidR="004A6CE4" w:rsidRDefault="004A6CE4" w:rsidP="00953218">
      <w:pPr>
        <w:pStyle w:val="2"/>
        <w:numPr>
          <w:ilvl w:val="1"/>
          <w:numId w:val="31"/>
        </w:numPr>
      </w:pPr>
      <w:r>
        <w:rPr>
          <w:rFonts w:hint="eastAsia"/>
        </w:rPr>
        <w:t>整合測試</w:t>
      </w:r>
    </w:p>
    <w:p w:rsidR="004A6CE4" w:rsidRDefault="004A6CE4" w:rsidP="00EE49F1">
      <w:r>
        <w:rPr>
          <w:rFonts w:hint="eastAsia"/>
        </w:rPr>
        <w:t>我們利用一個主程式，以條件編譯的方式，分別編譯出</w:t>
      </w:r>
      <w:r>
        <w:t xml:space="preserve"> test, c0c, as0, vm0 </w:t>
      </w:r>
      <w:r>
        <w:rPr>
          <w:rFonts w:hint="eastAsia"/>
        </w:rPr>
        <w:t>等四個執行檔，其方法是利用</w:t>
      </w:r>
      <w:r>
        <w:t xml:space="preserve"> C </w:t>
      </w:r>
      <w:r>
        <w:rPr>
          <w:rFonts w:hint="eastAsia"/>
        </w:rPr>
        <w:t>語言的巨集編譯指令</w:t>
      </w:r>
      <w:r>
        <w:t xml:space="preserve"> #if … #elif…#endif</w:t>
      </w:r>
      <w:r>
        <w:rPr>
          <w:rFonts w:hint="eastAsia"/>
        </w:rPr>
        <w:t>，</w:t>
      </w:r>
      <w:r w:rsidR="00334806">
        <w:rPr>
          <w:rFonts w:hint="eastAsia"/>
        </w:rPr>
        <w:t>如</w:t>
      </w:r>
      <w:r w:rsidR="00D5053D">
        <w:fldChar w:fldCharType="begin"/>
      </w:r>
      <w:r w:rsidR="00334806">
        <w:instrText xml:space="preserve"> </w:instrText>
      </w:r>
      <w:r w:rsidR="00334806">
        <w:rPr>
          <w:rFonts w:hint="eastAsia"/>
        </w:rPr>
        <w:instrText>REF _Ref259026389 \h</w:instrText>
      </w:r>
      <w:r w:rsidR="00334806">
        <w:instrText xml:space="preserve"> </w:instrText>
      </w:r>
      <w:r w:rsidR="00D5053D">
        <w:fldChar w:fldCharType="separate"/>
      </w:r>
      <w:r w:rsidR="00334806">
        <w:rPr>
          <w:rFonts w:hint="eastAsia"/>
        </w:rPr>
        <w:t>範例</w:t>
      </w:r>
      <w:r w:rsidR="00334806">
        <w:t xml:space="preserve"> </w:t>
      </w:r>
      <w:r w:rsidR="00334806">
        <w:rPr>
          <w:noProof/>
        </w:rPr>
        <w:t>12</w:t>
      </w:r>
      <w:r w:rsidR="00334806">
        <w:t>.</w:t>
      </w:r>
      <w:r w:rsidR="00334806">
        <w:rPr>
          <w:noProof/>
        </w:rPr>
        <w:t>29</w:t>
      </w:r>
      <w:r w:rsidR="00D5053D">
        <w:fldChar w:fldCharType="end"/>
      </w:r>
      <w:r w:rsidR="00334806">
        <w:rPr>
          <w:rFonts w:hint="eastAsia"/>
        </w:rPr>
        <w:t>所示，</w:t>
      </w:r>
      <w:r>
        <w:rPr>
          <w:rFonts w:hint="eastAsia"/>
        </w:rPr>
        <w:t>這是</w:t>
      </w:r>
      <w:r>
        <w:t>C</w:t>
      </w:r>
      <w:r>
        <w:rPr>
          <w:rFonts w:hint="eastAsia"/>
        </w:rPr>
        <w:t>語言中一個很常見的技巧。</w:t>
      </w:r>
    </w:p>
    <w:p w:rsidR="004A6CE4" w:rsidRDefault="004A6CE4" w:rsidP="00EE49F1"/>
    <w:p w:rsidR="004A6CE4" w:rsidRPr="0084213F" w:rsidRDefault="004A6CE4" w:rsidP="00F74731">
      <w:pPr>
        <w:pStyle w:val="a6"/>
      </w:pPr>
      <w:bookmarkStart w:id="54" w:name="_Ref259026389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29</w:t>
      </w:r>
      <w:r w:rsidR="00D5053D">
        <w:fldChar w:fldCharType="end"/>
      </w:r>
      <w:bookmarkEnd w:id="54"/>
      <w:r>
        <w:t xml:space="preserve"> </w:t>
      </w:r>
      <w:r>
        <w:rPr>
          <w:rFonts w:hint="eastAsia"/>
        </w:rPr>
        <w:t>本章所有程式的主程式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53"/>
        <w:gridCol w:w="3009"/>
      </w:tblGrid>
      <w:tr w:rsidR="004A6CE4" w:rsidRPr="00D65F01">
        <w:tc>
          <w:tcPr>
            <w:tcW w:w="5353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t>檔案</w:t>
            </w:r>
            <w:r w:rsidRPr="00D65F01">
              <w:t xml:space="preserve"> ch12/main.c</w:t>
            </w:r>
          </w:p>
        </w:tc>
        <w:tc>
          <w:tcPr>
            <w:tcW w:w="3009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5353" w:type="dxa"/>
          </w:tcPr>
          <w:p w:rsidR="004A6CE4" w:rsidRPr="00D65F01" w:rsidRDefault="004A6CE4" w:rsidP="000556FC">
            <w:r w:rsidRPr="00D65F01">
              <w:lastRenderedPageBreak/>
              <w:t>#include "Assembler.h"</w:t>
            </w:r>
          </w:p>
          <w:p w:rsidR="004A6CE4" w:rsidRPr="00D65F01" w:rsidRDefault="004A6CE4" w:rsidP="000556FC">
            <w:r w:rsidRPr="00D65F01">
              <w:t>#include "Compiler.h"</w:t>
            </w:r>
          </w:p>
          <w:p w:rsidR="004A6CE4" w:rsidRPr="00D65F01" w:rsidRDefault="004A6CE4" w:rsidP="00EE49F1"/>
          <w:p w:rsidR="004A6CE4" w:rsidRPr="00D65F01" w:rsidRDefault="004A6CE4" w:rsidP="00EE49F1">
            <w:r w:rsidRPr="00D65F01">
              <w:t>#define TEST      1</w:t>
            </w:r>
          </w:p>
          <w:p w:rsidR="004A6CE4" w:rsidRPr="00D65F01" w:rsidRDefault="004A6CE4" w:rsidP="00EE49F1">
            <w:r w:rsidRPr="00D65F01">
              <w:t>#define C0C       2</w:t>
            </w:r>
          </w:p>
          <w:p w:rsidR="004A6CE4" w:rsidRPr="00D65F01" w:rsidRDefault="004A6CE4" w:rsidP="00EE49F1">
            <w:r w:rsidRPr="00D65F01">
              <w:t>#define AS0       3</w:t>
            </w:r>
          </w:p>
          <w:p w:rsidR="004A6CE4" w:rsidRPr="00D65F01" w:rsidRDefault="004A6CE4" w:rsidP="00EE49F1">
            <w:r w:rsidRPr="00D65F01">
              <w:t>#define VM0       4</w:t>
            </w:r>
          </w:p>
          <w:p w:rsidR="004A6CE4" w:rsidRPr="00D65F01" w:rsidRDefault="004A6CE4" w:rsidP="00EE49F1"/>
          <w:p w:rsidR="004A6CE4" w:rsidRPr="00D65F01" w:rsidRDefault="004A6CE4" w:rsidP="00EE49F1">
            <w:r w:rsidRPr="00D65F01">
              <w:t>void argError(char *msg) {</w:t>
            </w:r>
          </w:p>
          <w:p w:rsidR="004A6CE4" w:rsidRPr="00D65F01" w:rsidRDefault="004A6CE4" w:rsidP="00EE49F1">
            <w:r w:rsidRPr="00D65F01">
              <w:t xml:space="preserve">  printf("%s\n", msg);</w:t>
            </w:r>
          </w:p>
          <w:p w:rsidR="004A6CE4" w:rsidRPr="00D65F01" w:rsidRDefault="004A6CE4" w:rsidP="00EE49F1">
            <w:r w:rsidRPr="00D65F01">
              <w:t xml:space="preserve">  exit(1);</w:t>
            </w:r>
          </w:p>
          <w:p w:rsidR="004A6CE4" w:rsidRPr="00D65F01" w:rsidRDefault="004A6CE4" w:rsidP="00EE49F1">
            <w:r w:rsidRPr="00D65F01">
              <w:t>}</w:t>
            </w:r>
          </w:p>
          <w:p w:rsidR="004A6CE4" w:rsidRPr="00D65F01" w:rsidRDefault="004A6CE4" w:rsidP="00EE49F1"/>
          <w:p w:rsidR="004A6CE4" w:rsidRPr="00D65F01" w:rsidRDefault="004A6CE4" w:rsidP="00EE49F1">
            <w:r w:rsidRPr="00D65F01">
              <w:t>int main(int argc, char *argv[]) {</w:t>
            </w:r>
          </w:p>
          <w:p w:rsidR="004A6CE4" w:rsidRPr="00D65F01" w:rsidRDefault="004A6CE4" w:rsidP="00EE49F1">
            <w:r w:rsidRPr="00D65F01">
              <w:t xml:space="preserve">  char cFile0[]="test.c0", *cFile=cFile0;</w:t>
            </w:r>
          </w:p>
          <w:p w:rsidR="004A6CE4" w:rsidRPr="00D65F01" w:rsidRDefault="004A6CE4" w:rsidP="00EE49F1">
            <w:r w:rsidRPr="00D65F01">
              <w:t xml:space="preserve">  char asmFile0[]="test.asm0", *asmFile=asmFile0;</w:t>
            </w:r>
          </w:p>
          <w:p w:rsidR="004A6CE4" w:rsidRPr="00D65F01" w:rsidRDefault="004A6CE4" w:rsidP="00EE49F1">
            <w:r w:rsidRPr="00D65F01">
              <w:t xml:space="preserve">  char objFile0[]="test.obj0", *objFile=objFile0;</w:t>
            </w:r>
          </w:p>
          <w:p w:rsidR="004A6CE4" w:rsidRPr="00D65F01" w:rsidRDefault="004A6CE4" w:rsidP="00EE49F1">
            <w:r w:rsidRPr="00D65F01">
              <w:t>#if TARGET==TEST</w:t>
            </w:r>
          </w:p>
          <w:p w:rsidR="004A6CE4" w:rsidRPr="00D65F01" w:rsidRDefault="004A6CE4" w:rsidP="00EE49F1">
            <w:r w:rsidRPr="00D65F01">
              <w:t xml:space="preserve">  ArrayTest();</w:t>
            </w:r>
          </w:p>
          <w:p w:rsidR="004A6CE4" w:rsidRPr="00D65F01" w:rsidRDefault="004A6CE4" w:rsidP="00EE49F1">
            <w:r w:rsidRPr="00D65F01">
              <w:t xml:space="preserve">  HashTableTest();</w:t>
            </w:r>
          </w:p>
          <w:p w:rsidR="004A6CE4" w:rsidRPr="00D65F01" w:rsidRDefault="004A6CE4" w:rsidP="00EE49F1">
            <w:r w:rsidRPr="00D65F01">
              <w:t xml:space="preserve">  OpTableTest();</w:t>
            </w:r>
          </w:p>
          <w:p w:rsidR="004A6CE4" w:rsidRPr="00D65F01" w:rsidRDefault="004A6CE4" w:rsidP="00EE49F1">
            <w:r w:rsidRPr="00D65F01">
              <w:t xml:space="preserve">  compile(cFile, asmFile);</w:t>
            </w:r>
          </w:p>
          <w:p w:rsidR="004A6CE4" w:rsidRPr="00D65F01" w:rsidRDefault="004A6CE4" w:rsidP="00EE49F1">
            <w:r w:rsidRPr="00D65F01">
              <w:t xml:space="preserve">  assemble(asmFile, objFile);</w:t>
            </w:r>
          </w:p>
          <w:p w:rsidR="004A6CE4" w:rsidRPr="00D65F01" w:rsidRDefault="004A6CE4" w:rsidP="00EE49F1">
            <w:r w:rsidRPr="00D65F01">
              <w:t xml:space="preserve">  runObjFile(objFile);</w:t>
            </w:r>
          </w:p>
          <w:p w:rsidR="004A6CE4" w:rsidRPr="00D65F01" w:rsidRDefault="004A6CE4" w:rsidP="00EE49F1">
            <w:r w:rsidRPr="00D65F01">
              <w:t xml:space="preserve">  checkMemory();</w:t>
            </w:r>
          </w:p>
          <w:p w:rsidR="004A6CE4" w:rsidRPr="00D65F01" w:rsidRDefault="004A6CE4" w:rsidP="00EE49F1">
            <w:r w:rsidRPr="00D65F01">
              <w:t>#elif TARGET==C0C</w:t>
            </w:r>
          </w:p>
          <w:p w:rsidR="004A6CE4" w:rsidRPr="00D65F01" w:rsidRDefault="004A6CE4" w:rsidP="00EE49F1">
            <w:r w:rsidRPr="00D65F01">
              <w:t xml:space="preserve">  if (argc == 3) {</w:t>
            </w:r>
          </w:p>
          <w:p w:rsidR="004A6CE4" w:rsidRPr="00D65F01" w:rsidRDefault="004A6CE4" w:rsidP="00EE49F1">
            <w:r w:rsidRPr="00D65F01">
              <w:t xml:space="preserve">    cFile=argv[1]; asmFile=argv[2]; </w:t>
            </w:r>
          </w:p>
          <w:p w:rsidR="004A6CE4" w:rsidRPr="00D65F01" w:rsidRDefault="004A6CE4" w:rsidP="00EE49F1">
            <w:r w:rsidRPr="00D65F01">
              <w:t xml:space="preserve">  } else</w:t>
            </w:r>
          </w:p>
          <w:p w:rsidR="004A6CE4" w:rsidRPr="00D65F01" w:rsidRDefault="004A6CE4" w:rsidP="00EE49F1">
            <w:r w:rsidRPr="00D65F01">
              <w:t xml:space="preserve">    argError("c0c &lt;c0File&gt; &lt;asmFile&gt;");</w:t>
            </w:r>
          </w:p>
          <w:p w:rsidR="004A6CE4" w:rsidRPr="00D65F01" w:rsidRDefault="004A6CE4" w:rsidP="00EE49F1">
            <w:r w:rsidRPr="00D65F01">
              <w:t xml:space="preserve">  compile(cFile, asmFile);</w:t>
            </w:r>
          </w:p>
          <w:p w:rsidR="004A6CE4" w:rsidRPr="00D65F01" w:rsidRDefault="004A6CE4" w:rsidP="00EE49F1">
            <w:r w:rsidRPr="00D65F01">
              <w:t>#elif TARGET==AS0</w:t>
            </w:r>
          </w:p>
          <w:p w:rsidR="004A6CE4" w:rsidRPr="00D65F01" w:rsidRDefault="004A6CE4" w:rsidP="00EE49F1">
            <w:r w:rsidRPr="00D65F01">
              <w:t xml:space="preserve">  if (argc == 3) { </w:t>
            </w:r>
          </w:p>
          <w:p w:rsidR="004A6CE4" w:rsidRPr="00D65F01" w:rsidRDefault="004A6CE4" w:rsidP="00EE49F1">
            <w:r w:rsidRPr="00D65F01">
              <w:t xml:space="preserve">    asmFile=argv[1]; objFile=argv[2]; </w:t>
            </w:r>
          </w:p>
          <w:p w:rsidR="004A6CE4" w:rsidRPr="00D65F01" w:rsidRDefault="004A6CE4" w:rsidP="00EE49F1">
            <w:r w:rsidRPr="00D65F01">
              <w:t xml:space="preserve">  } else </w:t>
            </w:r>
          </w:p>
          <w:p w:rsidR="004A6CE4" w:rsidRPr="00D65F01" w:rsidRDefault="004A6CE4" w:rsidP="00EE49F1">
            <w:r w:rsidRPr="00D65F01">
              <w:t xml:space="preserve">    argError("as0 &lt;asmFile&gt; &lt;objFile&gt;");</w:t>
            </w:r>
          </w:p>
          <w:p w:rsidR="004A6CE4" w:rsidRPr="00D65F01" w:rsidRDefault="004A6CE4" w:rsidP="00EE49F1">
            <w:r w:rsidRPr="00D65F01">
              <w:t xml:space="preserve">  assemble(asmFile, objFile);</w:t>
            </w:r>
          </w:p>
          <w:p w:rsidR="004A6CE4" w:rsidRPr="00D65F01" w:rsidRDefault="004A6CE4" w:rsidP="00EE49F1">
            <w:r w:rsidRPr="00D65F01">
              <w:t>#elif TARGET==VM0</w:t>
            </w:r>
          </w:p>
          <w:p w:rsidR="004A6CE4" w:rsidRPr="00D65F01" w:rsidRDefault="004A6CE4" w:rsidP="00EE49F1">
            <w:r w:rsidRPr="00D65F01">
              <w:lastRenderedPageBreak/>
              <w:t xml:space="preserve">  if (argc == 2) </w:t>
            </w:r>
          </w:p>
          <w:p w:rsidR="004A6CE4" w:rsidRPr="00D65F01" w:rsidRDefault="004A6CE4" w:rsidP="00EE49F1">
            <w:r w:rsidRPr="00D65F01">
              <w:t xml:space="preserve">    objFile=argv[1]; </w:t>
            </w:r>
          </w:p>
          <w:p w:rsidR="004A6CE4" w:rsidRPr="00D65F01" w:rsidRDefault="004A6CE4" w:rsidP="00EE49F1">
            <w:r w:rsidRPr="00D65F01">
              <w:t xml:space="preserve">  else </w:t>
            </w:r>
          </w:p>
          <w:p w:rsidR="004A6CE4" w:rsidRPr="00D65F01" w:rsidRDefault="004A6CE4" w:rsidP="00EE49F1">
            <w:r w:rsidRPr="00D65F01">
              <w:t xml:space="preserve">    argError("vm0 &lt;objFile&gt;");</w:t>
            </w:r>
          </w:p>
          <w:p w:rsidR="004A6CE4" w:rsidRPr="00D65F01" w:rsidRDefault="004A6CE4" w:rsidP="00EE49F1">
            <w:r w:rsidRPr="00D65F01">
              <w:t xml:space="preserve">  runObjFile(objFile);</w:t>
            </w:r>
          </w:p>
          <w:p w:rsidR="004A6CE4" w:rsidRPr="00D65F01" w:rsidRDefault="004A6CE4" w:rsidP="00EE49F1">
            <w:r w:rsidRPr="00D65F01">
              <w:t>#endif</w:t>
            </w:r>
          </w:p>
          <w:p w:rsidR="004A6CE4" w:rsidRPr="00D65F01" w:rsidRDefault="004A6CE4" w:rsidP="00EE49F1">
            <w:r w:rsidRPr="00D65F01">
              <w:t xml:space="preserve">  system("pause");</w:t>
            </w:r>
          </w:p>
          <w:p w:rsidR="004A6CE4" w:rsidRPr="00D65F01" w:rsidRDefault="004A6CE4" w:rsidP="00EE49F1">
            <w:r w:rsidRPr="00D65F01">
              <w:t xml:space="preserve">  return 0;</w:t>
            </w:r>
          </w:p>
          <w:p w:rsidR="004A6CE4" w:rsidRPr="00D65F01" w:rsidRDefault="004A6CE4" w:rsidP="00EE49F1">
            <w:r w:rsidRPr="00D65F01">
              <w:t>}</w:t>
            </w:r>
          </w:p>
        </w:tc>
        <w:tc>
          <w:tcPr>
            <w:tcW w:w="3009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lastRenderedPageBreak/>
              <w:t>引用組譯器檔頭</w:t>
            </w:r>
          </w:p>
          <w:p w:rsidR="004A6CE4" w:rsidRPr="00D65F01" w:rsidRDefault="004A6CE4" w:rsidP="00043FAD">
            <w:r w:rsidRPr="00D65F01">
              <w:rPr>
                <w:rFonts w:hint="eastAsia"/>
              </w:rPr>
              <w:t>引用編譯器檔頭</w:t>
            </w:r>
          </w:p>
          <w:p w:rsidR="004A6CE4" w:rsidRPr="00D65F01" w:rsidRDefault="004A6CE4" w:rsidP="00043FAD"/>
          <w:p w:rsidR="004A6CE4" w:rsidRPr="00D65F01" w:rsidRDefault="004A6CE4" w:rsidP="00043FAD">
            <w:r w:rsidRPr="00D65F01">
              <w:rPr>
                <w:rFonts w:hint="eastAsia"/>
              </w:rPr>
              <w:t>編譯目標</w:t>
            </w:r>
            <w:r w:rsidRPr="00D65F01">
              <w:t>1: test</w:t>
            </w:r>
          </w:p>
          <w:p w:rsidR="004A6CE4" w:rsidRPr="00D65F01" w:rsidRDefault="004A6CE4" w:rsidP="00043FAD">
            <w:r w:rsidRPr="00D65F01">
              <w:rPr>
                <w:rFonts w:hint="eastAsia"/>
              </w:rPr>
              <w:t>編譯目標</w:t>
            </w:r>
            <w:r w:rsidRPr="00D65F01">
              <w:t>2: c0c</w:t>
            </w:r>
          </w:p>
          <w:p w:rsidR="004A6CE4" w:rsidRPr="00D65F01" w:rsidRDefault="004A6CE4" w:rsidP="00043FAD">
            <w:r w:rsidRPr="00D65F01">
              <w:rPr>
                <w:rFonts w:hint="eastAsia"/>
              </w:rPr>
              <w:t>編譯目標</w:t>
            </w:r>
            <w:r w:rsidRPr="00D65F01">
              <w:t>3: as0</w:t>
            </w:r>
          </w:p>
          <w:p w:rsidR="004A6CE4" w:rsidRPr="00D65F01" w:rsidRDefault="004A6CE4" w:rsidP="00043FAD">
            <w:r w:rsidRPr="00D65F01">
              <w:rPr>
                <w:rFonts w:hint="eastAsia"/>
              </w:rPr>
              <w:t>編譯目標</w:t>
            </w:r>
            <w:r w:rsidRPr="00D65F01">
              <w:t>4: vm0</w:t>
            </w:r>
          </w:p>
          <w:p w:rsidR="004A6CE4" w:rsidRPr="00D65F01" w:rsidRDefault="004A6CE4" w:rsidP="00043FAD"/>
          <w:p w:rsidR="004A6CE4" w:rsidRPr="00D65F01" w:rsidRDefault="004A6CE4" w:rsidP="00043FAD">
            <w:r w:rsidRPr="00D65F01">
              <w:rPr>
                <w:rFonts w:hint="eastAsia"/>
              </w:rPr>
              <w:t>處理參數錯誤的情況</w:t>
            </w:r>
          </w:p>
          <w:p w:rsidR="004A6CE4" w:rsidRPr="00D65F01" w:rsidRDefault="004A6CE4" w:rsidP="00043FAD"/>
          <w:p w:rsidR="004A6CE4" w:rsidRPr="00D65F01" w:rsidRDefault="004A6CE4" w:rsidP="00043FAD"/>
          <w:p w:rsidR="004A6CE4" w:rsidRPr="00D65F01" w:rsidRDefault="004A6CE4" w:rsidP="00043FAD"/>
          <w:p w:rsidR="004A6CE4" w:rsidRPr="00D65F01" w:rsidRDefault="004A6CE4" w:rsidP="00043FAD"/>
          <w:p w:rsidR="004A6CE4" w:rsidRPr="00D65F01" w:rsidRDefault="004A6CE4" w:rsidP="00043FAD">
            <w:r w:rsidRPr="00D65F01">
              <w:rPr>
                <w:rFonts w:hint="eastAsia"/>
              </w:rPr>
              <w:t>主程式開始</w:t>
            </w:r>
          </w:p>
          <w:p w:rsidR="004A6CE4" w:rsidRPr="00D65F01" w:rsidRDefault="004A6CE4" w:rsidP="00EE49F1">
            <w:r w:rsidRPr="00D65F01">
              <w:t xml:space="preserve"> </w:t>
            </w:r>
            <w:r w:rsidRPr="00D65F01">
              <w:rPr>
                <w:rFonts w:hint="eastAsia"/>
              </w:rPr>
              <w:t>預設程式檔為</w:t>
            </w:r>
            <w:r w:rsidRPr="00D65F01">
              <w:t xml:space="preserve"> test.c0</w:t>
            </w:r>
          </w:p>
          <w:p w:rsidR="004A6CE4" w:rsidRPr="00D65F01" w:rsidRDefault="004A6CE4" w:rsidP="00EE49F1">
            <w:r w:rsidRPr="00D65F01">
              <w:t xml:space="preserve"> </w:t>
            </w:r>
            <w:r w:rsidRPr="00D65F01">
              <w:rPr>
                <w:rFonts w:hint="eastAsia"/>
              </w:rPr>
              <w:t>預設組合語言為</w:t>
            </w:r>
            <w:r w:rsidRPr="00D65F01">
              <w:t>test.asm0</w:t>
            </w:r>
          </w:p>
          <w:p w:rsidR="004A6CE4" w:rsidRPr="00D65F01" w:rsidRDefault="004A6CE4" w:rsidP="00EE49F1">
            <w:r w:rsidRPr="00D65F01">
              <w:t xml:space="preserve"> </w:t>
            </w:r>
            <w:r w:rsidRPr="00D65F01">
              <w:rPr>
                <w:rFonts w:hint="eastAsia"/>
              </w:rPr>
              <w:t>預設目的檔為</w:t>
            </w:r>
            <w:r w:rsidRPr="00D65F01">
              <w:t xml:space="preserve"> test.obj0</w:t>
            </w:r>
          </w:p>
          <w:p w:rsidR="004A6CE4" w:rsidRPr="00D65F01" w:rsidRDefault="004A6CE4" w:rsidP="00EE49F1">
            <w:r w:rsidRPr="00D65F01">
              <w:rPr>
                <w:rFonts w:hint="eastAsia"/>
              </w:rPr>
              <w:t>如果編譯目標為</w:t>
            </w:r>
            <w:r w:rsidRPr="00D65F01">
              <w:t xml:space="preserve"> TEST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測試陣列物件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測試雜湊表物件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測試指令表物件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測試編譯器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測試組譯器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測試虛擬機器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檢查記憶體使用狀況</w:t>
            </w:r>
          </w:p>
          <w:p w:rsidR="004A6CE4" w:rsidRPr="00D65F01" w:rsidRDefault="004A6CE4" w:rsidP="00EE49F1">
            <w:r w:rsidRPr="00D65F01">
              <w:rPr>
                <w:rFonts w:hint="eastAsia"/>
              </w:rPr>
              <w:t>如果編譯目標為</w:t>
            </w:r>
            <w:r w:rsidRPr="00D65F01">
              <w:t xml:space="preserve"> C0C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如果有</w:t>
            </w:r>
            <w:r w:rsidRPr="00D65F01">
              <w:t xml:space="preserve"> 3 </w:t>
            </w:r>
            <w:r w:rsidRPr="00D65F01">
              <w:rPr>
                <w:rFonts w:hint="eastAsia"/>
              </w:rPr>
              <w:t>個參數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設定參數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否則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提示程式執行方法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開始編譯</w:t>
            </w:r>
          </w:p>
          <w:p w:rsidR="004A6CE4" w:rsidRPr="00D65F01" w:rsidRDefault="004A6CE4" w:rsidP="00EE49F1">
            <w:r w:rsidRPr="00D65F01">
              <w:rPr>
                <w:rFonts w:hint="eastAsia"/>
              </w:rPr>
              <w:t>如果編譯目標為</w:t>
            </w:r>
            <w:r w:rsidRPr="00D65F01">
              <w:t xml:space="preserve"> AS0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如果有</w:t>
            </w:r>
            <w:r w:rsidRPr="00D65F01">
              <w:t xml:space="preserve"> 3 </w:t>
            </w:r>
            <w:r w:rsidRPr="00D65F01">
              <w:rPr>
                <w:rFonts w:hint="eastAsia"/>
              </w:rPr>
              <w:t>個參數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設定參數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否則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提示程式執行方法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開始組譯</w:t>
            </w:r>
          </w:p>
          <w:p w:rsidR="004A6CE4" w:rsidRPr="00D65F01" w:rsidRDefault="004A6CE4" w:rsidP="00EE49F1">
            <w:r w:rsidRPr="00D65F01">
              <w:rPr>
                <w:rFonts w:hint="eastAsia"/>
              </w:rPr>
              <w:t>如果編譯目標為</w:t>
            </w:r>
            <w:r w:rsidRPr="00D65F01">
              <w:t xml:space="preserve"> VM0</w:t>
            </w:r>
          </w:p>
          <w:p w:rsidR="004A6CE4" w:rsidRPr="00D65F01" w:rsidRDefault="004A6CE4" w:rsidP="00EE49F1">
            <w:r w:rsidRPr="00D65F01">
              <w:lastRenderedPageBreak/>
              <w:t xml:space="preserve">  </w:t>
            </w:r>
            <w:r w:rsidRPr="00D65F01">
              <w:rPr>
                <w:rFonts w:hint="eastAsia"/>
              </w:rPr>
              <w:t>如果有</w:t>
            </w:r>
            <w:r w:rsidRPr="00D65F01">
              <w:t xml:space="preserve"> 2 </w:t>
            </w:r>
            <w:r w:rsidRPr="00D65F01">
              <w:rPr>
                <w:rFonts w:hint="eastAsia"/>
              </w:rPr>
              <w:t>個參數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設定參數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否則</w:t>
            </w:r>
          </w:p>
          <w:p w:rsidR="004A6CE4" w:rsidRPr="00D65F01" w:rsidRDefault="004A6CE4" w:rsidP="00EE49F1">
            <w:r w:rsidRPr="00D65F01">
              <w:t xml:space="preserve">    </w:t>
            </w:r>
            <w:r w:rsidRPr="00D65F01">
              <w:rPr>
                <w:rFonts w:hint="eastAsia"/>
              </w:rPr>
              <w:t>提示程式執行方法</w:t>
            </w:r>
          </w:p>
          <w:p w:rsidR="004A6CE4" w:rsidRPr="00D65F01" w:rsidRDefault="004A6CE4" w:rsidP="00EE49F1">
            <w:r w:rsidRPr="00D65F01">
              <w:t xml:space="preserve">  </w:t>
            </w:r>
            <w:r w:rsidRPr="00D65F01">
              <w:rPr>
                <w:rFonts w:hint="eastAsia"/>
              </w:rPr>
              <w:t>開始執行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虛擬機</w:t>
            </w:r>
            <w:r w:rsidRPr="00D65F01">
              <w:t>)</w:t>
            </w:r>
          </w:p>
          <w:p w:rsidR="004A6CE4" w:rsidRPr="00D65F01" w:rsidRDefault="004A6CE4" w:rsidP="00EE49F1"/>
          <w:p w:rsidR="004A6CE4" w:rsidRPr="00D65F01" w:rsidRDefault="004A6CE4" w:rsidP="00EE49F1">
            <w:r w:rsidRPr="00D65F01">
              <w:rPr>
                <w:rFonts w:hint="eastAsia"/>
              </w:rPr>
              <w:t>暫停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給</w:t>
            </w:r>
            <w:r w:rsidRPr="00D65F01">
              <w:t xml:space="preserve"> Dev C++ </w:t>
            </w:r>
            <w:r w:rsidRPr="00D65F01">
              <w:rPr>
                <w:rFonts w:hint="eastAsia"/>
              </w:rPr>
              <w:t>使用的</w:t>
            </w:r>
            <w:r w:rsidRPr="00D65F01">
              <w:t>)</w:t>
            </w:r>
          </w:p>
          <w:p w:rsidR="004A6CE4" w:rsidRPr="00D65F01" w:rsidRDefault="004A6CE4" w:rsidP="00EE49F1"/>
          <w:p w:rsidR="004A6CE4" w:rsidRPr="00D65F01" w:rsidRDefault="004A6CE4" w:rsidP="00EE49F1"/>
        </w:tc>
      </w:tr>
    </w:tbl>
    <w:p w:rsidR="004A6CE4" w:rsidRDefault="004A6CE4" w:rsidP="00043FAD"/>
    <w:p w:rsidR="004A6CE4" w:rsidRDefault="004A6CE4" w:rsidP="00043FAD">
      <w:r>
        <w:rPr>
          <w:rFonts w:hint="eastAsia"/>
        </w:rPr>
        <w:t>然後，我們就可以撰寫一個專案建置的</w:t>
      </w:r>
      <w:r>
        <w:t xml:space="preserve"> makefile </w:t>
      </w:r>
      <w:r>
        <w:rPr>
          <w:rFonts w:hint="eastAsia"/>
        </w:rPr>
        <w:t>檔案，以方便建置工作的進行，</w:t>
      </w:r>
      <w:r>
        <w:t xml:space="preserve">makefile </w:t>
      </w:r>
      <w:r>
        <w:rPr>
          <w:rFonts w:hint="eastAsia"/>
        </w:rPr>
        <w:t>檔案的內容如</w:t>
      </w:r>
      <w:r w:rsidR="00D5053D">
        <w:fldChar w:fldCharType="begin"/>
      </w:r>
      <w:r>
        <w:instrText xml:space="preserve"> REF _Ref234037657 \h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30</w:t>
      </w:r>
      <w:r w:rsidR="00D5053D">
        <w:fldChar w:fldCharType="end"/>
      </w:r>
      <w:r>
        <w:rPr>
          <w:rFonts w:hint="eastAsia"/>
        </w:rPr>
        <w:t>所示。</w:t>
      </w:r>
    </w:p>
    <w:p w:rsidR="004A6CE4" w:rsidRPr="00C6649A" w:rsidRDefault="004A6CE4" w:rsidP="00F74731"/>
    <w:p w:rsidR="004A6CE4" w:rsidRPr="0084213F" w:rsidRDefault="004A6CE4" w:rsidP="00F74731">
      <w:pPr>
        <w:pStyle w:val="a6"/>
      </w:pPr>
      <w:bookmarkStart w:id="55" w:name="_Ref234037657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30</w:t>
      </w:r>
      <w:r w:rsidR="00D5053D">
        <w:fldChar w:fldCharType="end"/>
      </w:r>
      <w:bookmarkEnd w:id="55"/>
      <w:r>
        <w:t xml:space="preserve">  </w:t>
      </w:r>
      <w:r>
        <w:rPr>
          <w:rFonts w:hint="eastAsia"/>
        </w:rPr>
        <w:t>本章所有程式的專案建置檔</w:t>
      </w:r>
      <w:r>
        <w:t xml:space="preserve"> makefile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04"/>
        <w:gridCol w:w="2158"/>
      </w:tblGrid>
      <w:tr w:rsidR="004A6CE4" w:rsidRPr="00D65F01">
        <w:tc>
          <w:tcPr>
            <w:tcW w:w="6204" w:type="dxa"/>
          </w:tcPr>
          <w:p w:rsidR="004A6CE4" w:rsidRPr="00D65F01" w:rsidRDefault="004A6CE4" w:rsidP="00F74731">
            <w:r w:rsidRPr="00D65F01">
              <w:rPr>
                <w:rFonts w:hint="eastAsia"/>
              </w:rPr>
              <w:t>檔案</w:t>
            </w:r>
            <w:r w:rsidRPr="00D65F01">
              <w:t xml:space="preserve"> ch12/makefile</w:t>
            </w:r>
          </w:p>
        </w:tc>
        <w:tc>
          <w:tcPr>
            <w:tcW w:w="2158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>
        <w:tc>
          <w:tcPr>
            <w:tcW w:w="6204" w:type="dxa"/>
          </w:tcPr>
          <w:p w:rsidR="004A6CE4" w:rsidRPr="00D65F01" w:rsidRDefault="004A6CE4" w:rsidP="00D936E6">
            <w:r w:rsidRPr="00D65F01">
              <w:t>CC   = gcc.exe -D__DEBUG__</w:t>
            </w:r>
          </w:p>
          <w:p w:rsidR="004A6CE4" w:rsidRPr="00D65F01" w:rsidRDefault="004A6CE4" w:rsidP="00D936E6">
            <w:r w:rsidRPr="00D65F01">
              <w:t>OBJ  = Parser.o Tree.o Lib.o Scanner.o Array.o Compiler.o HashTable.o Generator.o Assembler.o Cpu0.o OpTable.o</w:t>
            </w:r>
          </w:p>
          <w:p w:rsidR="004A6CE4" w:rsidRPr="00D65F01" w:rsidRDefault="004A6CE4" w:rsidP="00D936E6">
            <w:r w:rsidRPr="00D65F01">
              <w:t>LINKOBJ = $(OBJ)</w:t>
            </w:r>
          </w:p>
          <w:p w:rsidR="004A6CE4" w:rsidRPr="00D65F01" w:rsidRDefault="004A6CE4" w:rsidP="00D936E6">
            <w:r w:rsidRPr="00D65F01">
              <w:t xml:space="preserve">LIBS = </w:t>
            </w:r>
          </w:p>
          <w:p w:rsidR="004A6CE4" w:rsidRPr="00D65F01" w:rsidRDefault="004A6CE4" w:rsidP="00D936E6">
            <w:r w:rsidRPr="00D65F01">
              <w:t xml:space="preserve">INCS = </w:t>
            </w:r>
          </w:p>
          <w:p w:rsidR="004A6CE4" w:rsidRPr="00D65F01" w:rsidRDefault="004A6CE4" w:rsidP="00D936E6">
            <w:r w:rsidRPr="00D65F01">
              <w:t>BIN  = test.exe c0c.exe as0.exe vm0.exe</w:t>
            </w:r>
          </w:p>
          <w:p w:rsidR="004A6CE4" w:rsidRPr="00D65F01" w:rsidRDefault="004A6CE4" w:rsidP="00D936E6">
            <w:r w:rsidRPr="00D65F01">
              <w:t>CFLAGS = $(INCS) -g3</w:t>
            </w:r>
          </w:p>
          <w:p w:rsidR="004A6CE4" w:rsidRPr="00D65F01" w:rsidRDefault="004A6CE4" w:rsidP="00D936E6">
            <w:r w:rsidRPr="00D65F01">
              <w:t>RM = rm -f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.PHONY: all clean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all: $(OBJ) test c0c as0 vm0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test: $(OBJ)</w:t>
            </w:r>
          </w:p>
          <w:p w:rsidR="004A6CE4" w:rsidRPr="00D65F01" w:rsidRDefault="004A6CE4" w:rsidP="00D936E6">
            <w:r w:rsidRPr="00D65F01">
              <w:tab/>
              <w:t>$(CC) main.c $(LINKOBJ) -DTARGET=TEST -o test $(LIBS)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c0c: $(OBJ)</w:t>
            </w:r>
          </w:p>
          <w:p w:rsidR="004A6CE4" w:rsidRPr="00D65F01" w:rsidRDefault="004A6CE4" w:rsidP="00D936E6">
            <w:r w:rsidRPr="00D65F01">
              <w:tab/>
              <w:t>$(CC) main.c $(LINKOBJ) -DTARGET=C0C -o c0c $(LIBS)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as0: $(OBJ)</w:t>
            </w:r>
          </w:p>
          <w:p w:rsidR="004A6CE4" w:rsidRPr="00D65F01" w:rsidRDefault="004A6CE4" w:rsidP="00D936E6">
            <w:r w:rsidRPr="00D65F01">
              <w:tab/>
              <w:t>$(CC) main.c $(LINKOBJ) -DTARGET=AS0 -o as0 $(LIBS)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lastRenderedPageBreak/>
              <w:t>vm0: $(OBJ)</w:t>
            </w:r>
          </w:p>
          <w:p w:rsidR="004A6CE4" w:rsidRPr="00D65F01" w:rsidRDefault="004A6CE4" w:rsidP="00D936E6">
            <w:r w:rsidRPr="00D65F01">
              <w:tab/>
              <w:t>$(CC) main.c $(LINKOBJ) -DTARGET=VM0 -o vm0 $(LIBS)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 xml:space="preserve">clean: </w:t>
            </w:r>
          </w:p>
          <w:p w:rsidR="004A6CE4" w:rsidRPr="00D65F01" w:rsidRDefault="004A6CE4" w:rsidP="00D936E6">
            <w:r w:rsidRPr="00D65F01">
              <w:tab/>
              <w:t>${RM} $(OBJ) $(BIN)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Parser.o: Parser.c</w:t>
            </w:r>
          </w:p>
          <w:p w:rsidR="004A6CE4" w:rsidRPr="00D65F01" w:rsidRDefault="004A6CE4" w:rsidP="00D936E6">
            <w:r w:rsidRPr="00D65F01">
              <w:tab/>
              <w:t>$(CC) -c Parser.c -o Parser.o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Tree.o: Tree.c</w:t>
            </w:r>
          </w:p>
          <w:p w:rsidR="004A6CE4" w:rsidRPr="00D65F01" w:rsidRDefault="004A6CE4" w:rsidP="00D936E6">
            <w:r w:rsidRPr="00D65F01">
              <w:tab/>
              <w:t>$(CC) -c Tree.c -o Tree.o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Lib.o: Lib.c</w:t>
            </w:r>
          </w:p>
          <w:p w:rsidR="004A6CE4" w:rsidRPr="00D65F01" w:rsidRDefault="004A6CE4" w:rsidP="00D936E6">
            <w:r w:rsidRPr="00D65F01">
              <w:tab/>
              <w:t>$(CC) -c Lib.c -o Lib.o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Scanner.o: Scanner.c</w:t>
            </w:r>
          </w:p>
          <w:p w:rsidR="004A6CE4" w:rsidRPr="00D65F01" w:rsidRDefault="004A6CE4" w:rsidP="00D936E6">
            <w:r w:rsidRPr="00D65F01">
              <w:tab/>
              <w:t>$(CC) -c Scanner.c -o Scanner.o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Array.o: Array.c</w:t>
            </w:r>
          </w:p>
          <w:p w:rsidR="004A6CE4" w:rsidRPr="00D65F01" w:rsidRDefault="004A6CE4" w:rsidP="00D936E6">
            <w:r w:rsidRPr="00D65F01">
              <w:tab/>
              <w:t>$(CC) -c Array.c -o Array.o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Compiler.o: Compiler.c</w:t>
            </w:r>
          </w:p>
          <w:p w:rsidR="004A6CE4" w:rsidRPr="00D65F01" w:rsidRDefault="004A6CE4" w:rsidP="00D936E6">
            <w:r w:rsidRPr="00D65F01">
              <w:tab/>
              <w:t>$(CC) -c Compiler.c -o Compiler.o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HashTable.o: HashTable.c</w:t>
            </w:r>
          </w:p>
          <w:p w:rsidR="004A6CE4" w:rsidRPr="00D65F01" w:rsidRDefault="004A6CE4" w:rsidP="00D936E6">
            <w:r w:rsidRPr="00D65F01">
              <w:tab/>
              <w:t>$(CC) -c HashTable.c -o HashTable.o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Generator.o: Generator.c</w:t>
            </w:r>
          </w:p>
          <w:p w:rsidR="004A6CE4" w:rsidRPr="00D65F01" w:rsidRDefault="004A6CE4" w:rsidP="00D936E6">
            <w:r w:rsidRPr="00D65F01">
              <w:tab/>
              <w:t>$(CC) -c Generator.c -o Generator.o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Assembler.o: Assembler.c</w:t>
            </w:r>
          </w:p>
          <w:p w:rsidR="004A6CE4" w:rsidRPr="00D65F01" w:rsidRDefault="004A6CE4" w:rsidP="00D936E6">
            <w:r w:rsidRPr="00D65F01">
              <w:tab/>
              <w:t>$(CC) -c Assembler.c -o Assembler.o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Cpu0.o: Cpu0.c</w:t>
            </w:r>
          </w:p>
          <w:p w:rsidR="004A6CE4" w:rsidRPr="00D65F01" w:rsidRDefault="004A6CE4" w:rsidP="00D936E6">
            <w:r w:rsidRPr="00D65F01">
              <w:tab/>
              <w:t>$(CC) -c Cpu0.c -o Cpu0.o $(CFLAGS)</w:t>
            </w:r>
          </w:p>
          <w:p w:rsidR="004A6CE4" w:rsidRPr="00D65F01" w:rsidRDefault="004A6CE4" w:rsidP="00D936E6"/>
          <w:p w:rsidR="004A6CE4" w:rsidRPr="00D65F01" w:rsidRDefault="004A6CE4" w:rsidP="00D936E6">
            <w:r w:rsidRPr="00D65F01">
              <w:t>OpTable.o: OpTable.c</w:t>
            </w:r>
          </w:p>
          <w:p w:rsidR="004A6CE4" w:rsidRPr="00D65F01" w:rsidRDefault="004A6CE4" w:rsidP="00D936E6">
            <w:r w:rsidRPr="00D65F01">
              <w:tab/>
              <w:t>$(CC) -c OpTable.c -o OpTable.o $(CFLAGS)</w:t>
            </w:r>
          </w:p>
        </w:tc>
        <w:tc>
          <w:tcPr>
            <w:tcW w:w="2158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lastRenderedPageBreak/>
              <w:t>編譯器為</w:t>
            </w:r>
            <w:r w:rsidRPr="00D65F01">
              <w:t xml:space="preserve"> gcc</w:t>
            </w:r>
          </w:p>
          <w:p w:rsidR="004A6CE4" w:rsidRPr="00D65F01" w:rsidRDefault="004A6CE4" w:rsidP="00043FAD">
            <w:r w:rsidRPr="00D65F01">
              <w:rPr>
                <w:rFonts w:hint="eastAsia"/>
              </w:rPr>
              <w:t>目的檔列表</w:t>
            </w:r>
          </w:p>
          <w:p w:rsidR="004A6CE4" w:rsidRPr="00D65F01" w:rsidRDefault="004A6CE4" w:rsidP="00043FAD"/>
          <w:p w:rsidR="004A6CE4" w:rsidRPr="00D65F01" w:rsidRDefault="004A6CE4" w:rsidP="00D936E6">
            <w:r w:rsidRPr="00D65F01">
              <w:rPr>
                <w:rFonts w:hint="eastAsia"/>
              </w:rPr>
              <w:t>連結用的目的檔</w:t>
            </w:r>
          </w:p>
          <w:p w:rsidR="004A6CE4" w:rsidRPr="00D65F01" w:rsidRDefault="004A6CE4" w:rsidP="00D936E6">
            <w:r w:rsidRPr="00D65F01">
              <w:rPr>
                <w:rFonts w:hint="eastAsia"/>
              </w:rPr>
              <w:t>無額外函式庫</w:t>
            </w:r>
          </w:p>
          <w:p w:rsidR="004A6CE4" w:rsidRPr="00D65F01" w:rsidRDefault="004A6CE4" w:rsidP="00D936E6">
            <w:r w:rsidRPr="00D65F01">
              <w:rPr>
                <w:rFonts w:hint="eastAsia"/>
              </w:rPr>
              <w:t>無額外連結目錄</w:t>
            </w:r>
          </w:p>
          <w:p w:rsidR="004A6CE4" w:rsidRPr="00D65F01" w:rsidRDefault="004A6CE4" w:rsidP="00D936E6">
            <w:r w:rsidRPr="00D65F01">
              <w:rPr>
                <w:rFonts w:hint="eastAsia"/>
              </w:rPr>
              <w:t>執行檔列表</w:t>
            </w:r>
          </w:p>
          <w:p w:rsidR="004A6CE4" w:rsidRPr="00D65F01" w:rsidRDefault="004A6CE4" w:rsidP="00D936E6">
            <w:r w:rsidRPr="00D65F01">
              <w:rPr>
                <w:rFonts w:hint="eastAsia"/>
              </w:rPr>
              <w:t>編譯用的旗標</w:t>
            </w:r>
          </w:p>
          <w:p w:rsidR="004A6CE4" w:rsidRPr="00D65F01" w:rsidRDefault="004A6CE4" w:rsidP="00D936E6">
            <w:r w:rsidRPr="00D65F01">
              <w:rPr>
                <w:rFonts w:hint="eastAsia"/>
              </w:rPr>
              <w:t>移除指令</w:t>
            </w:r>
          </w:p>
          <w:p w:rsidR="004A6CE4" w:rsidRPr="00D65F01" w:rsidRDefault="004A6CE4" w:rsidP="00D936E6"/>
          <w:p w:rsidR="004A6CE4" w:rsidRPr="00D65F01" w:rsidRDefault="004A6CE4" w:rsidP="00B12583">
            <w:r w:rsidRPr="00D65F01">
              <w:rPr>
                <w:rFonts w:hint="eastAsia"/>
              </w:rPr>
              <w:t>預設的</w:t>
            </w:r>
            <w:r w:rsidRPr="00D65F01">
              <w:t>make</w:t>
            </w:r>
            <w:r w:rsidRPr="00D65F01">
              <w:rPr>
                <w:rFonts w:hint="eastAsia"/>
              </w:rPr>
              <w:t>動作</w:t>
            </w:r>
          </w:p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全部編譯</w:t>
            </w:r>
          </w:p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測試程式</w:t>
            </w:r>
            <w:r w:rsidR="00334806">
              <w:rPr>
                <w:rFonts w:hint="eastAsia"/>
              </w:rPr>
              <w:t xml:space="preserve"> test.exe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t>c0c</w:t>
            </w:r>
            <w:r w:rsidRPr="00D65F01">
              <w:rPr>
                <w:rFonts w:hint="eastAsia"/>
              </w:rPr>
              <w:t>編譯器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t>as0</w:t>
            </w:r>
            <w:r w:rsidRPr="00D65F01">
              <w:rPr>
                <w:rFonts w:hint="eastAsia"/>
              </w:rPr>
              <w:t>組譯器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lastRenderedPageBreak/>
              <w:t>vm0</w:t>
            </w:r>
            <w:r w:rsidRPr="00D65F01">
              <w:rPr>
                <w:rFonts w:hint="eastAsia"/>
              </w:rPr>
              <w:t>虛擬機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清除上一次</w:t>
            </w:r>
            <w:r w:rsidRPr="00D65F01">
              <w:t>make</w:t>
            </w:r>
            <w:r w:rsidRPr="00D65F01">
              <w:rPr>
                <w:rFonts w:hint="eastAsia"/>
              </w:rPr>
              <w:t>所產生的檔案</w:t>
            </w:r>
          </w:p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剖析器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語法樹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B12583">
            <w:r w:rsidRPr="00D65F01">
              <w:rPr>
                <w:rFonts w:hint="eastAsia"/>
              </w:rPr>
              <w:t>基礎函式庫</w:t>
            </w:r>
          </w:p>
          <w:p w:rsidR="004A6CE4" w:rsidRPr="00D65F01" w:rsidRDefault="004A6CE4" w:rsidP="00B12583"/>
          <w:p w:rsidR="004A6CE4" w:rsidRPr="00D65F01" w:rsidRDefault="004A6CE4" w:rsidP="00B12583"/>
          <w:p w:rsidR="004A6CE4" w:rsidRPr="00D65F01" w:rsidRDefault="004A6CE4" w:rsidP="00870C4F">
            <w:r w:rsidRPr="00D65F01">
              <w:rPr>
                <w:rFonts w:hint="eastAsia"/>
              </w:rPr>
              <w:t>掃描器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動態陣列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編譯器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雜湊表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程式產生器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組譯器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虛擬機</w:t>
            </w:r>
          </w:p>
          <w:p w:rsidR="004A6CE4" w:rsidRPr="00D65F01" w:rsidRDefault="004A6CE4" w:rsidP="00870C4F"/>
          <w:p w:rsidR="004A6CE4" w:rsidRPr="00D65F01" w:rsidRDefault="004A6CE4" w:rsidP="00870C4F"/>
          <w:p w:rsidR="004A6CE4" w:rsidRPr="00D65F01" w:rsidRDefault="004A6CE4" w:rsidP="00870C4F">
            <w:r w:rsidRPr="00D65F01">
              <w:rPr>
                <w:rFonts w:hint="eastAsia"/>
              </w:rPr>
              <w:t>指令表</w:t>
            </w:r>
          </w:p>
          <w:p w:rsidR="004A6CE4" w:rsidRPr="00D65F01" w:rsidRDefault="004A6CE4" w:rsidP="00870C4F"/>
        </w:tc>
      </w:tr>
    </w:tbl>
    <w:p w:rsidR="004A6CE4" w:rsidRDefault="004A6CE4" w:rsidP="00043FAD"/>
    <w:p w:rsidR="00967189" w:rsidRDefault="004A6CE4" w:rsidP="00043FAD">
      <w:r>
        <w:rPr>
          <w:rFonts w:hint="eastAsia"/>
        </w:rPr>
        <w:t>您可以利用</w:t>
      </w:r>
      <w:r>
        <w:t xml:space="preserve"> GNU </w:t>
      </w:r>
      <w:r>
        <w:rPr>
          <w:rFonts w:hint="eastAsia"/>
        </w:rPr>
        <w:t>工具中的</w:t>
      </w:r>
      <w:r>
        <w:t xml:space="preserve"> make </w:t>
      </w:r>
      <w:r>
        <w:rPr>
          <w:rFonts w:hint="eastAsia"/>
        </w:rPr>
        <w:t>指令</w:t>
      </w:r>
      <w:r w:rsidR="00334806">
        <w:rPr>
          <w:rFonts w:hint="eastAsia"/>
        </w:rPr>
        <w:t>，</w:t>
      </w:r>
      <w:r>
        <w:rPr>
          <w:rFonts w:hint="eastAsia"/>
        </w:rPr>
        <w:t>建置</w:t>
      </w:r>
      <w:r w:rsidR="00334806">
        <w:rPr>
          <w:rFonts w:hint="eastAsia"/>
        </w:rPr>
        <w:t xml:space="preserve"> </w:t>
      </w:r>
      <w:r w:rsidR="00967189">
        <w:rPr>
          <w:rFonts w:hint="eastAsia"/>
        </w:rPr>
        <w:t>ch12</w:t>
      </w:r>
      <w:r w:rsidR="00334806">
        <w:rPr>
          <w:rFonts w:hint="eastAsia"/>
        </w:rPr>
        <w:t xml:space="preserve"> </w:t>
      </w:r>
      <w:r w:rsidR="00334806">
        <w:rPr>
          <w:rFonts w:hint="eastAsia"/>
        </w:rPr>
        <w:t>資料夾中的</w:t>
      </w:r>
      <w:r w:rsidR="00967189">
        <w:rPr>
          <w:rFonts w:hint="eastAsia"/>
        </w:rPr>
        <w:t>M</w:t>
      </w:r>
      <w:r w:rsidR="00C72641">
        <w:rPr>
          <w:rFonts w:hint="eastAsia"/>
        </w:rPr>
        <w:t xml:space="preserve">akefile </w:t>
      </w:r>
      <w:r w:rsidR="00C72641">
        <w:rPr>
          <w:rFonts w:hint="eastAsia"/>
        </w:rPr>
        <w:t>檔案，只要在將</w:t>
      </w:r>
      <w:r w:rsidR="00C72641">
        <w:rPr>
          <w:rFonts w:hint="eastAsia"/>
        </w:rPr>
        <w:t xml:space="preserve"> make </w:t>
      </w:r>
      <w:r w:rsidR="00C72641">
        <w:rPr>
          <w:rFonts w:hint="eastAsia"/>
        </w:rPr>
        <w:t>的環境設定好後，在</w:t>
      </w:r>
      <w:r w:rsidR="00C72641">
        <w:rPr>
          <w:rFonts w:hint="eastAsia"/>
        </w:rPr>
        <w:t xml:space="preserve"> ch12 </w:t>
      </w:r>
      <w:r w:rsidR="00C72641">
        <w:rPr>
          <w:rFonts w:hint="eastAsia"/>
        </w:rPr>
        <w:t>的資料夾中打</w:t>
      </w:r>
      <w:r w:rsidR="00C72641">
        <w:rPr>
          <w:rFonts w:hint="eastAsia"/>
        </w:rPr>
        <w:t xml:space="preserve"> make </w:t>
      </w:r>
      <w:r w:rsidR="00C72641">
        <w:rPr>
          <w:rFonts w:hint="eastAsia"/>
        </w:rPr>
        <w:t>指令即可。</w:t>
      </w:r>
      <w:r w:rsidR="00FA7CCC">
        <w:rPr>
          <w:rFonts w:hint="eastAsia"/>
        </w:rPr>
        <w:t>另外，如果您習慣使用</w:t>
      </w:r>
      <w:r w:rsidR="00FA7CCC">
        <w:rPr>
          <w:rFonts w:hint="eastAsia"/>
        </w:rPr>
        <w:t xml:space="preserve"> Dev C++ </w:t>
      </w:r>
      <w:r w:rsidR="00FA7CCC">
        <w:rPr>
          <w:rFonts w:hint="eastAsia"/>
        </w:rPr>
        <w:t>開發環境，我們已經</w:t>
      </w:r>
      <w:r w:rsidR="00967189">
        <w:rPr>
          <w:rFonts w:hint="eastAsia"/>
        </w:rPr>
        <w:t>如</w:t>
      </w:r>
      <w:r w:rsidR="00D5053D">
        <w:fldChar w:fldCharType="begin"/>
      </w:r>
      <w:r w:rsidR="002751F5">
        <w:instrText xml:space="preserve"> </w:instrText>
      </w:r>
      <w:r w:rsidR="002751F5">
        <w:rPr>
          <w:rFonts w:hint="eastAsia"/>
        </w:rPr>
        <w:instrText>REF _Ref257300900 \h</w:instrText>
      </w:r>
      <w:r w:rsidR="002751F5">
        <w:instrText xml:space="preserve"> </w:instrText>
      </w:r>
      <w:r w:rsidR="00D5053D">
        <w:fldChar w:fldCharType="separate"/>
      </w:r>
      <w:r w:rsidR="0057394A">
        <w:rPr>
          <w:rFonts w:hint="eastAsia"/>
        </w:rPr>
        <w:t>圖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2</w:t>
      </w:r>
      <w:r w:rsidR="00D5053D">
        <w:fldChar w:fldCharType="end"/>
      </w:r>
      <w:r w:rsidR="002751F5">
        <w:rPr>
          <w:rFonts w:hint="eastAsia"/>
        </w:rPr>
        <w:t>所示，</w:t>
      </w:r>
      <w:r w:rsidR="00FA7CCC">
        <w:rPr>
          <w:rFonts w:hint="eastAsia"/>
        </w:rPr>
        <w:t>將</w:t>
      </w:r>
      <w:r w:rsidR="00967189">
        <w:rPr>
          <w:rFonts w:hint="eastAsia"/>
        </w:rPr>
        <w:t xml:space="preserve"> Dev C++ </w:t>
      </w:r>
      <w:r w:rsidR="00967189">
        <w:rPr>
          <w:rFonts w:hint="eastAsia"/>
        </w:rPr>
        <w:t>功能表選項</w:t>
      </w:r>
      <w:r w:rsidR="00967189">
        <w:rPr>
          <w:rFonts w:hint="eastAsia"/>
        </w:rPr>
        <w:t xml:space="preserve"> Project/Project Options/Makefile </w:t>
      </w:r>
      <w:r w:rsidR="00967189">
        <w:rPr>
          <w:rFonts w:hint="eastAsia"/>
        </w:rPr>
        <w:t>當中的</w:t>
      </w:r>
      <w:r w:rsidR="00967189">
        <w:rPr>
          <w:rFonts w:hint="eastAsia"/>
        </w:rPr>
        <w:t xml:space="preserve"> Use custom Makefile </w:t>
      </w:r>
      <w:r w:rsidR="00967189">
        <w:rPr>
          <w:rFonts w:hint="eastAsia"/>
        </w:rPr>
        <w:t>設定為</w:t>
      </w:r>
      <w:r w:rsidR="00967189">
        <w:rPr>
          <w:rFonts w:hint="eastAsia"/>
        </w:rPr>
        <w:t xml:space="preserve"> ch12/Makefile </w:t>
      </w:r>
      <w:r w:rsidR="00967189">
        <w:rPr>
          <w:rFonts w:hint="eastAsia"/>
        </w:rPr>
        <w:t>了。因此當您在</w:t>
      </w:r>
      <w:r w:rsidR="00967189">
        <w:rPr>
          <w:rFonts w:hint="eastAsia"/>
        </w:rPr>
        <w:t xml:space="preserve"> Dev C++ </w:t>
      </w:r>
      <w:r w:rsidR="00967189">
        <w:rPr>
          <w:rFonts w:hint="eastAsia"/>
        </w:rPr>
        <w:t>當中建置專案時，就會呼叫我們自己寫的</w:t>
      </w:r>
      <w:r w:rsidR="00967189">
        <w:rPr>
          <w:rFonts w:hint="eastAsia"/>
        </w:rPr>
        <w:t xml:space="preserve"> Makefile</w:t>
      </w:r>
      <w:r w:rsidR="00967189">
        <w:rPr>
          <w:rFonts w:hint="eastAsia"/>
        </w:rPr>
        <w:t>，於是在建置時會按照</w:t>
      </w:r>
      <w:r w:rsidR="00D5053D">
        <w:fldChar w:fldCharType="begin"/>
      </w:r>
      <w:r w:rsidR="00967189">
        <w:instrText xml:space="preserve"> </w:instrText>
      </w:r>
      <w:r w:rsidR="00967189">
        <w:rPr>
          <w:rFonts w:hint="eastAsia"/>
        </w:rPr>
        <w:instrText>REF _Ref234037657 \h</w:instrText>
      </w:r>
      <w:r w:rsidR="00967189">
        <w:instrText xml:space="preserve"> </w:instrText>
      </w:r>
      <w:r w:rsidR="00D5053D"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30</w:t>
      </w:r>
      <w:r w:rsidR="00D5053D">
        <w:fldChar w:fldCharType="end"/>
      </w:r>
      <w:r w:rsidR="00967189">
        <w:rPr>
          <w:rFonts w:hint="eastAsia"/>
        </w:rPr>
        <w:t>的指示，產生</w:t>
      </w:r>
      <w:r w:rsidR="002751F5">
        <w:rPr>
          <w:rFonts w:hint="eastAsia"/>
        </w:rPr>
        <w:t>測試程式</w:t>
      </w:r>
      <w:r w:rsidR="002751F5">
        <w:rPr>
          <w:rFonts w:hint="eastAsia"/>
        </w:rPr>
        <w:t xml:space="preserve"> </w:t>
      </w:r>
      <w:r w:rsidR="002751F5">
        <w:t xml:space="preserve">(test.exe), </w:t>
      </w:r>
      <w:r w:rsidR="002751F5">
        <w:rPr>
          <w:rFonts w:hint="eastAsia"/>
        </w:rPr>
        <w:t>編譯器</w:t>
      </w:r>
      <w:r w:rsidR="002751F5">
        <w:rPr>
          <w:rFonts w:hint="eastAsia"/>
        </w:rPr>
        <w:t xml:space="preserve"> </w:t>
      </w:r>
      <w:r w:rsidR="002751F5">
        <w:t xml:space="preserve">(c0c.exe), </w:t>
      </w:r>
      <w:r w:rsidR="002751F5">
        <w:rPr>
          <w:rFonts w:hint="eastAsia"/>
        </w:rPr>
        <w:t>組譯器</w:t>
      </w:r>
      <w:r w:rsidR="002751F5">
        <w:t xml:space="preserve"> (as0.exe),</w:t>
      </w:r>
      <w:r w:rsidR="002751F5">
        <w:rPr>
          <w:rFonts w:hint="eastAsia"/>
        </w:rPr>
        <w:t>與虛擬機</w:t>
      </w:r>
      <w:r w:rsidR="002751F5">
        <w:rPr>
          <w:rFonts w:hint="eastAsia"/>
        </w:rPr>
        <w:t xml:space="preserve"> </w:t>
      </w:r>
      <w:r w:rsidR="002751F5">
        <w:t>(vm0.exe)</w:t>
      </w:r>
      <w:r w:rsidR="002751F5">
        <w:rPr>
          <w:rFonts w:hint="eastAsia"/>
        </w:rPr>
        <w:t xml:space="preserve"> </w:t>
      </w:r>
      <w:r w:rsidR="00967189">
        <w:rPr>
          <w:rFonts w:hint="eastAsia"/>
        </w:rPr>
        <w:t>等四個執行檔</w:t>
      </w:r>
      <w:r w:rsidR="00334806">
        <w:rPr>
          <w:rFonts w:hint="eastAsia"/>
        </w:rPr>
        <w:t>，</w:t>
      </w:r>
      <w:r w:rsidR="002751F5">
        <w:rPr>
          <w:rFonts w:hint="eastAsia"/>
        </w:rPr>
        <w:t>因此您也可以用</w:t>
      </w:r>
      <w:r w:rsidR="002751F5">
        <w:rPr>
          <w:rFonts w:hint="eastAsia"/>
        </w:rPr>
        <w:t xml:space="preserve"> Dev C++ </w:t>
      </w:r>
      <w:r w:rsidR="002751F5">
        <w:rPr>
          <w:rFonts w:hint="eastAsia"/>
        </w:rPr>
        <w:t>直接打開</w:t>
      </w:r>
      <w:r w:rsidR="002751F5">
        <w:rPr>
          <w:rFonts w:hint="eastAsia"/>
        </w:rPr>
        <w:t xml:space="preserve"> ch12 </w:t>
      </w:r>
      <w:r w:rsidR="002751F5">
        <w:rPr>
          <w:rFonts w:hint="eastAsia"/>
        </w:rPr>
        <w:t>中的</w:t>
      </w:r>
      <w:r w:rsidR="002751F5">
        <w:rPr>
          <w:rFonts w:hint="eastAsia"/>
        </w:rPr>
        <w:t xml:space="preserve"> </w:t>
      </w:r>
      <w:r w:rsidR="002751F5" w:rsidRPr="002751F5">
        <w:t>Ch12.dev</w:t>
      </w:r>
      <w:r w:rsidR="002751F5">
        <w:rPr>
          <w:rFonts w:hint="eastAsia"/>
        </w:rPr>
        <w:t xml:space="preserve"> </w:t>
      </w:r>
      <w:r w:rsidR="002751F5">
        <w:rPr>
          <w:rFonts w:hint="eastAsia"/>
        </w:rPr>
        <w:t>以建置整個專案。</w:t>
      </w:r>
    </w:p>
    <w:p w:rsidR="00967189" w:rsidRPr="002751F5" w:rsidRDefault="00967189" w:rsidP="00967189"/>
    <w:p w:rsidR="00967189" w:rsidRDefault="000A4E73" w:rsidP="00967189">
      <w:r>
        <w:rPr>
          <w:noProof/>
        </w:rPr>
        <w:drawing>
          <wp:inline distT="0" distB="0" distL="0" distR="0">
            <wp:extent cx="4953000" cy="4714875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89" w:rsidRDefault="00967189" w:rsidP="00967189">
      <w:pPr>
        <w:pStyle w:val="a6"/>
        <w:jc w:val="center"/>
      </w:pPr>
      <w:bookmarkStart w:id="56" w:name="_Ref257300900"/>
      <w:r>
        <w:rPr>
          <w:rFonts w:hint="eastAsia"/>
        </w:rPr>
        <w:t>圖</w:t>
      </w:r>
      <w:r>
        <w:t xml:space="preserve"> </w:t>
      </w:r>
      <w:r w:rsidR="00D5053D">
        <w:fldChar w:fldCharType="begin"/>
      </w:r>
      <w:r>
        <w:instrText xml:space="preserve"> STYLEREF 1 \s </w:instrText>
      </w:r>
      <w:r w:rsidR="00D5053D">
        <w:fldChar w:fldCharType="separate"/>
      </w:r>
      <w:r w:rsidR="0057394A">
        <w:rPr>
          <w:noProof/>
        </w:rPr>
        <w:t>12</w:t>
      </w:r>
      <w:r w:rsidR="00D5053D">
        <w:fldChar w:fldCharType="end"/>
      </w:r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2</w:t>
      </w:r>
      <w:r w:rsidR="00D5053D">
        <w:fldChar w:fldCharType="end"/>
      </w:r>
      <w:bookmarkEnd w:id="56"/>
      <w:r>
        <w:rPr>
          <w:rFonts w:hint="eastAsia"/>
        </w:rPr>
        <w:t>在</w:t>
      </w:r>
      <w:r>
        <w:rPr>
          <w:rFonts w:hint="eastAsia"/>
        </w:rPr>
        <w:t xml:space="preserve"> Dev C++ </w:t>
      </w:r>
      <w:r>
        <w:rPr>
          <w:rFonts w:hint="eastAsia"/>
        </w:rPr>
        <w:t>當中設定使用自己寫的</w:t>
      </w:r>
      <w:r>
        <w:rPr>
          <w:rFonts w:hint="eastAsia"/>
        </w:rPr>
        <w:t xml:space="preserve"> Makefile</w:t>
      </w:r>
    </w:p>
    <w:p w:rsidR="00967189" w:rsidRDefault="00967189" w:rsidP="00967189"/>
    <w:p w:rsidR="00967189" w:rsidRPr="002751F5" w:rsidRDefault="002751F5" w:rsidP="00043FAD">
      <w:r>
        <w:rPr>
          <w:rFonts w:hint="eastAsia"/>
        </w:rPr>
        <w:t>另外，為了讓</w:t>
      </w:r>
      <w:r w:rsidR="00967189">
        <w:rPr>
          <w:rFonts w:hint="eastAsia"/>
        </w:rPr>
        <w:t xml:space="preserve"> Dev C++ </w:t>
      </w:r>
      <w:r>
        <w:rPr>
          <w:rFonts w:hint="eastAsia"/>
        </w:rPr>
        <w:t>能在按下</w:t>
      </w:r>
      <w:r>
        <w:rPr>
          <w:rFonts w:hint="eastAsia"/>
        </w:rPr>
        <w:t xml:space="preserve"> Execute/Run </w:t>
      </w:r>
      <w:r>
        <w:rPr>
          <w:rFonts w:hint="eastAsia"/>
        </w:rPr>
        <w:t>功能時執行我們的測試程式</w:t>
      </w:r>
      <w:r>
        <w:rPr>
          <w:rFonts w:hint="eastAsia"/>
        </w:rPr>
        <w:t xml:space="preserve"> test.exe</w:t>
      </w:r>
      <w:r w:rsidR="00334806">
        <w:rPr>
          <w:rFonts w:hint="eastAsia"/>
        </w:rPr>
        <w:t>，</w:t>
      </w:r>
      <w:r>
        <w:rPr>
          <w:rFonts w:hint="eastAsia"/>
        </w:rPr>
        <w:t>我們設定了</w:t>
      </w:r>
      <w:r>
        <w:rPr>
          <w:rFonts w:hint="eastAsia"/>
        </w:rPr>
        <w:t xml:space="preserve"> Prject/Project Options/Build Options </w:t>
      </w:r>
      <w:r>
        <w:rPr>
          <w:rFonts w:hint="eastAsia"/>
        </w:rPr>
        <w:t>當中的</w:t>
      </w:r>
      <w:r>
        <w:rPr>
          <w:rFonts w:hint="eastAsia"/>
        </w:rPr>
        <w:t xml:space="preserve"> override output filename </w:t>
      </w:r>
      <w:r>
        <w:rPr>
          <w:rFonts w:hint="eastAsia"/>
        </w:rPr>
        <w:t>為</w:t>
      </w:r>
      <w:r>
        <w:rPr>
          <w:rFonts w:hint="eastAsia"/>
        </w:rPr>
        <w:t xml:space="preserve"> test.exe</w:t>
      </w:r>
      <w:r>
        <w:rPr>
          <w:rFonts w:hint="eastAsia"/>
        </w:rPr>
        <w:t>，如</w:t>
      </w:r>
      <w:r w:rsidR="00D5053D">
        <w:fldChar w:fldCharType="begin"/>
      </w:r>
      <w:r>
        <w:instrText xml:space="preserve"> </w:instrText>
      </w:r>
      <w:r>
        <w:rPr>
          <w:rFonts w:hint="eastAsia"/>
        </w:rPr>
        <w:instrText>REF _Ref257301157 \h</w:instrText>
      </w:r>
      <w:r>
        <w:instrText xml:space="preserve"> </w:instrText>
      </w:r>
      <w:r w:rsidR="00D5053D">
        <w:fldChar w:fldCharType="separate"/>
      </w:r>
      <w:r w:rsidR="0057394A">
        <w:rPr>
          <w:rFonts w:hint="eastAsia"/>
        </w:rPr>
        <w:t>圖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3</w:t>
      </w:r>
      <w:r w:rsidR="00D5053D">
        <w:fldChar w:fldCharType="end"/>
      </w:r>
      <w:r>
        <w:rPr>
          <w:rFonts w:hint="eastAsia"/>
        </w:rPr>
        <w:t>所示。當您按下</w:t>
      </w:r>
      <w:r>
        <w:rPr>
          <w:rFonts w:hint="eastAsia"/>
        </w:rPr>
        <w:t xml:space="preserve"> Run </w:t>
      </w:r>
      <w:r>
        <w:rPr>
          <w:rFonts w:hint="eastAsia"/>
        </w:rPr>
        <w:t>選項時，就會執行</w:t>
      </w:r>
      <w:r>
        <w:rPr>
          <w:rFonts w:hint="eastAsia"/>
        </w:rPr>
        <w:t xml:space="preserve"> test.exe </w:t>
      </w:r>
      <w:r>
        <w:rPr>
          <w:rFonts w:hint="eastAsia"/>
        </w:rPr>
        <w:t>測試程式，將</w:t>
      </w:r>
      <w:r>
        <w:rPr>
          <w:rFonts w:hint="eastAsia"/>
        </w:rPr>
        <w:t xml:space="preserve"> test.c0 </w:t>
      </w:r>
      <w:r>
        <w:rPr>
          <w:rFonts w:hint="eastAsia"/>
        </w:rPr>
        <w:t>程式編譯為</w:t>
      </w:r>
      <w:r>
        <w:rPr>
          <w:rFonts w:hint="eastAsia"/>
        </w:rPr>
        <w:t xml:space="preserve"> test.asm0 </w:t>
      </w:r>
      <w:r>
        <w:rPr>
          <w:rFonts w:hint="eastAsia"/>
        </w:rPr>
        <w:t>組合語言，然後再將</w:t>
      </w:r>
      <w:r>
        <w:rPr>
          <w:rFonts w:hint="eastAsia"/>
        </w:rPr>
        <w:t xml:space="preserve"> test.asm0 </w:t>
      </w:r>
      <w:r>
        <w:rPr>
          <w:rFonts w:hint="eastAsia"/>
        </w:rPr>
        <w:t>程式組譯為目的檔</w:t>
      </w:r>
      <w:r>
        <w:rPr>
          <w:rFonts w:hint="eastAsia"/>
        </w:rPr>
        <w:t xml:space="preserve"> test.obj0</w:t>
      </w:r>
      <w:r>
        <w:rPr>
          <w:rFonts w:hint="eastAsia"/>
        </w:rPr>
        <w:t>，最後利用虛擬機執行</w:t>
      </w:r>
      <w:r>
        <w:rPr>
          <w:rFonts w:hint="eastAsia"/>
        </w:rPr>
        <w:t xml:space="preserve"> test.obj0 </w:t>
      </w:r>
      <w:r>
        <w:rPr>
          <w:rFonts w:hint="eastAsia"/>
        </w:rPr>
        <w:t>而顯示出執行結果。</w:t>
      </w:r>
    </w:p>
    <w:p w:rsidR="00967189" w:rsidRDefault="000A4E73" w:rsidP="00043FAD">
      <w:r>
        <w:rPr>
          <w:noProof/>
        </w:rPr>
        <w:lastRenderedPageBreak/>
        <w:drawing>
          <wp:inline distT="0" distB="0" distL="0" distR="0">
            <wp:extent cx="4972050" cy="471487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89" w:rsidRDefault="00967189" w:rsidP="00967189">
      <w:pPr>
        <w:pStyle w:val="a6"/>
        <w:jc w:val="center"/>
      </w:pPr>
      <w:bookmarkStart w:id="57" w:name="_Ref257301157"/>
      <w:r>
        <w:rPr>
          <w:rFonts w:hint="eastAsia"/>
        </w:rPr>
        <w:t>圖</w:t>
      </w:r>
      <w:r>
        <w:t xml:space="preserve"> </w:t>
      </w:r>
      <w:r w:rsidR="00D5053D">
        <w:fldChar w:fldCharType="begin"/>
      </w:r>
      <w:r>
        <w:instrText xml:space="preserve"> STYLEREF 1 \s </w:instrText>
      </w:r>
      <w:r w:rsidR="00D5053D">
        <w:fldChar w:fldCharType="separate"/>
      </w:r>
      <w:r w:rsidR="0057394A">
        <w:rPr>
          <w:noProof/>
        </w:rPr>
        <w:t>12</w:t>
      </w:r>
      <w:r w:rsidR="00D5053D">
        <w:fldChar w:fldCharType="end"/>
      </w:r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3</w:t>
      </w:r>
      <w:r w:rsidR="00D5053D">
        <w:fldChar w:fldCharType="end"/>
      </w:r>
      <w:bookmarkEnd w:id="57"/>
      <w:r>
        <w:rPr>
          <w:rFonts w:hint="eastAsia"/>
        </w:rPr>
        <w:t>在</w:t>
      </w:r>
      <w:r>
        <w:rPr>
          <w:rFonts w:hint="eastAsia"/>
        </w:rPr>
        <w:t xml:space="preserve"> Dev C++ </w:t>
      </w:r>
      <w:r>
        <w:rPr>
          <w:rFonts w:hint="eastAsia"/>
        </w:rPr>
        <w:t>中設定執行的輸出檔案為</w:t>
      </w:r>
      <w:r>
        <w:rPr>
          <w:rFonts w:hint="eastAsia"/>
        </w:rPr>
        <w:t xml:space="preserve"> test.exe</w:t>
      </w:r>
    </w:p>
    <w:p w:rsidR="00967189" w:rsidRDefault="00967189" w:rsidP="00967189"/>
    <w:p w:rsidR="004A6CE4" w:rsidRDefault="00D5053D" w:rsidP="00043FAD">
      <w:r>
        <w:fldChar w:fldCharType="begin"/>
      </w:r>
      <w:r w:rsidR="004A6CE4">
        <w:instrText xml:space="preserve"> REF _Ref234037869 \h </w:instrText>
      </w:r>
      <w:r>
        <w:fldChar w:fldCharType="separate"/>
      </w:r>
      <w:r w:rsidR="0057394A">
        <w:rPr>
          <w:rFonts w:hint="eastAsia"/>
        </w:rPr>
        <w:t>範例</w:t>
      </w:r>
      <w:r w:rsidR="0057394A">
        <w:t xml:space="preserve"> </w:t>
      </w:r>
      <w:r w:rsidR="0057394A">
        <w:rPr>
          <w:noProof/>
        </w:rPr>
        <w:t>12</w:t>
      </w:r>
      <w:r w:rsidR="0057394A">
        <w:t>.</w:t>
      </w:r>
      <w:r w:rsidR="0057394A">
        <w:rPr>
          <w:noProof/>
        </w:rPr>
        <w:t>31</w:t>
      </w:r>
      <w:r>
        <w:fldChar w:fldCharType="end"/>
      </w:r>
      <w:r w:rsidR="004A6CE4">
        <w:rPr>
          <w:rFonts w:hint="eastAsia"/>
        </w:rPr>
        <w:t>顯示了</w:t>
      </w:r>
      <w:r w:rsidR="0060122D">
        <w:rPr>
          <w:rFonts w:hint="eastAsia"/>
        </w:rPr>
        <w:t>我們用</w:t>
      </w:r>
      <w:r w:rsidR="0060122D">
        <w:rPr>
          <w:rFonts w:hint="eastAsia"/>
        </w:rPr>
        <w:t xml:space="preserve"> make </w:t>
      </w:r>
      <w:r w:rsidR="0060122D">
        <w:rPr>
          <w:rFonts w:hint="eastAsia"/>
        </w:rPr>
        <w:t>指令</w:t>
      </w:r>
      <w:r w:rsidR="004A6CE4">
        <w:rPr>
          <w:rFonts w:hint="eastAsia"/>
        </w:rPr>
        <w:t>建置</w:t>
      </w:r>
      <w:r w:rsidR="0060122D">
        <w:rPr>
          <w:rFonts w:hint="eastAsia"/>
        </w:rPr>
        <w:t>整個專案後，並利用</w:t>
      </w:r>
      <w:r w:rsidR="0060122D">
        <w:rPr>
          <w:rFonts w:hint="eastAsia"/>
        </w:rPr>
        <w:t xml:space="preserve"> c0c, as0, vm0 </w:t>
      </w:r>
      <w:r w:rsidR="0060122D">
        <w:rPr>
          <w:rFonts w:hint="eastAsia"/>
        </w:rPr>
        <w:t>等程式逐步</w:t>
      </w:r>
      <w:r w:rsidR="004A6CE4">
        <w:rPr>
          <w:rFonts w:hint="eastAsia"/>
        </w:rPr>
        <w:t>執行</w:t>
      </w:r>
      <w:r w:rsidR="0060122D">
        <w:rPr>
          <w:rFonts w:hint="eastAsia"/>
        </w:rPr>
        <w:t>編譯、組譯與執行</w:t>
      </w:r>
      <w:r w:rsidR="004A6CE4">
        <w:rPr>
          <w:rFonts w:hint="eastAsia"/>
        </w:rPr>
        <w:t>的過程片段。</w:t>
      </w:r>
    </w:p>
    <w:p w:rsidR="004A6CE4" w:rsidRPr="0060122D" w:rsidRDefault="004A6CE4" w:rsidP="00043FAD"/>
    <w:p w:rsidR="004A6CE4" w:rsidRDefault="004A6CE4" w:rsidP="00F74731">
      <w:pPr>
        <w:pStyle w:val="a6"/>
      </w:pPr>
      <w:bookmarkStart w:id="58" w:name="_Ref234037869"/>
      <w:r>
        <w:rPr>
          <w:rFonts w:hint="eastAsia"/>
        </w:rPr>
        <w:t>範例</w:t>
      </w:r>
      <w:r>
        <w:t xml:space="preserve"> </w:t>
      </w:r>
      <w:fldSimple w:instr=" STYLEREF 1 \s ">
        <w:r w:rsidR="0057394A">
          <w:rPr>
            <w:noProof/>
          </w:rPr>
          <w:t>12</w:t>
        </w:r>
      </w:fldSimple>
      <w:r>
        <w:t>.</w:t>
      </w:r>
      <w:r w:rsidR="00D5053D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D5053D">
        <w:fldChar w:fldCharType="separate"/>
      </w:r>
      <w:r w:rsidR="0057394A">
        <w:rPr>
          <w:noProof/>
        </w:rPr>
        <w:t>31</w:t>
      </w:r>
      <w:r w:rsidR="00D5053D">
        <w:fldChar w:fldCharType="end"/>
      </w:r>
      <w:bookmarkEnd w:id="58"/>
      <w:r>
        <w:t xml:space="preserve">  </w:t>
      </w:r>
      <w:r>
        <w:rPr>
          <w:rFonts w:hint="eastAsia"/>
        </w:rPr>
        <w:t>本章所有程式的建置與執行過程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6"/>
        <w:gridCol w:w="3828"/>
      </w:tblGrid>
      <w:tr w:rsidR="004A6CE4" w:rsidRPr="00D65F01" w:rsidTr="00A41737">
        <w:tc>
          <w:tcPr>
            <w:tcW w:w="6096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t>本章範例程式的建置執行過程</w:t>
            </w:r>
          </w:p>
        </w:tc>
        <w:tc>
          <w:tcPr>
            <w:tcW w:w="3828" w:type="dxa"/>
          </w:tcPr>
          <w:p w:rsidR="004A6CE4" w:rsidRPr="00D65F01" w:rsidRDefault="004A6CE4" w:rsidP="00043FAD">
            <w:r w:rsidRPr="00D65F01">
              <w:rPr>
                <w:rFonts w:hint="eastAsia"/>
              </w:rPr>
              <w:t>說明</w:t>
            </w:r>
          </w:p>
        </w:tc>
      </w:tr>
      <w:tr w:rsidR="004A6CE4" w:rsidRPr="00D65F01" w:rsidTr="00A41737">
        <w:tc>
          <w:tcPr>
            <w:tcW w:w="6096" w:type="dxa"/>
          </w:tcPr>
          <w:p w:rsidR="004A6CE4" w:rsidRPr="00D65F01" w:rsidRDefault="00844057" w:rsidP="00FC5AE4">
            <w:pPr>
              <w:rPr>
                <w:rFonts w:ascii="SimSun" w:eastAsia="SimSun" w:hAnsi="SimSun"/>
              </w:rPr>
            </w:pPr>
            <w:r>
              <w:rPr>
                <w:rFonts w:ascii="SimSun" w:eastAsiaTheme="minorEastAsia" w:hAnsi="SimSun"/>
              </w:rPr>
              <w:t>C</w:t>
            </w:r>
            <w:r>
              <w:rPr>
                <w:rFonts w:ascii="SimSun" w:eastAsiaTheme="minorEastAsia" w:hAnsi="SimSun" w:hint="eastAsia"/>
              </w:rPr>
              <w:t>:\</w:t>
            </w:r>
            <w:r w:rsidR="004A6CE4" w:rsidRPr="00D65F01">
              <w:rPr>
                <w:rFonts w:ascii="SimSun" w:eastAsia="SimSun" w:hAnsi="SimSun"/>
              </w:rPr>
              <w:t>ch12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</w:p>
          <w:p w:rsidR="004A6CE4" w:rsidRPr="00D65F01" w:rsidRDefault="00844057" w:rsidP="00FC5AE4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Theme="minorEastAsia" w:hAnsi="SimSun"/>
              </w:rPr>
              <w:t>C:\ch12&gt;</w:t>
            </w:r>
            <w:r w:rsidR="004A6CE4" w:rsidRPr="00D65F01">
              <w:rPr>
                <w:rFonts w:ascii="SimSun" w:eastAsia="SimSun" w:hAnsi="SimSun"/>
              </w:rPr>
              <w:t>make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gcc.exe -D__DEBUG__ -c Parser.c -o Parser.o  -g3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 w:hint="eastAsia"/>
              </w:rPr>
              <w:t>…</w:t>
            </w:r>
          </w:p>
          <w:p w:rsidR="004A6CE4" w:rsidRPr="00D65F01" w:rsidRDefault="00844057" w:rsidP="00FC5AE4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Theme="minorEastAsia" w:hAnsi="SimSun"/>
              </w:rPr>
              <w:t>C:\ch12&gt;</w:t>
            </w:r>
            <w:r w:rsidR="004A6CE4" w:rsidRPr="00D65F01">
              <w:rPr>
                <w:rFonts w:ascii="SimSun" w:eastAsia="SimSun" w:hAnsi="SimSun"/>
              </w:rPr>
              <w:t>c0c test.c0 test.asm0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 w:hint="eastAsia"/>
              </w:rPr>
              <w:t>…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 w:hint="eastAsia"/>
              </w:rPr>
              <w:t>…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======= parsing ========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+PROG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lastRenderedPageBreak/>
              <w:t xml:space="preserve"> +BaseList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+BASE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+STMT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  idx=0, token=sum, type=id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  idx=1, token==, type==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 +EXP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   idx=2, token=0, type=number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 -EXP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 xml:space="preserve">   -STMT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 w:hint="eastAsia"/>
              </w:rPr>
              <w:t>…</w:t>
            </w:r>
          </w:p>
          <w:p w:rsidR="004A6CE4" w:rsidRPr="00D65F01" w:rsidRDefault="004A6CE4" w:rsidP="00463D6D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=====PCODE=====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=    0         sum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=    0         i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>FOR0: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CMP  i    10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J    &gt;         _FOR0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+    sum  i    T0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=    T0        sum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+    i    1    i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J              FOR0</w:t>
            </w:r>
          </w:p>
          <w:p w:rsidR="00844057" w:rsidRPr="00844057" w:rsidRDefault="00844057" w:rsidP="00844057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="SimSun" w:hAnsi="SimSun"/>
              </w:rPr>
              <w:t>_FOR0:</w:t>
            </w:r>
          </w:p>
          <w:p w:rsidR="00844057" w:rsidRDefault="00844057" w:rsidP="00463D6D">
            <w:pPr>
              <w:rPr>
                <w:rFonts w:ascii="SimSun" w:eastAsiaTheme="minorEastAsia" w:hAnsi="SimSun"/>
              </w:rPr>
            </w:pPr>
            <w:r w:rsidRPr="00844057">
              <w:rPr>
                <w:rFonts w:ascii="SimSun" w:eastAsia="SimSun" w:hAnsi="SimSun"/>
              </w:rPr>
              <w:t xml:space="preserve">         RET            sum</w:t>
            </w:r>
          </w:p>
          <w:p w:rsidR="004A6CE4" w:rsidRPr="00D65F01" w:rsidRDefault="004A6CE4" w:rsidP="00463D6D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=====AsmFile:test.asm0=====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LDI  R1   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ST   R1   sum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LDI  R1   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ST   R1   i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>FOR0: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   R1   i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LDI  R2   10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CMP  R1   R2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JGT  _FOR0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   R1   sum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   R2   i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ADD  R3   R1   R2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ST   R3   T0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   R1   T0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ST   R1   sum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lastRenderedPageBreak/>
              <w:t xml:space="preserve">         LD   R1   i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LDI  R2   1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ADD  R3   R1   R2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ST   R3   i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JMP  FOR0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>_FOR0: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LD   R1   sum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 xml:space="preserve">         RET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>sum:     RESW 1</w:t>
            </w:r>
          </w:p>
          <w:p w:rsidR="00D111FB" w:rsidRPr="00D111FB" w:rsidRDefault="00D111FB" w:rsidP="00D111FB">
            <w:pPr>
              <w:rPr>
                <w:rFonts w:ascii="SimSun" w:eastAsia="SimSun" w:hAnsi="SimSun"/>
              </w:rPr>
            </w:pPr>
            <w:r w:rsidRPr="00D111FB">
              <w:rPr>
                <w:rFonts w:ascii="SimSun" w:eastAsia="SimSun" w:hAnsi="SimSun"/>
              </w:rPr>
              <w:t>i:       RESW 1</w:t>
            </w:r>
          </w:p>
          <w:p w:rsidR="004A6CE4" w:rsidRDefault="00D111FB" w:rsidP="00463D6D">
            <w:pPr>
              <w:rPr>
                <w:rFonts w:ascii="SimSun" w:hAnsi="SimSun"/>
              </w:rPr>
            </w:pPr>
            <w:r w:rsidRPr="00D111FB">
              <w:rPr>
                <w:rFonts w:ascii="SimSun" w:eastAsia="SimSun" w:hAnsi="SimSun"/>
              </w:rPr>
              <w:t>T0:      RESW 1</w:t>
            </w:r>
          </w:p>
          <w:p w:rsidR="00D111FB" w:rsidRPr="00D65F01" w:rsidRDefault="00D111FB" w:rsidP="00463D6D">
            <w:pPr>
              <w:rPr>
                <w:rFonts w:ascii="SimSun" w:hAnsi="SimSun"/>
              </w:rPr>
            </w:pPr>
          </w:p>
          <w:p w:rsidR="004A6CE4" w:rsidRPr="00D65F01" w:rsidRDefault="00D111FB" w:rsidP="00FC5AE4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Theme="minorEastAsia" w:hAnsi="SimSun"/>
              </w:rPr>
              <w:t>C:\ch12&gt;</w:t>
            </w:r>
            <w:r w:rsidR="004A6CE4" w:rsidRPr="00D65F01">
              <w:rPr>
                <w:rFonts w:ascii="SimSun" w:eastAsia="SimSun" w:hAnsi="SimSun"/>
              </w:rPr>
              <w:t>as0 test.asm0 test.obj0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Assembler:asmFile=test.asm0 objFile=test.obj0</w:t>
            </w:r>
          </w:p>
          <w:p w:rsidR="004A6CE4" w:rsidRPr="00D65F01" w:rsidRDefault="004A6CE4" w:rsidP="00FC5AE4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===============Assemble=============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0000          LDI  R1   0         L  8 (NULL)</w:t>
            </w:r>
          </w:p>
          <w:p w:rsidR="00A41737" w:rsidRDefault="00A41737" w:rsidP="00A41737">
            <w:pPr>
              <w:rPr>
                <w:rFonts w:ascii="SimSun" w:eastAsiaTheme="minorEastAsia" w:hAnsi="SimSun"/>
              </w:rPr>
            </w:pPr>
            <w:r w:rsidRPr="00A41737">
              <w:rPr>
                <w:rFonts w:ascii="SimSun" w:eastAsia="SimSun" w:hAnsi="SimSun"/>
              </w:rPr>
              <w:t>0004          ST   R1   SUM       L  1 (NULL)</w:t>
            </w:r>
          </w:p>
          <w:p w:rsidR="00A41737" w:rsidRPr="00A41737" w:rsidRDefault="00A41737" w:rsidP="00A41737">
            <w:pPr>
              <w:rPr>
                <w:rFonts w:ascii="SimSun" w:eastAsiaTheme="minorEastAsia" w:hAnsi="SimSun"/>
              </w:rPr>
            </w:pPr>
            <w:r>
              <w:rPr>
                <w:rFonts w:ascii="SimSun" w:eastAsiaTheme="minorEastAsia" w:hAnsi="SimSun"/>
              </w:rPr>
              <w:t>…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===============SYMBOL TABLE=========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005C T0:      RESW 1              D F0 (NULL)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0010 FOR0:                          FF (NULL)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0054 SUM:     RESW 1              D F0 (NULL)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0058 I:       RESW 1              D F0 (NULL)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004C _FOR0:                         FF (NULL)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=============PASS2==============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0000          LDI  R1   0         L  8 08100000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0004          ST   R1   SUM       L  1 011F004C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0008          LDI  R1   0         L  8 08100000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000C          ST   R1   I         L  1 011F0048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0010 FOR0:                          FF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0010          LD   R1   I         L  0 001F0044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0014          LDI  R2   10        L  8 0820000A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0018          CMP  R1   R2        A 10 10120000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001C          JGT  _FOR0          J 23 2300002C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0020          LD   R1   SUM       L  0 001F0030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0024          LD   R2   I         L  0 002F0030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0028          ADD  R3   R1   R2   A 13 13312000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002C          ST   R3   T0        L  1 013F002C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lastRenderedPageBreak/>
              <w:t>0030          LD   R1   T0        L  0 001F0028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0034          ST   R1   SUM       L  1 011F001C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0038          LD   R1   I         L  0 001F001C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003C          LDI  R2   1         L  8 08200001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0040          ADD  R3   R1   R2   A 13 13312000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0044          ST   R3   I         L  1 013F0010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0048          JMP  FOR0           J 26 26FFFFC4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004C _FOR0:                         FF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004C          LD   R1   SUM       L  0 001F0004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0050          RET                 J 2C 2C000000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0054 SUM:     RESW 1              D F0 00000000</w:t>
            </w:r>
          </w:p>
          <w:p w:rsidR="00A41737" w:rsidRPr="00A41737" w:rsidRDefault="00A41737" w:rsidP="00A41737">
            <w:pPr>
              <w:rPr>
                <w:rFonts w:ascii="SimSun" w:eastAsia="SimSun" w:hAnsi="SimSun"/>
              </w:rPr>
            </w:pPr>
            <w:r w:rsidRPr="00A41737">
              <w:rPr>
                <w:rFonts w:ascii="SimSun" w:eastAsia="SimSun" w:hAnsi="SimSun"/>
              </w:rPr>
              <w:t>0058 I:       RESW 1              D F0 00000000</w:t>
            </w:r>
          </w:p>
          <w:p w:rsidR="00A41737" w:rsidRDefault="00A41737" w:rsidP="00DE6EAA">
            <w:pPr>
              <w:rPr>
                <w:rFonts w:ascii="SimSun" w:eastAsiaTheme="minorEastAsia" w:hAnsi="SimSun"/>
              </w:rPr>
            </w:pPr>
            <w:r w:rsidRPr="00A41737">
              <w:rPr>
                <w:rFonts w:ascii="SimSun" w:eastAsia="SimSun" w:hAnsi="SimSun"/>
              </w:rPr>
              <w:t>005C T0:      RESW 1              D F0 00000000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==========Save to ObjFile:test.obj0==========</w:t>
            </w:r>
          </w:p>
          <w:p w:rsidR="00391195" w:rsidRDefault="00A41737">
            <w:pPr>
              <w:rPr>
                <w:rFonts w:ascii="SimSun" w:eastAsiaTheme="minorEastAsia" w:hAnsi="SimSun"/>
              </w:rPr>
            </w:pPr>
            <w:r w:rsidRPr="00A41737">
              <w:rPr>
                <w:rFonts w:ascii="SimSun" w:eastAsia="SimSun" w:hAnsi="SimSun"/>
              </w:rPr>
              <w:t>08100000011F004C08100000011F00480</w:t>
            </w:r>
            <w:r>
              <w:rPr>
                <w:rFonts w:ascii="SimSun" w:eastAsiaTheme="minorEastAsia" w:hAnsi="SimSun"/>
              </w:rPr>
              <w:t>…</w:t>
            </w:r>
          </w:p>
          <w:p w:rsidR="004A6CE4" w:rsidRPr="00D65F01" w:rsidRDefault="004A6CE4" w:rsidP="00DE6EAA">
            <w:pPr>
              <w:rPr>
                <w:rFonts w:ascii="SimSun" w:hAnsi="SimSun"/>
              </w:rPr>
            </w:pPr>
          </w:p>
          <w:p w:rsidR="004A6CE4" w:rsidRPr="00D65F01" w:rsidRDefault="004A6CE4" w:rsidP="00DE6EAA">
            <w:pPr>
              <w:rPr>
                <w:rFonts w:ascii="SimSun" w:hAnsi="SimSun"/>
              </w:rPr>
            </w:pPr>
          </w:p>
          <w:p w:rsidR="004A6CE4" w:rsidRPr="00D65F01" w:rsidRDefault="00D111FB" w:rsidP="00FC5AE4">
            <w:pPr>
              <w:rPr>
                <w:rFonts w:ascii="SimSun" w:eastAsia="SimSun" w:hAnsi="SimSun"/>
              </w:rPr>
            </w:pPr>
            <w:r w:rsidRPr="00844057">
              <w:rPr>
                <w:rFonts w:ascii="SimSun" w:eastAsiaTheme="minorEastAsia" w:hAnsi="SimSun"/>
              </w:rPr>
              <w:t>C:\ch12&gt;</w:t>
            </w:r>
            <w:r w:rsidR="004A6CE4" w:rsidRPr="00D65F01">
              <w:rPr>
                <w:rFonts w:ascii="SimSun" w:eastAsia="SimSun" w:hAnsi="SimSun"/>
              </w:rPr>
              <w:t>vm0 test.obj0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===VM0:run test.obj0 on CPU0===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PC=00000004 IR=08100000 R[01]=0X00000000=0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PC=00000008 IR=011F004C R[01]=0X00000000=0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 w:hint="eastAsia"/>
              </w:rPr>
              <w:t>…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PC=00000044 IR=13321000 R[03]=0X00000001=1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PC=00000048 IR=013F0010 R[03]=0X00000001=1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PC=00000010 IR=26FFFFC4 R[15]=0X00000010=16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PC=00000014 IR=001F0044 R[01]=0X00000001=1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 w:hint="eastAsia"/>
              </w:rPr>
              <w:t>…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PC=0000001C IR=10120000 R[01]=0X0000000B=11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PC=0000004C IR=2300002C R[00]=0X00000000=0</w:t>
            </w:r>
          </w:p>
          <w:p w:rsidR="008F7FCC" w:rsidRPr="008F7FCC" w:rsidRDefault="008F7FCC" w:rsidP="008F7FCC">
            <w:pPr>
              <w:rPr>
                <w:rFonts w:ascii="SimSun" w:eastAsia="SimSun" w:hAnsi="SimSun"/>
              </w:rPr>
            </w:pPr>
            <w:r w:rsidRPr="008F7FCC">
              <w:rPr>
                <w:rFonts w:ascii="SimSun" w:eastAsia="SimSun" w:hAnsi="SimSun"/>
              </w:rPr>
              <w:t>PC=00000050 IR=001F0004 R[01]=0X00000037=55</w:t>
            </w:r>
          </w:p>
          <w:p w:rsidR="004A6CE4" w:rsidRDefault="008F7FCC" w:rsidP="00DE6EAA">
            <w:pPr>
              <w:rPr>
                <w:rFonts w:ascii="SimSun" w:eastAsiaTheme="minorEastAsia" w:hAnsi="SimSun"/>
              </w:rPr>
            </w:pPr>
            <w:r w:rsidRPr="008F7FCC">
              <w:rPr>
                <w:rFonts w:ascii="SimSun" w:eastAsia="SimSun" w:hAnsi="SimSun"/>
              </w:rPr>
              <w:t>PC=00000054 IR=2C000000 R[00]=0X00000000=0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===CPU0 dump registers===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IR =0x2c000000=738197504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R[00]=0x00000000=0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R[01]=0x00000037=55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R[02]=0x0000000a=10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R[03]=0x0000000b=11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R[04]=0x00000000=0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lastRenderedPageBreak/>
              <w:t>R[05]=0x00000000=0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R[06]=0x00000000=0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R[07]=0x00000000=0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R[08]=0x00000000=0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R[09]=0x00000000=0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R[10]=0x00000000=0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R[11]=0x00000000=0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R[12]=0x00000000=0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R[13]=0x00000000=0</w:t>
            </w:r>
          </w:p>
          <w:p w:rsidR="004A6CE4" w:rsidRPr="00D65F01" w:rsidRDefault="004A6CE4" w:rsidP="00DE6EAA">
            <w:pPr>
              <w:rPr>
                <w:rFonts w:ascii="SimSun" w:eastAsia="SimSun" w:hAnsi="SimSun"/>
              </w:rPr>
            </w:pPr>
            <w:r w:rsidRPr="00D65F01">
              <w:rPr>
                <w:rFonts w:ascii="SimSun" w:eastAsia="SimSun" w:hAnsi="SimSun"/>
              </w:rPr>
              <w:t>R[14]=0xffffffff=-1</w:t>
            </w:r>
          </w:p>
          <w:p w:rsidR="004A6CE4" w:rsidRPr="00D65F01" w:rsidRDefault="004A6CE4" w:rsidP="00DE6EAA">
            <w:r w:rsidRPr="00D65F01">
              <w:rPr>
                <w:rFonts w:ascii="SimSun" w:eastAsia="SimSun" w:hAnsi="SimSun"/>
              </w:rPr>
              <w:t>R[15]=0x00000054=84</w:t>
            </w:r>
          </w:p>
        </w:tc>
        <w:tc>
          <w:tcPr>
            <w:tcW w:w="3828" w:type="dxa"/>
          </w:tcPr>
          <w:p w:rsidR="004A6CE4" w:rsidRPr="00D65F01" w:rsidRDefault="004A6CE4" w:rsidP="00463D6D">
            <w:r w:rsidRPr="00D65F01">
              <w:rPr>
                <w:rFonts w:hint="eastAsia"/>
              </w:rPr>
              <w:lastRenderedPageBreak/>
              <w:t>切換到</w:t>
            </w:r>
            <w:r w:rsidRPr="00D65F01">
              <w:t>ch12/</w:t>
            </w:r>
          </w:p>
          <w:p w:rsidR="004A6CE4" w:rsidRPr="00D65F01" w:rsidRDefault="004A6CE4" w:rsidP="00463D6D"/>
          <w:p w:rsidR="004A6CE4" w:rsidRPr="00D65F01" w:rsidRDefault="004A6CE4" w:rsidP="00463D6D">
            <w:r w:rsidRPr="00D65F01">
              <w:rPr>
                <w:rFonts w:hint="eastAsia"/>
              </w:rPr>
              <w:t>開始建置專案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專案編譯過程</w:t>
            </w:r>
          </w:p>
          <w:p w:rsidR="004A6CE4" w:rsidRPr="00D65F01" w:rsidRDefault="004A6CE4" w:rsidP="00463D6D">
            <w:r w:rsidRPr="00D65F01">
              <w:t>…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將</w:t>
            </w:r>
            <w:r w:rsidRPr="00D65F01">
              <w:t xml:space="preserve"> test.c0 </w:t>
            </w:r>
            <w:r w:rsidRPr="00D65F01">
              <w:rPr>
                <w:rFonts w:hint="eastAsia"/>
              </w:rPr>
              <w:t>檔案編譯為</w:t>
            </w:r>
            <w:r w:rsidRPr="00D65F01">
              <w:t xml:space="preserve"> test.asm0 </w:t>
            </w:r>
            <w:r w:rsidRPr="00D65F01">
              <w:rPr>
                <w:rFonts w:hint="eastAsia"/>
              </w:rPr>
              <w:t>組合語言</w:t>
            </w:r>
          </w:p>
          <w:p w:rsidR="004A6CE4" w:rsidRPr="00D65F01" w:rsidRDefault="004A6CE4" w:rsidP="00463D6D">
            <w:r w:rsidRPr="00D65F01">
              <w:t xml:space="preserve"> </w:t>
            </w:r>
            <w:r w:rsidRPr="00D65F01">
              <w:rPr>
                <w:rFonts w:hint="eastAsia"/>
              </w:rPr>
              <w:t>印出剖析樹</w:t>
            </w:r>
          </w:p>
          <w:p w:rsidR="004A6CE4" w:rsidRPr="00D65F01" w:rsidRDefault="004A6CE4" w:rsidP="00463D6D">
            <w:r w:rsidRPr="00D65F01">
              <w:t xml:space="preserve"> …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>
            <w:r w:rsidRPr="00D65F01">
              <w:t xml:space="preserve"> </w:t>
            </w:r>
            <w:r w:rsidRPr="00D65F01">
              <w:rPr>
                <w:rFonts w:hint="eastAsia"/>
              </w:rPr>
              <w:t>印出虛擬碼</w:t>
            </w:r>
          </w:p>
          <w:p w:rsidR="004A6CE4" w:rsidRPr="00D65F01" w:rsidRDefault="004A6CE4" w:rsidP="00463D6D">
            <w:r w:rsidRPr="00D65F01">
              <w:t>…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>
            <w:r w:rsidRPr="00D65F01">
              <w:rPr>
                <w:rFonts w:hint="eastAsia"/>
              </w:rPr>
              <w:t>印出組合語言程式</w:t>
            </w:r>
          </w:p>
          <w:p w:rsidR="004A6CE4" w:rsidRPr="00D65F01" w:rsidRDefault="004A6CE4" w:rsidP="00463D6D">
            <w:r w:rsidRPr="00D65F01">
              <w:t>…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A41737" w:rsidRDefault="00A41737" w:rsidP="00463D6D"/>
          <w:p w:rsidR="004A6CE4" w:rsidRPr="00D65F01" w:rsidRDefault="004A6CE4" w:rsidP="00463D6D">
            <w:r w:rsidRPr="00D65F01">
              <w:rPr>
                <w:rFonts w:hint="eastAsia"/>
              </w:rPr>
              <w:t>組譯</w:t>
            </w:r>
            <w:r w:rsidRPr="00D65F01">
              <w:t xml:space="preserve"> test.asm0</w:t>
            </w:r>
            <w:r w:rsidRPr="00D65F01">
              <w:rPr>
                <w:rFonts w:hint="eastAsia"/>
              </w:rPr>
              <w:t>，輸出</w:t>
            </w:r>
            <w:r w:rsidRPr="00D65F01">
              <w:t xml:space="preserve"> test.obj0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開始組譯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第一階段組譯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計算位址</w:t>
            </w:r>
            <w:r w:rsidRPr="00D65F01">
              <w:t>)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A41737" w:rsidRDefault="00A41737" w:rsidP="00463D6D">
            <w:r>
              <w:rPr>
                <w:rFonts w:hint="eastAsia"/>
              </w:rPr>
              <w:t>印出符號表</w:t>
            </w:r>
          </w:p>
          <w:p w:rsidR="00A41737" w:rsidRDefault="00A41737" w:rsidP="00463D6D"/>
          <w:p w:rsidR="00A41737" w:rsidRDefault="00A41737" w:rsidP="00463D6D"/>
          <w:p w:rsidR="00A41737" w:rsidRDefault="00A41737" w:rsidP="00463D6D"/>
          <w:p w:rsidR="00A41737" w:rsidRDefault="00A41737" w:rsidP="00463D6D"/>
          <w:p w:rsidR="00A41737" w:rsidRDefault="00A41737" w:rsidP="00463D6D"/>
          <w:p w:rsidR="004A6CE4" w:rsidRPr="00D65F01" w:rsidRDefault="004A6CE4" w:rsidP="00463D6D">
            <w:r w:rsidRPr="00D65F01">
              <w:rPr>
                <w:rFonts w:hint="eastAsia"/>
              </w:rPr>
              <w:t>第二階段組譯</w:t>
            </w:r>
            <w:r w:rsidRPr="00D65F01">
              <w:t xml:space="preserve"> (</w:t>
            </w:r>
            <w:r w:rsidRPr="00D65F01">
              <w:rPr>
                <w:rFonts w:hint="eastAsia"/>
              </w:rPr>
              <w:t>產生程式碼</w:t>
            </w:r>
            <w:r w:rsidRPr="00D65F01">
              <w:t>)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Default="004A6CE4" w:rsidP="00463D6D"/>
          <w:p w:rsidR="00A41737" w:rsidRPr="00D65F01" w:rsidRDefault="00A41737" w:rsidP="00463D6D"/>
          <w:p w:rsidR="004A6CE4" w:rsidRPr="00D65F01" w:rsidRDefault="004A6CE4" w:rsidP="00463D6D">
            <w:r w:rsidRPr="00D65F01">
              <w:rPr>
                <w:rFonts w:hint="eastAsia"/>
              </w:rPr>
              <w:t>將目的碼存入</w:t>
            </w:r>
            <w:r w:rsidR="00A41737">
              <w:rPr>
                <w:rFonts w:hint="eastAsia"/>
              </w:rPr>
              <w:t xml:space="preserve"> test.obj0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>
            <w:r w:rsidRPr="00D65F01">
              <w:rPr>
                <w:rFonts w:hint="eastAsia"/>
              </w:rPr>
              <w:t>以</w:t>
            </w:r>
            <w:r w:rsidRPr="00D65F01">
              <w:t>vm0</w:t>
            </w:r>
            <w:r w:rsidRPr="00D65F01">
              <w:rPr>
                <w:rFonts w:hint="eastAsia"/>
              </w:rPr>
              <w:t>虛擬機器執行該目的檔</w:t>
            </w:r>
          </w:p>
          <w:p w:rsidR="004A6CE4" w:rsidRPr="00D65F01" w:rsidRDefault="004A6CE4" w:rsidP="00463D6D">
            <w:r w:rsidRPr="00D65F01">
              <w:t>...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執行中</w:t>
            </w:r>
            <w:r w:rsidRPr="00D65F01">
              <w:t>…</w:t>
            </w:r>
          </w:p>
          <w:p w:rsidR="004A6CE4" w:rsidRPr="00D65F01" w:rsidRDefault="004A6CE4" w:rsidP="00463D6D">
            <w:r w:rsidRPr="00D65F01">
              <w:t>…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>
            <w:r w:rsidRPr="00D65F01">
              <w:t>JMP FOR</w:t>
            </w:r>
            <w:r w:rsidRPr="00D65F01">
              <w:rPr>
                <w:rFonts w:hint="eastAsia"/>
              </w:rPr>
              <w:t>跳回</w:t>
            </w:r>
            <w:r w:rsidRPr="00D65F01">
              <w:t>0x10</w:t>
            </w:r>
          </w:p>
          <w:p w:rsidR="004A6CE4" w:rsidRPr="00D65F01" w:rsidRDefault="004A6CE4" w:rsidP="00463D6D">
            <w:r w:rsidRPr="00D65F01">
              <w:t>…</w:t>
            </w:r>
          </w:p>
          <w:p w:rsidR="004A6CE4" w:rsidRPr="00D65F01" w:rsidRDefault="004A6CE4" w:rsidP="00463D6D"/>
          <w:p w:rsidR="0019649E" w:rsidRDefault="0019649E" w:rsidP="00463D6D"/>
          <w:p w:rsidR="004A6CE4" w:rsidRPr="00D65F01" w:rsidRDefault="004A6CE4" w:rsidP="00463D6D">
            <w:r w:rsidRPr="00D65F01">
              <w:t>JGT _FOR</w:t>
            </w:r>
            <w:r w:rsidRPr="00D65F01">
              <w:rPr>
                <w:rFonts w:hint="eastAsia"/>
              </w:rPr>
              <w:t>跳到</w:t>
            </w:r>
            <w:r w:rsidRPr="00D65F01">
              <w:t>0x4</w:t>
            </w:r>
            <w:r w:rsidR="0019649E">
              <w:rPr>
                <w:rFonts w:hint="eastAsia"/>
              </w:rPr>
              <w:t>C</w:t>
            </w:r>
          </w:p>
          <w:p w:rsidR="0019649E" w:rsidRDefault="004A6CE4" w:rsidP="00463D6D">
            <w:r w:rsidRPr="00D65F01">
              <w:t>LD R1, sum</w:t>
            </w:r>
            <w:r w:rsidRPr="00D65F01">
              <w:rPr>
                <w:rFonts w:hint="eastAsia"/>
              </w:rPr>
              <w:t>將</w:t>
            </w:r>
            <w:r w:rsidRPr="00D65F01">
              <w:t xml:space="preserve">sum (55) </w:t>
            </w:r>
          </w:p>
          <w:p w:rsidR="0019649E" w:rsidRDefault="0019649E" w:rsidP="00463D6D">
            <w:r>
              <w:rPr>
                <w:rFonts w:hint="eastAsia"/>
              </w:rPr>
              <w:t xml:space="preserve">  </w:t>
            </w:r>
            <w:r w:rsidR="004A6CE4" w:rsidRPr="00D65F01">
              <w:rPr>
                <w:rFonts w:hint="eastAsia"/>
              </w:rPr>
              <w:t>放到暫存器</w:t>
            </w:r>
            <w:r w:rsidR="004A6CE4" w:rsidRPr="00D65F01">
              <w:t xml:space="preserve"> R1</w:t>
            </w:r>
            <w:r w:rsidR="004A6CE4" w:rsidRPr="00D65F01">
              <w:rPr>
                <w:rFonts w:hint="eastAsia"/>
              </w:rPr>
              <w:t>，</w:t>
            </w:r>
          </w:p>
          <w:p w:rsidR="004A6CE4" w:rsidRPr="00D65F01" w:rsidRDefault="0019649E" w:rsidP="00463D6D">
            <w:r>
              <w:rPr>
                <w:rFonts w:hint="eastAsia"/>
              </w:rPr>
              <w:t xml:space="preserve">  </w:t>
            </w:r>
            <w:r w:rsidR="004A6CE4" w:rsidRPr="00D65F01">
              <w:rPr>
                <w:rFonts w:hint="eastAsia"/>
              </w:rPr>
              <w:t>所以</w:t>
            </w:r>
            <w:r w:rsidR="004A6CE4" w:rsidRPr="00D65F01">
              <w:t>R1=55</w:t>
            </w:r>
          </w:p>
          <w:p w:rsidR="004A6CE4" w:rsidRPr="00D65F01" w:rsidRDefault="004A6CE4" w:rsidP="00463D6D">
            <w:r w:rsidRPr="00D65F01">
              <w:rPr>
                <w:rFonts w:hint="eastAsia"/>
              </w:rPr>
              <w:t>印出所有暫存器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19649E" w:rsidP="00463D6D">
            <w:r>
              <w:rPr>
                <w:rFonts w:hint="eastAsia"/>
              </w:rPr>
              <w:t>sum = R1 = 55</w:t>
            </w:r>
          </w:p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  <w:p w:rsidR="004A6CE4" w:rsidRPr="00D65F01" w:rsidRDefault="004A6CE4" w:rsidP="00463D6D"/>
        </w:tc>
      </w:tr>
    </w:tbl>
    <w:p w:rsidR="004A6CE4" w:rsidRDefault="004A6CE4" w:rsidP="00043FAD"/>
    <w:p w:rsidR="004A6CE4" w:rsidRDefault="004A6CE4" w:rsidP="00043FAD">
      <w:r>
        <w:rPr>
          <w:rFonts w:hint="eastAsia"/>
        </w:rPr>
        <w:t>讀者可以看到指令</w:t>
      </w:r>
      <w:r>
        <w:t xml:space="preserve"> vm0 test.obj0 </w:t>
      </w:r>
      <w:r>
        <w:rPr>
          <w:rFonts w:hint="eastAsia"/>
        </w:rPr>
        <w:t>的執行結果，由於</w:t>
      </w:r>
      <w:r>
        <w:t xml:space="preserve"> return sum </w:t>
      </w:r>
      <w:r>
        <w:rPr>
          <w:rFonts w:hint="eastAsia"/>
        </w:rPr>
        <w:t>指令所產生的組合語言程式碼</w:t>
      </w:r>
      <w:r>
        <w:t xml:space="preserve"> LD R1, sum; RET </w:t>
      </w:r>
      <w:r>
        <w:rPr>
          <w:rFonts w:hint="eastAsia"/>
        </w:rPr>
        <w:t>這兩行指令，使得暫存器</w:t>
      </w:r>
      <w:r>
        <w:t>R1</w:t>
      </w:r>
      <w:r>
        <w:rPr>
          <w:rFonts w:hint="eastAsia"/>
        </w:rPr>
        <w:t>的值變為</w:t>
      </w:r>
      <w:r>
        <w:t xml:space="preserve"> 55</w:t>
      </w:r>
      <w:r>
        <w:rPr>
          <w:rFonts w:hint="eastAsia"/>
        </w:rPr>
        <w:t>，而這正是</w:t>
      </w:r>
      <w:r>
        <w:t xml:space="preserve"> test.c0 </w:t>
      </w:r>
      <w:r>
        <w:rPr>
          <w:rFonts w:hint="eastAsia"/>
        </w:rPr>
        <w:t>中所計算出的</w:t>
      </w:r>
      <w:r>
        <w:t xml:space="preserve"> 1+2+…+10 </w:t>
      </w:r>
      <w:r>
        <w:rPr>
          <w:rFonts w:hint="eastAsia"/>
        </w:rPr>
        <w:t>的結果，因此可以驗證該程式的編譯、組譯與執行過程是正確的。</w:t>
      </w:r>
    </w:p>
    <w:p w:rsidR="004A6CE4" w:rsidRPr="00E60051" w:rsidRDefault="004A6CE4" w:rsidP="00043FAD"/>
    <w:p w:rsidR="004A6CE4" w:rsidRDefault="004A6CE4" w:rsidP="00043FAD">
      <w:r>
        <w:rPr>
          <w:rFonts w:hint="eastAsia"/>
        </w:rPr>
        <w:t>我們在本章中已經實作了簡單的系統程式，包含編譯器</w:t>
      </w:r>
      <w:r>
        <w:t xml:space="preserve"> c0c</w:t>
      </w:r>
      <w:r>
        <w:rPr>
          <w:rFonts w:hint="eastAsia"/>
        </w:rPr>
        <w:t>、組譯器</w:t>
      </w:r>
      <w:r>
        <w:t xml:space="preserve"> as0 </w:t>
      </w:r>
      <w:r>
        <w:rPr>
          <w:rFonts w:hint="eastAsia"/>
        </w:rPr>
        <w:t>與虛擬機</w:t>
      </w:r>
      <w:r>
        <w:t xml:space="preserve"> vm0</w:t>
      </w:r>
      <w:r>
        <w:rPr>
          <w:rFonts w:hint="eastAsia"/>
        </w:rPr>
        <w:t>。有興趣的讀者可以進一步參考光碟中</w:t>
      </w:r>
      <w:r>
        <w:t xml:space="preserve"> ch12 </w:t>
      </w:r>
      <w:r>
        <w:rPr>
          <w:rFonts w:hint="eastAsia"/>
        </w:rPr>
        <w:t>資料夾下的程式，並且實際編譯執行看看，應該能更深入的理解這些系統軟體的原理與實作方法。</w:t>
      </w:r>
    </w:p>
    <w:p w:rsidR="004A6CE4" w:rsidRDefault="004A6CE4" w:rsidP="00043FAD"/>
    <w:p w:rsidR="004A6CE4" w:rsidRPr="00E60051" w:rsidRDefault="004A6CE4" w:rsidP="00043FAD">
      <w:r>
        <w:rPr>
          <w:rFonts w:hint="eastAsia"/>
        </w:rPr>
        <w:t>在本書中，我們已經盡可能的採取較寬廣的視野，企圖兼顧理論與實務兩個面向，以</w:t>
      </w:r>
      <w:r>
        <w:t>CPU0</w:t>
      </w:r>
      <w:r>
        <w:rPr>
          <w:rFonts w:hint="eastAsia"/>
        </w:rPr>
        <w:t>為主要的理論基礎，並以</w:t>
      </w:r>
      <w:r>
        <w:t>GNU</w:t>
      </w:r>
      <w:r>
        <w:rPr>
          <w:rFonts w:hint="eastAsia"/>
        </w:rPr>
        <w:t>為主要的實作工具，讓讀者從這兩方面同時並進，以便理解系統軟體的設計原理，並且能加以實作。然而，畢竟系統程式是一個涵蓋面甚廣的領域，本書無法深入的對每個主題進行詳細的討論，有興趣的讀者可以進一步學習『計算機組織』、『嵌入式系統』、『編譯器』與『作業系統』等課程，這些課程中會更深入的介紹進一步的</w:t>
      </w:r>
      <w:r w:rsidR="00F43E13">
        <w:rPr>
          <w:rFonts w:hint="eastAsia"/>
        </w:rPr>
        <w:t>相關</w:t>
      </w:r>
      <w:r>
        <w:rPr>
          <w:rFonts w:hint="eastAsia"/>
        </w:rPr>
        <w:t>主題。</w:t>
      </w:r>
    </w:p>
    <w:p w:rsidR="004A6CE4" w:rsidRPr="00F43E13" w:rsidRDefault="004A6CE4" w:rsidP="00043FAD"/>
    <w:p w:rsidR="004A6CE4" w:rsidRDefault="004A6CE4" w:rsidP="00ED0364">
      <w:pPr>
        <w:pStyle w:val="2"/>
      </w:pPr>
      <w:r>
        <w:rPr>
          <w:rFonts w:hint="eastAsia"/>
        </w:rPr>
        <w:t>習題</w:t>
      </w:r>
    </w:p>
    <w:p w:rsidR="004A6CE4" w:rsidRDefault="004A6CE4" w:rsidP="000C48D6">
      <w:pPr>
        <w:pStyle w:val="11"/>
        <w:numPr>
          <w:ilvl w:val="1"/>
          <w:numId w:val="47"/>
        </w:numPr>
        <w:ind w:leftChars="0"/>
      </w:pPr>
      <w:r>
        <w:rPr>
          <w:rFonts w:hint="eastAsia"/>
        </w:rPr>
        <w:t>請撰寫一個</w:t>
      </w:r>
      <w:r>
        <w:t>C0</w:t>
      </w:r>
      <w:r>
        <w:rPr>
          <w:rFonts w:hint="eastAsia"/>
        </w:rPr>
        <w:t>語言的程式</w:t>
      </w:r>
      <w:r>
        <w:t xml:space="preserve"> fib.c0</w:t>
      </w:r>
      <w:r>
        <w:rPr>
          <w:rFonts w:hint="eastAsia"/>
        </w:rPr>
        <w:t>，可以利用</w:t>
      </w:r>
      <w:r>
        <w:t>for</w:t>
      </w:r>
      <w:r>
        <w:rPr>
          <w:rFonts w:hint="eastAsia"/>
        </w:rPr>
        <w:t>迴圈的方式算出費氏序列中的</w:t>
      </w:r>
      <w:r>
        <w:t xml:space="preserve"> f(10) </w:t>
      </w:r>
      <w:r>
        <w:rPr>
          <w:rFonts w:hint="eastAsia"/>
        </w:rPr>
        <w:t>的值，費氏序列的規則為</w:t>
      </w:r>
      <w:r>
        <w:t xml:space="preserve"> f(n) = f(n-1)+f(n-2)</w:t>
      </w:r>
      <w:r>
        <w:rPr>
          <w:rFonts w:hint="eastAsia"/>
        </w:rPr>
        <w:t>，而且</w:t>
      </w:r>
      <w:r>
        <w:t xml:space="preserve"> f(0) = 1, f(1)=1</w:t>
      </w:r>
      <w:r>
        <w:rPr>
          <w:rFonts w:hint="eastAsia"/>
        </w:rPr>
        <w:t>。</w:t>
      </w:r>
    </w:p>
    <w:p w:rsidR="004A6CE4" w:rsidRDefault="0067044B" w:rsidP="000C48D6">
      <w:pPr>
        <w:pStyle w:val="11"/>
        <w:numPr>
          <w:ilvl w:val="1"/>
          <w:numId w:val="47"/>
        </w:numPr>
        <w:ind w:leftChars="0"/>
      </w:pPr>
      <w:ins w:id="59" w:author="ccc" w:date="2012-03-07T09:11:00Z">
        <w:r>
          <w:rPr>
            <w:rFonts w:hint="eastAsia"/>
          </w:rPr>
          <w:t>接</w:t>
        </w:r>
      </w:ins>
      <w:ins w:id="60" w:author="ccc" w:date="2010-04-27T11:40:00Z">
        <w:r w:rsidR="000A64DA">
          <w:rPr>
            <w:rFonts w:hint="eastAsia"/>
          </w:rPr>
          <w:t>續前一題，</w:t>
        </w:r>
      </w:ins>
      <w:r w:rsidR="004A6CE4">
        <w:rPr>
          <w:rFonts w:hint="eastAsia"/>
        </w:rPr>
        <w:t>請利用</w:t>
      </w:r>
      <w:r w:rsidR="004A6CE4">
        <w:t xml:space="preserve"> c0c </w:t>
      </w:r>
      <w:r w:rsidR="004A6CE4">
        <w:rPr>
          <w:rFonts w:hint="eastAsia"/>
        </w:rPr>
        <w:t>編譯器，將</w:t>
      </w:r>
      <w:r w:rsidR="004A6CE4">
        <w:t xml:space="preserve"> fib.c0 </w:t>
      </w:r>
      <w:r w:rsidR="004A6CE4">
        <w:rPr>
          <w:rFonts w:hint="eastAsia"/>
        </w:rPr>
        <w:t>編譯為組合語言</w:t>
      </w:r>
      <w:r w:rsidR="004A6CE4">
        <w:t xml:space="preserve"> fib.asm0</w:t>
      </w:r>
      <w:r w:rsidR="004A6CE4">
        <w:rPr>
          <w:rFonts w:hint="eastAsia"/>
        </w:rPr>
        <w:t>。</w:t>
      </w:r>
    </w:p>
    <w:p w:rsidR="004A6CE4" w:rsidRDefault="0067044B" w:rsidP="000C48D6">
      <w:pPr>
        <w:pStyle w:val="11"/>
        <w:numPr>
          <w:ilvl w:val="1"/>
          <w:numId w:val="47"/>
        </w:numPr>
        <w:ind w:leftChars="0"/>
      </w:pPr>
      <w:ins w:id="61" w:author="ccc" w:date="2012-03-07T09:11:00Z">
        <w:r>
          <w:rPr>
            <w:rFonts w:hint="eastAsia"/>
          </w:rPr>
          <w:t>接</w:t>
        </w:r>
      </w:ins>
      <w:ins w:id="62" w:author="ccc" w:date="2010-04-27T11:39:00Z">
        <w:r w:rsidR="003728C0">
          <w:rPr>
            <w:rFonts w:hint="eastAsia"/>
          </w:rPr>
          <w:t>續前一題，</w:t>
        </w:r>
      </w:ins>
      <w:r w:rsidR="004A6CE4">
        <w:rPr>
          <w:rFonts w:hint="eastAsia"/>
        </w:rPr>
        <w:t>請利用</w:t>
      </w:r>
      <w:r w:rsidR="004A6CE4">
        <w:t xml:space="preserve"> as0 </w:t>
      </w:r>
      <w:r w:rsidR="004A6CE4">
        <w:rPr>
          <w:rFonts w:hint="eastAsia"/>
        </w:rPr>
        <w:t>組譯器，將</w:t>
      </w:r>
      <w:r w:rsidR="004A6CE4">
        <w:t xml:space="preserve"> fib.asm0 </w:t>
      </w:r>
      <w:r w:rsidR="004A6CE4">
        <w:rPr>
          <w:rFonts w:hint="eastAsia"/>
        </w:rPr>
        <w:t>組譯為目的檔</w:t>
      </w:r>
      <w:r w:rsidR="004A6CE4">
        <w:t xml:space="preserve"> fib.obj0</w:t>
      </w:r>
      <w:r w:rsidR="004A6CE4">
        <w:rPr>
          <w:rFonts w:hint="eastAsia"/>
        </w:rPr>
        <w:t>。</w:t>
      </w:r>
    </w:p>
    <w:p w:rsidR="004A6CE4" w:rsidRDefault="0067044B" w:rsidP="000C48D6">
      <w:pPr>
        <w:pStyle w:val="11"/>
        <w:numPr>
          <w:ilvl w:val="1"/>
          <w:numId w:val="47"/>
        </w:numPr>
        <w:ind w:leftChars="0"/>
      </w:pPr>
      <w:ins w:id="63" w:author="ccc" w:date="2012-03-07T09:11:00Z">
        <w:r>
          <w:rPr>
            <w:rFonts w:hint="eastAsia"/>
          </w:rPr>
          <w:t>接</w:t>
        </w:r>
      </w:ins>
      <w:ins w:id="64" w:author="ccc" w:date="2010-04-27T11:39:00Z">
        <w:r w:rsidR="003728C0">
          <w:rPr>
            <w:rFonts w:hint="eastAsia"/>
          </w:rPr>
          <w:t>續前一題，</w:t>
        </w:r>
      </w:ins>
      <w:r w:rsidR="004A6CE4">
        <w:rPr>
          <w:rFonts w:hint="eastAsia"/>
        </w:rPr>
        <w:t>請利用</w:t>
      </w:r>
      <w:r w:rsidR="004A6CE4">
        <w:t xml:space="preserve"> vm0 </w:t>
      </w:r>
      <w:r w:rsidR="004A6CE4">
        <w:rPr>
          <w:rFonts w:hint="eastAsia"/>
        </w:rPr>
        <w:t>虛擬機，執行</w:t>
      </w:r>
      <w:r w:rsidR="004A6CE4">
        <w:t xml:space="preserve"> fib.obj0</w:t>
      </w:r>
      <w:r w:rsidR="004A6CE4">
        <w:rPr>
          <w:rFonts w:hint="eastAsia"/>
        </w:rPr>
        <w:t>，並檢查看看</w:t>
      </w:r>
      <w:r w:rsidR="004A6CE4">
        <w:t xml:space="preserve"> f(10) </w:t>
      </w:r>
      <w:r w:rsidR="004A6CE4">
        <w:rPr>
          <w:rFonts w:hint="eastAsia"/>
        </w:rPr>
        <w:t>的結果是否正確。</w:t>
      </w:r>
    </w:p>
    <w:p w:rsidR="004A6CE4" w:rsidRDefault="004A6CE4" w:rsidP="000C48D6">
      <w:pPr>
        <w:pStyle w:val="11"/>
        <w:numPr>
          <w:ilvl w:val="1"/>
          <w:numId w:val="47"/>
        </w:numPr>
        <w:ind w:leftChars="0"/>
      </w:pPr>
      <w:r>
        <w:rPr>
          <w:rFonts w:hint="eastAsia"/>
        </w:rPr>
        <w:t>請為</w:t>
      </w:r>
      <w:r>
        <w:t xml:space="preserve"> C0 </w:t>
      </w:r>
      <w:r>
        <w:rPr>
          <w:rFonts w:hint="eastAsia"/>
        </w:rPr>
        <w:t>語言加上</w:t>
      </w:r>
      <w:r>
        <w:t xml:space="preserve"> if </w:t>
      </w:r>
      <w:r>
        <w:rPr>
          <w:rFonts w:hint="eastAsia"/>
        </w:rPr>
        <w:t>條件</w:t>
      </w:r>
      <w:r w:rsidR="00FF4401">
        <w:rPr>
          <w:rFonts w:hint="eastAsia"/>
        </w:rPr>
        <w:t>的</w:t>
      </w:r>
      <w:r>
        <w:rPr>
          <w:rFonts w:hint="eastAsia"/>
        </w:rPr>
        <w:t>規則</w:t>
      </w:r>
      <w:r w:rsidR="00FF4401">
        <w:rPr>
          <w:rFonts w:hint="eastAsia"/>
        </w:rPr>
        <w:t>為</w:t>
      </w:r>
      <w:del w:id="65" w:author="ccc" w:date="2012-03-07T09:14:00Z">
        <w:r w:rsidR="00FF4401" w:rsidDel="00960964">
          <w:rPr>
            <w:rFonts w:hint="eastAsia"/>
          </w:rPr>
          <w:delText xml:space="preserve"> IF =</w:delText>
        </w:r>
        <w:r w:rsidDel="00960964">
          <w:delText xml:space="preserve"> </w:delText>
        </w:r>
        <w:r w:rsidR="00FF4401" w:rsidRPr="00FF4401" w:rsidDel="00960964">
          <w:delText>'</w:delText>
        </w:r>
        <w:r w:rsidDel="00960964">
          <w:delText>if</w:delText>
        </w:r>
        <w:r w:rsidR="00FF4401" w:rsidRPr="00FF4401" w:rsidDel="00960964">
          <w:delText>'</w:delText>
        </w:r>
        <w:r w:rsidDel="00960964">
          <w:delText xml:space="preserve"> </w:delText>
        </w:r>
        <w:r w:rsidR="00FF4401" w:rsidRPr="00FF4401" w:rsidDel="00960964">
          <w:delText>'</w:delText>
        </w:r>
        <w:r w:rsidDel="00960964">
          <w:delText>(</w:delText>
        </w:r>
        <w:r w:rsidR="00FF4401" w:rsidRPr="00FF4401" w:rsidDel="00960964">
          <w:delText xml:space="preserve">' </w:delText>
        </w:r>
        <w:r w:rsidDel="00960964">
          <w:delText>COND</w:delText>
        </w:r>
        <w:r w:rsidR="00FF4401" w:rsidRPr="00FF4401" w:rsidDel="00960964">
          <w:delText xml:space="preserve"> '</w:delText>
        </w:r>
        <w:r w:rsidDel="00960964">
          <w:delText>)</w:delText>
        </w:r>
        <w:r w:rsidR="00FF4401" w:rsidRPr="00FF4401" w:rsidDel="00960964">
          <w:delText>'</w:delText>
        </w:r>
        <w:r w:rsidDel="00960964">
          <w:delText xml:space="preserve"> BLOCK </w:delText>
        </w:r>
        <w:r w:rsidR="00FF4401" w:rsidDel="00960964">
          <w:rPr>
            <w:rFonts w:hint="eastAsia"/>
          </w:rPr>
          <w:delText>(</w:delText>
        </w:r>
        <w:r w:rsidR="00FF4401" w:rsidRPr="00FF4401" w:rsidDel="00960964">
          <w:delText xml:space="preserve">' </w:delText>
        </w:r>
      </w:del>
      <w:del w:id="66" w:author="ccc" w:date="2012-03-07T09:13:00Z">
        <w:r w:rsidDel="00B965D1">
          <w:delText>elseif</w:delText>
        </w:r>
        <w:r w:rsidR="00FF4401" w:rsidRPr="00FF4401" w:rsidDel="00B965D1">
          <w:delText>'</w:delText>
        </w:r>
        <w:r w:rsidDel="00B965D1">
          <w:delText xml:space="preserve"> </w:delText>
        </w:r>
      </w:del>
      <w:del w:id="67" w:author="ccc" w:date="2012-03-07T09:14:00Z">
        <w:r w:rsidDel="00960964">
          <w:lastRenderedPageBreak/>
          <w:delText>BLOCK</w:delText>
        </w:r>
        <w:r w:rsidR="00FF4401" w:rsidDel="00960964">
          <w:rPr>
            <w:rFonts w:hint="eastAsia"/>
          </w:rPr>
          <w:delText>)*</w:delText>
        </w:r>
        <w:r w:rsidDel="00960964">
          <w:delText xml:space="preserve"> </w:delText>
        </w:r>
        <w:r w:rsidR="00FF4401" w:rsidDel="00960964">
          <w:rPr>
            <w:rFonts w:hint="eastAsia"/>
          </w:rPr>
          <w:delText>(</w:delText>
        </w:r>
        <w:r w:rsidDel="00960964">
          <w:delText>else BLOCK</w:delText>
        </w:r>
        <w:r w:rsidR="00FF4401" w:rsidDel="00960964">
          <w:rPr>
            <w:rFonts w:hint="eastAsia"/>
          </w:rPr>
          <w:delText>)?</w:delText>
        </w:r>
      </w:del>
      <w:ins w:id="68" w:author="ccc" w:date="2012-03-07T09:14:00Z">
        <w:r w:rsidR="00960964">
          <w:rPr>
            <w:rFonts w:hint="eastAsia"/>
          </w:rPr>
          <w:t xml:space="preserve"> </w:t>
        </w:r>
      </w:ins>
      <w:ins w:id="69" w:author="ccc" w:date="2012-03-07T09:16:00Z">
        <w:r w:rsidR="00960964" w:rsidRPr="00960964">
          <w:t>IF = 'if' '(' COND ')' BASE ('else' 'if' '(' COND ')' BASE)* ('else' BASE)?</w:t>
        </w:r>
      </w:ins>
      <w:r>
        <w:rPr>
          <w:rFonts w:hint="eastAsia"/>
        </w:rPr>
        <w:t>，然後修改本章的剖析器程式，加入可以處理該規則的程式。</w:t>
      </w:r>
    </w:p>
    <w:p w:rsidR="004A6CE4" w:rsidRDefault="004A6CE4" w:rsidP="005D2BCF">
      <w:pPr>
        <w:pStyle w:val="11"/>
        <w:numPr>
          <w:ilvl w:val="1"/>
          <w:numId w:val="47"/>
        </w:numPr>
        <w:ind w:leftChars="0"/>
      </w:pPr>
      <w:r>
        <w:rPr>
          <w:rFonts w:hint="eastAsia"/>
        </w:rPr>
        <w:t>繼續前一題，請修改本章的程式碼產生器程式，以</w:t>
      </w:r>
      <w:r w:rsidR="00FF4401">
        <w:rPr>
          <w:rFonts w:hint="eastAsia"/>
        </w:rPr>
        <w:t>產生上述的</w:t>
      </w:r>
      <w:r>
        <w:t xml:space="preserve"> if </w:t>
      </w:r>
      <w:r>
        <w:rPr>
          <w:rFonts w:hint="eastAsia"/>
        </w:rPr>
        <w:t>規則</w:t>
      </w:r>
      <w:r w:rsidR="00FF4401">
        <w:rPr>
          <w:rFonts w:hint="eastAsia"/>
        </w:rPr>
        <w:t>之程式</w:t>
      </w:r>
      <w:r>
        <w:rPr>
          <w:rFonts w:hint="eastAsia"/>
        </w:rPr>
        <w:t>。</w:t>
      </w:r>
      <w:bookmarkEnd w:id="0"/>
      <w:bookmarkEnd w:id="1"/>
      <w:bookmarkEnd w:id="2"/>
    </w:p>
    <w:sectPr w:rsidR="004A6CE4" w:rsidSect="007A7C3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C5F" w:rsidRDefault="00E01C5F" w:rsidP="00131352">
      <w:r>
        <w:separator/>
      </w:r>
    </w:p>
  </w:endnote>
  <w:endnote w:type="continuationSeparator" w:id="0">
    <w:p w:rsidR="00E01C5F" w:rsidRDefault="00E01C5F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35F" w:rsidRDefault="00D5053D">
    <w:pPr>
      <w:pStyle w:val="ae"/>
      <w:jc w:val="center"/>
    </w:pPr>
    <w:fldSimple w:instr=" PAGE   \* MERGEFORMAT ">
      <w:r w:rsidR="00577B32" w:rsidRPr="00577B32">
        <w:rPr>
          <w:noProof/>
          <w:lang w:val="zh-TW"/>
        </w:rPr>
        <w:t>47</w:t>
      </w:r>
    </w:fldSimple>
  </w:p>
  <w:p w:rsidR="009E535F" w:rsidRDefault="009E535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C5F" w:rsidRDefault="00E01C5F" w:rsidP="00131352">
      <w:r>
        <w:separator/>
      </w:r>
    </w:p>
  </w:footnote>
  <w:footnote w:type="continuationSeparator" w:id="0">
    <w:p w:rsidR="00E01C5F" w:rsidRDefault="00E01C5F" w:rsidP="00131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">
    <w:nsid w:val="0E051AEC"/>
    <w:multiLevelType w:val="hybridMultilevel"/>
    <w:tmpl w:val="F62A4B84"/>
    <w:lvl w:ilvl="0" w:tplc="2C4CA866">
      <w:start w:val="12"/>
      <w:numFmt w:val="decimal"/>
      <w:lvlText w:val="第%1章"/>
      <w:lvlJc w:val="left"/>
      <w:pPr>
        <w:ind w:left="2175" w:hanging="16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cs="Times New Roman"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0">
    <w:nsid w:val="266401A3"/>
    <w:multiLevelType w:val="multilevel"/>
    <w:tmpl w:val="4B5C6E9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6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19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20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4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552410BD"/>
    <w:multiLevelType w:val="hybridMultilevel"/>
    <w:tmpl w:val="DC1A51A0"/>
    <w:lvl w:ilvl="0" w:tplc="6D48D34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6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9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0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31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4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5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6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eastAsia"/>
      </w:rPr>
    </w:lvl>
  </w:abstractNum>
  <w:abstractNum w:abstractNumId="37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8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9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0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1">
    <w:nsid w:val="76951160"/>
    <w:multiLevelType w:val="multilevel"/>
    <w:tmpl w:val="677EBF7A"/>
    <w:lvl w:ilvl="0">
      <w:start w:val="12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2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3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4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5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6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9"/>
  </w:num>
  <w:num w:numId="4">
    <w:abstractNumId w:val="45"/>
  </w:num>
  <w:num w:numId="5">
    <w:abstractNumId w:val="2"/>
  </w:num>
  <w:num w:numId="6">
    <w:abstractNumId w:val="28"/>
  </w:num>
  <w:num w:numId="7">
    <w:abstractNumId w:val="1"/>
  </w:num>
  <w:num w:numId="8">
    <w:abstractNumId w:val="42"/>
  </w:num>
  <w:num w:numId="9">
    <w:abstractNumId w:val="32"/>
  </w:num>
  <w:num w:numId="10">
    <w:abstractNumId w:val="13"/>
  </w:num>
  <w:num w:numId="11">
    <w:abstractNumId w:val="24"/>
  </w:num>
  <w:num w:numId="12">
    <w:abstractNumId w:val="39"/>
  </w:num>
  <w:num w:numId="13">
    <w:abstractNumId w:val="46"/>
  </w:num>
  <w:num w:numId="14">
    <w:abstractNumId w:val="35"/>
  </w:num>
  <w:num w:numId="15">
    <w:abstractNumId w:val="20"/>
  </w:num>
  <w:num w:numId="16">
    <w:abstractNumId w:val="11"/>
  </w:num>
  <w:num w:numId="17">
    <w:abstractNumId w:val="37"/>
  </w:num>
  <w:num w:numId="18">
    <w:abstractNumId w:val="40"/>
  </w:num>
  <w:num w:numId="19">
    <w:abstractNumId w:val="38"/>
  </w:num>
  <w:num w:numId="20">
    <w:abstractNumId w:val="15"/>
  </w:num>
  <w:num w:numId="21">
    <w:abstractNumId w:val="6"/>
  </w:num>
  <w:num w:numId="22">
    <w:abstractNumId w:val="19"/>
  </w:num>
  <w:num w:numId="23">
    <w:abstractNumId w:val="3"/>
  </w:num>
  <w:num w:numId="24">
    <w:abstractNumId w:val="9"/>
  </w:num>
  <w:num w:numId="25">
    <w:abstractNumId w:val="34"/>
  </w:num>
  <w:num w:numId="26">
    <w:abstractNumId w:val="44"/>
  </w:num>
  <w:num w:numId="27">
    <w:abstractNumId w:val="23"/>
  </w:num>
  <w:num w:numId="28">
    <w:abstractNumId w:val="31"/>
  </w:num>
  <w:num w:numId="29">
    <w:abstractNumId w:val="30"/>
  </w:num>
  <w:num w:numId="30">
    <w:abstractNumId w:val="18"/>
  </w:num>
  <w:num w:numId="31">
    <w:abstractNumId w:val="36"/>
  </w:num>
  <w:num w:numId="32">
    <w:abstractNumId w:val="17"/>
  </w:num>
  <w:num w:numId="33">
    <w:abstractNumId w:val="0"/>
  </w:num>
  <w:num w:numId="34">
    <w:abstractNumId w:val="33"/>
  </w:num>
  <w:num w:numId="35">
    <w:abstractNumId w:val="12"/>
  </w:num>
  <w:num w:numId="36">
    <w:abstractNumId w:val="43"/>
  </w:num>
  <w:num w:numId="37">
    <w:abstractNumId w:val="16"/>
  </w:num>
  <w:num w:numId="38">
    <w:abstractNumId w:val="22"/>
  </w:num>
  <w:num w:numId="39">
    <w:abstractNumId w:val="26"/>
  </w:num>
  <w:num w:numId="40">
    <w:abstractNumId w:val="27"/>
  </w:num>
  <w:num w:numId="41">
    <w:abstractNumId w:val="8"/>
  </w:num>
  <w:num w:numId="42">
    <w:abstractNumId w:val="7"/>
  </w:num>
  <w:num w:numId="43">
    <w:abstractNumId w:val="14"/>
  </w:num>
  <w:num w:numId="44">
    <w:abstractNumId w:val="21"/>
  </w:num>
  <w:num w:numId="45">
    <w:abstractNumId w:val="25"/>
  </w:num>
  <w:num w:numId="46">
    <w:abstractNumId w:val="10"/>
  </w:num>
  <w:num w:numId="47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174"/>
    <w:rsid w:val="00000515"/>
    <w:rsid w:val="000005ED"/>
    <w:rsid w:val="0000182E"/>
    <w:rsid w:val="00004328"/>
    <w:rsid w:val="00004C6F"/>
    <w:rsid w:val="00007D2C"/>
    <w:rsid w:val="000105C4"/>
    <w:rsid w:val="00011000"/>
    <w:rsid w:val="00011217"/>
    <w:rsid w:val="000131EC"/>
    <w:rsid w:val="000153BA"/>
    <w:rsid w:val="000163A8"/>
    <w:rsid w:val="000172DB"/>
    <w:rsid w:val="000177B4"/>
    <w:rsid w:val="0002278B"/>
    <w:rsid w:val="00023006"/>
    <w:rsid w:val="000235DA"/>
    <w:rsid w:val="000242DA"/>
    <w:rsid w:val="00024C3C"/>
    <w:rsid w:val="0002501B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1CE7"/>
    <w:rsid w:val="0004223E"/>
    <w:rsid w:val="00042667"/>
    <w:rsid w:val="00043229"/>
    <w:rsid w:val="000434A0"/>
    <w:rsid w:val="000434F9"/>
    <w:rsid w:val="00043707"/>
    <w:rsid w:val="00043FAD"/>
    <w:rsid w:val="00044A8B"/>
    <w:rsid w:val="0005117B"/>
    <w:rsid w:val="00051C4B"/>
    <w:rsid w:val="00051EA3"/>
    <w:rsid w:val="00052223"/>
    <w:rsid w:val="00053EE4"/>
    <w:rsid w:val="000556FC"/>
    <w:rsid w:val="00055707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EE0"/>
    <w:rsid w:val="00065B13"/>
    <w:rsid w:val="000669D1"/>
    <w:rsid w:val="00066C3B"/>
    <w:rsid w:val="00067200"/>
    <w:rsid w:val="000711B4"/>
    <w:rsid w:val="00071D64"/>
    <w:rsid w:val="00072725"/>
    <w:rsid w:val="00072A1F"/>
    <w:rsid w:val="00072C39"/>
    <w:rsid w:val="00073E33"/>
    <w:rsid w:val="00074B1F"/>
    <w:rsid w:val="000752A6"/>
    <w:rsid w:val="000800CC"/>
    <w:rsid w:val="00080604"/>
    <w:rsid w:val="00085DBB"/>
    <w:rsid w:val="00087D95"/>
    <w:rsid w:val="0009042F"/>
    <w:rsid w:val="00090A79"/>
    <w:rsid w:val="00091E90"/>
    <w:rsid w:val="00092813"/>
    <w:rsid w:val="000932FE"/>
    <w:rsid w:val="00093549"/>
    <w:rsid w:val="00093628"/>
    <w:rsid w:val="00095228"/>
    <w:rsid w:val="00095F84"/>
    <w:rsid w:val="0009630A"/>
    <w:rsid w:val="000969A0"/>
    <w:rsid w:val="00097544"/>
    <w:rsid w:val="000A12FD"/>
    <w:rsid w:val="000A21A4"/>
    <w:rsid w:val="000A4335"/>
    <w:rsid w:val="000A46AE"/>
    <w:rsid w:val="000A4A67"/>
    <w:rsid w:val="000A4CA1"/>
    <w:rsid w:val="000A4E73"/>
    <w:rsid w:val="000A57D4"/>
    <w:rsid w:val="000A6014"/>
    <w:rsid w:val="000A64DA"/>
    <w:rsid w:val="000A6FB7"/>
    <w:rsid w:val="000A7121"/>
    <w:rsid w:val="000A74B1"/>
    <w:rsid w:val="000B1C61"/>
    <w:rsid w:val="000B35FA"/>
    <w:rsid w:val="000B3C81"/>
    <w:rsid w:val="000B42DE"/>
    <w:rsid w:val="000B4384"/>
    <w:rsid w:val="000B5D98"/>
    <w:rsid w:val="000B7082"/>
    <w:rsid w:val="000C1515"/>
    <w:rsid w:val="000C1A63"/>
    <w:rsid w:val="000C33EE"/>
    <w:rsid w:val="000C4320"/>
    <w:rsid w:val="000C444E"/>
    <w:rsid w:val="000C48D6"/>
    <w:rsid w:val="000C710E"/>
    <w:rsid w:val="000D33E2"/>
    <w:rsid w:val="000D3CB6"/>
    <w:rsid w:val="000D3E7C"/>
    <w:rsid w:val="000D4A17"/>
    <w:rsid w:val="000D69E8"/>
    <w:rsid w:val="000D7997"/>
    <w:rsid w:val="000E0A63"/>
    <w:rsid w:val="000E12A1"/>
    <w:rsid w:val="000E1915"/>
    <w:rsid w:val="000E1CF4"/>
    <w:rsid w:val="000E241E"/>
    <w:rsid w:val="000E2CB8"/>
    <w:rsid w:val="000E3706"/>
    <w:rsid w:val="000E4317"/>
    <w:rsid w:val="000F1925"/>
    <w:rsid w:val="000F1F6B"/>
    <w:rsid w:val="000F3FC4"/>
    <w:rsid w:val="000F4BD6"/>
    <w:rsid w:val="000F51FC"/>
    <w:rsid w:val="000F5676"/>
    <w:rsid w:val="00102465"/>
    <w:rsid w:val="00105C9E"/>
    <w:rsid w:val="00110658"/>
    <w:rsid w:val="001107E8"/>
    <w:rsid w:val="00111300"/>
    <w:rsid w:val="00111358"/>
    <w:rsid w:val="001115EB"/>
    <w:rsid w:val="00112106"/>
    <w:rsid w:val="00115DEE"/>
    <w:rsid w:val="00116F43"/>
    <w:rsid w:val="001227CC"/>
    <w:rsid w:val="00122D6A"/>
    <w:rsid w:val="0012453B"/>
    <w:rsid w:val="0012496D"/>
    <w:rsid w:val="00125AE7"/>
    <w:rsid w:val="00125C3A"/>
    <w:rsid w:val="0012697D"/>
    <w:rsid w:val="00127733"/>
    <w:rsid w:val="00127CD0"/>
    <w:rsid w:val="00127FEF"/>
    <w:rsid w:val="0013134C"/>
    <w:rsid w:val="00131352"/>
    <w:rsid w:val="00131AAB"/>
    <w:rsid w:val="00132A04"/>
    <w:rsid w:val="001352CA"/>
    <w:rsid w:val="00135E97"/>
    <w:rsid w:val="00136F1C"/>
    <w:rsid w:val="00141491"/>
    <w:rsid w:val="0014155A"/>
    <w:rsid w:val="00141FB0"/>
    <w:rsid w:val="00142162"/>
    <w:rsid w:val="001435CD"/>
    <w:rsid w:val="00143777"/>
    <w:rsid w:val="00144B9A"/>
    <w:rsid w:val="00147BD3"/>
    <w:rsid w:val="001500F9"/>
    <w:rsid w:val="0015181D"/>
    <w:rsid w:val="001534DD"/>
    <w:rsid w:val="00154DC8"/>
    <w:rsid w:val="00155351"/>
    <w:rsid w:val="0015713F"/>
    <w:rsid w:val="00163EBB"/>
    <w:rsid w:val="001651DD"/>
    <w:rsid w:val="001653F3"/>
    <w:rsid w:val="00171B8A"/>
    <w:rsid w:val="0017424D"/>
    <w:rsid w:val="0017651C"/>
    <w:rsid w:val="00176BF3"/>
    <w:rsid w:val="001807C1"/>
    <w:rsid w:val="00180E0B"/>
    <w:rsid w:val="001826F8"/>
    <w:rsid w:val="00182899"/>
    <w:rsid w:val="00183A68"/>
    <w:rsid w:val="00185B22"/>
    <w:rsid w:val="00185B86"/>
    <w:rsid w:val="00186783"/>
    <w:rsid w:val="00191D19"/>
    <w:rsid w:val="00192458"/>
    <w:rsid w:val="00192D43"/>
    <w:rsid w:val="00192E9B"/>
    <w:rsid w:val="001934FC"/>
    <w:rsid w:val="00194B20"/>
    <w:rsid w:val="00194DD7"/>
    <w:rsid w:val="0019649E"/>
    <w:rsid w:val="00197528"/>
    <w:rsid w:val="001A1108"/>
    <w:rsid w:val="001A1C65"/>
    <w:rsid w:val="001A33C7"/>
    <w:rsid w:val="001A491F"/>
    <w:rsid w:val="001A64BF"/>
    <w:rsid w:val="001A76CD"/>
    <w:rsid w:val="001B14F9"/>
    <w:rsid w:val="001B224E"/>
    <w:rsid w:val="001B2D9B"/>
    <w:rsid w:val="001B56BA"/>
    <w:rsid w:val="001B7596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53D5"/>
    <w:rsid w:val="001D634E"/>
    <w:rsid w:val="001D691A"/>
    <w:rsid w:val="001E172F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CEC"/>
    <w:rsid w:val="00201A99"/>
    <w:rsid w:val="00201C21"/>
    <w:rsid w:val="00204A84"/>
    <w:rsid w:val="002057CC"/>
    <w:rsid w:val="0020590E"/>
    <w:rsid w:val="00205A27"/>
    <w:rsid w:val="002064F6"/>
    <w:rsid w:val="00206DAF"/>
    <w:rsid w:val="00206DE4"/>
    <w:rsid w:val="00207046"/>
    <w:rsid w:val="00210FC8"/>
    <w:rsid w:val="002112A7"/>
    <w:rsid w:val="00211CA4"/>
    <w:rsid w:val="00214B08"/>
    <w:rsid w:val="00215298"/>
    <w:rsid w:val="002164A0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27877"/>
    <w:rsid w:val="002314C6"/>
    <w:rsid w:val="002316F4"/>
    <w:rsid w:val="00232092"/>
    <w:rsid w:val="00232A07"/>
    <w:rsid w:val="00233260"/>
    <w:rsid w:val="002332E4"/>
    <w:rsid w:val="00233FCA"/>
    <w:rsid w:val="00234098"/>
    <w:rsid w:val="002343F7"/>
    <w:rsid w:val="002353BB"/>
    <w:rsid w:val="0023792B"/>
    <w:rsid w:val="00240AF4"/>
    <w:rsid w:val="0024195F"/>
    <w:rsid w:val="00242527"/>
    <w:rsid w:val="002438AD"/>
    <w:rsid w:val="00243F1D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3F6D"/>
    <w:rsid w:val="002547F7"/>
    <w:rsid w:val="00255E5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50AD"/>
    <w:rsid w:val="002751F5"/>
    <w:rsid w:val="00275442"/>
    <w:rsid w:val="0027620B"/>
    <w:rsid w:val="00276A12"/>
    <w:rsid w:val="00281F3D"/>
    <w:rsid w:val="00284E1A"/>
    <w:rsid w:val="00284E24"/>
    <w:rsid w:val="002860ED"/>
    <w:rsid w:val="002863CB"/>
    <w:rsid w:val="002879E9"/>
    <w:rsid w:val="00290E4D"/>
    <w:rsid w:val="00294AF3"/>
    <w:rsid w:val="0029668E"/>
    <w:rsid w:val="00297A8F"/>
    <w:rsid w:val="002A182D"/>
    <w:rsid w:val="002A2D37"/>
    <w:rsid w:val="002A3125"/>
    <w:rsid w:val="002A46F0"/>
    <w:rsid w:val="002A4AC2"/>
    <w:rsid w:val="002A5D17"/>
    <w:rsid w:val="002A63DC"/>
    <w:rsid w:val="002A6A18"/>
    <w:rsid w:val="002A6F64"/>
    <w:rsid w:val="002B0485"/>
    <w:rsid w:val="002B0E28"/>
    <w:rsid w:val="002B1C54"/>
    <w:rsid w:val="002B2856"/>
    <w:rsid w:val="002B3371"/>
    <w:rsid w:val="002B4F07"/>
    <w:rsid w:val="002B56E3"/>
    <w:rsid w:val="002B5D3D"/>
    <w:rsid w:val="002B6F56"/>
    <w:rsid w:val="002B764F"/>
    <w:rsid w:val="002C05D0"/>
    <w:rsid w:val="002C1B1C"/>
    <w:rsid w:val="002C2E0A"/>
    <w:rsid w:val="002C304C"/>
    <w:rsid w:val="002C4619"/>
    <w:rsid w:val="002C55AB"/>
    <w:rsid w:val="002C5738"/>
    <w:rsid w:val="002C615D"/>
    <w:rsid w:val="002D0143"/>
    <w:rsid w:val="002D0A4D"/>
    <w:rsid w:val="002D0F72"/>
    <w:rsid w:val="002D209F"/>
    <w:rsid w:val="002D29AD"/>
    <w:rsid w:val="002D37D5"/>
    <w:rsid w:val="002D3E52"/>
    <w:rsid w:val="002D3F5B"/>
    <w:rsid w:val="002D42A6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64B"/>
    <w:rsid w:val="002E31D4"/>
    <w:rsid w:val="002E43A7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2F7ADC"/>
    <w:rsid w:val="00300251"/>
    <w:rsid w:val="00300A97"/>
    <w:rsid w:val="00301249"/>
    <w:rsid w:val="0030129D"/>
    <w:rsid w:val="00301B13"/>
    <w:rsid w:val="003025F3"/>
    <w:rsid w:val="00302F57"/>
    <w:rsid w:val="003031B5"/>
    <w:rsid w:val="00303A30"/>
    <w:rsid w:val="00303F19"/>
    <w:rsid w:val="003047D9"/>
    <w:rsid w:val="003048FA"/>
    <w:rsid w:val="003053A4"/>
    <w:rsid w:val="00305567"/>
    <w:rsid w:val="00305638"/>
    <w:rsid w:val="003068D6"/>
    <w:rsid w:val="00312820"/>
    <w:rsid w:val="00312AA2"/>
    <w:rsid w:val="00312F39"/>
    <w:rsid w:val="00313EE5"/>
    <w:rsid w:val="003148BA"/>
    <w:rsid w:val="00315C41"/>
    <w:rsid w:val="00316CB2"/>
    <w:rsid w:val="003215D5"/>
    <w:rsid w:val="00322CCD"/>
    <w:rsid w:val="00327145"/>
    <w:rsid w:val="00330E6D"/>
    <w:rsid w:val="00331966"/>
    <w:rsid w:val="00331AAB"/>
    <w:rsid w:val="00332062"/>
    <w:rsid w:val="00332A2B"/>
    <w:rsid w:val="00333055"/>
    <w:rsid w:val="003337E9"/>
    <w:rsid w:val="00334806"/>
    <w:rsid w:val="0033524D"/>
    <w:rsid w:val="003360D4"/>
    <w:rsid w:val="00337A26"/>
    <w:rsid w:val="00340461"/>
    <w:rsid w:val="00340B5F"/>
    <w:rsid w:val="003437AD"/>
    <w:rsid w:val="00343A76"/>
    <w:rsid w:val="00344499"/>
    <w:rsid w:val="003446F8"/>
    <w:rsid w:val="00345415"/>
    <w:rsid w:val="00345AFE"/>
    <w:rsid w:val="003463CC"/>
    <w:rsid w:val="0034655E"/>
    <w:rsid w:val="003476AE"/>
    <w:rsid w:val="003476FA"/>
    <w:rsid w:val="00347713"/>
    <w:rsid w:val="003479A9"/>
    <w:rsid w:val="00350760"/>
    <w:rsid w:val="00351C32"/>
    <w:rsid w:val="0035281E"/>
    <w:rsid w:val="0035353B"/>
    <w:rsid w:val="0035389D"/>
    <w:rsid w:val="003545D9"/>
    <w:rsid w:val="003548A0"/>
    <w:rsid w:val="0035555D"/>
    <w:rsid w:val="00355F31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2587"/>
    <w:rsid w:val="003728C0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9040D"/>
    <w:rsid w:val="00390A64"/>
    <w:rsid w:val="00390CB5"/>
    <w:rsid w:val="00391195"/>
    <w:rsid w:val="003911ED"/>
    <w:rsid w:val="003914D6"/>
    <w:rsid w:val="00391EEC"/>
    <w:rsid w:val="00392949"/>
    <w:rsid w:val="00392AA2"/>
    <w:rsid w:val="00393A6F"/>
    <w:rsid w:val="00394526"/>
    <w:rsid w:val="003952A6"/>
    <w:rsid w:val="003961C7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B0AF9"/>
    <w:rsid w:val="003B1F53"/>
    <w:rsid w:val="003B2314"/>
    <w:rsid w:val="003B3812"/>
    <w:rsid w:val="003B38BB"/>
    <w:rsid w:val="003B3CB9"/>
    <w:rsid w:val="003B41EE"/>
    <w:rsid w:val="003C4B74"/>
    <w:rsid w:val="003C6A86"/>
    <w:rsid w:val="003C776D"/>
    <w:rsid w:val="003C7AA3"/>
    <w:rsid w:val="003C7BDA"/>
    <w:rsid w:val="003D10E1"/>
    <w:rsid w:val="003D2C14"/>
    <w:rsid w:val="003D2E4F"/>
    <w:rsid w:val="003D31D6"/>
    <w:rsid w:val="003D33AE"/>
    <w:rsid w:val="003D42E5"/>
    <w:rsid w:val="003D50B0"/>
    <w:rsid w:val="003D5EB3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0CF6"/>
    <w:rsid w:val="003F14F9"/>
    <w:rsid w:val="003F246F"/>
    <w:rsid w:val="003F28CC"/>
    <w:rsid w:val="003F3481"/>
    <w:rsid w:val="003F49EE"/>
    <w:rsid w:val="003F5E7D"/>
    <w:rsid w:val="003F61D8"/>
    <w:rsid w:val="003F6B90"/>
    <w:rsid w:val="003F7018"/>
    <w:rsid w:val="00401CAD"/>
    <w:rsid w:val="00404E3E"/>
    <w:rsid w:val="00405B8A"/>
    <w:rsid w:val="00405FE1"/>
    <w:rsid w:val="00406127"/>
    <w:rsid w:val="00406B5A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17D26"/>
    <w:rsid w:val="0042112A"/>
    <w:rsid w:val="00422B05"/>
    <w:rsid w:val="0042330D"/>
    <w:rsid w:val="00423E46"/>
    <w:rsid w:val="00423E9E"/>
    <w:rsid w:val="00424301"/>
    <w:rsid w:val="00425E1B"/>
    <w:rsid w:val="00426C0F"/>
    <w:rsid w:val="00427D0A"/>
    <w:rsid w:val="004317C6"/>
    <w:rsid w:val="004319B3"/>
    <w:rsid w:val="004319E9"/>
    <w:rsid w:val="00432C21"/>
    <w:rsid w:val="004370B3"/>
    <w:rsid w:val="004375EC"/>
    <w:rsid w:val="00440366"/>
    <w:rsid w:val="00440C5F"/>
    <w:rsid w:val="004421CE"/>
    <w:rsid w:val="00444351"/>
    <w:rsid w:val="00444670"/>
    <w:rsid w:val="00444CD1"/>
    <w:rsid w:val="00445283"/>
    <w:rsid w:val="00445B3E"/>
    <w:rsid w:val="00445F83"/>
    <w:rsid w:val="004514AB"/>
    <w:rsid w:val="00452EAB"/>
    <w:rsid w:val="004532F6"/>
    <w:rsid w:val="004540A5"/>
    <w:rsid w:val="00454401"/>
    <w:rsid w:val="004569EF"/>
    <w:rsid w:val="00456D97"/>
    <w:rsid w:val="00460295"/>
    <w:rsid w:val="00460E41"/>
    <w:rsid w:val="00462F5B"/>
    <w:rsid w:val="00463D6D"/>
    <w:rsid w:val="00464DD5"/>
    <w:rsid w:val="00467F3E"/>
    <w:rsid w:val="00470851"/>
    <w:rsid w:val="00471E5A"/>
    <w:rsid w:val="00473FB1"/>
    <w:rsid w:val="0047504A"/>
    <w:rsid w:val="004849A6"/>
    <w:rsid w:val="004859D2"/>
    <w:rsid w:val="00486E57"/>
    <w:rsid w:val="004870C1"/>
    <w:rsid w:val="00487A31"/>
    <w:rsid w:val="00491CC8"/>
    <w:rsid w:val="00493486"/>
    <w:rsid w:val="00493CD9"/>
    <w:rsid w:val="0049498E"/>
    <w:rsid w:val="00495758"/>
    <w:rsid w:val="004976CD"/>
    <w:rsid w:val="00497D6C"/>
    <w:rsid w:val="004A0947"/>
    <w:rsid w:val="004A0ED6"/>
    <w:rsid w:val="004A20BF"/>
    <w:rsid w:val="004A2434"/>
    <w:rsid w:val="004A29E8"/>
    <w:rsid w:val="004A3CD1"/>
    <w:rsid w:val="004A58F2"/>
    <w:rsid w:val="004A6CE4"/>
    <w:rsid w:val="004B00D8"/>
    <w:rsid w:val="004B2734"/>
    <w:rsid w:val="004B3F8D"/>
    <w:rsid w:val="004B426A"/>
    <w:rsid w:val="004B436E"/>
    <w:rsid w:val="004B43CA"/>
    <w:rsid w:val="004B4619"/>
    <w:rsid w:val="004B58F0"/>
    <w:rsid w:val="004B6372"/>
    <w:rsid w:val="004B6992"/>
    <w:rsid w:val="004B6D9E"/>
    <w:rsid w:val="004B7005"/>
    <w:rsid w:val="004B713E"/>
    <w:rsid w:val="004B79BD"/>
    <w:rsid w:val="004C0941"/>
    <w:rsid w:val="004C0ECC"/>
    <w:rsid w:val="004C1377"/>
    <w:rsid w:val="004C2DF5"/>
    <w:rsid w:val="004C42A2"/>
    <w:rsid w:val="004C4C25"/>
    <w:rsid w:val="004C4CF0"/>
    <w:rsid w:val="004C5D7B"/>
    <w:rsid w:val="004C62A0"/>
    <w:rsid w:val="004C77DE"/>
    <w:rsid w:val="004C7986"/>
    <w:rsid w:val="004D0FE0"/>
    <w:rsid w:val="004D1380"/>
    <w:rsid w:val="004D1E23"/>
    <w:rsid w:val="004D24B0"/>
    <w:rsid w:val="004D24B9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2B85"/>
    <w:rsid w:val="004E36BD"/>
    <w:rsid w:val="004E397E"/>
    <w:rsid w:val="004E3B30"/>
    <w:rsid w:val="004E3FB0"/>
    <w:rsid w:val="004E439A"/>
    <w:rsid w:val="004E6714"/>
    <w:rsid w:val="004E7AE0"/>
    <w:rsid w:val="004F0613"/>
    <w:rsid w:val="004F1C62"/>
    <w:rsid w:val="004F3935"/>
    <w:rsid w:val="004F64E4"/>
    <w:rsid w:val="004F6C51"/>
    <w:rsid w:val="004F70FD"/>
    <w:rsid w:val="00500CEF"/>
    <w:rsid w:val="00500DF3"/>
    <w:rsid w:val="005019AF"/>
    <w:rsid w:val="0050303C"/>
    <w:rsid w:val="005032CC"/>
    <w:rsid w:val="005049ED"/>
    <w:rsid w:val="00504B86"/>
    <w:rsid w:val="00505469"/>
    <w:rsid w:val="005057F6"/>
    <w:rsid w:val="00505DB2"/>
    <w:rsid w:val="00512165"/>
    <w:rsid w:val="005123FD"/>
    <w:rsid w:val="00512CD5"/>
    <w:rsid w:val="005149D0"/>
    <w:rsid w:val="00516AD2"/>
    <w:rsid w:val="005174FB"/>
    <w:rsid w:val="00522804"/>
    <w:rsid w:val="00523429"/>
    <w:rsid w:val="00523CDC"/>
    <w:rsid w:val="00525E55"/>
    <w:rsid w:val="005261BB"/>
    <w:rsid w:val="00526763"/>
    <w:rsid w:val="00527A6D"/>
    <w:rsid w:val="0053041F"/>
    <w:rsid w:val="00533684"/>
    <w:rsid w:val="00534B8B"/>
    <w:rsid w:val="00534FA4"/>
    <w:rsid w:val="0053500D"/>
    <w:rsid w:val="0053509F"/>
    <w:rsid w:val="00535114"/>
    <w:rsid w:val="00535F12"/>
    <w:rsid w:val="0053625D"/>
    <w:rsid w:val="00537790"/>
    <w:rsid w:val="00541556"/>
    <w:rsid w:val="00543D66"/>
    <w:rsid w:val="00543F3A"/>
    <w:rsid w:val="005440B7"/>
    <w:rsid w:val="005447F1"/>
    <w:rsid w:val="0054526B"/>
    <w:rsid w:val="00545577"/>
    <w:rsid w:val="00545E22"/>
    <w:rsid w:val="00552CD3"/>
    <w:rsid w:val="00553557"/>
    <w:rsid w:val="00554D11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67C61"/>
    <w:rsid w:val="00570752"/>
    <w:rsid w:val="0057301B"/>
    <w:rsid w:val="0057394A"/>
    <w:rsid w:val="0057403B"/>
    <w:rsid w:val="005742F6"/>
    <w:rsid w:val="005748DE"/>
    <w:rsid w:val="0057541B"/>
    <w:rsid w:val="00575D74"/>
    <w:rsid w:val="005760C6"/>
    <w:rsid w:val="00576AE9"/>
    <w:rsid w:val="00576BF2"/>
    <w:rsid w:val="00577B32"/>
    <w:rsid w:val="00577F01"/>
    <w:rsid w:val="005803B1"/>
    <w:rsid w:val="00581430"/>
    <w:rsid w:val="0058241F"/>
    <w:rsid w:val="00583002"/>
    <w:rsid w:val="00583789"/>
    <w:rsid w:val="005847D1"/>
    <w:rsid w:val="00586225"/>
    <w:rsid w:val="005874C7"/>
    <w:rsid w:val="005877EB"/>
    <w:rsid w:val="00587FDE"/>
    <w:rsid w:val="005902E7"/>
    <w:rsid w:val="005940AD"/>
    <w:rsid w:val="00594684"/>
    <w:rsid w:val="005952EF"/>
    <w:rsid w:val="00595F41"/>
    <w:rsid w:val="00596829"/>
    <w:rsid w:val="00596B4F"/>
    <w:rsid w:val="0059736D"/>
    <w:rsid w:val="00597BA6"/>
    <w:rsid w:val="005A010A"/>
    <w:rsid w:val="005A05FD"/>
    <w:rsid w:val="005A09C2"/>
    <w:rsid w:val="005A1093"/>
    <w:rsid w:val="005A1E85"/>
    <w:rsid w:val="005A2DFB"/>
    <w:rsid w:val="005A35D1"/>
    <w:rsid w:val="005A3F67"/>
    <w:rsid w:val="005A6FDE"/>
    <w:rsid w:val="005B008E"/>
    <w:rsid w:val="005B056F"/>
    <w:rsid w:val="005B1250"/>
    <w:rsid w:val="005B1448"/>
    <w:rsid w:val="005B152B"/>
    <w:rsid w:val="005B1F41"/>
    <w:rsid w:val="005B2165"/>
    <w:rsid w:val="005B26A9"/>
    <w:rsid w:val="005B28DC"/>
    <w:rsid w:val="005B29BA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2570"/>
    <w:rsid w:val="005C35FC"/>
    <w:rsid w:val="005C4192"/>
    <w:rsid w:val="005C6193"/>
    <w:rsid w:val="005C63E3"/>
    <w:rsid w:val="005D1F21"/>
    <w:rsid w:val="005D238B"/>
    <w:rsid w:val="005D29FB"/>
    <w:rsid w:val="005D2BCF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E0895"/>
    <w:rsid w:val="005E0B5E"/>
    <w:rsid w:val="005E289B"/>
    <w:rsid w:val="005E390F"/>
    <w:rsid w:val="005E3A7D"/>
    <w:rsid w:val="005E47AD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5E22"/>
    <w:rsid w:val="005F6698"/>
    <w:rsid w:val="005F6B93"/>
    <w:rsid w:val="005F7317"/>
    <w:rsid w:val="005F7F6D"/>
    <w:rsid w:val="00600C1A"/>
    <w:rsid w:val="00600CEB"/>
    <w:rsid w:val="0060122D"/>
    <w:rsid w:val="00603D76"/>
    <w:rsid w:val="00603D88"/>
    <w:rsid w:val="00603EB5"/>
    <w:rsid w:val="006046C9"/>
    <w:rsid w:val="00604ABB"/>
    <w:rsid w:val="00604BEE"/>
    <w:rsid w:val="006055DD"/>
    <w:rsid w:val="00606A0E"/>
    <w:rsid w:val="00606A1B"/>
    <w:rsid w:val="0060772F"/>
    <w:rsid w:val="006103DC"/>
    <w:rsid w:val="00610672"/>
    <w:rsid w:val="00610902"/>
    <w:rsid w:val="00610A56"/>
    <w:rsid w:val="00611A0A"/>
    <w:rsid w:val="00612AF6"/>
    <w:rsid w:val="00612BCC"/>
    <w:rsid w:val="00614FCC"/>
    <w:rsid w:val="00615EA8"/>
    <w:rsid w:val="00615FBB"/>
    <w:rsid w:val="00620C6A"/>
    <w:rsid w:val="00620ED3"/>
    <w:rsid w:val="00624641"/>
    <w:rsid w:val="00624EDD"/>
    <w:rsid w:val="0062645C"/>
    <w:rsid w:val="00630565"/>
    <w:rsid w:val="00630739"/>
    <w:rsid w:val="00630E17"/>
    <w:rsid w:val="00631834"/>
    <w:rsid w:val="00631AE8"/>
    <w:rsid w:val="0063395E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52F"/>
    <w:rsid w:val="006477C0"/>
    <w:rsid w:val="00647EF2"/>
    <w:rsid w:val="006509C8"/>
    <w:rsid w:val="00650FC4"/>
    <w:rsid w:val="006512F8"/>
    <w:rsid w:val="006521EC"/>
    <w:rsid w:val="006540DB"/>
    <w:rsid w:val="0065440C"/>
    <w:rsid w:val="00657A45"/>
    <w:rsid w:val="00657A53"/>
    <w:rsid w:val="006605C5"/>
    <w:rsid w:val="00660C85"/>
    <w:rsid w:val="006615E4"/>
    <w:rsid w:val="006615E6"/>
    <w:rsid w:val="00662899"/>
    <w:rsid w:val="00662E5C"/>
    <w:rsid w:val="0067044B"/>
    <w:rsid w:val="00670555"/>
    <w:rsid w:val="006714F1"/>
    <w:rsid w:val="0067342B"/>
    <w:rsid w:val="0067367B"/>
    <w:rsid w:val="00677E77"/>
    <w:rsid w:val="00677F70"/>
    <w:rsid w:val="006801EA"/>
    <w:rsid w:val="006805AB"/>
    <w:rsid w:val="0068295C"/>
    <w:rsid w:val="00683098"/>
    <w:rsid w:val="00683971"/>
    <w:rsid w:val="00684F08"/>
    <w:rsid w:val="00685718"/>
    <w:rsid w:val="00690188"/>
    <w:rsid w:val="0069251C"/>
    <w:rsid w:val="00692E9B"/>
    <w:rsid w:val="0069310E"/>
    <w:rsid w:val="00693F1A"/>
    <w:rsid w:val="006946EE"/>
    <w:rsid w:val="006955FF"/>
    <w:rsid w:val="00695A83"/>
    <w:rsid w:val="00695AB8"/>
    <w:rsid w:val="00695DD1"/>
    <w:rsid w:val="00696B9E"/>
    <w:rsid w:val="00697504"/>
    <w:rsid w:val="006A11B2"/>
    <w:rsid w:val="006A133D"/>
    <w:rsid w:val="006A18D8"/>
    <w:rsid w:val="006A1E1F"/>
    <w:rsid w:val="006A28A4"/>
    <w:rsid w:val="006A2CD1"/>
    <w:rsid w:val="006A3892"/>
    <w:rsid w:val="006A4669"/>
    <w:rsid w:val="006A5AEC"/>
    <w:rsid w:val="006A5E5B"/>
    <w:rsid w:val="006A6293"/>
    <w:rsid w:val="006A67C4"/>
    <w:rsid w:val="006A6F79"/>
    <w:rsid w:val="006A71AC"/>
    <w:rsid w:val="006A72DD"/>
    <w:rsid w:val="006B02CC"/>
    <w:rsid w:val="006B0B5E"/>
    <w:rsid w:val="006B2F73"/>
    <w:rsid w:val="006B5A33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24D0"/>
    <w:rsid w:val="006D3C6E"/>
    <w:rsid w:val="006D41C1"/>
    <w:rsid w:val="006D5429"/>
    <w:rsid w:val="006D5583"/>
    <w:rsid w:val="006D76F3"/>
    <w:rsid w:val="006D7ACF"/>
    <w:rsid w:val="006E053F"/>
    <w:rsid w:val="006E0B1B"/>
    <w:rsid w:val="006E1A8D"/>
    <w:rsid w:val="006E2962"/>
    <w:rsid w:val="006E2AB6"/>
    <w:rsid w:val="006E2FED"/>
    <w:rsid w:val="006E35CC"/>
    <w:rsid w:val="006E4602"/>
    <w:rsid w:val="006E62CC"/>
    <w:rsid w:val="006E721E"/>
    <w:rsid w:val="006E76A8"/>
    <w:rsid w:val="006F0569"/>
    <w:rsid w:val="006F0CFC"/>
    <w:rsid w:val="006F1264"/>
    <w:rsid w:val="006F159B"/>
    <w:rsid w:val="006F1C4E"/>
    <w:rsid w:val="006F2049"/>
    <w:rsid w:val="006F32F3"/>
    <w:rsid w:val="006F3523"/>
    <w:rsid w:val="006F3526"/>
    <w:rsid w:val="006F3A4C"/>
    <w:rsid w:val="006F4E8B"/>
    <w:rsid w:val="007017B4"/>
    <w:rsid w:val="00701A2F"/>
    <w:rsid w:val="00701FD2"/>
    <w:rsid w:val="00703D55"/>
    <w:rsid w:val="007050FE"/>
    <w:rsid w:val="0070553E"/>
    <w:rsid w:val="00705B7C"/>
    <w:rsid w:val="00705F6E"/>
    <w:rsid w:val="00706966"/>
    <w:rsid w:val="0070698F"/>
    <w:rsid w:val="00710C1A"/>
    <w:rsid w:val="00710D85"/>
    <w:rsid w:val="00710DE2"/>
    <w:rsid w:val="00712C4A"/>
    <w:rsid w:val="0071403B"/>
    <w:rsid w:val="00714BD3"/>
    <w:rsid w:val="00715B49"/>
    <w:rsid w:val="00715E8D"/>
    <w:rsid w:val="00717B9D"/>
    <w:rsid w:val="00720082"/>
    <w:rsid w:val="007212D9"/>
    <w:rsid w:val="0072220A"/>
    <w:rsid w:val="00722B59"/>
    <w:rsid w:val="00724E84"/>
    <w:rsid w:val="007250A3"/>
    <w:rsid w:val="0072761C"/>
    <w:rsid w:val="00727E93"/>
    <w:rsid w:val="00730E52"/>
    <w:rsid w:val="00732278"/>
    <w:rsid w:val="0073389A"/>
    <w:rsid w:val="00734D9F"/>
    <w:rsid w:val="00735102"/>
    <w:rsid w:val="007355C7"/>
    <w:rsid w:val="00737E10"/>
    <w:rsid w:val="00740488"/>
    <w:rsid w:val="00740845"/>
    <w:rsid w:val="00742991"/>
    <w:rsid w:val="007443E5"/>
    <w:rsid w:val="007445CD"/>
    <w:rsid w:val="00746377"/>
    <w:rsid w:val="007478AC"/>
    <w:rsid w:val="00747D01"/>
    <w:rsid w:val="00750E0B"/>
    <w:rsid w:val="00753133"/>
    <w:rsid w:val="00757704"/>
    <w:rsid w:val="00757C76"/>
    <w:rsid w:val="00763C4E"/>
    <w:rsid w:val="00765910"/>
    <w:rsid w:val="00767F10"/>
    <w:rsid w:val="00767F8B"/>
    <w:rsid w:val="00773473"/>
    <w:rsid w:val="007734B4"/>
    <w:rsid w:val="007737E1"/>
    <w:rsid w:val="00773ED2"/>
    <w:rsid w:val="007744E3"/>
    <w:rsid w:val="00774790"/>
    <w:rsid w:val="00774D0F"/>
    <w:rsid w:val="0077667B"/>
    <w:rsid w:val="00776996"/>
    <w:rsid w:val="007769C8"/>
    <w:rsid w:val="007771F3"/>
    <w:rsid w:val="00777B7C"/>
    <w:rsid w:val="00780815"/>
    <w:rsid w:val="00781A11"/>
    <w:rsid w:val="007828E9"/>
    <w:rsid w:val="00783221"/>
    <w:rsid w:val="007848A8"/>
    <w:rsid w:val="007854F2"/>
    <w:rsid w:val="00785F5F"/>
    <w:rsid w:val="00790D4D"/>
    <w:rsid w:val="007930A9"/>
    <w:rsid w:val="0079379A"/>
    <w:rsid w:val="00795347"/>
    <w:rsid w:val="00797E96"/>
    <w:rsid w:val="007A0648"/>
    <w:rsid w:val="007A152C"/>
    <w:rsid w:val="007A3456"/>
    <w:rsid w:val="007A352E"/>
    <w:rsid w:val="007A5B8D"/>
    <w:rsid w:val="007A6ED5"/>
    <w:rsid w:val="007A7C35"/>
    <w:rsid w:val="007B0A57"/>
    <w:rsid w:val="007B0E21"/>
    <w:rsid w:val="007B11A7"/>
    <w:rsid w:val="007B1F5B"/>
    <w:rsid w:val="007B2151"/>
    <w:rsid w:val="007B2401"/>
    <w:rsid w:val="007B2699"/>
    <w:rsid w:val="007B29BB"/>
    <w:rsid w:val="007B343B"/>
    <w:rsid w:val="007B371B"/>
    <w:rsid w:val="007B3E81"/>
    <w:rsid w:val="007B4CFD"/>
    <w:rsid w:val="007B55EB"/>
    <w:rsid w:val="007B5EA8"/>
    <w:rsid w:val="007C1B8B"/>
    <w:rsid w:val="007C211B"/>
    <w:rsid w:val="007C3CC4"/>
    <w:rsid w:val="007C4651"/>
    <w:rsid w:val="007C5770"/>
    <w:rsid w:val="007C7693"/>
    <w:rsid w:val="007C7A9B"/>
    <w:rsid w:val="007D3F60"/>
    <w:rsid w:val="007D606A"/>
    <w:rsid w:val="007D6DB3"/>
    <w:rsid w:val="007D7597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4FB8"/>
    <w:rsid w:val="007F5349"/>
    <w:rsid w:val="007F5406"/>
    <w:rsid w:val="007F5A9F"/>
    <w:rsid w:val="007F6AB4"/>
    <w:rsid w:val="007F6FA7"/>
    <w:rsid w:val="008013B1"/>
    <w:rsid w:val="008018AB"/>
    <w:rsid w:val="00801F58"/>
    <w:rsid w:val="00802CA6"/>
    <w:rsid w:val="00804388"/>
    <w:rsid w:val="008043D0"/>
    <w:rsid w:val="008053E6"/>
    <w:rsid w:val="00806B28"/>
    <w:rsid w:val="00811217"/>
    <w:rsid w:val="00811651"/>
    <w:rsid w:val="00811BD1"/>
    <w:rsid w:val="00811EE3"/>
    <w:rsid w:val="00812911"/>
    <w:rsid w:val="00813DD7"/>
    <w:rsid w:val="0081455E"/>
    <w:rsid w:val="008154DC"/>
    <w:rsid w:val="00820CE5"/>
    <w:rsid w:val="00821732"/>
    <w:rsid w:val="00822572"/>
    <w:rsid w:val="008234BE"/>
    <w:rsid w:val="008237E8"/>
    <w:rsid w:val="008239E1"/>
    <w:rsid w:val="00823CD5"/>
    <w:rsid w:val="00824BBD"/>
    <w:rsid w:val="0082550C"/>
    <w:rsid w:val="0082608E"/>
    <w:rsid w:val="00830590"/>
    <w:rsid w:val="00830821"/>
    <w:rsid w:val="008311A5"/>
    <w:rsid w:val="00831EA6"/>
    <w:rsid w:val="00833B51"/>
    <w:rsid w:val="00835C0D"/>
    <w:rsid w:val="00840974"/>
    <w:rsid w:val="008418F8"/>
    <w:rsid w:val="00841964"/>
    <w:rsid w:val="00841BA8"/>
    <w:rsid w:val="0084213F"/>
    <w:rsid w:val="00843AEA"/>
    <w:rsid w:val="00843DDD"/>
    <w:rsid w:val="00843FBC"/>
    <w:rsid w:val="00844057"/>
    <w:rsid w:val="00845346"/>
    <w:rsid w:val="00846CE5"/>
    <w:rsid w:val="00847405"/>
    <w:rsid w:val="00847975"/>
    <w:rsid w:val="00850477"/>
    <w:rsid w:val="00850E17"/>
    <w:rsid w:val="00850E67"/>
    <w:rsid w:val="0085182F"/>
    <w:rsid w:val="008520D8"/>
    <w:rsid w:val="00854D87"/>
    <w:rsid w:val="0085511F"/>
    <w:rsid w:val="0086087C"/>
    <w:rsid w:val="00862C11"/>
    <w:rsid w:val="00862D35"/>
    <w:rsid w:val="0086325D"/>
    <w:rsid w:val="00863536"/>
    <w:rsid w:val="0086479B"/>
    <w:rsid w:val="00865AEC"/>
    <w:rsid w:val="00866C32"/>
    <w:rsid w:val="00867B9D"/>
    <w:rsid w:val="00870C4F"/>
    <w:rsid w:val="00872BC2"/>
    <w:rsid w:val="008746B0"/>
    <w:rsid w:val="00874E7E"/>
    <w:rsid w:val="00876D7D"/>
    <w:rsid w:val="008839A9"/>
    <w:rsid w:val="00884AB3"/>
    <w:rsid w:val="0088549D"/>
    <w:rsid w:val="00885DAB"/>
    <w:rsid w:val="00887500"/>
    <w:rsid w:val="00887EAF"/>
    <w:rsid w:val="00890450"/>
    <w:rsid w:val="0089148D"/>
    <w:rsid w:val="00892B18"/>
    <w:rsid w:val="0089312E"/>
    <w:rsid w:val="008937BB"/>
    <w:rsid w:val="008940BA"/>
    <w:rsid w:val="00894F86"/>
    <w:rsid w:val="0089525C"/>
    <w:rsid w:val="008A19DF"/>
    <w:rsid w:val="008A2598"/>
    <w:rsid w:val="008A39C3"/>
    <w:rsid w:val="008A4B0B"/>
    <w:rsid w:val="008A4E8F"/>
    <w:rsid w:val="008A6FBB"/>
    <w:rsid w:val="008A71BE"/>
    <w:rsid w:val="008A7AFB"/>
    <w:rsid w:val="008A7D67"/>
    <w:rsid w:val="008B10D4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7715"/>
    <w:rsid w:val="008B7C55"/>
    <w:rsid w:val="008C0044"/>
    <w:rsid w:val="008C0D4F"/>
    <w:rsid w:val="008C22FA"/>
    <w:rsid w:val="008C2803"/>
    <w:rsid w:val="008C2B16"/>
    <w:rsid w:val="008C3618"/>
    <w:rsid w:val="008C5460"/>
    <w:rsid w:val="008C69EB"/>
    <w:rsid w:val="008C6AF2"/>
    <w:rsid w:val="008D2195"/>
    <w:rsid w:val="008D2785"/>
    <w:rsid w:val="008D2D89"/>
    <w:rsid w:val="008D37E8"/>
    <w:rsid w:val="008D55D0"/>
    <w:rsid w:val="008D6F75"/>
    <w:rsid w:val="008D7C62"/>
    <w:rsid w:val="008E196B"/>
    <w:rsid w:val="008E2FCA"/>
    <w:rsid w:val="008E5364"/>
    <w:rsid w:val="008E53F8"/>
    <w:rsid w:val="008E61F5"/>
    <w:rsid w:val="008E67A4"/>
    <w:rsid w:val="008E6E7F"/>
    <w:rsid w:val="008F0E65"/>
    <w:rsid w:val="008F1688"/>
    <w:rsid w:val="008F1852"/>
    <w:rsid w:val="008F38C1"/>
    <w:rsid w:val="008F5352"/>
    <w:rsid w:val="008F7FCC"/>
    <w:rsid w:val="00900991"/>
    <w:rsid w:val="00900CF1"/>
    <w:rsid w:val="00900D91"/>
    <w:rsid w:val="00900E63"/>
    <w:rsid w:val="009023FE"/>
    <w:rsid w:val="009043B1"/>
    <w:rsid w:val="00904899"/>
    <w:rsid w:val="00904C23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1F2F"/>
    <w:rsid w:val="00922B14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442"/>
    <w:rsid w:val="00933F4E"/>
    <w:rsid w:val="009346A9"/>
    <w:rsid w:val="00935083"/>
    <w:rsid w:val="009354AE"/>
    <w:rsid w:val="00935867"/>
    <w:rsid w:val="00936F11"/>
    <w:rsid w:val="0094248E"/>
    <w:rsid w:val="00945313"/>
    <w:rsid w:val="009462D6"/>
    <w:rsid w:val="009474EE"/>
    <w:rsid w:val="00947686"/>
    <w:rsid w:val="00950B85"/>
    <w:rsid w:val="00953218"/>
    <w:rsid w:val="00953726"/>
    <w:rsid w:val="00953DB4"/>
    <w:rsid w:val="00960964"/>
    <w:rsid w:val="00961071"/>
    <w:rsid w:val="00961795"/>
    <w:rsid w:val="00964798"/>
    <w:rsid w:val="00967189"/>
    <w:rsid w:val="00970B3E"/>
    <w:rsid w:val="009710C2"/>
    <w:rsid w:val="0097210C"/>
    <w:rsid w:val="009726A2"/>
    <w:rsid w:val="00972751"/>
    <w:rsid w:val="00972A57"/>
    <w:rsid w:val="00973501"/>
    <w:rsid w:val="00973D86"/>
    <w:rsid w:val="00974DFF"/>
    <w:rsid w:val="00974F3D"/>
    <w:rsid w:val="00975DF7"/>
    <w:rsid w:val="00977D50"/>
    <w:rsid w:val="00980C21"/>
    <w:rsid w:val="0098145B"/>
    <w:rsid w:val="00981635"/>
    <w:rsid w:val="00981C3A"/>
    <w:rsid w:val="00981D08"/>
    <w:rsid w:val="00982247"/>
    <w:rsid w:val="00985689"/>
    <w:rsid w:val="0098574A"/>
    <w:rsid w:val="009877C5"/>
    <w:rsid w:val="0099038E"/>
    <w:rsid w:val="009909BB"/>
    <w:rsid w:val="00990E83"/>
    <w:rsid w:val="0099330D"/>
    <w:rsid w:val="00994CDE"/>
    <w:rsid w:val="0099525D"/>
    <w:rsid w:val="0099613A"/>
    <w:rsid w:val="009968D5"/>
    <w:rsid w:val="00996D2E"/>
    <w:rsid w:val="009973E5"/>
    <w:rsid w:val="009979AB"/>
    <w:rsid w:val="009A307E"/>
    <w:rsid w:val="009A3326"/>
    <w:rsid w:val="009A36A1"/>
    <w:rsid w:val="009A400D"/>
    <w:rsid w:val="009A6140"/>
    <w:rsid w:val="009A63E9"/>
    <w:rsid w:val="009A64A3"/>
    <w:rsid w:val="009A7134"/>
    <w:rsid w:val="009A784F"/>
    <w:rsid w:val="009B13E5"/>
    <w:rsid w:val="009B18F4"/>
    <w:rsid w:val="009B2B65"/>
    <w:rsid w:val="009B3921"/>
    <w:rsid w:val="009B7AF0"/>
    <w:rsid w:val="009B7C71"/>
    <w:rsid w:val="009B7EB5"/>
    <w:rsid w:val="009C057A"/>
    <w:rsid w:val="009C226A"/>
    <w:rsid w:val="009C2E9F"/>
    <w:rsid w:val="009C3D44"/>
    <w:rsid w:val="009C3E7D"/>
    <w:rsid w:val="009C42D0"/>
    <w:rsid w:val="009C5CB8"/>
    <w:rsid w:val="009C6B74"/>
    <w:rsid w:val="009C6FE4"/>
    <w:rsid w:val="009C7344"/>
    <w:rsid w:val="009C7F28"/>
    <w:rsid w:val="009D0035"/>
    <w:rsid w:val="009D0588"/>
    <w:rsid w:val="009D1E02"/>
    <w:rsid w:val="009D52F7"/>
    <w:rsid w:val="009D6B2A"/>
    <w:rsid w:val="009D71C2"/>
    <w:rsid w:val="009D77DD"/>
    <w:rsid w:val="009E0C66"/>
    <w:rsid w:val="009E365C"/>
    <w:rsid w:val="009E3AC2"/>
    <w:rsid w:val="009E430F"/>
    <w:rsid w:val="009E4AB2"/>
    <w:rsid w:val="009E535F"/>
    <w:rsid w:val="009E54BD"/>
    <w:rsid w:val="009E5FAF"/>
    <w:rsid w:val="009E7E91"/>
    <w:rsid w:val="009F0937"/>
    <w:rsid w:val="009F3C12"/>
    <w:rsid w:val="009F41B4"/>
    <w:rsid w:val="009F43D8"/>
    <w:rsid w:val="009F5947"/>
    <w:rsid w:val="009F5F64"/>
    <w:rsid w:val="009F76C9"/>
    <w:rsid w:val="009F7852"/>
    <w:rsid w:val="009F7C27"/>
    <w:rsid w:val="00A0051A"/>
    <w:rsid w:val="00A00703"/>
    <w:rsid w:val="00A02056"/>
    <w:rsid w:val="00A02205"/>
    <w:rsid w:val="00A02EAB"/>
    <w:rsid w:val="00A03433"/>
    <w:rsid w:val="00A03D65"/>
    <w:rsid w:val="00A049B2"/>
    <w:rsid w:val="00A064AA"/>
    <w:rsid w:val="00A07452"/>
    <w:rsid w:val="00A1036A"/>
    <w:rsid w:val="00A1038E"/>
    <w:rsid w:val="00A103B8"/>
    <w:rsid w:val="00A112F9"/>
    <w:rsid w:val="00A119B3"/>
    <w:rsid w:val="00A127A8"/>
    <w:rsid w:val="00A14692"/>
    <w:rsid w:val="00A17062"/>
    <w:rsid w:val="00A173A8"/>
    <w:rsid w:val="00A20147"/>
    <w:rsid w:val="00A201D0"/>
    <w:rsid w:val="00A20EDA"/>
    <w:rsid w:val="00A21ADC"/>
    <w:rsid w:val="00A22E43"/>
    <w:rsid w:val="00A269E1"/>
    <w:rsid w:val="00A27B19"/>
    <w:rsid w:val="00A31376"/>
    <w:rsid w:val="00A31CC8"/>
    <w:rsid w:val="00A320BA"/>
    <w:rsid w:val="00A331EB"/>
    <w:rsid w:val="00A337A9"/>
    <w:rsid w:val="00A34066"/>
    <w:rsid w:val="00A34DC1"/>
    <w:rsid w:val="00A352C5"/>
    <w:rsid w:val="00A35D91"/>
    <w:rsid w:val="00A36FC6"/>
    <w:rsid w:val="00A37083"/>
    <w:rsid w:val="00A37DF9"/>
    <w:rsid w:val="00A402D6"/>
    <w:rsid w:val="00A40DE8"/>
    <w:rsid w:val="00A41737"/>
    <w:rsid w:val="00A417F0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2526"/>
    <w:rsid w:val="00A5554F"/>
    <w:rsid w:val="00A56E6C"/>
    <w:rsid w:val="00A578D0"/>
    <w:rsid w:val="00A6055D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4A26"/>
    <w:rsid w:val="00A76390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638D"/>
    <w:rsid w:val="00A869C7"/>
    <w:rsid w:val="00A86A5C"/>
    <w:rsid w:val="00A86E7B"/>
    <w:rsid w:val="00A91848"/>
    <w:rsid w:val="00A9277D"/>
    <w:rsid w:val="00A93063"/>
    <w:rsid w:val="00A93431"/>
    <w:rsid w:val="00A93A8C"/>
    <w:rsid w:val="00A94099"/>
    <w:rsid w:val="00A961A6"/>
    <w:rsid w:val="00A9634A"/>
    <w:rsid w:val="00A967F4"/>
    <w:rsid w:val="00AA0BDA"/>
    <w:rsid w:val="00AA16C3"/>
    <w:rsid w:val="00AA5463"/>
    <w:rsid w:val="00AA7821"/>
    <w:rsid w:val="00AB205F"/>
    <w:rsid w:val="00AB2DC3"/>
    <w:rsid w:val="00AB3948"/>
    <w:rsid w:val="00AB6295"/>
    <w:rsid w:val="00AB785B"/>
    <w:rsid w:val="00AB7A62"/>
    <w:rsid w:val="00AC0208"/>
    <w:rsid w:val="00AC050D"/>
    <w:rsid w:val="00AC1DF9"/>
    <w:rsid w:val="00AC2C22"/>
    <w:rsid w:val="00AC43FA"/>
    <w:rsid w:val="00AC45C7"/>
    <w:rsid w:val="00AC495E"/>
    <w:rsid w:val="00AC6E04"/>
    <w:rsid w:val="00AC7A18"/>
    <w:rsid w:val="00AD0747"/>
    <w:rsid w:val="00AD1BEB"/>
    <w:rsid w:val="00AD1D0F"/>
    <w:rsid w:val="00AD25AB"/>
    <w:rsid w:val="00AD32D1"/>
    <w:rsid w:val="00AD3467"/>
    <w:rsid w:val="00AD3557"/>
    <w:rsid w:val="00AD4D62"/>
    <w:rsid w:val="00AE15DE"/>
    <w:rsid w:val="00AE1BCF"/>
    <w:rsid w:val="00AE2DDB"/>
    <w:rsid w:val="00AE3204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30BC"/>
    <w:rsid w:val="00B0361A"/>
    <w:rsid w:val="00B0394E"/>
    <w:rsid w:val="00B05C62"/>
    <w:rsid w:val="00B07194"/>
    <w:rsid w:val="00B07EDE"/>
    <w:rsid w:val="00B11808"/>
    <w:rsid w:val="00B11A9B"/>
    <w:rsid w:val="00B124AF"/>
    <w:rsid w:val="00B12583"/>
    <w:rsid w:val="00B130B8"/>
    <w:rsid w:val="00B141B0"/>
    <w:rsid w:val="00B156C4"/>
    <w:rsid w:val="00B21A7E"/>
    <w:rsid w:val="00B2558D"/>
    <w:rsid w:val="00B2716E"/>
    <w:rsid w:val="00B3017A"/>
    <w:rsid w:val="00B302F3"/>
    <w:rsid w:val="00B318B6"/>
    <w:rsid w:val="00B33DEA"/>
    <w:rsid w:val="00B3412E"/>
    <w:rsid w:val="00B34574"/>
    <w:rsid w:val="00B35799"/>
    <w:rsid w:val="00B35EC6"/>
    <w:rsid w:val="00B36CC8"/>
    <w:rsid w:val="00B36FD6"/>
    <w:rsid w:val="00B414DF"/>
    <w:rsid w:val="00B42556"/>
    <w:rsid w:val="00B433DC"/>
    <w:rsid w:val="00B43C8F"/>
    <w:rsid w:val="00B43DF3"/>
    <w:rsid w:val="00B44149"/>
    <w:rsid w:val="00B44F17"/>
    <w:rsid w:val="00B472E1"/>
    <w:rsid w:val="00B475F7"/>
    <w:rsid w:val="00B47887"/>
    <w:rsid w:val="00B47A07"/>
    <w:rsid w:val="00B52DB2"/>
    <w:rsid w:val="00B53A80"/>
    <w:rsid w:val="00B53F87"/>
    <w:rsid w:val="00B54175"/>
    <w:rsid w:val="00B56679"/>
    <w:rsid w:val="00B56EA9"/>
    <w:rsid w:val="00B5714E"/>
    <w:rsid w:val="00B60246"/>
    <w:rsid w:val="00B60251"/>
    <w:rsid w:val="00B6130C"/>
    <w:rsid w:val="00B61966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2E1E"/>
    <w:rsid w:val="00B7407F"/>
    <w:rsid w:val="00B746D0"/>
    <w:rsid w:val="00B77416"/>
    <w:rsid w:val="00B80488"/>
    <w:rsid w:val="00B83279"/>
    <w:rsid w:val="00B84091"/>
    <w:rsid w:val="00B854E7"/>
    <w:rsid w:val="00B854FE"/>
    <w:rsid w:val="00B864BB"/>
    <w:rsid w:val="00B86ECD"/>
    <w:rsid w:val="00B904D2"/>
    <w:rsid w:val="00B91B23"/>
    <w:rsid w:val="00B927D4"/>
    <w:rsid w:val="00B93F79"/>
    <w:rsid w:val="00B94B7D"/>
    <w:rsid w:val="00B94FE1"/>
    <w:rsid w:val="00B965D1"/>
    <w:rsid w:val="00B979A1"/>
    <w:rsid w:val="00BA0F0F"/>
    <w:rsid w:val="00BA1AD8"/>
    <w:rsid w:val="00BA1B19"/>
    <w:rsid w:val="00BA47DF"/>
    <w:rsid w:val="00BA4917"/>
    <w:rsid w:val="00BA4C95"/>
    <w:rsid w:val="00BA4E8A"/>
    <w:rsid w:val="00BA57C7"/>
    <w:rsid w:val="00BA73CF"/>
    <w:rsid w:val="00BA7880"/>
    <w:rsid w:val="00BA7CEA"/>
    <w:rsid w:val="00BB1DFD"/>
    <w:rsid w:val="00BB1E5C"/>
    <w:rsid w:val="00BB2BF5"/>
    <w:rsid w:val="00BB30FC"/>
    <w:rsid w:val="00BB37BF"/>
    <w:rsid w:val="00BB39AF"/>
    <w:rsid w:val="00BB579D"/>
    <w:rsid w:val="00BB6C8E"/>
    <w:rsid w:val="00BC065D"/>
    <w:rsid w:val="00BC12BA"/>
    <w:rsid w:val="00BC236F"/>
    <w:rsid w:val="00BC3924"/>
    <w:rsid w:val="00BC42F2"/>
    <w:rsid w:val="00BC438F"/>
    <w:rsid w:val="00BC4CB4"/>
    <w:rsid w:val="00BC71A2"/>
    <w:rsid w:val="00BC7C23"/>
    <w:rsid w:val="00BC7E7A"/>
    <w:rsid w:val="00BD0D17"/>
    <w:rsid w:val="00BD1844"/>
    <w:rsid w:val="00BD18A2"/>
    <w:rsid w:val="00BD1F3B"/>
    <w:rsid w:val="00BD229D"/>
    <w:rsid w:val="00BD372E"/>
    <w:rsid w:val="00BD572B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E60AE"/>
    <w:rsid w:val="00BF0B5A"/>
    <w:rsid w:val="00BF0C34"/>
    <w:rsid w:val="00BF442C"/>
    <w:rsid w:val="00BF55E5"/>
    <w:rsid w:val="00BF6302"/>
    <w:rsid w:val="00BF7E16"/>
    <w:rsid w:val="00C00214"/>
    <w:rsid w:val="00C02387"/>
    <w:rsid w:val="00C02800"/>
    <w:rsid w:val="00C02895"/>
    <w:rsid w:val="00C039CF"/>
    <w:rsid w:val="00C05134"/>
    <w:rsid w:val="00C05877"/>
    <w:rsid w:val="00C0635B"/>
    <w:rsid w:val="00C0752F"/>
    <w:rsid w:val="00C11ABF"/>
    <w:rsid w:val="00C11F01"/>
    <w:rsid w:val="00C12465"/>
    <w:rsid w:val="00C14E08"/>
    <w:rsid w:val="00C151A7"/>
    <w:rsid w:val="00C1635B"/>
    <w:rsid w:val="00C16B01"/>
    <w:rsid w:val="00C174C6"/>
    <w:rsid w:val="00C176BA"/>
    <w:rsid w:val="00C20406"/>
    <w:rsid w:val="00C20A47"/>
    <w:rsid w:val="00C21238"/>
    <w:rsid w:val="00C2236A"/>
    <w:rsid w:val="00C22F55"/>
    <w:rsid w:val="00C26E80"/>
    <w:rsid w:val="00C303E5"/>
    <w:rsid w:val="00C30FDB"/>
    <w:rsid w:val="00C329FD"/>
    <w:rsid w:val="00C332CA"/>
    <w:rsid w:val="00C33A19"/>
    <w:rsid w:val="00C34218"/>
    <w:rsid w:val="00C359C8"/>
    <w:rsid w:val="00C35C48"/>
    <w:rsid w:val="00C36093"/>
    <w:rsid w:val="00C363F8"/>
    <w:rsid w:val="00C36527"/>
    <w:rsid w:val="00C36646"/>
    <w:rsid w:val="00C44092"/>
    <w:rsid w:val="00C455A1"/>
    <w:rsid w:val="00C52ED2"/>
    <w:rsid w:val="00C53327"/>
    <w:rsid w:val="00C554F3"/>
    <w:rsid w:val="00C60D73"/>
    <w:rsid w:val="00C61013"/>
    <w:rsid w:val="00C624CC"/>
    <w:rsid w:val="00C63140"/>
    <w:rsid w:val="00C63211"/>
    <w:rsid w:val="00C64327"/>
    <w:rsid w:val="00C64F66"/>
    <w:rsid w:val="00C6560E"/>
    <w:rsid w:val="00C66126"/>
    <w:rsid w:val="00C6649A"/>
    <w:rsid w:val="00C67060"/>
    <w:rsid w:val="00C72040"/>
    <w:rsid w:val="00C72641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990"/>
    <w:rsid w:val="00C929CD"/>
    <w:rsid w:val="00C9315F"/>
    <w:rsid w:val="00C943B0"/>
    <w:rsid w:val="00C9549B"/>
    <w:rsid w:val="00C9646A"/>
    <w:rsid w:val="00C971C2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6B0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213D"/>
    <w:rsid w:val="00CD3B23"/>
    <w:rsid w:val="00CD4988"/>
    <w:rsid w:val="00CD5072"/>
    <w:rsid w:val="00CD56BB"/>
    <w:rsid w:val="00CD5804"/>
    <w:rsid w:val="00CD5909"/>
    <w:rsid w:val="00CD6621"/>
    <w:rsid w:val="00CD69EE"/>
    <w:rsid w:val="00CD70AC"/>
    <w:rsid w:val="00CE1CE5"/>
    <w:rsid w:val="00CE44BE"/>
    <w:rsid w:val="00CE4CD1"/>
    <w:rsid w:val="00CE4CEC"/>
    <w:rsid w:val="00CE5599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68E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11FB"/>
    <w:rsid w:val="00D11A70"/>
    <w:rsid w:val="00D121F4"/>
    <w:rsid w:val="00D12A50"/>
    <w:rsid w:val="00D12FA4"/>
    <w:rsid w:val="00D13030"/>
    <w:rsid w:val="00D135FC"/>
    <w:rsid w:val="00D143AB"/>
    <w:rsid w:val="00D143D6"/>
    <w:rsid w:val="00D14C18"/>
    <w:rsid w:val="00D163F0"/>
    <w:rsid w:val="00D17320"/>
    <w:rsid w:val="00D175AD"/>
    <w:rsid w:val="00D17A15"/>
    <w:rsid w:val="00D17A40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0EAE"/>
    <w:rsid w:val="00D3273E"/>
    <w:rsid w:val="00D32D97"/>
    <w:rsid w:val="00D339D6"/>
    <w:rsid w:val="00D37828"/>
    <w:rsid w:val="00D414D8"/>
    <w:rsid w:val="00D41B9E"/>
    <w:rsid w:val="00D423D3"/>
    <w:rsid w:val="00D42C7F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53D"/>
    <w:rsid w:val="00D508B4"/>
    <w:rsid w:val="00D510A2"/>
    <w:rsid w:val="00D51A94"/>
    <w:rsid w:val="00D52292"/>
    <w:rsid w:val="00D52B27"/>
    <w:rsid w:val="00D548B3"/>
    <w:rsid w:val="00D55574"/>
    <w:rsid w:val="00D567C2"/>
    <w:rsid w:val="00D57934"/>
    <w:rsid w:val="00D57AC2"/>
    <w:rsid w:val="00D57BAE"/>
    <w:rsid w:val="00D57C85"/>
    <w:rsid w:val="00D60D0A"/>
    <w:rsid w:val="00D62650"/>
    <w:rsid w:val="00D63536"/>
    <w:rsid w:val="00D64E22"/>
    <w:rsid w:val="00D657C4"/>
    <w:rsid w:val="00D6598D"/>
    <w:rsid w:val="00D65E08"/>
    <w:rsid w:val="00D65F01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910"/>
    <w:rsid w:val="00D81A62"/>
    <w:rsid w:val="00D8442C"/>
    <w:rsid w:val="00D8505F"/>
    <w:rsid w:val="00D85908"/>
    <w:rsid w:val="00D85CDD"/>
    <w:rsid w:val="00D9065B"/>
    <w:rsid w:val="00D90DB2"/>
    <w:rsid w:val="00D919D5"/>
    <w:rsid w:val="00D927A4"/>
    <w:rsid w:val="00D92AD1"/>
    <w:rsid w:val="00D934DE"/>
    <w:rsid w:val="00D936E6"/>
    <w:rsid w:val="00D9518F"/>
    <w:rsid w:val="00D95E31"/>
    <w:rsid w:val="00D96E3C"/>
    <w:rsid w:val="00DA1762"/>
    <w:rsid w:val="00DA2760"/>
    <w:rsid w:val="00DA3118"/>
    <w:rsid w:val="00DA3771"/>
    <w:rsid w:val="00DA4155"/>
    <w:rsid w:val="00DA5454"/>
    <w:rsid w:val="00DA5F57"/>
    <w:rsid w:val="00DA6D17"/>
    <w:rsid w:val="00DA7625"/>
    <w:rsid w:val="00DB0C01"/>
    <w:rsid w:val="00DB1B3D"/>
    <w:rsid w:val="00DB1E42"/>
    <w:rsid w:val="00DB2187"/>
    <w:rsid w:val="00DB274A"/>
    <w:rsid w:val="00DB36AC"/>
    <w:rsid w:val="00DB4017"/>
    <w:rsid w:val="00DB56AA"/>
    <w:rsid w:val="00DB6CDE"/>
    <w:rsid w:val="00DB77D9"/>
    <w:rsid w:val="00DB78AB"/>
    <w:rsid w:val="00DC0A18"/>
    <w:rsid w:val="00DC0A9A"/>
    <w:rsid w:val="00DC1C71"/>
    <w:rsid w:val="00DC26C8"/>
    <w:rsid w:val="00DC27CB"/>
    <w:rsid w:val="00DC3946"/>
    <w:rsid w:val="00DC3B45"/>
    <w:rsid w:val="00DC5492"/>
    <w:rsid w:val="00DC574E"/>
    <w:rsid w:val="00DC5AC9"/>
    <w:rsid w:val="00DC5CEE"/>
    <w:rsid w:val="00DC5F1F"/>
    <w:rsid w:val="00DC63DF"/>
    <w:rsid w:val="00DD074D"/>
    <w:rsid w:val="00DD0CB9"/>
    <w:rsid w:val="00DD1084"/>
    <w:rsid w:val="00DD17F7"/>
    <w:rsid w:val="00DD2F91"/>
    <w:rsid w:val="00DD3AFE"/>
    <w:rsid w:val="00DD3F6D"/>
    <w:rsid w:val="00DD45F4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04B"/>
    <w:rsid w:val="00DE3675"/>
    <w:rsid w:val="00DE435E"/>
    <w:rsid w:val="00DE4F78"/>
    <w:rsid w:val="00DE6990"/>
    <w:rsid w:val="00DE6EAA"/>
    <w:rsid w:val="00DE73D2"/>
    <w:rsid w:val="00DF09C8"/>
    <w:rsid w:val="00DF3D5E"/>
    <w:rsid w:val="00DF4354"/>
    <w:rsid w:val="00DF5431"/>
    <w:rsid w:val="00DF6F96"/>
    <w:rsid w:val="00DF73F0"/>
    <w:rsid w:val="00E01A14"/>
    <w:rsid w:val="00E01C5F"/>
    <w:rsid w:val="00E01C7C"/>
    <w:rsid w:val="00E033CA"/>
    <w:rsid w:val="00E0361D"/>
    <w:rsid w:val="00E037A5"/>
    <w:rsid w:val="00E03E89"/>
    <w:rsid w:val="00E04417"/>
    <w:rsid w:val="00E07FED"/>
    <w:rsid w:val="00E1034E"/>
    <w:rsid w:val="00E11DE4"/>
    <w:rsid w:val="00E13257"/>
    <w:rsid w:val="00E1469B"/>
    <w:rsid w:val="00E14CE7"/>
    <w:rsid w:val="00E153DE"/>
    <w:rsid w:val="00E15566"/>
    <w:rsid w:val="00E15D29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EF5"/>
    <w:rsid w:val="00E31586"/>
    <w:rsid w:val="00E32611"/>
    <w:rsid w:val="00E326B1"/>
    <w:rsid w:val="00E33A0D"/>
    <w:rsid w:val="00E33D9A"/>
    <w:rsid w:val="00E344E4"/>
    <w:rsid w:val="00E347BA"/>
    <w:rsid w:val="00E3536D"/>
    <w:rsid w:val="00E3771C"/>
    <w:rsid w:val="00E37F08"/>
    <w:rsid w:val="00E40CB5"/>
    <w:rsid w:val="00E42543"/>
    <w:rsid w:val="00E446FE"/>
    <w:rsid w:val="00E46BE7"/>
    <w:rsid w:val="00E4700A"/>
    <w:rsid w:val="00E47DFA"/>
    <w:rsid w:val="00E51186"/>
    <w:rsid w:val="00E521C5"/>
    <w:rsid w:val="00E548DB"/>
    <w:rsid w:val="00E60051"/>
    <w:rsid w:val="00E603FB"/>
    <w:rsid w:val="00E629E6"/>
    <w:rsid w:val="00E630C4"/>
    <w:rsid w:val="00E6374A"/>
    <w:rsid w:val="00E63B42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80302"/>
    <w:rsid w:val="00E81DD0"/>
    <w:rsid w:val="00E81F71"/>
    <w:rsid w:val="00E82334"/>
    <w:rsid w:val="00E8333F"/>
    <w:rsid w:val="00E84D29"/>
    <w:rsid w:val="00E84FEE"/>
    <w:rsid w:val="00E85225"/>
    <w:rsid w:val="00E872AD"/>
    <w:rsid w:val="00E879E2"/>
    <w:rsid w:val="00E90530"/>
    <w:rsid w:val="00E91593"/>
    <w:rsid w:val="00E92A94"/>
    <w:rsid w:val="00E92B68"/>
    <w:rsid w:val="00E936EB"/>
    <w:rsid w:val="00E944B5"/>
    <w:rsid w:val="00E9585A"/>
    <w:rsid w:val="00E95932"/>
    <w:rsid w:val="00E960C0"/>
    <w:rsid w:val="00E97E91"/>
    <w:rsid w:val="00EA0304"/>
    <w:rsid w:val="00EA04FA"/>
    <w:rsid w:val="00EA0640"/>
    <w:rsid w:val="00EA1F1E"/>
    <w:rsid w:val="00EA521F"/>
    <w:rsid w:val="00EA6D20"/>
    <w:rsid w:val="00EA6DFF"/>
    <w:rsid w:val="00EB07DE"/>
    <w:rsid w:val="00EB0FF4"/>
    <w:rsid w:val="00EB1910"/>
    <w:rsid w:val="00EB1E11"/>
    <w:rsid w:val="00EB3C89"/>
    <w:rsid w:val="00EB4713"/>
    <w:rsid w:val="00EB52A1"/>
    <w:rsid w:val="00EB6124"/>
    <w:rsid w:val="00EB731E"/>
    <w:rsid w:val="00EC1208"/>
    <w:rsid w:val="00EC135F"/>
    <w:rsid w:val="00EC187C"/>
    <w:rsid w:val="00EC1AA4"/>
    <w:rsid w:val="00EC1B2D"/>
    <w:rsid w:val="00EC1C69"/>
    <w:rsid w:val="00EC2656"/>
    <w:rsid w:val="00EC39FD"/>
    <w:rsid w:val="00EC464B"/>
    <w:rsid w:val="00EC4765"/>
    <w:rsid w:val="00EC6858"/>
    <w:rsid w:val="00EC7175"/>
    <w:rsid w:val="00ED0364"/>
    <w:rsid w:val="00ED04E7"/>
    <w:rsid w:val="00ED0EE1"/>
    <w:rsid w:val="00ED0F1D"/>
    <w:rsid w:val="00ED294E"/>
    <w:rsid w:val="00ED41DA"/>
    <w:rsid w:val="00ED4740"/>
    <w:rsid w:val="00ED58BF"/>
    <w:rsid w:val="00ED5B54"/>
    <w:rsid w:val="00ED7551"/>
    <w:rsid w:val="00ED78AA"/>
    <w:rsid w:val="00ED7D78"/>
    <w:rsid w:val="00EE19BB"/>
    <w:rsid w:val="00EE203D"/>
    <w:rsid w:val="00EE2462"/>
    <w:rsid w:val="00EE3237"/>
    <w:rsid w:val="00EE45E4"/>
    <w:rsid w:val="00EE49F1"/>
    <w:rsid w:val="00EE5601"/>
    <w:rsid w:val="00EE6802"/>
    <w:rsid w:val="00EE6D0F"/>
    <w:rsid w:val="00EF0F44"/>
    <w:rsid w:val="00EF1AC3"/>
    <w:rsid w:val="00EF20FD"/>
    <w:rsid w:val="00EF3948"/>
    <w:rsid w:val="00EF3C34"/>
    <w:rsid w:val="00EF3E4A"/>
    <w:rsid w:val="00EF4BDC"/>
    <w:rsid w:val="00EF4D9B"/>
    <w:rsid w:val="00EF6774"/>
    <w:rsid w:val="00EF67F7"/>
    <w:rsid w:val="00F00F24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3030"/>
    <w:rsid w:val="00F14D27"/>
    <w:rsid w:val="00F15106"/>
    <w:rsid w:val="00F15B32"/>
    <w:rsid w:val="00F16602"/>
    <w:rsid w:val="00F16863"/>
    <w:rsid w:val="00F16CCD"/>
    <w:rsid w:val="00F16F94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5EEB"/>
    <w:rsid w:val="00F2658D"/>
    <w:rsid w:val="00F26652"/>
    <w:rsid w:val="00F2763C"/>
    <w:rsid w:val="00F301CA"/>
    <w:rsid w:val="00F3120A"/>
    <w:rsid w:val="00F328C4"/>
    <w:rsid w:val="00F33D94"/>
    <w:rsid w:val="00F343CA"/>
    <w:rsid w:val="00F3664D"/>
    <w:rsid w:val="00F379C1"/>
    <w:rsid w:val="00F421AB"/>
    <w:rsid w:val="00F42C7D"/>
    <w:rsid w:val="00F435F9"/>
    <w:rsid w:val="00F43E13"/>
    <w:rsid w:val="00F45648"/>
    <w:rsid w:val="00F46D1D"/>
    <w:rsid w:val="00F46E8B"/>
    <w:rsid w:val="00F472C1"/>
    <w:rsid w:val="00F509E1"/>
    <w:rsid w:val="00F51410"/>
    <w:rsid w:val="00F51F9D"/>
    <w:rsid w:val="00F52EB6"/>
    <w:rsid w:val="00F53602"/>
    <w:rsid w:val="00F53CD8"/>
    <w:rsid w:val="00F55FFA"/>
    <w:rsid w:val="00F56102"/>
    <w:rsid w:val="00F562AA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BE8"/>
    <w:rsid w:val="00F63DCB"/>
    <w:rsid w:val="00F642F6"/>
    <w:rsid w:val="00F64ED4"/>
    <w:rsid w:val="00F6725B"/>
    <w:rsid w:val="00F70DC1"/>
    <w:rsid w:val="00F71B6D"/>
    <w:rsid w:val="00F728DB"/>
    <w:rsid w:val="00F72955"/>
    <w:rsid w:val="00F729E8"/>
    <w:rsid w:val="00F72A24"/>
    <w:rsid w:val="00F7430D"/>
    <w:rsid w:val="00F74731"/>
    <w:rsid w:val="00F75F67"/>
    <w:rsid w:val="00F76378"/>
    <w:rsid w:val="00F766F4"/>
    <w:rsid w:val="00F8122A"/>
    <w:rsid w:val="00F81BF2"/>
    <w:rsid w:val="00F82E0C"/>
    <w:rsid w:val="00F8373B"/>
    <w:rsid w:val="00F85B67"/>
    <w:rsid w:val="00F85D2F"/>
    <w:rsid w:val="00F865C4"/>
    <w:rsid w:val="00F86DEC"/>
    <w:rsid w:val="00F90329"/>
    <w:rsid w:val="00F90C37"/>
    <w:rsid w:val="00F91D7C"/>
    <w:rsid w:val="00F92131"/>
    <w:rsid w:val="00F94395"/>
    <w:rsid w:val="00F9547E"/>
    <w:rsid w:val="00F95F92"/>
    <w:rsid w:val="00F96898"/>
    <w:rsid w:val="00F97C9E"/>
    <w:rsid w:val="00F97FD7"/>
    <w:rsid w:val="00FA0696"/>
    <w:rsid w:val="00FA1700"/>
    <w:rsid w:val="00FA250D"/>
    <w:rsid w:val="00FA2E22"/>
    <w:rsid w:val="00FA3063"/>
    <w:rsid w:val="00FA7CCC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54C0"/>
    <w:rsid w:val="00FB6024"/>
    <w:rsid w:val="00FC0195"/>
    <w:rsid w:val="00FC21AB"/>
    <w:rsid w:val="00FC23CF"/>
    <w:rsid w:val="00FC27AE"/>
    <w:rsid w:val="00FC2D61"/>
    <w:rsid w:val="00FC3661"/>
    <w:rsid w:val="00FC4EEB"/>
    <w:rsid w:val="00FC5003"/>
    <w:rsid w:val="00FC5AE4"/>
    <w:rsid w:val="00FC5BA0"/>
    <w:rsid w:val="00FC5FD8"/>
    <w:rsid w:val="00FC631F"/>
    <w:rsid w:val="00FD058B"/>
    <w:rsid w:val="00FD0762"/>
    <w:rsid w:val="00FD1190"/>
    <w:rsid w:val="00FD119F"/>
    <w:rsid w:val="00FD1498"/>
    <w:rsid w:val="00FD4A37"/>
    <w:rsid w:val="00FD7B4C"/>
    <w:rsid w:val="00FD7D87"/>
    <w:rsid w:val="00FE0712"/>
    <w:rsid w:val="00FE0D5C"/>
    <w:rsid w:val="00FE1DBB"/>
    <w:rsid w:val="00FE2238"/>
    <w:rsid w:val="00FE223D"/>
    <w:rsid w:val="00FE4819"/>
    <w:rsid w:val="00FE4F9E"/>
    <w:rsid w:val="00FE520C"/>
    <w:rsid w:val="00FE64B3"/>
    <w:rsid w:val="00FE6871"/>
    <w:rsid w:val="00FE6C4B"/>
    <w:rsid w:val="00FE722C"/>
    <w:rsid w:val="00FE7AB2"/>
    <w:rsid w:val="00FF02BD"/>
    <w:rsid w:val="00FF09FD"/>
    <w:rsid w:val="00FF1D07"/>
    <w:rsid w:val="00FF2415"/>
    <w:rsid w:val="00FF25FA"/>
    <w:rsid w:val="00FF3609"/>
    <w:rsid w:val="00FF3B7B"/>
    <w:rsid w:val="00FF4401"/>
    <w:rsid w:val="00FF47E5"/>
    <w:rsid w:val="00FF70B9"/>
    <w:rsid w:val="00FF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37219C"/>
    <w:rPr>
      <w:rFonts w:ascii="Cambria" w:eastAsia="標楷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customStyle="1" w:styleId="11">
    <w:name w:val="清單段落1"/>
    <w:basedOn w:val="a"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  <w:rPr>
      <w:rFonts w:cs="Times New Roman"/>
    </w:rPr>
  </w:style>
  <w:style w:type="paragraph" w:styleId="12">
    <w:name w:val="toc 1"/>
    <w:basedOn w:val="a"/>
    <w:next w:val="a"/>
    <w:autoRedefine/>
    <w:semiHidden/>
    <w:rsid w:val="00DD3F6D"/>
  </w:style>
  <w:style w:type="paragraph" w:styleId="21">
    <w:name w:val="toc 2"/>
    <w:basedOn w:val="a"/>
    <w:next w:val="a"/>
    <w:autoRedefine/>
    <w:semiHidden/>
    <w:rsid w:val="00DD3F6D"/>
    <w:pPr>
      <w:ind w:leftChars="200" w:left="480"/>
    </w:pPr>
  </w:style>
  <w:style w:type="character" w:styleId="a3">
    <w:name w:val="Hyperlink"/>
    <w:basedOn w:val="a0"/>
    <w:rsid w:val="00DD3F6D"/>
    <w:rPr>
      <w:rFonts w:cs="Times New Roman"/>
      <w:color w:val="0000FF"/>
      <w:u w:val="single"/>
    </w:rPr>
  </w:style>
  <w:style w:type="paragraph" w:customStyle="1" w:styleId="13">
    <w:name w:val="目錄標題1"/>
    <w:basedOn w:val="1"/>
    <w:next w:val="a"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4">
    <w:name w:val="Balloon Text"/>
    <w:basedOn w:val="a"/>
    <w:link w:val="a5"/>
    <w:semiHidden/>
    <w:rsid w:val="00DD3F6D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6">
    <w:name w:val="caption"/>
    <w:basedOn w:val="a"/>
    <w:next w:val="a"/>
    <w:qFormat/>
    <w:rsid w:val="00043707"/>
    <w:rPr>
      <w:sz w:val="20"/>
      <w:szCs w:val="20"/>
    </w:rPr>
  </w:style>
  <w:style w:type="character" w:styleId="a7">
    <w:name w:val="annotation reference"/>
    <w:basedOn w:val="a0"/>
    <w:semiHidden/>
    <w:rsid w:val="00F61888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F61888"/>
  </w:style>
  <w:style w:type="character" w:customStyle="1" w:styleId="a9">
    <w:name w:val="註解文字 字元"/>
    <w:basedOn w:val="a0"/>
    <w:link w:val="a8"/>
    <w:semiHidden/>
    <w:rsid w:val="00F61888"/>
    <w:rPr>
      <w:rFonts w:cs="Times New Roman"/>
    </w:rPr>
  </w:style>
  <w:style w:type="paragraph" w:styleId="aa">
    <w:name w:val="annotation subject"/>
    <w:basedOn w:val="a8"/>
    <w:next w:val="a8"/>
    <w:link w:val="ab"/>
    <w:semiHidden/>
    <w:rsid w:val="00F61888"/>
    <w:rPr>
      <w:b/>
      <w:bCs/>
    </w:rPr>
  </w:style>
  <w:style w:type="character" w:customStyle="1" w:styleId="ab">
    <w:name w:val="註解主旨 字元"/>
    <w:basedOn w:val="a9"/>
    <w:link w:val="aa"/>
    <w:semiHidden/>
    <w:rsid w:val="00F61888"/>
    <w:rPr>
      <w:b/>
      <w:bCs/>
    </w:rPr>
  </w:style>
  <w:style w:type="paragraph" w:styleId="ac">
    <w:name w:val="header"/>
    <w:basedOn w:val="a"/>
    <w:link w:val="ad"/>
    <w:semiHidden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131352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131352"/>
    <w:rPr>
      <w:rFonts w:cs="Times New Roman"/>
      <w:sz w:val="20"/>
      <w:szCs w:val="20"/>
    </w:rPr>
  </w:style>
  <w:style w:type="table" w:styleId="af0">
    <w:name w:val="Table Grid"/>
    <w:basedOn w:val="a1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link w:val="af2"/>
    <w:semiHidden/>
    <w:rsid w:val="003F14F9"/>
    <w:pPr>
      <w:jc w:val="right"/>
    </w:pPr>
  </w:style>
  <w:style w:type="character" w:customStyle="1" w:styleId="af2">
    <w:name w:val="日期 字元"/>
    <w:basedOn w:val="a0"/>
    <w:link w:val="af1"/>
    <w:semiHidden/>
    <w:rsid w:val="003F14F9"/>
    <w:rPr>
      <w:rFonts w:cs="Times New Roman"/>
    </w:rPr>
  </w:style>
  <w:style w:type="paragraph" w:styleId="af3">
    <w:name w:val="Document Map"/>
    <w:basedOn w:val="a"/>
    <w:link w:val="af4"/>
    <w:semiHidden/>
    <w:rsid w:val="009B13E5"/>
    <w:rPr>
      <w:rFonts w:ascii="新細明體"/>
      <w:sz w:val="18"/>
      <w:szCs w:val="18"/>
    </w:rPr>
  </w:style>
  <w:style w:type="character" w:customStyle="1" w:styleId="af4">
    <w:name w:val="文件引導模式 字元"/>
    <w:basedOn w:val="a0"/>
    <w:link w:val="af3"/>
    <w:semiHidden/>
    <w:rsid w:val="009B13E5"/>
    <w:rPr>
      <w:rFonts w:ascii="新細明體" w:eastAsia="新細明體" w:cs="Times New Roman"/>
      <w:sz w:val="18"/>
      <w:szCs w:val="18"/>
    </w:rPr>
  </w:style>
  <w:style w:type="character" w:styleId="af5">
    <w:name w:val="Strong"/>
    <w:basedOn w:val="a0"/>
    <w:qFormat/>
    <w:rsid w:val="001826F8"/>
    <w:rPr>
      <w:rFonts w:cs="Times New Roman"/>
      <w:b/>
      <w:bCs/>
    </w:rPr>
  </w:style>
  <w:style w:type="character" w:customStyle="1" w:styleId="14">
    <w:name w:val="鮮明強調1"/>
    <w:basedOn w:val="a0"/>
    <w:rsid w:val="001826F8"/>
    <w:rPr>
      <w:rFonts w:cs="Times New Roman"/>
      <w:b/>
      <w:bCs/>
      <w:i/>
      <w:iCs/>
      <w:color w:val="4F81BD"/>
    </w:rPr>
  </w:style>
  <w:style w:type="character" w:customStyle="1" w:styleId="15">
    <w:name w:val="書名1"/>
    <w:basedOn w:val="a0"/>
    <w:rsid w:val="001826F8"/>
    <w:rPr>
      <w:rFonts w:cs="Times New Roman"/>
      <w:b/>
      <w:bCs/>
      <w:smallCaps/>
      <w:spacing w:val="5"/>
    </w:rPr>
  </w:style>
  <w:style w:type="paragraph" w:styleId="af6">
    <w:name w:val="Subtitle"/>
    <w:basedOn w:val="a"/>
    <w:next w:val="a"/>
    <w:link w:val="af7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7">
    <w:name w:val="副標題 字元"/>
    <w:basedOn w:val="a0"/>
    <w:link w:val="af6"/>
    <w:rsid w:val="00206DE4"/>
    <w:rPr>
      <w:rFonts w:ascii="Cambria" w:eastAsia="標楷體" w:hAnsi="Cambria" w:cs="Times New Roman"/>
      <w:b/>
      <w:iCs/>
      <w:sz w:val="24"/>
      <w:szCs w:val="24"/>
    </w:rPr>
  </w:style>
  <w:style w:type="character" w:customStyle="1" w:styleId="16">
    <w:name w:val="區別強調1"/>
    <w:basedOn w:val="a0"/>
    <w:rsid w:val="00E11DE4"/>
    <w:rPr>
      <w:rFonts w:cs="Times New Roman"/>
      <w:i/>
      <w:iCs/>
      <w:color w:val="808080"/>
    </w:rPr>
  </w:style>
  <w:style w:type="paragraph" w:styleId="31">
    <w:name w:val="toc 3"/>
    <w:basedOn w:val="a"/>
    <w:next w:val="a"/>
    <w:autoRedefine/>
    <w:semiHidden/>
    <w:rsid w:val="00790D4D"/>
    <w:pPr>
      <w:ind w:leftChars="400" w:left="960"/>
    </w:pPr>
  </w:style>
  <w:style w:type="paragraph" w:styleId="41">
    <w:name w:val="toc 4"/>
    <w:basedOn w:val="a"/>
    <w:next w:val="a"/>
    <w:autoRedefine/>
    <w:semiHidden/>
    <w:rsid w:val="00790D4D"/>
    <w:pPr>
      <w:ind w:leftChars="600" w:left="1440"/>
    </w:pPr>
  </w:style>
  <w:style w:type="paragraph" w:styleId="5">
    <w:name w:val="toc 5"/>
    <w:basedOn w:val="a"/>
    <w:next w:val="a"/>
    <w:autoRedefine/>
    <w:semiHidden/>
    <w:rsid w:val="00790D4D"/>
    <w:pPr>
      <w:ind w:leftChars="800" w:left="1920"/>
    </w:pPr>
  </w:style>
  <w:style w:type="paragraph" w:styleId="6">
    <w:name w:val="toc 6"/>
    <w:basedOn w:val="a"/>
    <w:next w:val="a"/>
    <w:autoRedefine/>
    <w:semiHidden/>
    <w:rsid w:val="00790D4D"/>
    <w:pPr>
      <w:ind w:leftChars="1000" w:left="2400"/>
    </w:pPr>
  </w:style>
  <w:style w:type="paragraph" w:styleId="7">
    <w:name w:val="toc 7"/>
    <w:basedOn w:val="a"/>
    <w:next w:val="a"/>
    <w:autoRedefine/>
    <w:semiHidden/>
    <w:rsid w:val="00790D4D"/>
    <w:pPr>
      <w:ind w:leftChars="1200" w:left="2880"/>
    </w:pPr>
  </w:style>
  <w:style w:type="paragraph" w:styleId="8">
    <w:name w:val="toc 8"/>
    <w:basedOn w:val="a"/>
    <w:next w:val="a"/>
    <w:autoRedefine/>
    <w:semiHidden/>
    <w:rsid w:val="00790D4D"/>
    <w:pPr>
      <w:ind w:leftChars="1400" w:left="3360"/>
    </w:pPr>
  </w:style>
  <w:style w:type="paragraph" w:styleId="9">
    <w:name w:val="toc 9"/>
    <w:basedOn w:val="a"/>
    <w:next w:val="a"/>
    <w:autoRedefine/>
    <w:semiHidden/>
    <w:rsid w:val="00790D4D"/>
    <w:pPr>
      <w:ind w:leftChars="1600" w:left="3840"/>
    </w:pPr>
  </w:style>
  <w:style w:type="paragraph" w:styleId="af8">
    <w:name w:val="footnote text"/>
    <w:basedOn w:val="a"/>
    <w:link w:val="af9"/>
    <w:semiHidden/>
    <w:rsid w:val="00611A0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link w:val="af8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a">
    <w:name w:val="footnote reference"/>
    <w:basedOn w:val="a0"/>
    <w:semiHidden/>
    <w:rsid w:val="00611A0A"/>
    <w:rPr>
      <w:rFonts w:cs="Times New Roman"/>
      <w:vertAlign w:val="superscript"/>
    </w:rPr>
  </w:style>
  <w:style w:type="paragraph" w:styleId="Web">
    <w:name w:val="Normal (Web)"/>
    <w:basedOn w:val="a"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  <w:rPr>
      <w:rFonts w:cs="Times New Roman"/>
    </w:rPr>
  </w:style>
  <w:style w:type="character" w:customStyle="1" w:styleId="mw-headline">
    <w:name w:val="mw-headline"/>
    <w:basedOn w:val="a0"/>
    <w:rsid w:val="009354AE"/>
    <w:rPr>
      <w:rFonts w:cs="Times New Roman"/>
    </w:rPr>
  </w:style>
  <w:style w:type="table" w:customStyle="1" w:styleId="17">
    <w:name w:val="淺色網底1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暗色網底 11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淺色格線1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351C32"/>
    <w:rPr>
      <w:rFonts w:ascii="細明體" w:eastAsia="細明體" w:hAnsi="細明體" w:cs="細明體"/>
      <w:kern w:val="0"/>
      <w:sz w:val="24"/>
      <w:szCs w:val="24"/>
    </w:rPr>
  </w:style>
  <w:style w:type="character" w:customStyle="1" w:styleId="kw2">
    <w:name w:val="kw2"/>
    <w:basedOn w:val="a0"/>
    <w:rsid w:val="006C3730"/>
    <w:rPr>
      <w:rFonts w:cs="Times New Roman"/>
    </w:rPr>
  </w:style>
  <w:style w:type="character" w:customStyle="1" w:styleId="kw4">
    <w:name w:val="kw4"/>
    <w:basedOn w:val="a0"/>
    <w:rsid w:val="006C3730"/>
    <w:rPr>
      <w:rFonts w:cs="Times New Roman"/>
    </w:rPr>
  </w:style>
  <w:style w:type="character" w:customStyle="1" w:styleId="nu0">
    <w:name w:val="nu0"/>
    <w:basedOn w:val="a0"/>
    <w:rsid w:val="006C3730"/>
    <w:rPr>
      <w:rFonts w:cs="Times New Roman"/>
    </w:rPr>
  </w:style>
  <w:style w:type="character" w:customStyle="1" w:styleId="kw1">
    <w:name w:val="kw1"/>
    <w:basedOn w:val="a0"/>
    <w:rsid w:val="006C3730"/>
    <w:rPr>
      <w:rFonts w:cs="Times New Roman"/>
    </w:rPr>
  </w:style>
  <w:style w:type="character" w:customStyle="1" w:styleId="comulti">
    <w:name w:val="comulti"/>
    <w:basedOn w:val="a0"/>
    <w:rsid w:val="006C3730"/>
    <w:rPr>
      <w:rFonts w:cs="Times New Roman"/>
    </w:rPr>
  </w:style>
  <w:style w:type="character" w:customStyle="1" w:styleId="br0">
    <w:name w:val="br0"/>
    <w:basedOn w:val="a0"/>
    <w:rsid w:val="006C3730"/>
    <w:rPr>
      <w:rFonts w:cs="Times New Roman"/>
    </w:rPr>
  </w:style>
  <w:style w:type="character" w:customStyle="1" w:styleId="me1">
    <w:name w:val="me1"/>
    <w:basedOn w:val="a0"/>
    <w:rsid w:val="006C3730"/>
    <w:rPr>
      <w:rFonts w:cs="Times New Roman"/>
    </w:rPr>
  </w:style>
  <w:style w:type="character" w:customStyle="1" w:styleId="kw3">
    <w:name w:val="kw3"/>
    <w:basedOn w:val="a0"/>
    <w:rsid w:val="006C3730"/>
    <w:rPr>
      <w:rFonts w:cs="Times New Roman"/>
    </w:rPr>
  </w:style>
  <w:style w:type="character" w:customStyle="1" w:styleId="st0">
    <w:name w:val="st0"/>
    <w:basedOn w:val="a0"/>
    <w:rsid w:val="006C3730"/>
    <w:rPr>
      <w:rFonts w:cs="Times New Roman"/>
    </w:rPr>
  </w:style>
  <w:style w:type="character" w:customStyle="1" w:styleId="40">
    <w:name w:val="標題 4 字元"/>
    <w:basedOn w:val="a0"/>
    <w:link w:val="4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b">
    <w:name w:val="FollowedHyperlink"/>
    <w:basedOn w:val="a0"/>
    <w:semiHidden/>
    <w:rsid w:val="0099038E"/>
    <w:rPr>
      <w:rFonts w:cs="Times New Roman"/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6C1EB0-FD88-4C86-ABB1-F04960A7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47</Pages>
  <Words>8322</Words>
  <Characters>47437</Characters>
  <Application>Microsoft Office Word</Application>
  <DocSecurity>0</DocSecurity>
  <Lines>395</Lines>
  <Paragraphs>111</Paragraphs>
  <ScaleCrop>false</ScaleCrop>
  <Company>kmit</Company>
  <LinksUpToDate>false</LinksUpToDate>
  <CharactersWithSpaces>55648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第12章</dc:title>
  <dc:subject/>
  <dc:creator>ccc</dc:creator>
  <cp:keywords/>
  <dc:description/>
  <cp:lastModifiedBy>ccc</cp:lastModifiedBy>
  <cp:revision>79</cp:revision>
  <cp:lastPrinted>2009-07-23T03:10:00Z</cp:lastPrinted>
  <dcterms:created xsi:type="dcterms:W3CDTF">2010-04-13T07:58:00Z</dcterms:created>
  <dcterms:modified xsi:type="dcterms:W3CDTF">2012-03-07T03:58:00Z</dcterms:modified>
</cp:coreProperties>
</file>