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B4" w:rsidRDefault="00E712E8" w:rsidP="002E5FD5">
      <w:pPr>
        <w:pStyle w:val="1"/>
        <w:numPr>
          <w:ilvl w:val="0"/>
          <w:numId w:val="2"/>
        </w:numPr>
      </w:pPr>
      <w:bookmarkStart w:id="0" w:name="_Toc228256523"/>
      <w:bookmarkStart w:id="1" w:name="_Ref228332621"/>
      <w:bookmarkStart w:id="2" w:name="_Ref228427492"/>
      <w:bookmarkStart w:id="3" w:name="_Ref228585619"/>
      <w:bookmarkStart w:id="4" w:name="_Ref219354987"/>
      <w:bookmarkStart w:id="5" w:name="_Ref219355214"/>
      <w:r>
        <w:rPr>
          <w:rFonts w:hint="eastAsia"/>
        </w:rPr>
        <w:t>電腦的硬體結</w:t>
      </w:r>
      <w:r w:rsidR="00E672B4">
        <w:rPr>
          <w:rFonts w:hint="eastAsia"/>
        </w:rPr>
        <w:t>構</w:t>
      </w:r>
      <w:bookmarkEnd w:id="0"/>
      <w:bookmarkEnd w:id="1"/>
      <w:bookmarkEnd w:id="2"/>
      <w:bookmarkEnd w:id="3"/>
    </w:p>
    <w:p w:rsidR="00C73243" w:rsidRPr="00C73243" w:rsidRDefault="00C73243" w:rsidP="00C73243">
      <w:r>
        <w:rPr>
          <w:rFonts w:hint="eastAsia"/>
        </w:rPr>
        <w:t>在本章中，我們將學習電腦的硬體架構與指令集，以便理解指令</w:t>
      </w:r>
      <w:r w:rsidR="00B053BD">
        <w:rPr>
          <w:rFonts w:hint="eastAsia"/>
        </w:rPr>
        <w:t>的執行方式</w:t>
      </w:r>
      <w:r w:rsidR="002C2A3F">
        <w:rPr>
          <w:rFonts w:hint="eastAsia"/>
        </w:rPr>
        <w:t>。</w:t>
      </w:r>
      <w:r>
        <w:rPr>
          <w:rFonts w:hint="eastAsia"/>
        </w:rPr>
        <w:t>我們將以簡易的</w:t>
      </w:r>
      <w:r>
        <w:rPr>
          <w:rFonts w:hint="eastAsia"/>
        </w:rPr>
        <w:t xml:space="preserve"> CPU0 </w:t>
      </w:r>
      <w:r>
        <w:rPr>
          <w:rFonts w:hint="eastAsia"/>
        </w:rPr>
        <w:t>處理器作為核心，學習其架構、包含暫存器的功能與用法，以及各個指令的用途與意義。最後，我們會在實務案例當中，</w:t>
      </w:r>
      <w:r w:rsidR="002257A3">
        <w:rPr>
          <w:rFonts w:hint="eastAsia"/>
        </w:rPr>
        <w:t>以</w:t>
      </w:r>
      <w:r>
        <w:rPr>
          <w:rFonts w:hint="eastAsia"/>
        </w:rPr>
        <w:t xml:space="preserve">Intel Pentium </w:t>
      </w:r>
      <w:r>
        <w:rPr>
          <w:rFonts w:hint="eastAsia"/>
        </w:rPr>
        <w:t>的</w:t>
      </w:r>
      <w:r>
        <w:rPr>
          <w:rFonts w:hint="eastAsia"/>
        </w:rPr>
        <w:t xml:space="preserve"> IA32 </w:t>
      </w:r>
      <w:r>
        <w:rPr>
          <w:rFonts w:hint="eastAsia"/>
        </w:rPr>
        <w:t>處理器</w:t>
      </w:r>
      <w:r w:rsidR="002257A3">
        <w:rPr>
          <w:rFonts w:hint="eastAsia"/>
        </w:rPr>
        <w:t>為範例，說明該</w:t>
      </w:r>
      <w:r>
        <w:rPr>
          <w:rFonts w:hint="eastAsia"/>
        </w:rPr>
        <w:t>處理器的架構與指令集，以便進一步理解商用</w:t>
      </w:r>
      <w:r>
        <w:rPr>
          <w:rFonts w:hint="eastAsia"/>
        </w:rPr>
        <w:t xml:space="preserve"> CPU </w:t>
      </w:r>
      <w:r>
        <w:rPr>
          <w:rFonts w:hint="eastAsia"/>
        </w:rPr>
        <w:t>的設計方式。</w:t>
      </w:r>
    </w:p>
    <w:p w:rsidR="00850E67" w:rsidRDefault="00850E67" w:rsidP="002E5FD5">
      <w:pPr>
        <w:pStyle w:val="2"/>
        <w:numPr>
          <w:ilvl w:val="1"/>
          <w:numId w:val="18"/>
        </w:numPr>
      </w:pPr>
      <w:bookmarkStart w:id="6" w:name="_Toc228256525"/>
      <w:bookmarkStart w:id="7" w:name="_Ref228427835"/>
      <w:bookmarkStart w:id="8" w:name="_Toc228256524"/>
      <w:bookmarkStart w:id="9" w:name="_Ref225241012"/>
      <w:bookmarkStart w:id="10" w:name="_Ref225242304"/>
      <w:r>
        <w:rPr>
          <w:rFonts w:hint="eastAsia"/>
        </w:rPr>
        <w:t>CPU0</w:t>
      </w:r>
      <w:bookmarkEnd w:id="6"/>
      <w:bookmarkEnd w:id="7"/>
      <w:r w:rsidR="001F64D0">
        <w:rPr>
          <w:rFonts w:hint="eastAsia"/>
        </w:rPr>
        <w:t>處理器</w:t>
      </w:r>
    </w:p>
    <w:p w:rsidR="007D5609" w:rsidRDefault="007D5609" w:rsidP="00850E67">
      <w:r>
        <w:rPr>
          <w:rFonts w:hint="eastAsia"/>
        </w:rPr>
        <w:t xml:space="preserve">CPU0 </w:t>
      </w:r>
      <w:r>
        <w:rPr>
          <w:rFonts w:hint="eastAsia"/>
        </w:rPr>
        <w:t>是筆者所設計的一個簡易的</w:t>
      </w:r>
      <w:r>
        <w:rPr>
          <w:rFonts w:hint="eastAsia"/>
        </w:rPr>
        <w:t>32</w:t>
      </w:r>
      <w:r>
        <w:rPr>
          <w:rFonts w:hint="eastAsia"/>
        </w:rPr>
        <w:t>位元處理器，主要用來說明系統程式的運作原理。</w:t>
      </w:r>
      <w:r>
        <w:rPr>
          <w:rFonts w:hint="eastAsia"/>
        </w:rPr>
        <w:t>CPU0</w:t>
      </w:r>
      <w:r>
        <w:rPr>
          <w:rFonts w:hint="eastAsia"/>
        </w:rPr>
        <w:t>的設計主要是為了教學考量，</w:t>
      </w:r>
      <w:r w:rsidR="000D7777">
        <w:rPr>
          <w:rFonts w:hint="eastAsia"/>
        </w:rPr>
        <w:t>設計重點在於簡單、容易理解。因此</w:t>
      </w:r>
      <w:r w:rsidR="000D7777">
        <w:rPr>
          <w:rFonts w:hint="eastAsia"/>
        </w:rPr>
        <w:t xml:space="preserve"> CPU0 </w:t>
      </w:r>
      <w:r w:rsidR="000D7777">
        <w:rPr>
          <w:rFonts w:hint="eastAsia"/>
        </w:rPr>
        <w:t>幾乎</w:t>
      </w:r>
      <w:r>
        <w:rPr>
          <w:rFonts w:hint="eastAsia"/>
        </w:rPr>
        <w:t>不考慮成本與速度</w:t>
      </w:r>
      <w:r w:rsidR="00B053BD">
        <w:rPr>
          <w:rFonts w:hint="eastAsia"/>
        </w:rPr>
        <w:t>的</w:t>
      </w:r>
      <w:r>
        <w:rPr>
          <w:rFonts w:hint="eastAsia"/>
        </w:rPr>
        <w:t>問題</w:t>
      </w:r>
      <w:r w:rsidR="000D7777">
        <w:rPr>
          <w:rFonts w:hint="eastAsia"/>
        </w:rPr>
        <w:t>。</w:t>
      </w:r>
      <w:r>
        <w:rPr>
          <w:rFonts w:hint="eastAsia"/>
        </w:rPr>
        <w:t>商業上的處理器通常</w:t>
      </w:r>
      <w:r w:rsidR="00B053BD">
        <w:rPr>
          <w:rFonts w:hint="eastAsia"/>
        </w:rPr>
        <w:t>很複雜，除了考慮成本與速度之外，有時還會考慮相容性的問題</w:t>
      </w:r>
      <w:r>
        <w:rPr>
          <w:rFonts w:hint="eastAsia"/>
        </w:rPr>
        <w:t>，因此並不容易理解。</w:t>
      </w:r>
    </w:p>
    <w:p w:rsidR="007D5609" w:rsidRDefault="007D5609" w:rsidP="00850E67"/>
    <w:p w:rsidR="009E4876" w:rsidRDefault="00E33FAC" w:rsidP="00E33FAC">
      <w:r>
        <w:rPr>
          <w:rFonts w:hint="eastAsia"/>
        </w:rPr>
        <w:t>CPU0</w:t>
      </w:r>
      <w:r w:rsidR="000D7777">
        <w:rPr>
          <w:rFonts w:hint="eastAsia"/>
        </w:rPr>
        <w:t>的</w:t>
      </w:r>
      <w:r>
        <w:rPr>
          <w:rFonts w:hint="eastAsia"/>
        </w:rPr>
        <w:t>架構如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REF _Ref226169520 \h</w:instrText>
      </w:r>
      <w:r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</w:t>
      </w:r>
      <w:r w:rsidR="005115FB">
        <w:fldChar w:fldCharType="end"/>
      </w:r>
      <w:r>
        <w:rPr>
          <w:rFonts w:hint="eastAsia"/>
        </w:rPr>
        <w:t>所示，</w:t>
      </w:r>
      <w:r w:rsidR="009E4876">
        <w:rPr>
          <w:rFonts w:hint="eastAsia"/>
        </w:rPr>
        <w:t>包含</w:t>
      </w:r>
      <w:r w:rsidR="009E4876">
        <w:rPr>
          <w:rFonts w:hint="eastAsia"/>
        </w:rPr>
        <w:t xml:space="preserve">R0..R15, IR, MAR, MDR </w:t>
      </w:r>
      <w:r w:rsidR="009E4876">
        <w:rPr>
          <w:rFonts w:hint="eastAsia"/>
        </w:rPr>
        <w:t>等</w:t>
      </w:r>
      <w:r w:rsidR="009E4876">
        <w:rPr>
          <w:rFonts w:hint="eastAsia"/>
        </w:rPr>
        <w:t>19</w:t>
      </w:r>
      <w:r w:rsidR="009E4876">
        <w:rPr>
          <w:rFonts w:hint="eastAsia"/>
        </w:rPr>
        <w:t>個暫存器，其中</w:t>
      </w:r>
      <w:r w:rsidR="009E4876">
        <w:rPr>
          <w:rFonts w:hint="eastAsia"/>
        </w:rPr>
        <w:t xml:space="preserve"> IR </w:t>
      </w:r>
      <w:r w:rsidR="009E4876">
        <w:rPr>
          <w:rFonts w:hint="eastAsia"/>
        </w:rPr>
        <w:t>是指令暫存器</w:t>
      </w:r>
      <w:r w:rsidR="009E4876">
        <w:rPr>
          <w:rFonts w:hint="eastAsia"/>
        </w:rPr>
        <w:t xml:space="preserve"> (Instruction Register)</w:t>
      </w:r>
      <w:r w:rsidR="009E4876">
        <w:rPr>
          <w:rFonts w:hint="eastAsia"/>
        </w:rPr>
        <w:t>，用來儲存指令的機器碼。</w:t>
      </w:r>
      <w:r w:rsidR="009E4876">
        <w:rPr>
          <w:rFonts w:hint="eastAsia"/>
        </w:rPr>
        <w:t xml:space="preserve">MAR </w:t>
      </w:r>
      <w:r w:rsidR="009E4876">
        <w:rPr>
          <w:rFonts w:hint="eastAsia"/>
        </w:rPr>
        <w:t>與</w:t>
      </w:r>
      <w:r w:rsidR="009E4876">
        <w:rPr>
          <w:rFonts w:hint="eastAsia"/>
        </w:rPr>
        <w:t xml:space="preserve"> MDR </w:t>
      </w:r>
      <w:r w:rsidR="009E4876">
        <w:rPr>
          <w:rFonts w:hint="eastAsia"/>
        </w:rPr>
        <w:t>是</w:t>
      </w:r>
      <w:r w:rsidR="00B053BD">
        <w:rPr>
          <w:rFonts w:hint="eastAsia"/>
        </w:rPr>
        <w:t>輸出入</w:t>
      </w:r>
      <w:r w:rsidR="009E4876">
        <w:rPr>
          <w:rFonts w:hint="eastAsia"/>
        </w:rPr>
        <w:t>暫存器，</w:t>
      </w:r>
      <w:r w:rsidR="00B053BD">
        <w:rPr>
          <w:rFonts w:hint="eastAsia"/>
        </w:rPr>
        <w:t>可用來與匯流排溝通。</w:t>
      </w:r>
      <w:r w:rsidR="009E4876">
        <w:rPr>
          <w:rFonts w:hint="eastAsia"/>
        </w:rPr>
        <w:t xml:space="preserve">MAR </w:t>
      </w:r>
      <w:r w:rsidR="009E4876">
        <w:rPr>
          <w:rFonts w:hint="eastAsia"/>
        </w:rPr>
        <w:t>稱為記憶體位址暫存器</w:t>
      </w:r>
      <w:r w:rsidR="009E4876">
        <w:rPr>
          <w:rFonts w:hint="eastAsia"/>
        </w:rPr>
        <w:t xml:space="preserve"> (Memory Address Register)</w:t>
      </w:r>
      <w:r w:rsidR="009E4876">
        <w:rPr>
          <w:rFonts w:hint="eastAsia"/>
        </w:rPr>
        <w:t>，</w:t>
      </w:r>
      <w:r w:rsidR="00B053BD">
        <w:rPr>
          <w:rFonts w:hint="eastAsia"/>
        </w:rPr>
        <w:t>可用來暫存匯流排上的位址資訊。</w:t>
      </w:r>
      <w:r w:rsidR="009E4876">
        <w:rPr>
          <w:rFonts w:hint="eastAsia"/>
        </w:rPr>
        <w:t xml:space="preserve">MDR </w:t>
      </w:r>
      <w:r w:rsidR="009E4876">
        <w:rPr>
          <w:rFonts w:hint="eastAsia"/>
        </w:rPr>
        <w:t>稱為記憶體資料暫存器</w:t>
      </w:r>
      <w:r w:rsidR="009E4876">
        <w:rPr>
          <w:rFonts w:hint="eastAsia"/>
        </w:rPr>
        <w:t xml:space="preserve"> (Memory Data Register)</w:t>
      </w:r>
      <w:r w:rsidR="00B053BD">
        <w:rPr>
          <w:rFonts w:hint="eastAsia"/>
        </w:rPr>
        <w:t>，可用來暫存匯流排上的資料訊息</w:t>
      </w:r>
      <w:r w:rsidR="009E4876">
        <w:rPr>
          <w:rFonts w:hint="eastAsia"/>
        </w:rPr>
        <w:t>。</w:t>
      </w:r>
      <w:r w:rsidR="00B053BD">
        <w:rPr>
          <w:rFonts w:hint="eastAsia"/>
        </w:rPr>
        <w:t>控制單元會自動操控</w:t>
      </w:r>
      <w:r w:rsidR="00B053BD">
        <w:rPr>
          <w:rFonts w:hint="eastAsia"/>
        </w:rPr>
        <w:t xml:space="preserve"> </w:t>
      </w:r>
      <w:r w:rsidR="009E4876">
        <w:rPr>
          <w:rFonts w:hint="eastAsia"/>
        </w:rPr>
        <w:t>IR, MAR, MDR</w:t>
      </w:r>
      <w:r w:rsidR="00B053BD">
        <w:rPr>
          <w:rFonts w:hint="eastAsia"/>
        </w:rPr>
        <w:t>等三個暫存器，我們無法透過組合語言存取這些</w:t>
      </w:r>
      <w:r w:rsidR="009E4876">
        <w:rPr>
          <w:rFonts w:hint="eastAsia"/>
        </w:rPr>
        <w:t>暫存器。</w:t>
      </w:r>
    </w:p>
    <w:p w:rsidR="00E33FAC" w:rsidRPr="00B053BD" w:rsidRDefault="00E33FAC" w:rsidP="00E33FAC"/>
    <w:p w:rsidR="00E33FAC" w:rsidRDefault="009070C4" w:rsidP="00E33FA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74310" cy="3102320"/>
            <wp:effectExtent l="19050" t="0" r="2540" b="0"/>
            <wp:docPr id="3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9219" name="內容版面配置區 3"/>
                      <a:cNvGrpSpPr>
                        <a:grpSpLocks noGrp="1"/>
                      </a:cNvGrpSpPr>
                    </a:nvGrpSpPr>
                    <a:grpSpPr bwMode="auto">
                      <a:xfrm>
                        <a:off x="914400" y="1447800"/>
                        <a:ext cx="7772400" cy="4572000"/>
                        <a:chOff x="1714480" y="1571612"/>
                        <a:chExt cx="5286379" cy="3643337"/>
                      </a:xfrm>
                    </a:grpSpPr>
                    <a:sp>
                      <a:nvSpPr>
                        <a:cNvPr id="9220" name="文字方塊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6284" y="5006807"/>
                          <a:ext cx="857268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200">
                                <a:ea typeface="微軟正黑體" pitchFamily="34" charset="-120"/>
                              </a:rPr>
                              <a:t>位址線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21" name="文字方塊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43552" y="5006806"/>
                          <a:ext cx="857256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200">
                                <a:ea typeface="微軟正黑體" pitchFamily="34" charset="-120"/>
                              </a:rPr>
                              <a:t>資料線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22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4480" y="1571612"/>
                          <a:ext cx="5286379" cy="32807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23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46561" y="1625287"/>
                          <a:ext cx="1439855" cy="20999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200" dirty="0">
                                <a:latin typeface="Calibri" pitchFamily="34" charset="0"/>
                                <a:ea typeface="微軟正黑體" pitchFamily="34" charset="-120"/>
                              </a:rPr>
                              <a:t>暫存器</a:t>
                            </a:r>
                            <a:r>
                              <a:rPr kumimoji="0" lang="zh-TW" altLang="en-US" sz="1200" dirty="0" smtClean="0">
                                <a:latin typeface="Calibri" pitchFamily="34" charset="0"/>
                                <a:ea typeface="微軟正黑體" pitchFamily="34" charset="-120"/>
                              </a:rPr>
                              <a:t>單元</a:t>
                            </a:r>
                            <a:endParaRPr kumimoji="0" lang="en-US" altLang="zh-TW" sz="1200" dirty="0" smtClean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24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1893662"/>
                          <a:ext cx="1008057" cy="2158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R0=0</a:t>
                            </a:r>
                            <a:endParaRPr kumimoji="0" lang="en-US" altLang="zh-TW" sz="1200" baseline="-250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25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537839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R12=SW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26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3450396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IR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2" name="直線接點 11"/>
                        <a:cNvCxnSpPr/>
                      </a:nvCxnSpPr>
                      <a:spPr bwMode="auto">
                        <a:xfrm>
                          <a:off x="1857005" y="4071346"/>
                          <a:ext cx="4144020" cy="2530"/>
                        </a:xfrm>
                        <a:prstGeom prst="line">
                          <a:avLst/>
                        </a:prstGeom>
                        <a:ln w="63500" cmpd="tri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直線接點 12"/>
                        <a:cNvCxnSpPr/>
                      </a:nvCxnSpPr>
                      <a:spPr bwMode="auto">
                        <a:xfrm rot="5400000">
                          <a:off x="2965044" y="4249271"/>
                          <a:ext cx="358009" cy="2159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229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1736" y="3071810"/>
                          <a:ext cx="1439855" cy="7037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ALU</a:t>
                            </a:r>
                          </a:p>
                          <a:p>
                            <a:pPr algn="ctr"/>
                            <a:r>
                              <a:rPr kumimoji="0" lang="zh-TW" altLang="en-US" sz="1200">
                                <a:latin typeface="Calibri" pitchFamily="34" charset="0"/>
                                <a:ea typeface="微軟正黑體" pitchFamily="34" charset="-120"/>
                              </a:rPr>
                              <a:t>算術邏輯單元</a:t>
                            </a:r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3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1736" y="4429132"/>
                          <a:ext cx="1439855" cy="2857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200" dirty="0" smtClean="0">
                                <a:latin typeface="Calibri" pitchFamily="34" charset="0"/>
                                <a:ea typeface="微軟正黑體" pitchFamily="34" charset="-120"/>
                              </a:rPr>
                              <a:t>控制單元</a:t>
                            </a:r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直線接點 15"/>
                        <a:cNvCxnSpPr>
                          <a:stCxn id="9229" idx="2"/>
                        </a:cNvCxnSpPr>
                      </a:nvCxnSpPr>
                      <a:spPr bwMode="auto">
                        <a:xfrm rot="5400000">
                          <a:off x="3141262" y="3920636"/>
                          <a:ext cx="296021" cy="5399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232" name="文字方塊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8992" y="4143380"/>
                          <a:ext cx="1261884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200">
                                <a:ea typeface="微軟正黑體" pitchFamily="34" charset="-120"/>
                              </a:rPr>
                              <a:t>內部匯流排 </a:t>
                            </a:r>
                            <a:r>
                              <a:rPr kumimoji="0" lang="en-US" altLang="zh-TW" sz="1200">
                                <a:ea typeface="微軟正黑體" pitchFamily="34" charset="-120"/>
                              </a:rPr>
                              <a:t>Bus</a:t>
                            </a:r>
                            <a:endParaRPr kumimoji="0"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3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973841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R14 = LR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34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64" y="4154606"/>
                          <a:ext cx="1857368" cy="5841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200">
                                <a:latin typeface="Calibri" pitchFamily="34" charset="0"/>
                                <a:ea typeface="微軟正黑體" pitchFamily="34" charset="-120"/>
                              </a:rPr>
                              <a:t>輸出入單元</a:t>
                            </a:r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3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91526" y="4422977"/>
                          <a:ext cx="561309" cy="21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MDR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36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57729" y="4422977"/>
                          <a:ext cx="714379" cy="21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MAR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2" name="直線接點 21"/>
                        <a:cNvCxnSpPr/>
                      </a:nvCxnSpPr>
                      <a:spPr bwMode="auto">
                        <a:xfrm rot="5400000">
                          <a:off x="5888223" y="4822152"/>
                          <a:ext cx="368129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23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3193389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R15 = PC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3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752539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R13=SP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0" name="矩形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75755" y="2269440"/>
                          <a:ext cx="290464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108401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線接點 26"/>
                        <a:cNvCxnSpPr/>
                      </a:nvCxnSpPr>
                      <a:spPr bwMode="auto">
                        <a:xfrm rot="5400000">
                          <a:off x="4911700" y="3879151"/>
                          <a:ext cx="322587" cy="108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接點 27"/>
                        <a:cNvCxnSpPr/>
                      </a:nvCxnSpPr>
                      <a:spPr bwMode="auto">
                        <a:xfrm rot="5400000">
                          <a:off x="5446804" y="4094210"/>
                          <a:ext cx="107529" cy="108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接點 28"/>
                        <a:cNvCxnSpPr/>
                      </a:nvCxnSpPr>
                      <a:spPr bwMode="auto">
                        <a:xfrm rot="5400000">
                          <a:off x="5030914" y="4822152"/>
                          <a:ext cx="368129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肘形接點 29"/>
                        <a:cNvCxnSpPr/>
                      </a:nvCxnSpPr>
                      <a:spPr>
                        <a:xfrm rot="5400000" flipH="1" flipV="1">
                          <a:off x="2049884" y="3242797"/>
                          <a:ext cx="993062" cy="664036"/>
                        </a:xfrm>
                        <a:prstGeom prst="bentConnector3">
                          <a:avLst>
                            <a:gd name="adj1" fmla="val 122998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肘形接點 30"/>
                        <a:cNvCxnSpPr/>
                      </a:nvCxnSpPr>
                      <a:spPr>
                        <a:xfrm rot="16200000" flipV="1">
                          <a:off x="3404487" y="3260689"/>
                          <a:ext cx="999388" cy="621927"/>
                        </a:xfrm>
                        <a:prstGeom prst="bentConnector3">
                          <a:avLst>
                            <a:gd name="adj1" fmla="val 122857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33FAC" w:rsidRDefault="00E33FAC" w:rsidP="00E33FAC">
      <w:pPr>
        <w:pStyle w:val="a8"/>
        <w:jc w:val="center"/>
      </w:pPr>
      <w:bookmarkStart w:id="11" w:name="_Ref22616952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1</w:t>
      </w:r>
      <w:r w:rsidR="005115FB">
        <w:fldChar w:fldCharType="end"/>
      </w:r>
      <w:bookmarkEnd w:id="11"/>
      <w:r>
        <w:rPr>
          <w:rFonts w:hint="eastAsia"/>
        </w:rPr>
        <w:t xml:space="preserve"> CPU0 </w:t>
      </w:r>
      <w:r>
        <w:rPr>
          <w:rFonts w:hint="eastAsia"/>
        </w:rPr>
        <w:t>的架構圖</w:t>
      </w:r>
    </w:p>
    <w:p w:rsidR="009E4876" w:rsidRDefault="009E4876" w:rsidP="009E4876">
      <w:r>
        <w:rPr>
          <w:rFonts w:hint="eastAsia"/>
        </w:rPr>
        <w:t>CPU0</w:t>
      </w:r>
      <w:r>
        <w:rPr>
          <w:rFonts w:hint="eastAsia"/>
        </w:rPr>
        <w:t>包含</w:t>
      </w:r>
      <w:r>
        <w:rPr>
          <w:rFonts w:hint="eastAsia"/>
        </w:rPr>
        <w:t xml:space="preserve"> 15 </w:t>
      </w:r>
      <w:r>
        <w:rPr>
          <w:rFonts w:hint="eastAsia"/>
        </w:rPr>
        <w:t>個可存取暫存器</w:t>
      </w:r>
      <w:r>
        <w:rPr>
          <w:rFonts w:hint="eastAsia"/>
        </w:rPr>
        <w:t xml:space="preserve"> R1-R15</w:t>
      </w:r>
      <w:r>
        <w:rPr>
          <w:rFonts w:hint="eastAsia"/>
        </w:rPr>
        <w:t>，以及一個唯讀的常數暫存器</w:t>
      </w:r>
      <w:r>
        <w:rPr>
          <w:rFonts w:hint="eastAsia"/>
        </w:rPr>
        <w:t>R0</w:t>
      </w:r>
      <w:r>
        <w:rPr>
          <w:rFonts w:hint="eastAsia"/>
        </w:rPr>
        <w:t>。</w:t>
      </w:r>
      <w:r>
        <w:rPr>
          <w:rFonts w:hint="eastAsia"/>
        </w:rPr>
        <w:t>R0</w:t>
      </w:r>
      <w:r>
        <w:rPr>
          <w:rFonts w:hint="eastAsia"/>
        </w:rPr>
        <w:t>的值永遠都是常數</w:t>
      </w:r>
      <w:r w:rsidR="00B053BD">
        <w:rPr>
          <w:rFonts w:hint="eastAsia"/>
        </w:rPr>
        <w:t>零</w:t>
      </w:r>
      <w:r>
        <w:rPr>
          <w:rFonts w:hint="eastAsia"/>
        </w:rPr>
        <w:t>，由於常數</w:t>
      </w:r>
      <w:r w:rsidR="00B053BD">
        <w:rPr>
          <w:rFonts w:hint="eastAsia"/>
        </w:rPr>
        <w:t>零</w:t>
      </w:r>
      <w:r>
        <w:rPr>
          <w:rFonts w:hint="eastAsia"/>
        </w:rPr>
        <w:t>在電腦上被使用的頻率極高，因此</w:t>
      </w:r>
      <w:r>
        <w:rPr>
          <w:rFonts w:hint="eastAsia"/>
        </w:rPr>
        <w:t>CPU0</w:t>
      </w:r>
      <w:r>
        <w:rPr>
          <w:rFonts w:hint="eastAsia"/>
        </w:rPr>
        <w:t>特別為常數</w:t>
      </w:r>
      <w:r w:rsidR="00B053BD">
        <w:rPr>
          <w:rFonts w:hint="eastAsia"/>
        </w:rPr>
        <w:t>零</w:t>
      </w:r>
      <w:r>
        <w:rPr>
          <w:rFonts w:hint="eastAsia"/>
        </w:rPr>
        <w:t>分配一個暫存器。</w:t>
      </w:r>
    </w:p>
    <w:p w:rsidR="009E4876" w:rsidRPr="00B053BD" w:rsidRDefault="009E4876" w:rsidP="009E4876"/>
    <w:p w:rsidR="009E4876" w:rsidRDefault="009E4876" w:rsidP="009E4876">
      <w:r>
        <w:rPr>
          <w:rFonts w:hint="eastAsia"/>
        </w:rPr>
        <w:t>在可存取的暫存器</w:t>
      </w:r>
      <w:r>
        <w:rPr>
          <w:rFonts w:hint="eastAsia"/>
        </w:rPr>
        <w:t xml:space="preserve"> R1-R15 </w:t>
      </w:r>
      <w:r>
        <w:rPr>
          <w:rFonts w:hint="eastAsia"/>
        </w:rPr>
        <w:t>當中，</w:t>
      </w:r>
      <w:r>
        <w:rPr>
          <w:rFonts w:hint="eastAsia"/>
        </w:rPr>
        <w:t>R12</w:t>
      </w:r>
      <w:r w:rsidR="00B053BD">
        <w:rPr>
          <w:rFonts w:hint="eastAsia"/>
        </w:rPr>
        <w:t>、</w:t>
      </w:r>
      <w:r>
        <w:rPr>
          <w:rFonts w:hint="eastAsia"/>
        </w:rPr>
        <w:t>R13</w:t>
      </w:r>
      <w:r>
        <w:rPr>
          <w:rFonts w:hint="eastAsia"/>
        </w:rPr>
        <w:t>、</w:t>
      </w:r>
      <w:r>
        <w:rPr>
          <w:rFonts w:hint="eastAsia"/>
        </w:rPr>
        <w:t xml:space="preserve">R14 </w:t>
      </w:r>
      <w:r>
        <w:rPr>
          <w:rFonts w:hint="eastAsia"/>
        </w:rPr>
        <w:t>與</w:t>
      </w:r>
      <w:r>
        <w:rPr>
          <w:rFonts w:hint="eastAsia"/>
        </w:rPr>
        <w:t xml:space="preserve"> R15 </w:t>
      </w:r>
      <w:r>
        <w:rPr>
          <w:rFonts w:hint="eastAsia"/>
        </w:rPr>
        <w:t>具有特殊用途。</w:t>
      </w:r>
      <w:r>
        <w:rPr>
          <w:rFonts w:hint="eastAsia"/>
        </w:rPr>
        <w:t xml:space="preserve">R12 </w:t>
      </w:r>
      <w:r w:rsidR="00B053BD">
        <w:rPr>
          <w:rFonts w:hint="eastAsia"/>
        </w:rPr>
        <w:t>是</w:t>
      </w:r>
      <w:r>
        <w:rPr>
          <w:rFonts w:hint="eastAsia"/>
        </w:rPr>
        <w:t>狀態暫存器</w:t>
      </w:r>
      <w:r>
        <w:rPr>
          <w:rFonts w:hint="eastAsia"/>
        </w:rPr>
        <w:t xml:space="preserve"> (Status Word</w:t>
      </w:r>
      <w:r w:rsidR="00B053BD">
        <w:rPr>
          <w:rFonts w:hint="eastAsia"/>
        </w:rPr>
        <w:t xml:space="preserve">, </w:t>
      </w:r>
      <w:r>
        <w:rPr>
          <w:rFonts w:hint="eastAsia"/>
        </w:rPr>
        <w:t>SW)</w:t>
      </w:r>
      <w:r>
        <w:rPr>
          <w:rFonts w:hint="eastAsia"/>
        </w:rPr>
        <w:t>，</w:t>
      </w:r>
      <w:r>
        <w:rPr>
          <w:rFonts w:hint="eastAsia"/>
        </w:rPr>
        <w:t xml:space="preserve">R13 </w:t>
      </w:r>
      <w:r>
        <w:rPr>
          <w:rFonts w:hint="eastAsia"/>
        </w:rPr>
        <w:t>則是堆疊暫存器</w:t>
      </w:r>
      <w:r>
        <w:rPr>
          <w:rFonts w:hint="eastAsia"/>
        </w:rPr>
        <w:t xml:space="preserve"> (Stack Pointer Register</w:t>
      </w:r>
      <w:r w:rsidR="00B053BD">
        <w:rPr>
          <w:rFonts w:hint="eastAsia"/>
        </w:rPr>
        <w:t xml:space="preserve">, </w:t>
      </w:r>
      <w:r>
        <w:rPr>
          <w:rFonts w:hint="eastAsia"/>
        </w:rPr>
        <w:t>SP)</w:t>
      </w:r>
      <w:r>
        <w:rPr>
          <w:rFonts w:hint="eastAsia"/>
        </w:rPr>
        <w:t>，</w:t>
      </w:r>
      <w:r>
        <w:rPr>
          <w:rFonts w:hint="eastAsia"/>
        </w:rPr>
        <w:t xml:space="preserve">R14 </w:t>
      </w:r>
      <w:r>
        <w:rPr>
          <w:rFonts w:hint="eastAsia"/>
        </w:rPr>
        <w:t>代表連結暫存器</w:t>
      </w:r>
      <w:r>
        <w:rPr>
          <w:rFonts w:hint="eastAsia"/>
        </w:rPr>
        <w:t xml:space="preserve"> (Link Register</w:t>
      </w:r>
      <w:r w:rsidR="00B053BD">
        <w:rPr>
          <w:rFonts w:hint="eastAsia"/>
        </w:rPr>
        <w:t xml:space="preserve">, </w:t>
      </w:r>
      <w:r>
        <w:rPr>
          <w:rFonts w:hint="eastAsia"/>
        </w:rPr>
        <w:t>LR)</w:t>
      </w:r>
      <w:r>
        <w:rPr>
          <w:rFonts w:hint="eastAsia"/>
        </w:rPr>
        <w:t>，而</w:t>
      </w:r>
      <w:r>
        <w:rPr>
          <w:rFonts w:hint="eastAsia"/>
        </w:rPr>
        <w:t xml:space="preserve">R15 </w:t>
      </w:r>
      <w:r>
        <w:rPr>
          <w:rFonts w:hint="eastAsia"/>
        </w:rPr>
        <w:t>則是程式計數器</w:t>
      </w:r>
      <w:r>
        <w:rPr>
          <w:rFonts w:hint="eastAsia"/>
        </w:rPr>
        <w:t xml:space="preserve"> (Program Counter</w:t>
      </w:r>
      <w:r w:rsidR="00B053BD">
        <w:rPr>
          <w:rFonts w:hint="eastAsia"/>
        </w:rPr>
        <w:t xml:space="preserve">, </w:t>
      </w:r>
      <w:r>
        <w:rPr>
          <w:rFonts w:hint="eastAsia"/>
        </w:rPr>
        <w:t>PC)</w:t>
      </w:r>
      <w:r>
        <w:rPr>
          <w:rFonts w:hint="eastAsia"/>
        </w:rPr>
        <w:t>。</w:t>
      </w:r>
    </w:p>
    <w:p w:rsidR="009E4876" w:rsidRDefault="009E4876" w:rsidP="009E4876"/>
    <w:p w:rsidR="00E8470C" w:rsidRDefault="009E4876" w:rsidP="00E8470C">
      <w:r>
        <w:rPr>
          <w:rFonts w:hint="eastAsia"/>
        </w:rPr>
        <w:t>除了暫存器之外，</w:t>
      </w:r>
      <w:r w:rsidR="00E8470C">
        <w:rPr>
          <w:rFonts w:hint="eastAsia"/>
        </w:rPr>
        <w:t>CPU0</w:t>
      </w:r>
      <w:r>
        <w:rPr>
          <w:rFonts w:hint="eastAsia"/>
        </w:rPr>
        <w:t>還</w:t>
      </w:r>
      <w:r w:rsidR="00E8470C">
        <w:rPr>
          <w:rFonts w:hint="eastAsia"/>
        </w:rPr>
        <w:t>包含了算術邏輯單元</w:t>
      </w:r>
      <w:r w:rsidR="00E8470C">
        <w:rPr>
          <w:rFonts w:hint="eastAsia"/>
        </w:rPr>
        <w:t xml:space="preserve"> </w:t>
      </w:r>
      <w:r w:rsidR="00B053BD">
        <w:rPr>
          <w:rFonts w:hint="eastAsia"/>
        </w:rPr>
        <w:t xml:space="preserve">(Arithmatic Logic Unit, </w:t>
      </w:r>
      <w:r w:rsidR="00E8470C">
        <w:rPr>
          <w:rFonts w:hint="eastAsia"/>
        </w:rPr>
        <w:t>ALU</w:t>
      </w:r>
      <w:r w:rsidR="00B053BD">
        <w:rPr>
          <w:rFonts w:hint="eastAsia"/>
        </w:rPr>
        <w:t>)</w:t>
      </w:r>
      <w:r w:rsidR="00E8470C">
        <w:rPr>
          <w:rFonts w:hint="eastAsia"/>
        </w:rPr>
        <w:t>、控制單元</w:t>
      </w:r>
      <w:r w:rsidR="00B053BD">
        <w:rPr>
          <w:rFonts w:hint="eastAsia"/>
        </w:rPr>
        <w:t xml:space="preserve"> (Control Unit)</w:t>
      </w:r>
      <w:r w:rsidR="00E8470C">
        <w:rPr>
          <w:rFonts w:hint="eastAsia"/>
        </w:rPr>
        <w:t>、與輸出入單元</w:t>
      </w:r>
      <w:r w:rsidR="00B053BD">
        <w:rPr>
          <w:rFonts w:hint="eastAsia"/>
        </w:rPr>
        <w:t xml:space="preserve"> (Input Output Unit) </w:t>
      </w:r>
      <w:r w:rsidR="00E8470C">
        <w:rPr>
          <w:rFonts w:hint="eastAsia"/>
        </w:rPr>
        <w:t>等</w:t>
      </w:r>
      <w:r>
        <w:rPr>
          <w:rFonts w:hint="eastAsia"/>
        </w:rPr>
        <w:t>。</w:t>
      </w:r>
      <w:r w:rsidR="00E8470C">
        <w:rPr>
          <w:rFonts w:hint="eastAsia"/>
        </w:rPr>
        <w:t>暫存器之間可透過內部匯流排傳遞</w:t>
      </w:r>
      <w:r w:rsidR="00B053BD">
        <w:rPr>
          <w:rFonts w:hint="eastAsia"/>
        </w:rPr>
        <w:t>資料</w:t>
      </w:r>
      <w:r w:rsidR="00E8470C">
        <w:rPr>
          <w:rFonts w:hint="eastAsia"/>
        </w:rPr>
        <w:t>，其速度較快。存取記憶體時，必須透過輸出入單元</w:t>
      </w:r>
      <w:r w:rsidR="00B053BD">
        <w:rPr>
          <w:rFonts w:hint="eastAsia"/>
        </w:rPr>
        <w:t>的</w:t>
      </w:r>
      <w:r w:rsidR="00E8470C">
        <w:rPr>
          <w:rFonts w:hint="eastAsia"/>
        </w:rPr>
        <w:t xml:space="preserve">MAR </w:t>
      </w:r>
      <w:r w:rsidR="00E8470C">
        <w:rPr>
          <w:rFonts w:hint="eastAsia"/>
        </w:rPr>
        <w:t>與</w:t>
      </w:r>
      <w:r w:rsidR="00E8470C">
        <w:rPr>
          <w:rFonts w:hint="eastAsia"/>
        </w:rPr>
        <w:t xml:space="preserve"> MDR </w:t>
      </w:r>
      <w:r w:rsidR="00E8470C">
        <w:rPr>
          <w:rFonts w:hint="eastAsia"/>
        </w:rPr>
        <w:t>暫存器，以傳送或接收資料</w:t>
      </w:r>
      <w:r w:rsidR="00B053BD">
        <w:rPr>
          <w:rFonts w:hint="eastAsia"/>
        </w:rPr>
        <w:t>，</w:t>
      </w:r>
      <w:r w:rsidR="00E8470C">
        <w:rPr>
          <w:rFonts w:hint="eastAsia"/>
        </w:rPr>
        <w:t>記憶體的存取速度通常比暫存器慢上數倍。</w:t>
      </w:r>
    </w:p>
    <w:p w:rsidR="00E8470C" w:rsidRPr="00E8470C" w:rsidRDefault="00E8470C" w:rsidP="00850E67"/>
    <w:p w:rsidR="00EF580B" w:rsidRPr="00E15287" w:rsidRDefault="00EF580B" w:rsidP="00EF580B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馮紐曼架構</w:t>
      </w:r>
    </w:p>
    <w:p w:rsidR="00200601" w:rsidRDefault="00BC4D6B" w:rsidP="00850E67">
      <w:r>
        <w:rPr>
          <w:rFonts w:hint="eastAsia"/>
        </w:rPr>
        <w:t>雖然，</w:t>
      </w:r>
      <w:r w:rsidR="00580E2F">
        <w:rPr>
          <w:rFonts w:hint="eastAsia"/>
        </w:rPr>
        <w:t>CPU</w:t>
      </w:r>
      <w:r>
        <w:rPr>
          <w:rFonts w:hint="eastAsia"/>
        </w:rPr>
        <w:t>是電腦硬體的核心，</w:t>
      </w:r>
      <w:r w:rsidR="00580E2F">
        <w:rPr>
          <w:rFonts w:hint="eastAsia"/>
        </w:rPr>
        <w:t>但是本身無法獨立運作。我們</w:t>
      </w:r>
      <w:r>
        <w:rPr>
          <w:rFonts w:hint="eastAsia"/>
        </w:rPr>
        <w:t>必須</w:t>
      </w:r>
      <w:r w:rsidR="00580E2F">
        <w:rPr>
          <w:rFonts w:hint="eastAsia"/>
        </w:rPr>
        <w:t>為</w:t>
      </w:r>
      <w:r w:rsidR="00580E2F">
        <w:rPr>
          <w:rFonts w:hint="eastAsia"/>
        </w:rPr>
        <w:t>CPU</w:t>
      </w:r>
      <w:r>
        <w:rPr>
          <w:rFonts w:hint="eastAsia"/>
        </w:rPr>
        <w:t>加上記憶體</w:t>
      </w:r>
      <w:r w:rsidR="00EF580B">
        <w:rPr>
          <w:rFonts w:hint="eastAsia"/>
        </w:rPr>
        <w:t xml:space="preserve"> (Memory)</w:t>
      </w:r>
      <w:r>
        <w:rPr>
          <w:rFonts w:hint="eastAsia"/>
        </w:rPr>
        <w:t>、匯流排</w:t>
      </w:r>
      <w:r w:rsidR="00EF580B">
        <w:rPr>
          <w:rStyle w:val="aff"/>
        </w:rPr>
        <w:footnoteReference w:id="1"/>
      </w:r>
      <w:r w:rsidR="00EF580B">
        <w:rPr>
          <w:rFonts w:hint="eastAsia"/>
        </w:rPr>
        <w:t xml:space="preserve"> (Bus)</w:t>
      </w:r>
      <w:r>
        <w:rPr>
          <w:rFonts w:hint="eastAsia"/>
        </w:rPr>
        <w:t>、輸出</w:t>
      </w:r>
      <w:r w:rsidR="00EF580B">
        <w:rPr>
          <w:rFonts w:hint="eastAsia"/>
        </w:rPr>
        <w:t xml:space="preserve"> (Output) </w:t>
      </w:r>
      <w:r w:rsidR="00EF580B">
        <w:rPr>
          <w:rFonts w:hint="eastAsia"/>
        </w:rPr>
        <w:t>與輸</w:t>
      </w:r>
      <w:r>
        <w:rPr>
          <w:rFonts w:hint="eastAsia"/>
        </w:rPr>
        <w:t>入</w:t>
      </w:r>
      <w:r w:rsidR="00EF580B">
        <w:rPr>
          <w:rFonts w:hint="eastAsia"/>
        </w:rPr>
        <w:t xml:space="preserve"> (Input) </w:t>
      </w:r>
      <w:r>
        <w:rPr>
          <w:rFonts w:hint="eastAsia"/>
        </w:rPr>
        <w:t>裝置，才能形成一台完整的電腦</w:t>
      </w:r>
      <w:r w:rsidR="00580E2F">
        <w:rPr>
          <w:rFonts w:hint="eastAsia"/>
        </w:rPr>
        <w:t>，</w:t>
      </w:r>
      <w:r>
        <w:rPr>
          <w:rFonts w:hint="eastAsia"/>
        </w:rPr>
        <w:t>這樣的電腦結構被稱為馮紐曼架構</w:t>
      </w:r>
      <w:r w:rsidR="000E081D">
        <w:rPr>
          <w:rFonts w:hint="eastAsia"/>
        </w:rPr>
        <w:t xml:space="preserve"> (V</w:t>
      </w:r>
      <w:r w:rsidR="000E081D" w:rsidRPr="000E081D">
        <w:t xml:space="preserve">on Neumann </w:t>
      </w:r>
      <w:r w:rsidR="000E081D">
        <w:rPr>
          <w:rFonts w:hint="eastAsia"/>
        </w:rPr>
        <w:t>A</w:t>
      </w:r>
      <w:r w:rsidR="000E081D" w:rsidRPr="000E081D">
        <w:t>rchitecture</w:t>
      </w:r>
      <w:r w:rsidR="000E081D">
        <w:rPr>
          <w:rFonts w:hint="eastAsia"/>
        </w:rPr>
        <w:t>)</w:t>
      </w:r>
      <w:r>
        <w:rPr>
          <w:rFonts w:hint="eastAsia"/>
        </w:rPr>
        <w:t>。</w:t>
      </w:r>
      <w:r w:rsidR="00200601">
        <w:rPr>
          <w:rFonts w:hint="eastAsia"/>
        </w:rPr>
        <w:t>因此，我們可以將目前的電腦架構簡化成</w:t>
      </w:r>
      <w:r w:rsidR="00200601">
        <w:rPr>
          <w:rFonts w:hint="eastAsia"/>
        </w:rPr>
        <w:t xml:space="preserve"> </w:t>
      </w:r>
      <w:r w:rsidR="000E081D">
        <w:rPr>
          <w:rFonts w:hint="eastAsia"/>
        </w:rPr>
        <w:t xml:space="preserve">Computer = </w:t>
      </w:r>
      <w:r w:rsidR="00200601">
        <w:rPr>
          <w:rFonts w:hint="eastAsia"/>
        </w:rPr>
        <w:t xml:space="preserve">CPU + BUS + </w:t>
      </w:r>
      <w:r w:rsidR="00200601">
        <w:rPr>
          <w:rFonts w:hint="eastAsia"/>
        </w:rPr>
        <w:lastRenderedPageBreak/>
        <w:t xml:space="preserve">Memory + Input + Output </w:t>
      </w:r>
      <w:r w:rsidR="00200601">
        <w:rPr>
          <w:rFonts w:hint="eastAsia"/>
        </w:rPr>
        <w:t>這個公式，馮紐曼電腦的架構如</w:t>
      </w:r>
      <w:r w:rsidR="005115FB">
        <w:fldChar w:fldCharType="begin"/>
      </w:r>
      <w:r w:rsidR="00200601">
        <w:instrText xml:space="preserve"> REF _Ref219106064 \h  \* MERGEFORMAT </w:instrText>
      </w:r>
      <w:r w:rsidR="005115FB">
        <w:fldChar w:fldCharType="end"/>
      </w:r>
      <w:r w:rsidR="005115FB">
        <w:fldChar w:fldCharType="begin"/>
      </w:r>
      <w:r w:rsidR="00936DA8">
        <w:instrText xml:space="preserve"> REF _Ref257629256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2</w:t>
      </w:r>
      <w:r w:rsidR="005115FB">
        <w:fldChar w:fldCharType="end"/>
      </w:r>
      <w:r w:rsidR="00200601">
        <w:rPr>
          <w:rFonts w:hint="eastAsia"/>
        </w:rPr>
        <w:t>所示。</w:t>
      </w:r>
    </w:p>
    <w:p w:rsidR="005D23F1" w:rsidRDefault="005D23F1" w:rsidP="00850E67"/>
    <w:p w:rsidR="00580E2F" w:rsidRPr="000177B4" w:rsidRDefault="009070C4" w:rsidP="00580E2F">
      <w:r>
        <w:rPr>
          <w:noProof/>
        </w:rPr>
        <w:drawing>
          <wp:inline distT="0" distB="0" distL="0" distR="0">
            <wp:extent cx="5274310" cy="3345280"/>
            <wp:effectExtent l="19050" t="0" r="2540" b="0"/>
            <wp:docPr id="9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929188"/>
                      <a:chOff x="928688" y="1285875"/>
                      <a:chExt cx="7772400" cy="4929188"/>
                    </a:xfrm>
                  </a:grpSpPr>
                  <a:grpSp>
                    <a:nvGrpSpPr>
                      <a:cNvPr id="2" name="群組 42"/>
                      <a:cNvGrpSpPr>
                        <a:grpSpLocks/>
                      </a:cNvGrpSpPr>
                    </a:nvGrpSpPr>
                    <a:grpSpPr bwMode="auto">
                      <a:xfrm>
                        <a:off x="928688" y="1285875"/>
                        <a:ext cx="7772400" cy="4929188"/>
                        <a:chOff x="928688" y="1285860"/>
                        <a:chExt cx="7772400" cy="4929203"/>
                      </a:xfrm>
                    </a:grpSpPr>
                    <a:sp>
                      <a:nvSpPr>
                        <a:cNvPr id="15365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67466" y="2312682"/>
                          <a:ext cx="1933622" cy="23559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66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340449" y="2375801"/>
                          <a:ext cx="865000" cy="316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67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28688" y="5224375"/>
                          <a:ext cx="7732910" cy="0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68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98115" y="5718348"/>
                          <a:ext cx="1145967" cy="496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600">
                                <a:latin typeface="Calibri" pitchFamily="34" charset="0"/>
                              </a:rPr>
                              <a:t>輸入裝置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69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49318" y="5718348"/>
                          <a:ext cx="1145967" cy="496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600">
                                <a:latin typeface="Calibri" pitchFamily="34" charset="0"/>
                              </a:rPr>
                              <a:t>輸出裝置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70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28688" y="5471362"/>
                          <a:ext cx="7732910" cy="0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28688" y="4977388"/>
                          <a:ext cx="773291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2" name="文字方塊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19548" y="4730401"/>
                          <a:ext cx="884923" cy="22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100">
                                <a:latin typeface="Calibri" pitchFamily="34" charset="0"/>
                              </a:rPr>
                              <a:t>控制匯流排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73" name="文字方塊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19548" y="4977388"/>
                          <a:ext cx="884923" cy="22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100">
                                <a:latin typeface="Calibri" pitchFamily="34" charset="0"/>
                              </a:rPr>
                              <a:t>資料匯流排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74" name="文字方塊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19548" y="5245242"/>
                          <a:ext cx="884923" cy="22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100">
                                <a:latin typeface="Calibri" pitchFamily="34" charset="0"/>
                              </a:rPr>
                              <a:t>位址匯流排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5" name="直線接點 14"/>
                        <a:cNvCxnSpPr/>
                      </a:nvCxnSpPr>
                      <a:spPr bwMode="auto">
                        <a:xfrm rot="16200000" flipH="1">
                          <a:off x="7345361" y="5070473"/>
                          <a:ext cx="803277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376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38201" y="5718348"/>
                          <a:ext cx="1145967" cy="496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600">
                                <a:latin typeface="Calibri" pitchFamily="34" charset="0"/>
                              </a:rPr>
                              <a:t>輸出入</a:t>
                            </a:r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/>
                            </a:r>
                            <a:br>
                              <a:rPr kumimoji="0" lang="en-US" altLang="zh-TW" sz="1600">
                                <a:latin typeface="Calibri" pitchFamily="34" charset="0"/>
                              </a:rPr>
                            </a:br>
                            <a:r>
                              <a:rPr kumimoji="0" lang="zh-TW" altLang="en-US" sz="1600">
                                <a:latin typeface="Calibri" pitchFamily="34" charset="0"/>
                              </a:rPr>
                              <a:t>控制器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直線接點 16"/>
                        <a:cNvCxnSpPr>
                          <a:endCxn id="15376" idx="0"/>
                        </a:cNvCxnSpPr>
                      </a:nvCxnSpPr>
                      <a:spPr bwMode="auto">
                        <a:xfrm rot="16200000" flipH="1">
                          <a:off x="4786313" y="5592761"/>
                          <a:ext cx="246063" cy="4762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直線接點 17"/>
                        <a:cNvCxnSpPr>
                          <a:stCxn id="15368" idx="1"/>
                          <a:endCxn id="15376" idx="3"/>
                        </a:cNvCxnSpPr>
                      </a:nvCxnSpPr>
                      <a:spPr bwMode="auto">
                        <a:xfrm rot="10800000">
                          <a:off x="5484813" y="5967412"/>
                          <a:ext cx="912812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線接點 18"/>
                        <a:cNvCxnSpPr>
                          <a:stCxn id="15376" idx="1"/>
                          <a:endCxn id="15369" idx="3"/>
                        </a:cNvCxnSpPr>
                      </a:nvCxnSpPr>
                      <a:spPr bwMode="auto">
                        <a:xfrm rot="10800000">
                          <a:off x="3495675" y="5967412"/>
                          <a:ext cx="842963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接點 21"/>
                        <a:cNvCxnSpPr/>
                      </a:nvCxnSpPr>
                      <a:spPr bwMode="auto">
                        <a:xfrm rot="5400000">
                          <a:off x="3804443" y="5007765"/>
                          <a:ext cx="927103" cy="158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0" name="群組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12814" y="1643063"/>
                          <a:ext cx="3936697" cy="2963854"/>
                          <a:chOff x="2500298" y="2143116"/>
                          <a:chExt cx="3959225" cy="3429024"/>
                        </a:xfrm>
                      </a:grpSpPr>
                      <a:sp>
                        <a:nvSpPr>
                          <a:cNvPr id="15383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00298" y="2143116"/>
                            <a:ext cx="3959225" cy="342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4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87636" y="2285992"/>
                            <a:ext cx="1439862" cy="936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>
                                  <a:latin typeface="Calibri" pitchFamily="34" charset="0"/>
                                </a:rPr>
                                <a:t>ALU</a:t>
                              </a:r>
                            </a:p>
                            <a:p>
                              <a:pPr algn="ctr"/>
                              <a:r>
                                <a:rPr kumimoji="0" lang="zh-TW" altLang="en-US">
                                  <a:latin typeface="Calibri" pitchFamily="34" charset="0"/>
                                </a:rPr>
                                <a:t>算術邏輯單元</a:t>
                              </a:r>
                              <a:endParaRPr kumimoji="0" lang="en-US" altLang="zh-TW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5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87636" y="3584560"/>
                            <a:ext cx="1439862" cy="863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dirty="0">
                                  <a:latin typeface="Calibri" pitchFamily="34" charset="0"/>
                                </a:rPr>
                                <a:t>Control Unit</a:t>
                              </a:r>
                            </a:p>
                            <a:p>
                              <a:pPr algn="ctr"/>
                              <a:r>
                                <a:rPr kumimoji="0" lang="zh-TW" altLang="en-US" dirty="0" smtClean="0">
                                  <a:latin typeface="Calibri" pitchFamily="34" charset="0"/>
                                </a:rPr>
                                <a:t>控制單元</a:t>
                              </a:r>
                              <a:endParaRPr kumimoji="0" lang="en-US" altLang="zh-TW" dirty="0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6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660886" y="2285993"/>
                            <a:ext cx="1439862" cy="2286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kumimoji="0" lang="en-US" altLang="zh-TW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r>
                                <a:rPr kumimoji="0" lang="zh-TW" altLang="en-US">
                                  <a:latin typeface="Calibri" pitchFamily="34" charset="0"/>
                                </a:rPr>
                                <a:t>暫存器</a:t>
                              </a:r>
                              <a:endParaRPr kumimoji="0" lang="en-US" altLang="zh-TW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  <a:p>
                              <a:pPr algn="ctr"/>
                              <a:endParaRPr kumimoji="0" lang="en-US" altLang="zh-TW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7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57752" y="2643182"/>
                            <a:ext cx="1008062" cy="287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1400">
                                  <a:latin typeface="Calibri" pitchFamily="34" charset="0"/>
                                </a:rPr>
                                <a:t>R</a:t>
                              </a:r>
                              <a:r>
                                <a:rPr kumimoji="0" lang="en-US" altLang="zh-TW" sz="1400" baseline="-25000">
                                  <a:latin typeface="Calibri" pitchFamily="34" charset="0"/>
                                </a:rPr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8" name="Rectangl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60744" y="4214630"/>
                            <a:ext cx="1008062" cy="287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1400">
                                  <a:latin typeface="Calibri" pitchFamily="34" charset="0"/>
                                </a:rPr>
                                <a:t>PC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9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57752" y="2930518"/>
                            <a:ext cx="1008062" cy="287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1400">
                                  <a:latin typeface="Calibri" pitchFamily="34" charset="0"/>
                                </a:rPr>
                                <a:t>…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90" name="Rectangl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60744" y="3927293"/>
                            <a:ext cx="1008062" cy="287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1400">
                                  <a:latin typeface="Calibri" pitchFamily="34" charset="0"/>
                                </a:rPr>
                                <a:t>SW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91" name="Rectangl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57752" y="3643314"/>
                            <a:ext cx="1008062" cy="287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1400">
                                  <a:latin typeface="Calibri" pitchFamily="34" charset="0"/>
                                </a:rPr>
                                <a:t>IR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3" name="直線接點 32"/>
                          <a:cNvCxnSpPr/>
                        </a:nvCxnSpPr>
                        <a:spPr>
                          <a:xfrm>
                            <a:off x="2786123" y="5000943"/>
                            <a:ext cx="3357617" cy="1836"/>
                          </a:xfrm>
                          <a:prstGeom prst="line">
                            <a:avLst/>
                          </a:prstGeom>
                          <a:ln w="63500" cmpd="tri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直線接點 33"/>
                          <a:cNvCxnSpPr>
                            <a:stCxn id="15385" idx="2"/>
                          </a:cNvCxnSpPr>
                        </a:nvCxnSpPr>
                        <a:spPr bwMode="auto">
                          <a:xfrm rot="5400000">
                            <a:off x="3227370" y="4720533"/>
                            <a:ext cx="552835" cy="7983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" name="直線接點 34"/>
                          <a:cNvCxnSpPr/>
                        </a:nvCxnSpPr>
                        <a:spPr bwMode="auto">
                          <a:xfrm rot="5400000">
                            <a:off x="5215298" y="4786173"/>
                            <a:ext cx="427942" cy="159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線接點 35"/>
                          <a:cNvCxnSpPr>
                            <a:stCxn id="15384" idx="2"/>
                            <a:endCxn id="15385" idx="0"/>
                          </a:cNvCxnSpPr>
                        </a:nvCxnSpPr>
                        <a:spPr bwMode="auto">
                          <a:xfrm rot="5400000">
                            <a:off x="3326070" y="3403169"/>
                            <a:ext cx="361821" cy="159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5396" name="文字方塊 5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28926" y="5072074"/>
                            <a:ext cx="1800493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內部匯流排 </a:t>
                              </a:r>
                              <a:r>
                                <a:rPr lang="en-US" altLang="zh-TW"/>
                                <a:t>Bus</a:t>
                              </a:r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97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57752" y="3214686"/>
                            <a:ext cx="1008062" cy="287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1400">
                                  <a:latin typeface="Calibri" pitchFamily="34" charset="0"/>
                                </a:rPr>
                                <a:t>R</a:t>
                              </a:r>
                              <a:r>
                                <a:rPr kumimoji="0" lang="en-US" altLang="zh-TW" sz="1400" baseline="-25000">
                                  <a:latin typeface="Calibri" pitchFamily="34" charset="0"/>
                                </a:rPr>
                                <a:t>K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98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29190" y="5143512"/>
                            <a:ext cx="1246794" cy="35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zh-TW" altLang="en-US" sz="1600">
                                  <a:latin typeface="Calibri" pitchFamily="34" charset="0"/>
                                </a:rPr>
                                <a:t>輸出入單元</a:t>
                              </a:r>
                              <a:endParaRPr kumimoji="0" lang="en-US" altLang="zh-TW" sz="1600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0" name="直線接點 39"/>
                          <a:cNvCxnSpPr/>
                        </a:nvCxnSpPr>
                        <a:spPr bwMode="auto">
                          <a:xfrm rot="5400000">
                            <a:off x="5501331" y="5071775"/>
                            <a:ext cx="143259" cy="1597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5382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14612" y="1285860"/>
                          <a:ext cx="146065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處理器 </a:t>
                            </a:r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(CPU)</a:t>
                            </a:r>
                            <a:endParaRPr kumimoji="0" lang="zh-TW" alt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80E2F" w:rsidRDefault="00580E2F" w:rsidP="00580E2F">
      <w:pPr>
        <w:keepNext/>
      </w:pPr>
    </w:p>
    <w:p w:rsidR="00580E2F" w:rsidRDefault="00580E2F" w:rsidP="00580E2F">
      <w:pPr>
        <w:pStyle w:val="a8"/>
        <w:jc w:val="center"/>
      </w:pPr>
      <w:bookmarkStart w:id="12" w:name="_Ref257629256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bookmarkEnd w:id="12"/>
      <w:r>
        <w:rPr>
          <w:rFonts w:hint="eastAsia"/>
        </w:rPr>
        <w:t>馮紐曼</w:t>
      </w:r>
      <w:r w:rsidR="00936DA8">
        <w:rPr>
          <w:rFonts w:hint="eastAsia"/>
        </w:rPr>
        <w:t>電腦的</w:t>
      </w:r>
      <w:r>
        <w:rPr>
          <w:rFonts w:hint="eastAsia"/>
        </w:rPr>
        <w:t>結構</w:t>
      </w:r>
    </w:p>
    <w:p w:rsidR="00200601" w:rsidRPr="00580E2F" w:rsidRDefault="00200601" w:rsidP="00850E67"/>
    <w:p w:rsidR="007144F4" w:rsidRDefault="007144F4" w:rsidP="007144F4">
      <w:r>
        <w:rPr>
          <w:rFonts w:hint="eastAsia"/>
        </w:rPr>
        <w:t>對於一個系統程式設計師而言，不需要鉅細靡遺的理解電腦的硬體結構。只要能理解</w:t>
      </w:r>
      <w:r w:rsidR="00EF580B">
        <w:rPr>
          <w:rFonts w:hint="eastAsia"/>
        </w:rPr>
        <w:t>馮紐曼架構，以及</w:t>
      </w:r>
      <w:r>
        <w:rPr>
          <w:rFonts w:hint="eastAsia"/>
        </w:rPr>
        <w:t>指令的運作過程，就能寫出很好的系統程式，設計出好的系統軟體。</w:t>
      </w:r>
    </w:p>
    <w:p w:rsidR="007144F4" w:rsidRDefault="007144F4" w:rsidP="007144F4"/>
    <w:p w:rsidR="007144F4" w:rsidRDefault="005115FB" w:rsidP="007144F4">
      <w:r>
        <w:fldChar w:fldCharType="begin"/>
      </w:r>
      <w:r w:rsidR="007144F4">
        <w:instrText xml:space="preserve"> REF _Ref219106064 \h  \* MERGEFORMAT </w:instrText>
      </w:r>
      <w:r>
        <w:fldChar w:fldCharType="end"/>
      </w:r>
      <w:r w:rsidR="007144F4">
        <w:rPr>
          <w:rFonts w:hint="eastAsia"/>
        </w:rPr>
        <w:t>處理器、記憶體與輸出入裝置之間，是透過匯流排進行溝通的。</w:t>
      </w:r>
      <w:r w:rsidR="007144F4">
        <w:rPr>
          <w:rFonts w:hint="eastAsia"/>
        </w:rPr>
        <w:t xml:space="preserve">CPU </w:t>
      </w:r>
      <w:r w:rsidR="007144F4">
        <w:rPr>
          <w:rFonts w:hint="eastAsia"/>
        </w:rPr>
        <w:t>可以透過匯流排傳</w:t>
      </w:r>
      <w:r w:rsidR="00936DA8">
        <w:rPr>
          <w:rFonts w:hint="eastAsia"/>
        </w:rPr>
        <w:t>送資料</w:t>
      </w:r>
      <w:r w:rsidR="007144F4">
        <w:rPr>
          <w:rFonts w:hint="eastAsia"/>
        </w:rPr>
        <w:t>給記憶體，也可以接收從記憶體傳來的資料。同樣的，當</w:t>
      </w:r>
      <w:r w:rsidR="007144F4">
        <w:rPr>
          <w:rFonts w:hint="eastAsia"/>
        </w:rPr>
        <w:t xml:space="preserve"> CPU </w:t>
      </w:r>
      <w:r w:rsidR="007144F4">
        <w:rPr>
          <w:rFonts w:hint="eastAsia"/>
        </w:rPr>
        <w:t>想要進行輸出動作，例如將資料傳送給螢幕或寫到硬碟時，也是透過匯流排將資料傳</w:t>
      </w:r>
      <w:r w:rsidR="00936DA8">
        <w:rPr>
          <w:rFonts w:hint="eastAsia"/>
        </w:rPr>
        <w:t>送到</w:t>
      </w:r>
      <w:r w:rsidR="007144F4">
        <w:rPr>
          <w:rFonts w:hint="eastAsia"/>
        </w:rPr>
        <w:t>該輸出裝置。在資料進入到輸入裝置</w:t>
      </w:r>
      <w:r w:rsidR="000E081D">
        <w:rPr>
          <w:rFonts w:hint="eastAsia"/>
        </w:rPr>
        <w:t>之</w:t>
      </w:r>
      <w:r w:rsidR="007144F4">
        <w:rPr>
          <w:rFonts w:hint="eastAsia"/>
        </w:rPr>
        <w:t>後，</w:t>
      </w:r>
      <w:r w:rsidR="000E081D">
        <w:rPr>
          <w:rFonts w:hint="eastAsia"/>
        </w:rPr>
        <w:t xml:space="preserve">CPU </w:t>
      </w:r>
      <w:r w:rsidR="007144F4">
        <w:rPr>
          <w:rFonts w:hint="eastAsia"/>
        </w:rPr>
        <w:t>也</w:t>
      </w:r>
      <w:r w:rsidR="000E081D">
        <w:rPr>
          <w:rFonts w:hint="eastAsia"/>
        </w:rPr>
        <w:t>必須</w:t>
      </w:r>
      <w:r w:rsidR="007144F4">
        <w:rPr>
          <w:rFonts w:hint="eastAsia"/>
        </w:rPr>
        <w:t>透過匯流排</w:t>
      </w:r>
      <w:r w:rsidR="000E081D">
        <w:rPr>
          <w:rFonts w:hint="eastAsia"/>
        </w:rPr>
        <w:t>才能取得這些</w:t>
      </w:r>
      <w:r w:rsidR="007144F4">
        <w:rPr>
          <w:rFonts w:hint="eastAsia"/>
        </w:rPr>
        <w:t>資料。</w:t>
      </w:r>
    </w:p>
    <w:p w:rsidR="007144F4" w:rsidRDefault="007144F4" w:rsidP="007144F4"/>
    <w:p w:rsidR="007144F4" w:rsidRDefault="007144F4" w:rsidP="007144F4">
      <w:r>
        <w:rPr>
          <w:rFonts w:hint="eastAsia"/>
        </w:rPr>
        <w:t>為了控制輸出入的進行，輸出入裝置上通常有一個控制器存在。這個控制器會負責將匯流排上的資料，適時的傳送給輸出裝置。一</w:t>
      </w:r>
      <w:r w:rsidR="00C31158">
        <w:rPr>
          <w:rFonts w:hint="eastAsia"/>
        </w:rPr>
        <w:t>旦</w:t>
      </w:r>
      <w:r>
        <w:rPr>
          <w:rFonts w:hint="eastAsia"/>
        </w:rPr>
        <w:t>有資料進入時，該控制器也會負責將輸入資料保存在某個暫存器當中，以方便</w:t>
      </w:r>
      <w:r>
        <w:rPr>
          <w:rFonts w:hint="eastAsia"/>
        </w:rPr>
        <w:t xml:space="preserve"> CPU </w:t>
      </w:r>
      <w:r>
        <w:rPr>
          <w:rFonts w:hint="eastAsia"/>
        </w:rPr>
        <w:t>取得該資料。</w:t>
      </w:r>
    </w:p>
    <w:p w:rsidR="00936DA8" w:rsidRPr="007D11EE" w:rsidRDefault="00936DA8" w:rsidP="007144F4"/>
    <w:p w:rsidR="007144F4" w:rsidRDefault="007144F4" w:rsidP="007144F4">
      <w:r>
        <w:rPr>
          <w:rFonts w:hint="eastAsia"/>
        </w:rPr>
        <w:t>細心的讀者可能會發現，</w:t>
      </w:r>
      <w:r>
        <w:rPr>
          <w:rFonts w:hint="eastAsia"/>
        </w:rPr>
        <w:t xml:space="preserve">CPU </w:t>
      </w:r>
      <w:r>
        <w:rPr>
          <w:rFonts w:hint="eastAsia"/>
        </w:rPr>
        <w:t>內部的結構與外部的結構非常相似，兩者都</w:t>
      </w:r>
      <w:r w:rsidR="000E081D">
        <w:rPr>
          <w:rFonts w:hint="eastAsia"/>
        </w:rPr>
        <w:t>會</w:t>
      </w:r>
      <w:r>
        <w:rPr>
          <w:rFonts w:hint="eastAsia"/>
        </w:rPr>
        <w:t>透過匯流排進行資料傳遞。讀者可以將</w:t>
      </w:r>
      <w:r>
        <w:rPr>
          <w:rFonts w:hint="eastAsia"/>
        </w:rPr>
        <w:t xml:space="preserve">CPU </w:t>
      </w:r>
      <w:r>
        <w:rPr>
          <w:rFonts w:hint="eastAsia"/>
        </w:rPr>
        <w:t>想像為隱藏在電腦中的微小電腦，只是其記憶</w:t>
      </w:r>
      <w:r w:rsidR="000E081D">
        <w:rPr>
          <w:rFonts w:hint="eastAsia"/>
        </w:rPr>
        <w:t>體改成了</w:t>
      </w:r>
      <w:r>
        <w:rPr>
          <w:rFonts w:hint="eastAsia"/>
        </w:rPr>
        <w:t>暫存器</w:t>
      </w:r>
      <w:r w:rsidR="000E081D">
        <w:rPr>
          <w:rFonts w:hint="eastAsia"/>
        </w:rPr>
        <w:t>，但暫存器的存取速度比記憶體更加快速</w:t>
      </w:r>
      <w:r>
        <w:rPr>
          <w:rFonts w:hint="eastAsia"/>
        </w:rPr>
        <w:t>。</w:t>
      </w:r>
    </w:p>
    <w:p w:rsidR="007144F4" w:rsidRDefault="007144F4" w:rsidP="007144F4"/>
    <w:p w:rsidR="007144F4" w:rsidRDefault="007144F4" w:rsidP="007144F4">
      <w:r>
        <w:rPr>
          <w:rFonts w:hint="eastAsia"/>
        </w:rPr>
        <w:lastRenderedPageBreak/>
        <w:t>在</w:t>
      </w:r>
      <w:r w:rsidR="00200601">
        <w:rPr>
          <w:rFonts w:hint="eastAsia"/>
        </w:rPr>
        <w:t>CPU0</w:t>
      </w:r>
      <w:r>
        <w:rPr>
          <w:rFonts w:hint="eastAsia"/>
        </w:rPr>
        <w:t>當中，暫存器</w:t>
      </w:r>
      <w:r>
        <w:rPr>
          <w:rFonts w:hint="eastAsia"/>
        </w:rPr>
        <w:t xml:space="preserve"> R</w:t>
      </w:r>
      <w:r w:rsidR="00200601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R</w:t>
      </w:r>
      <w:r w:rsidR="00200601">
        <w:rPr>
          <w:rFonts w:hint="eastAsia"/>
        </w:rPr>
        <w:t>15</w:t>
      </w:r>
      <w:r>
        <w:rPr>
          <w:rFonts w:hint="eastAsia"/>
        </w:rPr>
        <w:t>屬於通用型暫存器，其作用是儲存運算資料。舉例而言，像</w:t>
      </w:r>
      <w:r>
        <w:rPr>
          <w:rFonts w:hint="eastAsia"/>
        </w:rPr>
        <w:t xml:space="preserve">ADD R1, R2, R3 </w:t>
      </w:r>
      <w:r>
        <w:rPr>
          <w:rFonts w:hint="eastAsia"/>
        </w:rPr>
        <w:t>這樣一個指令，其用途是將暫存器</w:t>
      </w:r>
      <w:r>
        <w:rPr>
          <w:rFonts w:hint="eastAsia"/>
        </w:rPr>
        <w:t xml:space="preserve"> R2 </w:t>
      </w:r>
      <w:r>
        <w:rPr>
          <w:rFonts w:hint="eastAsia"/>
        </w:rPr>
        <w:t>與</w:t>
      </w:r>
      <w:r>
        <w:rPr>
          <w:rFonts w:hint="eastAsia"/>
        </w:rPr>
        <w:t xml:space="preserve"> R3 </w:t>
      </w:r>
      <w:r>
        <w:rPr>
          <w:rFonts w:hint="eastAsia"/>
        </w:rPr>
        <w:t>相加的結果，儲存到暫存器</w:t>
      </w:r>
      <w:r>
        <w:rPr>
          <w:rFonts w:hint="eastAsia"/>
        </w:rPr>
        <w:t xml:space="preserve"> R1 </w:t>
      </w:r>
      <w:r>
        <w:rPr>
          <w:rFonts w:hint="eastAsia"/>
        </w:rPr>
        <w:t>當中。這個指令的來源參數</w:t>
      </w:r>
      <w:r>
        <w:rPr>
          <w:rFonts w:hint="eastAsia"/>
        </w:rPr>
        <w:t xml:space="preserve"> (R2, R3) </w:t>
      </w:r>
      <w:r>
        <w:rPr>
          <w:rFonts w:hint="eastAsia"/>
        </w:rPr>
        <w:t>與目標參數</w:t>
      </w:r>
      <w:r>
        <w:rPr>
          <w:rFonts w:hint="eastAsia"/>
        </w:rPr>
        <w:t xml:space="preserve"> (R1) </w:t>
      </w:r>
      <w:r>
        <w:rPr>
          <w:rFonts w:hint="eastAsia"/>
        </w:rPr>
        <w:t>都是暫存器。</w:t>
      </w:r>
    </w:p>
    <w:p w:rsidR="007144F4" w:rsidRPr="000A0D5F" w:rsidRDefault="007144F4" w:rsidP="007144F4"/>
    <w:p w:rsidR="007144F4" w:rsidRDefault="007144F4" w:rsidP="007144F4">
      <w:r>
        <w:rPr>
          <w:rFonts w:hint="eastAsia"/>
        </w:rPr>
        <w:t>算術單元</w:t>
      </w:r>
      <w:r>
        <w:rPr>
          <w:rFonts w:hint="eastAsia"/>
        </w:rPr>
        <w:t xml:space="preserve"> ALU </w:t>
      </w:r>
      <w:r>
        <w:rPr>
          <w:rFonts w:hint="eastAsia"/>
        </w:rPr>
        <w:t>是</w:t>
      </w:r>
      <w:r>
        <w:rPr>
          <w:rFonts w:hint="eastAsia"/>
        </w:rPr>
        <w:t xml:space="preserve"> CPU</w:t>
      </w:r>
      <w:r w:rsidR="00936DA8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的核心，具有加、減、乘、除、邏輯運算與旋轉移位等功能。資料從暫存器流</w:t>
      </w:r>
      <w:r w:rsidR="000E081D">
        <w:rPr>
          <w:rFonts w:hint="eastAsia"/>
        </w:rPr>
        <w:t>出到</w:t>
      </w:r>
      <w:r>
        <w:rPr>
          <w:rFonts w:hint="eastAsia"/>
        </w:rPr>
        <w:t xml:space="preserve"> ALU </w:t>
      </w:r>
      <w:r w:rsidR="000E081D">
        <w:rPr>
          <w:rFonts w:hint="eastAsia"/>
        </w:rPr>
        <w:t>之後，</w:t>
      </w:r>
      <w:r>
        <w:rPr>
          <w:rFonts w:hint="eastAsia"/>
        </w:rPr>
        <w:t>運算</w:t>
      </w:r>
      <w:r w:rsidR="00936DA8">
        <w:rPr>
          <w:rFonts w:hint="eastAsia"/>
        </w:rPr>
        <w:t>結果</w:t>
      </w:r>
      <w:r>
        <w:rPr>
          <w:rFonts w:hint="eastAsia"/>
        </w:rPr>
        <w:t>會再度存回</w:t>
      </w:r>
      <w:r w:rsidR="00936DA8">
        <w:rPr>
          <w:rFonts w:hint="eastAsia"/>
        </w:rPr>
        <w:t>到</w:t>
      </w:r>
      <w:r>
        <w:rPr>
          <w:rFonts w:hint="eastAsia"/>
        </w:rPr>
        <w:t>暫存器當中。</w:t>
      </w:r>
      <w:r w:rsidR="00936DA8">
        <w:rPr>
          <w:rFonts w:hint="eastAsia"/>
        </w:rPr>
        <w:t>因此，</w:t>
      </w:r>
      <w:r w:rsidR="00936DA8">
        <w:rPr>
          <w:rFonts w:hint="eastAsia"/>
        </w:rPr>
        <w:t xml:space="preserve">ALU </w:t>
      </w:r>
      <w:r w:rsidR="00936DA8">
        <w:rPr>
          <w:rFonts w:hint="eastAsia"/>
        </w:rPr>
        <w:t>可</w:t>
      </w:r>
      <w:r w:rsidR="000E081D">
        <w:rPr>
          <w:rFonts w:hint="eastAsia"/>
        </w:rPr>
        <w:t>被想像成是</w:t>
      </w:r>
      <w:r w:rsidR="00936DA8">
        <w:rPr>
          <w:rFonts w:hint="eastAsia"/>
        </w:rPr>
        <w:t xml:space="preserve"> CPU </w:t>
      </w:r>
      <w:r w:rsidR="00936DA8">
        <w:rPr>
          <w:rFonts w:hint="eastAsia"/>
        </w:rPr>
        <w:t>當中的小型處理器</w:t>
      </w:r>
      <w:r>
        <w:rPr>
          <w:rFonts w:hint="eastAsia"/>
        </w:rPr>
        <w:t>。</w:t>
      </w:r>
    </w:p>
    <w:p w:rsidR="007144F4" w:rsidRPr="00DF4BE7" w:rsidRDefault="007144F4" w:rsidP="007144F4"/>
    <w:p w:rsidR="007144F4" w:rsidRDefault="007144F4" w:rsidP="007144F4">
      <w:r>
        <w:rPr>
          <w:rFonts w:hint="eastAsia"/>
        </w:rPr>
        <w:t>控制單元會根據</w:t>
      </w:r>
      <w:r>
        <w:rPr>
          <w:rFonts w:hint="eastAsia"/>
        </w:rPr>
        <w:t>IR</w:t>
      </w:r>
      <w:r w:rsidR="000E081D">
        <w:rPr>
          <w:rFonts w:hint="eastAsia"/>
        </w:rPr>
        <w:t>當中的運算碼</w:t>
      </w:r>
      <w:r>
        <w:rPr>
          <w:rFonts w:hint="eastAsia"/>
        </w:rPr>
        <w:t>決定</w:t>
      </w:r>
      <w:r>
        <w:rPr>
          <w:rFonts w:hint="eastAsia"/>
        </w:rPr>
        <w:t xml:space="preserve"> ALU </w:t>
      </w:r>
      <w:r>
        <w:rPr>
          <w:rFonts w:hint="eastAsia"/>
        </w:rPr>
        <w:t>的運算類型，並控制資料的傳遞方向，有時還必須根據狀態暫存器</w:t>
      </w:r>
      <w:r>
        <w:rPr>
          <w:rFonts w:hint="eastAsia"/>
        </w:rPr>
        <w:t xml:space="preserve"> SW </w:t>
      </w:r>
      <w:r>
        <w:rPr>
          <w:rFonts w:hint="eastAsia"/>
        </w:rPr>
        <w:t>的內容，決定是否要進行跳躍動作。因此，控制單元可以</w:t>
      </w:r>
      <w:r w:rsidR="000E081D">
        <w:rPr>
          <w:rFonts w:hint="eastAsia"/>
        </w:rPr>
        <w:t>被想像為</w:t>
      </w:r>
      <w:r>
        <w:rPr>
          <w:rFonts w:hint="eastAsia"/>
        </w:rPr>
        <w:t xml:space="preserve"> CPU </w:t>
      </w:r>
      <w:r>
        <w:rPr>
          <w:rFonts w:hint="eastAsia"/>
        </w:rPr>
        <w:t>的指揮者。</w:t>
      </w:r>
    </w:p>
    <w:p w:rsidR="00B25D3A" w:rsidRPr="002C2A3F" w:rsidRDefault="00B25D3A" w:rsidP="00B25D3A"/>
    <w:p w:rsidR="00B25D3A" w:rsidRDefault="00B25D3A" w:rsidP="00B25D3A">
      <w:r>
        <w:rPr>
          <w:rFonts w:hint="eastAsia"/>
        </w:rPr>
        <w:t>CPU0</w:t>
      </w:r>
      <w:r>
        <w:rPr>
          <w:rFonts w:hint="eastAsia"/>
        </w:rPr>
        <w:t>的暫存器中所儲存的二進位資料，通常只能被當成整數進行運算。</w:t>
      </w:r>
      <w:r>
        <w:rPr>
          <w:rFonts w:hint="eastAsia"/>
        </w:rPr>
        <w:t>CPU0</w:t>
      </w:r>
      <w:r>
        <w:rPr>
          <w:rFonts w:hint="eastAsia"/>
        </w:rPr>
        <w:t>並沒有浮點數</w:t>
      </w:r>
      <w:r w:rsidR="000E081D">
        <w:rPr>
          <w:rFonts w:hint="eastAsia"/>
        </w:rPr>
        <w:t>的</w:t>
      </w:r>
      <w:r>
        <w:rPr>
          <w:rFonts w:hint="eastAsia"/>
        </w:rPr>
        <w:t>硬體功能。因此，若需要進行浮點運算，必須使用外加的</w:t>
      </w:r>
      <w:r w:rsidR="000E081D">
        <w:rPr>
          <w:rFonts w:hint="eastAsia"/>
        </w:rPr>
        <w:t>浮點運算</w:t>
      </w:r>
      <w:r>
        <w:rPr>
          <w:rFonts w:hint="eastAsia"/>
        </w:rPr>
        <w:t>器</w:t>
      </w:r>
      <w:r w:rsidR="000E081D">
        <w:rPr>
          <w:rFonts w:hint="eastAsia"/>
        </w:rPr>
        <w:t>，</w:t>
      </w:r>
      <w:r>
        <w:rPr>
          <w:rFonts w:hint="eastAsia"/>
        </w:rPr>
        <w:t>或者採用軟體副程式的方式實作。</w:t>
      </w:r>
    </w:p>
    <w:p w:rsidR="00B25D3A" w:rsidRPr="000E081D" w:rsidRDefault="00B25D3A" w:rsidP="00B25D3A"/>
    <w:p w:rsidR="00B25D3A" w:rsidRDefault="00B25D3A" w:rsidP="00B25D3A">
      <w:r>
        <w:rPr>
          <w:rFonts w:hint="eastAsia"/>
        </w:rPr>
        <w:t>CPU0</w:t>
      </w:r>
      <w:r>
        <w:rPr>
          <w:rFonts w:hint="eastAsia"/>
        </w:rPr>
        <w:t>當中的整數，是以二補數的方式表示的，因此</w:t>
      </w:r>
      <w:r w:rsidR="000E081D">
        <w:rPr>
          <w:rFonts w:hint="eastAsia"/>
        </w:rPr>
        <w:t>32</w:t>
      </w:r>
      <w:r w:rsidR="000E081D">
        <w:rPr>
          <w:rFonts w:hint="eastAsia"/>
        </w:rPr>
        <w:t>位元的</w:t>
      </w:r>
      <w:r>
        <w:rPr>
          <w:rFonts w:hint="eastAsia"/>
        </w:rPr>
        <w:t>暫存器</w:t>
      </w:r>
      <w:r>
        <w:rPr>
          <w:rFonts w:hint="eastAsia"/>
        </w:rPr>
        <w:t xml:space="preserve"> R1-R15</w:t>
      </w:r>
      <w:r w:rsidR="000E081D">
        <w:rPr>
          <w:rFonts w:hint="eastAsia"/>
        </w:rPr>
        <w:t>，</w:t>
      </w:r>
      <w:r>
        <w:rPr>
          <w:rFonts w:hint="eastAsia"/>
        </w:rPr>
        <w:t>均可用來表達</w:t>
      </w:r>
      <w:r>
        <w:rPr>
          <w:rFonts w:hint="eastAsia"/>
        </w:rPr>
        <w:t xml:space="preserve"> -2</w:t>
      </w:r>
      <w:r w:rsidRPr="00B25D3A">
        <w:rPr>
          <w:rFonts w:hint="eastAsia"/>
          <w:vertAlign w:val="superscript"/>
        </w:rPr>
        <w:t>31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~ 2</w:t>
      </w:r>
      <w:r w:rsidRPr="00B25D3A">
        <w:rPr>
          <w:rFonts w:hint="eastAsia"/>
          <w:vertAlign w:val="superscript"/>
        </w:rPr>
        <w:t>31</w:t>
      </w:r>
      <w:r>
        <w:rPr>
          <w:rFonts w:hint="eastAsia"/>
        </w:rPr>
        <w:t xml:space="preserve">-1 </w:t>
      </w:r>
      <w:r>
        <w:rPr>
          <w:rFonts w:hint="eastAsia"/>
        </w:rPr>
        <w:t>之間的整數</w:t>
      </w:r>
      <w:r w:rsidR="00212E6B">
        <w:rPr>
          <w:rFonts w:hint="eastAsia"/>
        </w:rPr>
        <w:t>。</w:t>
      </w:r>
    </w:p>
    <w:p w:rsidR="00B25D3A" w:rsidRPr="000E081D" w:rsidRDefault="00B25D3A" w:rsidP="00B25D3A"/>
    <w:p w:rsidR="00B25D3A" w:rsidRDefault="00212E6B" w:rsidP="00B25D3A">
      <w:r>
        <w:rPr>
          <w:rFonts w:hint="eastAsia"/>
        </w:rPr>
        <w:t xml:space="preserve">CPU0 </w:t>
      </w:r>
      <w:r>
        <w:rPr>
          <w:rFonts w:hint="eastAsia"/>
        </w:rPr>
        <w:t>的</w:t>
      </w:r>
      <w:r>
        <w:rPr>
          <w:rFonts w:hint="eastAsia"/>
        </w:rPr>
        <w:t xml:space="preserve"> ALU </w:t>
      </w:r>
      <w:r>
        <w:rPr>
          <w:rFonts w:hint="eastAsia"/>
        </w:rPr>
        <w:t>採用</w:t>
      </w:r>
      <w:r w:rsidR="00B25D3A">
        <w:rPr>
          <w:rFonts w:hint="eastAsia"/>
        </w:rPr>
        <w:t>二補數的電路</w:t>
      </w:r>
      <w:r>
        <w:rPr>
          <w:rFonts w:hint="eastAsia"/>
        </w:rPr>
        <w:t>實作</w:t>
      </w:r>
      <w:r w:rsidR="00775B9C">
        <w:rPr>
          <w:rFonts w:hint="eastAsia"/>
        </w:rPr>
        <w:t>加減乘除</w:t>
      </w:r>
      <w:r w:rsidR="00B25D3A">
        <w:rPr>
          <w:rFonts w:hint="eastAsia"/>
        </w:rPr>
        <w:t>運算，</w:t>
      </w:r>
      <w:r w:rsidR="00775B9C">
        <w:rPr>
          <w:rFonts w:hint="eastAsia"/>
        </w:rPr>
        <w:t>這種作法是目前最常被使用的。</w:t>
      </w:r>
      <w:r w:rsidR="00B25D3A">
        <w:rPr>
          <w:rFonts w:hint="eastAsia"/>
        </w:rPr>
        <w:t>如果讀者想進一步</w:t>
      </w:r>
      <w:r w:rsidR="00775B9C">
        <w:rPr>
          <w:rFonts w:hint="eastAsia"/>
        </w:rPr>
        <w:t>瞭</w:t>
      </w:r>
      <w:r w:rsidR="00B25D3A">
        <w:rPr>
          <w:rFonts w:hint="eastAsia"/>
        </w:rPr>
        <w:t>解</w:t>
      </w:r>
      <w:r w:rsidR="00775B9C">
        <w:rPr>
          <w:rFonts w:hint="eastAsia"/>
        </w:rPr>
        <w:t>二補數運算之電路設計方式</w:t>
      </w:r>
      <w:r w:rsidR="00B25D3A">
        <w:rPr>
          <w:rFonts w:hint="eastAsia"/>
        </w:rPr>
        <w:t>，請參考數位邏輯與計算機結構的相關教科書。</w:t>
      </w:r>
    </w:p>
    <w:p w:rsidR="007144F4" w:rsidRDefault="007144F4" w:rsidP="00850E67"/>
    <w:p w:rsidR="00043FB8" w:rsidRDefault="00D57F72" w:rsidP="00D57F72">
      <w:r>
        <w:rPr>
          <w:rFonts w:hint="eastAsia"/>
        </w:rPr>
        <w:t>雖然</w:t>
      </w:r>
      <w:r w:rsidR="000E081D">
        <w:rPr>
          <w:rFonts w:hint="eastAsia"/>
        </w:rPr>
        <w:t>我們已經看完了</w:t>
      </w:r>
      <w:r>
        <w:rPr>
          <w:rFonts w:hint="eastAsia"/>
        </w:rPr>
        <w:t xml:space="preserve"> CPU0 </w:t>
      </w:r>
      <w:r>
        <w:rPr>
          <w:rFonts w:hint="eastAsia"/>
        </w:rPr>
        <w:t>的架構圖，但是這個資訊仍然無法充分揭露</w:t>
      </w:r>
      <w:r>
        <w:rPr>
          <w:rFonts w:hint="eastAsia"/>
        </w:rPr>
        <w:t xml:space="preserve"> CPU0 </w:t>
      </w:r>
      <w:r>
        <w:rPr>
          <w:rFonts w:hint="eastAsia"/>
        </w:rPr>
        <w:t>的設計理念</w:t>
      </w:r>
      <w:r w:rsidR="00E34EEE">
        <w:rPr>
          <w:rFonts w:hint="eastAsia"/>
        </w:rPr>
        <w:t>。</w:t>
      </w:r>
      <w:r>
        <w:rPr>
          <w:rFonts w:hint="eastAsia"/>
        </w:rPr>
        <w:t>我們還需要瞭解指令集、指令格式、暫存器的位元資訊等，才能理解</w:t>
      </w:r>
      <w:r>
        <w:rPr>
          <w:rFonts w:hint="eastAsia"/>
        </w:rPr>
        <w:t xml:space="preserve"> CPU0 </w:t>
      </w:r>
      <w:r w:rsidR="000E081D">
        <w:rPr>
          <w:rFonts w:hint="eastAsia"/>
        </w:rPr>
        <w:t>之</w:t>
      </w:r>
      <w:r>
        <w:rPr>
          <w:rFonts w:hint="eastAsia"/>
        </w:rPr>
        <w:t>運作原理。</w:t>
      </w:r>
      <w:r w:rsidR="00043FB8">
        <w:rPr>
          <w:rFonts w:hint="eastAsia"/>
        </w:rPr>
        <w:t>以下，</w:t>
      </w:r>
      <w:r w:rsidR="00E34EEE">
        <w:rPr>
          <w:rFonts w:hint="eastAsia"/>
        </w:rPr>
        <w:t>就</w:t>
      </w:r>
      <w:r w:rsidR="00043FB8">
        <w:rPr>
          <w:rFonts w:hint="eastAsia"/>
        </w:rPr>
        <w:t>讓我們從指令表開始說明</w:t>
      </w:r>
      <w:r w:rsidR="00043FB8">
        <w:rPr>
          <w:rFonts w:hint="eastAsia"/>
        </w:rPr>
        <w:t xml:space="preserve"> CPU0 </w:t>
      </w:r>
      <w:r w:rsidR="00043FB8">
        <w:rPr>
          <w:rFonts w:hint="eastAsia"/>
        </w:rPr>
        <w:t>的指令架構。</w:t>
      </w:r>
    </w:p>
    <w:p w:rsidR="00043FB8" w:rsidRDefault="00043FB8" w:rsidP="00D57F72"/>
    <w:p w:rsidR="00CF4D30" w:rsidRDefault="00CF4D30" w:rsidP="00CF4D30">
      <w:pPr>
        <w:pStyle w:val="2"/>
        <w:numPr>
          <w:ilvl w:val="1"/>
          <w:numId w:val="18"/>
        </w:numPr>
      </w:pPr>
      <w:r>
        <w:rPr>
          <w:rFonts w:hint="eastAsia"/>
        </w:rPr>
        <w:t>CPU0</w:t>
      </w:r>
      <w:r>
        <w:rPr>
          <w:rFonts w:hint="eastAsia"/>
        </w:rPr>
        <w:t>的指令集</w:t>
      </w:r>
    </w:p>
    <w:p w:rsidR="00043FB8" w:rsidRDefault="005115FB" w:rsidP="00043FB8">
      <w:r>
        <w:fldChar w:fldCharType="begin"/>
      </w:r>
      <w:r w:rsidR="00043FB8">
        <w:instrText xml:space="preserve"> </w:instrText>
      </w:r>
      <w:r w:rsidR="00043FB8">
        <w:rPr>
          <w:rFonts w:hint="eastAsia"/>
        </w:rPr>
        <w:instrText>REF _Ref226172989 \h</w:instrText>
      </w:r>
      <w:r w:rsidR="00043FB8">
        <w:instrText xml:space="preserve"> </w:instrText>
      </w:r>
      <w:r>
        <w:fldChar w:fldCharType="separate"/>
      </w:r>
      <w:r w:rsidR="000323C4">
        <w:rPr>
          <w:rFonts w:hint="eastAsia"/>
        </w:rPr>
        <w:t>表格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</w:t>
      </w:r>
      <w:r>
        <w:fldChar w:fldCharType="end"/>
      </w:r>
      <w:r w:rsidR="00043FB8">
        <w:rPr>
          <w:rFonts w:hint="eastAsia"/>
        </w:rPr>
        <w:t>是</w:t>
      </w:r>
      <w:r w:rsidR="00043FB8">
        <w:rPr>
          <w:rFonts w:hint="eastAsia"/>
        </w:rPr>
        <w:t xml:space="preserve"> CPU0 </w:t>
      </w:r>
      <w:r w:rsidR="00043FB8">
        <w:rPr>
          <w:rFonts w:hint="eastAsia"/>
        </w:rPr>
        <w:t>的指令編碼表，其中第一欄</w:t>
      </w:r>
      <w:r w:rsidR="0000277F">
        <w:rPr>
          <w:rFonts w:hint="eastAsia"/>
        </w:rPr>
        <w:t>是</w:t>
      </w:r>
      <w:r w:rsidR="00043FB8">
        <w:rPr>
          <w:rFonts w:hint="eastAsia"/>
        </w:rPr>
        <w:t>指令類型</w:t>
      </w:r>
      <w:r w:rsidR="00043FB8">
        <w:rPr>
          <w:rFonts w:hint="eastAsia"/>
        </w:rPr>
        <w:t xml:space="preserve"> (Type)</w:t>
      </w:r>
      <w:r w:rsidR="00043FB8">
        <w:rPr>
          <w:rFonts w:hint="eastAsia"/>
        </w:rPr>
        <w:t>、第二欄是指令格式</w:t>
      </w:r>
      <w:r w:rsidR="00043FB8">
        <w:rPr>
          <w:rFonts w:hint="eastAsia"/>
        </w:rPr>
        <w:t xml:space="preserve"> (Format)</w:t>
      </w:r>
      <w:r w:rsidR="00043FB8">
        <w:rPr>
          <w:rFonts w:hint="eastAsia"/>
        </w:rPr>
        <w:t>，第三欄</w:t>
      </w:r>
      <w:r w:rsidR="00E34EEE">
        <w:rPr>
          <w:rFonts w:hint="eastAsia"/>
        </w:rPr>
        <w:t>的</w:t>
      </w:r>
      <w:r w:rsidR="00043FB8">
        <w:rPr>
          <w:rFonts w:hint="eastAsia"/>
        </w:rPr>
        <w:t>則是指令的</w:t>
      </w:r>
      <w:r w:rsidR="0000277F">
        <w:rPr>
          <w:rFonts w:hint="eastAsia"/>
        </w:rPr>
        <w:t>名稱</w:t>
      </w:r>
      <w:r w:rsidR="0000277F">
        <w:rPr>
          <w:rFonts w:hint="eastAsia"/>
        </w:rPr>
        <w:t xml:space="preserve"> (</w:t>
      </w:r>
      <w:r w:rsidR="00043FB8">
        <w:rPr>
          <w:rFonts w:hint="eastAsia"/>
        </w:rPr>
        <w:t>助憶符號</w:t>
      </w:r>
      <w:r w:rsidR="0000277F">
        <w:rPr>
          <w:rFonts w:hint="eastAsia"/>
        </w:rPr>
        <w:t xml:space="preserve">, </w:t>
      </w:r>
      <w:r w:rsidR="00043FB8">
        <w:rPr>
          <w:rFonts w:hint="eastAsia"/>
        </w:rPr>
        <w:t>Mnemonic Operation)</w:t>
      </w:r>
      <w:r w:rsidR="00043FB8">
        <w:rPr>
          <w:rFonts w:hint="eastAsia"/>
        </w:rPr>
        <w:t>，第四欄是</w:t>
      </w:r>
      <w:r w:rsidR="0000277F">
        <w:rPr>
          <w:rFonts w:hint="eastAsia"/>
        </w:rPr>
        <w:t>指令</w:t>
      </w:r>
      <w:r w:rsidR="00043FB8">
        <w:rPr>
          <w:rFonts w:hint="eastAsia"/>
        </w:rPr>
        <w:t>代</w:t>
      </w:r>
      <w:r w:rsidR="0000277F">
        <w:rPr>
          <w:rFonts w:hint="eastAsia"/>
        </w:rPr>
        <w:t>碼</w:t>
      </w:r>
      <w:r w:rsidR="0000277F">
        <w:rPr>
          <w:rFonts w:hint="eastAsia"/>
        </w:rPr>
        <w:t xml:space="preserve"> (Operation Code, </w:t>
      </w:r>
      <w:r w:rsidR="00043FB8">
        <w:rPr>
          <w:rFonts w:hint="eastAsia"/>
        </w:rPr>
        <w:t>OP</w:t>
      </w:r>
      <w:r w:rsidR="0000277F">
        <w:rPr>
          <w:rFonts w:hint="eastAsia"/>
        </w:rPr>
        <w:t>)</w:t>
      </w:r>
      <w:r w:rsidR="00043FB8">
        <w:rPr>
          <w:rFonts w:hint="eastAsia"/>
        </w:rPr>
        <w:t>，第五欄則</w:t>
      </w:r>
      <w:r w:rsidR="00E34EEE">
        <w:rPr>
          <w:rFonts w:hint="eastAsia"/>
        </w:rPr>
        <w:t>是</w:t>
      </w:r>
      <w:r w:rsidR="00043FB8">
        <w:rPr>
          <w:rFonts w:hint="eastAsia"/>
        </w:rPr>
        <w:t>指令的</w:t>
      </w:r>
      <w:r w:rsidR="00E34EEE">
        <w:rPr>
          <w:rFonts w:hint="eastAsia"/>
        </w:rPr>
        <w:t>說明</w:t>
      </w:r>
      <w:r w:rsidR="00043FB8">
        <w:rPr>
          <w:rFonts w:hint="eastAsia"/>
        </w:rPr>
        <w:t>，第六欄是其語法格式</w:t>
      </w:r>
      <w:r w:rsidR="0000277F">
        <w:rPr>
          <w:rFonts w:hint="eastAsia"/>
        </w:rPr>
        <w:t xml:space="preserve"> (Syntax)</w:t>
      </w:r>
      <w:r w:rsidR="00043FB8">
        <w:rPr>
          <w:rFonts w:hint="eastAsia"/>
        </w:rPr>
        <w:t>，第七欄則</w:t>
      </w:r>
      <w:r w:rsidR="00E34EEE">
        <w:rPr>
          <w:rFonts w:hint="eastAsia"/>
        </w:rPr>
        <w:t>是指令的語義</w:t>
      </w:r>
      <w:r w:rsidR="0000277F">
        <w:rPr>
          <w:rFonts w:hint="eastAsia"/>
        </w:rPr>
        <w:t xml:space="preserve"> (Semantics)</w:t>
      </w:r>
      <w:r w:rsidR="00043FB8">
        <w:rPr>
          <w:rFonts w:hint="eastAsia"/>
        </w:rPr>
        <w:t>。</w:t>
      </w:r>
    </w:p>
    <w:p w:rsidR="008B69AC" w:rsidRDefault="008B69AC" w:rsidP="00043FB8"/>
    <w:p w:rsidR="00043FB8" w:rsidRPr="000C1C7F" w:rsidRDefault="00043FB8" w:rsidP="00043FB8">
      <w:pPr>
        <w:pStyle w:val="a8"/>
      </w:pPr>
      <w:bookmarkStart w:id="13" w:name="_Ref226172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1</w:t>
      </w:r>
      <w:r w:rsidR="005115FB">
        <w:fldChar w:fldCharType="end"/>
      </w:r>
      <w:bookmarkEnd w:id="13"/>
      <w:r>
        <w:rPr>
          <w:rFonts w:hint="eastAsia"/>
        </w:rPr>
        <w:t xml:space="preserve"> CPU0 </w:t>
      </w:r>
      <w:r>
        <w:rPr>
          <w:rFonts w:hint="eastAsia"/>
        </w:rPr>
        <w:t>的指令編碼表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567"/>
        <w:gridCol w:w="885"/>
        <w:gridCol w:w="957"/>
        <w:gridCol w:w="1843"/>
        <w:gridCol w:w="1843"/>
        <w:gridCol w:w="2551"/>
      </w:tblGrid>
      <w:tr w:rsidR="00043FB8" w:rsidRPr="005A2C0B" w:rsidTr="00D53BDF">
        <w:trPr>
          <w:trHeight w:val="730"/>
        </w:trPr>
        <w:tc>
          <w:tcPr>
            <w:tcW w:w="534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lastRenderedPageBreak/>
              <w:t>類型</w:t>
            </w:r>
          </w:p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格式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指令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OP</w:t>
            </w:r>
          </w:p>
        </w:tc>
        <w:tc>
          <w:tcPr>
            <w:tcW w:w="1843" w:type="dxa"/>
          </w:tcPr>
          <w:p w:rsidR="00043FB8" w:rsidRPr="005A2C0B" w:rsidRDefault="00E34EEE" w:rsidP="00FA5A0F">
            <w:r>
              <w:rPr>
                <w:rFonts w:hint="eastAsia"/>
              </w:rPr>
              <w:t>說明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語法</w:t>
            </w:r>
          </w:p>
        </w:tc>
        <w:tc>
          <w:tcPr>
            <w:tcW w:w="2551" w:type="dxa"/>
          </w:tcPr>
          <w:p w:rsidR="00043FB8" w:rsidRPr="005A2C0B" w:rsidRDefault="00E34EEE" w:rsidP="00FA5A0F">
            <w:r>
              <w:rPr>
                <w:rFonts w:hint="eastAsia"/>
              </w:rPr>
              <w:t>語</w:t>
            </w:r>
            <w:r w:rsidR="00043FB8" w:rsidRPr="005A2C0B">
              <w:rPr>
                <w:rFonts w:hint="eastAsia"/>
              </w:rPr>
              <w:t>義</w:t>
            </w:r>
          </w:p>
        </w:tc>
      </w:tr>
      <w:tr w:rsidR="00043FB8" w:rsidRPr="005A2C0B" w:rsidTr="00D53BDF">
        <w:tc>
          <w:tcPr>
            <w:tcW w:w="534" w:type="dxa"/>
            <w:vMerge w:val="restart"/>
          </w:tcPr>
          <w:p w:rsidR="00043FB8" w:rsidRPr="005A2C0B" w:rsidRDefault="00043FB8" w:rsidP="00FA5A0F">
            <w:r w:rsidRPr="005A2C0B">
              <w:rPr>
                <w:rFonts w:hint="eastAsia"/>
              </w:rPr>
              <w:t>載入儲存</w:t>
            </w:r>
          </w:p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LD</w:t>
            </w:r>
            <w:r w:rsidRPr="005A2C0B">
              <w:rPr>
                <w:rStyle w:val="aff"/>
              </w:rPr>
              <w:footnoteReference w:id="2"/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00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載入</w:t>
            </w:r>
            <w:r w:rsidRPr="005A2C0B">
              <w:rPr>
                <w:rFonts w:hint="eastAsia"/>
              </w:rPr>
              <w:t>word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LD Ra, [Rb+Cx]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>[Rb+ Cx]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ST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01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儲存</w:t>
            </w:r>
            <w:r w:rsidRPr="005A2C0B">
              <w:rPr>
                <w:rFonts w:hint="eastAsia"/>
              </w:rPr>
              <w:t>word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ST Ra, [Rb+ Cx]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[ Rb+ Cx]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  <w:r w:rsidR="00D53BDF">
              <w:rPr>
                <w:rFonts w:hint="eastAsia"/>
              </w:rPr>
              <w:t>D</w:t>
            </w:r>
            <w:r w:rsidRPr="005A2C0B">
              <w:rPr>
                <w:rFonts w:hint="eastAsia"/>
              </w:rPr>
              <w:t>B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02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載入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  <w:r w:rsidR="00D53BDF">
              <w:rPr>
                <w:rFonts w:hint="eastAsia"/>
              </w:rPr>
              <w:t>D</w:t>
            </w:r>
            <w:r w:rsidRPr="005A2C0B">
              <w:rPr>
                <w:rFonts w:hint="eastAsia"/>
              </w:rPr>
              <w:t>B Ra, [Rb+ Cx]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>(byte)[Rb+ Cx]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</w:t>
            </w:r>
            <w:r w:rsidR="00D53BDF">
              <w:rPr>
                <w:rFonts w:hint="eastAsia"/>
              </w:rPr>
              <w:t>T</w:t>
            </w:r>
            <w:r w:rsidRPr="005A2C0B">
              <w:rPr>
                <w:rFonts w:hint="eastAsia"/>
              </w:rPr>
              <w:t>B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03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儲存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</w:t>
            </w:r>
            <w:r w:rsidR="00D53BDF">
              <w:rPr>
                <w:rFonts w:hint="eastAsia"/>
              </w:rPr>
              <w:t>T</w:t>
            </w:r>
            <w:r w:rsidRPr="005A2C0B">
              <w:rPr>
                <w:rFonts w:hint="eastAsia"/>
              </w:rPr>
              <w:t>B Ra, [Rb+ Cx]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(byte)[Rb+ Cx]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LDR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04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LD (</w:t>
            </w:r>
            <w:r w:rsidRPr="005A2C0B">
              <w:rPr>
                <w:rFonts w:hint="eastAsia"/>
              </w:rPr>
              <w:t>暫存器版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LDR Ra, [Rb+Rc]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(byte)[Rb+ Rc]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STR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05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ST (</w:t>
            </w:r>
            <w:r w:rsidRPr="005A2C0B">
              <w:rPr>
                <w:rFonts w:hint="eastAsia"/>
              </w:rPr>
              <w:t>暫存器版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STR Ra, [Rb+Rc]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[ Rb+ Rc]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LBR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06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  <w:r w:rsidR="00D53BDF">
              <w:rPr>
                <w:rFonts w:hint="eastAsia"/>
              </w:rPr>
              <w:t>D</w:t>
            </w:r>
            <w:r w:rsidRPr="005A2C0B">
              <w:rPr>
                <w:rFonts w:hint="eastAsia"/>
              </w:rPr>
              <w:t>B (</w:t>
            </w:r>
            <w:r w:rsidRPr="005A2C0B">
              <w:rPr>
                <w:rFonts w:hint="eastAsia"/>
              </w:rPr>
              <w:t>暫存器版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LBR Ra, [Rb+Rc]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>(byte)[Rb+ Rc]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SBR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07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SB (</w:t>
            </w:r>
            <w:r w:rsidRPr="005A2C0B">
              <w:rPr>
                <w:rFonts w:hint="eastAsia"/>
              </w:rPr>
              <w:t>暫存器版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SBR Ra, [Rb+Rc]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(byte)[Rb+ Rc]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LDI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08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立即載入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LDI Ra, </w:t>
            </w:r>
            <w:r w:rsidR="00732803">
              <w:rPr>
                <w:rFonts w:hint="eastAsia"/>
              </w:rPr>
              <w:t>Rb+</w:t>
            </w:r>
            <w:r w:rsidRPr="005A2C0B">
              <w:rPr>
                <w:rFonts w:hint="eastAsia"/>
              </w:rPr>
              <w:t>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</w:t>
            </w:r>
            <w:r w:rsidR="00732803">
              <w:rPr>
                <w:rFonts w:hint="eastAsia"/>
              </w:rPr>
              <w:t xml:space="preserve">Rb + </w:t>
            </w:r>
            <w:r w:rsidRPr="005A2C0B">
              <w:rPr>
                <w:rFonts w:hint="eastAsia"/>
              </w:rPr>
              <w:t>Cx</w:t>
            </w:r>
          </w:p>
        </w:tc>
      </w:tr>
      <w:tr w:rsidR="00043FB8" w:rsidRPr="005A2C0B" w:rsidTr="00D53BDF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  <w:p w:rsidR="00043FB8" w:rsidRPr="005A2C0B" w:rsidRDefault="00043FB8" w:rsidP="00FA5A0F"/>
          <w:p w:rsidR="00043FB8" w:rsidRPr="005A2C0B" w:rsidRDefault="00043FB8" w:rsidP="00FA5A0F"/>
          <w:p w:rsidR="00043FB8" w:rsidRPr="005A2C0B" w:rsidRDefault="00043FB8" w:rsidP="00FA5A0F"/>
          <w:p w:rsidR="00043FB8" w:rsidRPr="005A2C0B" w:rsidRDefault="00043FB8" w:rsidP="00FA5A0F">
            <w:r w:rsidRPr="005A2C0B">
              <w:rPr>
                <w:rFonts w:hint="eastAsia"/>
              </w:rPr>
              <w:t>運算指令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CMP</w:t>
            </w:r>
            <w:r w:rsidRPr="005A2C0B">
              <w:rPr>
                <w:rStyle w:val="aff"/>
              </w:rPr>
              <w:footnoteReference w:id="3"/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比較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CMP Ra, Rb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SW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Ra &gt;=&lt; Rb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MOV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移動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MOV Ra, Rb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lef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ADD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加法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ADD Ra, Rb, Rc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Rb+Rc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lef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SUB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14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減法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SUB Ra, Rb, Rc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Rb-Rc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lef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MUL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15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乘法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MUL Ra, Rb, Rc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Rb*Rc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lef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DIV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除法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DIV Ra, Rb, Rc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Rb/Rc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AND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邏輯</w:t>
            </w:r>
            <w:r w:rsidRPr="005A2C0B">
              <w:rPr>
                <w:rFonts w:hint="eastAsia"/>
              </w:rPr>
              <w:t xml:space="preserve"> 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AND Ra, Rb, Rc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and Rc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OR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邏輯</w:t>
            </w:r>
            <w:r w:rsidRPr="005A2C0B">
              <w:rPr>
                <w:rFonts w:hint="eastAsia"/>
              </w:rPr>
              <w:t xml:space="preserve"> 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OR Ra, Rb, Rc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or Rc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XOR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5A2C0B">
                <w:rPr>
                  <w:rFonts w:hint="eastAsia"/>
                </w:rPr>
                <w:t>1A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邏輯</w:t>
            </w:r>
            <w:r w:rsidRPr="005A2C0B">
              <w:rPr>
                <w:rFonts w:hint="eastAsia"/>
              </w:rPr>
              <w:t xml:space="preserve"> XOR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XOR Ra, Rb, Rc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xor Rc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ROL</w:t>
            </w:r>
            <w:r w:rsidRPr="005A2C0B">
              <w:rPr>
                <w:rStyle w:val="aff"/>
              </w:rPr>
              <w:footnoteReference w:id="4"/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 w:rsidRPr="005A2C0B">
                <w:rPr>
                  <w:rFonts w:hint="eastAsia"/>
                </w:rPr>
                <w:t>1C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向左旋轉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ROL Ra, Rb, Cx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732803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ro</w:t>
            </w:r>
            <w:r w:rsidR="00732803">
              <w:rPr>
                <w:rFonts w:hint="eastAsia"/>
              </w:rPr>
              <w:t>l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ROR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1D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向右旋轉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ROR Ra, Rb, Cx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="00732803">
              <w:rPr>
                <w:rFonts w:hint="eastAsia"/>
              </w:rPr>
              <w:t xml:space="preserve"> Rb ror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SHL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1E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向左移位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SHL Ra, Rb, Cx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732803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</w:t>
            </w:r>
            <w:r w:rsidR="00732803">
              <w:rPr>
                <w:rFonts w:hint="eastAsia"/>
              </w:rPr>
              <w:t>&lt;&lt;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SHR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5A2C0B">
                <w:rPr>
                  <w:rFonts w:hint="eastAsia"/>
                </w:rPr>
                <w:t>1F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向右移位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SHR Ra, Rb, Cx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="00732803">
              <w:rPr>
                <w:rFonts w:hint="eastAsia"/>
              </w:rPr>
              <w:t xml:space="preserve"> Rb &gt;&gt;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043FB8" w:rsidRPr="005A2C0B" w:rsidTr="00D53BDF">
        <w:tc>
          <w:tcPr>
            <w:tcW w:w="534" w:type="dxa"/>
            <w:vMerge w:val="restart"/>
          </w:tcPr>
          <w:p w:rsidR="00043FB8" w:rsidRPr="005A2C0B" w:rsidRDefault="00043FB8" w:rsidP="00FA5A0F"/>
          <w:p w:rsidR="00043FB8" w:rsidRPr="005A2C0B" w:rsidRDefault="00043FB8" w:rsidP="00FA5A0F"/>
          <w:p w:rsidR="00043FB8" w:rsidRPr="005A2C0B" w:rsidRDefault="00043FB8" w:rsidP="00FA5A0F">
            <w:r w:rsidRPr="005A2C0B">
              <w:rPr>
                <w:rFonts w:hint="eastAsia"/>
              </w:rPr>
              <w:t>跳躍指令</w:t>
            </w:r>
          </w:p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lastRenderedPageBreak/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JEQ</w:t>
            </w:r>
            <w:r w:rsidRPr="005A2C0B">
              <w:rPr>
                <w:rStyle w:val="aff"/>
              </w:rPr>
              <w:footnoteReference w:id="5"/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20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</w:t>
            </w:r>
            <w:r w:rsidRPr="005A2C0B">
              <w:rPr>
                <w:rFonts w:hint="eastAsia"/>
              </w:rPr>
              <w:t>相等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JEQ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if SW(=)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JNE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</w:t>
            </w:r>
            <w:r w:rsidRPr="005A2C0B">
              <w:rPr>
                <w:rFonts w:hint="eastAsia"/>
              </w:rPr>
              <w:t>不相等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JNE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if SW(!=)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JLT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22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&lt; 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JLT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if SW(&lt;)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JGT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23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&gt; 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JGT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t>I</w:t>
            </w:r>
            <w:r w:rsidRPr="005A2C0B">
              <w:rPr>
                <w:rFonts w:hint="eastAsia"/>
              </w:rPr>
              <w:t xml:space="preserve">f SW(&gt;)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JLE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24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&lt;= 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JLE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if SW(&lt;=)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JGE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25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&gt;= 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JGE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t>I</w:t>
            </w:r>
            <w:r w:rsidRPr="005A2C0B">
              <w:rPr>
                <w:rFonts w:hint="eastAsia"/>
              </w:rPr>
              <w:t xml:space="preserve">f SW(&gt;=)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JMP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26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</w:t>
            </w:r>
            <w:r w:rsidRPr="005A2C0B">
              <w:rPr>
                <w:rFonts w:hint="eastAsia"/>
              </w:rPr>
              <w:t>無條件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JMP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SWI</w:t>
            </w:r>
            <w:r w:rsidRPr="005A2C0B">
              <w:rPr>
                <w:rStyle w:val="aff"/>
              </w:rPr>
              <w:footnoteReference w:id="6"/>
            </w:r>
          </w:p>
        </w:tc>
        <w:tc>
          <w:tcPr>
            <w:tcW w:w="957" w:type="dxa"/>
          </w:tcPr>
          <w:p w:rsidR="00043FB8" w:rsidRPr="005A2C0B" w:rsidRDefault="00043FB8" w:rsidP="00FA5A0F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5A2C0B">
                <w:rPr>
                  <w:rFonts w:hint="eastAsia"/>
                </w:rPr>
                <w:t>2A</w:t>
              </w:r>
            </w:smartTag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軟體中斷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SWI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LR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PC;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043FB8" w:rsidRPr="005A2C0B" w:rsidTr="00D53BDF">
        <w:tc>
          <w:tcPr>
            <w:tcW w:w="534" w:type="dxa"/>
            <w:vMerge/>
          </w:tcPr>
          <w:p w:rsidR="00043FB8" w:rsidRPr="005A2C0B" w:rsidRDefault="00043FB8" w:rsidP="00FA5A0F"/>
        </w:tc>
        <w:tc>
          <w:tcPr>
            <w:tcW w:w="56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</w:tcPr>
          <w:p w:rsidR="00043FB8" w:rsidRPr="005A2C0B" w:rsidRDefault="00043FB8" w:rsidP="00FA5A0F">
            <w:r>
              <w:rPr>
                <w:rFonts w:hint="eastAsia"/>
              </w:rPr>
              <w:t>CALL</w:t>
            </w:r>
          </w:p>
        </w:tc>
        <w:tc>
          <w:tcPr>
            <w:tcW w:w="957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2B</w:t>
            </w:r>
          </w:p>
        </w:tc>
        <w:tc>
          <w:tcPr>
            <w:tcW w:w="1843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跳到副程式</w:t>
            </w:r>
          </w:p>
        </w:tc>
        <w:tc>
          <w:tcPr>
            <w:tcW w:w="1843" w:type="dxa"/>
          </w:tcPr>
          <w:p w:rsidR="00043FB8" w:rsidRPr="005A2C0B" w:rsidRDefault="00043FB8" w:rsidP="00FA5A0F">
            <w:r>
              <w:rPr>
                <w:rFonts w:hint="eastAsia"/>
              </w:rPr>
              <w:t>CALL</w:t>
            </w:r>
            <w:r w:rsidRPr="005A2C0B">
              <w:rPr>
                <w:rFonts w:hint="eastAsia"/>
              </w:rPr>
              <w:t xml:space="preserve"> Cx</w:t>
            </w:r>
          </w:p>
        </w:tc>
        <w:tc>
          <w:tcPr>
            <w:tcW w:w="2551" w:type="dxa"/>
          </w:tcPr>
          <w:p w:rsidR="00043FB8" w:rsidRPr="005A2C0B" w:rsidRDefault="00043FB8" w:rsidP="00FA5A0F">
            <w:r w:rsidRPr="005A2C0B">
              <w:rPr>
                <w:rFonts w:hint="eastAsia"/>
              </w:rPr>
              <w:t>LR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PC;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bottom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RET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5A2C0B">
                <w:rPr>
                  <w:rFonts w:hint="eastAsia"/>
                </w:rPr>
                <w:t>2C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RET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 xml:space="preserve">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LR</w:t>
            </w:r>
          </w:p>
        </w:tc>
      </w:tr>
      <w:tr w:rsidR="00043FB8" w:rsidRPr="005A2C0B" w:rsidTr="00D53BDF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堆疊指令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PUSH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推入</w:t>
            </w:r>
            <w:r w:rsidRPr="005A2C0B">
              <w:rPr>
                <w:rFonts w:hint="eastAsia"/>
              </w:rPr>
              <w:t>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PUSH Ra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SP-=4; [SP] = Ra;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POP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彈出</w:t>
            </w:r>
            <w:r w:rsidRPr="005A2C0B">
              <w:rPr>
                <w:rFonts w:hint="eastAsia"/>
              </w:rPr>
              <w:t xml:space="preserve"> 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POP Ra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Ra = [SP]; SP+=4;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PUSHB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推入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PUSHB Ra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SP--; [SP] = Ra; (byte)</w:t>
            </w:r>
          </w:p>
        </w:tc>
      </w:tr>
      <w:tr w:rsidR="00043FB8" w:rsidRPr="005A2C0B" w:rsidTr="00D53BDF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POPB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彈出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POPB Ra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FB8" w:rsidRPr="005A2C0B" w:rsidRDefault="00043FB8" w:rsidP="00FA5A0F">
            <w:r w:rsidRPr="005A2C0B">
              <w:rPr>
                <w:rFonts w:hint="eastAsia"/>
              </w:rPr>
              <w:t>Ra = [SP]; SP++; (byte)</w:t>
            </w:r>
          </w:p>
        </w:tc>
      </w:tr>
    </w:tbl>
    <w:p w:rsidR="00043FB8" w:rsidRDefault="00043FB8" w:rsidP="00043FB8"/>
    <w:p w:rsidR="00E34EEE" w:rsidRDefault="00E34EEE" w:rsidP="00E34EEE">
      <w:r>
        <w:rPr>
          <w:rFonts w:hint="eastAsia"/>
        </w:rPr>
        <w:t>在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REF _Ref226172989 \h</w:instrText>
      </w:r>
      <w:r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表格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</w:t>
      </w:r>
      <w:r w:rsidR="005115FB">
        <w:fldChar w:fldCharType="end"/>
      </w:r>
      <w:r>
        <w:rPr>
          <w:rFonts w:hint="eastAsia"/>
        </w:rPr>
        <w:t>中的</w:t>
      </w:r>
      <w:r>
        <w:rPr>
          <w:rFonts w:hint="eastAsia"/>
        </w:rPr>
        <w:t xml:space="preserve"> CPU0 </w:t>
      </w:r>
      <w:r>
        <w:rPr>
          <w:rFonts w:hint="eastAsia"/>
        </w:rPr>
        <w:t>指令類型中，包含了『載入儲存』、『運算指令』、『跳躍指令』、『堆疊指令』等四大類型的指令。每個指令都包含了指令名稱與代碼</w:t>
      </w:r>
      <w:r>
        <w:rPr>
          <w:rFonts w:hint="eastAsia"/>
        </w:rPr>
        <w:t xml:space="preserve"> (OP)</w:t>
      </w:r>
      <w:r>
        <w:rPr>
          <w:rFonts w:hint="eastAsia"/>
        </w:rPr>
        <w:t>，語法</w:t>
      </w:r>
      <w:r w:rsidR="005E0F0D">
        <w:rPr>
          <w:rFonts w:hint="eastAsia"/>
        </w:rPr>
        <w:t>、語義與說明等欄位。</w:t>
      </w:r>
      <w:r>
        <w:rPr>
          <w:rFonts w:hint="eastAsia"/>
        </w:rPr>
        <w:t>由於這個編碼表在本書中經常會使用到，因此也被收錄在本書的附錄</w:t>
      </w:r>
      <w:r>
        <w:rPr>
          <w:rFonts w:hint="eastAsia"/>
        </w:rPr>
        <w:t xml:space="preserve"> A </w:t>
      </w:r>
      <w:r>
        <w:rPr>
          <w:rFonts w:hint="eastAsia"/>
        </w:rPr>
        <w:t>當中</w:t>
      </w:r>
      <w:r w:rsidR="005E0F0D">
        <w:rPr>
          <w:rFonts w:hint="eastAsia"/>
        </w:rPr>
        <w:t>。</w:t>
      </w:r>
      <w:r>
        <w:rPr>
          <w:rFonts w:hint="eastAsia"/>
        </w:rPr>
        <w:t>當您需要查詢指令的編碼或意義時，可以翻閱本書最後的附錄，以便查詢這些指令的意義。</w:t>
      </w:r>
    </w:p>
    <w:p w:rsidR="0000277F" w:rsidRDefault="0000277F" w:rsidP="004F3B54"/>
    <w:p w:rsidR="0061771C" w:rsidRPr="0061771C" w:rsidRDefault="0061771C" w:rsidP="0061771C">
      <w:pPr>
        <w:rPr>
          <w:rFonts w:ascii="標楷體" w:eastAsia="標楷體" w:hAnsi="標楷體"/>
          <w:b/>
          <w:sz w:val="32"/>
          <w:szCs w:val="32"/>
        </w:rPr>
      </w:pPr>
      <w:r w:rsidRPr="0061771C">
        <w:rPr>
          <w:rFonts w:ascii="標楷體" w:eastAsia="標楷體" w:hAnsi="標楷體" w:hint="eastAsia"/>
          <w:b/>
          <w:sz w:val="32"/>
          <w:szCs w:val="32"/>
        </w:rPr>
        <w:t>CPU0 的指令格式</w:t>
      </w:r>
    </w:p>
    <w:p w:rsidR="0000277F" w:rsidRDefault="0000277F" w:rsidP="0000277F">
      <w:r>
        <w:rPr>
          <w:rFonts w:hint="eastAsia"/>
        </w:rPr>
        <w:t>在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REF _Ref226172989 \h</w:instrText>
      </w:r>
      <w:r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表格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</w:t>
      </w:r>
      <w:r w:rsidR="005115FB">
        <w:fldChar w:fldCharType="end"/>
      </w:r>
      <w:r>
        <w:rPr>
          <w:rFonts w:hint="eastAsia"/>
        </w:rPr>
        <w:t>的第二個欄位中，記載了指令的格式。</w:t>
      </w:r>
      <w:r>
        <w:rPr>
          <w:rFonts w:hint="eastAsia"/>
        </w:rPr>
        <w:t>CPU0</w:t>
      </w:r>
      <w:r>
        <w:rPr>
          <w:rFonts w:hint="eastAsia"/>
        </w:rPr>
        <w:t>的指令可分為三種格式，</w:t>
      </w:r>
      <w:r w:rsidR="0061771C">
        <w:rPr>
          <w:rFonts w:hint="eastAsia"/>
        </w:rPr>
        <w:t>分別是</w:t>
      </w:r>
      <w:r w:rsidR="0061771C">
        <w:rPr>
          <w:rFonts w:hint="eastAsia"/>
        </w:rPr>
        <w:t xml:space="preserve">A </w:t>
      </w:r>
      <w:r w:rsidR="0061771C">
        <w:rPr>
          <w:rFonts w:hint="eastAsia"/>
        </w:rPr>
        <w:t>型、</w:t>
      </w:r>
      <w:r w:rsidR="0061771C">
        <w:rPr>
          <w:rFonts w:hint="eastAsia"/>
        </w:rPr>
        <w:t>J</w:t>
      </w:r>
      <w:r w:rsidR="0061771C">
        <w:rPr>
          <w:rFonts w:hint="eastAsia"/>
        </w:rPr>
        <w:t>型與</w:t>
      </w:r>
      <w:r w:rsidR="0061771C">
        <w:rPr>
          <w:rFonts w:hint="eastAsia"/>
        </w:rPr>
        <w:t>L</w:t>
      </w:r>
      <w:r w:rsidR="0061771C">
        <w:rPr>
          <w:rFonts w:hint="eastAsia"/>
        </w:rPr>
        <w:t>型。</w:t>
      </w:r>
      <w:r>
        <w:rPr>
          <w:rFonts w:hint="eastAsia"/>
        </w:rPr>
        <w:t>雖然</w:t>
      </w:r>
      <w:r>
        <w:rPr>
          <w:rFonts w:hint="eastAsia"/>
        </w:rPr>
        <w:t xml:space="preserve"> CPU0 </w:t>
      </w:r>
      <w:r>
        <w:rPr>
          <w:rFonts w:hint="eastAsia"/>
        </w:rPr>
        <w:t>的所有指令都佔用</w:t>
      </w:r>
      <w:r>
        <w:rPr>
          <w:rFonts w:hint="eastAsia"/>
        </w:rPr>
        <w:t>32</w:t>
      </w:r>
      <w:r>
        <w:rPr>
          <w:rFonts w:hint="eastAsia"/>
        </w:rPr>
        <w:t>位元，但是每一種格式的指令都有不同的內部結構。</w:t>
      </w:r>
      <w:r>
        <w:rPr>
          <w:rFonts w:hint="eastAsia"/>
        </w:rPr>
        <w:t xml:space="preserve"> </w:t>
      </w:r>
    </w:p>
    <w:p w:rsidR="0000277F" w:rsidRDefault="0000277F" w:rsidP="0061771C"/>
    <w:p w:rsidR="0061771C" w:rsidRDefault="005115FB" w:rsidP="0061771C">
      <w:r>
        <w:fldChar w:fldCharType="begin"/>
      </w:r>
      <w:r w:rsidR="0000277F">
        <w:instrText xml:space="preserve"> </w:instrText>
      </w:r>
      <w:r w:rsidR="0000277F">
        <w:rPr>
          <w:rFonts w:hint="eastAsia"/>
        </w:rPr>
        <w:instrText>REF _Ref226173267 \h</w:instrText>
      </w:r>
      <w:r w:rsidR="0000277F">
        <w:instrText xml:space="preserve"> </w:instrText>
      </w:r>
      <w:r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3</w:t>
      </w:r>
      <w:r>
        <w:fldChar w:fldCharType="end"/>
      </w:r>
      <w:r w:rsidR="0000277F">
        <w:rPr>
          <w:rFonts w:hint="eastAsia"/>
        </w:rPr>
        <w:t>顯示了</w:t>
      </w:r>
      <w:r w:rsidR="0000277F">
        <w:rPr>
          <w:rFonts w:hint="eastAsia"/>
        </w:rPr>
        <w:t>CPU0</w:t>
      </w:r>
      <w:r w:rsidR="0000277F">
        <w:rPr>
          <w:rFonts w:hint="eastAsia"/>
        </w:rPr>
        <w:t>的三種指令格式，其中的</w:t>
      </w:r>
      <w:r w:rsidR="0061771C">
        <w:rPr>
          <w:rFonts w:hint="eastAsia"/>
        </w:rPr>
        <w:t xml:space="preserve">A </w:t>
      </w:r>
      <w:r w:rsidR="0061771C">
        <w:rPr>
          <w:rFonts w:hint="eastAsia"/>
        </w:rPr>
        <w:t>型通常</w:t>
      </w:r>
      <w:r w:rsidR="00DC2BB6">
        <w:rPr>
          <w:rFonts w:hint="eastAsia"/>
        </w:rPr>
        <w:t>是</w:t>
      </w:r>
      <w:r w:rsidR="0061771C">
        <w:rPr>
          <w:rFonts w:hint="eastAsia"/>
        </w:rPr>
        <w:t>運算指令</w:t>
      </w:r>
      <w:r w:rsidR="0061771C">
        <w:rPr>
          <w:rFonts w:hint="eastAsia"/>
        </w:rPr>
        <w:t xml:space="preserve"> (Arithmatic)</w:t>
      </w:r>
      <w:r w:rsidR="0061771C">
        <w:rPr>
          <w:rFonts w:hint="eastAsia"/>
        </w:rPr>
        <w:t>，</w:t>
      </w:r>
      <w:r w:rsidR="0061771C">
        <w:rPr>
          <w:rFonts w:hint="eastAsia"/>
        </w:rPr>
        <w:t xml:space="preserve">J </w:t>
      </w:r>
      <w:r w:rsidR="0061771C">
        <w:rPr>
          <w:rFonts w:hint="eastAsia"/>
        </w:rPr>
        <w:t>型通常是跳躍指令</w:t>
      </w:r>
      <w:r w:rsidR="0061771C">
        <w:rPr>
          <w:rFonts w:hint="eastAsia"/>
        </w:rPr>
        <w:t xml:space="preserve"> (Jumping)</w:t>
      </w:r>
      <w:r w:rsidR="0061771C">
        <w:rPr>
          <w:rFonts w:hint="eastAsia"/>
        </w:rPr>
        <w:t>，</w:t>
      </w:r>
      <w:r w:rsidR="0061771C">
        <w:rPr>
          <w:rFonts w:hint="eastAsia"/>
        </w:rPr>
        <w:t xml:space="preserve">L </w:t>
      </w:r>
      <w:r w:rsidR="0061771C">
        <w:rPr>
          <w:rFonts w:hint="eastAsia"/>
        </w:rPr>
        <w:t>型通常是載入儲存</w:t>
      </w:r>
      <w:r w:rsidR="0061771C">
        <w:rPr>
          <w:rFonts w:hint="eastAsia"/>
        </w:rPr>
        <w:t xml:space="preserve"> (Load&amp;Store) </w:t>
      </w:r>
      <w:r w:rsidR="0061771C">
        <w:rPr>
          <w:rFonts w:hint="eastAsia"/>
        </w:rPr>
        <w:t>指令。</w:t>
      </w:r>
    </w:p>
    <w:p w:rsidR="0000277F" w:rsidRPr="00DC2BB6" w:rsidRDefault="0000277F" w:rsidP="0061771C"/>
    <w:p w:rsidR="0061771C" w:rsidRDefault="00A560AB" w:rsidP="0061771C">
      <w:r>
        <w:rPr>
          <w:noProof/>
        </w:rPr>
        <w:drawing>
          <wp:inline distT="0" distB="0" distL="0" distR="0">
            <wp:extent cx="5276850" cy="2314575"/>
            <wp:effectExtent l="0" t="0" r="0" b="0"/>
            <wp:docPr id="4" name="物件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0" cy="3286148"/>
                      <a:chOff x="714348" y="1857364"/>
                      <a:chExt cx="7500990" cy="3286148"/>
                    </a:xfrm>
                  </a:grpSpPr>
                  <a:grpSp>
                    <a:nvGrpSpPr>
                      <a:cNvPr id="3" name="群組 4"/>
                      <a:cNvGrpSpPr/>
                    </a:nvGrpSpPr>
                    <a:grpSpPr>
                      <a:xfrm>
                        <a:off x="714348" y="1857364"/>
                        <a:ext cx="7500990" cy="3286148"/>
                        <a:chOff x="908755" y="2500306"/>
                        <a:chExt cx="5877824" cy="2133611"/>
                      </a:xfrm>
                    </a:grpSpPr>
                    <a:sp>
                      <a:nvSpPr>
                        <a:cNvPr id="6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55779" y="4071942"/>
                          <a:ext cx="1430337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</a:rPr>
                              <a:t>OP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116" y="4071942"/>
                          <a:ext cx="3500462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err="1" smtClean="0">
                                <a:latin typeface="Calibri" pitchFamily="34" charset="0"/>
                              </a:rPr>
                              <a:t>Cx</a:t>
                            </a:r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 </a:t>
                            </a:r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(24 </a:t>
                            </a:r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bits)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文字方塊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8755" y="4059800"/>
                          <a:ext cx="595035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J</a:t>
                            </a:r>
                            <a:r>
                              <a:rPr lang="zh-TW" altLang="en-US" dirty="0" smtClean="0"/>
                              <a:t> 型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文字方塊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8755" y="2500306"/>
                          <a:ext cx="62074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A</a:t>
                            </a:r>
                            <a:r>
                              <a:rPr lang="zh-TW" altLang="en-US" dirty="0" smtClean="0"/>
                              <a:t> 型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57375" y="2577657"/>
                          <a:ext cx="1428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</a:rPr>
                              <a:t>OP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125" y="2577657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Ra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00500" y="2577657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err="1" smtClean="0">
                                <a:latin typeface="Calibri" pitchFamily="34" charset="0"/>
                              </a:rPr>
                              <a:t>Rb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75" y="2577657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err="1" smtClean="0">
                                <a:latin typeface="Calibri" pitchFamily="34" charset="0"/>
                              </a:rPr>
                              <a:t>Rc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文字方塊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8755" y="3267074"/>
                          <a:ext cx="59926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L</a:t>
                            </a:r>
                            <a:r>
                              <a:rPr lang="zh-TW" altLang="en-US" dirty="0" smtClean="0"/>
                              <a:t> 型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54375" y="3357562"/>
                          <a:ext cx="714375" cy="2873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Ra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39" y="3357562"/>
                          <a:ext cx="2143140" cy="2873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err="1" smtClean="0">
                                <a:latin typeface="Calibri" pitchFamily="34" charset="0"/>
                              </a:rPr>
                              <a:t>Cx</a:t>
                            </a:r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 (</a:t>
                            </a:r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16 </a:t>
                            </a:r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bits)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41500" y="3357562"/>
                          <a:ext cx="14128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</a:rPr>
                              <a:t>OP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68750" y="3357562"/>
                          <a:ext cx="674688" cy="2873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err="1" smtClean="0">
                                <a:latin typeface="Calibri" pitchFamily="34" charset="0"/>
                              </a:rPr>
                              <a:t>Rb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86000" y="3643312"/>
                          <a:ext cx="546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31-24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文字方塊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9000" y="3643312"/>
                          <a:ext cx="544513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23-20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文字方塊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71938" y="3643312"/>
                          <a:ext cx="54451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19-16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24091" y="4357692"/>
                          <a:ext cx="546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31-24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文字方塊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38654" y="4357692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23-0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86000" y="2847975"/>
                          <a:ext cx="546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31-24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文字方塊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9000" y="2847975"/>
                          <a:ext cx="544513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23-20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文字方塊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71938" y="2847975"/>
                          <a:ext cx="54451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19-16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文字方塊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76493" y="2852731"/>
                          <a:ext cx="466794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 dirty="0" smtClean="0">
                                <a:latin typeface="Calibri" pitchFamily="34" charset="0"/>
                              </a:rPr>
                              <a:t>11-0</a:t>
                            </a:r>
                            <a:endParaRPr kumimoji="0" lang="zh-TW" altLang="en-US" sz="12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文字方塊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6313" y="2847975"/>
                          <a:ext cx="54451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15-12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文字方塊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29250" y="3624262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</a:rPr>
                              <a:t>15-0</a:t>
                            </a:r>
                            <a:endParaRPr kumimoji="0" lang="zh-TW" altLang="en-US" sz="12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19304" y="2577657"/>
                          <a:ext cx="1295822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 dirty="0" err="1" smtClean="0">
                                <a:latin typeface="Calibri" pitchFamily="34" charset="0"/>
                              </a:rPr>
                              <a:t>Cx</a:t>
                            </a:r>
                            <a:r>
                              <a:rPr kumimoji="0" lang="en-US" altLang="zh-TW" sz="1400" dirty="0" smtClean="0">
                                <a:latin typeface="Calibri" pitchFamily="34" charset="0"/>
                              </a:rPr>
                              <a:t> (12 bits)</a:t>
                            </a:r>
                            <a:endParaRPr kumimoji="0" lang="zh-TW" altLang="en-US" sz="14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1771C" w:rsidRDefault="0061771C" w:rsidP="0061771C">
      <w:pPr>
        <w:pStyle w:val="a8"/>
        <w:jc w:val="center"/>
      </w:pPr>
      <w:bookmarkStart w:id="14" w:name="_Ref22617326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3</w:t>
      </w:r>
      <w:r w:rsidR="005115FB">
        <w:fldChar w:fldCharType="end"/>
      </w:r>
      <w:bookmarkEnd w:id="14"/>
      <w:r>
        <w:rPr>
          <w:rFonts w:hint="eastAsia"/>
        </w:rPr>
        <w:t xml:space="preserve"> CPU</w:t>
      </w:r>
      <w:r>
        <w:t>0</w:t>
      </w:r>
      <w:r>
        <w:rPr>
          <w:rFonts w:hint="eastAsia"/>
        </w:rPr>
        <w:t>的指令格式</w:t>
      </w:r>
    </w:p>
    <w:p w:rsidR="0061771C" w:rsidRDefault="0061771C" w:rsidP="0061771C"/>
    <w:p w:rsidR="0061771C" w:rsidRDefault="0061771C" w:rsidP="0061771C">
      <w:r>
        <w:rPr>
          <w:rFonts w:hint="eastAsia"/>
        </w:rPr>
        <w:t>雖然</w:t>
      </w:r>
      <w:r>
        <w:rPr>
          <w:rFonts w:hint="eastAsia"/>
        </w:rPr>
        <w:t xml:space="preserve"> L </w:t>
      </w:r>
      <w:r>
        <w:rPr>
          <w:rFonts w:hint="eastAsia"/>
        </w:rPr>
        <w:t>型</w:t>
      </w:r>
      <w:r w:rsidR="00DC2BB6">
        <w:rPr>
          <w:rFonts w:hint="eastAsia"/>
        </w:rPr>
        <w:t>格式</w:t>
      </w:r>
      <w:r>
        <w:rPr>
          <w:rFonts w:hint="eastAsia"/>
        </w:rPr>
        <w:t>代表載入</w:t>
      </w:r>
      <w:r w:rsidR="00DC2BB6">
        <w:rPr>
          <w:rFonts w:hint="eastAsia"/>
        </w:rPr>
        <w:t>儲存</w:t>
      </w:r>
      <w:r>
        <w:rPr>
          <w:rFonts w:hint="eastAsia"/>
        </w:rPr>
        <w:t>指令</w:t>
      </w:r>
      <w:r>
        <w:rPr>
          <w:rFonts w:hint="eastAsia"/>
        </w:rPr>
        <w:t xml:space="preserve"> (Load&amp;Store)</w:t>
      </w:r>
      <w:r>
        <w:rPr>
          <w:rFonts w:hint="eastAsia"/>
        </w:rPr>
        <w:t>，但這只是個記憶原則，並非必然如此。舉例而言，像</w:t>
      </w:r>
      <w:r>
        <w:rPr>
          <w:rFonts w:hint="eastAsia"/>
        </w:rPr>
        <w:t xml:space="preserve"> LDR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LBR</w:t>
      </w:r>
      <w:r>
        <w:rPr>
          <w:rFonts w:hint="eastAsia"/>
        </w:rPr>
        <w:t>、</w:t>
      </w:r>
      <w:r>
        <w:rPr>
          <w:rFonts w:hint="eastAsia"/>
        </w:rPr>
        <w:t xml:space="preserve">SBR </w:t>
      </w:r>
      <w:r>
        <w:rPr>
          <w:rFonts w:hint="eastAsia"/>
        </w:rPr>
        <w:t>這樣的指令，雖然是載入儲存指令，但是卻是</w:t>
      </w:r>
      <w:r>
        <w:rPr>
          <w:rFonts w:hint="eastAsia"/>
        </w:rPr>
        <w:t xml:space="preserve"> </w:t>
      </w:r>
      <w:r w:rsidR="00DC2BB6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 w:rsidR="00DC2BB6">
        <w:rPr>
          <w:rFonts w:hint="eastAsia"/>
        </w:rPr>
        <w:t>格式</w:t>
      </w:r>
      <w:r>
        <w:rPr>
          <w:rFonts w:hint="eastAsia"/>
        </w:rPr>
        <w:t>的指令，因為這種載入儲存指令包含三個暫存器參數，無法編為只有兩個暫存器的</w:t>
      </w:r>
      <w:r>
        <w:rPr>
          <w:rFonts w:hint="eastAsia"/>
        </w:rPr>
        <w:t xml:space="preserve"> L </w:t>
      </w:r>
      <w:r>
        <w:rPr>
          <w:rFonts w:hint="eastAsia"/>
        </w:rPr>
        <w:t>型</w:t>
      </w:r>
      <w:r w:rsidR="00DC2BB6">
        <w:rPr>
          <w:rFonts w:hint="eastAsia"/>
        </w:rPr>
        <w:t>格式</w:t>
      </w:r>
      <w:r>
        <w:rPr>
          <w:rFonts w:hint="eastAsia"/>
        </w:rPr>
        <w:t>。</w:t>
      </w:r>
    </w:p>
    <w:p w:rsidR="0061771C" w:rsidRDefault="0061771C" w:rsidP="0061771C"/>
    <w:p w:rsidR="0000277F" w:rsidRDefault="00DC2BB6" w:rsidP="0061771C">
      <w:r>
        <w:rPr>
          <w:rFonts w:hint="eastAsia"/>
        </w:rPr>
        <w:t>在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REF _Ref226173267 \h</w:instrText>
      </w:r>
      <w:r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3</w:t>
      </w:r>
      <w:r w:rsidR="005115FB">
        <w:fldChar w:fldCharType="end"/>
      </w:r>
      <w:r>
        <w:rPr>
          <w:rFonts w:hint="eastAsia"/>
        </w:rPr>
        <w:t>的</w:t>
      </w:r>
      <w:r>
        <w:rPr>
          <w:rFonts w:hint="eastAsia"/>
        </w:rPr>
        <w:t>CPU0</w:t>
      </w:r>
      <w:r>
        <w:rPr>
          <w:rFonts w:hint="eastAsia"/>
        </w:rPr>
        <w:t>指令格式中，有三種不同的欄位，其中</w:t>
      </w:r>
      <w:r w:rsidR="0061771C">
        <w:rPr>
          <w:rFonts w:hint="eastAsia"/>
        </w:rPr>
        <w:t xml:space="preserve"> OP </w:t>
      </w:r>
      <w:r w:rsidR="0061771C">
        <w:rPr>
          <w:rFonts w:hint="eastAsia"/>
        </w:rPr>
        <w:t>是指令代碼，</w:t>
      </w:r>
      <w:r w:rsidR="0061771C">
        <w:rPr>
          <w:rFonts w:hint="eastAsia"/>
        </w:rPr>
        <w:t xml:space="preserve">Ra, Rb, Rc </w:t>
      </w:r>
      <w:r w:rsidR="0061771C">
        <w:rPr>
          <w:rFonts w:hint="eastAsia"/>
        </w:rPr>
        <w:t>則是暫存器欄位，</w:t>
      </w:r>
      <w:r w:rsidR="0061771C">
        <w:rPr>
          <w:rFonts w:hint="eastAsia"/>
        </w:rPr>
        <w:t xml:space="preserve">Cx </w:t>
      </w:r>
      <w:r>
        <w:rPr>
          <w:rFonts w:hint="eastAsia"/>
        </w:rPr>
        <w:t>則</w:t>
      </w:r>
      <w:r w:rsidR="0061771C">
        <w:rPr>
          <w:rFonts w:hint="eastAsia"/>
        </w:rPr>
        <w:t>代表常數欄位。</w:t>
      </w:r>
    </w:p>
    <w:p w:rsidR="0000277F" w:rsidRPr="00DC2BB6" w:rsidRDefault="0000277F" w:rsidP="0061771C"/>
    <w:p w:rsidR="0000277F" w:rsidRDefault="0000277F" w:rsidP="0061771C">
      <w:r>
        <w:rPr>
          <w:rFonts w:hint="eastAsia"/>
        </w:rPr>
        <w:t xml:space="preserve">OP </w:t>
      </w:r>
      <w:r>
        <w:rPr>
          <w:rFonts w:hint="eastAsia"/>
        </w:rPr>
        <w:t>欄是指令代碼，座落在</w:t>
      </w:r>
      <w:r>
        <w:rPr>
          <w:rFonts w:hint="eastAsia"/>
        </w:rPr>
        <w:t xml:space="preserve"> 31-24 </w:t>
      </w:r>
      <w:r>
        <w:rPr>
          <w:rFonts w:hint="eastAsia"/>
        </w:rPr>
        <w:t>位元，例如</w:t>
      </w:r>
      <w:r>
        <w:rPr>
          <w:rFonts w:hint="eastAsia"/>
        </w:rPr>
        <w:t xml:space="preserve"> 0x00</w:t>
      </w:r>
      <w:r>
        <w:rPr>
          <w:rStyle w:val="aff"/>
        </w:rPr>
        <w:footnoteReference w:id="7"/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LD</w:t>
      </w:r>
      <w:r>
        <w:rPr>
          <w:rFonts w:hint="eastAsia"/>
        </w:rPr>
        <w:t>、</w:t>
      </w:r>
      <w:r>
        <w:rPr>
          <w:rFonts w:hint="eastAsia"/>
        </w:rPr>
        <w:t xml:space="preserve">0x01 </w:t>
      </w:r>
      <w:r>
        <w:rPr>
          <w:rFonts w:hint="eastAsia"/>
        </w:rPr>
        <w:t>代表</w:t>
      </w:r>
      <w:r>
        <w:rPr>
          <w:rFonts w:hint="eastAsia"/>
        </w:rPr>
        <w:t>ST</w:t>
      </w:r>
      <w:r>
        <w:rPr>
          <w:rFonts w:hint="eastAsia"/>
        </w:rPr>
        <w:t>、</w:t>
      </w:r>
      <w:r>
        <w:rPr>
          <w:rFonts w:hint="eastAsia"/>
        </w:rPr>
        <w:t xml:space="preserve">0x08 </w:t>
      </w:r>
      <w:r>
        <w:rPr>
          <w:rFonts w:hint="eastAsia"/>
        </w:rPr>
        <w:t>代表</w:t>
      </w:r>
      <w:ins w:id="15" w:author="ccc" w:date="2012-02-22T10:15:00Z">
        <w:r w:rsidR="004B2029">
          <w:rPr>
            <w:rFonts w:hint="eastAsia"/>
          </w:rPr>
          <w:t>LDI</w:t>
        </w:r>
      </w:ins>
      <w:del w:id="16" w:author="ccc" w:date="2012-02-22T10:15:00Z">
        <w:r w:rsidDel="004B2029">
          <w:rPr>
            <w:rFonts w:hint="eastAsia"/>
          </w:rPr>
          <w:delText>JEQ</w:delText>
        </w:r>
      </w:del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代表</w:t>
      </w:r>
      <w:r>
        <w:rPr>
          <w:rFonts w:hint="eastAsia"/>
        </w:rPr>
        <w:t>ADD</w:t>
      </w:r>
      <w:r>
        <w:rPr>
          <w:rFonts w:hint="eastAsia"/>
        </w:rPr>
        <w:t>等。這些代碼可以用來</w:t>
      </w:r>
      <w:r w:rsidR="00731628">
        <w:rPr>
          <w:rFonts w:hint="eastAsia"/>
        </w:rPr>
        <w:t>提</w:t>
      </w:r>
      <w:r>
        <w:rPr>
          <w:rFonts w:hint="eastAsia"/>
        </w:rPr>
        <w:t>供</w:t>
      </w:r>
      <w:r>
        <w:rPr>
          <w:rFonts w:hint="eastAsia"/>
        </w:rPr>
        <w:t xml:space="preserve"> CPU </w:t>
      </w:r>
      <w:r>
        <w:rPr>
          <w:rFonts w:hint="eastAsia"/>
        </w:rPr>
        <w:t>判</w:t>
      </w:r>
      <w:r w:rsidR="00DC2BB6">
        <w:rPr>
          <w:rFonts w:hint="eastAsia"/>
        </w:rPr>
        <w:t>斷</w:t>
      </w:r>
      <w:r>
        <w:rPr>
          <w:rFonts w:hint="eastAsia"/>
        </w:rPr>
        <w:t>指令類型，以便執行對應的動作。</w:t>
      </w:r>
    </w:p>
    <w:p w:rsidR="0000277F" w:rsidRPr="00DC2BB6" w:rsidRDefault="0000277F" w:rsidP="0061771C"/>
    <w:p w:rsidR="0061771C" w:rsidRDefault="0000277F" w:rsidP="0061771C">
      <w:r>
        <w:rPr>
          <w:rFonts w:hint="eastAsia"/>
        </w:rPr>
        <w:t xml:space="preserve">OP </w:t>
      </w:r>
      <w:r>
        <w:rPr>
          <w:rFonts w:hint="eastAsia"/>
        </w:rPr>
        <w:t>的長度固定為</w:t>
      </w:r>
      <w:r>
        <w:rPr>
          <w:rFonts w:hint="eastAsia"/>
        </w:rPr>
        <w:t xml:space="preserve"> 8 </w:t>
      </w:r>
      <w:r>
        <w:rPr>
          <w:rFonts w:hint="eastAsia"/>
        </w:rPr>
        <w:t>位元，總共可以容納</w:t>
      </w:r>
      <w:r>
        <w:rPr>
          <w:rFonts w:hint="eastAsia"/>
        </w:rPr>
        <w:t xml:space="preserve"> 256 </w:t>
      </w:r>
      <w:r>
        <w:rPr>
          <w:rFonts w:hint="eastAsia"/>
        </w:rPr>
        <w:t>種不同的指令</w:t>
      </w:r>
      <w:r w:rsidR="00DC2BB6">
        <w:rPr>
          <w:rFonts w:hint="eastAsia"/>
        </w:rPr>
        <w:t>。</w:t>
      </w:r>
      <w:r>
        <w:rPr>
          <w:rFonts w:hint="eastAsia"/>
        </w:rPr>
        <w:t>但是</w:t>
      </w:r>
      <w:r>
        <w:rPr>
          <w:rFonts w:hint="eastAsia"/>
        </w:rPr>
        <w:t xml:space="preserve"> CPU0 </w:t>
      </w:r>
      <w:r>
        <w:rPr>
          <w:rFonts w:hint="eastAsia"/>
        </w:rPr>
        <w:t>的指令只有</w:t>
      </w:r>
      <w:r>
        <w:rPr>
          <w:rFonts w:hint="eastAsia"/>
        </w:rPr>
        <w:t>36</w:t>
      </w:r>
      <w:r>
        <w:rPr>
          <w:rFonts w:hint="eastAsia"/>
        </w:rPr>
        <w:t>種，其實只要用</w:t>
      </w:r>
      <w:r>
        <w:rPr>
          <w:rFonts w:hint="eastAsia"/>
        </w:rPr>
        <w:t xml:space="preserve"> 6 </w:t>
      </w:r>
      <w:r>
        <w:rPr>
          <w:rFonts w:hint="eastAsia"/>
        </w:rPr>
        <w:t>個位元就足以容納。筆者採用</w:t>
      </w:r>
      <w:r>
        <w:rPr>
          <w:rFonts w:hint="eastAsia"/>
        </w:rPr>
        <w:t xml:space="preserve"> 8 </w:t>
      </w:r>
      <w:r>
        <w:rPr>
          <w:rFonts w:hint="eastAsia"/>
        </w:rPr>
        <w:t>個位元的目的，除了考慮擴充性之外，主要還是為了簡化</w:t>
      </w:r>
      <w:r w:rsidR="00DC2BB6">
        <w:rPr>
          <w:rFonts w:hint="eastAsia"/>
        </w:rPr>
        <w:t>。</w:t>
      </w:r>
      <w:r>
        <w:rPr>
          <w:rFonts w:hint="eastAsia"/>
        </w:rPr>
        <w:t>因為</w:t>
      </w:r>
      <w:r>
        <w:rPr>
          <w:rFonts w:hint="eastAsia"/>
        </w:rPr>
        <w:t xml:space="preserve"> 8 </w:t>
      </w:r>
      <w:r>
        <w:rPr>
          <w:rFonts w:hint="eastAsia"/>
        </w:rPr>
        <w:t>個位元的</w:t>
      </w:r>
      <w:r>
        <w:rPr>
          <w:rFonts w:hint="eastAsia"/>
        </w:rPr>
        <w:t xml:space="preserve">OP </w:t>
      </w:r>
      <w:r>
        <w:rPr>
          <w:rFonts w:hint="eastAsia"/>
        </w:rPr>
        <w:t>代碼可以被寫成兩個</w:t>
      </w:r>
      <w:r>
        <w:rPr>
          <w:rFonts w:hint="eastAsia"/>
        </w:rPr>
        <w:t xml:space="preserve"> 16 </w:t>
      </w:r>
      <w:r>
        <w:rPr>
          <w:rFonts w:hint="eastAsia"/>
        </w:rPr>
        <w:t>進位字元，這會讓機器指令更容易閱讀。</w:t>
      </w:r>
    </w:p>
    <w:p w:rsidR="0000277F" w:rsidRDefault="0000277F" w:rsidP="0061771C"/>
    <w:p w:rsidR="0000277F" w:rsidRDefault="005115FB" w:rsidP="0061771C">
      <w:r>
        <w:fldChar w:fldCharType="begin"/>
      </w:r>
      <w:r w:rsidR="0000277F">
        <w:instrText xml:space="preserve"> </w:instrText>
      </w:r>
      <w:r w:rsidR="0000277F">
        <w:rPr>
          <w:rFonts w:hint="eastAsia"/>
        </w:rPr>
        <w:instrText>REF _Ref226173267 \h</w:instrText>
      </w:r>
      <w:r w:rsidR="0000277F">
        <w:instrText xml:space="preserve"> </w:instrText>
      </w:r>
      <w:r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3</w:t>
      </w:r>
      <w:r>
        <w:fldChar w:fldCharType="end"/>
      </w:r>
      <w:r w:rsidR="0000277F">
        <w:rPr>
          <w:rFonts w:hint="eastAsia"/>
        </w:rPr>
        <w:t>當中的</w:t>
      </w:r>
      <w:r w:rsidR="0000277F">
        <w:rPr>
          <w:rFonts w:hint="eastAsia"/>
        </w:rPr>
        <w:t xml:space="preserve">Ra, Rb, Rc </w:t>
      </w:r>
      <w:r w:rsidR="0000277F">
        <w:rPr>
          <w:rFonts w:hint="eastAsia"/>
        </w:rPr>
        <w:t>是暫存器代碼，大小都是</w:t>
      </w:r>
      <w:r w:rsidR="0000277F">
        <w:rPr>
          <w:rFonts w:hint="eastAsia"/>
        </w:rPr>
        <w:t xml:space="preserve"> 4 </w:t>
      </w:r>
      <w:r w:rsidR="0000277F">
        <w:rPr>
          <w:rFonts w:hint="eastAsia"/>
        </w:rPr>
        <w:t>位元，恰好</w:t>
      </w:r>
      <w:r w:rsidR="00DC2BB6">
        <w:rPr>
          <w:rFonts w:hint="eastAsia"/>
        </w:rPr>
        <w:t>可以</w:t>
      </w:r>
      <w:r w:rsidR="0000277F">
        <w:rPr>
          <w:rFonts w:hint="eastAsia"/>
        </w:rPr>
        <w:t>寫成一個</w:t>
      </w:r>
      <w:r w:rsidR="0000277F">
        <w:rPr>
          <w:rFonts w:hint="eastAsia"/>
        </w:rPr>
        <w:t>16</w:t>
      </w:r>
      <w:r w:rsidR="0000277F">
        <w:rPr>
          <w:rFonts w:hint="eastAsia"/>
        </w:rPr>
        <w:t>進位字元。若字元為</w:t>
      </w:r>
      <w:r w:rsidR="0000277F">
        <w:rPr>
          <w:rFonts w:hint="eastAsia"/>
        </w:rPr>
        <w:t xml:space="preserve"> 0 </w:t>
      </w:r>
      <w:r w:rsidR="0000277F">
        <w:rPr>
          <w:rFonts w:hint="eastAsia"/>
        </w:rPr>
        <w:t>則代表暫存器</w:t>
      </w:r>
      <w:r w:rsidR="0000277F">
        <w:rPr>
          <w:rFonts w:hint="eastAsia"/>
        </w:rPr>
        <w:t xml:space="preserve"> R0</w:t>
      </w:r>
      <w:r w:rsidR="0000277F">
        <w:rPr>
          <w:rFonts w:hint="eastAsia"/>
        </w:rPr>
        <w:t>，字元為</w:t>
      </w:r>
      <w:r w:rsidR="0000277F">
        <w:rPr>
          <w:rFonts w:hint="eastAsia"/>
        </w:rPr>
        <w:t xml:space="preserve"> 1 </w:t>
      </w:r>
      <w:r w:rsidR="0000277F">
        <w:rPr>
          <w:rFonts w:hint="eastAsia"/>
        </w:rPr>
        <w:t>則代表</w:t>
      </w:r>
      <w:r w:rsidR="0000277F">
        <w:rPr>
          <w:rFonts w:hint="eastAsia"/>
        </w:rPr>
        <w:t xml:space="preserve"> R1</w:t>
      </w:r>
      <w:r w:rsidR="0000277F">
        <w:rPr>
          <w:rFonts w:hint="eastAsia"/>
        </w:rPr>
        <w:t>，</w:t>
      </w:r>
      <w:r w:rsidR="00DC2BB6">
        <w:rPr>
          <w:rFonts w:hint="eastAsia"/>
        </w:rPr>
        <w:t>以此類推。因此，</w:t>
      </w:r>
      <w:r w:rsidR="0000277F">
        <w:rPr>
          <w:rFonts w:hint="eastAsia"/>
        </w:rPr>
        <w:t>字元為</w:t>
      </w:r>
      <w:r w:rsidR="0000277F">
        <w:rPr>
          <w:rFonts w:hint="eastAsia"/>
        </w:rPr>
        <w:t xml:space="preserve"> A </w:t>
      </w:r>
      <w:r w:rsidR="0000277F">
        <w:rPr>
          <w:rFonts w:hint="eastAsia"/>
        </w:rPr>
        <w:t>則代表</w:t>
      </w:r>
      <w:r w:rsidR="0000277F">
        <w:rPr>
          <w:rFonts w:hint="eastAsia"/>
        </w:rPr>
        <w:t xml:space="preserve"> R10</w:t>
      </w:r>
      <w:r w:rsidR="0000277F">
        <w:rPr>
          <w:rFonts w:hint="eastAsia"/>
        </w:rPr>
        <w:t>，字元為</w:t>
      </w:r>
      <w:r w:rsidR="0000277F">
        <w:rPr>
          <w:rFonts w:hint="eastAsia"/>
        </w:rPr>
        <w:t xml:space="preserve"> F </w:t>
      </w:r>
      <w:r w:rsidR="0000277F">
        <w:rPr>
          <w:rFonts w:hint="eastAsia"/>
        </w:rPr>
        <w:t>則代表</w:t>
      </w:r>
      <w:r w:rsidR="0000277F">
        <w:rPr>
          <w:rFonts w:hint="eastAsia"/>
        </w:rPr>
        <w:t xml:space="preserve"> R15</w:t>
      </w:r>
      <w:r w:rsidR="0000277F">
        <w:rPr>
          <w:rFonts w:hint="eastAsia"/>
        </w:rPr>
        <w:t>。</w:t>
      </w:r>
    </w:p>
    <w:p w:rsidR="0000277F" w:rsidRDefault="0000277F" w:rsidP="0061771C"/>
    <w:p w:rsidR="0000277F" w:rsidRPr="0000277F" w:rsidRDefault="005115FB" w:rsidP="0061771C">
      <w:r>
        <w:fldChar w:fldCharType="begin"/>
      </w:r>
      <w:r w:rsidR="0000277F">
        <w:instrText xml:space="preserve"> </w:instrText>
      </w:r>
      <w:r w:rsidR="0000277F">
        <w:rPr>
          <w:rFonts w:hint="eastAsia"/>
        </w:rPr>
        <w:instrText>REF _Ref226173267 \h</w:instrText>
      </w:r>
      <w:r w:rsidR="0000277F">
        <w:instrText xml:space="preserve"> </w:instrText>
      </w:r>
      <w:r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3</w:t>
      </w:r>
      <w:r>
        <w:fldChar w:fldCharType="end"/>
      </w:r>
      <w:r w:rsidR="0000277F">
        <w:rPr>
          <w:rFonts w:hint="eastAsia"/>
        </w:rPr>
        <w:t>當中還有三個</w:t>
      </w:r>
      <w:r w:rsidR="0000277F">
        <w:rPr>
          <w:rFonts w:hint="eastAsia"/>
        </w:rPr>
        <w:t xml:space="preserve"> Cx </w:t>
      </w:r>
      <w:r w:rsidR="0000277F">
        <w:rPr>
          <w:rFonts w:hint="eastAsia"/>
        </w:rPr>
        <w:t>常數區，分別佔據</w:t>
      </w:r>
      <w:r w:rsidR="0000277F">
        <w:rPr>
          <w:rFonts w:hint="eastAsia"/>
        </w:rPr>
        <w:t xml:space="preserve"> 12</w:t>
      </w:r>
      <w:r w:rsidR="0000277F">
        <w:rPr>
          <w:rFonts w:hint="eastAsia"/>
        </w:rPr>
        <w:t>、</w:t>
      </w:r>
      <w:r w:rsidR="0000277F">
        <w:rPr>
          <w:rFonts w:hint="eastAsia"/>
        </w:rPr>
        <w:t xml:space="preserve">16 </w:t>
      </w:r>
      <w:r w:rsidR="0000277F">
        <w:rPr>
          <w:rFonts w:hint="eastAsia"/>
        </w:rPr>
        <w:t>與</w:t>
      </w:r>
      <w:r w:rsidR="0000277F">
        <w:rPr>
          <w:rFonts w:hint="eastAsia"/>
        </w:rPr>
        <w:t xml:space="preserve"> 24 </w:t>
      </w:r>
      <w:r w:rsidR="0000277F">
        <w:rPr>
          <w:rFonts w:hint="eastAsia"/>
        </w:rPr>
        <w:t>位元。佔據位元數愈多的常數，其常數範圍就愈大。由於採用</w:t>
      </w:r>
      <w:r w:rsidR="0000277F">
        <w:rPr>
          <w:rFonts w:hint="eastAsia"/>
        </w:rPr>
        <w:t>2</w:t>
      </w:r>
      <w:r w:rsidR="0000277F">
        <w:rPr>
          <w:rFonts w:hint="eastAsia"/>
        </w:rPr>
        <w:t>補數的表達法，所以</w:t>
      </w:r>
      <w:r w:rsidR="0000277F">
        <w:rPr>
          <w:rFonts w:hint="eastAsia"/>
        </w:rPr>
        <w:t xml:space="preserve">12 </w:t>
      </w:r>
      <w:r w:rsidR="0000277F">
        <w:rPr>
          <w:rFonts w:hint="eastAsia"/>
        </w:rPr>
        <w:t>位元的常數只能表達</w:t>
      </w:r>
      <w:r w:rsidR="0000277F">
        <w:rPr>
          <w:rFonts w:hint="eastAsia"/>
        </w:rPr>
        <w:t xml:space="preserve"> </w:t>
      </w:r>
      <w:r w:rsidR="00B25D3A">
        <w:rPr>
          <w:rFonts w:hint="eastAsia"/>
        </w:rPr>
        <w:t>-</w:t>
      </w:r>
      <w:r w:rsidR="0000277F">
        <w:rPr>
          <w:rFonts w:hint="eastAsia"/>
        </w:rPr>
        <w:t>2</w:t>
      </w:r>
      <w:r w:rsidR="0000277F" w:rsidRPr="0000277F">
        <w:rPr>
          <w:rFonts w:hint="eastAsia"/>
          <w:vertAlign w:val="superscript"/>
        </w:rPr>
        <w:t>11</w:t>
      </w:r>
      <w:r w:rsidR="0000277F">
        <w:rPr>
          <w:rFonts w:hint="eastAsia"/>
        </w:rPr>
        <w:t xml:space="preserve"> ~ 2</w:t>
      </w:r>
      <w:r w:rsidR="0000277F" w:rsidRPr="0000277F">
        <w:rPr>
          <w:rFonts w:hint="eastAsia"/>
          <w:vertAlign w:val="superscript"/>
        </w:rPr>
        <w:t>11</w:t>
      </w:r>
      <w:r w:rsidR="0000277F">
        <w:rPr>
          <w:rFonts w:hint="eastAsia"/>
        </w:rPr>
        <w:t>-1 (</w:t>
      </w:r>
      <w:r w:rsidR="0000277F">
        <w:rPr>
          <w:rFonts w:hint="eastAsia"/>
        </w:rPr>
        <w:t>也就是</w:t>
      </w:r>
      <w:r w:rsidR="0000277F">
        <w:rPr>
          <w:rFonts w:hint="eastAsia"/>
        </w:rPr>
        <w:t xml:space="preserve"> -2048~2047) </w:t>
      </w:r>
      <w:r w:rsidR="0000277F">
        <w:rPr>
          <w:rFonts w:hint="eastAsia"/>
        </w:rPr>
        <w:t>之間的數字，但是</w:t>
      </w:r>
      <w:r w:rsidR="0000277F">
        <w:rPr>
          <w:rFonts w:hint="eastAsia"/>
        </w:rPr>
        <w:t>24</w:t>
      </w:r>
      <w:r w:rsidR="0000277F">
        <w:rPr>
          <w:rFonts w:hint="eastAsia"/>
        </w:rPr>
        <w:t>位元的常數就能表達</w:t>
      </w:r>
      <w:r w:rsidR="0000277F">
        <w:rPr>
          <w:rFonts w:hint="eastAsia"/>
        </w:rPr>
        <w:t xml:space="preserve"> </w:t>
      </w:r>
      <w:r w:rsidR="00B25D3A">
        <w:rPr>
          <w:rFonts w:hint="eastAsia"/>
        </w:rPr>
        <w:t>-</w:t>
      </w:r>
      <w:r w:rsidR="0000277F">
        <w:rPr>
          <w:rFonts w:hint="eastAsia"/>
        </w:rPr>
        <w:t>2</w:t>
      </w:r>
      <w:r w:rsidR="0000277F">
        <w:rPr>
          <w:rFonts w:hint="eastAsia"/>
          <w:vertAlign w:val="superscript"/>
        </w:rPr>
        <w:t>23</w:t>
      </w:r>
      <w:r w:rsidR="0000277F">
        <w:rPr>
          <w:rFonts w:hint="eastAsia"/>
        </w:rPr>
        <w:t xml:space="preserve"> ~ 2</w:t>
      </w:r>
      <w:r w:rsidR="0000277F">
        <w:rPr>
          <w:rFonts w:hint="eastAsia"/>
          <w:vertAlign w:val="superscript"/>
        </w:rPr>
        <w:t>23</w:t>
      </w:r>
      <w:r w:rsidR="0000277F">
        <w:rPr>
          <w:rFonts w:hint="eastAsia"/>
        </w:rPr>
        <w:t>-1 (</w:t>
      </w:r>
      <w:r w:rsidR="0000277F">
        <w:rPr>
          <w:rFonts w:hint="eastAsia"/>
        </w:rPr>
        <w:t>也就是</w:t>
      </w:r>
      <w:r w:rsidR="0000277F">
        <w:rPr>
          <w:rFonts w:hint="eastAsia"/>
        </w:rPr>
        <w:t xml:space="preserve"> -</w:t>
      </w:r>
      <w:r w:rsidR="0000277F" w:rsidRPr="0000277F">
        <w:t>8388608</w:t>
      </w:r>
      <w:r w:rsidR="0000277F">
        <w:rPr>
          <w:rFonts w:hint="eastAsia"/>
        </w:rPr>
        <w:t>~</w:t>
      </w:r>
      <w:r w:rsidR="0000277F" w:rsidRPr="0000277F">
        <w:t>838860</w:t>
      </w:r>
      <w:r w:rsidR="0000277F">
        <w:rPr>
          <w:rFonts w:hint="eastAsia"/>
        </w:rPr>
        <w:t xml:space="preserve">7) </w:t>
      </w:r>
      <w:r w:rsidR="0000277F">
        <w:rPr>
          <w:rFonts w:hint="eastAsia"/>
        </w:rPr>
        <w:t>之間的數字，其表達範圍增加了</w:t>
      </w:r>
      <w:r w:rsidR="00DC2BB6">
        <w:rPr>
          <w:rFonts w:hint="eastAsia"/>
        </w:rPr>
        <w:t>4096</w:t>
      </w:r>
      <w:r w:rsidR="0000277F">
        <w:rPr>
          <w:rFonts w:hint="eastAsia"/>
        </w:rPr>
        <w:t>倍。</w:t>
      </w:r>
    </w:p>
    <w:p w:rsidR="0000277F" w:rsidRPr="0000277F" w:rsidRDefault="0000277F" w:rsidP="0061771C"/>
    <w:p w:rsidR="0061771C" w:rsidRDefault="0061771C" w:rsidP="0061771C">
      <w:r>
        <w:rPr>
          <w:rFonts w:hint="eastAsia"/>
        </w:rPr>
        <w:t>座落在</w:t>
      </w:r>
      <w:r>
        <w:rPr>
          <w:rFonts w:hint="eastAsia"/>
        </w:rPr>
        <w:t xml:space="preserve"> 23-0 </w:t>
      </w:r>
      <w:r>
        <w:rPr>
          <w:rFonts w:hint="eastAsia"/>
        </w:rPr>
        <w:t>位元的部分為參數區，</w:t>
      </w:r>
      <w:r w:rsidR="0000277F">
        <w:rPr>
          <w:rFonts w:hint="eastAsia"/>
        </w:rPr>
        <w:t>參數區的編碼方式根據指令類型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 xml:space="preserve">J </w:t>
      </w:r>
      <w:r w:rsidR="0000277F">
        <w:rPr>
          <w:rFonts w:hint="eastAsia"/>
        </w:rPr>
        <w:t>而有所不同</w:t>
      </w:r>
      <w:r>
        <w:rPr>
          <w:rFonts w:hint="eastAsia"/>
        </w:rPr>
        <w:t>。參數區通常以</w:t>
      </w:r>
      <w:r>
        <w:rPr>
          <w:rFonts w:hint="eastAsia"/>
        </w:rPr>
        <w:t xml:space="preserve"> 4 </w:t>
      </w:r>
      <w:r>
        <w:rPr>
          <w:rFonts w:hint="eastAsia"/>
        </w:rPr>
        <w:t>個位元為一單位，以便對應到</w:t>
      </w:r>
      <w:r>
        <w:rPr>
          <w:rFonts w:hint="eastAsia"/>
        </w:rPr>
        <w:t xml:space="preserve"> 16 </w:t>
      </w:r>
      <w:r>
        <w:rPr>
          <w:rFonts w:hint="eastAsia"/>
        </w:rPr>
        <w:t>進位的字</w:t>
      </w:r>
      <w:r w:rsidR="0000277F">
        <w:rPr>
          <w:rFonts w:hint="eastAsia"/>
        </w:rPr>
        <w:t>元</w:t>
      </w:r>
      <w:r>
        <w:rPr>
          <w:rFonts w:hint="eastAsia"/>
        </w:rPr>
        <w:t>，這</w:t>
      </w:r>
      <w:r w:rsidR="0000277F">
        <w:rPr>
          <w:rFonts w:hint="eastAsia"/>
        </w:rPr>
        <w:t>也是為了</w:t>
      </w:r>
      <w:r>
        <w:rPr>
          <w:rFonts w:hint="eastAsia"/>
        </w:rPr>
        <w:t>方便讀者理解</w:t>
      </w:r>
      <w:r w:rsidR="0000277F">
        <w:rPr>
          <w:rFonts w:hint="eastAsia"/>
        </w:rPr>
        <w:t>而設計的</w:t>
      </w:r>
      <w:r>
        <w:rPr>
          <w:rFonts w:hint="eastAsia"/>
        </w:rPr>
        <w:t>。</w:t>
      </w:r>
    </w:p>
    <w:p w:rsidR="0061771C" w:rsidRPr="0000277F" w:rsidRDefault="0061771C" w:rsidP="0061771C"/>
    <w:p w:rsidR="0061771C" w:rsidRDefault="0061771C" w:rsidP="0061771C">
      <w:r>
        <w:rPr>
          <w:rFonts w:hint="eastAsia"/>
        </w:rPr>
        <w:t xml:space="preserve">A </w:t>
      </w:r>
      <w:r>
        <w:rPr>
          <w:rFonts w:hint="eastAsia"/>
        </w:rPr>
        <w:t>型指令的</w:t>
      </w:r>
      <w:r w:rsidR="0000277F">
        <w:rPr>
          <w:rFonts w:hint="eastAsia"/>
        </w:rPr>
        <w:t>格式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00277F">
        <w:rPr>
          <w:rFonts w:hint="eastAsia"/>
        </w:rPr>
        <w:t xml:space="preserve">OP </w:t>
      </w:r>
      <w:r>
        <w:rPr>
          <w:rFonts w:hint="eastAsia"/>
        </w:rPr>
        <w:t>Ra, Rb, Rc, Cx</w:t>
      </w:r>
      <w:r>
        <w:rPr>
          <w:rFonts w:hint="eastAsia"/>
        </w:rPr>
        <w:t>，像是加法指令</w:t>
      </w:r>
      <w:r>
        <w:rPr>
          <w:rFonts w:hint="eastAsia"/>
        </w:rPr>
        <w:t xml:space="preserve"> ADD R1, R2, R3 </w:t>
      </w:r>
      <w:r>
        <w:rPr>
          <w:rFonts w:hint="eastAsia"/>
        </w:rPr>
        <w:t>就是一個</w:t>
      </w:r>
      <w:r>
        <w:rPr>
          <w:rFonts w:hint="eastAsia"/>
        </w:rPr>
        <w:t xml:space="preserve"> A </w:t>
      </w:r>
      <w:r>
        <w:rPr>
          <w:rFonts w:hint="eastAsia"/>
        </w:rPr>
        <w:t>型指令。但是並不是每一個指令都會使用全部的參數，像</w:t>
      </w:r>
      <w:r w:rsidR="00DC2BB6">
        <w:rPr>
          <w:rFonts w:hint="eastAsia"/>
        </w:rPr>
        <w:t>是</w:t>
      </w:r>
      <w:r>
        <w:rPr>
          <w:rFonts w:hint="eastAsia"/>
        </w:rPr>
        <w:t xml:space="preserve"> ADD</w:t>
      </w:r>
      <w:r>
        <w:rPr>
          <w:rFonts w:hint="eastAsia"/>
        </w:rPr>
        <w:t>就沒有使用到</w:t>
      </w:r>
      <w:r>
        <w:rPr>
          <w:rFonts w:hint="eastAsia"/>
        </w:rPr>
        <w:t xml:space="preserve"> Cx </w:t>
      </w:r>
      <w:r>
        <w:rPr>
          <w:rFonts w:hint="eastAsia"/>
        </w:rPr>
        <w:t>的常數部分。</w:t>
      </w:r>
    </w:p>
    <w:p w:rsidR="0061771C" w:rsidRPr="00DC2BB6" w:rsidRDefault="0061771C" w:rsidP="0061771C"/>
    <w:p w:rsidR="0061771C" w:rsidRDefault="0061771C" w:rsidP="0061771C">
      <w:r>
        <w:rPr>
          <w:rFonts w:hint="eastAsia"/>
        </w:rPr>
        <w:t xml:space="preserve">L </w:t>
      </w:r>
      <w:r>
        <w:rPr>
          <w:rFonts w:hint="eastAsia"/>
        </w:rPr>
        <w:t>型指令的</w:t>
      </w:r>
      <w:r w:rsidR="0000277F">
        <w:rPr>
          <w:rFonts w:hint="eastAsia"/>
        </w:rPr>
        <w:t>格式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00277F">
        <w:rPr>
          <w:rFonts w:hint="eastAsia"/>
        </w:rPr>
        <w:t xml:space="preserve">OP </w:t>
      </w:r>
      <w:r>
        <w:rPr>
          <w:rFonts w:hint="eastAsia"/>
        </w:rPr>
        <w:t>Ra, Rb, Cx</w:t>
      </w:r>
      <w:r>
        <w:rPr>
          <w:rFonts w:hint="eastAsia"/>
        </w:rPr>
        <w:t>，像是載入指令</w:t>
      </w:r>
      <w:r>
        <w:rPr>
          <w:rFonts w:hint="eastAsia"/>
        </w:rPr>
        <w:t xml:space="preserve"> LD R1, [R2+100] </w:t>
      </w:r>
      <w:r>
        <w:rPr>
          <w:rFonts w:hint="eastAsia"/>
        </w:rPr>
        <w:t>就是一個</w:t>
      </w:r>
      <w:r>
        <w:rPr>
          <w:rFonts w:hint="eastAsia"/>
        </w:rPr>
        <w:t xml:space="preserve"> L </w:t>
      </w:r>
      <w:r>
        <w:rPr>
          <w:rFonts w:hint="eastAsia"/>
        </w:rPr>
        <w:t>型</w:t>
      </w:r>
      <w:r>
        <w:rPr>
          <w:rFonts w:hint="eastAsia"/>
        </w:rPr>
        <w:lastRenderedPageBreak/>
        <w:t>指令。載入儲存指令通常是</w:t>
      </w:r>
      <w:r>
        <w:rPr>
          <w:rFonts w:hint="eastAsia"/>
        </w:rPr>
        <w:t xml:space="preserve"> L</w:t>
      </w:r>
      <w:r>
        <w:rPr>
          <w:rFonts w:hint="eastAsia"/>
        </w:rPr>
        <w:t>型指令，但是有幾個例外</w:t>
      </w:r>
      <w:r w:rsidR="0000277F">
        <w:rPr>
          <w:rFonts w:hint="eastAsia"/>
        </w:rPr>
        <w:t>，分別是</w:t>
      </w:r>
      <w:r w:rsidR="0000277F">
        <w:rPr>
          <w:rFonts w:hint="eastAsia"/>
        </w:rPr>
        <w:t>LDR</w:t>
      </w:r>
      <w:r w:rsidR="0000277F">
        <w:rPr>
          <w:rFonts w:hint="eastAsia"/>
        </w:rPr>
        <w:t>、</w:t>
      </w:r>
      <w:r w:rsidR="0000277F">
        <w:rPr>
          <w:rFonts w:hint="eastAsia"/>
        </w:rPr>
        <w:t>STR</w:t>
      </w:r>
      <w:r w:rsidR="0000277F">
        <w:rPr>
          <w:rFonts w:hint="eastAsia"/>
        </w:rPr>
        <w:t>、</w:t>
      </w:r>
      <w:r w:rsidR="0000277F">
        <w:rPr>
          <w:rFonts w:hint="eastAsia"/>
        </w:rPr>
        <w:t>LBR</w:t>
      </w:r>
      <w:r w:rsidR="0000277F">
        <w:rPr>
          <w:rFonts w:hint="eastAsia"/>
        </w:rPr>
        <w:t>、</w:t>
      </w:r>
      <w:r w:rsidR="0000277F">
        <w:rPr>
          <w:rFonts w:hint="eastAsia"/>
        </w:rPr>
        <w:t xml:space="preserve">SBR </w:t>
      </w:r>
      <w:r w:rsidR="0000277F">
        <w:rPr>
          <w:rFonts w:hint="eastAsia"/>
        </w:rPr>
        <w:t>等四個指令。由於</w:t>
      </w:r>
      <w:r w:rsidR="00DC2BB6">
        <w:rPr>
          <w:rFonts w:hint="eastAsia"/>
        </w:rPr>
        <w:t>這</w:t>
      </w:r>
      <w:r w:rsidR="0000277F">
        <w:rPr>
          <w:rFonts w:hint="eastAsia"/>
        </w:rPr>
        <w:t>四個指令都具有三個暫存器參數，因此只能編碼為</w:t>
      </w:r>
      <w:r>
        <w:rPr>
          <w:rFonts w:hint="eastAsia"/>
        </w:rPr>
        <w:t xml:space="preserve"> A </w:t>
      </w:r>
      <w:r>
        <w:rPr>
          <w:rFonts w:hint="eastAsia"/>
        </w:rPr>
        <w:t>型</w:t>
      </w:r>
      <w:r w:rsidR="0000277F">
        <w:rPr>
          <w:rFonts w:hint="eastAsia"/>
        </w:rPr>
        <w:t>格式</w:t>
      </w:r>
      <w:r>
        <w:rPr>
          <w:rFonts w:hint="eastAsia"/>
        </w:rPr>
        <w:t>。</w:t>
      </w:r>
    </w:p>
    <w:p w:rsidR="0061771C" w:rsidRPr="0000277F" w:rsidRDefault="0061771C" w:rsidP="0061771C"/>
    <w:p w:rsidR="0061771C" w:rsidRDefault="0061771C" w:rsidP="0061771C">
      <w:r>
        <w:rPr>
          <w:rFonts w:hint="eastAsia"/>
        </w:rPr>
        <w:t xml:space="preserve">J </w:t>
      </w:r>
      <w:r>
        <w:rPr>
          <w:rFonts w:hint="eastAsia"/>
        </w:rPr>
        <w:t>型</w:t>
      </w:r>
      <w:r w:rsidR="0000277F">
        <w:rPr>
          <w:rFonts w:hint="eastAsia"/>
        </w:rPr>
        <w:t>指令的格式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00277F">
        <w:rPr>
          <w:rFonts w:hint="eastAsia"/>
        </w:rPr>
        <w:t xml:space="preserve">OP </w:t>
      </w:r>
      <w:r>
        <w:rPr>
          <w:rFonts w:hint="eastAsia"/>
        </w:rPr>
        <w:t>Cx</w:t>
      </w:r>
      <w:r>
        <w:rPr>
          <w:rFonts w:hint="eastAsia"/>
        </w:rPr>
        <w:t>，像是</w:t>
      </w:r>
      <w:r>
        <w:rPr>
          <w:rFonts w:hint="eastAsia"/>
        </w:rPr>
        <w:t xml:space="preserve"> JMP 100 </w:t>
      </w:r>
      <w:r>
        <w:rPr>
          <w:rFonts w:hint="eastAsia"/>
        </w:rPr>
        <w:t>則代表向前跳躍</w:t>
      </w:r>
      <w:r>
        <w:rPr>
          <w:rFonts w:hint="eastAsia"/>
        </w:rPr>
        <w:t xml:space="preserve"> 100 </w:t>
      </w:r>
      <w:r>
        <w:rPr>
          <w:rFonts w:hint="eastAsia"/>
        </w:rPr>
        <w:t>個記憶體位址，也就是讓程式計數器</w:t>
      </w:r>
      <w:r>
        <w:rPr>
          <w:rFonts w:hint="eastAsia"/>
        </w:rPr>
        <w:t xml:space="preserve"> PC = PC+100</w:t>
      </w:r>
      <w:r>
        <w:rPr>
          <w:rFonts w:hint="eastAsia"/>
        </w:rPr>
        <w:t>。</w:t>
      </w:r>
      <w:r w:rsidR="00DC2BB6">
        <w:rPr>
          <w:rFonts w:hint="eastAsia"/>
        </w:rPr>
        <w:t>在</w:t>
      </w:r>
      <w:r w:rsidR="00DC2BB6">
        <w:rPr>
          <w:rFonts w:hint="eastAsia"/>
        </w:rPr>
        <w:t xml:space="preserve"> J </w:t>
      </w:r>
      <w:r w:rsidR="00DC2BB6">
        <w:rPr>
          <w:rFonts w:hint="eastAsia"/>
        </w:rPr>
        <w:t>型指令當中，由於</w:t>
      </w:r>
      <w:r w:rsidR="00DC2BB6">
        <w:rPr>
          <w:rFonts w:hint="eastAsia"/>
        </w:rPr>
        <w:t xml:space="preserve"> Cx </w:t>
      </w:r>
      <w:r w:rsidR="00DC2BB6">
        <w:rPr>
          <w:rFonts w:hint="eastAsia"/>
        </w:rPr>
        <w:t>常數</w:t>
      </w:r>
      <w:ins w:id="17" w:author="ccc" w:date="2012-02-22T10:16:00Z">
        <w:r w:rsidR="004B2029">
          <w:rPr>
            <w:rFonts w:hint="eastAsia"/>
          </w:rPr>
          <w:t>佔</w:t>
        </w:r>
      </w:ins>
      <w:del w:id="18" w:author="ccc" w:date="2012-02-22T10:16:00Z">
        <w:r w:rsidR="00DC2BB6" w:rsidDel="004B2029">
          <w:rPr>
            <w:rFonts w:hint="eastAsia"/>
          </w:rPr>
          <w:delText>暫</w:delText>
        </w:r>
      </w:del>
      <w:r w:rsidR="00DC2BB6">
        <w:rPr>
          <w:rFonts w:hint="eastAsia"/>
        </w:rPr>
        <w:t xml:space="preserve"> 24 </w:t>
      </w:r>
      <w:r w:rsidR="00DC2BB6">
        <w:rPr>
          <w:rFonts w:hint="eastAsia"/>
        </w:rPr>
        <w:t>個位元，因此跳躍範圍限制在</w:t>
      </w:r>
      <w:r w:rsidR="00DC2BB6">
        <w:rPr>
          <w:rFonts w:hint="eastAsia"/>
        </w:rPr>
        <w:t xml:space="preserve"> -2</w:t>
      </w:r>
      <w:r w:rsidR="00DC2BB6">
        <w:rPr>
          <w:rFonts w:hint="eastAsia"/>
          <w:vertAlign w:val="superscript"/>
        </w:rPr>
        <w:t>23</w:t>
      </w:r>
      <w:r w:rsidR="00DC2BB6">
        <w:rPr>
          <w:rFonts w:hint="eastAsia"/>
        </w:rPr>
        <w:t xml:space="preserve"> ~ 2</w:t>
      </w:r>
      <w:r w:rsidR="00DC2BB6">
        <w:rPr>
          <w:rFonts w:hint="eastAsia"/>
          <w:vertAlign w:val="superscript"/>
        </w:rPr>
        <w:t>23</w:t>
      </w:r>
      <w:r w:rsidR="00DC2BB6">
        <w:rPr>
          <w:rFonts w:hint="eastAsia"/>
        </w:rPr>
        <w:t xml:space="preserve">-1 </w:t>
      </w:r>
      <w:r w:rsidR="00DC2BB6">
        <w:rPr>
          <w:rFonts w:hint="eastAsia"/>
        </w:rPr>
        <w:t>之間，大約是前後</w:t>
      </w:r>
      <w:r w:rsidR="00DC2BB6">
        <w:rPr>
          <w:rFonts w:hint="eastAsia"/>
        </w:rPr>
        <w:t xml:space="preserve"> 8MB</w:t>
      </w:r>
      <w:r w:rsidR="00DC2BB6">
        <w:rPr>
          <w:rFonts w:hint="eastAsia"/>
        </w:rPr>
        <w:t>的距離範圍，如果要跳到更遠的地方，必須採用載入儲存指令，直接將位址載入到程式計數器</w:t>
      </w:r>
      <w:r w:rsidR="00DC2BB6">
        <w:rPr>
          <w:rFonts w:hint="eastAsia"/>
        </w:rPr>
        <w:t xml:space="preserve"> PC </w:t>
      </w:r>
      <w:r w:rsidR="00DC2BB6">
        <w:rPr>
          <w:rFonts w:hint="eastAsia"/>
        </w:rPr>
        <w:t>當中，以達成遠距跳躍的目的。</w:t>
      </w:r>
    </w:p>
    <w:p w:rsidR="0061771C" w:rsidRPr="00DC2BB6" w:rsidRDefault="0061771C" w:rsidP="004F3B54"/>
    <w:p w:rsidR="00B44F17" w:rsidRDefault="0007261B" w:rsidP="004F3B54">
      <w:r>
        <w:rPr>
          <w:rFonts w:hint="eastAsia"/>
        </w:rPr>
        <w:t>利用</w:t>
      </w:r>
      <w:r>
        <w:rPr>
          <w:rFonts w:hint="eastAsia"/>
        </w:rPr>
        <w:t>CPU0</w:t>
      </w:r>
      <w:r>
        <w:rPr>
          <w:rFonts w:hint="eastAsia"/>
        </w:rPr>
        <w:t>的指令表</w:t>
      </w:r>
      <w:r w:rsidR="00FD7A3F">
        <w:rPr>
          <w:rFonts w:hint="eastAsia"/>
        </w:rPr>
        <w:t>與指令格式</w:t>
      </w:r>
      <w:r>
        <w:rPr>
          <w:rFonts w:hint="eastAsia"/>
        </w:rPr>
        <w:t>，</w:t>
      </w:r>
      <w:r w:rsidR="00850E67">
        <w:rPr>
          <w:rFonts w:hint="eastAsia"/>
        </w:rPr>
        <w:t>我們就可以對每一個指令進行編碼。舉例而言，我們可以從</w:t>
      </w:r>
      <w:r w:rsidR="004A2D06">
        <w:rPr>
          <w:rFonts w:hint="eastAsia"/>
        </w:rPr>
        <w:t>指令表</w:t>
      </w:r>
      <w:r w:rsidR="00850E67">
        <w:rPr>
          <w:rFonts w:hint="eastAsia"/>
        </w:rPr>
        <w:t>中，看出</w:t>
      </w:r>
      <w:r w:rsidR="00850E67">
        <w:rPr>
          <w:rFonts w:hint="eastAsia"/>
        </w:rPr>
        <w:t xml:space="preserve">XOR </w:t>
      </w:r>
      <w:r w:rsidR="00850E67">
        <w:rPr>
          <w:rFonts w:hint="eastAsia"/>
        </w:rPr>
        <w:t>指令的代碼為</w:t>
      </w:r>
      <w:r w:rsidR="00850E67"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850E67">
          <w:rPr>
            <w:rFonts w:hint="eastAsia"/>
          </w:rPr>
          <w:t>1A</w:t>
        </w:r>
      </w:smartTag>
      <w:r w:rsidR="00850E67">
        <w:rPr>
          <w:rFonts w:hint="eastAsia"/>
        </w:rPr>
        <w:t>，</w:t>
      </w:r>
      <w:r w:rsidR="004A2D06">
        <w:rPr>
          <w:rFonts w:hint="eastAsia"/>
        </w:rPr>
        <w:t>而且具有</w:t>
      </w:r>
      <w:r w:rsidR="004A2D06">
        <w:rPr>
          <w:rFonts w:hint="eastAsia"/>
        </w:rPr>
        <w:t>A</w:t>
      </w:r>
      <w:r w:rsidR="004A2D06">
        <w:rPr>
          <w:rFonts w:hint="eastAsia"/>
        </w:rPr>
        <w:t>型</w:t>
      </w:r>
      <w:r w:rsidR="00850E67">
        <w:rPr>
          <w:rFonts w:hint="eastAsia"/>
        </w:rPr>
        <w:t>格式。</w:t>
      </w:r>
      <w:r w:rsidR="004A2D06">
        <w:rPr>
          <w:rFonts w:hint="eastAsia"/>
        </w:rPr>
        <w:t>於是我們就可以</w:t>
      </w:r>
      <w:r w:rsidR="00850E67">
        <w:rPr>
          <w:rFonts w:hint="eastAsia"/>
        </w:rPr>
        <w:t>根據</w:t>
      </w:r>
      <w:r w:rsidR="004A2D06">
        <w:rPr>
          <w:rFonts w:hint="eastAsia"/>
        </w:rPr>
        <w:t>A</w:t>
      </w:r>
      <w:r w:rsidR="004A2D06">
        <w:rPr>
          <w:rFonts w:hint="eastAsia"/>
        </w:rPr>
        <w:t>型</w:t>
      </w:r>
      <w:r w:rsidR="00850E67">
        <w:rPr>
          <w:rFonts w:hint="eastAsia"/>
        </w:rPr>
        <w:t>格式，可以得知三個暫存器參數</w:t>
      </w:r>
      <w:r w:rsidR="00850E67">
        <w:rPr>
          <w:rFonts w:hint="eastAsia"/>
        </w:rPr>
        <w:t xml:space="preserve"> Ra, Rb, Rc </w:t>
      </w:r>
      <w:r w:rsidR="00850E67">
        <w:rPr>
          <w:rFonts w:hint="eastAsia"/>
        </w:rPr>
        <w:t>的編碼位置。</w:t>
      </w:r>
      <w:r w:rsidR="004A2D06">
        <w:rPr>
          <w:rFonts w:hint="eastAsia"/>
        </w:rPr>
        <w:t>然後</w:t>
      </w:r>
      <w:r w:rsidR="00850E67">
        <w:rPr>
          <w:rFonts w:hint="eastAsia"/>
        </w:rPr>
        <w:t>根據這些資訊將</w:t>
      </w:r>
      <w:r w:rsidR="00850E67">
        <w:rPr>
          <w:rFonts w:hint="eastAsia"/>
        </w:rPr>
        <w:t xml:space="preserve"> XOR R1, R2, R3</w:t>
      </w:r>
      <w:r w:rsidR="00850E67">
        <w:rPr>
          <w:rFonts w:hint="eastAsia"/>
        </w:rPr>
        <w:t>指令編為</w:t>
      </w:r>
      <w:r w:rsidR="00850E67"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850E67">
          <w:rPr>
            <w:rFonts w:hint="eastAsia"/>
          </w:rPr>
          <w:t>1A</w:t>
        </w:r>
      </w:smartTag>
      <w:r w:rsidR="00850E67">
        <w:rPr>
          <w:rFonts w:hint="eastAsia"/>
        </w:rPr>
        <w:t xml:space="preserve"> 12 30 00</w:t>
      </w:r>
      <w:r w:rsidR="00850E67">
        <w:rPr>
          <w:rFonts w:hint="eastAsia"/>
        </w:rPr>
        <w:t>。</w:t>
      </w:r>
      <w:bookmarkEnd w:id="8"/>
    </w:p>
    <w:p w:rsidR="007D5609" w:rsidRDefault="007D5609" w:rsidP="007D5609"/>
    <w:p w:rsidR="004540A5" w:rsidRDefault="004540A5" w:rsidP="002E5FD5">
      <w:pPr>
        <w:pStyle w:val="2"/>
        <w:numPr>
          <w:ilvl w:val="1"/>
          <w:numId w:val="18"/>
        </w:numPr>
      </w:pPr>
      <w:r>
        <w:rPr>
          <w:rFonts w:hint="eastAsia"/>
        </w:rPr>
        <w:t>CPU0</w:t>
      </w:r>
      <w:r>
        <w:rPr>
          <w:rFonts w:hint="eastAsia"/>
        </w:rPr>
        <w:t>的</w:t>
      </w:r>
      <w:r w:rsidR="002C2A3F">
        <w:rPr>
          <w:rFonts w:hint="eastAsia"/>
        </w:rPr>
        <w:t>運作原理</w:t>
      </w:r>
    </w:p>
    <w:p w:rsidR="0095531E" w:rsidRPr="004A2D06" w:rsidRDefault="0095531E" w:rsidP="0095531E">
      <w:r>
        <w:rPr>
          <w:rFonts w:hint="eastAsia"/>
        </w:rPr>
        <w:t>雖然我們已經看過了</w:t>
      </w:r>
      <w:r>
        <w:t>CPU0</w:t>
      </w:r>
      <w:r>
        <w:rPr>
          <w:rFonts w:hint="eastAsia"/>
        </w:rPr>
        <w:t>的架構與指令集，但是，要能理解這些指令的運作</w:t>
      </w:r>
      <w:r w:rsidR="007D5007">
        <w:rPr>
          <w:rFonts w:hint="eastAsia"/>
        </w:rPr>
        <w:t>方式</w:t>
      </w:r>
      <w:r>
        <w:rPr>
          <w:rFonts w:hint="eastAsia"/>
        </w:rPr>
        <w:t>，還需要一些更動態的概念。</w:t>
      </w:r>
      <w:r w:rsidR="004A2D06">
        <w:rPr>
          <w:rFonts w:hint="eastAsia"/>
        </w:rPr>
        <w:t>在本節中，我們將以圖解的方式，利用資料流向圖，說明各類指令的資料流向與運算方式，讓讀者得以理解這些指令的運作原理。</w:t>
      </w:r>
    </w:p>
    <w:p w:rsidR="002C2A3F" w:rsidRPr="004A2D06" w:rsidRDefault="002C2A3F" w:rsidP="002C2A3F"/>
    <w:p w:rsidR="002C2A3F" w:rsidRDefault="002C2A3F" w:rsidP="002C2A3F">
      <w:pPr>
        <w:pStyle w:val="afa"/>
        <w:ind w:left="240" w:right="240"/>
      </w:pPr>
      <w:r>
        <w:rPr>
          <w:rFonts w:hint="eastAsia"/>
        </w:rPr>
        <w:t>移動</w:t>
      </w:r>
      <w:r w:rsidRPr="00C212AC">
        <w:rPr>
          <w:rFonts w:hint="eastAsia"/>
        </w:rPr>
        <w:t>指令</w:t>
      </w:r>
    </w:p>
    <w:p w:rsidR="002C2A3F" w:rsidRPr="00C212AC" w:rsidRDefault="002C2A3F" w:rsidP="002C2A3F">
      <w:r w:rsidRPr="00C212AC">
        <w:rPr>
          <w:rFonts w:hint="eastAsia"/>
        </w:rPr>
        <w:t>移動指令的</w:t>
      </w:r>
      <w:r>
        <w:rPr>
          <w:rFonts w:hint="eastAsia"/>
        </w:rPr>
        <w:t>目的是將某暫存器的內容移動到另一個暫存器當中。例如，</w:t>
      </w:r>
      <w:r>
        <w:t>MOV R1, R</w:t>
      </w:r>
      <w:r w:rsidR="004A2D06">
        <w:rPr>
          <w:rFonts w:hint="eastAsia"/>
        </w:rPr>
        <w:t>2</w:t>
      </w:r>
      <w:r>
        <w:t xml:space="preserve"> </w:t>
      </w:r>
      <w:r>
        <w:rPr>
          <w:rFonts w:hint="eastAsia"/>
        </w:rPr>
        <w:t>可以將</w:t>
      </w:r>
      <w:r>
        <w:t xml:space="preserve"> R</w:t>
      </w:r>
      <w:r w:rsidR="004A2D06">
        <w:rPr>
          <w:rFonts w:hint="eastAsia"/>
        </w:rPr>
        <w:t>2</w:t>
      </w:r>
      <w:r>
        <w:t xml:space="preserve"> </w:t>
      </w:r>
      <w:r>
        <w:rPr>
          <w:rFonts w:hint="eastAsia"/>
        </w:rPr>
        <w:t>的內容傳給</w:t>
      </w:r>
      <w:r>
        <w:t xml:space="preserve"> R1</w:t>
      </w:r>
      <w:r>
        <w:rPr>
          <w:rFonts w:hint="eastAsia"/>
        </w:rPr>
        <w:t>。請注意，這個指令只能將暫存器的內容移動到另一個暫存器當中，但是不能將</w:t>
      </w:r>
      <w:r w:rsidR="007D5007">
        <w:rPr>
          <w:rFonts w:hint="eastAsia"/>
        </w:rPr>
        <w:t>資料從暫存器</w:t>
      </w:r>
      <w:r>
        <w:rPr>
          <w:rFonts w:hint="eastAsia"/>
        </w:rPr>
        <w:t>移動到記憶體當中</w:t>
      </w:r>
      <w:r w:rsidR="004A2D06">
        <w:rPr>
          <w:rStyle w:val="aff"/>
        </w:rPr>
        <w:footnoteReference w:id="8"/>
      </w:r>
      <w:r w:rsidR="007D5007">
        <w:rPr>
          <w:rFonts w:hint="eastAsia"/>
        </w:rPr>
        <w:t>，也不能從記憶體移到暫存器當中</w:t>
      </w:r>
      <w:r>
        <w:rPr>
          <w:rFonts w:hint="eastAsia"/>
        </w:rPr>
        <w:t>。</w:t>
      </w:r>
    </w:p>
    <w:p w:rsidR="002C2A3F" w:rsidRPr="007D5007" w:rsidRDefault="002C2A3F" w:rsidP="002C2A3F">
      <w:pPr>
        <w:rPr>
          <w:b/>
        </w:rPr>
      </w:pPr>
    </w:p>
    <w:p w:rsidR="002C2A3F" w:rsidRDefault="002C2A3F" w:rsidP="002C2A3F">
      <w:r>
        <w:rPr>
          <w:rFonts w:hint="eastAsia"/>
        </w:rPr>
        <w:t>移動指令的執行過程很簡單，在</w:t>
      </w:r>
      <w:r w:rsidR="005115FB">
        <w:fldChar w:fldCharType="begin"/>
      </w:r>
      <w:r>
        <w:instrText xml:space="preserve"> REF _Ref219273674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4</w:t>
      </w:r>
      <w:r w:rsidR="005115FB">
        <w:fldChar w:fldCharType="end"/>
      </w:r>
      <w:r>
        <w:rPr>
          <w:rFonts w:hint="eastAsia"/>
        </w:rPr>
        <w:t>中，正在被執行的指令是</w:t>
      </w:r>
      <w:r>
        <w:t>MOV R1, R2</w:t>
      </w:r>
      <w:r w:rsidR="00E13AF6">
        <w:rPr>
          <w:rFonts w:hint="eastAsia"/>
        </w:rPr>
        <w:t>。</w:t>
      </w:r>
      <w:r>
        <w:rPr>
          <w:rFonts w:hint="eastAsia"/>
        </w:rPr>
        <w:t>假如該指令執行前</w:t>
      </w:r>
      <w:r>
        <w:t xml:space="preserve"> R2=2</w:t>
      </w:r>
      <w:r>
        <w:rPr>
          <w:rFonts w:hint="eastAsia"/>
        </w:rPr>
        <w:t>，則執行完之後，</w:t>
      </w:r>
      <w:r>
        <w:t xml:space="preserve">R1 </w:t>
      </w:r>
      <w:r>
        <w:rPr>
          <w:rFonts w:hint="eastAsia"/>
        </w:rPr>
        <w:t>的值將變成</w:t>
      </w:r>
      <w:r>
        <w:t xml:space="preserve"> 2</w:t>
      </w:r>
      <w:r>
        <w:rPr>
          <w:rFonts w:hint="eastAsia"/>
        </w:rPr>
        <w:t>，請讀者對照</w:t>
      </w:r>
      <w:r w:rsidR="005115FB">
        <w:fldChar w:fldCharType="begin"/>
      </w:r>
      <w:r>
        <w:instrText xml:space="preserve"> REF _Ref219273674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4</w:t>
      </w:r>
      <w:r w:rsidR="005115FB">
        <w:fldChar w:fldCharType="end"/>
      </w:r>
      <w:r>
        <w:rPr>
          <w:rFonts w:hint="eastAsia"/>
        </w:rPr>
        <w:t>以便理解其執行過程。</w:t>
      </w:r>
    </w:p>
    <w:p w:rsidR="002C2A3F" w:rsidRPr="006B7A4A" w:rsidRDefault="002C2A3F" w:rsidP="002C2A3F"/>
    <w:p w:rsidR="002C2A3F" w:rsidRDefault="009070C4" w:rsidP="002C2A3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74310" cy="3102320"/>
            <wp:effectExtent l="19050" t="0" r="2540" b="0"/>
            <wp:docPr id="20" name="物件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19" name="群組 18"/>
                      <a:cNvGrpSpPr/>
                    </a:nvGrpSpPr>
                    <a:grpSpPr>
                      <a:xfrm>
                        <a:off x="914400" y="1447800"/>
                        <a:ext cx="7772400" cy="4572000"/>
                        <a:chOff x="914400" y="1447800"/>
                        <a:chExt cx="7772400" cy="4572000"/>
                      </a:xfrm>
                    </a:grpSpPr>
                    <a:sp>
                      <a:nvSpPr>
                        <a:cNvPr id="10245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4400" y="1447800"/>
                          <a:ext cx="7772400" cy="457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46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8477" y="1818355"/>
                          <a:ext cx="2826610" cy="14822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無運算</a:t>
                            </a:r>
                            <a:r>
                              <a:rPr lang="en-US" altLang="zh-TW" dirty="0" smtClean="0"/>
                              <a:t>)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247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8477" y="3999305"/>
                          <a:ext cx="2826610" cy="14822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Control Unit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控制單元</a:t>
                            </a:r>
                            <a:r>
                              <a:rPr lang="en-US" altLang="zh-TW" dirty="0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48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8683" y="1818357"/>
                          <a:ext cx="3393802" cy="36756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0249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69163" y="2635474"/>
                          <a:ext cx="2689486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R1=00000002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50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2278" y="3153445"/>
                          <a:ext cx="2686371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R2=00000002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51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41141" y="4635689"/>
                          <a:ext cx="2686371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IR=12120000</a:t>
                            </a:r>
                          </a:p>
                          <a:p>
                            <a:pPr algn="ctr"/>
                            <a:r>
                              <a:rPr lang="en-US" altLang="zh-TW" sz="1400"/>
                              <a:t>(MOV R1, R2)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53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5026" y="3671920"/>
                          <a:ext cx="2686371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 sz="1400"/>
                          </a:p>
                        </a:txBody>
                        <a:useSpRect/>
                      </a:txSp>
                    </a:sp>
                    <a:sp>
                      <a:nvSpPr>
                        <a:cNvPr id="10255" name="矩形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86446" y="2000240"/>
                          <a:ext cx="877163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暫存器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弧形接點 16"/>
                        <a:cNvCxnSpPr>
                          <a:stCxn id="10250" idx="1"/>
                          <a:endCxn id="10249" idx="1"/>
                        </a:cNvCxnSpPr>
                      </a:nvCxnSpPr>
                      <a:spPr>
                        <a:xfrm rot="10800000">
                          <a:off x="4869164" y="2894319"/>
                          <a:ext cx="3115" cy="517971"/>
                        </a:xfrm>
                        <a:prstGeom prst="curvedConnector3">
                          <a:avLst>
                            <a:gd name="adj1" fmla="val 1456770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C2A3F" w:rsidRDefault="002C2A3F" w:rsidP="002C2A3F">
      <w:pPr>
        <w:pStyle w:val="a8"/>
        <w:jc w:val="center"/>
      </w:pPr>
      <w:bookmarkStart w:id="19" w:name="_Ref219273674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4</w:t>
      </w:r>
      <w:r w:rsidR="005115FB">
        <w:fldChar w:fldCharType="end"/>
      </w:r>
      <w:bookmarkEnd w:id="19"/>
      <w:r>
        <w:t xml:space="preserve"> </w:t>
      </w:r>
      <w:r>
        <w:rPr>
          <w:rFonts w:hint="eastAsia"/>
        </w:rPr>
        <w:t>移動指令</w:t>
      </w:r>
      <w:r>
        <w:t xml:space="preserve">MOV R1, R2 </w:t>
      </w:r>
      <w:r>
        <w:rPr>
          <w:rFonts w:hint="eastAsia"/>
        </w:rPr>
        <w:t>的執行過程</w:t>
      </w:r>
    </w:p>
    <w:p w:rsidR="002C2A3F" w:rsidRPr="0053625D" w:rsidRDefault="002C2A3F" w:rsidP="002C2A3F">
      <w:pPr>
        <w:rPr>
          <w:b/>
        </w:rPr>
      </w:pPr>
    </w:p>
    <w:p w:rsidR="002C2A3F" w:rsidRDefault="002C2A3F" w:rsidP="002C2A3F">
      <w:pPr>
        <w:pStyle w:val="afa"/>
        <w:ind w:left="240" w:right="240"/>
      </w:pPr>
      <w:r>
        <w:rPr>
          <w:rFonts w:hint="eastAsia"/>
        </w:rPr>
        <w:t>算術指令</w:t>
      </w:r>
    </w:p>
    <w:p w:rsidR="002C2A3F" w:rsidRDefault="002C2A3F" w:rsidP="002C2A3F">
      <w:r w:rsidRPr="00AA4663">
        <w:rPr>
          <w:rFonts w:hint="eastAsia"/>
        </w:rPr>
        <w:t>算術指令基本上可再細分為數學運算與邏輯運算</w:t>
      </w:r>
      <w:r>
        <w:rPr>
          <w:rFonts w:hint="eastAsia"/>
        </w:rPr>
        <w:t>兩類。但是，由於這兩類指令的格式都相同。因此，在</w:t>
      </w:r>
      <w:r>
        <w:t xml:space="preserve"> CPU0 </w:t>
      </w:r>
      <w:r>
        <w:rPr>
          <w:rFonts w:hint="eastAsia"/>
        </w:rPr>
        <w:t>當中被合併為同一類指令，統稱為算術指令。在</w:t>
      </w:r>
      <w:r>
        <w:t xml:space="preserve"> CPU0 </w:t>
      </w:r>
      <w:r>
        <w:rPr>
          <w:rFonts w:hint="eastAsia"/>
        </w:rPr>
        <w:t>當中，數學運算類的指令包含了加法</w:t>
      </w:r>
      <w:r>
        <w:t xml:space="preserve"> (ADD) </w:t>
      </w:r>
      <w:r>
        <w:rPr>
          <w:rFonts w:hint="eastAsia"/>
        </w:rPr>
        <w:t>、減法</w:t>
      </w:r>
      <w:r>
        <w:t xml:space="preserve"> (SUB)</w:t>
      </w:r>
      <w:r>
        <w:rPr>
          <w:rFonts w:hint="eastAsia"/>
        </w:rPr>
        <w:t>、乘法</w:t>
      </w:r>
      <w:r>
        <w:rPr>
          <w:rFonts w:hint="eastAsia"/>
        </w:rPr>
        <w:t xml:space="preserve">(MUL) </w:t>
      </w:r>
      <w:r>
        <w:rPr>
          <w:rFonts w:hint="eastAsia"/>
        </w:rPr>
        <w:t>與除法</w:t>
      </w:r>
      <w:r>
        <w:rPr>
          <w:rFonts w:hint="eastAsia"/>
        </w:rPr>
        <w:t xml:space="preserve"> (DIV)</w:t>
      </w:r>
      <w:r>
        <w:rPr>
          <w:rFonts w:hint="eastAsia"/>
        </w:rPr>
        <w:t>。讓我們以加法為範例，看看算術指令的執行過程。</w:t>
      </w:r>
    </w:p>
    <w:p w:rsidR="002C2A3F" w:rsidRPr="005E1377" w:rsidRDefault="002C2A3F" w:rsidP="002C2A3F"/>
    <w:p w:rsidR="002C2A3F" w:rsidRPr="00E11DE4" w:rsidRDefault="002C2A3F" w:rsidP="002C2A3F">
      <w:pPr>
        <w:rPr>
          <w:rStyle w:val="af7"/>
        </w:rPr>
      </w:pPr>
      <w:r w:rsidRPr="00E11DE4">
        <w:rPr>
          <w:rStyle w:val="af7"/>
          <w:rFonts w:hint="eastAsia"/>
        </w:rPr>
        <w:t>加法指令的執行過程</w:t>
      </w:r>
    </w:p>
    <w:p w:rsidR="002C2A3F" w:rsidRDefault="002C2A3F" w:rsidP="002C2A3F">
      <w:r>
        <w:rPr>
          <w:rFonts w:hint="eastAsia"/>
        </w:rPr>
        <w:t>假如指令暫存器</w:t>
      </w:r>
      <w:r>
        <w:t xml:space="preserve"> IR </w:t>
      </w:r>
      <w:r>
        <w:rPr>
          <w:rFonts w:hint="eastAsia"/>
        </w:rPr>
        <w:t>當中的值是</w:t>
      </w:r>
      <w:r>
        <w:t xml:space="preserve"> 13 12 30 00</w:t>
      </w:r>
      <w:r>
        <w:rPr>
          <w:rFonts w:hint="eastAsia"/>
        </w:rPr>
        <w:t>，由於該指令是</w:t>
      </w:r>
      <w:r>
        <w:t xml:space="preserve"> ADD R1, R2, R3 </w:t>
      </w:r>
      <w:r>
        <w:rPr>
          <w:rFonts w:hint="eastAsia"/>
        </w:rPr>
        <w:t>的指令碼，所以控制單元會決定讓暫存器</w:t>
      </w:r>
      <w:r>
        <w:t xml:space="preserve"> R2 </w:t>
      </w:r>
      <w:r>
        <w:rPr>
          <w:rFonts w:hint="eastAsia"/>
        </w:rPr>
        <w:t>與</w:t>
      </w:r>
      <w:r>
        <w:t xml:space="preserve"> R3 </w:t>
      </w:r>
      <w:r>
        <w:rPr>
          <w:rFonts w:hint="eastAsia"/>
        </w:rPr>
        <w:t>的資料傳到</w:t>
      </w:r>
      <w:r>
        <w:t xml:space="preserve"> ALU </w:t>
      </w:r>
      <w:r>
        <w:rPr>
          <w:rFonts w:hint="eastAsia"/>
        </w:rPr>
        <w:t>作為輸入，並且設定</w:t>
      </w:r>
      <w:r>
        <w:t xml:space="preserve"> ALU </w:t>
      </w:r>
      <w:r>
        <w:rPr>
          <w:rFonts w:hint="eastAsia"/>
        </w:rPr>
        <w:t>執行加法運算，然後再將</w:t>
      </w:r>
      <w:r>
        <w:t>ALU</w:t>
      </w:r>
      <w:r>
        <w:rPr>
          <w:rFonts w:hint="eastAsia"/>
        </w:rPr>
        <w:t>的輸出送回目標暫存器</w:t>
      </w:r>
      <w:r>
        <w:t xml:space="preserve"> R1 </w:t>
      </w:r>
      <w:r>
        <w:rPr>
          <w:rFonts w:hint="eastAsia"/>
        </w:rPr>
        <w:t>當中，其資料</w:t>
      </w:r>
      <w:r w:rsidR="007D5007">
        <w:rPr>
          <w:rFonts w:hint="eastAsia"/>
        </w:rPr>
        <w:t>的</w:t>
      </w:r>
      <w:r>
        <w:rPr>
          <w:rFonts w:hint="eastAsia"/>
        </w:rPr>
        <w:t>流向</w:t>
      </w:r>
      <w:r w:rsidR="007D5007">
        <w:rPr>
          <w:rFonts w:hint="eastAsia"/>
        </w:rPr>
        <w:t>關係</w:t>
      </w:r>
      <w:r>
        <w:rPr>
          <w:rFonts w:hint="eastAsia"/>
        </w:rPr>
        <w:t>如</w:t>
      </w:r>
      <w:r w:rsidR="005115FB">
        <w:fldChar w:fldCharType="begin"/>
      </w:r>
      <w:r>
        <w:instrText xml:space="preserve"> REF _Ref219273567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5</w:t>
      </w:r>
      <w:r w:rsidR="005115FB">
        <w:fldChar w:fldCharType="end"/>
      </w:r>
      <w:r>
        <w:rPr>
          <w:rFonts w:hint="eastAsia"/>
        </w:rPr>
        <w:t>所示。因此，假如該指令執行前</w:t>
      </w:r>
      <w:r>
        <w:t xml:space="preserve"> R2=2 , R3 = 3</w:t>
      </w:r>
      <w:r>
        <w:rPr>
          <w:rFonts w:hint="eastAsia"/>
        </w:rPr>
        <w:t>，則執行完之後，</w:t>
      </w:r>
      <w:r>
        <w:t xml:space="preserve">R1 </w:t>
      </w:r>
      <w:r>
        <w:rPr>
          <w:rFonts w:hint="eastAsia"/>
        </w:rPr>
        <w:t>的值將變成</w:t>
      </w:r>
      <w:r>
        <w:t xml:space="preserve"> 5</w:t>
      </w:r>
      <w:r>
        <w:rPr>
          <w:rFonts w:hint="eastAsia"/>
        </w:rPr>
        <w:t>。</w:t>
      </w:r>
    </w:p>
    <w:p w:rsidR="002C2A3F" w:rsidRDefault="002C2A3F" w:rsidP="002C2A3F">
      <w:pPr>
        <w:keepNext/>
        <w:jc w:val="center"/>
        <w:rPr>
          <w:noProof/>
        </w:rPr>
      </w:pPr>
    </w:p>
    <w:p w:rsidR="002C2A3F" w:rsidRDefault="009070C4" w:rsidP="002C2A3F">
      <w:pPr>
        <w:keepNext/>
        <w:jc w:val="center"/>
      </w:pPr>
      <w:r>
        <w:rPr>
          <w:noProof/>
        </w:rPr>
        <w:drawing>
          <wp:inline distT="0" distB="0" distL="0" distR="0">
            <wp:extent cx="5274310" cy="3102320"/>
            <wp:effectExtent l="19050" t="0" r="2540" b="0"/>
            <wp:docPr id="22" name="物件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15" name="群組 14"/>
                      <a:cNvGrpSpPr/>
                    </a:nvGrpSpPr>
                    <a:grpSpPr>
                      <a:xfrm>
                        <a:off x="914400" y="1447800"/>
                        <a:ext cx="7772400" cy="4572000"/>
                        <a:chOff x="914400" y="1447800"/>
                        <a:chExt cx="7772400" cy="4572000"/>
                      </a:xfrm>
                    </a:grpSpPr>
                    <a:sp>
                      <a:nvSpPr>
                        <a:cNvPr id="11269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4400" y="1447800"/>
                          <a:ext cx="7772400" cy="457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270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8477" y="1818355"/>
                          <a:ext cx="2826610" cy="14822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 dirty="0"/>
                              <a:t>(</a:t>
                            </a:r>
                            <a:r>
                              <a:rPr lang="zh-TW" altLang="en-US" dirty="0" smtClean="0"/>
                              <a:t>加法運算</a:t>
                            </a:r>
                            <a:r>
                              <a:rPr lang="en-US" altLang="zh-TW" dirty="0" smtClean="0"/>
                              <a:t>)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271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8477" y="3999305"/>
                          <a:ext cx="2826610" cy="14822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Control Unit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控制單元</a:t>
                            </a:r>
                            <a:r>
                              <a:rPr lang="en-US" altLang="zh-TW" dirty="0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272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8683" y="1818357"/>
                          <a:ext cx="3393802" cy="36756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1273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69163" y="2635474"/>
                          <a:ext cx="2689486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R1=00000005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274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2278" y="3153445"/>
                          <a:ext cx="2686371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R2=00000002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275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41141" y="4635689"/>
                          <a:ext cx="2686371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IR=13123000</a:t>
                            </a:r>
                          </a:p>
                          <a:p>
                            <a:pPr algn="ctr"/>
                            <a:r>
                              <a:rPr lang="en-US" altLang="zh-TW" sz="1400"/>
                              <a:t>(ADD R1, R2, R3)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276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877771" y="3041744"/>
                          <a:ext cx="1963371" cy="98088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277" name="Freeform 37"/>
                        <a:cNvSpPr>
                          <a:spLocks/>
                        </a:cNvSpPr>
                      </a:nvSpPr>
                      <a:spPr bwMode="auto">
                        <a:xfrm>
                          <a:off x="3482346" y="2060856"/>
                          <a:ext cx="2097365" cy="621222"/>
                        </a:xfrm>
                        <a:custGeom>
                          <a:avLst/>
                          <a:gdLst>
                            <a:gd name="T0" fmla="*/ 38 w 673"/>
                            <a:gd name="T1" fmla="*/ 590 h 680"/>
                            <a:gd name="T2" fmla="*/ 38 w 673"/>
                            <a:gd name="T3" fmla="*/ 408 h 680"/>
                            <a:gd name="T4" fmla="*/ 265 w 673"/>
                            <a:gd name="T5" fmla="*/ 45 h 680"/>
                            <a:gd name="T6" fmla="*/ 673 w 673"/>
                            <a:gd name="T7" fmla="*/ 680 h 68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73"/>
                            <a:gd name="T13" fmla="*/ 0 h 680"/>
                            <a:gd name="T14" fmla="*/ 673 w 673"/>
                            <a:gd name="T15" fmla="*/ 680 h 68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73" h="680">
                              <a:moveTo>
                                <a:pt x="38" y="590"/>
                              </a:moveTo>
                              <a:cubicBezTo>
                                <a:pt x="19" y="544"/>
                                <a:pt x="0" y="499"/>
                                <a:pt x="38" y="408"/>
                              </a:cubicBezTo>
                              <a:cubicBezTo>
                                <a:pt x="76" y="317"/>
                                <a:pt x="159" y="0"/>
                                <a:pt x="265" y="45"/>
                              </a:cubicBezTo>
                              <a:cubicBezTo>
                                <a:pt x="371" y="90"/>
                                <a:pt x="522" y="385"/>
                                <a:pt x="673" y="68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278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5026" y="3671920"/>
                          <a:ext cx="2686371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R3=00000003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279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719215" y="3041744"/>
                          <a:ext cx="1121926" cy="36783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280" name="矩形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43504" y="2000240"/>
                          <a:ext cx="2071686" cy="3770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/>
                              <a:t>暫存器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C2A3F" w:rsidRDefault="002C2A3F" w:rsidP="002C2A3F">
      <w:pPr>
        <w:pStyle w:val="a8"/>
        <w:jc w:val="center"/>
      </w:pPr>
      <w:bookmarkStart w:id="20" w:name="_Ref219273567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5</w:t>
      </w:r>
      <w:r w:rsidR="005115FB">
        <w:fldChar w:fldCharType="end"/>
      </w:r>
      <w:bookmarkEnd w:id="20"/>
      <w:r w:rsidRPr="000E2CB8">
        <w:rPr>
          <w:rFonts w:hint="eastAsia"/>
        </w:rPr>
        <w:t>加法指令</w:t>
      </w:r>
      <w:r w:rsidRPr="000E2CB8">
        <w:t>ADD R1, R2, R3</w:t>
      </w:r>
      <w:r w:rsidRPr="000E2CB8">
        <w:rPr>
          <w:rFonts w:hint="eastAsia"/>
        </w:rPr>
        <w:t>的執行過程</w:t>
      </w:r>
    </w:p>
    <w:p w:rsidR="002C2A3F" w:rsidRPr="00730E52" w:rsidRDefault="002C2A3F" w:rsidP="002C2A3F"/>
    <w:p w:rsidR="002C2A3F" w:rsidRPr="00E11DE4" w:rsidRDefault="002C2A3F" w:rsidP="002C2A3F">
      <w:pPr>
        <w:rPr>
          <w:rStyle w:val="af7"/>
        </w:rPr>
      </w:pPr>
      <w:r w:rsidRPr="00E11DE4">
        <w:rPr>
          <w:rStyle w:val="af7"/>
          <w:rFonts w:hint="eastAsia"/>
        </w:rPr>
        <w:t>減法指令的執行過程</w:t>
      </w:r>
    </w:p>
    <w:p w:rsidR="002C2A3F" w:rsidRDefault="002C2A3F" w:rsidP="002C2A3F">
      <w:r>
        <w:rPr>
          <w:rFonts w:hint="eastAsia"/>
        </w:rPr>
        <w:t>同樣的，假如執行的指令是減法，</w:t>
      </w:r>
      <w:r w:rsidR="007D5007">
        <w:rPr>
          <w:rFonts w:hint="eastAsia"/>
        </w:rPr>
        <w:t>則指令</w:t>
      </w:r>
      <w:r>
        <w:t>SUB R1, R2, R3</w:t>
      </w:r>
      <w:r>
        <w:rPr>
          <w:rFonts w:hint="eastAsia"/>
        </w:rPr>
        <w:t>會被編碼為</w:t>
      </w:r>
      <w:r>
        <w:t xml:space="preserve"> 14 12 30 00</w:t>
      </w:r>
      <w:r>
        <w:rPr>
          <w:rFonts w:hint="eastAsia"/>
        </w:rPr>
        <w:t>。因此，假如該指令執行前</w:t>
      </w:r>
      <w:r>
        <w:t xml:space="preserve"> R2=</w:t>
      </w:r>
      <w:r>
        <w:rPr>
          <w:rFonts w:hint="eastAsia"/>
        </w:rPr>
        <w:t>3</w:t>
      </w:r>
      <w:r>
        <w:t xml:space="preserve"> , R3 = </w:t>
      </w:r>
      <w:r>
        <w:rPr>
          <w:rFonts w:hint="eastAsia"/>
        </w:rPr>
        <w:t>2</w:t>
      </w:r>
      <w:r>
        <w:rPr>
          <w:rFonts w:hint="eastAsia"/>
        </w:rPr>
        <w:t>，則執行完之後，</w:t>
      </w:r>
      <w:r>
        <w:t xml:space="preserve">R1 </w:t>
      </w:r>
      <w:r>
        <w:rPr>
          <w:rFonts w:hint="eastAsia"/>
        </w:rPr>
        <w:t>的值將變成</w:t>
      </w:r>
      <w:r>
        <w:t xml:space="preserve"> 1</w:t>
      </w:r>
      <w:r>
        <w:rPr>
          <w:rFonts w:hint="eastAsia"/>
        </w:rPr>
        <w:t>，其執行過程如</w:t>
      </w:r>
      <w:r w:rsidR="005115FB">
        <w:fldChar w:fldCharType="begin"/>
      </w:r>
      <w:r>
        <w:instrText xml:space="preserve"> REF _Ref219273614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6</w:t>
      </w:r>
      <w:r w:rsidR="005115FB">
        <w:fldChar w:fldCharType="end"/>
      </w:r>
      <w:r>
        <w:rPr>
          <w:rFonts w:hint="eastAsia"/>
        </w:rPr>
        <w:t>所示。</w:t>
      </w:r>
    </w:p>
    <w:p w:rsidR="002C2A3F" w:rsidRPr="004F1C62" w:rsidRDefault="002C2A3F" w:rsidP="002C2A3F"/>
    <w:p w:rsidR="002C2A3F" w:rsidRDefault="002C2A3F" w:rsidP="002C2A3F">
      <w:pPr>
        <w:keepNext/>
        <w:jc w:val="center"/>
        <w:rPr>
          <w:noProof/>
        </w:rPr>
      </w:pPr>
    </w:p>
    <w:p w:rsidR="002C2A3F" w:rsidRDefault="009070C4" w:rsidP="002C2A3F">
      <w:pPr>
        <w:keepNext/>
        <w:jc w:val="center"/>
      </w:pPr>
      <w:r>
        <w:rPr>
          <w:noProof/>
        </w:rPr>
        <w:drawing>
          <wp:inline distT="0" distB="0" distL="0" distR="0">
            <wp:extent cx="5274310" cy="3102320"/>
            <wp:effectExtent l="19050" t="0" r="2540" b="0"/>
            <wp:docPr id="23" name="物件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2" name="內容版面配置區 3"/>
                      <a:cNvGrpSpPr>
                        <a:grpSpLocks noGrp="1"/>
                      </a:cNvGrpSpPr>
                    </a:nvGrpSpPr>
                    <a:grpSpPr bwMode="auto">
                      <a:xfrm>
                        <a:off x="914400" y="1447800"/>
                        <a:ext cx="7772400" cy="4572000"/>
                        <a:chOff x="2928926" y="2500306"/>
                        <a:chExt cx="3959225" cy="2663825"/>
                      </a:xfrm>
                    </a:grpSpPr>
                    <a:sp>
                      <a:nvSpPr>
                        <a:cNvPr id="12293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926" y="2500306"/>
                          <a:ext cx="3959225" cy="266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294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6264" y="2716206"/>
                          <a:ext cx="1439862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減法運算</a:t>
                            </a:r>
                            <a:r>
                              <a:rPr lang="en-US" altLang="zh-TW" dirty="0" smtClean="0"/>
                              <a:t>)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29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6264" y="3986912"/>
                          <a:ext cx="1439862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Control Unit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控制單元</a:t>
                            </a:r>
                            <a:r>
                              <a:rPr lang="en-US" altLang="zh-TW" dirty="0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296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00589" y="2716207"/>
                          <a:ext cx="1728787" cy="21415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/>
                              <a:t>暫存器</a:t>
                            </a:r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2297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3464" y="3192291"/>
                          <a:ext cx="1370012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R1=00000001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298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5051" y="3494081"/>
                          <a:ext cx="136842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 dirty="0"/>
                              <a:t>R2=00000003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299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29190" y="4357694"/>
                          <a:ext cx="136842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IR=14123000</a:t>
                            </a:r>
                          </a:p>
                          <a:p>
                            <a:pPr algn="ctr"/>
                            <a:r>
                              <a:rPr lang="en-US" altLang="zh-TW" sz="1400"/>
                              <a:t>(SUB R1, R2, R3)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300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929058" y="3429000"/>
                          <a:ext cx="1000132" cy="57150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301" name="Freeform 37"/>
                        <a:cNvSpPr>
                          <a:spLocks/>
                        </a:cNvSpPr>
                      </a:nvSpPr>
                      <a:spPr bwMode="auto">
                        <a:xfrm>
                          <a:off x="4237026" y="2857496"/>
                          <a:ext cx="1068388" cy="361948"/>
                        </a:xfrm>
                        <a:custGeom>
                          <a:avLst/>
                          <a:gdLst>
                            <a:gd name="T0" fmla="*/ 38 w 673"/>
                            <a:gd name="T1" fmla="*/ 590 h 680"/>
                            <a:gd name="T2" fmla="*/ 38 w 673"/>
                            <a:gd name="T3" fmla="*/ 408 h 680"/>
                            <a:gd name="T4" fmla="*/ 265 w 673"/>
                            <a:gd name="T5" fmla="*/ 45 h 680"/>
                            <a:gd name="T6" fmla="*/ 673 w 673"/>
                            <a:gd name="T7" fmla="*/ 680 h 68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73"/>
                            <a:gd name="T13" fmla="*/ 0 h 680"/>
                            <a:gd name="T14" fmla="*/ 673 w 673"/>
                            <a:gd name="T15" fmla="*/ 680 h 68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73" h="680">
                              <a:moveTo>
                                <a:pt x="38" y="590"/>
                              </a:moveTo>
                              <a:cubicBezTo>
                                <a:pt x="19" y="544"/>
                                <a:pt x="0" y="499"/>
                                <a:pt x="38" y="408"/>
                              </a:cubicBezTo>
                              <a:cubicBezTo>
                                <a:pt x="76" y="317"/>
                                <a:pt x="159" y="0"/>
                                <a:pt x="265" y="45"/>
                              </a:cubicBezTo>
                              <a:cubicBezTo>
                                <a:pt x="371" y="90"/>
                                <a:pt x="522" y="385"/>
                                <a:pt x="673" y="68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302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6451" y="3796165"/>
                          <a:ext cx="136842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R3=00000002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303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4357686" y="3429000"/>
                          <a:ext cx="571504" cy="21431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C2A3F" w:rsidRDefault="002C2A3F" w:rsidP="002C2A3F">
      <w:pPr>
        <w:pStyle w:val="a8"/>
        <w:jc w:val="center"/>
      </w:pPr>
      <w:bookmarkStart w:id="21" w:name="_Ref219273614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6</w:t>
      </w:r>
      <w:r w:rsidR="005115FB">
        <w:fldChar w:fldCharType="end"/>
      </w:r>
      <w:bookmarkEnd w:id="21"/>
      <w:r>
        <w:rPr>
          <w:rFonts w:hint="eastAsia"/>
        </w:rPr>
        <w:t>減法指令</w:t>
      </w:r>
      <w:r>
        <w:t xml:space="preserve">SUB R1, R2, R3 </w:t>
      </w:r>
      <w:r>
        <w:rPr>
          <w:rFonts w:hint="eastAsia"/>
        </w:rPr>
        <w:t>的執行過程</w:t>
      </w:r>
    </w:p>
    <w:p w:rsidR="002C2A3F" w:rsidRPr="00730E52" w:rsidRDefault="002C2A3F" w:rsidP="002C2A3F"/>
    <w:p w:rsidR="002C2A3F" w:rsidRDefault="002C2A3F" w:rsidP="002C2A3F">
      <w:pPr>
        <w:pStyle w:val="afa"/>
        <w:ind w:left="240" w:right="240"/>
      </w:pPr>
      <w:r>
        <w:rPr>
          <w:rFonts w:hint="eastAsia"/>
        </w:rPr>
        <w:t>邏輯運算指令</w:t>
      </w:r>
    </w:p>
    <w:p w:rsidR="002C2A3F" w:rsidRDefault="002C2A3F" w:rsidP="002C2A3F">
      <w:r>
        <w:t xml:space="preserve">CPU0 </w:t>
      </w:r>
      <w:r>
        <w:rPr>
          <w:rFonts w:hint="eastAsia"/>
        </w:rPr>
        <w:t>的邏輯運算指令包含</w:t>
      </w:r>
      <w:r>
        <w:t xml:space="preserve"> AND</w:t>
      </w:r>
      <w:r>
        <w:rPr>
          <w:rFonts w:hint="eastAsia"/>
        </w:rPr>
        <w:t>、</w:t>
      </w:r>
      <w:r>
        <w:t xml:space="preserve">OR </w:t>
      </w:r>
      <w:r>
        <w:rPr>
          <w:rFonts w:hint="eastAsia"/>
        </w:rPr>
        <w:t>與</w:t>
      </w:r>
      <w:r>
        <w:t xml:space="preserve"> XOR</w:t>
      </w:r>
      <w:r>
        <w:rPr>
          <w:rFonts w:hint="eastAsia"/>
        </w:rPr>
        <w:t>。這些指令都是以位元對位元</w:t>
      </w:r>
      <w:r>
        <w:t xml:space="preserve"> (bit to bit) </w:t>
      </w:r>
      <w:r>
        <w:rPr>
          <w:rFonts w:hint="eastAsia"/>
        </w:rPr>
        <w:t>的方式進行的。對於邏輯運算指令而言，其執行過程與算術</w:t>
      </w:r>
      <w:r w:rsidR="007D5007">
        <w:rPr>
          <w:rFonts w:hint="eastAsia"/>
        </w:rPr>
        <w:t>指令</w:t>
      </w:r>
      <w:r>
        <w:rPr>
          <w:rFonts w:hint="eastAsia"/>
        </w:rPr>
        <w:t>雷同，只是</w:t>
      </w:r>
      <w:r>
        <w:t xml:space="preserve"> ALU</w:t>
      </w:r>
      <w:r>
        <w:rPr>
          <w:rFonts w:hint="eastAsia"/>
        </w:rPr>
        <w:t>改以邏輯運算的方式執行。</w:t>
      </w:r>
    </w:p>
    <w:p w:rsidR="002C2A3F" w:rsidRPr="007D5007" w:rsidRDefault="002C2A3F" w:rsidP="002C2A3F"/>
    <w:p w:rsidR="002C2A3F" w:rsidRDefault="002C2A3F" w:rsidP="002C2A3F">
      <w:r>
        <w:rPr>
          <w:rFonts w:hint="eastAsia"/>
        </w:rPr>
        <w:t>舉例而言，我們可以根據</w:t>
      </w:r>
      <w:r>
        <w:t>CPU0</w:t>
      </w:r>
      <w:r>
        <w:rPr>
          <w:rFonts w:hint="eastAsia"/>
        </w:rPr>
        <w:t>的指令表，找到</w:t>
      </w:r>
      <w:r>
        <w:t xml:space="preserve">XOR </w:t>
      </w:r>
      <w:r>
        <w:rPr>
          <w:rFonts w:hint="eastAsia"/>
        </w:rPr>
        <w:t>指令的代碼為</w:t>
      </w:r>
      <w:r>
        <w:t xml:space="preserve"> 1A</w:t>
      </w:r>
      <w:r>
        <w:rPr>
          <w:rFonts w:hint="eastAsia"/>
        </w:rPr>
        <w:t>，然後根據其指令格式，將</w:t>
      </w:r>
      <w:r>
        <w:t>XOR R1, R2, R3</w:t>
      </w:r>
      <w:r>
        <w:rPr>
          <w:rFonts w:hint="eastAsia"/>
        </w:rPr>
        <w:t>指令編</w:t>
      </w:r>
      <w:r w:rsidR="007D5007">
        <w:rPr>
          <w:rFonts w:hint="eastAsia"/>
        </w:rPr>
        <w:t>碼</w:t>
      </w:r>
      <w:r>
        <w:rPr>
          <w:rFonts w:hint="eastAsia"/>
        </w:rPr>
        <w:t>為</w:t>
      </w:r>
      <w:r>
        <w:t xml:space="preserve"> 1A 12 30 00</w:t>
      </w:r>
      <w:r>
        <w:rPr>
          <w:rFonts w:hint="eastAsia"/>
        </w:rPr>
        <w:t>。</w:t>
      </w:r>
    </w:p>
    <w:p w:rsidR="002C2A3F" w:rsidRPr="00FC71D8" w:rsidRDefault="002C2A3F" w:rsidP="002C2A3F"/>
    <w:p w:rsidR="002C2A3F" w:rsidRDefault="002C2A3F" w:rsidP="002C2A3F">
      <w:r>
        <w:rPr>
          <w:rFonts w:hint="eastAsia"/>
        </w:rPr>
        <w:t>如</w:t>
      </w:r>
      <w:r w:rsidR="005115FB">
        <w:fldChar w:fldCharType="begin"/>
      </w:r>
      <w:r>
        <w:instrText xml:space="preserve"> REF _Ref219276977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7</w:t>
      </w:r>
      <w:r w:rsidR="005115FB">
        <w:fldChar w:fldCharType="end"/>
      </w:r>
      <w:r>
        <w:rPr>
          <w:rFonts w:hint="eastAsia"/>
        </w:rPr>
        <w:t>中的</w:t>
      </w:r>
      <w:r>
        <w:t xml:space="preserve"> IR </w:t>
      </w:r>
      <w:r>
        <w:rPr>
          <w:rFonts w:hint="eastAsia"/>
        </w:rPr>
        <w:t>暫存器所示。假如該指令執行前</w:t>
      </w:r>
      <w:r>
        <w:t xml:space="preserve"> R2=0xF4</w:t>
      </w:r>
      <w:r>
        <w:rPr>
          <w:rFonts w:hint="eastAsia"/>
        </w:rPr>
        <w:t>且</w:t>
      </w:r>
      <w:r>
        <w:t>R3=0x</w:t>
      </w:r>
      <w:r>
        <w:rPr>
          <w:rFonts w:hint="eastAsia"/>
        </w:rPr>
        <w:t>B5</w:t>
      </w:r>
      <w:r>
        <w:rPr>
          <w:rFonts w:hint="eastAsia"/>
        </w:rPr>
        <w:t>，則執行完之後，</w:t>
      </w:r>
      <w:r>
        <w:t xml:space="preserve">R1 </w:t>
      </w:r>
      <w:r>
        <w:rPr>
          <w:rFonts w:hint="eastAsia"/>
        </w:rPr>
        <w:t>的值將變成</w:t>
      </w:r>
      <w:r>
        <w:t xml:space="preserve"> 0x</w:t>
      </w:r>
      <w:r>
        <w:rPr>
          <w:rFonts w:hint="eastAsia"/>
        </w:rPr>
        <w:t>41</w:t>
      </w:r>
      <w:r>
        <w:rPr>
          <w:rFonts w:hint="eastAsia"/>
        </w:rPr>
        <w:t>。一般人通常很難直接看出十六進位值的邏輯運算結果，讀者可以先將</w:t>
      </w:r>
      <w:r>
        <w:t xml:space="preserve"> 0x</w:t>
      </w:r>
      <w:r>
        <w:rPr>
          <w:rFonts w:hint="eastAsia"/>
        </w:rPr>
        <w:t>B5</w:t>
      </w:r>
      <w:r>
        <w:t xml:space="preserve"> </w:t>
      </w:r>
      <w:r>
        <w:rPr>
          <w:rFonts w:hint="eastAsia"/>
        </w:rPr>
        <w:t>與</w:t>
      </w:r>
      <w:r>
        <w:t xml:space="preserve">0xF4 </w:t>
      </w:r>
      <w:r>
        <w:rPr>
          <w:rFonts w:hint="eastAsia"/>
        </w:rPr>
        <w:t>還原成二進位的</w:t>
      </w:r>
      <w:r>
        <w:t xml:space="preserve"> </w:t>
      </w:r>
      <w:r w:rsidR="007D5007">
        <w:rPr>
          <w:rFonts w:hint="eastAsia"/>
        </w:rPr>
        <w:t>10110101</w:t>
      </w:r>
      <w:r>
        <w:t xml:space="preserve"> </w:t>
      </w:r>
      <w:r>
        <w:rPr>
          <w:rFonts w:hint="eastAsia"/>
        </w:rPr>
        <w:t>與</w:t>
      </w:r>
      <w:r>
        <w:t xml:space="preserve"> 11110100</w:t>
      </w:r>
      <w:r w:rsidR="007D5007">
        <w:rPr>
          <w:rFonts w:hint="eastAsia"/>
        </w:rPr>
        <w:t xml:space="preserve"> </w:t>
      </w:r>
      <w:r w:rsidR="007D5007">
        <w:rPr>
          <w:rFonts w:hint="eastAsia"/>
        </w:rPr>
        <w:t>之</w:t>
      </w:r>
      <w:r w:rsidR="008F31E7">
        <w:rPr>
          <w:rFonts w:hint="eastAsia"/>
        </w:rPr>
        <w:t>後，再對每個位元</w:t>
      </w:r>
      <w:r>
        <w:rPr>
          <w:rFonts w:hint="eastAsia"/>
        </w:rPr>
        <w:t>進行</w:t>
      </w:r>
      <w:r>
        <w:t xml:space="preserve"> XOR </w:t>
      </w:r>
      <w:r>
        <w:rPr>
          <w:rFonts w:hint="eastAsia"/>
        </w:rPr>
        <w:t>運算，其結果為</w:t>
      </w:r>
      <w:r>
        <w:t xml:space="preserve"> </w:t>
      </w:r>
      <w:r>
        <w:rPr>
          <w:rFonts w:hint="eastAsia"/>
        </w:rPr>
        <w:t>01000001</w:t>
      </w:r>
      <w:r>
        <w:rPr>
          <w:rFonts w:hint="eastAsia"/>
        </w:rPr>
        <w:t>，也就是十六進位的</w:t>
      </w:r>
      <w:r>
        <w:t xml:space="preserve"> 0x</w:t>
      </w:r>
      <w:r>
        <w:rPr>
          <w:rFonts w:hint="eastAsia"/>
        </w:rPr>
        <w:t>41</w:t>
      </w:r>
      <w:r w:rsidR="007D5007">
        <w:rPr>
          <w:rFonts w:hint="eastAsia"/>
        </w:rPr>
        <w:t>，</w:t>
      </w:r>
      <w:r>
        <w:rPr>
          <w:rFonts w:hint="eastAsia"/>
        </w:rPr>
        <w:t>其過程如</w:t>
      </w:r>
      <w:r w:rsidR="005115FB">
        <w:fldChar w:fldCharType="begin"/>
      </w:r>
      <w:r>
        <w:instrText xml:space="preserve"> REF _Ref219276977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7</w:t>
      </w:r>
      <w:r w:rsidR="005115FB">
        <w:fldChar w:fldCharType="end"/>
      </w:r>
      <w:r>
        <w:rPr>
          <w:rFonts w:hint="eastAsia"/>
        </w:rPr>
        <w:t>所示</w:t>
      </w:r>
      <w:r>
        <w:t xml:space="preserve"> (</w:t>
      </w:r>
      <w:r>
        <w:rPr>
          <w:rFonts w:hint="eastAsia"/>
        </w:rPr>
        <w:t>請注意，</w:t>
      </w:r>
      <w:r w:rsidR="005115FB">
        <w:fldChar w:fldCharType="begin"/>
      </w:r>
      <w:r>
        <w:instrText xml:space="preserve"> REF _Ref219276977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7</w:t>
      </w:r>
      <w:r w:rsidR="005115FB">
        <w:fldChar w:fldCharType="end"/>
      </w:r>
      <w:r>
        <w:t xml:space="preserve"> </w:t>
      </w:r>
      <w:r>
        <w:rPr>
          <w:rFonts w:hint="eastAsia"/>
        </w:rPr>
        <w:t>當中的</w:t>
      </w:r>
      <w:r>
        <w:t xml:space="preserve"> * </w:t>
      </w:r>
      <w:r>
        <w:rPr>
          <w:rFonts w:hint="eastAsia"/>
        </w:rPr>
        <w:t>符號，代表</w:t>
      </w:r>
      <w:r w:rsidR="007D5007">
        <w:rPr>
          <w:rFonts w:hint="eastAsia"/>
        </w:rPr>
        <w:t>暫存器</w:t>
      </w:r>
      <w:r>
        <w:rPr>
          <w:rFonts w:hint="eastAsia"/>
        </w:rPr>
        <w:t>前面的</w:t>
      </w:r>
      <w:r>
        <w:t>24</w:t>
      </w:r>
      <w:r>
        <w:rPr>
          <w:rFonts w:hint="eastAsia"/>
        </w:rPr>
        <w:t>個位元被省略了</w:t>
      </w:r>
      <w:r>
        <w:t>)</w:t>
      </w:r>
      <w:r>
        <w:rPr>
          <w:rFonts w:hint="eastAsia"/>
        </w:rPr>
        <w:t>。</w:t>
      </w:r>
    </w:p>
    <w:p w:rsidR="002C2A3F" w:rsidRPr="007D5007" w:rsidRDefault="002C2A3F" w:rsidP="002C2A3F"/>
    <w:p w:rsidR="002C2A3F" w:rsidRDefault="002C2A3F" w:rsidP="002C2A3F">
      <w:pPr>
        <w:keepNext/>
        <w:jc w:val="center"/>
        <w:rPr>
          <w:noProof/>
        </w:rPr>
      </w:pPr>
    </w:p>
    <w:p w:rsidR="002C2A3F" w:rsidRDefault="009070C4" w:rsidP="002C2A3F">
      <w:pPr>
        <w:keepNext/>
        <w:jc w:val="center"/>
      </w:pPr>
      <w:r>
        <w:rPr>
          <w:noProof/>
        </w:rPr>
        <w:drawing>
          <wp:inline distT="0" distB="0" distL="0" distR="0">
            <wp:extent cx="5274310" cy="3102320"/>
            <wp:effectExtent l="19050" t="0" r="0" b="0"/>
            <wp:docPr id="24" name="物件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2" name="內容版面配置區 3"/>
                      <a:cNvGrpSpPr>
                        <a:grpSpLocks noGrp="1"/>
                      </a:cNvGrpSpPr>
                    </a:nvGrpSpPr>
                    <a:grpSpPr bwMode="auto">
                      <a:xfrm>
                        <a:off x="914400" y="1447800"/>
                        <a:ext cx="7772400" cy="4572000"/>
                        <a:chOff x="1428728" y="2571744"/>
                        <a:chExt cx="6576386" cy="2663825"/>
                      </a:xfrm>
                    </a:grpSpPr>
                    <a:grpSp>
                      <a:nvGrpSpPr>
                        <a:cNvPr id="3" name="群組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428728" y="2571744"/>
                          <a:ext cx="3959225" cy="2663825"/>
                          <a:chOff x="2928926" y="2500306"/>
                          <a:chExt cx="3959225" cy="2663825"/>
                        </a:xfrm>
                      </a:grpSpPr>
                      <a:sp>
                        <a:nvSpPr>
                          <a:cNvPr id="13320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28926" y="2500306"/>
                            <a:ext cx="3959225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1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16264" y="2716206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/>
                                <a:t>ALU</a:t>
                              </a:r>
                            </a:p>
                            <a:p>
                              <a:pPr algn="ctr"/>
                              <a:r>
                                <a:rPr lang="en-US" altLang="zh-TW" dirty="0" smtClean="0"/>
                                <a:t>(XOR</a:t>
                              </a:r>
                              <a:r>
                                <a:rPr lang="zh-TW" altLang="en-US" dirty="0" smtClean="0"/>
                                <a:t> 運算</a:t>
                              </a:r>
                              <a:r>
                                <a:rPr lang="en-US" altLang="zh-TW" dirty="0" smtClean="0"/>
                                <a:t>)</a:t>
                              </a:r>
                              <a:endParaRPr lang="en-US" altLang="zh-TW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2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16264" y="3986912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/>
                                <a:t>Control Unit</a:t>
                              </a:r>
                            </a:p>
                            <a:p>
                              <a:pPr algn="ctr"/>
                              <a:r>
                                <a:rPr lang="en-US" altLang="zh-TW" dirty="0" smtClean="0"/>
                                <a:t>(</a:t>
                              </a:r>
                              <a:r>
                                <a:rPr lang="zh-TW" altLang="en-US" dirty="0" smtClean="0"/>
                                <a:t>控制單元</a:t>
                              </a:r>
                              <a:r>
                                <a:rPr lang="en-US" altLang="zh-TW" dirty="0"/>
                                <a:t>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3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00589" y="2716207"/>
                            <a:ext cx="1728787" cy="214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TW" altLang="en-US"/>
                                <a:t>暫存器</a:t>
                              </a:r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4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43464" y="3192291"/>
                            <a:ext cx="1370012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/>
                                <a:t>R1=00000041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5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45051" y="3494081"/>
                            <a:ext cx="13684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/>
                                <a:t>R2=000000F4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6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29190" y="4357694"/>
                            <a:ext cx="13684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/>
                                <a:t>IR=1A123000</a:t>
                              </a:r>
                            </a:p>
                            <a:p>
                              <a:pPr algn="ctr"/>
                              <a:r>
                                <a:rPr lang="en-US" altLang="zh-TW" sz="1400"/>
                                <a:t>(XOR R1, R2, R3)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7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3929058" y="3429000"/>
                            <a:ext cx="1000132" cy="57150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8" name="Freeform 37"/>
                          <a:cNvSpPr>
                            <a:spLocks/>
                          </a:cNvSpPr>
                        </a:nvSpPr>
                        <a:spPr bwMode="auto">
                          <a:xfrm>
                            <a:off x="4237026" y="2857496"/>
                            <a:ext cx="1068388" cy="361948"/>
                          </a:xfrm>
                          <a:custGeom>
                            <a:avLst/>
                            <a:gdLst>
                              <a:gd name="T0" fmla="*/ 2147483647 w 673"/>
                              <a:gd name="T1" fmla="*/ 2147483647 h 680"/>
                              <a:gd name="T2" fmla="*/ 2147483647 w 673"/>
                              <a:gd name="T3" fmla="*/ 2147483647 h 680"/>
                              <a:gd name="T4" fmla="*/ 2147483647 w 673"/>
                              <a:gd name="T5" fmla="*/ 2147483647 h 680"/>
                              <a:gd name="T6" fmla="*/ 2147483647 w 673"/>
                              <a:gd name="T7" fmla="*/ 2147483647 h 68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73"/>
                              <a:gd name="T13" fmla="*/ 0 h 680"/>
                              <a:gd name="T14" fmla="*/ 673 w 673"/>
                              <a:gd name="T15" fmla="*/ 680 h 68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73" h="680">
                                <a:moveTo>
                                  <a:pt x="38" y="590"/>
                                </a:moveTo>
                                <a:cubicBezTo>
                                  <a:pt x="19" y="544"/>
                                  <a:pt x="0" y="499"/>
                                  <a:pt x="38" y="408"/>
                                </a:cubicBezTo>
                                <a:cubicBezTo>
                                  <a:pt x="76" y="317"/>
                                  <a:pt x="159" y="0"/>
                                  <a:pt x="265" y="45"/>
                                </a:cubicBezTo>
                                <a:cubicBezTo>
                                  <a:pt x="371" y="90"/>
                                  <a:pt x="522" y="385"/>
                                  <a:pt x="673" y="68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9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46451" y="3796165"/>
                            <a:ext cx="13684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/>
                                <a:t>R3=000000B5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0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4357686" y="3429000"/>
                            <a:ext cx="571504" cy="2143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3317" name="矩形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43570" y="3621289"/>
                          <a:ext cx="2361544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R2</a:t>
                            </a:r>
                            <a:r>
                              <a:rPr lang="zh-TW" altLang="en-US" sz="1400">
                                <a:latin typeface="Tahoma" pitchFamily="34" charset="0"/>
                                <a:cs typeface="Tahoma" pitchFamily="34" charset="0"/>
                              </a:rPr>
                              <a:t> </a:t>
                            </a:r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(</a:t>
                            </a:r>
                            <a:r>
                              <a:rPr lang="zh-TW" altLang="en-US" sz="1400">
                                <a:latin typeface="Tahoma" pitchFamily="34" charset="0"/>
                                <a:cs typeface="Tahoma" pitchFamily="34" charset="0"/>
                              </a:rPr>
                              <a:t>二進位</a:t>
                            </a:r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) = * 1111 0100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18" name="矩形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43570" y="3286124"/>
                          <a:ext cx="2361544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R1</a:t>
                            </a:r>
                            <a:r>
                              <a:rPr lang="zh-TW" altLang="en-US" sz="1400">
                                <a:latin typeface="Tahoma" pitchFamily="34" charset="0"/>
                                <a:cs typeface="Tahoma" pitchFamily="34" charset="0"/>
                              </a:rPr>
                              <a:t> </a:t>
                            </a:r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(</a:t>
                            </a:r>
                            <a:r>
                              <a:rPr lang="zh-TW" altLang="en-US" sz="1400">
                                <a:latin typeface="Tahoma" pitchFamily="34" charset="0"/>
                                <a:cs typeface="Tahoma" pitchFamily="34" charset="0"/>
                              </a:rPr>
                              <a:t>二進位</a:t>
                            </a:r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) = * 0100 0001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19" name="矩形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43570" y="3929066"/>
                          <a:ext cx="2361544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R3</a:t>
                            </a:r>
                            <a:r>
                              <a:rPr lang="zh-TW" altLang="en-US" sz="1400">
                                <a:latin typeface="Tahoma" pitchFamily="34" charset="0"/>
                                <a:cs typeface="Tahoma" pitchFamily="34" charset="0"/>
                              </a:rPr>
                              <a:t> </a:t>
                            </a:r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(</a:t>
                            </a:r>
                            <a:r>
                              <a:rPr lang="zh-TW" altLang="en-US" sz="1400">
                                <a:latin typeface="Tahoma" pitchFamily="34" charset="0"/>
                                <a:cs typeface="Tahoma" pitchFamily="34" charset="0"/>
                              </a:rPr>
                              <a:t>二進位</a:t>
                            </a:r>
                            <a:r>
                              <a:rPr lang="en-US" altLang="zh-TW" sz="1400">
                                <a:latin typeface="Tahoma" pitchFamily="34" charset="0"/>
                                <a:cs typeface="Tahoma" pitchFamily="34" charset="0"/>
                              </a:rPr>
                              <a:t>) = * 1011 0101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C2A3F" w:rsidRDefault="002C2A3F" w:rsidP="002C2A3F">
      <w:pPr>
        <w:pStyle w:val="a8"/>
        <w:jc w:val="center"/>
      </w:pPr>
      <w:bookmarkStart w:id="22" w:name="_Ref219276977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7</w:t>
      </w:r>
      <w:r w:rsidR="005115FB">
        <w:fldChar w:fldCharType="end"/>
      </w:r>
      <w:bookmarkEnd w:id="22"/>
      <w:r>
        <w:t xml:space="preserve"> </w:t>
      </w:r>
      <w:r>
        <w:rPr>
          <w:rFonts w:hint="eastAsia"/>
        </w:rPr>
        <w:t>邏輯運算</w:t>
      </w:r>
      <w:r>
        <w:t xml:space="preserve"> XOR R1, R2, R3 </w:t>
      </w:r>
      <w:r>
        <w:rPr>
          <w:rFonts w:hint="eastAsia"/>
        </w:rPr>
        <w:t>的執行過程</w:t>
      </w:r>
    </w:p>
    <w:p w:rsidR="002C2A3F" w:rsidRPr="001E598C" w:rsidRDefault="002C2A3F" w:rsidP="002C2A3F"/>
    <w:p w:rsidR="002C2A3F" w:rsidRDefault="002C2A3F" w:rsidP="002C2A3F">
      <w:pPr>
        <w:pStyle w:val="afa"/>
        <w:ind w:left="240" w:right="240"/>
      </w:pPr>
      <w:r>
        <w:rPr>
          <w:rFonts w:hint="eastAsia"/>
        </w:rPr>
        <w:t>移位指令</w:t>
      </w:r>
    </w:p>
    <w:p w:rsidR="002C2A3F" w:rsidRDefault="002C2A3F" w:rsidP="002C2A3F">
      <w:r>
        <w:t>ROL (</w:t>
      </w:r>
      <w:r>
        <w:rPr>
          <w:rFonts w:hint="eastAsia"/>
        </w:rPr>
        <w:t>左旋</w:t>
      </w:r>
      <w:r>
        <w:t>), ROR (</w:t>
      </w:r>
      <w:r>
        <w:rPr>
          <w:rFonts w:hint="eastAsia"/>
        </w:rPr>
        <w:t>右旋</w:t>
      </w:r>
      <w:r>
        <w:t xml:space="preserve">) </w:t>
      </w:r>
      <w:r>
        <w:rPr>
          <w:rFonts w:hint="eastAsia"/>
        </w:rPr>
        <w:t>屬於旋轉指令，而</w:t>
      </w:r>
      <w:r>
        <w:t xml:space="preserve"> SHL (</w:t>
      </w:r>
      <w:r>
        <w:rPr>
          <w:rFonts w:hint="eastAsia"/>
        </w:rPr>
        <w:t>左移</w:t>
      </w:r>
      <w:r>
        <w:t>),SHR (</w:t>
      </w:r>
      <w:r>
        <w:rPr>
          <w:rFonts w:hint="eastAsia"/>
        </w:rPr>
        <w:t>右移</w:t>
      </w:r>
      <w:r>
        <w:t xml:space="preserve">) </w:t>
      </w:r>
      <w:r>
        <w:rPr>
          <w:rFonts w:hint="eastAsia"/>
        </w:rPr>
        <w:t>則屬於移位指令，旋轉與移位指令</w:t>
      </w:r>
      <w:r w:rsidR="007D5007">
        <w:rPr>
          <w:rFonts w:hint="eastAsia"/>
        </w:rPr>
        <w:t>可用來</w:t>
      </w:r>
      <w:r>
        <w:rPr>
          <w:rFonts w:hint="eastAsia"/>
        </w:rPr>
        <w:t>對於製作軟體的乘法模擬功能很有用，而在</w:t>
      </w:r>
      <w:r w:rsidR="007D5007">
        <w:rPr>
          <w:rFonts w:hint="eastAsia"/>
        </w:rPr>
        <w:t>模擬</w:t>
      </w:r>
      <w:r>
        <w:rPr>
          <w:rFonts w:hint="eastAsia"/>
        </w:rPr>
        <w:t>浮點運算</w:t>
      </w:r>
      <w:r>
        <w:rPr>
          <w:rFonts w:hint="eastAsia"/>
        </w:rPr>
        <w:lastRenderedPageBreak/>
        <w:t>時</w:t>
      </w:r>
      <w:r w:rsidR="007D5007">
        <w:rPr>
          <w:rFonts w:hint="eastAsia"/>
        </w:rPr>
        <w:t>，</w:t>
      </w:r>
      <w:r>
        <w:rPr>
          <w:rFonts w:hint="eastAsia"/>
        </w:rPr>
        <w:t>也常被用來作為小數點對齊之用。</w:t>
      </w:r>
    </w:p>
    <w:p w:rsidR="00DD504C" w:rsidRDefault="00DD504C" w:rsidP="002C2A3F"/>
    <w:p w:rsidR="002C2A3F" w:rsidRDefault="002C2A3F" w:rsidP="00DD504C">
      <w:pPr>
        <w:rPr>
          <w:ins w:id="23" w:author="ccc" w:date="2010-04-26T14:16:00Z"/>
        </w:rPr>
      </w:pPr>
      <w:r>
        <w:rPr>
          <w:rFonts w:hint="eastAsia"/>
        </w:rPr>
        <w:t>假如指令暫存器</w:t>
      </w:r>
      <w:r>
        <w:t xml:space="preserve"> IR </w:t>
      </w:r>
      <w:r>
        <w:rPr>
          <w:rFonts w:hint="eastAsia"/>
        </w:rPr>
        <w:t>當中的值是</w:t>
      </w:r>
      <w:r>
        <w:t xml:space="preserve"> 1E120004 </w:t>
      </w:r>
      <w:r>
        <w:rPr>
          <w:rFonts w:hint="eastAsia"/>
        </w:rPr>
        <w:t>，由於該指令是</w:t>
      </w:r>
      <w:r>
        <w:t xml:space="preserve"> SHL R1, R2, 4 </w:t>
      </w:r>
      <w:r>
        <w:rPr>
          <w:rFonts w:hint="eastAsia"/>
        </w:rPr>
        <w:t>的指令碼，因此，控制單元會決定讓暫存器</w:t>
      </w:r>
      <w:r>
        <w:t xml:space="preserve"> R2 </w:t>
      </w:r>
      <w:r>
        <w:rPr>
          <w:rFonts w:hint="eastAsia"/>
        </w:rPr>
        <w:t>中的資料傳入</w:t>
      </w:r>
      <w:r>
        <w:t xml:space="preserve"> ALU </w:t>
      </w:r>
      <w:r>
        <w:rPr>
          <w:rFonts w:hint="eastAsia"/>
        </w:rPr>
        <w:t>後，向左移</w:t>
      </w:r>
      <w:r>
        <w:t xml:space="preserve">4 </w:t>
      </w:r>
      <w:r>
        <w:rPr>
          <w:rFonts w:hint="eastAsia"/>
        </w:rPr>
        <w:t>位後，再傳入目標暫存器</w:t>
      </w:r>
      <w:r>
        <w:t xml:space="preserve"> R1 </w:t>
      </w:r>
      <w:r>
        <w:rPr>
          <w:rFonts w:hint="eastAsia"/>
        </w:rPr>
        <w:t>當中，其資料流向</w:t>
      </w:r>
      <w:r w:rsidR="005115FB">
        <w:fldChar w:fldCharType="begin"/>
      </w:r>
      <w:r w:rsidR="00DD504C">
        <w:instrText xml:space="preserve"> </w:instrText>
      </w:r>
      <w:r w:rsidR="00DD504C">
        <w:rPr>
          <w:rFonts w:hint="eastAsia"/>
        </w:rPr>
        <w:instrText>REF _Ref222195942 \h</w:instrText>
      </w:r>
      <w:r w:rsidR="00DD504C"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8</w:t>
      </w:r>
      <w:r w:rsidR="005115FB">
        <w:fldChar w:fldCharType="end"/>
      </w:r>
      <w:r>
        <w:rPr>
          <w:rFonts w:hint="eastAsia"/>
        </w:rPr>
        <w:t>如所示。因此，假如該指令執行前</w:t>
      </w:r>
      <w:r>
        <w:t xml:space="preserve"> R2=0x41</w:t>
      </w:r>
      <w:r>
        <w:rPr>
          <w:rFonts w:hint="eastAsia"/>
        </w:rPr>
        <w:t>，則執行完之後，</w:t>
      </w:r>
      <w:r>
        <w:t xml:space="preserve">R1 </w:t>
      </w:r>
      <w:r>
        <w:rPr>
          <w:rFonts w:hint="eastAsia"/>
        </w:rPr>
        <w:t>的值將變成</w:t>
      </w:r>
      <w:r>
        <w:t xml:space="preserve"> 0x410</w:t>
      </w:r>
      <w:r>
        <w:rPr>
          <w:rFonts w:hint="eastAsia"/>
        </w:rPr>
        <w:t>。</w:t>
      </w:r>
    </w:p>
    <w:p w:rsidR="005D23F1" w:rsidRDefault="005D23F1" w:rsidP="00DD504C"/>
    <w:p w:rsidR="00DD504C" w:rsidRDefault="009070C4" w:rsidP="00DD504C">
      <w:pPr>
        <w:rPr>
          <w:noProof/>
        </w:rPr>
      </w:pPr>
      <w:r>
        <w:rPr>
          <w:noProof/>
        </w:rPr>
        <w:drawing>
          <wp:inline distT="0" distB="0" distL="0" distR="0">
            <wp:extent cx="5274310" cy="3102320"/>
            <wp:effectExtent l="19050" t="0" r="2540" b="0"/>
            <wp:docPr id="25" name="物件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2" name="群組 16"/>
                      <a:cNvGrpSpPr>
                        <a:grpSpLocks/>
                      </a:cNvGrpSpPr>
                    </a:nvGrpSpPr>
                    <a:grpSpPr bwMode="auto">
                      <a:xfrm>
                        <a:off x="914400" y="1447800"/>
                        <a:ext cx="7772400" cy="4572000"/>
                        <a:chOff x="914400" y="1447800"/>
                        <a:chExt cx="7772400" cy="4572000"/>
                      </a:xfrm>
                    </a:grpSpPr>
                    <a:sp>
                      <a:nvSpPr>
                        <a:cNvPr id="14341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4400" y="1447800"/>
                          <a:ext cx="7772400" cy="457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342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8476" y="1818355"/>
                          <a:ext cx="2826609" cy="14822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(SHL</a:t>
                            </a:r>
                            <a:r>
                              <a:rPr lang="zh-TW" altLang="en-US" dirty="0" smtClean="0"/>
                              <a:t> 運算</a:t>
                            </a:r>
                            <a:r>
                              <a:rPr lang="en-US" altLang="zh-TW" dirty="0" smtClean="0"/>
                              <a:t>)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43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8476" y="3999305"/>
                          <a:ext cx="2826609" cy="14822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Control Unit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控制單元</a:t>
                            </a:r>
                            <a:r>
                              <a:rPr lang="en-US" altLang="zh-TW" dirty="0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344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8683" y="1818357"/>
                          <a:ext cx="3393802" cy="36756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4345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92313" y="2647049"/>
                          <a:ext cx="2689485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R1=00000410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346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41140" y="4500570"/>
                          <a:ext cx="2686370" cy="6528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IR=1E120004</a:t>
                            </a:r>
                          </a:p>
                          <a:p>
                            <a:pPr algn="ctr"/>
                            <a:r>
                              <a:rPr lang="en-US" altLang="zh-TW" sz="1400"/>
                              <a:t>(SHL R1, R2, 4)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347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877766" y="3041744"/>
                          <a:ext cx="1962956" cy="4904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348" name="Freeform 37"/>
                        <a:cNvSpPr>
                          <a:spLocks/>
                        </a:cNvSpPr>
                      </a:nvSpPr>
                      <a:spPr bwMode="auto">
                        <a:xfrm>
                          <a:off x="3482347" y="2060856"/>
                          <a:ext cx="2097365" cy="621222"/>
                        </a:xfrm>
                        <a:custGeom>
                          <a:avLst/>
                          <a:gdLst>
                            <a:gd name="T0" fmla="*/ 2147483647 w 673"/>
                            <a:gd name="T1" fmla="*/ 2147483647 h 680"/>
                            <a:gd name="T2" fmla="*/ 2147483647 w 673"/>
                            <a:gd name="T3" fmla="*/ 2147483647 h 680"/>
                            <a:gd name="T4" fmla="*/ 2147483647 w 673"/>
                            <a:gd name="T5" fmla="*/ 2147483647 h 680"/>
                            <a:gd name="T6" fmla="*/ 2147483647 w 673"/>
                            <a:gd name="T7" fmla="*/ 2147483647 h 68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73"/>
                            <a:gd name="T13" fmla="*/ 0 h 680"/>
                            <a:gd name="T14" fmla="*/ 673 w 673"/>
                            <a:gd name="T15" fmla="*/ 680 h 68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73" h="680">
                              <a:moveTo>
                                <a:pt x="38" y="590"/>
                              </a:moveTo>
                              <a:cubicBezTo>
                                <a:pt x="19" y="544"/>
                                <a:pt x="0" y="499"/>
                                <a:pt x="38" y="408"/>
                              </a:cubicBezTo>
                              <a:cubicBezTo>
                                <a:pt x="76" y="317"/>
                                <a:pt x="159" y="0"/>
                                <a:pt x="265" y="45"/>
                              </a:cubicBezTo>
                              <a:cubicBezTo>
                                <a:pt x="371" y="90"/>
                                <a:pt x="522" y="385"/>
                                <a:pt x="673" y="68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4349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92008" y="3164345"/>
                          <a:ext cx="2689485" cy="517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R2=00000041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350" name="矩形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43504" y="2000240"/>
                          <a:ext cx="207168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暫存器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C2A3F" w:rsidRDefault="002C2A3F" w:rsidP="002C2A3F">
      <w:pPr>
        <w:jc w:val="center"/>
      </w:pPr>
      <w:bookmarkStart w:id="24" w:name="_Ref222195942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8</w:t>
      </w:r>
      <w:r w:rsidR="005115FB">
        <w:fldChar w:fldCharType="end"/>
      </w:r>
      <w:bookmarkEnd w:id="24"/>
      <w:r>
        <w:t xml:space="preserve"> </w:t>
      </w:r>
      <w:r>
        <w:rPr>
          <w:rFonts w:hint="eastAsia"/>
        </w:rPr>
        <w:t>移位運算</w:t>
      </w:r>
      <w:r>
        <w:t xml:space="preserve"> SHL R1, R2,</w:t>
      </w:r>
      <w:r w:rsidR="008D2DC7"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的執行過程</w:t>
      </w:r>
    </w:p>
    <w:p w:rsidR="00EE77B3" w:rsidRDefault="00EE77B3" w:rsidP="002C2A3F"/>
    <w:p w:rsidR="002C2A3F" w:rsidRDefault="002C2A3F" w:rsidP="002C2A3F">
      <w:pPr>
        <w:pStyle w:val="afa"/>
        <w:ind w:left="240" w:right="240"/>
      </w:pPr>
      <w:r>
        <w:rPr>
          <w:rFonts w:hint="eastAsia"/>
        </w:rPr>
        <w:t>比較指令</w:t>
      </w:r>
    </w:p>
    <w:p w:rsidR="000A4D53" w:rsidRDefault="006C2E14" w:rsidP="006C2E14">
      <w:pPr>
        <w:rPr>
          <w:color w:val="000000"/>
        </w:rPr>
      </w:pPr>
      <w:r w:rsidRPr="00EE77B3">
        <w:rPr>
          <w:rFonts w:hint="eastAsia"/>
          <w:color w:val="000000"/>
        </w:rPr>
        <w:t>比較指令</w:t>
      </w:r>
      <w:r w:rsidRPr="00EE77B3">
        <w:rPr>
          <w:rFonts w:hint="eastAsia"/>
          <w:color w:val="000000"/>
        </w:rPr>
        <w:t xml:space="preserve"> CMP </w:t>
      </w:r>
      <w:r w:rsidRPr="00EE77B3">
        <w:rPr>
          <w:rFonts w:hint="eastAsia"/>
          <w:color w:val="000000"/>
        </w:rPr>
        <w:t>是相當特殊的一個指令，這個指令雖然不像算術指令一樣，會算出結果。但是，其設計原理與減法指令</w:t>
      </w:r>
      <w:r w:rsidRPr="00EE77B3">
        <w:rPr>
          <w:rFonts w:hint="eastAsia"/>
          <w:color w:val="000000"/>
        </w:rPr>
        <w:t xml:space="preserve"> SUB </w:t>
      </w:r>
      <w:r w:rsidRPr="00EE77B3">
        <w:rPr>
          <w:rFonts w:hint="eastAsia"/>
          <w:color w:val="000000"/>
        </w:rPr>
        <w:t>相當類似。例如，</w:t>
      </w:r>
      <w:r w:rsidRPr="00EE77B3">
        <w:rPr>
          <w:rFonts w:hint="eastAsia"/>
          <w:color w:val="000000"/>
        </w:rPr>
        <w:t xml:space="preserve"> CMP R1, R2 </w:t>
      </w:r>
      <w:r w:rsidRPr="00EE77B3">
        <w:rPr>
          <w:rFonts w:hint="eastAsia"/>
          <w:color w:val="000000"/>
        </w:rPr>
        <w:t>會對</w:t>
      </w:r>
      <w:r w:rsidRPr="00EE77B3">
        <w:rPr>
          <w:rFonts w:hint="eastAsia"/>
          <w:color w:val="000000"/>
        </w:rPr>
        <w:t xml:space="preserve"> R1 </w:t>
      </w:r>
      <w:r w:rsidRPr="00EE77B3">
        <w:rPr>
          <w:rFonts w:hint="eastAsia"/>
          <w:color w:val="000000"/>
        </w:rPr>
        <w:t>與</w:t>
      </w:r>
      <w:r w:rsidRPr="00EE77B3">
        <w:rPr>
          <w:rFonts w:hint="eastAsia"/>
          <w:color w:val="000000"/>
        </w:rPr>
        <w:t xml:space="preserve"> R2 </w:t>
      </w:r>
      <w:r w:rsidRPr="00EE77B3">
        <w:rPr>
          <w:rFonts w:hint="eastAsia"/>
          <w:color w:val="000000"/>
        </w:rPr>
        <w:t>進行比較的動作，其方法同樣是將</w:t>
      </w:r>
      <w:r w:rsidRPr="00EE77B3">
        <w:rPr>
          <w:rFonts w:hint="eastAsia"/>
          <w:color w:val="000000"/>
        </w:rPr>
        <w:t xml:space="preserve"> ALU </w:t>
      </w:r>
      <w:r w:rsidRPr="00EE77B3">
        <w:rPr>
          <w:rFonts w:hint="eastAsia"/>
          <w:color w:val="000000"/>
        </w:rPr>
        <w:t>設定為減法模式，讓</w:t>
      </w:r>
      <w:r w:rsidRPr="00EE77B3">
        <w:rPr>
          <w:rFonts w:hint="eastAsia"/>
          <w:color w:val="000000"/>
        </w:rPr>
        <w:t xml:space="preserve"> R1 </w:t>
      </w:r>
      <w:r w:rsidRPr="00EE77B3">
        <w:rPr>
          <w:rFonts w:hint="eastAsia"/>
          <w:color w:val="000000"/>
        </w:rPr>
        <w:t>減去</w:t>
      </w:r>
      <w:r w:rsidRPr="00EE77B3">
        <w:rPr>
          <w:rFonts w:hint="eastAsia"/>
          <w:color w:val="000000"/>
        </w:rPr>
        <w:t xml:space="preserve"> R2</w:t>
      </w:r>
      <w:r w:rsidRPr="00EE77B3">
        <w:rPr>
          <w:rFonts w:hint="eastAsia"/>
          <w:color w:val="000000"/>
        </w:rPr>
        <w:t>。但不同的是，相減完之後的結果並不會被存入任何暫存器。當</w:t>
      </w:r>
      <w:r w:rsidRPr="00EE77B3">
        <w:rPr>
          <w:rFonts w:hint="eastAsia"/>
          <w:color w:val="000000"/>
        </w:rPr>
        <w:t xml:space="preserve"> ALU </w:t>
      </w:r>
      <w:r w:rsidRPr="00EE77B3">
        <w:rPr>
          <w:rFonts w:hint="eastAsia"/>
          <w:color w:val="000000"/>
        </w:rPr>
        <w:t>中的減法執行完畢後，控制單元會根據減法的結果，設定狀態暫存器當中的條件旗標</w:t>
      </w:r>
      <w:r w:rsidRPr="00EE77B3">
        <w:rPr>
          <w:rFonts w:hint="eastAsia"/>
          <w:color w:val="000000"/>
        </w:rPr>
        <w:t xml:space="preserve"> (Condition Code)</w:t>
      </w:r>
      <w:r w:rsidRPr="00EE77B3">
        <w:rPr>
          <w:rFonts w:hint="eastAsia"/>
          <w:color w:val="000000"/>
        </w:rPr>
        <w:t>。</w:t>
      </w:r>
    </w:p>
    <w:p w:rsidR="00672F7A" w:rsidRDefault="00672F7A" w:rsidP="006C2E14">
      <w:pPr>
        <w:rPr>
          <w:color w:val="000000"/>
        </w:rPr>
      </w:pPr>
    </w:p>
    <w:p w:rsidR="00CA7F75" w:rsidRDefault="00CA7F75" w:rsidP="00CA7F75">
      <w:r>
        <w:rPr>
          <w:rFonts w:hint="eastAsia"/>
        </w:rPr>
        <w:t>狀態暫存器</w:t>
      </w:r>
      <w:r>
        <w:rPr>
          <w:rFonts w:hint="eastAsia"/>
        </w:rPr>
        <w:t xml:space="preserve"> (Status Word : SW) </w:t>
      </w:r>
      <w:r>
        <w:rPr>
          <w:rFonts w:hint="eastAsia"/>
        </w:rPr>
        <w:t>乃是</w:t>
      </w:r>
      <w:r>
        <w:rPr>
          <w:rFonts w:hint="eastAsia"/>
        </w:rPr>
        <w:t>CPU0</w:t>
      </w:r>
      <w:r>
        <w:rPr>
          <w:rFonts w:hint="eastAsia"/>
        </w:rPr>
        <w:t>用來儲存狀態的場所，該暫存器的位元配置如</w:t>
      </w:r>
      <w:r w:rsidR="005115FB">
        <w:fldChar w:fldCharType="begin"/>
      </w:r>
      <w:r w:rsidR="00E32B15">
        <w:instrText xml:space="preserve"> </w:instrText>
      </w:r>
      <w:r w:rsidR="00E32B15">
        <w:rPr>
          <w:rFonts w:hint="eastAsia"/>
        </w:rPr>
        <w:instrText>REF _Ref257705956 \h</w:instrText>
      </w:r>
      <w:r w:rsidR="00E32B15">
        <w:instrText xml:space="preserve"> </w:instrText>
      </w:r>
      <w:r w:rsidR="005115FB">
        <w:fldChar w:fldCharType="separate"/>
      </w:r>
      <w:r w:rsidR="000323C4" w:rsidRPr="00EE77B3">
        <w:rPr>
          <w:rFonts w:hint="eastAsia"/>
          <w:color w:val="000000"/>
        </w:rPr>
        <w:t>圖</w:t>
      </w:r>
      <w:r w:rsidR="000323C4" w:rsidRPr="00EE77B3">
        <w:rPr>
          <w:color w:val="000000"/>
        </w:rPr>
        <w:t xml:space="preserve"> </w:t>
      </w:r>
      <w:r w:rsidR="000323C4">
        <w:rPr>
          <w:noProof/>
          <w:color w:val="000000"/>
        </w:rPr>
        <w:t>2</w:t>
      </w:r>
      <w:r w:rsidR="000323C4" w:rsidRPr="00EE77B3">
        <w:rPr>
          <w:color w:val="000000"/>
        </w:rPr>
        <w:t>.</w:t>
      </w:r>
      <w:r w:rsidR="000323C4">
        <w:rPr>
          <w:noProof/>
          <w:color w:val="000000"/>
        </w:rPr>
        <w:t>9</w:t>
      </w:r>
      <w:r w:rsidR="005115FB">
        <w:fldChar w:fldCharType="end"/>
      </w:r>
      <w:r>
        <w:rPr>
          <w:rFonts w:hint="eastAsia"/>
        </w:rPr>
        <w:t>所示。</w:t>
      </w:r>
      <w:r>
        <w:rPr>
          <w:rFonts w:hint="eastAsia"/>
        </w:rPr>
        <w:t>SW</w:t>
      </w:r>
      <w:r>
        <w:rPr>
          <w:rFonts w:hint="eastAsia"/>
        </w:rPr>
        <w:t>中包含負號</w:t>
      </w:r>
      <w:r>
        <w:rPr>
          <w:rFonts w:hint="eastAsia"/>
        </w:rPr>
        <w:t xml:space="preserve"> (N)</w:t>
      </w:r>
      <w:r>
        <w:rPr>
          <w:rFonts w:hint="eastAsia"/>
        </w:rPr>
        <w:t>、零</w:t>
      </w:r>
      <w:r>
        <w:rPr>
          <w:rFonts w:hint="eastAsia"/>
        </w:rPr>
        <w:t xml:space="preserve"> (Z)</w:t>
      </w:r>
      <w:r>
        <w:rPr>
          <w:rFonts w:hint="eastAsia"/>
        </w:rPr>
        <w:t>、進位</w:t>
      </w:r>
      <w:r>
        <w:rPr>
          <w:rFonts w:hint="eastAsia"/>
        </w:rPr>
        <w:t xml:space="preserve"> (C)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溢位</w:t>
      </w:r>
      <w:r>
        <w:rPr>
          <w:rFonts w:hint="eastAsia"/>
        </w:rPr>
        <w:t xml:space="preserve"> (V) </w:t>
      </w:r>
      <w:r>
        <w:rPr>
          <w:rFonts w:hint="eastAsia"/>
        </w:rPr>
        <w:t>等旗標，這四個旗標合稱『條件旗標』</w:t>
      </w:r>
      <w:r>
        <w:rPr>
          <w:rFonts w:hint="eastAsia"/>
        </w:rPr>
        <w:t xml:space="preserve"> (Condition Code : CC)</w:t>
      </w:r>
      <w:r>
        <w:rPr>
          <w:rFonts w:hint="eastAsia"/>
        </w:rPr>
        <w:t>。</w:t>
      </w:r>
    </w:p>
    <w:p w:rsidR="000A4D53" w:rsidRPr="00EE77B3" w:rsidRDefault="00A560AB" w:rsidP="006C2E14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86400" cy="781050"/>
            <wp:effectExtent l="0" t="0" r="0" b="0"/>
            <wp:docPr id="11" name="物件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1195387"/>
                      <a:chOff x="214313" y="1643063"/>
                      <a:chExt cx="8382000" cy="1195387"/>
                    </a:xfrm>
                  </a:grpSpPr>
                  <a:grpSp>
                    <a:nvGrpSpPr>
                      <a:cNvPr id="17412" name="群組 46"/>
                      <a:cNvGrpSpPr>
                        <a:grpSpLocks/>
                      </a:cNvGrpSpPr>
                    </a:nvGrpSpPr>
                    <a:grpSpPr bwMode="auto">
                      <a:xfrm>
                        <a:off x="214313" y="1643063"/>
                        <a:ext cx="8382000" cy="1195387"/>
                        <a:chOff x="214282" y="1642963"/>
                        <a:chExt cx="8381777" cy="1195897"/>
                      </a:xfrm>
                    </a:grpSpPr>
                    <a:sp>
                      <a:nvSpPr>
                        <a:cNvPr id="1741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21407" y="2214030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14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28846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31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15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4282" y="2143116"/>
                          <a:ext cx="1836850" cy="58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狀態暫存器 </a:t>
                            </a:r>
                            <a:endParaRPr lang="en-US" altLang="zh-TW" sz="1600"/>
                          </a:p>
                          <a:p>
                            <a:r>
                              <a:rPr lang="en-US" altLang="zh-TW" sz="1600"/>
                              <a:t>Status Word (SW)</a:t>
                            </a:r>
                            <a:endParaRPr lang="zh-TW" altLang="en-US" sz="1600"/>
                          </a:p>
                        </a:txBody>
                        <a:useSpRect/>
                      </a:txSp>
                    </a:sp>
                    <a:sp>
                      <a:nvSpPr>
                        <a:cNvPr id="17416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14596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Z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17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45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1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095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1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57902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I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2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71844" y="2214118"/>
                          <a:ext cx="2786058" cy="2855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2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43651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22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9400" y="2214116"/>
                          <a:ext cx="1143061" cy="2861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2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72462" y="2214117"/>
                          <a:ext cx="285726" cy="2861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24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14596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30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25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00345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29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26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86095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28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27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57902" y="2499694"/>
                          <a:ext cx="28886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7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28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43651" y="2499694"/>
                          <a:ext cx="28886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6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29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15206" y="2500306"/>
                          <a:ext cx="455574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5-1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30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57422" y="1643050"/>
                          <a:ext cx="1005403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條件旗標</a:t>
                            </a:r>
                            <a:endParaRPr lang="en-US" altLang="zh-TW" sz="1600"/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直線接點 22"/>
                        <a:cNvCxnSpPr/>
                      </a:nvCxnSpPr>
                      <a:spPr bwMode="auto">
                        <a:xfrm>
                          <a:off x="2428785" y="2071771"/>
                          <a:ext cx="1142970" cy="1588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接點 23"/>
                        <a:cNvCxnSpPr/>
                      </a:nvCxnSpPr>
                      <a:spPr bwMode="auto">
                        <a:xfrm>
                          <a:off x="3571755" y="2071771"/>
                          <a:ext cx="2785989" cy="1588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直線接點 24"/>
                        <a:cNvCxnSpPr/>
                      </a:nvCxnSpPr>
                      <a:spPr bwMode="auto">
                        <a:xfrm>
                          <a:off x="6322819" y="2071771"/>
                          <a:ext cx="534973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434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1967" y="1642963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保留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35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57950" y="1643050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中斷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8" name="直線接點 27"/>
                        <a:cNvCxnSpPr/>
                      </a:nvCxnSpPr>
                      <a:spPr bwMode="auto">
                        <a:xfrm flipV="1">
                          <a:off x="8072198" y="2071771"/>
                          <a:ext cx="252405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437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001024" y="1643050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模式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38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072462" y="2500306"/>
                          <a:ext cx="28886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0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439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1974" y="2500293"/>
                          <a:ext cx="652743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27 - 8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直線接點 34"/>
                        <a:cNvCxnSpPr/>
                      </a:nvCxnSpPr>
                      <a:spPr bwMode="auto">
                        <a:xfrm>
                          <a:off x="6857792" y="2071771"/>
                          <a:ext cx="1214406" cy="1588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441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15206" y="1643050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保留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A4D53" w:rsidRPr="00EE77B3" w:rsidRDefault="000A4D53" w:rsidP="000A4D53">
      <w:pPr>
        <w:pStyle w:val="a8"/>
        <w:jc w:val="center"/>
        <w:rPr>
          <w:b/>
          <w:color w:val="000000"/>
        </w:rPr>
      </w:pPr>
      <w:bookmarkStart w:id="25" w:name="_Ref257705956"/>
      <w:r w:rsidRPr="00EE77B3">
        <w:rPr>
          <w:rFonts w:hint="eastAsia"/>
          <w:color w:val="000000"/>
        </w:rPr>
        <w:t>圖</w:t>
      </w:r>
      <w:r w:rsidRPr="00EE77B3">
        <w:rPr>
          <w:color w:val="000000"/>
        </w:rPr>
        <w:t xml:space="preserve"> </w:t>
      </w:r>
      <w:r w:rsidR="005115FB" w:rsidRPr="00EE77B3">
        <w:rPr>
          <w:color w:val="000000"/>
        </w:rPr>
        <w:fldChar w:fldCharType="begin"/>
      </w:r>
      <w:r w:rsidRPr="00EE77B3">
        <w:rPr>
          <w:color w:val="000000"/>
        </w:rPr>
        <w:instrText xml:space="preserve"> STYLEREF 1 \s </w:instrText>
      </w:r>
      <w:r w:rsidR="005115FB" w:rsidRPr="00EE77B3">
        <w:rPr>
          <w:color w:val="000000"/>
        </w:rPr>
        <w:fldChar w:fldCharType="separate"/>
      </w:r>
      <w:r w:rsidR="000323C4">
        <w:rPr>
          <w:noProof/>
          <w:color w:val="000000"/>
        </w:rPr>
        <w:t>2</w:t>
      </w:r>
      <w:r w:rsidR="005115FB" w:rsidRPr="00EE77B3">
        <w:rPr>
          <w:color w:val="000000"/>
        </w:rPr>
        <w:fldChar w:fldCharType="end"/>
      </w:r>
      <w:r w:rsidRPr="00EE77B3">
        <w:rPr>
          <w:color w:val="000000"/>
        </w:rPr>
        <w:t>.</w:t>
      </w:r>
      <w:r w:rsidR="005115FB" w:rsidRPr="00EE77B3">
        <w:rPr>
          <w:color w:val="000000"/>
        </w:rPr>
        <w:fldChar w:fldCharType="begin"/>
      </w:r>
      <w:r w:rsidRPr="00EE77B3">
        <w:rPr>
          <w:color w:val="000000"/>
        </w:rPr>
        <w:instrText xml:space="preserve"> SEQ </w:instrText>
      </w:r>
      <w:r w:rsidRPr="00EE77B3">
        <w:rPr>
          <w:rFonts w:hint="eastAsia"/>
          <w:color w:val="000000"/>
        </w:rPr>
        <w:instrText>圖</w:instrText>
      </w:r>
      <w:r w:rsidRPr="00EE77B3">
        <w:rPr>
          <w:color w:val="000000"/>
        </w:rPr>
        <w:instrText xml:space="preserve"> \* ARABIC \s 1 </w:instrText>
      </w:r>
      <w:r w:rsidR="005115FB" w:rsidRPr="00EE77B3">
        <w:rPr>
          <w:color w:val="000000"/>
        </w:rPr>
        <w:fldChar w:fldCharType="separate"/>
      </w:r>
      <w:r w:rsidR="000323C4">
        <w:rPr>
          <w:noProof/>
          <w:color w:val="000000"/>
        </w:rPr>
        <w:t>9</w:t>
      </w:r>
      <w:r w:rsidR="005115FB" w:rsidRPr="00EE77B3">
        <w:rPr>
          <w:color w:val="000000"/>
        </w:rPr>
        <w:fldChar w:fldCharType="end"/>
      </w:r>
      <w:bookmarkEnd w:id="25"/>
      <w:r w:rsidRPr="00EE77B3">
        <w:rPr>
          <w:color w:val="000000"/>
        </w:rPr>
        <w:t xml:space="preserve"> </w:t>
      </w:r>
      <w:r w:rsidRPr="00EE77B3">
        <w:rPr>
          <w:rFonts w:hint="eastAsia"/>
          <w:color w:val="000000"/>
        </w:rPr>
        <w:t xml:space="preserve">CPU0 </w:t>
      </w:r>
      <w:r w:rsidRPr="00EE77B3">
        <w:rPr>
          <w:rFonts w:hint="eastAsia"/>
          <w:color w:val="000000"/>
        </w:rPr>
        <w:t>當中的狀態暫存器</w:t>
      </w:r>
      <w:r w:rsidRPr="00EE77B3">
        <w:rPr>
          <w:rFonts w:hint="eastAsia"/>
          <w:color w:val="000000"/>
        </w:rPr>
        <w:t xml:space="preserve"> SW (R12)</w:t>
      </w:r>
    </w:p>
    <w:p w:rsidR="000A4D53" w:rsidRPr="00EE77B3" w:rsidRDefault="000A4D53" w:rsidP="006C2E14">
      <w:pPr>
        <w:rPr>
          <w:color w:val="000000"/>
        </w:rPr>
      </w:pPr>
    </w:p>
    <w:p w:rsidR="006C2E14" w:rsidRPr="00EE77B3" w:rsidRDefault="006C2E14" w:rsidP="006C2E14">
      <w:pPr>
        <w:rPr>
          <w:color w:val="000000"/>
        </w:rPr>
      </w:pPr>
      <w:r w:rsidRPr="00EE77B3">
        <w:rPr>
          <w:rFonts w:hint="eastAsia"/>
          <w:color w:val="000000"/>
        </w:rPr>
        <w:t>比較指令的結果通常會造成</w:t>
      </w:r>
      <w:r w:rsidRPr="00EE77B3">
        <w:rPr>
          <w:rFonts w:hint="eastAsia"/>
          <w:color w:val="000000"/>
        </w:rPr>
        <w:t>N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>Z</w:t>
      </w:r>
      <w:r w:rsidRPr="00EE77B3">
        <w:rPr>
          <w:rFonts w:hint="eastAsia"/>
          <w:color w:val="000000"/>
        </w:rPr>
        <w:t>兩個旗標的改變，其中的</w:t>
      </w:r>
      <w:r w:rsidRPr="00EE77B3">
        <w:rPr>
          <w:rFonts w:hint="eastAsia"/>
          <w:color w:val="000000"/>
        </w:rPr>
        <w:t xml:space="preserve"> N </w:t>
      </w:r>
      <w:r w:rsidRPr="00EE77B3">
        <w:rPr>
          <w:rFonts w:hint="eastAsia"/>
          <w:color w:val="000000"/>
        </w:rPr>
        <w:t>代表減法的結果為負數</w:t>
      </w:r>
      <w:r w:rsidRPr="00EE77B3">
        <w:rPr>
          <w:rFonts w:hint="eastAsia"/>
          <w:color w:val="000000"/>
        </w:rPr>
        <w:t xml:space="preserve"> (Negative)</w:t>
      </w:r>
      <w:r w:rsidRPr="00EE77B3">
        <w:rPr>
          <w:rFonts w:hint="eastAsia"/>
          <w:color w:val="000000"/>
        </w:rPr>
        <w:t>，</w:t>
      </w:r>
      <w:r w:rsidRPr="00EE77B3">
        <w:rPr>
          <w:rFonts w:hint="eastAsia"/>
          <w:color w:val="000000"/>
        </w:rPr>
        <w:t xml:space="preserve">Z </w:t>
      </w:r>
      <w:r w:rsidRPr="00EE77B3">
        <w:rPr>
          <w:rFonts w:hint="eastAsia"/>
          <w:color w:val="000000"/>
        </w:rPr>
        <w:t>代表減法的結果為</w:t>
      </w:r>
      <w:r w:rsidRPr="00EE77B3">
        <w:rPr>
          <w:rFonts w:hint="eastAsia"/>
          <w:color w:val="000000"/>
        </w:rPr>
        <w:t xml:space="preserve"> 0 (Zero)</w:t>
      </w:r>
      <w:r w:rsidRPr="00EE77B3">
        <w:rPr>
          <w:rFonts w:hint="eastAsia"/>
          <w:color w:val="000000"/>
        </w:rPr>
        <w:t>。</w:t>
      </w:r>
    </w:p>
    <w:p w:rsidR="006C2E14" w:rsidRPr="00EE77B3" w:rsidRDefault="006C2E14" w:rsidP="006C2E14">
      <w:pPr>
        <w:rPr>
          <w:color w:val="000000"/>
        </w:rPr>
      </w:pPr>
    </w:p>
    <w:p w:rsidR="006C2E14" w:rsidRPr="00EE77B3" w:rsidRDefault="006C2E14" w:rsidP="006C2E14">
      <w:pPr>
        <w:rPr>
          <w:color w:val="000000"/>
        </w:rPr>
      </w:pPr>
      <w:r w:rsidRPr="00EE77B3">
        <w:rPr>
          <w:rFonts w:hint="eastAsia"/>
          <w:color w:val="000000"/>
        </w:rPr>
        <w:t>條件旗標的</w:t>
      </w:r>
      <w:r w:rsidRPr="00EE77B3">
        <w:rPr>
          <w:rFonts w:hint="eastAsia"/>
          <w:color w:val="000000"/>
        </w:rPr>
        <w:t xml:space="preserve"> N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 xml:space="preserve">Z </w:t>
      </w:r>
      <w:r w:rsidRPr="00EE77B3">
        <w:rPr>
          <w:rFonts w:hint="eastAsia"/>
          <w:color w:val="000000"/>
        </w:rPr>
        <w:t>旗標值</w:t>
      </w:r>
      <w:r w:rsidR="00672F7A">
        <w:rPr>
          <w:rFonts w:hint="eastAsia"/>
          <w:color w:val="000000"/>
        </w:rPr>
        <w:t>，</w:t>
      </w:r>
      <w:r w:rsidRPr="00EE77B3">
        <w:rPr>
          <w:rFonts w:hint="eastAsia"/>
          <w:color w:val="000000"/>
        </w:rPr>
        <w:t>可以用來代表比較結果</w:t>
      </w:r>
      <w:r w:rsidR="00672F7A">
        <w:rPr>
          <w:rFonts w:hint="eastAsia"/>
          <w:color w:val="000000"/>
        </w:rPr>
        <w:t>，</w:t>
      </w:r>
      <w:r w:rsidRPr="00EE77B3">
        <w:rPr>
          <w:rFonts w:hint="eastAsia"/>
          <w:color w:val="000000"/>
        </w:rPr>
        <w:t>當執行</w:t>
      </w:r>
      <w:r w:rsidRPr="00EE77B3">
        <w:rPr>
          <w:rFonts w:hint="eastAsia"/>
          <w:color w:val="000000"/>
        </w:rPr>
        <w:t xml:space="preserve"> CMP Ra, Rb </w:t>
      </w:r>
      <w:r w:rsidRPr="00EE77B3">
        <w:rPr>
          <w:rFonts w:hint="eastAsia"/>
          <w:color w:val="000000"/>
        </w:rPr>
        <w:t>動作後，</w:t>
      </w:r>
      <w:r w:rsidR="00672F7A">
        <w:rPr>
          <w:rFonts w:hint="eastAsia"/>
          <w:color w:val="000000"/>
        </w:rPr>
        <w:t>可能</w:t>
      </w:r>
      <w:r w:rsidRPr="00EE77B3">
        <w:rPr>
          <w:rFonts w:hint="eastAsia"/>
          <w:color w:val="000000"/>
        </w:rPr>
        <w:t>會有下列三種情形。</w:t>
      </w:r>
    </w:p>
    <w:p w:rsidR="006C2E14" w:rsidRPr="00672F7A" w:rsidRDefault="006C2E14" w:rsidP="006C2E14">
      <w:pPr>
        <w:rPr>
          <w:color w:val="000000"/>
        </w:rPr>
      </w:pPr>
    </w:p>
    <w:p w:rsidR="006C2E14" w:rsidRPr="00EE77B3" w:rsidRDefault="006C2E14" w:rsidP="006C2E14">
      <w:pPr>
        <w:pStyle w:val="a3"/>
        <w:numPr>
          <w:ilvl w:val="0"/>
          <w:numId w:val="12"/>
        </w:numPr>
        <w:ind w:leftChars="0"/>
        <w:rPr>
          <w:color w:val="000000"/>
        </w:rPr>
      </w:pPr>
      <w:r w:rsidRPr="00EE77B3">
        <w:rPr>
          <w:rFonts w:hint="eastAsia"/>
          <w:color w:val="000000"/>
        </w:rPr>
        <w:t>若</w:t>
      </w:r>
      <w:r w:rsidRPr="00EE77B3">
        <w:rPr>
          <w:rFonts w:hint="eastAsia"/>
          <w:color w:val="000000"/>
        </w:rPr>
        <w:t xml:space="preserve"> Ra &gt; Rb</w:t>
      </w:r>
      <w:r w:rsidRPr="00EE77B3">
        <w:rPr>
          <w:rFonts w:hint="eastAsia"/>
          <w:color w:val="000000"/>
        </w:rPr>
        <w:t>，則</w:t>
      </w:r>
      <w:r w:rsidRPr="00EE77B3">
        <w:rPr>
          <w:rFonts w:hint="eastAsia"/>
          <w:color w:val="000000"/>
        </w:rPr>
        <w:t xml:space="preserve"> N=0, Z=0</w:t>
      </w:r>
      <w:r w:rsidRPr="00EE77B3">
        <w:rPr>
          <w:rFonts w:hint="eastAsia"/>
          <w:color w:val="000000"/>
        </w:rPr>
        <w:t>。</w:t>
      </w:r>
    </w:p>
    <w:p w:rsidR="006C2E14" w:rsidRPr="00EE77B3" w:rsidRDefault="006C2E14" w:rsidP="006C2E14">
      <w:pPr>
        <w:pStyle w:val="a3"/>
        <w:numPr>
          <w:ilvl w:val="0"/>
          <w:numId w:val="12"/>
        </w:numPr>
        <w:ind w:leftChars="0"/>
        <w:rPr>
          <w:color w:val="000000"/>
        </w:rPr>
      </w:pPr>
      <w:r w:rsidRPr="00EE77B3">
        <w:rPr>
          <w:rFonts w:hint="eastAsia"/>
          <w:color w:val="000000"/>
        </w:rPr>
        <w:t>若</w:t>
      </w:r>
      <w:r w:rsidRPr="00EE77B3">
        <w:rPr>
          <w:rFonts w:hint="eastAsia"/>
          <w:color w:val="000000"/>
        </w:rPr>
        <w:t xml:space="preserve"> Ra &lt; Rb</w:t>
      </w:r>
      <w:r w:rsidRPr="00EE77B3">
        <w:rPr>
          <w:rFonts w:hint="eastAsia"/>
          <w:color w:val="000000"/>
        </w:rPr>
        <w:t>，則</w:t>
      </w:r>
      <w:r w:rsidRPr="00EE77B3">
        <w:rPr>
          <w:rFonts w:hint="eastAsia"/>
          <w:color w:val="000000"/>
        </w:rPr>
        <w:t xml:space="preserve"> N=1, Z=0</w:t>
      </w:r>
      <w:r w:rsidRPr="00EE77B3">
        <w:rPr>
          <w:rFonts w:hint="eastAsia"/>
          <w:color w:val="000000"/>
        </w:rPr>
        <w:t>。</w:t>
      </w:r>
    </w:p>
    <w:p w:rsidR="006C2E14" w:rsidRPr="00EE77B3" w:rsidRDefault="006C2E14" w:rsidP="006C2E14">
      <w:pPr>
        <w:pStyle w:val="a3"/>
        <w:numPr>
          <w:ilvl w:val="0"/>
          <w:numId w:val="12"/>
        </w:numPr>
        <w:ind w:leftChars="0"/>
        <w:rPr>
          <w:color w:val="000000"/>
        </w:rPr>
      </w:pPr>
      <w:r w:rsidRPr="00EE77B3">
        <w:rPr>
          <w:rFonts w:hint="eastAsia"/>
          <w:color w:val="000000"/>
        </w:rPr>
        <w:t>若</w:t>
      </w:r>
      <w:r w:rsidRPr="00EE77B3">
        <w:rPr>
          <w:rFonts w:hint="eastAsia"/>
          <w:color w:val="000000"/>
        </w:rPr>
        <w:t xml:space="preserve"> Ra = Rb</w:t>
      </w:r>
      <w:r w:rsidRPr="00EE77B3">
        <w:rPr>
          <w:rFonts w:hint="eastAsia"/>
          <w:color w:val="000000"/>
        </w:rPr>
        <w:t>，則</w:t>
      </w:r>
      <w:r w:rsidRPr="00EE77B3">
        <w:rPr>
          <w:rFonts w:hint="eastAsia"/>
          <w:color w:val="000000"/>
        </w:rPr>
        <w:t xml:space="preserve"> N=0, Z=1</w:t>
      </w:r>
      <w:r w:rsidRPr="00EE77B3">
        <w:rPr>
          <w:rFonts w:hint="eastAsia"/>
          <w:color w:val="000000"/>
        </w:rPr>
        <w:t>。</w:t>
      </w:r>
    </w:p>
    <w:p w:rsidR="006C2E14" w:rsidRPr="00EE77B3" w:rsidRDefault="006C2E14" w:rsidP="006C2E14">
      <w:pPr>
        <w:rPr>
          <w:color w:val="000000"/>
        </w:rPr>
      </w:pPr>
    </w:p>
    <w:p w:rsidR="006C2E14" w:rsidRPr="00EE77B3" w:rsidRDefault="006C2E14" w:rsidP="006C2E14">
      <w:pPr>
        <w:rPr>
          <w:color w:val="000000"/>
        </w:rPr>
      </w:pPr>
      <w:r w:rsidRPr="00EE77B3">
        <w:rPr>
          <w:rFonts w:hint="eastAsia"/>
          <w:color w:val="000000"/>
        </w:rPr>
        <w:t>如此，用來進行條件跳躍的</w:t>
      </w:r>
      <w:r w:rsidRPr="00EE77B3">
        <w:rPr>
          <w:rFonts w:hint="eastAsia"/>
          <w:color w:val="000000"/>
        </w:rPr>
        <w:t xml:space="preserve"> JGT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>JGE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>JLT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>JLE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>JEQ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>JNE</w:t>
      </w:r>
      <w:r w:rsidR="00672F7A">
        <w:rPr>
          <w:rFonts w:hint="eastAsia"/>
          <w:color w:val="000000"/>
        </w:rPr>
        <w:t>等</w:t>
      </w:r>
      <w:r w:rsidRPr="00EE77B3">
        <w:rPr>
          <w:rFonts w:hint="eastAsia"/>
          <w:color w:val="000000"/>
        </w:rPr>
        <w:t>指令，就可以根據</w:t>
      </w:r>
      <w:r w:rsidRPr="00EE77B3">
        <w:rPr>
          <w:rFonts w:hint="eastAsia"/>
          <w:color w:val="000000"/>
        </w:rPr>
        <w:t xml:space="preserve"> N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 xml:space="preserve">Z </w:t>
      </w:r>
      <w:r w:rsidRPr="00EE77B3">
        <w:rPr>
          <w:rFonts w:hint="eastAsia"/>
          <w:color w:val="000000"/>
        </w:rPr>
        <w:t>旗標決定是否進行跳躍。</w:t>
      </w:r>
    </w:p>
    <w:p w:rsidR="006C2E14" w:rsidRPr="00672F7A" w:rsidRDefault="006C2E14" w:rsidP="006C2E14">
      <w:pPr>
        <w:rPr>
          <w:color w:val="000000"/>
        </w:rPr>
      </w:pPr>
    </w:p>
    <w:p w:rsidR="006C2E14" w:rsidRPr="00EE77B3" w:rsidRDefault="00672F7A" w:rsidP="006C2E14">
      <w:pPr>
        <w:rPr>
          <w:color w:val="000000"/>
        </w:rPr>
      </w:pPr>
      <w:r>
        <w:rPr>
          <w:rFonts w:hint="eastAsia"/>
          <w:color w:val="000000"/>
        </w:rPr>
        <w:t>在</w:t>
      </w:r>
      <w:r w:rsidR="005115FB">
        <w:rPr>
          <w:color w:val="000000"/>
        </w:rPr>
        <w:fldChar w:fldCharType="begin"/>
      </w:r>
      <w:r w:rsidR="00835F17">
        <w:rPr>
          <w:color w:val="000000"/>
        </w:rPr>
        <w:instrText xml:space="preserve"> </w:instrText>
      </w:r>
      <w:r w:rsidR="00835F17">
        <w:rPr>
          <w:rFonts w:hint="eastAsia"/>
          <w:color w:val="000000"/>
        </w:rPr>
        <w:instrText>REF _Ref257705956 \h</w:instrText>
      </w:r>
      <w:r w:rsidR="00835F17">
        <w:rPr>
          <w:color w:val="000000"/>
        </w:rPr>
        <w:instrText xml:space="preserve"> </w:instrText>
      </w:r>
      <w:r w:rsidR="005115FB">
        <w:rPr>
          <w:color w:val="000000"/>
        </w:rPr>
      </w:r>
      <w:r w:rsidR="005115FB">
        <w:rPr>
          <w:color w:val="000000"/>
        </w:rPr>
        <w:fldChar w:fldCharType="separate"/>
      </w:r>
      <w:r w:rsidR="000323C4" w:rsidRPr="00EE77B3">
        <w:rPr>
          <w:rFonts w:hint="eastAsia"/>
          <w:color w:val="000000"/>
        </w:rPr>
        <w:t>圖</w:t>
      </w:r>
      <w:r w:rsidR="000323C4" w:rsidRPr="00EE77B3">
        <w:rPr>
          <w:color w:val="000000"/>
        </w:rPr>
        <w:t xml:space="preserve"> </w:t>
      </w:r>
      <w:r w:rsidR="000323C4">
        <w:rPr>
          <w:noProof/>
          <w:color w:val="000000"/>
        </w:rPr>
        <w:t>2</w:t>
      </w:r>
      <w:r w:rsidR="000323C4" w:rsidRPr="00EE77B3">
        <w:rPr>
          <w:color w:val="000000"/>
        </w:rPr>
        <w:t>.</w:t>
      </w:r>
      <w:r w:rsidR="000323C4">
        <w:rPr>
          <w:noProof/>
          <w:color w:val="000000"/>
        </w:rPr>
        <w:t>9</w:t>
      </w:r>
      <w:r w:rsidR="005115FB">
        <w:rPr>
          <w:color w:val="000000"/>
        </w:rPr>
        <w:fldChar w:fldCharType="end"/>
      </w:r>
      <w:r w:rsidR="00835F17">
        <w:rPr>
          <w:rFonts w:hint="eastAsia"/>
          <w:color w:val="000000"/>
        </w:rPr>
        <w:t>的狀態暫存器</w:t>
      </w:r>
      <w:r w:rsidR="006C2E14" w:rsidRPr="00EE77B3">
        <w:rPr>
          <w:rFonts w:hint="eastAsia"/>
          <w:color w:val="000000"/>
        </w:rPr>
        <w:t xml:space="preserve">SW </w:t>
      </w:r>
      <w:r w:rsidR="00835F17">
        <w:rPr>
          <w:rFonts w:hint="eastAsia"/>
          <w:color w:val="000000"/>
        </w:rPr>
        <w:t>中，</w:t>
      </w:r>
      <w:r w:rsidR="006C2E14" w:rsidRPr="00EE77B3">
        <w:rPr>
          <w:rFonts w:hint="eastAsia"/>
          <w:color w:val="000000"/>
        </w:rPr>
        <w:t>還包含</w:t>
      </w:r>
      <w:r w:rsidR="00835F17">
        <w:rPr>
          <w:rFonts w:hint="eastAsia"/>
          <w:color w:val="000000"/>
        </w:rPr>
        <w:t>了</w:t>
      </w:r>
      <w:r w:rsidR="006C2E14" w:rsidRPr="00EE77B3">
        <w:rPr>
          <w:rFonts w:hint="eastAsia"/>
          <w:color w:val="000000"/>
        </w:rPr>
        <w:t>中斷控制旗標</w:t>
      </w:r>
      <w:r w:rsidR="006C2E14" w:rsidRPr="00EE77B3">
        <w:rPr>
          <w:rFonts w:hint="eastAsia"/>
          <w:color w:val="000000"/>
        </w:rPr>
        <w:t xml:space="preserve"> I (Interrupt) </w:t>
      </w:r>
      <w:r w:rsidR="006C2E14" w:rsidRPr="00EE77B3">
        <w:rPr>
          <w:rFonts w:hint="eastAsia"/>
          <w:color w:val="000000"/>
        </w:rPr>
        <w:t>與</w:t>
      </w:r>
      <w:r w:rsidR="006C2E14" w:rsidRPr="00EE77B3">
        <w:rPr>
          <w:rFonts w:hint="eastAsia"/>
          <w:color w:val="000000"/>
        </w:rPr>
        <w:t xml:space="preserve"> T (Trap)</w:t>
      </w:r>
      <w:r w:rsidR="00835F17">
        <w:rPr>
          <w:rFonts w:hint="eastAsia"/>
          <w:color w:val="000000"/>
        </w:rPr>
        <w:t>。這兩個旗標可以</w:t>
      </w:r>
      <w:r w:rsidR="006C2E14" w:rsidRPr="00EE77B3">
        <w:rPr>
          <w:rFonts w:hint="eastAsia"/>
          <w:color w:val="000000"/>
        </w:rPr>
        <w:t>控制中斷行為</w:t>
      </w:r>
      <w:r w:rsidR="00835F17">
        <w:rPr>
          <w:rFonts w:hint="eastAsia"/>
          <w:color w:val="000000"/>
        </w:rPr>
        <w:t>，</w:t>
      </w:r>
      <w:r w:rsidR="006C2E14" w:rsidRPr="00EE77B3">
        <w:rPr>
          <w:rFonts w:hint="eastAsia"/>
          <w:color w:val="000000"/>
        </w:rPr>
        <w:t>假如將</w:t>
      </w:r>
      <w:r w:rsidR="006C2E14" w:rsidRPr="00EE77B3">
        <w:rPr>
          <w:rFonts w:hint="eastAsia"/>
          <w:color w:val="000000"/>
        </w:rPr>
        <w:t xml:space="preserve"> I </w:t>
      </w:r>
      <w:r w:rsidR="006C2E14" w:rsidRPr="00EE77B3">
        <w:rPr>
          <w:rFonts w:hint="eastAsia"/>
          <w:color w:val="000000"/>
        </w:rPr>
        <w:t>旗標設定為</w:t>
      </w:r>
      <w:r w:rsidR="006C2E14" w:rsidRPr="00EE77B3">
        <w:rPr>
          <w:rFonts w:hint="eastAsia"/>
          <w:color w:val="000000"/>
        </w:rPr>
        <w:t xml:space="preserve"> 0</w:t>
      </w:r>
      <w:r w:rsidR="006C2E14" w:rsidRPr="00EE77B3">
        <w:rPr>
          <w:rFonts w:hint="eastAsia"/>
          <w:color w:val="000000"/>
        </w:rPr>
        <w:t>，則</w:t>
      </w:r>
      <w:r w:rsidR="006C2E14" w:rsidRPr="00EE77B3">
        <w:rPr>
          <w:rFonts w:hint="eastAsia"/>
          <w:color w:val="000000"/>
        </w:rPr>
        <w:t>CPU0</w:t>
      </w:r>
      <w:r w:rsidR="006C2E14" w:rsidRPr="00EE77B3">
        <w:rPr>
          <w:rFonts w:hint="eastAsia"/>
          <w:color w:val="000000"/>
        </w:rPr>
        <w:t>將禁止所有種類的中斷，也就是對任何中斷都不會起反應。如果只是將</w:t>
      </w:r>
      <w:r w:rsidR="006C2E14" w:rsidRPr="00EE77B3">
        <w:rPr>
          <w:rFonts w:hint="eastAsia"/>
          <w:color w:val="000000"/>
        </w:rPr>
        <w:t xml:space="preserve"> T </w:t>
      </w:r>
      <w:r w:rsidR="006C2E14" w:rsidRPr="00EE77B3">
        <w:rPr>
          <w:rFonts w:hint="eastAsia"/>
          <w:color w:val="000000"/>
        </w:rPr>
        <w:t>旗標設定為</w:t>
      </w:r>
      <w:r w:rsidR="006C2E14" w:rsidRPr="00EE77B3">
        <w:rPr>
          <w:rFonts w:hint="eastAsia"/>
          <w:color w:val="000000"/>
        </w:rPr>
        <w:t>0</w:t>
      </w:r>
      <w:r w:rsidR="006C2E14" w:rsidRPr="00EE77B3">
        <w:rPr>
          <w:rFonts w:hint="eastAsia"/>
          <w:color w:val="000000"/>
        </w:rPr>
        <w:t>，則只會禁止軟體中斷</w:t>
      </w:r>
      <w:r w:rsidR="006C2E14" w:rsidRPr="00EE77B3">
        <w:rPr>
          <w:rFonts w:hint="eastAsia"/>
          <w:color w:val="000000"/>
        </w:rPr>
        <w:t xml:space="preserve"> SWI (Software Interrupt)</w:t>
      </w:r>
      <w:r w:rsidR="006C2E14" w:rsidRPr="00EE77B3">
        <w:rPr>
          <w:rFonts w:hint="eastAsia"/>
          <w:color w:val="000000"/>
        </w:rPr>
        <w:t>，</w:t>
      </w:r>
      <w:r w:rsidR="00835F17">
        <w:rPr>
          <w:rFonts w:hint="eastAsia"/>
          <w:color w:val="000000"/>
        </w:rPr>
        <w:t>但是</w:t>
      </w:r>
      <w:r w:rsidR="006C2E14" w:rsidRPr="00EE77B3">
        <w:rPr>
          <w:rFonts w:hint="eastAsia"/>
          <w:color w:val="000000"/>
        </w:rPr>
        <w:t>不會禁止由硬體觸發的中斷。</w:t>
      </w:r>
    </w:p>
    <w:p w:rsidR="006C2E14" w:rsidRPr="00835F17" w:rsidRDefault="006C2E14" w:rsidP="006C2E14">
      <w:pPr>
        <w:rPr>
          <w:color w:val="000000"/>
        </w:rPr>
      </w:pPr>
    </w:p>
    <w:p w:rsidR="006C2E14" w:rsidRPr="00EE77B3" w:rsidRDefault="006C2E14" w:rsidP="006C2E14">
      <w:pPr>
        <w:rPr>
          <w:color w:val="000000"/>
        </w:rPr>
      </w:pPr>
      <w:r w:rsidRPr="00EE77B3">
        <w:rPr>
          <w:rFonts w:hint="eastAsia"/>
          <w:color w:val="000000"/>
        </w:rPr>
        <w:t xml:space="preserve">SW </w:t>
      </w:r>
      <w:r w:rsidRPr="00EE77B3">
        <w:rPr>
          <w:rFonts w:hint="eastAsia"/>
          <w:color w:val="000000"/>
        </w:rPr>
        <w:t>中還儲存有『處理器模式』的欄位，</w:t>
      </w:r>
      <w:r w:rsidRPr="00EE77B3">
        <w:rPr>
          <w:rFonts w:hint="eastAsia"/>
          <w:color w:val="000000"/>
        </w:rPr>
        <w:t xml:space="preserve">M=0 </w:t>
      </w:r>
      <w:r w:rsidRPr="00EE77B3">
        <w:rPr>
          <w:rFonts w:hint="eastAsia"/>
          <w:color w:val="000000"/>
        </w:rPr>
        <w:t>時為『使用者模式』</w:t>
      </w:r>
      <w:r w:rsidRPr="00EE77B3">
        <w:rPr>
          <w:rFonts w:hint="eastAsia"/>
          <w:color w:val="000000"/>
        </w:rPr>
        <w:t xml:space="preserve"> (user mode)</w:t>
      </w:r>
      <w:r w:rsidR="00835F17">
        <w:rPr>
          <w:rFonts w:hint="eastAsia"/>
          <w:color w:val="000000"/>
        </w:rPr>
        <w:t>，</w:t>
      </w:r>
      <w:r w:rsidRPr="00EE77B3">
        <w:rPr>
          <w:rFonts w:hint="eastAsia"/>
          <w:color w:val="000000"/>
        </w:rPr>
        <w:t xml:space="preserve"> M=1 </w:t>
      </w:r>
      <w:r w:rsidRPr="00EE77B3">
        <w:rPr>
          <w:rFonts w:hint="eastAsia"/>
          <w:color w:val="000000"/>
        </w:rPr>
        <w:t>時為『特權模式』</w:t>
      </w:r>
      <w:r w:rsidRPr="00EE77B3">
        <w:rPr>
          <w:rFonts w:hint="eastAsia"/>
          <w:color w:val="000000"/>
        </w:rPr>
        <w:t>(super mode)</w:t>
      </w:r>
      <w:r w:rsidRPr="00EE77B3">
        <w:rPr>
          <w:rFonts w:hint="eastAsia"/>
          <w:color w:val="000000"/>
        </w:rPr>
        <w:t>等</w:t>
      </w:r>
      <w:r w:rsidR="00835F17">
        <w:rPr>
          <w:rFonts w:hint="eastAsia"/>
          <w:color w:val="000000"/>
        </w:rPr>
        <w:t>。</w:t>
      </w:r>
      <w:r w:rsidRPr="00EE77B3">
        <w:rPr>
          <w:rFonts w:hint="eastAsia"/>
          <w:color w:val="000000"/>
        </w:rPr>
        <w:t>在作業系統的設計上</w:t>
      </w:r>
      <w:r w:rsidR="00835F17">
        <w:rPr>
          <w:rFonts w:hint="eastAsia"/>
          <w:color w:val="000000"/>
        </w:rPr>
        <w:t>，處理器模式</w:t>
      </w:r>
      <w:r w:rsidRPr="00EE77B3">
        <w:rPr>
          <w:rFonts w:hint="eastAsia"/>
          <w:color w:val="000000"/>
        </w:rPr>
        <w:t>經常被用來製作安全保護功能。在使用者模式當中，</w:t>
      </w:r>
      <w:r w:rsidR="00835F17">
        <w:rPr>
          <w:rFonts w:hint="eastAsia"/>
          <w:color w:val="000000"/>
        </w:rPr>
        <w:t>修改</w:t>
      </w:r>
      <w:r w:rsidRPr="00EE77B3">
        <w:rPr>
          <w:rFonts w:hint="eastAsia"/>
          <w:color w:val="000000"/>
        </w:rPr>
        <w:t>狀態暫存器</w:t>
      </w:r>
      <w:r w:rsidRPr="00EE77B3">
        <w:rPr>
          <w:rFonts w:hint="eastAsia"/>
          <w:color w:val="000000"/>
        </w:rPr>
        <w:t xml:space="preserve"> R12 </w:t>
      </w:r>
      <w:r w:rsidRPr="00EE77B3">
        <w:rPr>
          <w:rFonts w:hint="eastAsia"/>
          <w:color w:val="000000"/>
        </w:rPr>
        <w:t>的動作會被視為是非法的，這是為了進行保護功能的緣故。但是在特權模式中，有權進行任何動作，包含設定中斷旗標與處理器模式等位元。通常作業系統會使用特權模式，而一般程式只能處於使用者模式。</w:t>
      </w:r>
    </w:p>
    <w:p w:rsidR="006C2E14" w:rsidRPr="00EE77B3" w:rsidRDefault="006C2E14" w:rsidP="006C2E14">
      <w:pPr>
        <w:rPr>
          <w:color w:val="000000"/>
        </w:rPr>
      </w:pPr>
    </w:p>
    <w:p w:rsidR="002C2A3F" w:rsidRDefault="00835F17" w:rsidP="00835F17">
      <w:r>
        <w:rPr>
          <w:rFonts w:hint="eastAsia"/>
        </w:rPr>
        <w:t>現在，讓我們以範例說明比較指令的運作方式，如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REF _Ref257636240 \h</w:instrText>
      </w:r>
      <w:r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10</w:t>
      </w:r>
      <w:r w:rsidR="005115FB">
        <w:fldChar w:fldCharType="end"/>
      </w:r>
      <w:r>
        <w:rPr>
          <w:rFonts w:hint="eastAsia"/>
        </w:rPr>
        <w:t>所示。假如在</w:t>
      </w:r>
      <w:r w:rsidR="002C2A3F" w:rsidRPr="0053041F">
        <w:t xml:space="preserve"> CMP R1, R2 </w:t>
      </w:r>
      <w:r w:rsidR="002C2A3F" w:rsidRPr="0053041F">
        <w:rPr>
          <w:rFonts w:hint="eastAsia"/>
        </w:rPr>
        <w:t>指令執行前，</w:t>
      </w:r>
      <w:r w:rsidR="002C2A3F" w:rsidRPr="0053041F">
        <w:t xml:space="preserve"> R1 = 1</w:t>
      </w:r>
      <w:r>
        <w:rPr>
          <w:rFonts w:hint="eastAsia"/>
        </w:rPr>
        <w:t>、</w:t>
      </w:r>
      <w:r w:rsidR="002C2A3F" w:rsidRPr="0053041F">
        <w:t>R2 = 2</w:t>
      </w:r>
      <w:r>
        <w:rPr>
          <w:rFonts w:hint="eastAsia"/>
        </w:rPr>
        <w:t>、而且</w:t>
      </w:r>
      <w:r>
        <w:t>SW</w:t>
      </w:r>
      <w:r>
        <w:rPr>
          <w:rFonts w:hint="eastAsia"/>
        </w:rPr>
        <w:t>的值是</w:t>
      </w:r>
      <w:r>
        <w:t xml:space="preserve"> 00000000</w:t>
      </w:r>
      <w:r>
        <w:rPr>
          <w:rFonts w:hint="eastAsia"/>
        </w:rPr>
        <w:t>，</w:t>
      </w:r>
      <w:r w:rsidR="002C2A3F" w:rsidRPr="0053041F">
        <w:rPr>
          <w:rFonts w:hint="eastAsia"/>
        </w:rPr>
        <w:t>則</w:t>
      </w:r>
      <w:r>
        <w:rPr>
          <w:rFonts w:hint="eastAsia"/>
        </w:rPr>
        <w:t>在</w:t>
      </w:r>
      <w:r w:rsidR="002C2A3F" w:rsidRPr="0053041F">
        <w:rPr>
          <w:rFonts w:hint="eastAsia"/>
        </w:rPr>
        <w:t>執行完之後，狀態暫存器將會變成</w:t>
      </w:r>
      <w:r w:rsidR="002C2A3F" w:rsidRPr="0053041F">
        <w:t xml:space="preserve"> 8</w:t>
      </w:r>
      <w:r>
        <w:rPr>
          <w:rFonts w:hint="eastAsia"/>
        </w:rPr>
        <w:t>0000000</w:t>
      </w:r>
      <w:r w:rsidR="00FE3067">
        <w:rPr>
          <w:rFonts w:hint="eastAsia"/>
        </w:rPr>
        <w:t>。這是</w:t>
      </w:r>
      <w:r w:rsidR="002C2A3F" w:rsidRPr="0053041F">
        <w:rPr>
          <w:rFonts w:hint="eastAsia"/>
        </w:rPr>
        <w:t>因為</w:t>
      </w:r>
      <w:r w:rsidR="002C2A3F" w:rsidRPr="0053041F">
        <w:t xml:space="preserve"> R1 &lt; R2</w:t>
      </w:r>
      <w:r w:rsidR="002C2A3F" w:rsidRPr="0053041F">
        <w:rPr>
          <w:rFonts w:hint="eastAsia"/>
        </w:rPr>
        <w:t>，所以</w:t>
      </w:r>
      <w:r w:rsidR="00FE3067">
        <w:rPr>
          <w:rFonts w:hint="eastAsia"/>
        </w:rPr>
        <w:t>相減的結果為負數，因此</w:t>
      </w:r>
      <w:r w:rsidR="002C2A3F" w:rsidRPr="0053041F">
        <w:t xml:space="preserve"> N </w:t>
      </w:r>
      <w:r w:rsidR="002C2A3F" w:rsidRPr="0053041F">
        <w:rPr>
          <w:rFonts w:hint="eastAsia"/>
        </w:rPr>
        <w:t>會</w:t>
      </w:r>
      <w:r w:rsidR="00FE3067">
        <w:rPr>
          <w:rFonts w:hint="eastAsia"/>
        </w:rPr>
        <w:t>被設定為</w:t>
      </w:r>
      <w:r w:rsidR="002C2A3F" w:rsidRPr="0053041F">
        <w:t xml:space="preserve"> 1</w:t>
      </w:r>
      <w:r w:rsidR="002C2A3F" w:rsidRPr="0053041F">
        <w:rPr>
          <w:rFonts w:hint="eastAsia"/>
        </w:rPr>
        <w:t>，而</w:t>
      </w:r>
      <w:r w:rsidR="002C2A3F" w:rsidRPr="0053041F">
        <w:t>Z</w:t>
      </w:r>
      <w:r w:rsidR="002C2A3F">
        <w:rPr>
          <w:rFonts w:hint="eastAsia"/>
        </w:rPr>
        <w:t>、</w:t>
      </w:r>
      <w:r w:rsidR="002C2A3F">
        <w:t>C</w:t>
      </w:r>
      <w:r w:rsidR="002C2A3F">
        <w:rPr>
          <w:rFonts w:hint="eastAsia"/>
        </w:rPr>
        <w:t>、</w:t>
      </w:r>
      <w:r w:rsidR="002C2A3F">
        <w:t>V</w:t>
      </w:r>
      <w:r w:rsidR="002C2A3F">
        <w:rPr>
          <w:rFonts w:hint="eastAsia"/>
        </w:rPr>
        <w:t>旗標都會</w:t>
      </w:r>
      <w:r w:rsidR="002C2A3F" w:rsidRPr="0053041F">
        <w:rPr>
          <w:rFonts w:hint="eastAsia"/>
        </w:rPr>
        <w:t>變成</w:t>
      </w:r>
      <w:r w:rsidR="002C2A3F" w:rsidRPr="0053041F">
        <w:t xml:space="preserve"> 0</w:t>
      </w:r>
      <w:r w:rsidR="002C2A3F" w:rsidRPr="0053041F">
        <w:rPr>
          <w:rFonts w:hint="eastAsia"/>
        </w:rPr>
        <w:t>。</w:t>
      </w:r>
    </w:p>
    <w:p w:rsidR="00835F17" w:rsidRDefault="00835F17" w:rsidP="00835F17">
      <w:pPr>
        <w:rPr>
          <w:noProof/>
        </w:rPr>
      </w:pPr>
    </w:p>
    <w:p w:rsidR="002C2A3F" w:rsidRDefault="009070C4" w:rsidP="002C2A3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880856" cy="2924751"/>
            <wp:effectExtent l="19050" t="0" r="5344" b="0"/>
            <wp:docPr id="26" name="物件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80856" cy="2924751"/>
                      <a:chOff x="2285984" y="1785926"/>
                      <a:chExt cx="3880856" cy="2924751"/>
                    </a:xfrm>
                  </a:grpSpPr>
                  <a:grpSp>
                    <a:nvGrpSpPr>
                      <a:cNvPr id="42" name="群組 41"/>
                      <a:cNvGrpSpPr/>
                    </a:nvGrpSpPr>
                    <a:grpSpPr>
                      <a:xfrm>
                        <a:off x="2285984" y="1785926"/>
                        <a:ext cx="3880856" cy="2924751"/>
                        <a:chOff x="3015169" y="3095049"/>
                        <a:chExt cx="3880856" cy="2924751"/>
                      </a:xfrm>
                    </a:grpSpPr>
                    <a:sp>
                      <a:nvSpPr>
                        <a:cNvPr id="1843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15169" y="3095049"/>
                          <a:ext cx="3880856" cy="29247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438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96819" y="3332096"/>
                          <a:ext cx="1411362" cy="9481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減法運算</a:t>
                            </a:r>
                            <a:r>
                              <a:rPr lang="en-US" altLang="zh-TW" dirty="0" smtClean="0"/>
                              <a:t>)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43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96819" y="4727271"/>
                          <a:ext cx="1411362" cy="9481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Control Unit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控制單元</a:t>
                            </a:r>
                            <a:r>
                              <a:rPr lang="en-US" altLang="zh-TW" dirty="0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440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49784" y="3332097"/>
                          <a:ext cx="1694567" cy="23513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/>
                              <a:t>暫存器</a:t>
                            </a:r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8441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89830" y="3854814"/>
                          <a:ext cx="1402091" cy="3137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R1=00 00 00 01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442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91386" y="4186166"/>
                          <a:ext cx="1400467" cy="3137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R2=00 00 00 02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44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75840" y="5134371"/>
                          <a:ext cx="1400467" cy="3137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SW=</a:t>
                            </a:r>
                            <a:r>
                              <a:rPr lang="zh-TW" altLang="en-US" sz="1400"/>
                              <a:t> </a:t>
                            </a:r>
                            <a:r>
                              <a:rPr lang="en-US" altLang="zh-TW" sz="1400"/>
                              <a:t>80 00 00 00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444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4555684" y="4114703"/>
                          <a:ext cx="420144" cy="31374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445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4625707" y="3957832"/>
                          <a:ext cx="350119" cy="784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446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05564" y="4271572"/>
                          <a:ext cx="723626" cy="101481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447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75828" y="4643477"/>
                          <a:ext cx="1400467" cy="4908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IR = 10 12 00 00</a:t>
                            </a:r>
                          </a:p>
                          <a:p>
                            <a:pPr algn="ctr"/>
                            <a:r>
                              <a:rPr lang="en-US" altLang="zh-TW" sz="1400"/>
                              <a:t>(CMP R1, R2)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C2A3F" w:rsidRDefault="002C2A3F" w:rsidP="002C2A3F">
      <w:pPr>
        <w:pStyle w:val="a8"/>
        <w:jc w:val="center"/>
      </w:pPr>
      <w:bookmarkStart w:id="26" w:name="_Ref257636240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10</w:t>
      </w:r>
      <w:r w:rsidR="005115FB">
        <w:fldChar w:fldCharType="end"/>
      </w:r>
      <w:bookmarkEnd w:id="26"/>
      <w:r>
        <w:t xml:space="preserve"> </w:t>
      </w:r>
      <w:r>
        <w:rPr>
          <w:rFonts w:hint="eastAsia"/>
        </w:rPr>
        <w:t>比較指令</w:t>
      </w:r>
      <w:r>
        <w:t xml:space="preserve">CMP R1, R2 </w:t>
      </w:r>
      <w:r>
        <w:rPr>
          <w:rFonts w:hint="eastAsia"/>
        </w:rPr>
        <w:t>的執行過程</w:t>
      </w:r>
    </w:p>
    <w:p w:rsidR="00835F17" w:rsidRDefault="00835F17" w:rsidP="00835F17"/>
    <w:p w:rsidR="002C2A3F" w:rsidRPr="00C212AC" w:rsidRDefault="002C2A3F" w:rsidP="002C2A3F">
      <w:pPr>
        <w:pStyle w:val="afa"/>
        <w:ind w:left="240" w:right="240"/>
      </w:pPr>
      <w:r>
        <w:rPr>
          <w:rFonts w:hint="eastAsia"/>
        </w:rPr>
        <w:t>跳躍指令</w:t>
      </w:r>
    </w:p>
    <w:p w:rsidR="002C2A3F" w:rsidRDefault="002C2A3F" w:rsidP="002C2A3F">
      <w:r>
        <w:rPr>
          <w:rFonts w:hint="eastAsia"/>
        </w:rPr>
        <w:t>在</w:t>
      </w:r>
      <w:r>
        <w:t xml:space="preserve"> CPU0 </w:t>
      </w:r>
      <w:r>
        <w:rPr>
          <w:rFonts w:hint="eastAsia"/>
        </w:rPr>
        <w:t>中，跳躍指令包含</w:t>
      </w:r>
      <w:r>
        <w:t xml:space="preserve"> JMP</w:t>
      </w:r>
      <w:r>
        <w:rPr>
          <w:rFonts w:hint="eastAsia"/>
        </w:rPr>
        <w:t>、</w:t>
      </w:r>
      <w:r>
        <w:t>JEQ</w:t>
      </w:r>
      <w:r>
        <w:rPr>
          <w:rFonts w:hint="eastAsia"/>
        </w:rPr>
        <w:t>、</w:t>
      </w:r>
      <w:r>
        <w:t>JNE</w:t>
      </w:r>
      <w:r>
        <w:rPr>
          <w:rFonts w:hint="eastAsia"/>
        </w:rPr>
        <w:t>、</w:t>
      </w:r>
      <w:r>
        <w:t>JLT</w:t>
      </w:r>
      <w:r>
        <w:rPr>
          <w:rFonts w:hint="eastAsia"/>
        </w:rPr>
        <w:t>、</w:t>
      </w:r>
      <w:r>
        <w:t>JGT</w:t>
      </w:r>
      <w:r>
        <w:rPr>
          <w:rFonts w:hint="eastAsia"/>
        </w:rPr>
        <w:t>、</w:t>
      </w:r>
      <w:r>
        <w:t>JLE</w:t>
      </w:r>
      <w:r>
        <w:rPr>
          <w:rFonts w:hint="eastAsia"/>
        </w:rPr>
        <w:t>、</w:t>
      </w:r>
      <w:r>
        <w:t>JGE</w:t>
      </w:r>
      <w:r>
        <w:rPr>
          <w:rFonts w:hint="eastAsia"/>
        </w:rPr>
        <w:t>等</w:t>
      </w:r>
      <w:r>
        <w:t>7</w:t>
      </w:r>
      <w:r>
        <w:rPr>
          <w:rFonts w:hint="eastAsia"/>
        </w:rPr>
        <w:t>個，其中的</w:t>
      </w:r>
      <w:r>
        <w:t xml:space="preserve"> JMP </w:t>
      </w:r>
      <w:r>
        <w:rPr>
          <w:rFonts w:hint="eastAsia"/>
        </w:rPr>
        <w:t>是無條件跳躍指令，其餘的則是條件跳躍指令</w:t>
      </w:r>
      <w:r w:rsidR="00DF2B11">
        <w:rPr>
          <w:rFonts w:hint="eastAsia"/>
        </w:rPr>
        <w:t>。</w:t>
      </w:r>
      <w:r>
        <w:rPr>
          <w:rFonts w:hint="eastAsia"/>
        </w:rPr>
        <w:t>條件跳躍指令中的</w:t>
      </w:r>
      <w:r>
        <w:t xml:space="preserve"> E </w:t>
      </w:r>
      <w:r>
        <w:rPr>
          <w:rFonts w:hint="eastAsia"/>
        </w:rPr>
        <w:t>代表相等</w:t>
      </w:r>
      <w:r>
        <w:t xml:space="preserve"> (Equal)</w:t>
      </w:r>
      <w:r>
        <w:rPr>
          <w:rFonts w:hint="eastAsia"/>
        </w:rPr>
        <w:t>，</w:t>
      </w:r>
      <w:r>
        <w:t>G</w:t>
      </w:r>
      <w:r>
        <w:rPr>
          <w:rFonts w:hint="eastAsia"/>
        </w:rPr>
        <w:t>代表大於</w:t>
      </w:r>
      <w:r>
        <w:t xml:space="preserve"> (Gr</w:t>
      </w:r>
      <w:r>
        <w:rPr>
          <w:rFonts w:hint="eastAsia"/>
        </w:rPr>
        <w:t>e</w:t>
      </w:r>
      <w:r>
        <w:t>ater than)</w:t>
      </w:r>
      <w:r>
        <w:rPr>
          <w:rFonts w:hint="eastAsia"/>
        </w:rPr>
        <w:t>，</w:t>
      </w:r>
      <w:r>
        <w:t xml:space="preserve">L </w:t>
      </w:r>
      <w:r>
        <w:rPr>
          <w:rFonts w:hint="eastAsia"/>
        </w:rPr>
        <w:t>代表</w:t>
      </w:r>
      <w:r>
        <w:t xml:space="preserve"> (Less than)</w:t>
      </w:r>
      <w:r w:rsidR="00DF2B11">
        <w:rPr>
          <w:rFonts w:hint="eastAsia"/>
        </w:rPr>
        <w:t>。</w:t>
      </w:r>
      <w:r>
        <w:rPr>
          <w:rFonts w:hint="eastAsia"/>
        </w:rPr>
        <w:t>因此，</w:t>
      </w:r>
      <w:r>
        <w:t xml:space="preserve">JGE </w:t>
      </w:r>
      <w:r>
        <w:rPr>
          <w:rFonts w:hint="eastAsia"/>
        </w:rPr>
        <w:t>代表的是</w:t>
      </w:r>
      <w:r>
        <w:t xml:space="preserve"> (Jump if Gr</w:t>
      </w:r>
      <w:r>
        <w:rPr>
          <w:rFonts w:hint="eastAsia"/>
        </w:rPr>
        <w:t>e</w:t>
      </w:r>
      <w:r>
        <w:t>ater o</w:t>
      </w:r>
      <w:r>
        <w:rPr>
          <w:rFonts w:hint="eastAsia"/>
        </w:rPr>
        <w:t>r</w:t>
      </w:r>
      <w:r>
        <w:t xml:space="preserve"> Equal) </w:t>
      </w:r>
      <w:r>
        <w:rPr>
          <w:rFonts w:hint="eastAsia"/>
        </w:rPr>
        <w:t>的縮寫，</w:t>
      </w:r>
      <w:r>
        <w:t xml:space="preserve">JLT </w:t>
      </w:r>
      <w:r>
        <w:rPr>
          <w:rFonts w:hint="eastAsia"/>
        </w:rPr>
        <w:t>則是</w:t>
      </w:r>
      <w:r>
        <w:t xml:space="preserve"> (Jump if Less Than) </w:t>
      </w:r>
      <w:r>
        <w:rPr>
          <w:rFonts w:hint="eastAsia"/>
        </w:rPr>
        <w:t>的縮寫，</w:t>
      </w:r>
      <w:r>
        <w:t xml:space="preserve">JEQ </w:t>
      </w:r>
      <w:r>
        <w:rPr>
          <w:rFonts w:hint="eastAsia"/>
        </w:rPr>
        <w:t>則是</w:t>
      </w:r>
      <w:r>
        <w:t xml:space="preserve"> (Jump if EQual) </w:t>
      </w:r>
      <w:r>
        <w:rPr>
          <w:rFonts w:hint="eastAsia"/>
        </w:rPr>
        <w:t>的簡稱。</w:t>
      </w:r>
    </w:p>
    <w:p w:rsidR="002C2A3F" w:rsidRDefault="002C2A3F" w:rsidP="002C2A3F"/>
    <w:p w:rsidR="002C2A3F" w:rsidRPr="0074041F" w:rsidRDefault="002C2A3F" w:rsidP="002C2A3F">
      <w:pPr>
        <w:rPr>
          <w:rFonts w:ascii="標楷體" w:eastAsia="標楷體" w:hAnsi="標楷體"/>
          <w:b/>
          <w:sz w:val="32"/>
          <w:szCs w:val="32"/>
        </w:rPr>
      </w:pPr>
      <w:r w:rsidRPr="0074041F">
        <w:rPr>
          <w:rFonts w:ascii="標楷體" w:eastAsia="標楷體" w:hAnsi="標楷體" w:hint="eastAsia"/>
          <w:b/>
          <w:sz w:val="32"/>
          <w:szCs w:val="32"/>
        </w:rPr>
        <w:t>無條件跳躍指令</w:t>
      </w:r>
    </w:p>
    <w:p w:rsidR="002C2A3F" w:rsidRPr="00426DEB" w:rsidRDefault="002C2A3F" w:rsidP="002C2A3F"/>
    <w:p w:rsidR="002C2A3F" w:rsidRDefault="002C2A3F" w:rsidP="002C2A3F">
      <w:r>
        <w:rPr>
          <w:rFonts w:hint="eastAsia"/>
        </w:rPr>
        <w:t>跳躍指令主要</w:t>
      </w:r>
      <w:r w:rsidR="008306EB">
        <w:rPr>
          <w:rFonts w:hint="eastAsia"/>
        </w:rPr>
        <w:t>作用</w:t>
      </w:r>
      <w:r>
        <w:rPr>
          <w:rFonts w:hint="eastAsia"/>
        </w:rPr>
        <w:t>在程式計數器</w:t>
      </w:r>
      <w:r>
        <w:t>PC</w:t>
      </w:r>
      <w:r>
        <w:rPr>
          <w:rFonts w:hint="eastAsia"/>
        </w:rPr>
        <w:t>上，</w:t>
      </w:r>
      <w:r w:rsidR="008306EB">
        <w:rPr>
          <w:rFonts w:hint="eastAsia"/>
        </w:rPr>
        <w:t>利用</w:t>
      </w:r>
      <w:r>
        <w:rPr>
          <w:rFonts w:hint="eastAsia"/>
        </w:rPr>
        <w:t>改變</w:t>
      </w:r>
      <w:r>
        <w:t>PC</w:t>
      </w:r>
      <w:r w:rsidR="008306EB">
        <w:rPr>
          <w:rFonts w:hint="eastAsia"/>
        </w:rPr>
        <w:t>當中的位址，以達成跳躍的動作</w:t>
      </w:r>
      <w:r>
        <w:rPr>
          <w:rFonts w:hint="eastAsia"/>
        </w:rPr>
        <w:t>。其設計方式可分為絕對跳躍與相對跳躍兩類，目前以相對跳躍</w:t>
      </w:r>
      <w:r w:rsidR="004D25EA">
        <w:rPr>
          <w:rFonts w:hint="eastAsia"/>
        </w:rPr>
        <w:t>的</w:t>
      </w:r>
      <w:r>
        <w:rPr>
          <w:rFonts w:hint="eastAsia"/>
        </w:rPr>
        <w:t>方式較為常見。</w:t>
      </w:r>
    </w:p>
    <w:p w:rsidR="002C2A3F" w:rsidRPr="008306EB" w:rsidRDefault="002C2A3F" w:rsidP="002C2A3F"/>
    <w:p w:rsidR="002C2A3F" w:rsidRDefault="002C2A3F" w:rsidP="002C2A3F">
      <w:r>
        <w:rPr>
          <w:rFonts w:hint="eastAsia"/>
        </w:rPr>
        <w:t>絕對跳躍的方式，程式會直接跳到參數指定的位址中，在此種方式下，</w:t>
      </w:r>
      <w:r>
        <w:t>JMP [0x30]</w:t>
      </w:r>
      <w:r>
        <w:rPr>
          <w:rFonts w:hint="eastAsia"/>
        </w:rPr>
        <w:t>會跳到記憶體位址</w:t>
      </w:r>
      <w:r>
        <w:t xml:space="preserve"> 0x30 </w:t>
      </w:r>
      <w:r>
        <w:rPr>
          <w:rFonts w:hint="eastAsia"/>
        </w:rPr>
        <w:t>的地方，於是下一個被執行的指令將是位於</w:t>
      </w:r>
      <w:r>
        <w:t xml:space="preserve"> 0x30 </w:t>
      </w:r>
      <w:r>
        <w:rPr>
          <w:rFonts w:hint="eastAsia"/>
        </w:rPr>
        <w:t>位址當中的指令。</w:t>
      </w:r>
    </w:p>
    <w:p w:rsidR="002C2A3F" w:rsidRDefault="002C2A3F" w:rsidP="002C2A3F"/>
    <w:p w:rsidR="002C2A3F" w:rsidRDefault="002C2A3F" w:rsidP="002C2A3F">
      <w:r>
        <w:rPr>
          <w:rFonts w:hint="eastAsia"/>
        </w:rPr>
        <w:t>相對跳躍的方式，通常是指相對於</w:t>
      </w:r>
      <w:r>
        <w:t>PC</w:t>
      </w:r>
      <w:r>
        <w:rPr>
          <w:rFonts w:hint="eastAsia"/>
        </w:rPr>
        <w:t>而言。因此，假如指令</w:t>
      </w:r>
      <w:r>
        <w:rPr>
          <w:rFonts w:hint="eastAsia"/>
        </w:rPr>
        <w:t xml:space="preserve"> JMP [0x30] </w:t>
      </w:r>
      <w:r>
        <w:rPr>
          <w:rFonts w:hint="eastAsia"/>
        </w:rPr>
        <w:t>的記憶體位址為</w:t>
      </w:r>
      <w:r>
        <w:rPr>
          <w:rFonts w:hint="eastAsia"/>
        </w:rPr>
        <w:t xml:space="preserve"> </w:t>
      </w:r>
      <w:r>
        <w:t>0x28</w:t>
      </w:r>
      <w:r>
        <w:rPr>
          <w:rFonts w:hint="eastAsia"/>
        </w:rPr>
        <w:t>，則在指令</w:t>
      </w:r>
      <w:r w:rsidR="004D25EA">
        <w:rPr>
          <w:rFonts w:hint="eastAsia"/>
        </w:rPr>
        <w:t>提取</w:t>
      </w:r>
      <w:r>
        <w:rPr>
          <w:rFonts w:hint="eastAsia"/>
        </w:rPr>
        <w:t>階段完成之後，程式計數器</w:t>
      </w:r>
      <w:r>
        <w:rPr>
          <w:rFonts w:hint="eastAsia"/>
        </w:rPr>
        <w:t xml:space="preserve"> PC </w:t>
      </w:r>
      <w:r>
        <w:rPr>
          <w:rFonts w:hint="eastAsia"/>
        </w:rPr>
        <w:t>的值將會是</w:t>
      </w:r>
      <w:r>
        <w:rPr>
          <w:rFonts w:hint="eastAsia"/>
        </w:rPr>
        <w:t xml:space="preserve"> 0x28+4 = 0x2C</w:t>
      </w:r>
      <w:r>
        <w:rPr>
          <w:rFonts w:hint="eastAsia"/>
        </w:rPr>
        <w:t>，在指令</w:t>
      </w:r>
      <w:r>
        <w:t xml:space="preserve"> JMP [0x30] </w:t>
      </w:r>
      <w:r>
        <w:rPr>
          <w:rFonts w:hint="eastAsia"/>
        </w:rPr>
        <w:t>的執行階段完成之後，將會使</w:t>
      </w:r>
      <w:r>
        <w:t xml:space="preserve"> PC</w:t>
      </w:r>
      <w:r>
        <w:rPr>
          <w:rFonts w:hint="eastAsia"/>
        </w:rPr>
        <w:t>值更新為</w:t>
      </w:r>
      <w:r>
        <w:t xml:space="preserve"> 0x5</w:t>
      </w:r>
      <w:r>
        <w:rPr>
          <w:rFonts w:hint="eastAsia"/>
        </w:rPr>
        <w:t>C</w:t>
      </w:r>
      <w:r>
        <w:rPr>
          <w:rFonts w:hint="eastAsia"/>
        </w:rPr>
        <w:t>，於是下一個被執行的指令將是位於</w:t>
      </w:r>
      <w:r>
        <w:t xml:space="preserve"> 0x5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位址當中的指令。</w:t>
      </w:r>
    </w:p>
    <w:p w:rsidR="002C2A3F" w:rsidRPr="00723F8D" w:rsidRDefault="002C2A3F" w:rsidP="002C2A3F"/>
    <w:p w:rsidR="002C2A3F" w:rsidRDefault="005115FB" w:rsidP="002C2A3F">
      <w:r>
        <w:fldChar w:fldCharType="begin"/>
      </w:r>
      <w:r w:rsidR="002C2A3F">
        <w:instrText xml:space="preserve"> REF _Ref219188329 \h </w:instrText>
      </w:r>
      <w:r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11</w:t>
      </w:r>
      <w:r>
        <w:fldChar w:fldCharType="end"/>
      </w:r>
      <w:r w:rsidR="00466C9D">
        <w:rPr>
          <w:rFonts w:hint="eastAsia"/>
        </w:rPr>
        <w:t>顯示了相對跳躍指令的原理。</w:t>
      </w:r>
      <w:r w:rsidR="002C2A3F">
        <w:rPr>
          <w:rFonts w:hint="eastAsia"/>
        </w:rPr>
        <w:t>跳躍指令</w:t>
      </w:r>
      <w:r w:rsidR="002C2A3F">
        <w:t xml:space="preserve"> JMP [0x30]</w:t>
      </w:r>
      <w:r w:rsidR="00466C9D">
        <w:rPr>
          <w:rFonts w:hint="eastAsia"/>
        </w:rPr>
        <w:t xml:space="preserve"> </w:t>
      </w:r>
      <w:r w:rsidR="002C2A3F">
        <w:rPr>
          <w:rFonts w:hint="eastAsia"/>
        </w:rPr>
        <w:t>的功能，乃是將</w:t>
      </w:r>
      <w:r w:rsidR="002C2A3F">
        <w:t>PC</w:t>
      </w:r>
      <w:r w:rsidR="002C2A3F">
        <w:rPr>
          <w:rFonts w:hint="eastAsia"/>
        </w:rPr>
        <w:t>加上十六進位的</w:t>
      </w:r>
      <w:r w:rsidR="002C2A3F">
        <w:t xml:space="preserve"> </w:t>
      </w:r>
      <w:r w:rsidR="00466C9D">
        <w:rPr>
          <w:rFonts w:hint="eastAsia"/>
        </w:rPr>
        <w:t>0x</w:t>
      </w:r>
      <w:r w:rsidR="002C2A3F">
        <w:t>30</w:t>
      </w:r>
      <w:r w:rsidR="002C2A3F">
        <w:rPr>
          <w:rFonts w:hint="eastAsia"/>
        </w:rPr>
        <w:t>。但</w:t>
      </w:r>
      <w:r w:rsidR="00466C9D">
        <w:rPr>
          <w:rFonts w:hint="eastAsia"/>
        </w:rPr>
        <w:t>是，</w:t>
      </w:r>
      <w:r w:rsidR="002C2A3F">
        <w:rPr>
          <w:rFonts w:hint="eastAsia"/>
        </w:rPr>
        <w:t>在指令</w:t>
      </w:r>
      <w:r w:rsidR="004D25EA">
        <w:rPr>
          <w:rFonts w:hint="eastAsia"/>
        </w:rPr>
        <w:t>提取</w:t>
      </w:r>
      <w:r w:rsidR="002C2A3F">
        <w:rPr>
          <w:rFonts w:hint="eastAsia"/>
        </w:rPr>
        <w:t>階段完成後，</w:t>
      </w:r>
      <w:r w:rsidR="002C2A3F">
        <w:rPr>
          <w:rFonts w:hint="eastAsia"/>
        </w:rPr>
        <w:t xml:space="preserve">PC </w:t>
      </w:r>
      <w:r w:rsidR="002C2A3F">
        <w:rPr>
          <w:rFonts w:hint="eastAsia"/>
        </w:rPr>
        <w:t>已經從</w:t>
      </w:r>
      <w:r w:rsidR="002C2A3F">
        <w:rPr>
          <w:rFonts w:hint="eastAsia"/>
        </w:rPr>
        <w:t xml:space="preserve"> 0x28 </w:t>
      </w:r>
      <w:r w:rsidR="002C2A3F">
        <w:rPr>
          <w:rFonts w:hint="eastAsia"/>
        </w:rPr>
        <w:t>變為</w:t>
      </w:r>
      <w:r w:rsidR="002C2A3F">
        <w:rPr>
          <w:rFonts w:hint="eastAsia"/>
        </w:rPr>
        <w:t xml:space="preserve"> 0x2C</w:t>
      </w:r>
      <w:r w:rsidR="00466C9D">
        <w:rPr>
          <w:rFonts w:hint="eastAsia"/>
        </w:rPr>
        <w:t>。</w:t>
      </w:r>
      <w:r w:rsidR="002C2A3F">
        <w:rPr>
          <w:rFonts w:hint="eastAsia"/>
        </w:rPr>
        <w:t>因此，圖中</w:t>
      </w:r>
      <w:r w:rsidR="002C2A3F">
        <w:t>PC</w:t>
      </w:r>
      <w:r w:rsidR="002C2A3F">
        <w:rPr>
          <w:rFonts w:hint="eastAsia"/>
        </w:rPr>
        <w:t>值為</w:t>
      </w:r>
      <w:r w:rsidR="002C2A3F">
        <w:t xml:space="preserve"> 00 00 00 2</w:t>
      </w:r>
      <w:r w:rsidR="002C2A3F">
        <w:rPr>
          <w:rFonts w:hint="eastAsia"/>
        </w:rPr>
        <w:t>C</w:t>
      </w:r>
      <w:r w:rsidR="002C2A3F">
        <w:rPr>
          <w:rFonts w:hint="eastAsia"/>
        </w:rPr>
        <w:t>，在跳躍指令執行完畢後，其</w:t>
      </w:r>
      <w:r w:rsidR="002C2A3F">
        <w:t xml:space="preserve"> PC </w:t>
      </w:r>
      <w:r w:rsidR="002C2A3F">
        <w:rPr>
          <w:rFonts w:hint="eastAsia"/>
        </w:rPr>
        <w:t>值將變為</w:t>
      </w:r>
      <w:r w:rsidR="002C2A3F">
        <w:t xml:space="preserve"> 00 00 00 5</w:t>
      </w:r>
      <w:r w:rsidR="002C2A3F">
        <w:rPr>
          <w:rFonts w:hint="eastAsia"/>
        </w:rPr>
        <w:t>C</w:t>
      </w:r>
      <w:r w:rsidR="00466C9D">
        <w:rPr>
          <w:rFonts w:hint="eastAsia"/>
        </w:rPr>
        <w:t>。於是</w:t>
      </w:r>
      <w:r w:rsidR="002C2A3F">
        <w:rPr>
          <w:rFonts w:hint="eastAsia"/>
        </w:rPr>
        <w:t>在下一次指令提取時，</w:t>
      </w:r>
      <w:r w:rsidR="00466C9D">
        <w:rPr>
          <w:rFonts w:hint="eastAsia"/>
        </w:rPr>
        <w:t>CPU</w:t>
      </w:r>
      <w:r w:rsidR="00466C9D">
        <w:rPr>
          <w:rFonts w:hint="eastAsia"/>
        </w:rPr>
        <w:t>會</w:t>
      </w:r>
      <w:r w:rsidR="002C2A3F">
        <w:rPr>
          <w:rFonts w:hint="eastAsia"/>
        </w:rPr>
        <w:t>對位址匯流排送出</w:t>
      </w:r>
      <w:r w:rsidR="002C2A3F">
        <w:t xml:space="preserve"> 00 00 00 5</w:t>
      </w:r>
      <w:r w:rsidR="002C2A3F">
        <w:rPr>
          <w:rFonts w:hint="eastAsia"/>
        </w:rPr>
        <w:t>C</w:t>
      </w:r>
      <w:r w:rsidR="002C2A3F">
        <w:t xml:space="preserve"> </w:t>
      </w:r>
      <w:r w:rsidR="002C2A3F">
        <w:rPr>
          <w:rFonts w:hint="eastAsia"/>
        </w:rPr>
        <w:t>的位址，因而取得位於該處的指令（若未執行跳躍指令，則下一</w:t>
      </w:r>
      <w:r w:rsidR="00466C9D">
        <w:rPr>
          <w:rFonts w:hint="eastAsia"/>
        </w:rPr>
        <w:t>次應該</w:t>
      </w:r>
      <w:r w:rsidR="002C2A3F">
        <w:rPr>
          <w:rFonts w:hint="eastAsia"/>
        </w:rPr>
        <w:t>會提取</w:t>
      </w:r>
      <w:r w:rsidR="00466C9D">
        <w:rPr>
          <w:rFonts w:hint="eastAsia"/>
        </w:rPr>
        <w:t>位址</w:t>
      </w:r>
      <w:r w:rsidR="002C2A3F">
        <w:t xml:space="preserve"> 00 </w:t>
      </w:r>
      <w:r w:rsidR="002C2A3F">
        <w:rPr>
          <w:rFonts w:hint="eastAsia"/>
        </w:rPr>
        <w:t>2C</w:t>
      </w:r>
      <w:r w:rsidR="002C2A3F">
        <w:t xml:space="preserve"> </w:t>
      </w:r>
      <w:r w:rsidR="002C2A3F">
        <w:rPr>
          <w:rFonts w:hint="eastAsia"/>
        </w:rPr>
        <w:t>而非</w:t>
      </w:r>
      <w:r w:rsidR="002C2A3F">
        <w:t>00 5</w:t>
      </w:r>
      <w:r w:rsidR="002C2A3F">
        <w:rPr>
          <w:rFonts w:hint="eastAsia"/>
        </w:rPr>
        <w:t>C</w:t>
      </w:r>
      <w:r w:rsidR="002C2A3F">
        <w:t xml:space="preserve"> </w:t>
      </w:r>
      <w:r w:rsidR="002C2A3F">
        <w:rPr>
          <w:rFonts w:hint="eastAsia"/>
        </w:rPr>
        <w:t>的指令）。換句話說，跳躍指令藉由改變</w:t>
      </w:r>
      <w:r w:rsidR="002C2A3F">
        <w:t xml:space="preserve"> PC </w:t>
      </w:r>
      <w:r w:rsidR="002C2A3F">
        <w:rPr>
          <w:rFonts w:hint="eastAsia"/>
        </w:rPr>
        <w:t>的內容，達成跳躍的目的。</w:t>
      </w:r>
    </w:p>
    <w:p w:rsidR="002C2A3F" w:rsidRDefault="002C2A3F" w:rsidP="002C2A3F">
      <w:pPr>
        <w:rPr>
          <w:b/>
        </w:rPr>
      </w:pPr>
    </w:p>
    <w:p w:rsidR="002C2A3F" w:rsidRDefault="002C2A3F" w:rsidP="002C2A3F">
      <w:pPr>
        <w:keepNext/>
        <w:jc w:val="center"/>
        <w:rPr>
          <w:noProof/>
        </w:rPr>
      </w:pPr>
    </w:p>
    <w:p w:rsidR="002C2A3F" w:rsidRDefault="00A560AB" w:rsidP="002C2A3F">
      <w:pPr>
        <w:keepNext/>
        <w:jc w:val="center"/>
      </w:pPr>
      <w:r>
        <w:rPr>
          <w:noProof/>
        </w:rPr>
        <w:drawing>
          <wp:inline distT="0" distB="0" distL="0" distR="0">
            <wp:extent cx="5489829" cy="3124200"/>
            <wp:effectExtent l="6096" t="0" r="0" b="0"/>
            <wp:docPr id="13" name="物件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15318" cy="4572000"/>
                      <a:chOff x="914400" y="1447800"/>
                      <a:chExt cx="8015318" cy="4572000"/>
                    </a:xfrm>
                  </a:grpSpPr>
                  <a:grpSp>
                    <a:nvGrpSpPr>
                      <a:cNvPr id="30" name="群組 29"/>
                      <a:cNvGrpSpPr/>
                    </a:nvGrpSpPr>
                    <a:grpSpPr>
                      <a:xfrm>
                        <a:off x="914400" y="1447800"/>
                        <a:ext cx="8015318" cy="4572000"/>
                        <a:chOff x="914400" y="1447800"/>
                        <a:chExt cx="8015318" cy="4572000"/>
                      </a:xfrm>
                    </a:grpSpPr>
                    <a:sp>
                      <a:nvSpPr>
                        <a:cNvPr id="17413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41854" y="1985450"/>
                          <a:ext cx="1471322" cy="34057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7414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67754" y="1447800"/>
                          <a:ext cx="807900" cy="4566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/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15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83969" y="6019800"/>
                          <a:ext cx="72224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416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55791" y="5302275"/>
                          <a:ext cx="0" cy="7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417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01441" y="5391224"/>
                          <a:ext cx="0" cy="6285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418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57794" y="2612050"/>
                          <a:ext cx="1070653" cy="4598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/>
                              <a:t>PC=0028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19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58897" y="2612050"/>
                          <a:ext cx="1270821" cy="421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/>
                              <a:t>=JMP [0x30]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20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99359" y="261205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26 00 00 30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21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57794" y="3509449"/>
                          <a:ext cx="1191352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PC=005C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" name="手繪多邊形 13"/>
                        <a:cNvSpPr/>
                      </a:nvSpPr>
                      <a:spPr bwMode="auto">
                        <a:xfrm>
                          <a:off x="4814918" y="3214686"/>
                          <a:ext cx="215904" cy="371476"/>
                        </a:xfrm>
                        <a:custGeom>
                          <a:avLst/>
                          <a:gdLst>
                            <a:gd name="connsiteX0" fmla="*/ 297275 w 319852"/>
                            <a:gd name="connsiteY0" fmla="*/ 0 h 632177"/>
                            <a:gd name="connsiteX1" fmla="*/ 3763 w 319852"/>
                            <a:gd name="connsiteY1" fmla="*/ 304800 h 632177"/>
                            <a:gd name="connsiteX2" fmla="*/ 319852 w 319852"/>
                            <a:gd name="connsiteY2" fmla="*/ 632177 h 632177"/>
                            <a:gd name="connsiteX3" fmla="*/ 319852 w 319852"/>
                            <a:gd name="connsiteY3" fmla="*/ 632177 h 6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9852" h="632177">
                              <a:moveTo>
                                <a:pt x="297275" y="0"/>
                              </a:moveTo>
                              <a:cubicBezTo>
                                <a:pt x="148637" y="99718"/>
                                <a:pt x="0" y="199437"/>
                                <a:pt x="3763" y="304800"/>
                              </a:cubicBezTo>
                              <a:cubicBezTo>
                                <a:pt x="7526" y="410163"/>
                                <a:pt x="319852" y="632177"/>
                                <a:pt x="319852" y="632177"/>
                              </a:cubicBezTo>
                              <a:lnTo>
                                <a:pt x="319852" y="632177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grpSp>
                      <a:nvGrpSpPr>
                        <a:cNvPr id="13" name="群組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14400" y="1963726"/>
                          <a:ext cx="3676840" cy="3316825"/>
                          <a:chOff x="2928926" y="2500306"/>
                          <a:chExt cx="3959225" cy="2663825"/>
                        </a:xfrm>
                      </a:grpSpPr>
                      <a:sp>
                        <a:nvSpPr>
                          <a:cNvPr id="17424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28926" y="2500306"/>
                            <a:ext cx="3959225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25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16264" y="2716206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/>
                                <a:t>ALU</a:t>
                              </a:r>
                            </a:p>
                            <a:p>
                              <a:pPr algn="ctr"/>
                              <a:r>
                                <a:rPr lang="en-US" altLang="zh-TW" dirty="0"/>
                                <a:t>(</a:t>
                              </a:r>
                              <a:r>
                                <a:rPr lang="zh-TW" altLang="en-US" dirty="0" smtClean="0"/>
                                <a:t>加法運算</a:t>
                              </a:r>
                              <a:r>
                                <a:rPr lang="en-US" altLang="zh-TW" dirty="0" smtClean="0"/>
                                <a:t>)</a:t>
                              </a:r>
                              <a:endParaRPr lang="en-US" altLang="zh-TW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26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00589" y="2716207"/>
                            <a:ext cx="1914551" cy="214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TW" altLang="en-US"/>
                                <a:t>暫存器</a:t>
                              </a:r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en-US" altLang="zh-TW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27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143240" y="4071941"/>
                            <a:ext cx="1570308" cy="637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/>
                                <a:t>IR = 26 </a:t>
                              </a:r>
                              <a:r>
                                <a:rPr lang="en-US" altLang="zh-TW" sz="1400" u="sng">
                                  <a:solidFill>
                                    <a:srgbClr val="FF0000"/>
                                  </a:solidFill>
                                </a:rPr>
                                <a:t>00 00 30</a:t>
                              </a:r>
                            </a:p>
                            <a:p>
                              <a:pPr algn="ctr"/>
                              <a:r>
                                <a:rPr lang="en-US" altLang="zh-TW" sz="1400" u="sng"/>
                                <a:t>(JMP [0x30])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28" name="Line 3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572000" y="3429000"/>
                            <a:ext cx="571504" cy="4571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29" name="矩形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71934" y="3286124"/>
                            <a:ext cx="333746" cy="40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2000" b="1">
                                  <a:solidFill>
                                    <a:srgbClr val="FF0000"/>
                                  </a:solidFill>
                                </a:rPr>
                                <a:t>+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30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29190" y="4058871"/>
                            <a:ext cx="1630545" cy="306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/>
                                <a:t>PC = </a:t>
                              </a:r>
                              <a:r>
                                <a:rPr lang="en-US" altLang="zh-TW" sz="1400" u="sng">
                                  <a:solidFill>
                                    <a:srgbClr val="FF0000"/>
                                  </a:solidFill>
                                </a:rPr>
                                <a:t>00 00 00 2C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31" name="矩形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143504" y="3335537"/>
                            <a:ext cx="1248327" cy="247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/>
                                <a:t>00 00 00 5C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32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669288" y="3571876"/>
                            <a:ext cx="45720" cy="42862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33" name="矩形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15008" y="3643314"/>
                            <a:ext cx="1072730" cy="307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sym typeface="Wingdings" pitchFamily="2" charset="2"/>
                                </a:rPr>
                                <a:t>新的 </a:t>
                              </a:r>
                              <a:r>
                                <a:rPr lang="en-US" altLang="zh-TW" sz="1400">
                                  <a:sym typeface="Wingdings" pitchFamily="2" charset="2"/>
                                </a:rPr>
                                <a:t>PC </a:t>
                              </a:r>
                              <a:r>
                                <a:rPr lang="zh-TW" altLang="en-US" sz="1400">
                                  <a:sym typeface="Wingdings" pitchFamily="2" charset="2"/>
                                </a:rPr>
                                <a:t>值</a:t>
                              </a:r>
                              <a:endParaRPr lang="en-US" altLang="zh-TW" sz="1400">
                                <a:sym typeface="Wingdings" pitchFamily="2" charset="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34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4357686" y="3571876"/>
                            <a:ext cx="1071570" cy="50006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35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026215" y="3571876"/>
                            <a:ext cx="45719" cy="50006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8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1668" y="2928934"/>
                          <a:ext cx="1191352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PC=002C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手繪多邊形 28"/>
                        <a:cNvSpPr/>
                      </a:nvSpPr>
                      <a:spPr bwMode="auto">
                        <a:xfrm>
                          <a:off x="4814918" y="2786058"/>
                          <a:ext cx="215904" cy="371476"/>
                        </a:xfrm>
                        <a:custGeom>
                          <a:avLst/>
                          <a:gdLst>
                            <a:gd name="connsiteX0" fmla="*/ 297275 w 319852"/>
                            <a:gd name="connsiteY0" fmla="*/ 0 h 632177"/>
                            <a:gd name="connsiteX1" fmla="*/ 3763 w 319852"/>
                            <a:gd name="connsiteY1" fmla="*/ 304800 h 632177"/>
                            <a:gd name="connsiteX2" fmla="*/ 319852 w 319852"/>
                            <a:gd name="connsiteY2" fmla="*/ 632177 h 632177"/>
                            <a:gd name="connsiteX3" fmla="*/ 319852 w 319852"/>
                            <a:gd name="connsiteY3" fmla="*/ 632177 h 6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9852" h="632177">
                              <a:moveTo>
                                <a:pt x="297275" y="0"/>
                              </a:moveTo>
                              <a:cubicBezTo>
                                <a:pt x="148637" y="99718"/>
                                <a:pt x="0" y="199437"/>
                                <a:pt x="3763" y="304800"/>
                              </a:cubicBezTo>
                              <a:cubicBezTo>
                                <a:pt x="7526" y="410163"/>
                                <a:pt x="319852" y="632177"/>
                                <a:pt x="319852" y="632177"/>
                              </a:cubicBezTo>
                              <a:lnTo>
                                <a:pt x="319852" y="632177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C2A3F" w:rsidRPr="00DD06B7" w:rsidRDefault="002C2A3F" w:rsidP="002C2A3F">
      <w:pPr>
        <w:pStyle w:val="a8"/>
        <w:jc w:val="center"/>
        <w:rPr>
          <w:b/>
        </w:rPr>
      </w:pPr>
      <w:bookmarkStart w:id="27" w:name="_Ref219188329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11</w:t>
      </w:r>
      <w:r w:rsidR="005115FB">
        <w:fldChar w:fldCharType="end"/>
      </w:r>
      <w:bookmarkEnd w:id="27"/>
      <w:r>
        <w:t xml:space="preserve"> </w:t>
      </w:r>
      <w:r>
        <w:rPr>
          <w:rFonts w:hint="eastAsia"/>
        </w:rPr>
        <w:t>跳躍指令</w:t>
      </w:r>
      <w:r>
        <w:t xml:space="preserve">JMP [0x30] </w:t>
      </w:r>
      <w:r>
        <w:rPr>
          <w:rFonts w:hint="eastAsia"/>
        </w:rPr>
        <w:t>的執行過程</w:t>
      </w:r>
    </w:p>
    <w:p w:rsidR="002C2A3F" w:rsidRDefault="002C2A3F" w:rsidP="002C2A3F"/>
    <w:p w:rsidR="002C2A3F" w:rsidRPr="00553A0A" w:rsidRDefault="002C2A3F" w:rsidP="002C2A3F">
      <w:r>
        <w:rPr>
          <w:rFonts w:hint="eastAsia"/>
        </w:rPr>
        <w:t>由於</w:t>
      </w:r>
      <w:r>
        <w:rPr>
          <w:rFonts w:hint="eastAsia"/>
        </w:rPr>
        <w:t xml:space="preserve"> JMP </w:t>
      </w:r>
      <w:r>
        <w:rPr>
          <w:rFonts w:hint="eastAsia"/>
        </w:rPr>
        <w:t>指令的位址常數大小為</w:t>
      </w:r>
      <w:r>
        <w:rPr>
          <w:rFonts w:hint="eastAsia"/>
        </w:rPr>
        <w:t xml:space="preserve"> 24 </w:t>
      </w:r>
      <w:r>
        <w:rPr>
          <w:rFonts w:hint="eastAsia"/>
        </w:rPr>
        <w:t>位元，因此定址範圍只有</w:t>
      </w:r>
      <w:r>
        <w:rPr>
          <w:rFonts w:hint="eastAsia"/>
        </w:rPr>
        <w:t xml:space="preserve"> </w:t>
      </w:r>
      <w:r>
        <w:t>2</w:t>
      </w:r>
      <w:r w:rsidRPr="008D622A">
        <w:rPr>
          <w:vertAlign w:val="superscript"/>
        </w:rPr>
        <w:t>24</w:t>
      </w:r>
      <w:r>
        <w:t xml:space="preserve"> = 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>
          <w:t>16M</w:t>
        </w:r>
      </w:smartTag>
      <w:r>
        <w:t>B</w:t>
      </w:r>
      <w:r>
        <w:rPr>
          <w:rFonts w:hint="eastAsia"/>
        </w:rPr>
        <w:t>。在</w:t>
      </w:r>
      <w:r>
        <w:rPr>
          <w:rFonts w:hint="eastAsia"/>
        </w:rPr>
        <w:t xml:space="preserve"> CPU0 </w:t>
      </w:r>
      <w:r>
        <w:rPr>
          <w:rFonts w:hint="eastAsia"/>
        </w:rPr>
        <w:t>當中，由於我們使用了有正負號的二補數表示法，因此合法的跳躍範圍被限制在</w:t>
      </w:r>
      <w:r>
        <w:rPr>
          <w:rFonts w:hint="eastAsia"/>
        </w:rPr>
        <w:t xml:space="preserve"> PC - </w:t>
      </w:r>
      <w:r>
        <w:t>2</w:t>
      </w:r>
      <w:r w:rsidRPr="008D622A">
        <w:rPr>
          <w:vertAlign w:val="superscript"/>
        </w:rPr>
        <w:t>2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PC + </w:t>
      </w:r>
      <w:r>
        <w:t>2</w:t>
      </w:r>
      <w:r w:rsidRPr="008D622A">
        <w:rPr>
          <w:vertAlign w:val="superscript"/>
        </w:rPr>
        <w:t>2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-1 </w:t>
      </w:r>
      <w:r>
        <w:rPr>
          <w:rFonts w:hint="eastAsia"/>
        </w:rPr>
        <w:t>之間。</w:t>
      </w:r>
    </w:p>
    <w:p w:rsidR="002C2A3F" w:rsidRDefault="002C2A3F" w:rsidP="002C2A3F"/>
    <w:p w:rsidR="002C2A3F" w:rsidRDefault="002C2A3F" w:rsidP="002C2A3F">
      <w:r>
        <w:rPr>
          <w:rFonts w:hint="eastAsia"/>
        </w:rPr>
        <w:t>如果我們想要跳躍的位址不在這個範圍之內，就必須使用像</w:t>
      </w:r>
      <w:r>
        <w:rPr>
          <w:rFonts w:hint="eastAsia"/>
        </w:rPr>
        <w:t xml:space="preserve"> LD </w:t>
      </w:r>
      <w:r>
        <w:rPr>
          <w:rFonts w:hint="eastAsia"/>
        </w:rPr>
        <w:t>或</w:t>
      </w:r>
      <w:r>
        <w:rPr>
          <w:rFonts w:hint="eastAsia"/>
        </w:rPr>
        <w:t xml:space="preserve">LDR </w:t>
      </w:r>
      <w:r>
        <w:rPr>
          <w:rFonts w:hint="eastAsia"/>
        </w:rPr>
        <w:t>這樣載入指令，將目標位址直接先載入到</w:t>
      </w:r>
      <w:r>
        <w:rPr>
          <w:rFonts w:hint="eastAsia"/>
        </w:rPr>
        <w:t xml:space="preserve"> PC </w:t>
      </w:r>
      <w:r>
        <w:rPr>
          <w:rFonts w:hint="eastAsia"/>
        </w:rPr>
        <w:t>暫存器</w:t>
      </w:r>
      <w:r>
        <w:rPr>
          <w:rFonts w:hint="eastAsia"/>
        </w:rPr>
        <w:t xml:space="preserve"> (R15) </w:t>
      </w:r>
      <w:r>
        <w:rPr>
          <w:rFonts w:hint="eastAsia"/>
        </w:rPr>
        <w:t>當中</w:t>
      </w:r>
      <w:r w:rsidR="00466C9D">
        <w:rPr>
          <w:rFonts w:hint="eastAsia"/>
        </w:rPr>
        <w:t>。</w:t>
      </w:r>
      <w:r>
        <w:rPr>
          <w:rFonts w:hint="eastAsia"/>
        </w:rPr>
        <w:t>這種方法就能充分存取整台電腦的記憶體，讓程式跳到</w:t>
      </w:r>
      <w:r w:rsidR="00466C9D">
        <w:rPr>
          <w:rFonts w:hint="eastAsia"/>
        </w:rPr>
        <w:t>任何</w:t>
      </w:r>
      <w:r>
        <w:rPr>
          <w:rFonts w:hint="eastAsia"/>
        </w:rPr>
        <w:t>的位址</w:t>
      </w:r>
      <w:r w:rsidR="00466C9D">
        <w:rPr>
          <w:rFonts w:hint="eastAsia"/>
        </w:rPr>
        <w:t>上</w:t>
      </w:r>
      <w:r>
        <w:rPr>
          <w:rFonts w:hint="eastAsia"/>
        </w:rPr>
        <w:t>。</w:t>
      </w:r>
    </w:p>
    <w:p w:rsidR="002C2A3F" w:rsidRPr="00466C9D" w:rsidRDefault="002C2A3F" w:rsidP="002C2A3F"/>
    <w:p w:rsidR="002C2A3F" w:rsidRDefault="002C2A3F" w:rsidP="002C2A3F">
      <w:r>
        <w:rPr>
          <w:rFonts w:hint="eastAsia"/>
        </w:rPr>
        <w:t>舉例而言，</w:t>
      </w:r>
      <w:r w:rsidR="0014392A">
        <w:rPr>
          <w:rFonts w:hint="eastAsia"/>
        </w:rPr>
        <w:t>假如</w:t>
      </w:r>
      <w:r>
        <w:rPr>
          <w:rFonts w:hint="eastAsia"/>
        </w:rPr>
        <w:t>我們想要跳到記憶體位址</w:t>
      </w:r>
      <w:r>
        <w:rPr>
          <w:rFonts w:hint="eastAsia"/>
        </w:rPr>
        <w:t xml:space="preserve"> 0xFF000000 </w:t>
      </w:r>
      <w:r>
        <w:rPr>
          <w:rFonts w:hint="eastAsia"/>
        </w:rPr>
        <w:t>的地方，可以用下列方法</w:t>
      </w:r>
      <w:r w:rsidR="0014392A">
        <w:rPr>
          <w:rFonts w:hint="eastAsia"/>
        </w:rPr>
        <w:t>。</w:t>
      </w:r>
      <w:r w:rsidR="00466C9D">
        <w:rPr>
          <w:rFonts w:hint="eastAsia"/>
        </w:rPr>
        <w:t>首</w:t>
      </w:r>
      <w:r>
        <w:rPr>
          <w:rFonts w:hint="eastAsia"/>
        </w:rPr>
        <w:t>先將常數</w:t>
      </w:r>
      <w:r>
        <w:rPr>
          <w:rFonts w:hint="eastAsia"/>
        </w:rPr>
        <w:t xml:space="preserve"> 0xFF000000</w:t>
      </w:r>
      <w:r>
        <w:rPr>
          <w:rFonts w:hint="eastAsia"/>
        </w:rPr>
        <w:t>存放到記憶體當中，然後再載入到</w:t>
      </w:r>
      <w:r>
        <w:rPr>
          <w:rFonts w:hint="eastAsia"/>
        </w:rPr>
        <w:t xml:space="preserve"> PC (R15) </w:t>
      </w:r>
      <w:r>
        <w:rPr>
          <w:rFonts w:hint="eastAsia"/>
        </w:rPr>
        <w:t>中，就可以完成此種跳躍動作。</w:t>
      </w:r>
      <w:r w:rsidR="005115FB">
        <w:fldChar w:fldCharType="begin"/>
      </w:r>
      <w:r w:rsidR="0014392A">
        <w:instrText xml:space="preserve"> </w:instrText>
      </w:r>
      <w:r w:rsidR="0014392A">
        <w:rPr>
          <w:rFonts w:hint="eastAsia"/>
        </w:rPr>
        <w:instrText>REF _Ref230079073 \h</w:instrText>
      </w:r>
      <w:r w:rsidR="0014392A"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範例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</w:t>
      </w:r>
      <w:r w:rsidR="005115FB">
        <w:fldChar w:fldCharType="end"/>
      </w:r>
      <w:r w:rsidR="0014392A">
        <w:rPr>
          <w:rFonts w:hint="eastAsia"/>
        </w:rPr>
        <w:t>顯示了我們利用</w:t>
      </w:r>
      <w:r w:rsidR="0014392A">
        <w:rPr>
          <w:rFonts w:hint="eastAsia"/>
        </w:rPr>
        <w:t xml:space="preserve"> LD </w:t>
      </w:r>
      <w:r w:rsidR="0014392A">
        <w:rPr>
          <w:rFonts w:hint="eastAsia"/>
        </w:rPr>
        <w:t>指令進行遠距離跳躍的組合語言程式。</w:t>
      </w:r>
    </w:p>
    <w:p w:rsidR="002C2A3F" w:rsidRDefault="002C2A3F" w:rsidP="002C2A3F"/>
    <w:p w:rsidR="0014392A" w:rsidRPr="0014392A" w:rsidRDefault="0014392A" w:rsidP="0014392A"/>
    <w:p w:rsidR="0014392A" w:rsidRDefault="0014392A" w:rsidP="0014392A">
      <w:bookmarkStart w:id="28" w:name="_Ref230079073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1</w:t>
      </w:r>
      <w:r w:rsidR="005115FB">
        <w:fldChar w:fldCharType="end"/>
      </w:r>
      <w:bookmarkEnd w:id="28"/>
      <w:r w:rsidRPr="003E1CBF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LD </w:t>
      </w:r>
      <w:r>
        <w:rPr>
          <w:rFonts w:hint="eastAsia"/>
        </w:rPr>
        <w:t>指令進行跳躍的動作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5135"/>
      </w:tblGrid>
      <w:tr w:rsidR="002C2A3F" w:rsidTr="00A2127C">
        <w:tc>
          <w:tcPr>
            <w:tcW w:w="3227" w:type="dxa"/>
          </w:tcPr>
          <w:p w:rsidR="002C2A3F" w:rsidRDefault="002C2A3F" w:rsidP="00A2127C">
            <w:r>
              <w:rPr>
                <w:rFonts w:hint="eastAsia"/>
              </w:rPr>
              <w:t>組合語言程式</w:t>
            </w:r>
          </w:p>
        </w:tc>
        <w:tc>
          <w:tcPr>
            <w:tcW w:w="5135" w:type="dxa"/>
          </w:tcPr>
          <w:p w:rsidR="002C2A3F" w:rsidRDefault="002C2A3F" w:rsidP="00A2127C">
            <w:r>
              <w:rPr>
                <w:rFonts w:hint="eastAsia"/>
              </w:rPr>
              <w:t>說明</w:t>
            </w:r>
          </w:p>
        </w:tc>
      </w:tr>
      <w:tr w:rsidR="002C2A3F" w:rsidTr="00A2127C">
        <w:tc>
          <w:tcPr>
            <w:tcW w:w="3227" w:type="dxa"/>
          </w:tcPr>
          <w:p w:rsidR="002C2A3F" w:rsidRDefault="002C2A3F" w:rsidP="00A2127C">
            <w:r>
              <w:t>ADDR</w:t>
            </w:r>
            <w:r>
              <w:rPr>
                <w:rFonts w:hint="eastAsia"/>
              </w:rPr>
              <w:t>:</w:t>
            </w:r>
            <w:r>
              <w:tab/>
              <w:t>WORD 0xFF000000</w:t>
            </w:r>
          </w:p>
          <w:p w:rsidR="002C2A3F" w:rsidRDefault="002C2A3F" w:rsidP="00A2127C">
            <w:r>
              <w:t>...</w:t>
            </w:r>
          </w:p>
          <w:p w:rsidR="002C2A3F" w:rsidRDefault="002C2A3F" w:rsidP="00A2127C">
            <w:r>
              <w:tab/>
            </w:r>
            <w:r>
              <w:tab/>
              <w:t>LD R15, ADDR</w:t>
            </w:r>
          </w:p>
          <w:p w:rsidR="002C2A3F" w:rsidRDefault="002C2A3F" w:rsidP="00A2127C">
            <w:r>
              <w:t>...</w:t>
            </w:r>
          </w:p>
        </w:tc>
        <w:tc>
          <w:tcPr>
            <w:tcW w:w="5135" w:type="dxa"/>
          </w:tcPr>
          <w:p w:rsidR="002C2A3F" w:rsidRDefault="002C2A3F" w:rsidP="00A2127C">
            <w:r>
              <w:rPr>
                <w:rFonts w:hint="eastAsia"/>
              </w:rPr>
              <w:t>宣告一個整數變數以存放</w:t>
            </w:r>
            <w:r>
              <w:rPr>
                <w:rFonts w:hint="eastAsia"/>
              </w:rPr>
              <w:t xml:space="preserve"> 0xFF000000</w:t>
            </w:r>
          </w:p>
          <w:p w:rsidR="002C2A3F" w:rsidRDefault="002C2A3F" w:rsidP="00A2127C"/>
          <w:p w:rsidR="002C2A3F" w:rsidRDefault="002C2A3F" w:rsidP="00A2127C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0xFF000000</w:t>
            </w:r>
            <w:r>
              <w:rPr>
                <w:rFonts w:hint="eastAsia"/>
              </w:rPr>
              <w:t>放入到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，也就是跳躍到該處</w:t>
            </w:r>
          </w:p>
        </w:tc>
      </w:tr>
    </w:tbl>
    <w:p w:rsidR="002C2A3F" w:rsidRDefault="002C2A3F" w:rsidP="002C2A3F"/>
    <w:p w:rsidR="002C2A3F" w:rsidRPr="0074041F" w:rsidRDefault="002C2A3F" w:rsidP="002C2A3F">
      <w:pPr>
        <w:rPr>
          <w:rFonts w:ascii="標楷體" w:eastAsia="標楷體" w:hAnsi="標楷體"/>
          <w:b/>
          <w:sz w:val="32"/>
          <w:szCs w:val="32"/>
        </w:rPr>
      </w:pPr>
      <w:r w:rsidRPr="0074041F">
        <w:rPr>
          <w:rFonts w:ascii="標楷體" w:eastAsia="標楷體" w:hAnsi="標楷體" w:hint="eastAsia"/>
          <w:b/>
          <w:sz w:val="32"/>
          <w:szCs w:val="32"/>
        </w:rPr>
        <w:t>條件跳躍指令</w:t>
      </w:r>
      <w:r w:rsidRPr="0074041F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2C2A3F" w:rsidRPr="00301B13" w:rsidRDefault="002C2A3F" w:rsidP="002C2A3F"/>
    <w:p w:rsidR="002C2A3F" w:rsidRDefault="002C2A3F" w:rsidP="002C2A3F">
      <w:r>
        <w:rPr>
          <w:rFonts w:hint="eastAsia"/>
        </w:rPr>
        <w:t>同樣的，</w:t>
      </w:r>
      <w:r w:rsidR="0014392A">
        <w:rPr>
          <w:rFonts w:hint="eastAsia"/>
        </w:rPr>
        <w:t xml:space="preserve">CPU0 </w:t>
      </w:r>
      <w:r w:rsidR="0014392A">
        <w:rPr>
          <w:rFonts w:hint="eastAsia"/>
        </w:rPr>
        <w:t>的</w:t>
      </w:r>
      <w:r>
        <w:rPr>
          <w:rFonts w:hint="eastAsia"/>
        </w:rPr>
        <w:t>條件式跳躍指令也</w:t>
      </w:r>
      <w:r w:rsidR="0014392A">
        <w:rPr>
          <w:rFonts w:hint="eastAsia"/>
        </w:rPr>
        <w:t>是採用</w:t>
      </w:r>
      <w:r>
        <w:rPr>
          <w:rFonts w:hint="eastAsia"/>
        </w:rPr>
        <w:t>相對跳躍的方式，條件跳躍指令會根據狀態暫存器</w:t>
      </w:r>
      <w:r>
        <w:t xml:space="preserve"> SW</w:t>
      </w:r>
      <w:r>
        <w:rPr>
          <w:rFonts w:hint="eastAsia"/>
        </w:rPr>
        <w:t>當中的值，決定是否要進行跳躍的動作。在一般的組合語言程式當中，通常在條件跳躍指令之前，會先以比較指令</w:t>
      </w:r>
      <w:r>
        <w:t>CMP</w:t>
      </w:r>
      <w:r>
        <w:rPr>
          <w:rFonts w:hint="eastAsia"/>
        </w:rPr>
        <w:t>進行比較，然後再根據比較的結果，利用條件跳躍指令</w:t>
      </w:r>
      <w:r>
        <w:t xml:space="preserve"> (</w:t>
      </w:r>
      <w:r>
        <w:rPr>
          <w:rFonts w:hint="eastAsia"/>
        </w:rPr>
        <w:t>例如</w:t>
      </w:r>
      <w:r>
        <w:t xml:space="preserve"> JLE) </w:t>
      </w:r>
      <w:r>
        <w:rPr>
          <w:rFonts w:hint="eastAsia"/>
        </w:rPr>
        <w:t>，決定是否要進行跳躍動作。</w:t>
      </w:r>
    </w:p>
    <w:p w:rsidR="002C2A3F" w:rsidRPr="009A307E" w:rsidRDefault="002C2A3F" w:rsidP="002C2A3F"/>
    <w:p w:rsidR="002C2A3F" w:rsidRDefault="005115FB" w:rsidP="002C2A3F">
      <w:r>
        <w:fldChar w:fldCharType="begin"/>
      </w:r>
      <w:r w:rsidR="00CD6E65">
        <w:instrText xml:space="preserve"> REF _Ref219276108 \h </w:instrText>
      </w:r>
      <w:r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12</w:t>
      </w:r>
      <w:r>
        <w:fldChar w:fldCharType="end"/>
      </w:r>
      <w:r w:rsidR="00CD6E65">
        <w:rPr>
          <w:rFonts w:hint="eastAsia"/>
        </w:rPr>
        <w:t>顯示了條件跳躍指令</w:t>
      </w:r>
      <w:r w:rsidR="00CD6E65">
        <w:rPr>
          <w:rFonts w:hint="eastAsia"/>
        </w:rPr>
        <w:t xml:space="preserve">JLE [0x30] </w:t>
      </w:r>
      <w:r w:rsidR="00CD6E65">
        <w:rPr>
          <w:rFonts w:hint="eastAsia"/>
        </w:rPr>
        <w:t>的執行過程。在該圖中，位於</w:t>
      </w:r>
      <w:r w:rsidR="002C2A3F">
        <w:t>0x</w:t>
      </w:r>
      <w:r w:rsidR="002C2A3F">
        <w:rPr>
          <w:rFonts w:hint="eastAsia"/>
        </w:rPr>
        <w:t>28</w:t>
      </w:r>
      <w:r w:rsidR="002C2A3F">
        <w:rPr>
          <w:rFonts w:hint="eastAsia"/>
        </w:rPr>
        <w:t>中的條件跳躍指令</w:t>
      </w:r>
      <w:r w:rsidR="002C2A3F">
        <w:t xml:space="preserve"> JLE [0x</w:t>
      </w:r>
      <w:r w:rsidR="002C2A3F">
        <w:rPr>
          <w:rFonts w:hint="eastAsia"/>
        </w:rPr>
        <w:t>30</w:t>
      </w:r>
      <w:r w:rsidR="002C2A3F">
        <w:t xml:space="preserve">] </w:t>
      </w:r>
      <w:r w:rsidR="002C2A3F">
        <w:rPr>
          <w:rFonts w:hint="eastAsia"/>
        </w:rPr>
        <w:t>被執行時，狀態旗標</w:t>
      </w:r>
      <w:r w:rsidR="002C2A3F">
        <w:t xml:space="preserve"> SW </w:t>
      </w:r>
      <w:r w:rsidR="002C2A3F">
        <w:rPr>
          <w:rFonts w:hint="eastAsia"/>
        </w:rPr>
        <w:t>為</w:t>
      </w:r>
      <w:r w:rsidR="002C2A3F">
        <w:t xml:space="preserve"> 80 00 00 00</w:t>
      </w:r>
      <w:r w:rsidR="00CD6E65">
        <w:rPr>
          <w:rFonts w:hint="eastAsia"/>
        </w:rPr>
        <w:t>，這個狀態代表</w:t>
      </w:r>
      <w:r w:rsidR="00CD6E65">
        <w:rPr>
          <w:rFonts w:hint="eastAsia"/>
        </w:rPr>
        <w:t xml:space="preserve"> N </w:t>
      </w:r>
      <w:r w:rsidR="00CD6E65">
        <w:rPr>
          <w:rFonts w:hint="eastAsia"/>
        </w:rPr>
        <w:t>旗標為</w:t>
      </w:r>
      <w:r w:rsidR="00CD6E65">
        <w:rPr>
          <w:rFonts w:hint="eastAsia"/>
        </w:rPr>
        <w:t xml:space="preserve"> 1</w:t>
      </w:r>
      <w:r w:rsidR="00CD6E65">
        <w:rPr>
          <w:rFonts w:hint="eastAsia"/>
        </w:rPr>
        <w:t>，其餘皆為</w:t>
      </w:r>
      <w:r w:rsidR="00CD6E65">
        <w:rPr>
          <w:rFonts w:hint="eastAsia"/>
        </w:rPr>
        <w:t xml:space="preserve"> 0 </w:t>
      </w:r>
      <w:r w:rsidR="00CD6E65">
        <w:rPr>
          <w:rFonts w:hint="eastAsia"/>
        </w:rPr>
        <w:t>的</w:t>
      </w:r>
      <w:r w:rsidR="002C2A3F">
        <w:rPr>
          <w:rFonts w:hint="eastAsia"/>
        </w:rPr>
        <w:t>小於</w:t>
      </w:r>
      <w:r w:rsidR="002C2A3F">
        <w:t xml:space="preserve"> (&lt;)</w:t>
      </w:r>
      <w:r w:rsidR="00CD6E65">
        <w:rPr>
          <w:rFonts w:hint="eastAsia"/>
        </w:rPr>
        <w:t xml:space="preserve"> </w:t>
      </w:r>
      <w:r w:rsidR="00CD6E65">
        <w:rPr>
          <w:rFonts w:hint="eastAsia"/>
        </w:rPr>
        <w:t>狀態</w:t>
      </w:r>
      <w:r w:rsidR="002C2A3F">
        <w:rPr>
          <w:rFonts w:hint="eastAsia"/>
        </w:rPr>
        <w:t>。此時，控制單元會</w:t>
      </w:r>
      <w:r w:rsidR="00CD6E65">
        <w:rPr>
          <w:rFonts w:hint="eastAsia"/>
        </w:rPr>
        <w:t>判斷該狀態符合</w:t>
      </w:r>
      <w:r w:rsidR="002C2A3F">
        <w:t xml:space="preserve"> JLE </w:t>
      </w:r>
      <w:r w:rsidR="00CD6E65">
        <w:rPr>
          <w:rFonts w:hint="eastAsia"/>
        </w:rPr>
        <w:t>的</w:t>
      </w:r>
      <w:r w:rsidR="002C2A3F">
        <w:rPr>
          <w:rFonts w:hint="eastAsia"/>
        </w:rPr>
        <w:t>條件，於是進行跳躍動作。除了必須先根據狀態進行判斷之外，條件跳躍指令的運作原理與</w:t>
      </w:r>
      <w:r w:rsidR="002C2A3F">
        <w:rPr>
          <w:rFonts w:hint="eastAsia"/>
        </w:rPr>
        <w:t xml:space="preserve"> JMP </w:t>
      </w:r>
      <w:r w:rsidR="002C2A3F">
        <w:rPr>
          <w:rFonts w:hint="eastAsia"/>
        </w:rPr>
        <w:t>完全相同。</w:t>
      </w:r>
    </w:p>
    <w:p w:rsidR="002C2A3F" w:rsidRPr="00CD6E65" w:rsidRDefault="002C2A3F" w:rsidP="002C2A3F"/>
    <w:p w:rsidR="002C2A3F" w:rsidRDefault="002C2A3F" w:rsidP="002C2A3F">
      <w:pPr>
        <w:keepNext/>
        <w:jc w:val="center"/>
        <w:rPr>
          <w:noProof/>
        </w:rPr>
      </w:pPr>
    </w:p>
    <w:p w:rsidR="002C2A3F" w:rsidRDefault="00A560AB" w:rsidP="002C2A3F">
      <w:pPr>
        <w:keepNext/>
        <w:jc w:val="center"/>
      </w:pPr>
      <w:r>
        <w:rPr>
          <w:noProof/>
        </w:rPr>
        <w:drawing>
          <wp:inline distT="0" distB="0" distL="0" distR="0">
            <wp:extent cx="5489829" cy="3152775"/>
            <wp:effectExtent l="6096" t="0" r="0" b="0"/>
            <wp:docPr id="14" name="物件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45662" cy="4572000"/>
                      <a:chOff x="914400" y="1447800"/>
                      <a:chExt cx="7945662" cy="4572000"/>
                    </a:xfrm>
                  </a:grpSpPr>
                  <a:grpSp>
                    <a:nvGrpSpPr>
                      <a:cNvPr id="33" name="群組 32"/>
                      <a:cNvGrpSpPr/>
                    </a:nvGrpSpPr>
                    <a:grpSpPr>
                      <a:xfrm>
                        <a:off x="914400" y="1447800"/>
                        <a:ext cx="7945662" cy="4572000"/>
                        <a:chOff x="914400" y="1447800"/>
                        <a:chExt cx="7945662" cy="4572000"/>
                      </a:xfrm>
                    </a:grpSpPr>
                    <a:sp>
                      <a:nvSpPr>
                        <a:cNvPr id="19461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72198" y="1985450"/>
                          <a:ext cx="1471322" cy="34057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9462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41016" y="1447800"/>
                          <a:ext cx="807900" cy="4566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/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83969" y="6019800"/>
                          <a:ext cx="72224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4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55791" y="5302275"/>
                          <a:ext cx="0" cy="7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5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01441" y="5391224"/>
                          <a:ext cx="0" cy="6285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7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589241" y="2612050"/>
                          <a:ext cx="1270821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/>
                              <a:t>=JLE [0x30]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8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29703" y="2612050"/>
                          <a:ext cx="140294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24 00 00 30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1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4400" y="1963726"/>
                          <a:ext cx="3676840" cy="331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2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81244" y="2232551"/>
                          <a:ext cx="1337166" cy="107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/>
                              <a:t>(</a:t>
                            </a:r>
                            <a:r>
                              <a:rPr lang="zh-TW" altLang="en-US"/>
                              <a:t>加法器</a:t>
                            </a:r>
                            <a:r>
                              <a:rPr lang="en-US" altLang="zh-TW"/>
                              <a:t>…)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3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52570" y="2232552"/>
                          <a:ext cx="1777999" cy="26665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/>
                              <a:t>暫存器</a:t>
                            </a:r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19474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13428" y="3920626"/>
                          <a:ext cx="1458308" cy="7942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IR = 24 </a:t>
                            </a:r>
                            <a:r>
                              <a:rPr lang="en-US" altLang="zh-TW" sz="1400" u="sng">
                                <a:solidFill>
                                  <a:srgbClr val="FF0000"/>
                                </a:solidFill>
                              </a:rPr>
                              <a:t>00 00 30</a:t>
                            </a:r>
                          </a:p>
                          <a:p>
                            <a:pPr algn="ctr"/>
                            <a:r>
                              <a:rPr lang="en-US" altLang="zh-TW" sz="1400" u="sng"/>
                              <a:t>(JLE [0x30])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5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40285" y="3120077"/>
                          <a:ext cx="530742" cy="5692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6" name="矩形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5885" y="2942176"/>
                          <a:ext cx="309942" cy="4981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2000" b="1">
                                <a:solidFill>
                                  <a:srgbClr val="FF0000"/>
                                </a:solidFill>
                              </a:rPr>
                              <a:t>+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7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71999" y="3904352"/>
                          <a:ext cx="1514249" cy="3819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PC = </a:t>
                            </a:r>
                            <a:r>
                              <a:rPr lang="en-US" altLang="zh-TW" sz="1400" u="sng">
                                <a:solidFill>
                                  <a:srgbClr val="FF0000"/>
                                </a:solidFill>
                              </a:rPr>
                              <a:t>00 00 00 2C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8" name="矩形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71027" y="3003702"/>
                          <a:ext cx="115929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/>
                              <a:t>00 00 00 5C</a:t>
                            </a:r>
                            <a:endParaRPr lang="zh-TW" altLang="en-U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19479" name="Line 3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459310" y="3297977"/>
                          <a:ext cx="42459" cy="5337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0" name="矩形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1769" y="3386927"/>
                          <a:ext cx="996219" cy="38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400">
                                <a:sym typeface="Wingdings" pitchFamily="2" charset="2"/>
                              </a:rPr>
                              <a:t>新的 </a:t>
                            </a:r>
                            <a:r>
                              <a:rPr lang="en-US" altLang="zh-TW" sz="1400">
                                <a:sym typeface="Wingdings" pitchFamily="2" charset="2"/>
                              </a:rPr>
                              <a:t>PC </a:t>
                            </a:r>
                            <a:r>
                              <a:rPr lang="zh-TW" altLang="en-US" sz="1400">
                                <a:sym typeface="Wingdings" pitchFamily="2" charset="2"/>
                              </a:rPr>
                              <a:t>值</a:t>
                            </a:r>
                            <a:endParaRPr lang="en-US" altLang="zh-TW" sz="1400">
                              <a:sym typeface="Wingdings" pitchFamily="2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481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241256" y="3297977"/>
                          <a:ext cx="995142" cy="6226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2" name="Line 3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33427" y="3297977"/>
                          <a:ext cx="42458" cy="6226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74475" y="4357694"/>
                          <a:ext cx="1514249" cy="3819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SW = 80 00 00 00</a:t>
                            </a:r>
                            <a:endParaRPr lang="en-US" altLang="zh-TW" sz="1400" u="sng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09408" y="2612050"/>
                          <a:ext cx="1070653" cy="4598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/>
                              <a:t>PC=0028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09408" y="3509449"/>
                          <a:ext cx="1191352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PC=005C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" name="手繪多邊形 29"/>
                        <a:cNvSpPr/>
                      </a:nvSpPr>
                      <a:spPr bwMode="auto">
                        <a:xfrm>
                          <a:off x="4666532" y="3214686"/>
                          <a:ext cx="215904" cy="371476"/>
                        </a:xfrm>
                        <a:custGeom>
                          <a:avLst/>
                          <a:gdLst>
                            <a:gd name="connsiteX0" fmla="*/ 297275 w 319852"/>
                            <a:gd name="connsiteY0" fmla="*/ 0 h 632177"/>
                            <a:gd name="connsiteX1" fmla="*/ 3763 w 319852"/>
                            <a:gd name="connsiteY1" fmla="*/ 304800 h 632177"/>
                            <a:gd name="connsiteX2" fmla="*/ 319852 w 319852"/>
                            <a:gd name="connsiteY2" fmla="*/ 632177 h 632177"/>
                            <a:gd name="connsiteX3" fmla="*/ 319852 w 319852"/>
                            <a:gd name="connsiteY3" fmla="*/ 632177 h 6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9852" h="632177">
                              <a:moveTo>
                                <a:pt x="297275" y="0"/>
                              </a:moveTo>
                              <a:cubicBezTo>
                                <a:pt x="148637" y="99718"/>
                                <a:pt x="0" y="199437"/>
                                <a:pt x="3763" y="304800"/>
                              </a:cubicBezTo>
                              <a:cubicBezTo>
                                <a:pt x="7526" y="410163"/>
                                <a:pt x="319852" y="632177"/>
                                <a:pt x="319852" y="632177"/>
                              </a:cubicBezTo>
                              <a:lnTo>
                                <a:pt x="319852" y="632177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1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3282" y="2928934"/>
                          <a:ext cx="1191352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PC=002C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手繪多邊形 31"/>
                        <a:cNvSpPr/>
                      </a:nvSpPr>
                      <a:spPr bwMode="auto">
                        <a:xfrm>
                          <a:off x="4666532" y="2786058"/>
                          <a:ext cx="215904" cy="371476"/>
                        </a:xfrm>
                        <a:custGeom>
                          <a:avLst/>
                          <a:gdLst>
                            <a:gd name="connsiteX0" fmla="*/ 297275 w 319852"/>
                            <a:gd name="connsiteY0" fmla="*/ 0 h 632177"/>
                            <a:gd name="connsiteX1" fmla="*/ 3763 w 319852"/>
                            <a:gd name="connsiteY1" fmla="*/ 304800 h 632177"/>
                            <a:gd name="connsiteX2" fmla="*/ 319852 w 319852"/>
                            <a:gd name="connsiteY2" fmla="*/ 632177 h 632177"/>
                            <a:gd name="connsiteX3" fmla="*/ 319852 w 319852"/>
                            <a:gd name="connsiteY3" fmla="*/ 632177 h 6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9852" h="632177">
                              <a:moveTo>
                                <a:pt x="297275" y="0"/>
                              </a:moveTo>
                              <a:cubicBezTo>
                                <a:pt x="148637" y="99718"/>
                                <a:pt x="0" y="199437"/>
                                <a:pt x="3763" y="304800"/>
                              </a:cubicBezTo>
                              <a:cubicBezTo>
                                <a:pt x="7526" y="410163"/>
                                <a:pt x="319852" y="632177"/>
                                <a:pt x="319852" y="632177"/>
                              </a:cubicBezTo>
                              <a:lnTo>
                                <a:pt x="319852" y="632177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C2A3F" w:rsidRDefault="002C2A3F" w:rsidP="002C2A3F">
      <w:pPr>
        <w:pStyle w:val="a8"/>
        <w:jc w:val="center"/>
      </w:pPr>
      <w:bookmarkStart w:id="29" w:name="_Ref219276108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12</w:t>
      </w:r>
      <w:r w:rsidR="005115FB">
        <w:fldChar w:fldCharType="end"/>
      </w:r>
      <w:bookmarkEnd w:id="29"/>
      <w:r>
        <w:t xml:space="preserve"> </w:t>
      </w:r>
      <w:r>
        <w:rPr>
          <w:rFonts w:hint="eastAsia"/>
        </w:rPr>
        <w:t>條件式跳躍指令</w:t>
      </w:r>
      <w:r>
        <w:t>JLE [0x</w:t>
      </w:r>
      <w:r>
        <w:rPr>
          <w:rFonts w:hint="eastAsia"/>
        </w:rPr>
        <w:t>30</w:t>
      </w:r>
      <w:r>
        <w:t xml:space="preserve">] </w:t>
      </w:r>
      <w:r>
        <w:rPr>
          <w:rFonts w:hint="eastAsia"/>
        </w:rPr>
        <w:t>的執行過程</w:t>
      </w:r>
    </w:p>
    <w:p w:rsidR="00747BEE" w:rsidRPr="00747BEE" w:rsidRDefault="00747BEE" w:rsidP="00E37EE8"/>
    <w:p w:rsidR="00747BEE" w:rsidRDefault="00747BEE" w:rsidP="00747BEE">
      <w:pPr>
        <w:rPr>
          <w:color w:val="000000"/>
        </w:rPr>
      </w:pPr>
      <w:r w:rsidRPr="00EE77B3">
        <w:rPr>
          <w:rFonts w:hint="eastAsia"/>
          <w:color w:val="000000"/>
        </w:rPr>
        <w:t>我們可以利用比較指令與條件跳躍指令，模擬高階語言當中的迴圈</w:t>
      </w:r>
      <w:r w:rsidRPr="00EE77B3">
        <w:rPr>
          <w:rFonts w:hint="eastAsia"/>
          <w:color w:val="000000"/>
        </w:rPr>
        <w:t xml:space="preserve"> (</w:t>
      </w:r>
      <w:r w:rsidRPr="00EE77B3">
        <w:rPr>
          <w:rFonts w:hint="eastAsia"/>
          <w:color w:val="000000"/>
        </w:rPr>
        <w:t>例如</w:t>
      </w:r>
      <w:r w:rsidRPr="00EE77B3">
        <w:rPr>
          <w:rFonts w:hint="eastAsia"/>
          <w:color w:val="000000"/>
        </w:rPr>
        <w:t>for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>while</w:t>
      </w:r>
      <w:r w:rsidRPr="00EE77B3">
        <w:rPr>
          <w:rFonts w:hint="eastAsia"/>
          <w:color w:val="000000"/>
        </w:rPr>
        <w:t>等</w:t>
      </w:r>
      <w:r w:rsidRPr="00EE77B3">
        <w:rPr>
          <w:rFonts w:hint="eastAsia"/>
          <w:color w:val="000000"/>
        </w:rPr>
        <w:t xml:space="preserve">) </w:t>
      </w:r>
      <w:r w:rsidRPr="00EE77B3">
        <w:rPr>
          <w:rFonts w:hint="eastAsia"/>
          <w:color w:val="000000"/>
        </w:rPr>
        <w:t>與條件判斷</w:t>
      </w:r>
      <w:r w:rsidRPr="00EE77B3">
        <w:rPr>
          <w:rFonts w:hint="eastAsia"/>
          <w:color w:val="000000"/>
        </w:rPr>
        <w:t xml:space="preserve"> (</w:t>
      </w:r>
      <w:r w:rsidRPr="00EE77B3">
        <w:rPr>
          <w:rFonts w:hint="eastAsia"/>
          <w:color w:val="000000"/>
        </w:rPr>
        <w:t>例如</w:t>
      </w:r>
      <w:r w:rsidRPr="00EE77B3">
        <w:rPr>
          <w:rFonts w:hint="eastAsia"/>
          <w:color w:val="000000"/>
        </w:rPr>
        <w:t xml:space="preserve"> if</w:t>
      </w:r>
      <w:r w:rsidRPr="00EE77B3">
        <w:rPr>
          <w:rFonts w:hint="eastAsia"/>
          <w:color w:val="000000"/>
        </w:rPr>
        <w:t>、</w:t>
      </w:r>
      <w:r w:rsidRPr="00EE77B3">
        <w:rPr>
          <w:rFonts w:hint="eastAsia"/>
          <w:color w:val="000000"/>
        </w:rPr>
        <w:t xml:space="preserve">switch </w:t>
      </w:r>
      <w:r w:rsidRPr="00EE77B3">
        <w:rPr>
          <w:rFonts w:hint="eastAsia"/>
          <w:color w:val="000000"/>
        </w:rPr>
        <w:t>等</w:t>
      </w:r>
      <w:r w:rsidRPr="00EE77B3">
        <w:rPr>
          <w:rFonts w:hint="eastAsia"/>
          <w:color w:val="000000"/>
        </w:rPr>
        <w:t xml:space="preserve">) </w:t>
      </w:r>
      <w:r w:rsidRPr="00EE77B3">
        <w:rPr>
          <w:rFonts w:hint="eastAsia"/>
          <w:color w:val="000000"/>
        </w:rPr>
        <w:t>指令。這些迴圈與條件指令是電腦可以具有如此強大能力的重要原因。</w:t>
      </w:r>
      <w:r w:rsidR="00707D43">
        <w:rPr>
          <w:rFonts w:hint="eastAsia"/>
          <w:color w:val="000000"/>
        </w:rPr>
        <w:t>換句話說</w:t>
      </w:r>
      <w:r w:rsidRPr="00EE77B3">
        <w:rPr>
          <w:rFonts w:hint="eastAsia"/>
          <w:color w:val="000000"/>
        </w:rPr>
        <w:t>，電腦之所以變化多端卻又循環運行不已，就是</w:t>
      </w:r>
      <w:r>
        <w:rPr>
          <w:rFonts w:hint="eastAsia"/>
          <w:color w:val="000000"/>
        </w:rPr>
        <w:t>利用比較指令與</w:t>
      </w:r>
      <w:r w:rsidRPr="00EE77B3">
        <w:rPr>
          <w:rFonts w:hint="eastAsia"/>
          <w:color w:val="000000"/>
        </w:rPr>
        <w:t>條件跳躍指令</w:t>
      </w:r>
      <w:r>
        <w:rPr>
          <w:rFonts w:hint="eastAsia"/>
          <w:color w:val="000000"/>
        </w:rPr>
        <w:t>的搭配</w:t>
      </w:r>
      <w:r w:rsidRPr="00EE77B3">
        <w:rPr>
          <w:rFonts w:hint="eastAsia"/>
          <w:color w:val="000000"/>
        </w:rPr>
        <w:t>所造成的。</w:t>
      </w:r>
    </w:p>
    <w:p w:rsidR="0074041F" w:rsidRPr="004D3BAF" w:rsidRDefault="0074041F" w:rsidP="0074041F"/>
    <w:p w:rsidR="0074041F" w:rsidRPr="00E17C33" w:rsidRDefault="0074041F" w:rsidP="0074041F">
      <w:pPr>
        <w:pStyle w:val="afa"/>
        <w:ind w:left="240" w:right="240"/>
      </w:pPr>
      <w:r>
        <w:rPr>
          <w:rFonts w:hint="eastAsia"/>
        </w:rPr>
        <w:t>載入儲存指令</w:t>
      </w:r>
    </w:p>
    <w:p w:rsidR="0074041F" w:rsidRDefault="0074041F" w:rsidP="0074041F">
      <w:r>
        <w:rPr>
          <w:rFonts w:hint="eastAsia"/>
        </w:rPr>
        <w:t>傳統上，電腦的位元以</w:t>
      </w:r>
      <w:r>
        <w:t>8</w:t>
      </w:r>
      <w:r>
        <w:rPr>
          <w:rFonts w:hint="eastAsia"/>
        </w:rPr>
        <w:t>個為一組，稱為位元組</w:t>
      </w:r>
      <w:r>
        <w:t xml:space="preserve"> (Byte)</w:t>
      </w:r>
      <w:r>
        <w:rPr>
          <w:rFonts w:hint="eastAsia"/>
        </w:rPr>
        <w:t>。在</w:t>
      </w:r>
      <w:r>
        <w:t xml:space="preserve"> 32 </w:t>
      </w:r>
      <w:r>
        <w:rPr>
          <w:rFonts w:hint="eastAsia"/>
        </w:rPr>
        <w:t>位元的電腦當中，一個字組</w:t>
      </w:r>
      <w:r>
        <w:t xml:space="preserve"> (Word) </w:t>
      </w:r>
      <w:r>
        <w:rPr>
          <w:rFonts w:hint="eastAsia"/>
        </w:rPr>
        <w:t>即為</w:t>
      </w:r>
      <w:r>
        <w:t xml:space="preserve"> 32 </w:t>
      </w:r>
      <w:r>
        <w:rPr>
          <w:rFonts w:hint="eastAsia"/>
        </w:rPr>
        <w:t>個位元，也就是</w:t>
      </w:r>
      <w:r>
        <w:t xml:space="preserve"> 4 byt</w:t>
      </w:r>
      <w:r>
        <w:rPr>
          <w:rFonts w:hint="eastAsia"/>
        </w:rPr>
        <w:t>e</w:t>
      </w:r>
      <w:r>
        <w:rPr>
          <w:rFonts w:hint="eastAsia"/>
        </w:rPr>
        <w:t>。通常，</w:t>
      </w:r>
      <w:r>
        <w:t>32</w:t>
      </w:r>
      <w:r>
        <w:rPr>
          <w:rFonts w:hint="eastAsia"/>
        </w:rPr>
        <w:t>位元</w:t>
      </w:r>
      <w:r>
        <w:t>CPU</w:t>
      </w:r>
      <w:r>
        <w:rPr>
          <w:rFonts w:hint="eastAsia"/>
        </w:rPr>
        <w:t>的內部匯流排也是</w:t>
      </w:r>
      <w:r>
        <w:t xml:space="preserve"> 32 </w:t>
      </w:r>
      <w:r>
        <w:rPr>
          <w:rFonts w:hint="eastAsia"/>
        </w:rPr>
        <w:t>位元的，也就是有</w:t>
      </w:r>
      <w:r>
        <w:t>32</w:t>
      </w:r>
      <w:r>
        <w:rPr>
          <w:rFonts w:hint="eastAsia"/>
        </w:rPr>
        <w:t>條內部匯流排線，資料的傳遞也是以</w:t>
      </w:r>
      <w:r>
        <w:t xml:space="preserve"> 32 </w:t>
      </w:r>
      <w:r>
        <w:rPr>
          <w:rFonts w:hint="eastAsia"/>
        </w:rPr>
        <w:t>位元為一單位。</w:t>
      </w:r>
    </w:p>
    <w:p w:rsidR="0074041F" w:rsidRPr="00A748CF" w:rsidRDefault="0074041F" w:rsidP="0074041F"/>
    <w:p w:rsidR="0074041F" w:rsidRDefault="0074041F" w:rsidP="0074041F">
      <w:r>
        <w:rPr>
          <w:rFonts w:hint="eastAsia"/>
        </w:rPr>
        <w:t>由於</w:t>
      </w:r>
      <w:r>
        <w:t xml:space="preserve"> CPU0 </w:t>
      </w:r>
      <w:r>
        <w:rPr>
          <w:rFonts w:hint="eastAsia"/>
        </w:rPr>
        <w:t>是精簡指令集電腦，因此，只有少數指令可以存取記憶體，這些指令稱為『記憶體存取指令』。</w:t>
      </w:r>
      <w:r>
        <w:rPr>
          <w:rFonts w:hint="eastAsia"/>
        </w:rPr>
        <w:t>CPU0</w:t>
      </w:r>
      <w:r>
        <w:rPr>
          <w:rFonts w:hint="eastAsia"/>
        </w:rPr>
        <w:t>的記憶體存取指令包含了</w:t>
      </w:r>
      <w:r>
        <w:t xml:space="preserve"> LD, ST, LDB, STB</w:t>
      </w:r>
      <w:r>
        <w:rPr>
          <w:rFonts w:hint="eastAsia"/>
        </w:rPr>
        <w:t>, LDR, STR, LBR, SBR</w:t>
      </w:r>
      <w:r>
        <w:t xml:space="preserve"> </w:t>
      </w:r>
      <w:r>
        <w:rPr>
          <w:rFonts w:hint="eastAsia"/>
        </w:rPr>
        <w:t>等</w:t>
      </w:r>
      <w:r>
        <w:rPr>
          <w:rFonts w:hint="eastAsia"/>
        </w:rPr>
        <w:t>8</w:t>
      </w:r>
      <w:r>
        <w:rPr>
          <w:rFonts w:hint="eastAsia"/>
        </w:rPr>
        <w:t>個指令，其中的</w:t>
      </w:r>
      <w:r>
        <w:t>LD</w:t>
      </w:r>
      <w:r>
        <w:rPr>
          <w:rFonts w:hint="eastAsia"/>
        </w:rPr>
        <w:t>是載入一個字組</w:t>
      </w:r>
      <w:r>
        <w:t xml:space="preserve"> (Word) </w:t>
      </w:r>
      <w:r>
        <w:rPr>
          <w:rFonts w:hint="eastAsia"/>
        </w:rPr>
        <w:t>的指令，而</w:t>
      </w:r>
      <w:r>
        <w:t xml:space="preserve"> ST </w:t>
      </w:r>
      <w:r>
        <w:rPr>
          <w:rFonts w:hint="eastAsia"/>
        </w:rPr>
        <w:t>則是儲存一個字組的指令，</w:t>
      </w:r>
      <w:r>
        <w:t>LDB</w:t>
      </w:r>
      <w:r>
        <w:rPr>
          <w:rFonts w:hint="eastAsia"/>
        </w:rPr>
        <w:t>則與</w:t>
      </w:r>
      <w:r>
        <w:t xml:space="preserve"> LD </w:t>
      </w:r>
      <w:r>
        <w:rPr>
          <w:rFonts w:hint="eastAsia"/>
        </w:rPr>
        <w:t>類似，但是存取的大小則只有一個位元組</w:t>
      </w:r>
      <w:r>
        <w:t xml:space="preserve"> (Byte)</w:t>
      </w:r>
      <w:r>
        <w:rPr>
          <w:rFonts w:hint="eastAsia"/>
        </w:rPr>
        <w:t>。</w:t>
      </w:r>
    </w:p>
    <w:p w:rsidR="0074041F" w:rsidRDefault="0074041F" w:rsidP="0074041F"/>
    <w:p w:rsidR="0074041F" w:rsidRDefault="0074041F" w:rsidP="0074041F">
      <w:r>
        <w:rPr>
          <w:rFonts w:hint="eastAsia"/>
        </w:rPr>
        <w:t>以</w:t>
      </w:r>
      <w:r>
        <w:rPr>
          <w:rFonts w:hint="eastAsia"/>
        </w:rPr>
        <w:t xml:space="preserve"> R </w:t>
      </w:r>
      <w:r>
        <w:rPr>
          <w:rFonts w:hint="eastAsia"/>
        </w:rPr>
        <w:t>字母結尾的四個載入儲存指令，</w:t>
      </w:r>
      <w:r>
        <w:rPr>
          <w:rFonts w:hint="eastAsia"/>
        </w:rPr>
        <w:t xml:space="preserve">LDR, STR, LBR, SBR </w:t>
      </w:r>
      <w:r>
        <w:rPr>
          <w:rFonts w:hint="eastAsia"/>
        </w:rPr>
        <w:t>與</w:t>
      </w:r>
      <w:r>
        <w:rPr>
          <w:rFonts w:hint="eastAsia"/>
        </w:rPr>
        <w:t xml:space="preserve"> LD, ST, LDB, STB </w:t>
      </w:r>
      <w:r>
        <w:rPr>
          <w:rFonts w:hint="eastAsia"/>
        </w:rPr>
        <w:t>功能相似，只是最後一個參數由常數改為暫存器而已。舉例而言，</w:t>
      </w:r>
      <w:r>
        <w:rPr>
          <w:rFonts w:hint="eastAsia"/>
        </w:rPr>
        <w:t>LD R1, [R2+300]</w:t>
      </w:r>
      <w:r>
        <w:rPr>
          <w:rFonts w:hint="eastAsia"/>
        </w:rPr>
        <w:t>與</w:t>
      </w:r>
      <w:r>
        <w:rPr>
          <w:rFonts w:hint="eastAsia"/>
        </w:rPr>
        <w:t xml:space="preserve"> LDR R1, [R2+R3] </w:t>
      </w:r>
      <w:r>
        <w:rPr>
          <w:rFonts w:hint="eastAsia"/>
        </w:rPr>
        <w:t>兩者之間，只是將最後一個參數中的</w:t>
      </w:r>
      <w:r>
        <w:rPr>
          <w:rFonts w:hint="eastAsia"/>
        </w:rPr>
        <w:t xml:space="preserve"> 300 </w:t>
      </w:r>
      <w:r>
        <w:rPr>
          <w:rFonts w:hint="eastAsia"/>
        </w:rPr>
        <w:t>改為暫存器</w:t>
      </w:r>
      <w:r>
        <w:rPr>
          <w:rFonts w:hint="eastAsia"/>
        </w:rPr>
        <w:t xml:space="preserve"> R3 </w:t>
      </w:r>
      <w:r>
        <w:rPr>
          <w:rFonts w:hint="eastAsia"/>
        </w:rPr>
        <w:t>而已，</w:t>
      </w:r>
      <w:r>
        <w:rPr>
          <w:rFonts w:hint="eastAsia"/>
        </w:rPr>
        <w:lastRenderedPageBreak/>
        <w:t>這種作法通常被稱為索引定址法。</w:t>
      </w:r>
    </w:p>
    <w:p w:rsidR="0074041F" w:rsidRDefault="0074041F" w:rsidP="0074041F"/>
    <w:p w:rsidR="0074041F" w:rsidRPr="00445B3E" w:rsidRDefault="0074041F" w:rsidP="0074041F">
      <w:pPr>
        <w:rPr>
          <w:b/>
        </w:rPr>
      </w:pPr>
      <w:r w:rsidRPr="00445B3E">
        <w:rPr>
          <w:rFonts w:hint="eastAsia"/>
          <w:b/>
        </w:rPr>
        <w:t>載入指令的執行過程</w:t>
      </w:r>
    </w:p>
    <w:p w:rsidR="0074041F" w:rsidRPr="00D97B37" w:rsidRDefault="0074041F" w:rsidP="0074041F">
      <w:r>
        <w:rPr>
          <w:rFonts w:hint="eastAsia"/>
        </w:rPr>
        <w:t>載入指令的功能，是將記憶體的內容載入到暫存器的指令。像是</w:t>
      </w:r>
      <w:r>
        <w:t xml:space="preserve"> LD R1, [0x28] </w:t>
      </w:r>
      <w:r>
        <w:rPr>
          <w:rFonts w:hint="eastAsia"/>
        </w:rPr>
        <w:t>就可以將記憶體位址</w:t>
      </w:r>
      <w:r>
        <w:t xml:space="preserve"> 0x28 </w:t>
      </w:r>
      <w:r>
        <w:rPr>
          <w:rFonts w:hint="eastAsia"/>
        </w:rPr>
        <w:t>當中的內容載入到暫存器</w:t>
      </w:r>
      <w:r>
        <w:t xml:space="preserve"> R1 </w:t>
      </w:r>
      <w:r>
        <w:rPr>
          <w:rFonts w:hint="eastAsia"/>
        </w:rPr>
        <w:t>當中，這個載入過程是由</w:t>
      </w:r>
      <w:r>
        <w:t xml:space="preserve"> CPU </w:t>
      </w:r>
      <w:r>
        <w:rPr>
          <w:rFonts w:hint="eastAsia"/>
        </w:rPr>
        <w:t>啟動的，當</w:t>
      </w:r>
      <w:r>
        <w:t xml:space="preserve"> CPU </w:t>
      </w:r>
      <w:r>
        <w:rPr>
          <w:rFonts w:hint="eastAsia"/>
        </w:rPr>
        <w:t>執行載入指令時，會將記憶體位址傳送到位址匯流排當中，然後將控制匯流排當中的記憶體訊號設定為讀取</w:t>
      </w:r>
      <w:r>
        <w:t xml:space="preserve"> (Read)</w:t>
      </w:r>
      <w:r>
        <w:rPr>
          <w:rFonts w:hint="eastAsia"/>
        </w:rPr>
        <w:t>。接著當記憶體『看到』該讀取訊號時，就會根據位址匯流排上的位址，提取出對應的資料，放到資料匯流排上。最後，</w:t>
      </w:r>
      <w:r>
        <w:t>CPU</w:t>
      </w:r>
      <w:r>
        <w:rPr>
          <w:rFonts w:hint="eastAsia"/>
        </w:rPr>
        <w:t>再從匯流排當中取回此一資料，放入目標暫存器當中。其執行過程如</w:t>
      </w:r>
      <w:r w:rsidR="005115FB">
        <w:fldChar w:fldCharType="begin"/>
      </w:r>
      <w:r>
        <w:instrText xml:space="preserve"> REF _Ref219276141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13</w:t>
      </w:r>
      <w:r w:rsidR="005115FB">
        <w:fldChar w:fldCharType="end"/>
      </w:r>
      <w:r>
        <w:rPr>
          <w:rFonts w:hint="eastAsia"/>
        </w:rPr>
        <w:t>所示。</w:t>
      </w:r>
    </w:p>
    <w:p w:rsidR="0074041F" w:rsidRPr="007D11EE" w:rsidRDefault="0074041F" w:rsidP="0074041F"/>
    <w:p w:rsidR="0074041F" w:rsidRDefault="0074041F" w:rsidP="0074041F">
      <w:pPr>
        <w:keepNext/>
        <w:jc w:val="center"/>
        <w:rPr>
          <w:b/>
          <w:noProof/>
        </w:rPr>
      </w:pPr>
    </w:p>
    <w:p w:rsidR="0074041F" w:rsidRDefault="009070C4" w:rsidP="0074041F">
      <w:pPr>
        <w:keepNext/>
        <w:jc w:val="center"/>
      </w:pPr>
      <w:r>
        <w:rPr>
          <w:noProof/>
        </w:rPr>
        <w:drawing>
          <wp:inline distT="0" distB="0" distL="0" distR="0">
            <wp:extent cx="5274310" cy="3102320"/>
            <wp:effectExtent l="19050" t="0" r="2540" b="0"/>
            <wp:docPr id="30" name="物件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2" name="內容版面配置區 3"/>
                      <a:cNvGrpSpPr>
                        <a:grpSpLocks noGrp="1"/>
                      </a:cNvGrpSpPr>
                    </a:nvGrpSpPr>
                    <a:grpSpPr bwMode="auto">
                      <a:xfrm>
                        <a:off x="914400" y="1447800"/>
                        <a:ext cx="7772400" cy="4572000"/>
                        <a:chOff x="539750" y="2636838"/>
                        <a:chExt cx="7848600" cy="4221162"/>
                      </a:xfrm>
                    </a:grpSpPr>
                    <a:grpSp>
                      <a:nvGrpSpPr>
                        <a:cNvPr id="3" name="群組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39750" y="2636838"/>
                          <a:ext cx="7848600" cy="3671887"/>
                          <a:chOff x="539750" y="2636838"/>
                          <a:chExt cx="7848600" cy="3671887"/>
                        </a:xfrm>
                      </a:grpSpPr>
                      <a:sp>
                        <a:nvSpPr>
                          <a:cNvPr id="15367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39750" y="3068638"/>
                            <a:ext cx="4318002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68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27088" y="3284538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ALU</a:t>
                              </a:r>
                              <a:endParaRPr lang="en-US" altLang="zh-TW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69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27088" y="4510088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/>
                                <a:t>Control Unit</a:t>
                              </a:r>
                            </a:p>
                            <a:p>
                              <a:pPr algn="ctr"/>
                              <a:r>
                                <a:rPr lang="en-US" altLang="zh-TW" dirty="0" smtClean="0"/>
                                <a:t>(</a:t>
                              </a:r>
                              <a:r>
                                <a:rPr lang="zh-TW" altLang="en-US" dirty="0" smtClean="0"/>
                                <a:t>控制單元</a:t>
                              </a:r>
                              <a:r>
                                <a:rPr lang="en-US" altLang="zh-TW" dirty="0"/>
                                <a:t>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0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55875" y="3284538"/>
                            <a:ext cx="2159001" cy="208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TW" altLang="en-US"/>
                                <a:t>暫存器</a:t>
                              </a:r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en-US" altLang="zh-TW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1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00338" y="3716338"/>
                            <a:ext cx="1871662" cy="355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600"/>
                                <a:t>R1=0F 0A C0 25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2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443663" y="3068638"/>
                            <a:ext cx="1944687" cy="273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3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019925" y="2636838"/>
                            <a:ext cx="869950" cy="366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記憶體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4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11188" y="6308725"/>
                            <a:ext cx="77771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5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11413" y="5732463"/>
                            <a:ext cx="0" cy="576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6" name="Line 1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7523163" y="5803900"/>
                            <a:ext cx="0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7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726113" y="3790950"/>
                            <a:ext cx="692150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0028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8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445250" y="3790950"/>
                            <a:ext cx="1467133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0F 0A C0 25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79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57752" y="3202544"/>
                            <a:ext cx="1595309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LD R1, [0x28]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0" name="Text Box 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445250" y="3213100"/>
                            <a:ext cx="1402948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00 10 00 28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381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01924" y="4722812"/>
                            <a:ext cx="1870075" cy="53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600">
                                  <a:cs typeface="Arial" charset="0"/>
                                </a:rPr>
                                <a:t>IR=</a:t>
                              </a:r>
                              <a:r>
                                <a:rPr lang="zh-TW" altLang="en-US" sz="1600">
                                  <a:cs typeface="Arial" charset="0"/>
                                </a:rPr>
                                <a:t> </a:t>
                              </a:r>
                              <a:r>
                                <a:rPr lang="en-US" altLang="zh-TW" sz="1600">
                                  <a:cs typeface="Arial" charset="0"/>
                                </a:rPr>
                                <a:t>00 10 00 28</a:t>
                              </a:r>
                            </a:p>
                            <a:p>
                              <a:pPr algn="ctr"/>
                              <a:r>
                                <a:rPr lang="en-US" altLang="zh-TW" sz="1600">
                                  <a:cs typeface="Arial" charset="0"/>
                                </a:rPr>
                                <a:t>(LD R1, [0x28])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5366" name="Freeform 22"/>
                        <a:cNvSpPr>
                          <a:spLocks/>
                        </a:cNvSpPr>
                      </a:nvSpPr>
                      <a:spPr bwMode="auto">
                        <a:xfrm>
                          <a:off x="2428860" y="3967162"/>
                          <a:ext cx="5281612" cy="2890838"/>
                        </a:xfrm>
                        <a:custGeom>
                          <a:avLst/>
                          <a:gdLst>
                            <a:gd name="T0" fmla="*/ 2661 w 3039"/>
                            <a:gd name="T1" fmla="*/ 91 h 1776"/>
                            <a:gd name="T2" fmla="*/ 2661 w 3039"/>
                            <a:gd name="T3" fmla="*/ 1406 h 1776"/>
                            <a:gd name="T4" fmla="*/ 393 w 3039"/>
                            <a:gd name="T5" fmla="*/ 1542 h 1776"/>
                            <a:gd name="T6" fmla="*/ 302 w 3039"/>
                            <a:gd name="T7" fmla="*/ 0 h 1776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3039"/>
                            <a:gd name="T13" fmla="*/ 0 h 1776"/>
                            <a:gd name="T14" fmla="*/ 3039 w 3039"/>
                            <a:gd name="T15" fmla="*/ 1776 h 177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3039" h="1776">
                              <a:moveTo>
                                <a:pt x="2661" y="91"/>
                              </a:moveTo>
                              <a:cubicBezTo>
                                <a:pt x="2850" y="627"/>
                                <a:pt x="3039" y="1164"/>
                                <a:pt x="2661" y="1406"/>
                              </a:cubicBezTo>
                              <a:cubicBezTo>
                                <a:pt x="2283" y="1648"/>
                                <a:pt x="786" y="1776"/>
                                <a:pt x="393" y="1542"/>
                              </a:cubicBezTo>
                              <a:cubicBezTo>
                                <a:pt x="0" y="1308"/>
                                <a:pt x="151" y="654"/>
                                <a:pt x="302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lg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4041F" w:rsidRDefault="0074041F" w:rsidP="0074041F">
      <w:pPr>
        <w:pStyle w:val="a8"/>
        <w:jc w:val="center"/>
        <w:rPr>
          <w:b/>
        </w:rPr>
      </w:pPr>
      <w:bookmarkStart w:id="30" w:name="_Ref219276141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13</w:t>
      </w:r>
      <w:r w:rsidR="005115FB">
        <w:fldChar w:fldCharType="end"/>
      </w:r>
      <w:bookmarkEnd w:id="30"/>
      <w:r>
        <w:rPr>
          <w:rFonts w:hint="eastAsia"/>
        </w:rPr>
        <w:t>載入指令</w:t>
      </w:r>
      <w:r>
        <w:t xml:space="preserve">LD R1, [0x28] </w:t>
      </w:r>
      <w:r>
        <w:rPr>
          <w:rFonts w:hint="eastAsia"/>
        </w:rPr>
        <w:t>的執行過程</w:t>
      </w:r>
    </w:p>
    <w:p w:rsidR="0074041F" w:rsidRPr="002B3E3A" w:rsidRDefault="0074041F" w:rsidP="0074041F">
      <w:pPr>
        <w:rPr>
          <w:b/>
        </w:rPr>
      </w:pPr>
    </w:p>
    <w:p w:rsidR="0074041F" w:rsidRDefault="0074041F" w:rsidP="0074041F">
      <w:pPr>
        <w:rPr>
          <w:b/>
        </w:rPr>
      </w:pPr>
      <w:r w:rsidRPr="00201A99">
        <w:rPr>
          <w:rFonts w:hint="eastAsia"/>
          <w:b/>
        </w:rPr>
        <w:t>儲存指令的執行過程</w:t>
      </w:r>
    </w:p>
    <w:p w:rsidR="0074041F" w:rsidRDefault="0074041F" w:rsidP="0074041F">
      <w:r>
        <w:rPr>
          <w:rFonts w:hint="eastAsia"/>
        </w:rPr>
        <w:t>儲存指令與載入指令的動作恰好相反，是將</w:t>
      </w:r>
      <w:r>
        <w:t>CPU</w:t>
      </w:r>
      <w:r>
        <w:rPr>
          <w:rFonts w:hint="eastAsia"/>
        </w:rPr>
        <w:t>當中的暫存器寫入到記憶體的指令。像是</w:t>
      </w:r>
      <w:r>
        <w:t xml:space="preserve"> ST R1, [0x32] </w:t>
      </w:r>
      <w:r>
        <w:rPr>
          <w:rFonts w:hint="eastAsia"/>
        </w:rPr>
        <w:t>就可以將暫存器</w:t>
      </w:r>
      <w:r>
        <w:t xml:space="preserve"> R1 </w:t>
      </w:r>
      <w:r>
        <w:rPr>
          <w:rFonts w:hint="eastAsia"/>
        </w:rPr>
        <w:t>當中的內容寫入到記憶體位址</w:t>
      </w:r>
      <w:r>
        <w:t xml:space="preserve"> 0x32 </w:t>
      </w:r>
      <w:r>
        <w:rPr>
          <w:rFonts w:hint="eastAsia"/>
        </w:rPr>
        <w:t>當中。這個寫回過程同樣是由</w:t>
      </w:r>
      <w:r>
        <w:t xml:space="preserve"> CPU </w:t>
      </w:r>
      <w:r>
        <w:rPr>
          <w:rFonts w:hint="eastAsia"/>
        </w:rPr>
        <w:t>啟動的，當</w:t>
      </w:r>
      <w:r>
        <w:t xml:space="preserve"> CPU </w:t>
      </w:r>
      <w:r>
        <w:rPr>
          <w:rFonts w:hint="eastAsia"/>
        </w:rPr>
        <w:t>執行寫回指令時，同樣會將記憶體位址傳送到位址匯流排當中，並將欲寫入的資料</w:t>
      </w:r>
      <w:r>
        <w:t xml:space="preserve"> (</w:t>
      </w:r>
      <w:r>
        <w:rPr>
          <w:rFonts w:hint="eastAsia"/>
        </w:rPr>
        <w:t>例如暫存器</w:t>
      </w:r>
      <w:r>
        <w:t xml:space="preserve"> R1)</w:t>
      </w:r>
      <w:r>
        <w:rPr>
          <w:rFonts w:hint="eastAsia"/>
        </w:rPr>
        <w:t>，傳送到資料匯流排當中。然後設定控制匯流排當中的記憶體訊號為寫入</w:t>
      </w:r>
      <w:r>
        <w:t xml:space="preserve"> (Write)</w:t>
      </w:r>
      <w:r>
        <w:rPr>
          <w:rFonts w:hint="eastAsia"/>
        </w:rPr>
        <w:t>。接著，當記憶體『看到』該寫入訊號時，就會根據位址匯流排上的位址，將資料匯流排上的資料寫入到記憶體當中。</w:t>
      </w:r>
      <w:r w:rsidR="005115FB">
        <w:fldChar w:fldCharType="begin"/>
      </w:r>
      <w:r>
        <w:instrText xml:space="preserve"> REF _Ref219276208 \h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14</w:t>
      </w:r>
      <w:r w:rsidR="005115FB">
        <w:fldChar w:fldCharType="end"/>
      </w:r>
      <w:r>
        <w:rPr>
          <w:rFonts w:hint="eastAsia"/>
        </w:rPr>
        <w:t>顯示了載入指令</w:t>
      </w:r>
      <w:r>
        <w:t xml:space="preserve"> ST R1, [0x32] </w:t>
      </w:r>
      <w:r>
        <w:rPr>
          <w:rFonts w:hint="eastAsia"/>
        </w:rPr>
        <w:t>的執行過程。</w:t>
      </w:r>
    </w:p>
    <w:p w:rsidR="0074041F" w:rsidRDefault="0074041F" w:rsidP="0074041F"/>
    <w:p w:rsidR="0074041F" w:rsidRDefault="0074041F" w:rsidP="0074041F">
      <w:pPr>
        <w:keepNext/>
        <w:jc w:val="center"/>
        <w:rPr>
          <w:b/>
          <w:noProof/>
        </w:rPr>
      </w:pPr>
    </w:p>
    <w:p w:rsidR="0074041F" w:rsidRDefault="009070C4" w:rsidP="0074041F">
      <w:pPr>
        <w:keepNext/>
        <w:jc w:val="center"/>
      </w:pPr>
      <w:r>
        <w:rPr>
          <w:noProof/>
        </w:rPr>
        <w:drawing>
          <wp:inline distT="0" distB="0" distL="0" distR="0">
            <wp:extent cx="5274310" cy="3102320"/>
            <wp:effectExtent l="19050" t="0" r="2540" b="0"/>
            <wp:docPr id="31" name="物件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2" name="群組 40"/>
                      <a:cNvGrpSpPr>
                        <a:grpSpLocks/>
                      </a:cNvGrpSpPr>
                    </a:nvGrpSpPr>
                    <a:grpSpPr bwMode="auto">
                      <a:xfrm>
                        <a:off x="914400" y="1447800"/>
                        <a:ext cx="7772400" cy="4572000"/>
                        <a:chOff x="914400" y="1447800"/>
                        <a:chExt cx="7772400" cy="4572000"/>
                      </a:xfrm>
                    </a:grpSpPr>
                    <a:grpSp>
                      <a:nvGrpSpPr>
                        <a:cNvPr id="3" name="群組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14400" y="1447800"/>
                          <a:ext cx="7772401" cy="4482847"/>
                          <a:chOff x="539750" y="2636838"/>
                          <a:chExt cx="7848600" cy="3671887"/>
                        </a:xfrm>
                      </a:grpSpPr>
                      <a:sp>
                        <a:nvSpPr>
                          <a:cNvPr id="16392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39750" y="3068638"/>
                            <a:ext cx="4318002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393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27088" y="3284538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 smtClean="0"/>
                                <a:t>ALU</a:t>
                              </a:r>
                              <a:endParaRPr lang="en-US" altLang="zh-TW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394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27088" y="4510088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dirty="0"/>
                                <a:t>Control Unit</a:t>
                              </a:r>
                            </a:p>
                            <a:p>
                              <a:pPr algn="ctr"/>
                              <a:r>
                                <a:rPr lang="en-US" altLang="zh-TW" dirty="0" smtClean="0"/>
                                <a:t>(</a:t>
                              </a:r>
                              <a:r>
                                <a:rPr lang="zh-TW" altLang="en-US" dirty="0" smtClean="0"/>
                                <a:t>控制單元</a:t>
                              </a:r>
                              <a:r>
                                <a:rPr lang="en-US" altLang="zh-TW" dirty="0"/>
                                <a:t>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395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55875" y="3284538"/>
                            <a:ext cx="2159001" cy="208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zh-TW" altLang="en-US"/>
                            </a:p>
                            <a:p>
                              <a:pPr algn="ctr"/>
                              <a:endParaRPr lang="en-US" altLang="zh-TW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396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00338" y="3716338"/>
                            <a:ext cx="1871662" cy="355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600"/>
                                <a:t>R1=0F 0A C0 25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397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443663" y="3068638"/>
                            <a:ext cx="1944687" cy="273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  <a:p>
                              <a:pPr algn="ctr"/>
                              <a:endParaRPr lang="en-US" altLang="zh-TW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398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019925" y="2636838"/>
                            <a:ext cx="869950" cy="366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記憶體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399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11188" y="6308725"/>
                            <a:ext cx="77771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00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11413" y="5732463"/>
                            <a:ext cx="0" cy="576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01" name="Line 1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7523163" y="5803900"/>
                            <a:ext cx="0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02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726113" y="3790950"/>
                            <a:ext cx="697627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0032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03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445250" y="3790950"/>
                            <a:ext cx="1467133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0F 0A C0 25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04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857752" y="3202544"/>
                            <a:ext cx="1591141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ST R1, [0x32]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05" name="Text Box 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445250" y="3213100"/>
                            <a:ext cx="1402948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/>
                                <a:t>01 10 00 32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06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01924" y="4493692"/>
                            <a:ext cx="1870075" cy="578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600">
                                  <a:cs typeface="Arial" charset="0"/>
                                </a:rPr>
                                <a:t>IR=</a:t>
                              </a:r>
                              <a:r>
                                <a:rPr lang="zh-TW" altLang="en-US" sz="1600">
                                  <a:cs typeface="Arial" charset="0"/>
                                </a:rPr>
                                <a:t> </a:t>
                              </a:r>
                              <a:r>
                                <a:rPr lang="en-US" altLang="zh-TW" sz="1600">
                                  <a:cs typeface="Arial" charset="0"/>
                                </a:rPr>
                                <a:t>01 10 00 32</a:t>
                              </a:r>
                            </a:p>
                            <a:p>
                              <a:pPr algn="ctr"/>
                              <a:r>
                                <a:rPr lang="en-US" altLang="zh-TW" sz="1600">
                                  <a:cs typeface="Arial" charset="0"/>
                                </a:rPr>
                                <a:t>(ST R1, [0x32])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390" name="Freeform 33"/>
                        <a:cNvSpPr>
                          <a:spLocks/>
                        </a:cNvSpPr>
                      </a:nvSpPr>
                      <a:spPr bwMode="auto">
                        <a:xfrm>
                          <a:off x="2786050" y="3031235"/>
                          <a:ext cx="5199599" cy="2988565"/>
                        </a:xfrm>
                        <a:custGeom>
                          <a:avLst/>
                          <a:gdLst>
                            <a:gd name="T0" fmla="*/ 401 w 3221"/>
                            <a:gd name="T1" fmla="*/ 0 h 1542"/>
                            <a:gd name="T2" fmla="*/ 401 w 3221"/>
                            <a:gd name="T3" fmla="*/ 1315 h 1542"/>
                            <a:gd name="T4" fmla="*/ 2805 w 3221"/>
                            <a:gd name="T5" fmla="*/ 1360 h 1542"/>
                            <a:gd name="T6" fmla="*/ 2896 w 3221"/>
                            <a:gd name="T7" fmla="*/ 226 h 154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3221"/>
                            <a:gd name="T13" fmla="*/ 0 h 1542"/>
                            <a:gd name="T14" fmla="*/ 3221 w 3221"/>
                            <a:gd name="T15" fmla="*/ 1542 h 154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3221" h="1542">
                              <a:moveTo>
                                <a:pt x="401" y="0"/>
                              </a:moveTo>
                              <a:cubicBezTo>
                                <a:pt x="200" y="544"/>
                                <a:pt x="0" y="1088"/>
                                <a:pt x="401" y="1315"/>
                              </a:cubicBezTo>
                              <a:cubicBezTo>
                                <a:pt x="802" y="1542"/>
                                <a:pt x="2389" y="1541"/>
                                <a:pt x="2805" y="1360"/>
                              </a:cubicBezTo>
                              <a:cubicBezTo>
                                <a:pt x="3221" y="1179"/>
                                <a:pt x="3058" y="702"/>
                                <a:pt x="2896" y="22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391" name="矩形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71868" y="2214554"/>
                          <a:ext cx="877163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/>
                              <a:t>暫存器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4041F" w:rsidRPr="00DD06B7" w:rsidRDefault="0074041F" w:rsidP="0074041F">
      <w:pPr>
        <w:pStyle w:val="a8"/>
        <w:jc w:val="center"/>
        <w:rPr>
          <w:b/>
        </w:rPr>
      </w:pPr>
      <w:bookmarkStart w:id="31" w:name="_Ref219276208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14</w:t>
      </w:r>
      <w:r w:rsidR="005115FB">
        <w:fldChar w:fldCharType="end"/>
      </w:r>
      <w:bookmarkEnd w:id="31"/>
      <w:r>
        <w:t xml:space="preserve"> </w:t>
      </w:r>
      <w:r>
        <w:rPr>
          <w:rFonts w:hint="eastAsia"/>
        </w:rPr>
        <w:t>儲存指令</w:t>
      </w:r>
      <w:r>
        <w:t xml:space="preserve">ST R1, [0x32] </w:t>
      </w:r>
      <w:r>
        <w:rPr>
          <w:rFonts w:hint="eastAsia"/>
        </w:rPr>
        <w:t>的執行過程</w:t>
      </w:r>
    </w:p>
    <w:p w:rsidR="0074041F" w:rsidRDefault="0074041F" w:rsidP="0074041F"/>
    <w:p w:rsidR="0074041F" w:rsidRPr="00EE77B3" w:rsidRDefault="0074041F" w:rsidP="0074041F">
      <w:pPr>
        <w:rPr>
          <w:rFonts w:ascii="標楷體" w:eastAsia="標楷體" w:hAnsi="標楷體"/>
          <w:b/>
          <w:sz w:val="32"/>
          <w:szCs w:val="32"/>
        </w:rPr>
      </w:pPr>
      <w:r w:rsidRPr="00EE77B3">
        <w:rPr>
          <w:rFonts w:ascii="標楷體" w:eastAsia="標楷體" w:hAnsi="標楷體" w:hint="eastAsia"/>
          <w:b/>
          <w:sz w:val="32"/>
          <w:szCs w:val="32"/>
        </w:rPr>
        <w:t>定址模式</w:t>
      </w:r>
    </w:p>
    <w:p w:rsidR="0074041F" w:rsidRPr="00D97B37" w:rsidRDefault="0074041F" w:rsidP="0074041F">
      <w:r>
        <w:rPr>
          <w:rFonts w:hint="eastAsia"/>
        </w:rPr>
        <w:t>在載入儲存指令當中，可以採用不同的定址模式，像是立即載入法、相對定址法、索引定址法與絕對定址法等。以下讓我們介紹載入儲存指令所採用的定址方法。</w:t>
      </w:r>
    </w:p>
    <w:p w:rsidR="0074041F" w:rsidRPr="0021155C" w:rsidRDefault="0074041F" w:rsidP="0074041F"/>
    <w:p w:rsidR="0074041F" w:rsidRDefault="0074041F" w:rsidP="0074041F">
      <w:r>
        <w:rPr>
          <w:rFonts w:hint="eastAsia"/>
        </w:rPr>
        <w:t>CPU0</w:t>
      </w:r>
      <w:r>
        <w:rPr>
          <w:rFonts w:hint="eastAsia"/>
        </w:rPr>
        <w:t>的定址模式可分為三種，包含『立即載入』、『相對定址』與『索引定址』等。在</w:t>
      </w:r>
      <w:r>
        <w:rPr>
          <w:rFonts w:hint="eastAsia"/>
        </w:rPr>
        <w:t xml:space="preserve"> CPU0</w:t>
      </w:r>
      <w:r>
        <w:rPr>
          <w:rFonts w:hint="eastAsia"/>
        </w:rPr>
        <w:t>當中，採用立即載入的指令只有</w:t>
      </w:r>
      <w:r>
        <w:rPr>
          <w:rFonts w:hint="eastAsia"/>
        </w:rPr>
        <w:t xml:space="preserve"> LDI</w:t>
      </w:r>
      <w:r>
        <w:rPr>
          <w:rFonts w:hint="eastAsia"/>
        </w:rPr>
        <w:t>一個，相對定址的指令有</w:t>
      </w:r>
      <w:r>
        <w:rPr>
          <w:rFonts w:hint="eastAsia"/>
        </w:rPr>
        <w:t xml:space="preserve"> LD</w:t>
      </w:r>
      <w:r>
        <w:rPr>
          <w:rFonts w:hint="eastAsia"/>
        </w:rPr>
        <w:t>、</w:t>
      </w:r>
      <w:r>
        <w:rPr>
          <w:rFonts w:hint="eastAsia"/>
        </w:rPr>
        <w:t>ST</w:t>
      </w:r>
      <w:r>
        <w:rPr>
          <w:rFonts w:hint="eastAsia"/>
        </w:rPr>
        <w:t>、</w:t>
      </w:r>
      <w:r>
        <w:rPr>
          <w:rFonts w:hint="eastAsia"/>
        </w:rPr>
        <w:t>L</w:t>
      </w:r>
      <w:r w:rsidR="007A299D">
        <w:rPr>
          <w:rFonts w:hint="eastAsia"/>
        </w:rPr>
        <w:t>D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</w:t>
      </w:r>
      <w:r w:rsidR="007A299D">
        <w:rPr>
          <w:rFonts w:hint="eastAsia"/>
        </w:rPr>
        <w:t>T</w:t>
      </w:r>
      <w:r>
        <w:rPr>
          <w:rFonts w:hint="eastAsia"/>
        </w:rPr>
        <w:t>B</w:t>
      </w:r>
      <w:r>
        <w:rPr>
          <w:rFonts w:hint="eastAsia"/>
        </w:rPr>
        <w:t>等，索引定址的指令有</w:t>
      </w:r>
      <w:r>
        <w:rPr>
          <w:rFonts w:hint="eastAsia"/>
        </w:rPr>
        <w:t>LDR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LBR</w:t>
      </w:r>
      <w:r>
        <w:rPr>
          <w:rFonts w:hint="eastAsia"/>
        </w:rPr>
        <w:t>、</w:t>
      </w:r>
      <w:r>
        <w:rPr>
          <w:rFonts w:hint="eastAsia"/>
        </w:rPr>
        <w:t>SBR</w:t>
      </w:r>
      <w:r>
        <w:rPr>
          <w:rFonts w:hint="eastAsia"/>
        </w:rPr>
        <w:t>等。</w:t>
      </w:r>
    </w:p>
    <w:p w:rsidR="0074041F" w:rsidRDefault="0074041F" w:rsidP="0074041F"/>
    <w:p w:rsidR="0074041F" w:rsidRDefault="0074041F" w:rsidP="0074041F">
      <w:pPr>
        <w:pStyle w:val="afa"/>
        <w:ind w:left="240" w:right="240"/>
      </w:pPr>
      <w:r>
        <w:rPr>
          <w:rFonts w:hint="eastAsia"/>
        </w:rPr>
        <w:t>立即載入</w:t>
      </w:r>
    </w:p>
    <w:p w:rsidR="0074041F" w:rsidRDefault="0074041F" w:rsidP="0074041F">
      <w:r>
        <w:rPr>
          <w:rFonts w:hint="eastAsia"/>
        </w:rPr>
        <w:t>所謂的立即載入，是直接將指令中的常數值載入到暫存器中。例如，</w:t>
      </w:r>
      <w:r>
        <w:rPr>
          <w:rFonts w:hint="eastAsia"/>
        </w:rPr>
        <w:t xml:space="preserve"> LDI R1, 100 </w:t>
      </w:r>
      <w:r>
        <w:rPr>
          <w:rFonts w:hint="eastAsia"/>
        </w:rPr>
        <w:t>就會將</w:t>
      </w:r>
      <w:r>
        <w:rPr>
          <w:rFonts w:hint="eastAsia"/>
        </w:rPr>
        <w:t xml:space="preserve"> 100 </w:t>
      </w:r>
      <w:r>
        <w:rPr>
          <w:rFonts w:hint="eastAsia"/>
        </w:rPr>
        <w:t>載入到</w:t>
      </w:r>
      <w:r>
        <w:rPr>
          <w:rFonts w:hint="eastAsia"/>
        </w:rPr>
        <w:t xml:space="preserve"> R1 </w:t>
      </w:r>
      <w:r>
        <w:rPr>
          <w:rFonts w:hint="eastAsia"/>
        </w:rPr>
        <w:t>當中。但是，</w:t>
      </w:r>
      <w:r>
        <w:rPr>
          <w:rFonts w:hint="eastAsia"/>
        </w:rPr>
        <w:t xml:space="preserve">CPU0 </w:t>
      </w:r>
      <w:r>
        <w:rPr>
          <w:rFonts w:hint="eastAsia"/>
        </w:rPr>
        <w:t>的</w:t>
      </w:r>
      <w:r>
        <w:rPr>
          <w:rFonts w:hint="eastAsia"/>
        </w:rPr>
        <w:t xml:space="preserve"> LDI</w:t>
      </w:r>
      <w:r>
        <w:rPr>
          <w:rFonts w:hint="eastAsia"/>
        </w:rPr>
        <w:t>指令，功能要比單純的立即載入要更強大一些，因為像</w:t>
      </w:r>
      <w:r>
        <w:rPr>
          <w:rFonts w:hint="eastAsia"/>
        </w:rPr>
        <w:t xml:space="preserve"> LDI R1, R2+100 </w:t>
      </w:r>
      <w:r>
        <w:rPr>
          <w:rFonts w:hint="eastAsia"/>
        </w:rPr>
        <w:t>這樣的指令，在載入時順便做了加法，會將</w:t>
      </w:r>
      <w:r>
        <w:rPr>
          <w:rFonts w:hint="eastAsia"/>
        </w:rPr>
        <w:t xml:space="preserve"> R2+100 </w:t>
      </w:r>
      <w:r>
        <w:rPr>
          <w:rFonts w:hint="eastAsia"/>
        </w:rPr>
        <w:t>的值存入到</w:t>
      </w:r>
      <w:r>
        <w:rPr>
          <w:rFonts w:hint="eastAsia"/>
        </w:rPr>
        <w:t xml:space="preserve"> R1 </w:t>
      </w:r>
      <w:r>
        <w:rPr>
          <w:rFonts w:hint="eastAsia"/>
        </w:rPr>
        <w:t>當中。這樣，就能讓</w:t>
      </w:r>
      <w:r>
        <w:rPr>
          <w:rFonts w:hint="eastAsia"/>
        </w:rPr>
        <w:t xml:space="preserve">CPU0 </w:t>
      </w:r>
      <w:r>
        <w:rPr>
          <w:rFonts w:hint="eastAsia"/>
        </w:rPr>
        <w:t>處理器變得更快，而且不需要為</w:t>
      </w:r>
      <w:r>
        <w:rPr>
          <w:rFonts w:hint="eastAsia"/>
        </w:rPr>
        <w:t xml:space="preserve"> LDI </w:t>
      </w:r>
      <w:r>
        <w:rPr>
          <w:rFonts w:hint="eastAsia"/>
        </w:rPr>
        <w:t>設計特別的指令格式，直接延用</w:t>
      </w:r>
      <w:r>
        <w:rPr>
          <w:rFonts w:hint="eastAsia"/>
        </w:rPr>
        <w:t xml:space="preserve"> L </w:t>
      </w:r>
      <w:r>
        <w:rPr>
          <w:rFonts w:hint="eastAsia"/>
        </w:rPr>
        <w:t>型格式即可。</w:t>
      </w:r>
    </w:p>
    <w:p w:rsidR="0074041F" w:rsidRDefault="0074041F" w:rsidP="0074041F"/>
    <w:p w:rsidR="0074041F" w:rsidRDefault="0074041F" w:rsidP="0074041F">
      <w:r>
        <w:rPr>
          <w:rFonts w:hint="eastAsia"/>
        </w:rPr>
        <w:t xml:space="preserve">LDI </w:t>
      </w:r>
      <w:r>
        <w:rPr>
          <w:rFonts w:hint="eastAsia"/>
        </w:rPr>
        <w:t>指令的寫法，可寫為</w:t>
      </w:r>
      <w:r>
        <w:rPr>
          <w:rFonts w:hint="eastAsia"/>
        </w:rPr>
        <w:t xml:space="preserve"> LDI Ra, Rb+Cx</w:t>
      </w:r>
      <w:r>
        <w:rPr>
          <w:rFonts w:hint="eastAsia"/>
        </w:rPr>
        <w:t>，例如在</w:t>
      </w:r>
      <w:r>
        <w:rPr>
          <w:rFonts w:hint="eastAsia"/>
        </w:rPr>
        <w:t xml:space="preserve"> LDI R1, R2+100 </w:t>
      </w:r>
      <w:r>
        <w:rPr>
          <w:rFonts w:hint="eastAsia"/>
        </w:rPr>
        <w:t>這個指令中，參數的指定方式為</w:t>
      </w:r>
      <w:r>
        <w:rPr>
          <w:rFonts w:hint="eastAsia"/>
        </w:rPr>
        <w:t>Ra=R1, Rb=R2, Cx=100</w:t>
      </w:r>
      <w:r>
        <w:rPr>
          <w:rFonts w:hint="eastAsia"/>
        </w:rPr>
        <w:t>。但是，如果將</w:t>
      </w:r>
      <w:r>
        <w:rPr>
          <w:rFonts w:hint="eastAsia"/>
        </w:rPr>
        <w:t xml:space="preserve"> Rb </w:t>
      </w:r>
      <w:r>
        <w:rPr>
          <w:rFonts w:hint="eastAsia"/>
        </w:rPr>
        <w:t>設定為</w:t>
      </w:r>
      <w:r>
        <w:rPr>
          <w:rFonts w:hint="eastAsia"/>
        </w:rPr>
        <w:t xml:space="preserve"> R0</w:t>
      </w:r>
      <w:r>
        <w:rPr>
          <w:rFonts w:hint="eastAsia"/>
        </w:rPr>
        <w:t>，例如</w:t>
      </w:r>
      <w:r>
        <w:rPr>
          <w:rFonts w:hint="eastAsia"/>
        </w:rPr>
        <w:t xml:space="preserve"> LDI R1, R0+100</w:t>
      </w:r>
      <w:r>
        <w:rPr>
          <w:rFonts w:hint="eastAsia"/>
        </w:rPr>
        <w:t>，此時，由於</w:t>
      </w:r>
      <w:r>
        <w:rPr>
          <w:rFonts w:hint="eastAsia"/>
        </w:rPr>
        <w:t xml:space="preserve"> R0 </w:t>
      </w:r>
      <w:r>
        <w:rPr>
          <w:rFonts w:hint="eastAsia"/>
        </w:rPr>
        <w:t>代表常數零，因此，可以被省略，於是，該指令可以簡化為</w:t>
      </w:r>
      <w:r>
        <w:rPr>
          <w:rFonts w:hint="eastAsia"/>
        </w:rPr>
        <w:t xml:space="preserve"> LDI R1, 100</w:t>
      </w:r>
      <w:r>
        <w:rPr>
          <w:rFonts w:hint="eastAsia"/>
        </w:rPr>
        <w:t>。這只是一種簡寫方式，可以讓組合語言的語法更為簡潔。</w:t>
      </w:r>
    </w:p>
    <w:p w:rsidR="0074041F" w:rsidRDefault="0074041F" w:rsidP="0074041F"/>
    <w:p w:rsidR="0074041F" w:rsidRDefault="0074041F" w:rsidP="0074041F">
      <w:r>
        <w:rPr>
          <w:rFonts w:hint="eastAsia"/>
        </w:rPr>
        <w:t>利用</w:t>
      </w:r>
      <w:r>
        <w:rPr>
          <w:rFonts w:hint="eastAsia"/>
        </w:rPr>
        <w:t xml:space="preserve">LDI </w:t>
      </w:r>
      <w:r>
        <w:rPr>
          <w:rFonts w:hint="eastAsia"/>
        </w:rPr>
        <w:t>指令，我們可以直接將常數放在</w:t>
      </w:r>
      <w:r>
        <w:rPr>
          <w:rFonts w:hint="eastAsia"/>
        </w:rPr>
        <w:t xml:space="preserve"> Cx </w:t>
      </w:r>
      <w:r>
        <w:rPr>
          <w:rFonts w:hint="eastAsia"/>
        </w:rPr>
        <w:t>欄位當中，如此，就不需要額外分配一個記憶體給該常數，因此可以節省記憶體。</w:t>
      </w:r>
    </w:p>
    <w:p w:rsidR="0074041F" w:rsidRDefault="0074041F" w:rsidP="0074041F"/>
    <w:p w:rsidR="0074041F" w:rsidRDefault="0074041F" w:rsidP="0074041F">
      <w:pPr>
        <w:pStyle w:val="afa"/>
        <w:ind w:left="240" w:right="240"/>
      </w:pPr>
      <w:r>
        <w:rPr>
          <w:rFonts w:hint="eastAsia"/>
        </w:rPr>
        <w:t>相對定址</w:t>
      </w:r>
    </w:p>
    <w:p w:rsidR="0074041F" w:rsidRDefault="0074041F" w:rsidP="0074041F">
      <w:r>
        <w:rPr>
          <w:rFonts w:hint="eastAsia"/>
        </w:rPr>
        <w:t>除了</w:t>
      </w:r>
      <w:r>
        <w:rPr>
          <w:rFonts w:hint="eastAsia"/>
        </w:rPr>
        <w:t xml:space="preserve"> LDI </w:t>
      </w:r>
      <w:r>
        <w:rPr>
          <w:rFonts w:hint="eastAsia"/>
        </w:rPr>
        <w:t>之外的載入儲存指令，包含</w:t>
      </w:r>
      <w:r>
        <w:rPr>
          <w:rFonts w:hint="eastAsia"/>
        </w:rPr>
        <w:t xml:space="preserve"> LD</w:t>
      </w:r>
      <w:r>
        <w:rPr>
          <w:rFonts w:hint="eastAsia"/>
        </w:rPr>
        <w:t>、</w:t>
      </w:r>
      <w:r>
        <w:rPr>
          <w:rFonts w:hint="eastAsia"/>
        </w:rPr>
        <w:t>ST</w:t>
      </w:r>
      <w:r>
        <w:rPr>
          <w:rFonts w:hint="eastAsia"/>
        </w:rPr>
        <w:t>、</w:t>
      </w:r>
      <w:r>
        <w:rPr>
          <w:rFonts w:hint="eastAsia"/>
        </w:rPr>
        <w:t>LDB</w:t>
      </w:r>
      <w:r>
        <w:rPr>
          <w:rFonts w:hint="eastAsia"/>
        </w:rPr>
        <w:t>、</w:t>
      </w:r>
      <w:r>
        <w:rPr>
          <w:rFonts w:hint="eastAsia"/>
        </w:rPr>
        <w:t>STB</w:t>
      </w:r>
      <w:r>
        <w:rPr>
          <w:rFonts w:hint="eastAsia"/>
        </w:rPr>
        <w:t>等，採用的是相對定址的方式。例如，</w:t>
      </w:r>
      <w:r>
        <w:rPr>
          <w:rFonts w:hint="eastAsia"/>
        </w:rPr>
        <w:t xml:space="preserve">LD R1, [R2+100] </w:t>
      </w:r>
      <w:r>
        <w:rPr>
          <w:rFonts w:hint="eastAsia"/>
        </w:rPr>
        <w:t>這樣的指令，就會把</w:t>
      </w:r>
      <w:r>
        <w:rPr>
          <w:rFonts w:hint="eastAsia"/>
        </w:rPr>
        <w:t xml:space="preserve"> R2+100 </w:t>
      </w:r>
      <w:r>
        <w:rPr>
          <w:rFonts w:hint="eastAsia"/>
        </w:rPr>
        <w:t>所指向的記憶體的字組</w:t>
      </w:r>
      <w:r>
        <w:rPr>
          <w:rFonts w:hint="eastAsia"/>
        </w:rPr>
        <w:t xml:space="preserve"> (Word) </w:t>
      </w:r>
      <w:r>
        <w:rPr>
          <w:rFonts w:hint="eastAsia"/>
        </w:rPr>
        <w:t>載入。而</w:t>
      </w:r>
      <w:r>
        <w:rPr>
          <w:rFonts w:hint="eastAsia"/>
        </w:rPr>
        <w:t xml:space="preserve"> ST R1, [R2+100] </w:t>
      </w:r>
      <w:r>
        <w:rPr>
          <w:rFonts w:hint="eastAsia"/>
        </w:rPr>
        <w:t>則會將</w:t>
      </w:r>
      <w:r>
        <w:rPr>
          <w:rFonts w:hint="eastAsia"/>
        </w:rPr>
        <w:t xml:space="preserve"> R1 </w:t>
      </w:r>
      <w:r>
        <w:rPr>
          <w:rFonts w:hint="eastAsia"/>
        </w:rPr>
        <w:t>的內容存入</w:t>
      </w:r>
      <w:r>
        <w:rPr>
          <w:rFonts w:hint="eastAsia"/>
        </w:rPr>
        <w:t xml:space="preserve"> R2+100 </w:t>
      </w:r>
      <w:r>
        <w:rPr>
          <w:rFonts w:hint="eastAsia"/>
        </w:rPr>
        <w:t>的記憶體位址中。</w:t>
      </w:r>
    </w:p>
    <w:p w:rsidR="0074041F" w:rsidRDefault="0074041F" w:rsidP="0074041F"/>
    <w:p w:rsidR="0074041F" w:rsidRDefault="0074041F" w:rsidP="0074041F">
      <w:r>
        <w:rPr>
          <w:rFonts w:hint="eastAsia"/>
        </w:rPr>
        <w:t>在上述兩個指令中，參數</w:t>
      </w:r>
      <w:r>
        <w:rPr>
          <w:rFonts w:hint="eastAsia"/>
        </w:rPr>
        <w:t xml:space="preserve"> [R2+100] </w:t>
      </w:r>
      <w:r>
        <w:rPr>
          <w:rFonts w:hint="eastAsia"/>
        </w:rPr>
        <w:t>被加上了括號</w:t>
      </w:r>
      <w:r>
        <w:rPr>
          <w:rFonts w:hint="eastAsia"/>
        </w:rPr>
        <w:t xml:space="preserve"> []</w:t>
      </w:r>
      <w:r>
        <w:rPr>
          <w:rFonts w:hint="eastAsia"/>
        </w:rPr>
        <w:t>，這代表指令是存取</w:t>
      </w:r>
      <w:r>
        <w:rPr>
          <w:rFonts w:hint="eastAsia"/>
        </w:rPr>
        <w:t xml:space="preserve"> R2+100</w:t>
      </w:r>
      <w:r>
        <w:rPr>
          <w:rFonts w:hint="eastAsia"/>
        </w:rPr>
        <w:t>的記憶體的內容，而非僅僅將</w:t>
      </w:r>
      <w:r>
        <w:rPr>
          <w:rFonts w:hint="eastAsia"/>
        </w:rPr>
        <w:t xml:space="preserve"> R2+100 </w:t>
      </w:r>
      <w:r>
        <w:rPr>
          <w:rFonts w:hint="eastAsia"/>
        </w:rPr>
        <w:t>算出而已。由於參數</w:t>
      </w:r>
      <w:r>
        <w:rPr>
          <w:rFonts w:hint="eastAsia"/>
        </w:rPr>
        <w:t xml:space="preserve"> [R2+100] </w:t>
      </w:r>
      <w:r>
        <w:rPr>
          <w:rFonts w:hint="eastAsia"/>
        </w:rPr>
        <w:t>是將暫存器</w:t>
      </w:r>
      <w:r>
        <w:rPr>
          <w:rFonts w:hint="eastAsia"/>
        </w:rPr>
        <w:t xml:space="preserve"> R2 </w:t>
      </w:r>
      <w:r>
        <w:rPr>
          <w:rFonts w:hint="eastAsia"/>
        </w:rPr>
        <w:t>加上一個位移</w:t>
      </w:r>
      <w:r>
        <w:rPr>
          <w:rFonts w:hint="eastAsia"/>
        </w:rPr>
        <w:t xml:space="preserve"> 100 </w:t>
      </w:r>
      <w:r>
        <w:rPr>
          <w:rFonts w:hint="eastAsia"/>
        </w:rPr>
        <w:t>所形成的記憶體位址，因此，此種定址法被稱為相對定址，也就是相對於基準位址</w:t>
      </w:r>
      <w:r>
        <w:rPr>
          <w:rFonts w:hint="eastAsia"/>
        </w:rPr>
        <w:t>R2</w:t>
      </w:r>
      <w:r>
        <w:rPr>
          <w:rFonts w:hint="eastAsia"/>
        </w:rPr>
        <w:t>的定址法，此時我們稱呼這個</w:t>
      </w:r>
      <w:r>
        <w:rPr>
          <w:rFonts w:hint="eastAsia"/>
        </w:rPr>
        <w:t>R2</w:t>
      </w:r>
      <w:r>
        <w:rPr>
          <w:rFonts w:hint="eastAsia"/>
        </w:rPr>
        <w:t>為基底暫存器。</w:t>
      </w:r>
    </w:p>
    <w:p w:rsidR="0074041F" w:rsidRPr="00EB0F13" w:rsidRDefault="0074041F" w:rsidP="0074041F"/>
    <w:p w:rsidR="0074041F" w:rsidRDefault="0074041F" w:rsidP="0074041F">
      <w:r>
        <w:rPr>
          <w:rFonts w:hint="eastAsia"/>
        </w:rPr>
        <w:t xml:space="preserve">LD </w:t>
      </w:r>
      <w:r>
        <w:rPr>
          <w:rFonts w:hint="eastAsia"/>
        </w:rPr>
        <w:t>指令的寫法，可寫為</w:t>
      </w:r>
      <w:r>
        <w:rPr>
          <w:rFonts w:hint="eastAsia"/>
        </w:rPr>
        <w:t xml:space="preserve"> LD Ra, [Rb+Cx]</w:t>
      </w:r>
      <w:r>
        <w:rPr>
          <w:rFonts w:hint="eastAsia"/>
        </w:rPr>
        <w:t>，例如在</w:t>
      </w:r>
      <w:r>
        <w:rPr>
          <w:rFonts w:hint="eastAsia"/>
        </w:rPr>
        <w:t xml:space="preserve"> LD R1, [R2+100] </w:t>
      </w:r>
      <w:r>
        <w:rPr>
          <w:rFonts w:hint="eastAsia"/>
        </w:rPr>
        <w:t>這個指令中，參數的指定方式為</w:t>
      </w:r>
      <w:r>
        <w:rPr>
          <w:rFonts w:hint="eastAsia"/>
        </w:rPr>
        <w:t>Ra=R1, Rb=R2, Cx=100</w:t>
      </w:r>
      <w:r>
        <w:rPr>
          <w:rFonts w:hint="eastAsia"/>
        </w:rPr>
        <w:t>。但是，如果將</w:t>
      </w:r>
      <w:r>
        <w:rPr>
          <w:rFonts w:hint="eastAsia"/>
        </w:rPr>
        <w:t>Rb</w:t>
      </w:r>
      <w:r>
        <w:rPr>
          <w:rFonts w:hint="eastAsia"/>
        </w:rPr>
        <w:t>設定為</w:t>
      </w:r>
      <w:r>
        <w:rPr>
          <w:rFonts w:hint="eastAsia"/>
        </w:rPr>
        <w:t>R0</w:t>
      </w:r>
      <w:r>
        <w:rPr>
          <w:rFonts w:hint="eastAsia"/>
        </w:rPr>
        <w:t>，由於</w:t>
      </w:r>
      <w:r>
        <w:rPr>
          <w:rFonts w:hint="eastAsia"/>
        </w:rPr>
        <w:t>R0</w:t>
      </w:r>
      <w:r>
        <w:rPr>
          <w:rFonts w:hint="eastAsia"/>
        </w:rPr>
        <w:t>代表常數零，因此可以被省略。於是，我們可以將</w:t>
      </w:r>
      <w:r>
        <w:rPr>
          <w:rFonts w:hint="eastAsia"/>
        </w:rPr>
        <w:t xml:space="preserve"> LD R1, [R0+100] </w:t>
      </w:r>
      <w:r>
        <w:rPr>
          <w:rFonts w:hint="eastAsia"/>
        </w:rPr>
        <w:t>這個指令簡寫為</w:t>
      </w:r>
      <w:r>
        <w:rPr>
          <w:rFonts w:hint="eastAsia"/>
        </w:rPr>
        <w:t xml:space="preserve"> LD R1, [100]</w:t>
      </w:r>
      <w:r>
        <w:rPr>
          <w:rFonts w:hint="eastAsia"/>
        </w:rPr>
        <w:t>，這種簡寫方式可以簡化組合語言的語法。</w:t>
      </w:r>
    </w:p>
    <w:p w:rsidR="0074041F" w:rsidRPr="00EB0F13" w:rsidRDefault="0074041F" w:rsidP="0074041F"/>
    <w:p w:rsidR="0074041F" w:rsidRPr="00AC43FA" w:rsidRDefault="0074041F" w:rsidP="0074041F">
      <w:pPr>
        <w:pStyle w:val="afa"/>
        <w:ind w:left="240" w:right="240"/>
      </w:pPr>
      <w:r>
        <w:rPr>
          <w:rFonts w:hint="eastAsia"/>
        </w:rPr>
        <w:t>索引定址</w:t>
      </w:r>
    </w:p>
    <w:p w:rsidR="0074041F" w:rsidRDefault="0074041F" w:rsidP="0074041F">
      <w:r>
        <w:rPr>
          <w:rFonts w:hint="eastAsia"/>
        </w:rPr>
        <w:t xml:space="preserve">LDR, STR, LBR, SBR </w:t>
      </w:r>
      <w:r>
        <w:rPr>
          <w:rFonts w:hint="eastAsia"/>
        </w:rPr>
        <w:t>等指令，所使用的定址方式被稱為索引定址法，其中的最後一個暫存器</w:t>
      </w:r>
      <w:r>
        <w:rPr>
          <w:rFonts w:hint="eastAsia"/>
        </w:rPr>
        <w:t xml:space="preserve"> Rc </w:t>
      </w:r>
      <w:r>
        <w:rPr>
          <w:rFonts w:hint="eastAsia"/>
        </w:rPr>
        <w:t>被稱為索引值暫存器。</w:t>
      </w:r>
    </w:p>
    <w:p w:rsidR="0074041F" w:rsidRDefault="0074041F" w:rsidP="0074041F"/>
    <w:p w:rsidR="0074041F" w:rsidRDefault="0074041F" w:rsidP="0074041F">
      <w:r>
        <w:rPr>
          <w:rFonts w:hint="eastAsia"/>
        </w:rPr>
        <w:t>舉例而言，像是</w:t>
      </w:r>
      <w:r>
        <w:rPr>
          <w:rFonts w:hint="eastAsia"/>
        </w:rPr>
        <w:t xml:space="preserve"> LDR R1, [R2+R3] </w:t>
      </w:r>
      <w:r>
        <w:rPr>
          <w:rFonts w:hint="eastAsia"/>
        </w:rPr>
        <w:t>這樣一個指令，其中的</w:t>
      </w:r>
      <w:r>
        <w:rPr>
          <w:rFonts w:hint="eastAsia"/>
        </w:rPr>
        <w:t xml:space="preserve"> R2 </w:t>
      </w:r>
      <w:r>
        <w:rPr>
          <w:rFonts w:hint="eastAsia"/>
        </w:rPr>
        <w:t>通常被稱為基底暫存器，而</w:t>
      </w:r>
      <w:r>
        <w:rPr>
          <w:rFonts w:hint="eastAsia"/>
        </w:rPr>
        <w:t xml:space="preserve"> R3 </w:t>
      </w:r>
      <w:r>
        <w:rPr>
          <w:rFonts w:hint="eastAsia"/>
        </w:rPr>
        <w:t>則被稱為索引暫存器。於是，我們可以利用這樣的語法進行陣列的存取。</w:t>
      </w:r>
    </w:p>
    <w:p w:rsidR="0074041F" w:rsidRDefault="0074041F" w:rsidP="0074041F"/>
    <w:p w:rsidR="0074041F" w:rsidRDefault="0074041F" w:rsidP="0074041F">
      <w:r>
        <w:rPr>
          <w:rFonts w:hint="eastAsia"/>
        </w:rPr>
        <w:t>為了說明索引定址的用法，我們假設有一個陣列</w:t>
      </w:r>
      <w:r>
        <w:rPr>
          <w:rFonts w:hint="eastAsia"/>
        </w:rPr>
        <w:t xml:space="preserve"> int a[100]; </w:t>
      </w:r>
      <w:r>
        <w:rPr>
          <w:rFonts w:hint="eastAsia"/>
        </w:rPr>
        <w:t>那麼，我們要存取</w:t>
      </w:r>
      <w:r>
        <w:rPr>
          <w:rFonts w:hint="eastAsia"/>
        </w:rPr>
        <w:t xml:space="preserve"> a </w:t>
      </w:r>
      <w:r>
        <w:rPr>
          <w:rFonts w:hint="eastAsia"/>
        </w:rPr>
        <w:t>陣列的第</w:t>
      </w:r>
      <w:r>
        <w:rPr>
          <w:rFonts w:hint="eastAsia"/>
        </w:rPr>
        <w:t xml:space="preserve"> i </w:t>
      </w:r>
      <w:r>
        <w:rPr>
          <w:rFonts w:hint="eastAsia"/>
        </w:rPr>
        <w:t>個元素</w:t>
      </w:r>
      <w:r>
        <w:rPr>
          <w:rFonts w:hint="eastAsia"/>
        </w:rPr>
        <w:t xml:space="preserve"> a[i] </w:t>
      </w:r>
      <w:r>
        <w:rPr>
          <w:rFonts w:hint="eastAsia"/>
        </w:rPr>
        <w:t>時應該如何處理呢？此時採用索引定址就是個好辦法。我們可以將</w:t>
      </w:r>
      <w:r>
        <w:rPr>
          <w:rFonts w:hint="eastAsia"/>
        </w:rPr>
        <w:t xml:space="preserve"> a </w:t>
      </w:r>
      <w:r>
        <w:rPr>
          <w:rFonts w:hint="eastAsia"/>
        </w:rPr>
        <w:t>存入</w:t>
      </w:r>
      <w:r>
        <w:rPr>
          <w:rFonts w:hint="eastAsia"/>
        </w:rPr>
        <w:t xml:space="preserve"> R2</w:t>
      </w:r>
      <w:r>
        <w:rPr>
          <w:rFonts w:hint="eastAsia"/>
        </w:rPr>
        <w:t>、</w:t>
      </w:r>
      <w:r>
        <w:rPr>
          <w:rFonts w:hint="eastAsia"/>
        </w:rPr>
        <w:t xml:space="preserve">i*4 </w:t>
      </w:r>
      <w:r>
        <w:rPr>
          <w:rFonts w:hint="eastAsia"/>
        </w:rPr>
        <w:t>存入</w:t>
      </w:r>
      <w:r>
        <w:rPr>
          <w:rFonts w:hint="eastAsia"/>
        </w:rPr>
        <w:t xml:space="preserve"> R3 </w:t>
      </w:r>
      <w:r>
        <w:rPr>
          <w:rFonts w:hint="eastAsia"/>
        </w:rPr>
        <w:t>中</w:t>
      </w:r>
      <w:r>
        <w:rPr>
          <w:rFonts w:hint="eastAsia"/>
        </w:rPr>
        <w:t xml:space="preserve"> (</w:t>
      </w:r>
      <w:r>
        <w:rPr>
          <w:rFonts w:hint="eastAsia"/>
        </w:rPr>
        <w:t>因為一個整數佔</w:t>
      </w:r>
      <w:r>
        <w:rPr>
          <w:rFonts w:hint="eastAsia"/>
        </w:rPr>
        <w:t xml:space="preserve"> 4 bytes)</w:t>
      </w:r>
      <w:r>
        <w:rPr>
          <w:rFonts w:hint="eastAsia"/>
        </w:rPr>
        <w:t>，然後利用</w:t>
      </w:r>
      <w:r>
        <w:rPr>
          <w:rFonts w:hint="eastAsia"/>
        </w:rPr>
        <w:t xml:space="preserve"> LD R1, [R2+R3] </w:t>
      </w:r>
      <w:r>
        <w:rPr>
          <w:rFonts w:hint="eastAsia"/>
        </w:rPr>
        <w:t>這樣的指令，將</w:t>
      </w:r>
      <w:r>
        <w:rPr>
          <w:rFonts w:hint="eastAsia"/>
        </w:rPr>
        <w:t xml:space="preserve"> a[i] </w:t>
      </w:r>
      <w:r>
        <w:rPr>
          <w:rFonts w:hint="eastAsia"/>
        </w:rPr>
        <w:t>存入</w:t>
      </w:r>
      <w:r>
        <w:rPr>
          <w:rFonts w:hint="eastAsia"/>
        </w:rPr>
        <w:t xml:space="preserve"> R1 </w:t>
      </w:r>
      <w:r>
        <w:rPr>
          <w:rFonts w:hint="eastAsia"/>
        </w:rPr>
        <w:t>中。</w:t>
      </w:r>
    </w:p>
    <w:p w:rsidR="0074041F" w:rsidRPr="00EB0F13" w:rsidRDefault="0074041F" w:rsidP="0074041F"/>
    <w:p w:rsidR="0074041F" w:rsidRDefault="0074041F" w:rsidP="0074041F">
      <w:r>
        <w:rPr>
          <w:rFonts w:hint="eastAsia"/>
        </w:rPr>
        <w:t>索引定址對於陣列的存取非常方便，而陣列的存取在程式中又經常被使用到，因此，支援索引定址，可以增加</w:t>
      </w:r>
      <w:r>
        <w:rPr>
          <w:rFonts w:hint="eastAsia"/>
        </w:rPr>
        <w:t>CPU</w:t>
      </w:r>
      <w:r>
        <w:rPr>
          <w:rFonts w:hint="eastAsia"/>
        </w:rPr>
        <w:t>的執行效率。</w:t>
      </w:r>
    </w:p>
    <w:p w:rsidR="0074041F" w:rsidRPr="005C3885" w:rsidRDefault="0074041F" w:rsidP="0074041F"/>
    <w:p w:rsidR="0074041F" w:rsidRPr="00AC43FA" w:rsidRDefault="0074041F" w:rsidP="0074041F">
      <w:pPr>
        <w:pStyle w:val="afa"/>
        <w:ind w:left="240" w:right="240"/>
      </w:pPr>
      <w:r>
        <w:rPr>
          <w:rFonts w:hint="eastAsia"/>
        </w:rPr>
        <w:lastRenderedPageBreak/>
        <w:t>絕對定址</w:t>
      </w:r>
    </w:p>
    <w:p w:rsidR="0074041F" w:rsidRDefault="0074041F" w:rsidP="0074041F">
      <w:r>
        <w:rPr>
          <w:rFonts w:hint="eastAsia"/>
        </w:rPr>
        <w:t>所謂的絕對定址，就是直接存取記憶體絕對位址內容的方法。舉例而言，像</w:t>
      </w:r>
      <w:r>
        <w:rPr>
          <w:rFonts w:hint="eastAsia"/>
        </w:rPr>
        <w:t xml:space="preserve">LD R1, [100] </w:t>
      </w:r>
      <w:r>
        <w:rPr>
          <w:rFonts w:hint="eastAsia"/>
        </w:rPr>
        <w:t>這樣的指令就採用了絕對定址法。該指令可以將記憶體位址</w:t>
      </w:r>
      <w:r>
        <w:rPr>
          <w:rFonts w:hint="eastAsia"/>
        </w:rPr>
        <w:t xml:space="preserve"> 100 </w:t>
      </w:r>
      <w:r>
        <w:rPr>
          <w:rFonts w:hint="eastAsia"/>
        </w:rPr>
        <w:t>的內容搬到</w:t>
      </w:r>
      <w:r>
        <w:rPr>
          <w:rFonts w:hint="eastAsia"/>
        </w:rPr>
        <w:t xml:space="preserve"> R1 </w:t>
      </w:r>
      <w:r>
        <w:rPr>
          <w:rFonts w:hint="eastAsia"/>
        </w:rPr>
        <w:t>當中。</w:t>
      </w:r>
    </w:p>
    <w:p w:rsidR="0074041F" w:rsidRDefault="0074041F" w:rsidP="0074041F"/>
    <w:p w:rsidR="0074041F" w:rsidRDefault="0074041F" w:rsidP="0074041F">
      <w:r>
        <w:rPr>
          <w:rFonts w:hint="eastAsia"/>
        </w:rPr>
        <w:t>CPU0</w:t>
      </w:r>
      <w:r>
        <w:rPr>
          <w:rFonts w:hint="eastAsia"/>
        </w:rPr>
        <w:t>不需要絕對定址的指令，而是改用</w:t>
      </w:r>
      <w:r>
        <w:rPr>
          <w:rFonts w:hint="eastAsia"/>
        </w:rPr>
        <w:t>R0</w:t>
      </w:r>
      <w:r>
        <w:rPr>
          <w:rFonts w:hint="eastAsia"/>
        </w:rPr>
        <w:t>暫存器進行絕對定址。舉例而言，</w:t>
      </w:r>
      <w:r>
        <w:rPr>
          <w:rFonts w:hint="eastAsia"/>
        </w:rPr>
        <w:t xml:space="preserve">LD R1, [R0+100] </w:t>
      </w:r>
      <w:r>
        <w:rPr>
          <w:rFonts w:hint="eastAsia"/>
        </w:rPr>
        <w:t>就相當於</w:t>
      </w:r>
      <w:r>
        <w:rPr>
          <w:rFonts w:hint="eastAsia"/>
        </w:rPr>
        <w:t xml:space="preserve"> LD R1, [100]</w:t>
      </w:r>
      <w:r>
        <w:rPr>
          <w:rFonts w:hint="eastAsia"/>
        </w:rPr>
        <w:t>，因為</w:t>
      </w:r>
      <w:r>
        <w:rPr>
          <w:rFonts w:hint="eastAsia"/>
        </w:rPr>
        <w:t xml:space="preserve">R0 </w:t>
      </w:r>
      <w:r>
        <w:rPr>
          <w:rFonts w:hint="eastAsia"/>
        </w:rPr>
        <w:t>暫存器永遠都是常數</w:t>
      </w:r>
      <w:r>
        <w:rPr>
          <w:rFonts w:hint="eastAsia"/>
        </w:rPr>
        <w:t>0</w:t>
      </w:r>
      <w:r>
        <w:rPr>
          <w:rFonts w:hint="eastAsia"/>
        </w:rPr>
        <w:t>。這使得</w:t>
      </w:r>
      <w:r>
        <w:rPr>
          <w:rFonts w:hint="eastAsia"/>
        </w:rPr>
        <w:t xml:space="preserve"> CPU0</w:t>
      </w:r>
      <w:r>
        <w:rPr>
          <w:rFonts w:hint="eastAsia"/>
        </w:rPr>
        <w:t>可以省略掉絕對定址指令，也不會造成困擾。</w:t>
      </w:r>
    </w:p>
    <w:p w:rsidR="0074041F" w:rsidRPr="005C3885" w:rsidRDefault="0074041F" w:rsidP="0074041F"/>
    <w:p w:rsidR="0074041F" w:rsidRDefault="0074041F" w:rsidP="0074041F">
      <w:r>
        <w:rPr>
          <w:rFonts w:hint="eastAsia"/>
        </w:rPr>
        <w:t>抽象來說，載入指令</w:t>
      </w:r>
      <w:r>
        <w:rPr>
          <w:rFonts w:hint="eastAsia"/>
        </w:rPr>
        <w:t xml:space="preserve">LD Ra, [R0+Cx] </w:t>
      </w:r>
      <w:r>
        <w:rPr>
          <w:rFonts w:hint="eastAsia"/>
        </w:rPr>
        <w:t>的意義就是</w:t>
      </w:r>
      <w:r>
        <w:rPr>
          <w:rFonts w:hint="eastAsia"/>
        </w:rPr>
        <w:t xml:space="preserve"> LD Ra, [Cx]</w:t>
      </w:r>
      <w:r>
        <w:rPr>
          <w:rFonts w:hint="eastAsia"/>
        </w:rPr>
        <w:t>，這就相當於一般</w:t>
      </w:r>
      <w:r>
        <w:rPr>
          <w:rFonts w:hint="eastAsia"/>
        </w:rPr>
        <w:t xml:space="preserve">CPU </w:t>
      </w:r>
      <w:r>
        <w:rPr>
          <w:rFonts w:hint="eastAsia"/>
        </w:rPr>
        <w:t>當中的絕對定址。但必須注意的是，使用此種絕對定址的方式，只能將</w:t>
      </w:r>
      <w:r>
        <w:rPr>
          <w:rFonts w:hint="eastAsia"/>
        </w:rPr>
        <w:t xml:space="preserve"> Cx</w:t>
      </w:r>
      <w:r>
        <w:rPr>
          <w:rFonts w:hint="eastAsia"/>
        </w:rPr>
        <w:t>設定為</w:t>
      </w:r>
      <w:r>
        <w:rPr>
          <w:rFonts w:hint="eastAsia"/>
        </w:rPr>
        <w:t xml:space="preserve"> -2</w:t>
      </w:r>
      <w:r w:rsidRPr="00AC43FA">
        <w:rPr>
          <w:rFonts w:hint="eastAsia"/>
          <w:vertAlign w:val="superscript"/>
        </w:rPr>
        <w:t>15</w:t>
      </w:r>
      <w:r>
        <w:rPr>
          <w:rFonts w:hint="eastAsia"/>
        </w:rPr>
        <w:t>~2</w:t>
      </w:r>
      <w:r w:rsidRPr="00AC43FA">
        <w:rPr>
          <w:rFonts w:hint="eastAsia"/>
          <w:vertAlign w:val="superscript"/>
        </w:rPr>
        <w:t>15</w:t>
      </w:r>
      <w:r>
        <w:rPr>
          <w:rFonts w:hint="eastAsia"/>
        </w:rPr>
        <w:t xml:space="preserve">-1 </w:t>
      </w:r>
      <w:r>
        <w:rPr>
          <w:rFonts w:hint="eastAsia"/>
        </w:rPr>
        <w:t>的範圍，因為</w:t>
      </w:r>
      <w:r>
        <w:rPr>
          <w:rFonts w:hint="eastAsia"/>
        </w:rPr>
        <w:t>Cx</w:t>
      </w:r>
      <w:r>
        <w:rPr>
          <w:rFonts w:hint="eastAsia"/>
        </w:rPr>
        <w:t>採用的是</w:t>
      </w:r>
      <w:r>
        <w:rPr>
          <w:rFonts w:hint="eastAsia"/>
        </w:rPr>
        <w:t>2</w:t>
      </w:r>
      <w:r>
        <w:rPr>
          <w:rFonts w:hint="eastAsia"/>
        </w:rPr>
        <w:t>補數的方式。但是，負數的絕對定址是沒有用的，因為記憶體位址通常沒有負值。所以只有</w:t>
      </w:r>
      <w:r>
        <w:rPr>
          <w:rFonts w:hint="eastAsia"/>
        </w:rPr>
        <w:t xml:space="preserve"> 0-32767 </w:t>
      </w:r>
      <w:r>
        <w:rPr>
          <w:rFonts w:hint="eastAsia"/>
        </w:rPr>
        <w:t>的位址可以被絕對定址，其餘的記憶體空間，必須採用相對定址的方式。</w:t>
      </w:r>
    </w:p>
    <w:p w:rsidR="0074041F" w:rsidRPr="00AB2409" w:rsidRDefault="0074041F" w:rsidP="0074041F"/>
    <w:p w:rsidR="0074041F" w:rsidRDefault="0074041F" w:rsidP="0074041F">
      <w:r>
        <w:rPr>
          <w:rFonts w:hint="eastAsia"/>
        </w:rPr>
        <w:t>在設計</w:t>
      </w:r>
      <w:r>
        <w:rPr>
          <w:rFonts w:hint="eastAsia"/>
        </w:rPr>
        <w:t>CPU</w:t>
      </w:r>
      <w:r>
        <w:rPr>
          <w:rFonts w:hint="eastAsia"/>
        </w:rPr>
        <w:t>與指令集時，必然會碰到定址範圍的問題，由於指令的長度是有限的，當</w:t>
      </w:r>
      <w:r>
        <w:rPr>
          <w:rFonts w:hint="eastAsia"/>
        </w:rPr>
        <w:t>CPU</w:t>
      </w:r>
      <w:r>
        <w:rPr>
          <w:rFonts w:hint="eastAsia"/>
        </w:rPr>
        <w:t>的設計者想盡辦法縮短指令時，往往只能在定址範圍上進行妥協。在</w:t>
      </w:r>
      <w:r>
        <w:rPr>
          <w:rFonts w:hint="eastAsia"/>
        </w:rPr>
        <w:t xml:space="preserve">CPU0 </w:t>
      </w:r>
      <w:r>
        <w:rPr>
          <w:rFonts w:hint="eastAsia"/>
        </w:rPr>
        <w:t>的設計上，就因為捨棄絕對定址專用指令，而使定址範圍縮小了一些，但卻讓處理器的架構變得更為精簡。這符合</w:t>
      </w:r>
      <w:r>
        <w:rPr>
          <w:rFonts w:hint="eastAsia"/>
        </w:rPr>
        <w:t>CPU0</w:t>
      </w:r>
      <w:r>
        <w:rPr>
          <w:rFonts w:hint="eastAsia"/>
        </w:rPr>
        <w:t>的設計原則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Keep It as Simple as Possible</w:t>
      </w:r>
      <w:r>
        <w:rPr>
          <w:rFonts w:hint="eastAsia"/>
        </w:rPr>
        <w:t>。</w:t>
      </w:r>
    </w:p>
    <w:p w:rsidR="0074041F" w:rsidRDefault="0074041F" w:rsidP="0074041F"/>
    <w:p w:rsidR="00110659" w:rsidRDefault="00110659" w:rsidP="00110659">
      <w:pPr>
        <w:pStyle w:val="2"/>
        <w:numPr>
          <w:ilvl w:val="1"/>
          <w:numId w:val="18"/>
        </w:numPr>
      </w:pPr>
      <w:bookmarkStart w:id="32" w:name="_Toc228256526"/>
      <w:r>
        <w:rPr>
          <w:rFonts w:hint="eastAsia"/>
        </w:rPr>
        <w:t>CPU0</w:t>
      </w:r>
      <w:r>
        <w:rPr>
          <w:rFonts w:hint="eastAsia"/>
        </w:rPr>
        <w:t>的程式</w:t>
      </w:r>
      <w:r w:rsidR="00E354C8">
        <w:rPr>
          <w:rFonts w:hint="eastAsia"/>
        </w:rPr>
        <w:t>執行</w:t>
      </w:r>
    </w:p>
    <w:p w:rsidR="00DB399D" w:rsidRDefault="00DB399D" w:rsidP="00110659">
      <w:r>
        <w:rPr>
          <w:rFonts w:hint="eastAsia"/>
        </w:rPr>
        <w:t>雖然我們在前兩節中已經看過了</w:t>
      </w:r>
      <w:r>
        <w:rPr>
          <w:rFonts w:hint="eastAsia"/>
        </w:rPr>
        <w:t xml:space="preserve"> CPU0 </w:t>
      </w:r>
      <w:r>
        <w:rPr>
          <w:rFonts w:hint="eastAsia"/>
        </w:rPr>
        <w:t>的指令集與運作原理，但是仍然不足以理解程式是如何被執行的。在本節中，我們將說明</w:t>
      </w:r>
      <w:r w:rsidR="001B312E">
        <w:rPr>
          <w:rFonts w:hint="eastAsia"/>
        </w:rPr>
        <w:t xml:space="preserve"> CPU </w:t>
      </w:r>
      <w:r w:rsidR="001B312E">
        <w:rPr>
          <w:rFonts w:hint="eastAsia"/>
        </w:rPr>
        <w:t>如何執行</w:t>
      </w:r>
      <w:r>
        <w:rPr>
          <w:rFonts w:hint="eastAsia"/>
        </w:rPr>
        <w:t>整個程式</w:t>
      </w:r>
      <w:r w:rsidR="001B312E">
        <w:rPr>
          <w:rFonts w:hint="eastAsia"/>
        </w:rPr>
        <w:t xml:space="preserve"> (</w:t>
      </w:r>
      <w:r w:rsidR="001B312E">
        <w:rPr>
          <w:rFonts w:hint="eastAsia"/>
        </w:rPr>
        <w:t>也就是一連串的指令</w:t>
      </w:r>
      <w:r w:rsidR="001B312E">
        <w:rPr>
          <w:rFonts w:hint="eastAsia"/>
        </w:rPr>
        <w:t>)</w:t>
      </w:r>
      <w:r>
        <w:rPr>
          <w:rFonts w:hint="eastAsia"/>
        </w:rPr>
        <w:t>，以便讓讀者建立一個整體的流程概念。</w:t>
      </w:r>
    </w:p>
    <w:p w:rsidR="00DB399D" w:rsidRDefault="00DB399D" w:rsidP="00110659"/>
    <w:p w:rsidR="000603EB" w:rsidRDefault="00110659" w:rsidP="00110659">
      <w:r>
        <w:rPr>
          <w:rFonts w:hint="eastAsia"/>
        </w:rPr>
        <w:t>在整個程式的執行過程中，指令會一個接著一個</w:t>
      </w:r>
      <w:r w:rsidR="00DB399D">
        <w:rPr>
          <w:rFonts w:hint="eastAsia"/>
        </w:rPr>
        <w:t>被取出後執行</w:t>
      </w:r>
      <w:r>
        <w:rPr>
          <w:rFonts w:hint="eastAsia"/>
        </w:rPr>
        <w:t>，直到出現跳躍指令為止。</w:t>
      </w:r>
      <w:r w:rsidR="000603EB">
        <w:rPr>
          <w:rFonts w:hint="eastAsia"/>
        </w:rPr>
        <w:t>舉例而言，在</w:t>
      </w:r>
      <w:r w:rsidR="005115FB">
        <w:fldChar w:fldCharType="begin"/>
      </w:r>
      <w:r w:rsidR="000603EB">
        <w:instrText xml:space="preserve"> </w:instrText>
      </w:r>
      <w:r w:rsidR="000603EB">
        <w:rPr>
          <w:rFonts w:hint="eastAsia"/>
        </w:rPr>
        <w:instrText>REF _Ref257640664 \h</w:instrText>
      </w:r>
      <w:r w:rsidR="000603EB"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15</w:t>
      </w:r>
      <w:r w:rsidR="005115FB">
        <w:fldChar w:fldCharType="end"/>
      </w:r>
      <w:r w:rsidR="000603EB">
        <w:rPr>
          <w:rFonts w:hint="eastAsia"/>
        </w:rPr>
        <w:t>當中，程式首先會從第一個指令</w:t>
      </w:r>
      <w:r w:rsidR="000603EB">
        <w:rPr>
          <w:rFonts w:hint="eastAsia"/>
        </w:rPr>
        <w:t xml:space="preserve"> LD R1, SUM </w:t>
      </w:r>
      <w:r w:rsidR="000603EB">
        <w:rPr>
          <w:rFonts w:hint="eastAsia"/>
        </w:rPr>
        <w:t>開始執行，其指令的機器碼為</w:t>
      </w:r>
      <w:r w:rsidR="000603EB">
        <w:rPr>
          <w:rFonts w:hint="eastAsia"/>
        </w:rPr>
        <w:t xml:space="preserve"> 001F0028</w:t>
      </w:r>
      <w:r w:rsidR="000603EB">
        <w:rPr>
          <w:rFonts w:hint="eastAsia"/>
        </w:rPr>
        <w:t>。</w:t>
      </w:r>
    </w:p>
    <w:p w:rsidR="000603EB" w:rsidRDefault="000603EB" w:rsidP="00110659"/>
    <w:p w:rsidR="001B312E" w:rsidRDefault="001B312E" w:rsidP="00110659">
      <w:r>
        <w:rPr>
          <w:rFonts w:hint="eastAsia"/>
        </w:rPr>
        <w:t>接著程式會執行位址</w:t>
      </w:r>
      <w:r>
        <w:rPr>
          <w:rFonts w:hint="eastAsia"/>
        </w:rPr>
        <w:t xml:space="preserve"> 0x0004 </w:t>
      </w:r>
      <w:r>
        <w:rPr>
          <w:rFonts w:hint="eastAsia"/>
        </w:rPr>
        <w:t>的第二個指令，然後是位址</w:t>
      </w:r>
      <w:r>
        <w:rPr>
          <w:rFonts w:hint="eastAsia"/>
        </w:rPr>
        <w:t xml:space="preserve"> 0x0008</w:t>
      </w:r>
      <w:r>
        <w:rPr>
          <w:rFonts w:hint="eastAsia"/>
        </w:rPr>
        <w:t>的第三個指令，如此循序的執行下去。直到位址</w:t>
      </w:r>
      <w:r>
        <w:rPr>
          <w:rFonts w:hint="eastAsia"/>
        </w:rPr>
        <w:t xml:space="preserve"> 0x0020 </w:t>
      </w:r>
      <w:r>
        <w:rPr>
          <w:rFonts w:hint="eastAsia"/>
        </w:rPr>
        <w:t>的</w:t>
      </w:r>
      <w:r>
        <w:rPr>
          <w:rFonts w:hint="eastAsia"/>
        </w:rPr>
        <w:t xml:space="preserve"> JMP FOR </w:t>
      </w:r>
      <w:r>
        <w:rPr>
          <w:rFonts w:hint="eastAsia"/>
        </w:rPr>
        <w:t>指令時，程式會跳回位址</w:t>
      </w:r>
      <w:r>
        <w:rPr>
          <w:rFonts w:hint="eastAsia"/>
        </w:rPr>
        <w:t xml:space="preserve"> 0x0010 </w:t>
      </w:r>
      <w:r>
        <w:rPr>
          <w:rFonts w:hint="eastAsia"/>
        </w:rPr>
        <w:t>的</w:t>
      </w:r>
      <w:r>
        <w:rPr>
          <w:rFonts w:hint="eastAsia"/>
        </w:rPr>
        <w:t xml:space="preserve"> FOR: </w:t>
      </w:r>
      <w:r>
        <w:rPr>
          <w:rFonts w:hint="eastAsia"/>
        </w:rPr>
        <w:t>標記，再次執行</w:t>
      </w:r>
      <w:r>
        <w:rPr>
          <w:rFonts w:hint="eastAsia"/>
        </w:rPr>
        <w:t xml:space="preserve"> CMP R2, R3 </w:t>
      </w:r>
      <w:r>
        <w:rPr>
          <w:rFonts w:hint="eastAsia"/>
        </w:rPr>
        <w:t>這個指令，這就是跳躍指令的功能。</w:t>
      </w:r>
    </w:p>
    <w:p w:rsidR="000416BE" w:rsidRDefault="009070C4" w:rsidP="00110659">
      <w:ins w:id="33" w:author="ccc" w:date="2012-03-07T08:08:00Z">
        <w:r>
          <w:rPr>
            <w:noProof/>
          </w:rPr>
          <w:lastRenderedPageBreak/>
          <w:drawing>
            <wp:inline distT="0" distB="0" distL="0" distR="0">
              <wp:extent cx="5274310" cy="3116360"/>
              <wp:effectExtent l="19050" t="0" r="2540" b="0"/>
              <wp:docPr id="33" name="物件 3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8501063" cy="5022850"/>
                        <a:chOff x="428625" y="1714500"/>
                        <a:chExt cx="8501063" cy="5022850"/>
                      </a:xfrm>
                    </a:grpSpPr>
                    <a:grpSp>
                      <a:nvGrpSpPr>
                        <a:cNvPr id="2" name="群組 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28625" y="1714500"/>
                          <a:ext cx="8501063" cy="5022850"/>
                          <a:chOff x="428625" y="1714500"/>
                          <a:chExt cx="8501063" cy="5022850"/>
                        </a:xfrm>
                      </a:grpSpPr>
                      <a:sp>
                        <a:nvSpPr>
                          <a:cNvPr id="41988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72063" y="2286000"/>
                            <a:ext cx="1143000" cy="3500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001F0028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002F0020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0830000A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08400001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10230000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2300000C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13121000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13242000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26FFFFEC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2C000000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00000000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89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143500" y="1714500"/>
                            <a:ext cx="808038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dirty="0"/>
                                <a:t>記憶體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0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00063" y="6572250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1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70125" y="581025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2" name="Line 1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786438" y="5889625"/>
                            <a:ext cx="0" cy="666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3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8625" y="2262188"/>
                            <a:ext cx="367665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4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5325" y="2547938"/>
                            <a:ext cx="133667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ALU</a:t>
                              </a:r>
                            </a:p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(</a:t>
                              </a:r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加法運算</a:t>
                              </a:r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5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66938" y="2547938"/>
                            <a:ext cx="1778000" cy="2833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暫存器</a:t>
                              </a: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6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1500" y="4572000"/>
                            <a:ext cx="1500188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IR=2300000C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ea typeface="細明體" pitchFamily="49" charset="-120"/>
                                  <a:cs typeface="Times New Roman" pitchFamily="18" charset="0"/>
                                </a:rPr>
                                <a:t>(JGT EXIT)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7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86000" y="4857750"/>
                            <a:ext cx="1514475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PC=00000018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8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29125" y="1714500"/>
                            <a:ext cx="646113" cy="392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位址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99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000875" y="2279650"/>
                            <a:ext cx="1928813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   R1, SUM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   R2, I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LDI  R3, 10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LDI  R4, 1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CMP  R2, R3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JGT  EXIT 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ADD  R1, R2, R1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ADD  R2, R4, R2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JMP  FOR  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RET            </a:t>
                              </a:r>
                            </a:p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WORD </a:t>
                              </a:r>
                              <a:r>
                                <a:rPr lang="en-US" altLang="zh-TW" dirty="0" smtClean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0</a:t>
                              </a:r>
                              <a:r>
                                <a:rPr lang="en-US" altLang="zh-TW" dirty="0" smtClean="0">
                                  <a:latin typeface="SimSun" pitchFamily="2" charset="-122"/>
                                  <a:ea typeface="SimSun" pitchFamily="2" charset="-122"/>
                                </a:rPr>
                                <a:t>         </a:t>
                              </a:r>
                              <a:endParaRPr lang="en-US" altLang="zh-TW" dirty="0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WORD 0         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00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15188" y="1714500"/>
                            <a:ext cx="646112" cy="392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程式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01" name="矩形 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02375" y="3460750"/>
                            <a:ext cx="646113" cy="392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FOR:</a:t>
                              </a:r>
                              <a:endParaRPr lang="zh-TW" altLang="en-US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" name="手繪多邊形 39"/>
                          <a:cNvSpPr/>
                        </a:nvSpPr>
                        <a:spPr bwMode="auto">
                          <a:xfrm flipH="1">
                            <a:off x="6143625" y="3990975"/>
                            <a:ext cx="285750" cy="1139825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27" name="手繪多邊形 26"/>
                          <a:cNvSpPr/>
                        </a:nvSpPr>
                        <a:spPr bwMode="auto">
                          <a:xfrm>
                            <a:off x="4286250" y="285750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29" name="手繪多邊形 28"/>
                          <a:cNvSpPr/>
                        </a:nvSpPr>
                        <a:spPr bwMode="auto">
                          <a:xfrm>
                            <a:off x="4286250" y="256540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0" name="手繪多邊形 29"/>
                          <a:cNvSpPr/>
                        </a:nvSpPr>
                        <a:spPr bwMode="auto">
                          <a:xfrm>
                            <a:off x="4286250" y="314325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4" name="手繪多邊形 33"/>
                          <a:cNvSpPr/>
                        </a:nvSpPr>
                        <a:spPr bwMode="auto">
                          <a:xfrm>
                            <a:off x="4286250" y="342900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5" name="手繪多邊形 34"/>
                          <a:cNvSpPr/>
                        </a:nvSpPr>
                        <a:spPr bwMode="auto">
                          <a:xfrm>
                            <a:off x="4286250" y="371475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6" name="手繪多邊形 35"/>
                          <a:cNvSpPr/>
                        </a:nvSpPr>
                        <a:spPr bwMode="auto">
                          <a:xfrm>
                            <a:off x="4286250" y="400050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7" name="手繪多邊形 36"/>
                          <a:cNvSpPr/>
                        </a:nvSpPr>
                        <a:spPr bwMode="auto">
                          <a:xfrm>
                            <a:off x="4286250" y="428625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38" name="手繪多邊形 37"/>
                          <a:cNvSpPr/>
                        </a:nvSpPr>
                        <a:spPr bwMode="auto">
                          <a:xfrm flipV="1">
                            <a:off x="4000500" y="3705225"/>
                            <a:ext cx="285750" cy="1152525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41" name="手繪多邊形 40"/>
                          <a:cNvSpPr/>
                        </a:nvSpPr>
                        <a:spPr bwMode="auto">
                          <a:xfrm>
                            <a:off x="4286250" y="4572000"/>
                            <a:ext cx="214313" cy="2857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42012" name="矩形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00" y="4902200"/>
                            <a:ext cx="762000" cy="392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EXIT:</a:t>
                              </a:r>
                              <a:endParaRPr lang="zh-TW" altLang="en-US" dirty="0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3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00063" y="6357938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4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00063" y="6143625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5" name="矩形 10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57938" y="5929313"/>
                            <a:ext cx="10826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位址匯流排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6" name="矩形 10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57938" y="6175375"/>
                            <a:ext cx="10826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資料匯流排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7" name="矩形 10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57938" y="6429375"/>
                            <a:ext cx="10826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控制匯流排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8" name="矩形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12" y="5143512"/>
                            <a:ext cx="415498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I:</a:t>
                              </a:r>
                              <a:endParaRPr lang="zh-TW" altLang="en-US" dirty="0">
                                <a:solidFill>
                                  <a:srgbClr val="FF0000"/>
                                </a:solidFill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19" name="矩形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12" y="5429264"/>
                            <a:ext cx="646331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SUM:</a:t>
                              </a:r>
                              <a:endParaRPr lang="zh-TW" altLang="en-US" dirty="0">
                                <a:solidFill>
                                  <a:srgbClr val="FF0000"/>
                                </a:solidFill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20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54262" y="2285992"/>
                            <a:ext cx="571504" cy="3500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0004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0014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0024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002C</a:t>
                              </a:r>
                            </a:p>
                          </a:txBody>
                          <a:useSpRect/>
                        </a:txSp>
                      </a:sp>
                    </a:grpSp>
                  </lc:lockedCanvas>
                </a:graphicData>
              </a:graphic>
            </wp:inline>
          </w:drawing>
        </w:r>
      </w:ins>
      <w:del w:id="34" w:author="ccc" w:date="2011-01-14T09:58:00Z">
        <w:r>
          <w:rPr>
            <w:noProof/>
          </w:rPr>
          <w:drawing>
            <wp:inline distT="0" distB="0" distL="0" distR="0">
              <wp:extent cx="5276850" cy="2971800"/>
              <wp:effectExtent l="19050" t="0" r="0" b="0"/>
              <wp:docPr id="17" name="圖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6850" cy="297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0416BE" w:rsidRDefault="000416BE" w:rsidP="000416BE">
      <w:pPr>
        <w:pStyle w:val="a8"/>
        <w:jc w:val="center"/>
      </w:pPr>
      <w:bookmarkStart w:id="35" w:name="_Ref257640664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15</w:t>
      </w:r>
      <w:r w:rsidR="005115FB">
        <w:fldChar w:fldCharType="end"/>
      </w:r>
      <w:bookmarkEnd w:id="35"/>
      <w:r>
        <w:t xml:space="preserve"> </w:t>
      </w:r>
      <w:r>
        <w:rPr>
          <w:rFonts w:hint="eastAsia"/>
        </w:rPr>
        <w:t>程式在</w:t>
      </w:r>
      <w:r>
        <w:rPr>
          <w:rFonts w:hint="eastAsia"/>
        </w:rPr>
        <w:t>CPU0</w:t>
      </w:r>
      <w:r>
        <w:rPr>
          <w:rFonts w:hint="eastAsia"/>
        </w:rPr>
        <w:t>中的執行過程</w:t>
      </w:r>
    </w:p>
    <w:p w:rsidR="000416BE" w:rsidRDefault="000416BE" w:rsidP="00110659"/>
    <w:p w:rsidR="001B312E" w:rsidRPr="001B312E" w:rsidRDefault="001B312E" w:rsidP="00110659">
      <w:pPr>
        <w:rPr>
          <w:rFonts w:ascii="標楷體" w:eastAsia="標楷體" w:hAnsi="標楷體"/>
          <w:b/>
          <w:sz w:val="32"/>
          <w:szCs w:val="32"/>
        </w:rPr>
      </w:pPr>
      <w:r w:rsidRPr="001B312E">
        <w:rPr>
          <w:rFonts w:ascii="標楷體" w:eastAsia="標楷體" w:hAnsi="標楷體" w:hint="eastAsia"/>
          <w:b/>
          <w:sz w:val="32"/>
          <w:szCs w:val="32"/>
        </w:rPr>
        <w:t>一個指令的執行過程</w:t>
      </w:r>
    </w:p>
    <w:p w:rsidR="001B312E" w:rsidRDefault="001B312E" w:rsidP="001B312E">
      <w:r>
        <w:rPr>
          <w:rFonts w:hint="eastAsia"/>
        </w:rPr>
        <w:t>CPU0</w:t>
      </w:r>
      <w:r>
        <w:rPr>
          <w:rFonts w:hint="eastAsia"/>
        </w:rPr>
        <w:t>在執行一個指令時，必須經過提取、解碼與執行等三大階段。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REF _Ref257709219 \h</w:instrText>
      </w:r>
      <w:r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16</w:t>
      </w:r>
      <w:r w:rsidR="005115FB">
        <w:fldChar w:fldCharType="end"/>
      </w:r>
      <w:r>
        <w:rPr>
          <w:rFonts w:hint="eastAsia"/>
        </w:rPr>
        <w:t>顯示了這三個階段的詳細步驟。</w:t>
      </w:r>
    </w:p>
    <w:p w:rsidR="001B312E" w:rsidRDefault="001B312E" w:rsidP="001B312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1B312E" w:rsidTr="001B312E">
        <w:tc>
          <w:tcPr>
            <w:tcW w:w="8362" w:type="dxa"/>
          </w:tcPr>
          <w:p w:rsidR="001B312E" w:rsidRDefault="001B312E" w:rsidP="003F0DC0">
            <w:r>
              <w:rPr>
                <w:rFonts w:hint="eastAsia"/>
              </w:rPr>
              <w:t>階段</w:t>
            </w:r>
            <w:r>
              <w:rPr>
                <w:rFonts w:hint="eastAsia"/>
              </w:rPr>
              <w:t xml:space="preserve"> (a)</w:t>
            </w:r>
            <w:r>
              <w:rPr>
                <w:rFonts w:hint="eastAsia"/>
              </w:rPr>
              <w:t>：提取階段</w:t>
            </w:r>
          </w:p>
          <w:p w:rsidR="001B312E" w:rsidRDefault="001B312E" w:rsidP="001B312E">
            <w:pPr>
              <w:ind w:firstLine="480"/>
            </w:pPr>
            <w:r>
              <w:rPr>
                <w:rFonts w:hint="eastAsia"/>
              </w:rPr>
              <w:t>動作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、提取指令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IR = [PC]</w:t>
            </w:r>
          </w:p>
          <w:p w:rsidR="001B312E" w:rsidRDefault="001B312E" w:rsidP="001B312E">
            <w:pPr>
              <w:ind w:firstLine="480"/>
            </w:pPr>
            <w:r>
              <w:rPr>
                <w:rFonts w:hint="eastAsia"/>
              </w:rPr>
              <w:t>動作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、更新計數器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 = PC + 4</w:t>
            </w:r>
          </w:p>
          <w:p w:rsidR="001B312E" w:rsidRDefault="001B312E" w:rsidP="003F0DC0">
            <w:r>
              <w:rPr>
                <w:rFonts w:hint="eastAsia"/>
              </w:rPr>
              <w:t>階段</w:t>
            </w:r>
            <w:r>
              <w:rPr>
                <w:rFonts w:hint="eastAsia"/>
              </w:rPr>
              <w:t xml:space="preserve"> (b)</w:t>
            </w:r>
            <w:r>
              <w:rPr>
                <w:rFonts w:hint="eastAsia"/>
              </w:rPr>
              <w:t>：解碼階段</w:t>
            </w:r>
          </w:p>
          <w:p w:rsidR="001B312E" w:rsidRDefault="001B312E" w:rsidP="003F0DC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>動作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、解碼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：控制單元對</w:t>
            </w:r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進行解碼後</w:t>
            </w:r>
            <w: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，設定資料流向開關與</w:t>
            </w:r>
            <w:r>
              <w:rPr>
                <w:rFonts w:hint="eastAsia"/>
              </w:rPr>
              <w:t xml:space="preserve"> ALU </w:t>
            </w:r>
            <w:r>
              <w:rPr>
                <w:rFonts w:hint="eastAsia"/>
              </w:rPr>
              <w:t>的運算模式</w:t>
            </w:r>
          </w:p>
          <w:p w:rsidR="001B312E" w:rsidRDefault="001B312E" w:rsidP="003F0DC0">
            <w:r>
              <w:rPr>
                <w:rFonts w:hint="eastAsia"/>
              </w:rPr>
              <w:t>階段</w:t>
            </w:r>
            <w:r>
              <w:rPr>
                <w:rFonts w:hint="eastAsia"/>
              </w:rPr>
              <w:t xml:space="preserve"> (c)</w:t>
            </w:r>
            <w:r>
              <w:rPr>
                <w:rFonts w:hint="eastAsia"/>
              </w:rPr>
              <w:t>：執行階段</w:t>
            </w:r>
          </w:p>
          <w:p w:rsidR="001B312E" w:rsidRPr="00742254" w:rsidRDefault="001B312E" w:rsidP="003F0DC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動作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、執行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：資料流入</w:t>
            </w:r>
            <w:r>
              <w:rPr>
                <w:rFonts w:hint="eastAsia"/>
              </w:rPr>
              <w:t xml:space="preserve"> ALU</w:t>
            </w:r>
            <w:r>
              <w:rPr>
                <w:rFonts w:hint="eastAsia"/>
              </w:rPr>
              <w:t>，經過運算後，流回指定的暫存器</w:t>
            </w:r>
          </w:p>
        </w:tc>
      </w:tr>
    </w:tbl>
    <w:p w:rsidR="001B312E" w:rsidRDefault="001B312E" w:rsidP="001B312E">
      <w:pPr>
        <w:pStyle w:val="a8"/>
        <w:jc w:val="center"/>
      </w:pPr>
      <w:bookmarkStart w:id="36" w:name="_Ref257709219"/>
      <w:r>
        <w:rPr>
          <w:rFonts w:hint="eastAsia"/>
        </w:rPr>
        <w:lastRenderedPageBreak/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16</w:t>
      </w:r>
      <w:r w:rsidR="005115FB">
        <w:fldChar w:fldCharType="end"/>
      </w:r>
      <w:bookmarkEnd w:id="36"/>
      <w:r>
        <w:t xml:space="preserve"> </w:t>
      </w:r>
      <w:r>
        <w:rPr>
          <w:rFonts w:hint="eastAsia"/>
        </w:rPr>
        <w:t>指令執行的三大階段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提取、解碼、執行</w:t>
      </w:r>
    </w:p>
    <w:p w:rsidR="001B312E" w:rsidRDefault="001B312E" w:rsidP="00110659"/>
    <w:p w:rsidR="001B312E" w:rsidRDefault="001B312E" w:rsidP="00110659">
      <w:r>
        <w:rPr>
          <w:rFonts w:hint="eastAsia"/>
        </w:rPr>
        <w:t>提取階段的動作有兩個，除了提取記憶體中的指令到</w:t>
      </w:r>
      <w:r>
        <w:rPr>
          <w:rFonts w:hint="eastAsia"/>
        </w:rPr>
        <w:t>IR</w:t>
      </w:r>
      <w:r>
        <w:rPr>
          <w:rFonts w:hint="eastAsia"/>
        </w:rPr>
        <w:t>暫存器，還必須讓程式計數器</w:t>
      </w:r>
      <w:r>
        <w:rPr>
          <w:rFonts w:hint="eastAsia"/>
        </w:rPr>
        <w:t xml:space="preserve"> PC </w:t>
      </w:r>
      <w:r>
        <w:rPr>
          <w:rFonts w:hint="eastAsia"/>
        </w:rPr>
        <w:t>前進到下一個指令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CPU0</w:t>
      </w:r>
      <w:r>
        <w:rPr>
          <w:rFonts w:hint="eastAsia"/>
        </w:rPr>
        <w:t>當中就是讓</w:t>
      </w:r>
      <w:r>
        <w:rPr>
          <w:rFonts w:hint="eastAsia"/>
        </w:rPr>
        <w:t xml:space="preserve"> PC=PC+4)</w:t>
      </w:r>
      <w:r>
        <w:rPr>
          <w:rFonts w:hint="eastAsia"/>
        </w:rPr>
        <w:t>。</w:t>
      </w:r>
    </w:p>
    <w:p w:rsidR="006A3716" w:rsidRPr="001B312E" w:rsidRDefault="006A3716" w:rsidP="00110659"/>
    <w:p w:rsidR="006A3716" w:rsidRDefault="006A3716" w:rsidP="006A3716">
      <w:r>
        <w:rPr>
          <w:rFonts w:hint="eastAsia"/>
        </w:rPr>
        <w:t>動作</w:t>
      </w:r>
      <w:r>
        <w:rPr>
          <w:rFonts w:hint="eastAsia"/>
        </w:rPr>
        <w:t xml:space="preserve"> 1 </w:t>
      </w:r>
      <w:r>
        <w:rPr>
          <w:rFonts w:hint="eastAsia"/>
        </w:rPr>
        <w:t>的指令提取過程又可進一步細分為</w:t>
      </w:r>
      <w:r>
        <w:rPr>
          <w:rFonts w:hint="eastAsia"/>
        </w:rPr>
        <w:t xml:space="preserve"> 4 </w:t>
      </w:r>
      <w:r>
        <w:rPr>
          <w:rFonts w:hint="eastAsia"/>
        </w:rPr>
        <w:t>個步驟，如</w:t>
      </w:r>
      <w:r w:rsidR="005115FB">
        <w:fldChar w:fldCharType="begin"/>
      </w:r>
      <w:r w:rsidR="00237988">
        <w:instrText xml:space="preserve"> </w:instrText>
      </w:r>
      <w:r w:rsidR="00237988">
        <w:rPr>
          <w:rFonts w:hint="eastAsia"/>
        </w:rPr>
        <w:instrText>REF _Ref257644817 \h</w:instrText>
      </w:r>
      <w:r w:rsidR="00237988"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17</w:t>
      </w:r>
      <w:r w:rsidR="005115FB">
        <w:fldChar w:fldCharType="end"/>
      </w:r>
      <w:r w:rsidR="00237988">
        <w:rPr>
          <w:rFonts w:hint="eastAsia"/>
        </w:rPr>
        <w:t>所示。</w:t>
      </w:r>
      <w:r>
        <w:rPr>
          <w:rFonts w:hint="eastAsia"/>
        </w:rPr>
        <w:t>首先</w:t>
      </w:r>
      <w:r>
        <w:rPr>
          <w:rFonts w:hint="eastAsia"/>
        </w:rPr>
        <w:t xml:space="preserve"> CPU </w:t>
      </w:r>
      <w:r>
        <w:rPr>
          <w:rFonts w:hint="eastAsia"/>
        </w:rPr>
        <w:t>要將程式計數器</w:t>
      </w:r>
      <w:r>
        <w:rPr>
          <w:rFonts w:hint="eastAsia"/>
        </w:rPr>
        <w:t xml:space="preserve"> PC </w:t>
      </w:r>
      <w:r>
        <w:rPr>
          <w:rFonts w:hint="eastAsia"/>
        </w:rPr>
        <w:t>的內容傳上位址匯流排。然後透過設定控制匯流排的內容，以便向記憶體請求讀取指令。當記憶體收到該請求後，就會將位於</w:t>
      </w:r>
      <w:r>
        <w:rPr>
          <w:rFonts w:hint="eastAsia"/>
        </w:rPr>
        <w:t>PC</w:t>
      </w:r>
      <w:r>
        <w:rPr>
          <w:rFonts w:hint="eastAsia"/>
        </w:rPr>
        <w:t>的指令傳到資料匯流排上。然後</w:t>
      </w:r>
      <w:r>
        <w:rPr>
          <w:rFonts w:hint="eastAsia"/>
        </w:rPr>
        <w:t xml:space="preserve"> CPU </w:t>
      </w:r>
      <w:r>
        <w:rPr>
          <w:rFonts w:hint="eastAsia"/>
        </w:rPr>
        <w:t>會將資料匯流排上的指令儲存到</w:t>
      </w:r>
      <w:r>
        <w:rPr>
          <w:rFonts w:hint="eastAsia"/>
        </w:rPr>
        <w:t>IR</w:t>
      </w:r>
      <w:r>
        <w:rPr>
          <w:rFonts w:hint="eastAsia"/>
        </w:rPr>
        <w:t>當中。如此就完成了指令的提取動作。</w:t>
      </w:r>
    </w:p>
    <w:p w:rsidR="006A3716" w:rsidRPr="00742254" w:rsidRDefault="009070C4" w:rsidP="006A3716">
      <w:ins w:id="37" w:author="ccc" w:date="2012-03-07T08:08:00Z">
        <w:r>
          <w:rPr>
            <w:noProof/>
          </w:rPr>
          <w:drawing>
            <wp:inline distT="0" distB="0" distL="0" distR="0">
              <wp:extent cx="5274310" cy="3090111"/>
              <wp:effectExtent l="0" t="0" r="2540" b="0"/>
              <wp:docPr id="34" name="物件 4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8572500" cy="5022850"/>
                        <a:chOff x="285750" y="1571625"/>
                        <a:chExt cx="8572500" cy="5022850"/>
                      </a:xfrm>
                    </a:grpSpPr>
                    <a:grpSp>
                      <a:nvGrpSpPr>
                        <a:cNvPr id="43011" name="群組 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85750" y="1571625"/>
                          <a:ext cx="8572500" cy="5022850"/>
                          <a:chOff x="285750" y="1571625"/>
                          <a:chExt cx="8572500" cy="5022850"/>
                        </a:xfrm>
                      </a:grpSpPr>
                      <a:sp>
                        <a:nvSpPr>
                          <a:cNvPr id="43012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00625" y="2143116"/>
                            <a:ext cx="1143000" cy="3500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001F0028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002F0020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0830000A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08400001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10230000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2300000C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13121000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13242000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26FFFFEC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2C000000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00000000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3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72063" y="1571625"/>
                            <a:ext cx="807894" cy="48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記憶體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4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8626" y="6429569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5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198566" y="5667140"/>
                            <a:ext cx="0" cy="762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6" name="Line 1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715000" y="5746420"/>
                            <a:ext cx="0" cy="6678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7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7188" y="3000432"/>
                            <a:ext cx="3676814" cy="264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8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1500" y="3214753"/>
                            <a:ext cx="1337157" cy="1071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ALU</a:t>
                              </a:r>
                            </a:p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(</a:t>
                              </a:r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加法運算</a:t>
                              </a:r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9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5345" y="3214753"/>
                            <a:ext cx="1777987" cy="2023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暫存器</a:t>
                              </a: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0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0063" y="4429239"/>
                            <a:ext cx="1500188" cy="70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IR=2300000C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ea typeface="細明體" pitchFamily="49" charset="-120"/>
                                  <a:cs typeface="Times New Roman" pitchFamily="18" charset="0"/>
                                </a:rPr>
                                <a:t>(JGT EXIT)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1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4563" y="4715000"/>
                            <a:ext cx="1514238" cy="4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PC=00000018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2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57688" y="1571625"/>
                            <a:ext cx="646326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位址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3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29469" y="2137229"/>
                            <a:ext cx="1928781" cy="3618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   R1, SUM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   R2, I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LDI  R3, 10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LDI  R4, 1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CMP  R2, R3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JGT  EXIT 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ADD  R1, R2, R1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ADD  R2, R4, R2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JMP  FOR  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RET            </a:t>
                              </a:r>
                            </a:p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WORD </a:t>
                              </a:r>
                              <a:r>
                                <a:rPr lang="en-US" altLang="zh-TW" dirty="0" smtClean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0</a:t>
                              </a:r>
                              <a:r>
                                <a:rPr lang="en-US" altLang="zh-TW" dirty="0" smtClean="0">
                                  <a:latin typeface="SimSun" pitchFamily="2" charset="-122"/>
                                  <a:ea typeface="SimSun" pitchFamily="2" charset="-122"/>
                                </a:rPr>
                                <a:t>         </a:t>
                              </a:r>
                              <a:endParaRPr lang="en-US" altLang="zh-TW" dirty="0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WORD 0         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4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143750" y="1571625"/>
                            <a:ext cx="646326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程式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5" name="矩形 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30859" y="3317448"/>
                            <a:ext cx="646326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FOR:</a:t>
                              </a:r>
                              <a:endParaRPr lang="zh-TW" altLang="en-US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6" name="矩形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15063" y="4759651"/>
                            <a:ext cx="761742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EXIT:</a:t>
                              </a:r>
                              <a:endParaRPr lang="zh-TW" altLang="en-US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7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8625" y="6215248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8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8625" y="6000927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9" name="矩形 10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00" y="5786605"/>
                            <a:ext cx="1082340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位址匯流排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30" name="矩形 10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00" y="6033177"/>
                            <a:ext cx="1082340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資料匯流排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31" name="矩形 10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00" y="6286688"/>
                            <a:ext cx="1082340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控制匯流排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" name="手繪多邊形 42"/>
                          <a:cNvSpPr/>
                        </a:nvSpPr>
                        <a:spPr bwMode="auto">
                          <a:xfrm>
                            <a:off x="3000375" y="5143500"/>
                            <a:ext cx="71438" cy="857250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44" name="手繪多邊形 43"/>
                          <a:cNvSpPr/>
                        </a:nvSpPr>
                        <a:spPr bwMode="auto">
                          <a:xfrm flipV="1">
                            <a:off x="4071938" y="4143375"/>
                            <a:ext cx="428625" cy="1857375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45" name="手繪多邊形 44"/>
                          <a:cNvSpPr/>
                        </a:nvSpPr>
                        <a:spPr bwMode="auto">
                          <a:xfrm rot="10800000" flipV="1">
                            <a:off x="6000750" y="4143375"/>
                            <a:ext cx="214313" cy="2071688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43035" name="矩形 4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71750" y="5286523"/>
                            <a:ext cx="402671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/>
                                <a:t>(1)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36" name="矩形 4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7625" y="5643725"/>
                            <a:ext cx="402671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/>
                                <a:t>(2)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37" name="矩形 4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7188" y="2000267"/>
                            <a:ext cx="3932459" cy="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>
                                <a:buFontTx/>
                                <a:buAutoNum type="arabicParenBoth"/>
                              </a:pPr>
                              <a:r>
                                <a:rPr lang="en-US" altLang="zh-TW" sz="1400"/>
                                <a:t>CPU</a:t>
                              </a:r>
                              <a:r>
                                <a:rPr lang="zh-TW" altLang="en-US" sz="1400"/>
                                <a:t> 將 </a:t>
                              </a:r>
                              <a:r>
                                <a:rPr lang="en-US" altLang="zh-TW" sz="1400"/>
                                <a:t>PC </a:t>
                              </a:r>
                              <a:r>
                                <a:rPr lang="zh-TW" altLang="en-US" sz="1400"/>
                                <a:t>傳到位址匯流排。</a:t>
                              </a:r>
                              <a:endParaRPr lang="en-US" altLang="zh-TW" sz="1400"/>
                            </a:p>
                            <a:p>
                              <a:pPr marL="342900" indent="-342900">
                                <a:buFontTx/>
                                <a:buAutoNum type="arabicParenBoth"/>
                              </a:pPr>
                              <a:r>
                                <a:rPr lang="zh-TW" altLang="en-US" sz="1400"/>
                                <a:t>設定控制線，請求讀取位於 </a:t>
                              </a:r>
                              <a:r>
                                <a:rPr lang="en-US" altLang="zh-TW" sz="1400"/>
                                <a:t>PC</a:t>
                              </a:r>
                              <a:r>
                                <a:rPr lang="zh-TW" altLang="en-US" sz="1400"/>
                                <a:t> 的記憶體。</a:t>
                              </a:r>
                              <a:endParaRPr lang="en-US" altLang="zh-TW" sz="1400"/>
                            </a:p>
                            <a:p>
                              <a:pPr marL="342900" indent="-342900">
                                <a:buFontTx/>
                                <a:buAutoNum type="arabicParenBoth"/>
                              </a:pPr>
                              <a:r>
                                <a:rPr lang="zh-TW" altLang="en-US" sz="1400"/>
                                <a:t>記憶體將指令傳到資料匯流排。</a:t>
                              </a:r>
                              <a:endParaRPr lang="en-US" altLang="zh-TW" sz="1400"/>
                            </a:p>
                            <a:p>
                              <a:pPr marL="342900" indent="-342900">
                                <a:buFontTx/>
                                <a:buAutoNum type="arabicParenBoth"/>
                              </a:pPr>
                              <a:r>
                                <a:rPr lang="en-US" altLang="zh-TW" sz="1400"/>
                                <a:t>CPU</a:t>
                              </a:r>
                              <a:r>
                                <a:rPr lang="zh-TW" altLang="en-US" sz="1400"/>
                                <a:t> 取得指令碼，放入 </a:t>
                              </a:r>
                              <a:r>
                                <a:rPr lang="en-US" altLang="zh-TW" sz="1400"/>
                                <a:t>IR </a:t>
                              </a:r>
                              <a:r>
                                <a:rPr lang="zh-TW" altLang="en-US" sz="1400"/>
                                <a:t>暫存器中。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38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5750" y="1571625"/>
                            <a:ext cx="1857375" cy="369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指令提取階段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" name="手繪多邊形 50"/>
                          <a:cNvSpPr/>
                        </a:nvSpPr>
                        <a:spPr bwMode="auto">
                          <a:xfrm flipV="1">
                            <a:off x="928688" y="5143500"/>
                            <a:ext cx="142875" cy="1071563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43040" name="矩形 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072198" y="4071942"/>
                            <a:ext cx="402671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/>
                                <a:t>(3)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41" name="矩形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0063" y="5643725"/>
                            <a:ext cx="402671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/>
                                <a:t>(4)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42" name="矩形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15074" y="5000636"/>
                            <a:ext cx="415498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I:</a:t>
                              </a:r>
                              <a:endParaRPr lang="zh-TW" altLang="en-US" dirty="0">
                                <a:solidFill>
                                  <a:srgbClr val="FF0000"/>
                                </a:solidFill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43" name="矩形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15074" y="5286388"/>
                            <a:ext cx="646331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SUM:</a:t>
                              </a:r>
                              <a:endParaRPr lang="zh-TW" altLang="en-US">
                                <a:solidFill>
                                  <a:srgbClr val="FF0000"/>
                                </a:solidFill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44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57686" y="2143116"/>
                            <a:ext cx="571504" cy="3500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0000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0004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0008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000C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0010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0014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0018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001C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0020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0024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0028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002C</a:t>
                              </a:r>
                            </a:p>
                          </a:txBody>
                          <a:useSpRect/>
                        </a:txSp>
                      </a:sp>
                    </a:grpSp>
                  </lc:lockedCanvas>
                </a:graphicData>
              </a:graphic>
            </wp:inline>
          </w:drawing>
        </w:r>
      </w:ins>
    </w:p>
    <w:p w:rsidR="006A3716" w:rsidRPr="000416BE" w:rsidRDefault="009070C4" w:rsidP="006A3716">
      <w:del w:id="38" w:author="ccc" w:date="2011-01-14T09:59:00Z">
        <w:r>
          <w:rPr>
            <w:noProof/>
          </w:rPr>
          <w:lastRenderedPageBreak/>
          <w:drawing>
            <wp:inline distT="0" distB="0" distL="0" distR="0">
              <wp:extent cx="5276850" cy="3048000"/>
              <wp:effectExtent l="19050" t="0" r="0" b="0"/>
              <wp:docPr id="18" name="圖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6850" cy="304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6A3716" w:rsidRDefault="006A3716" w:rsidP="006A3716">
      <w:pPr>
        <w:pStyle w:val="a8"/>
        <w:jc w:val="center"/>
      </w:pPr>
      <w:bookmarkStart w:id="39" w:name="_Ref257644817"/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17</w:t>
      </w:r>
      <w:r w:rsidR="005115FB">
        <w:fldChar w:fldCharType="end"/>
      </w:r>
      <w:bookmarkEnd w:id="39"/>
      <w:r>
        <w:rPr>
          <w:rFonts w:hint="eastAsia"/>
        </w:rPr>
        <w:t>指令提取的細部動作</w:t>
      </w:r>
    </w:p>
    <w:p w:rsidR="006A3716" w:rsidRDefault="006A3716" w:rsidP="006A3716"/>
    <w:p w:rsidR="006A3716" w:rsidRDefault="006A3716" w:rsidP="00110659">
      <w:r>
        <w:rPr>
          <w:rFonts w:hint="eastAsia"/>
        </w:rPr>
        <w:t>在指令提取完畢</w:t>
      </w:r>
      <w:r w:rsidR="001B312E">
        <w:rPr>
          <w:rFonts w:hint="eastAsia"/>
        </w:rPr>
        <w:t>之</w:t>
      </w:r>
      <w:r>
        <w:rPr>
          <w:rFonts w:hint="eastAsia"/>
        </w:rPr>
        <w:t>後，指令機器碼已經</w:t>
      </w:r>
      <w:r w:rsidR="001B312E">
        <w:rPr>
          <w:rFonts w:hint="eastAsia"/>
        </w:rPr>
        <w:t>被提取到</w:t>
      </w:r>
      <w:r>
        <w:rPr>
          <w:rFonts w:hint="eastAsia"/>
        </w:rPr>
        <w:t xml:space="preserve"> IR </w:t>
      </w:r>
      <w:r>
        <w:rPr>
          <w:rFonts w:hint="eastAsia"/>
        </w:rPr>
        <w:t>當中了，此時就可以進行解碼動作。控制單元會根據</w:t>
      </w:r>
      <w:r>
        <w:rPr>
          <w:rFonts w:hint="eastAsia"/>
        </w:rPr>
        <w:t xml:space="preserve"> IR </w:t>
      </w:r>
      <w:r>
        <w:rPr>
          <w:rFonts w:hint="eastAsia"/>
        </w:rPr>
        <w:t>的指令碼，設定許多線路，像是資料流向開關，</w:t>
      </w:r>
      <w:r>
        <w:rPr>
          <w:rFonts w:hint="eastAsia"/>
        </w:rPr>
        <w:t xml:space="preserve">ALU </w:t>
      </w:r>
      <w:r>
        <w:rPr>
          <w:rFonts w:hint="eastAsia"/>
        </w:rPr>
        <w:t>的動作線路等，一但這些線路設定完畢後</w:t>
      </w:r>
      <w:r w:rsidR="001B312E"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就進入執行階段了。</w:t>
      </w:r>
    </w:p>
    <w:p w:rsidR="006A3716" w:rsidRPr="001B312E" w:rsidRDefault="006A3716" w:rsidP="00110659"/>
    <w:p w:rsidR="006A3716" w:rsidRDefault="006A3716" w:rsidP="00110659">
      <w:r>
        <w:rPr>
          <w:rFonts w:hint="eastAsia"/>
        </w:rPr>
        <w:t>執行階段的動作根據指令的類型而有所不同，基本上就是我們在前一節中用資料流向圖所表達的那些動作。舉例而言，假如執行</w:t>
      </w:r>
      <w:r w:rsidR="006158A7">
        <w:rPr>
          <w:rFonts w:hint="eastAsia"/>
        </w:rPr>
        <w:t>的指令是</w:t>
      </w:r>
      <w:r w:rsidR="006158A7">
        <w:rPr>
          <w:rFonts w:hint="eastAsia"/>
        </w:rPr>
        <w:t xml:space="preserve"> ADD R1, R2, R1</w:t>
      </w:r>
      <w:r w:rsidR="006158A7">
        <w:rPr>
          <w:rFonts w:hint="eastAsia"/>
        </w:rPr>
        <w:t>，</w:t>
      </w:r>
      <w:r w:rsidR="00F36629">
        <w:rPr>
          <w:rFonts w:hint="eastAsia"/>
        </w:rPr>
        <w:t>那麼再解碼階段時，控制單元就會先設定好</w:t>
      </w:r>
      <w:r w:rsidR="00F36629">
        <w:rPr>
          <w:rFonts w:hint="eastAsia"/>
        </w:rPr>
        <w:t xml:space="preserve">ALU </w:t>
      </w:r>
      <w:r w:rsidR="00F36629">
        <w:rPr>
          <w:rFonts w:hint="eastAsia"/>
        </w:rPr>
        <w:t>的動作為加法，並且打開</w:t>
      </w:r>
      <w:r w:rsidR="00F36629">
        <w:rPr>
          <w:rFonts w:hint="eastAsia"/>
        </w:rPr>
        <w:t xml:space="preserve"> R2, R1 </w:t>
      </w:r>
      <w:r w:rsidR="00F36629">
        <w:rPr>
          <w:rFonts w:hint="eastAsia"/>
        </w:rPr>
        <w:t>暫存器流向</w:t>
      </w:r>
      <w:r w:rsidR="00F36629">
        <w:rPr>
          <w:rFonts w:hint="eastAsia"/>
        </w:rPr>
        <w:t xml:space="preserve"> ALU </w:t>
      </w:r>
      <w:r w:rsidR="00F36629">
        <w:rPr>
          <w:rFonts w:hint="eastAsia"/>
        </w:rPr>
        <w:t>的開關，讓</w:t>
      </w:r>
      <w:r w:rsidR="00F36629">
        <w:rPr>
          <w:rFonts w:hint="eastAsia"/>
        </w:rPr>
        <w:t xml:space="preserve"> R1, R2 </w:t>
      </w:r>
      <w:r w:rsidR="00F36629">
        <w:rPr>
          <w:rFonts w:hint="eastAsia"/>
        </w:rPr>
        <w:t>的資料流入</w:t>
      </w:r>
      <w:r>
        <w:rPr>
          <w:rFonts w:hint="eastAsia"/>
        </w:rPr>
        <w:t>ALU</w:t>
      </w:r>
      <w:r w:rsidR="00F36629">
        <w:rPr>
          <w:rFonts w:hint="eastAsia"/>
        </w:rPr>
        <w:t>。</w:t>
      </w:r>
      <w:r w:rsidR="001B312E">
        <w:rPr>
          <w:rFonts w:hint="eastAsia"/>
        </w:rPr>
        <w:t>接著</w:t>
      </w:r>
      <w:r w:rsidR="00F36629">
        <w:rPr>
          <w:rFonts w:hint="eastAsia"/>
        </w:rPr>
        <w:t>會將</w:t>
      </w:r>
      <w:r w:rsidR="00F36629">
        <w:rPr>
          <w:rFonts w:hint="eastAsia"/>
        </w:rPr>
        <w:t xml:space="preserve"> ALU</w:t>
      </w:r>
      <w:r w:rsidR="00F36629">
        <w:rPr>
          <w:rFonts w:hint="eastAsia"/>
        </w:rPr>
        <w:t>的輸出設定為</w:t>
      </w:r>
      <w:r w:rsidR="00F36629">
        <w:rPr>
          <w:rFonts w:hint="eastAsia"/>
        </w:rPr>
        <w:t xml:space="preserve"> R1</w:t>
      </w:r>
      <w:r w:rsidR="00F36629">
        <w:rPr>
          <w:rFonts w:hint="eastAsia"/>
        </w:rPr>
        <w:t>，於是</w:t>
      </w:r>
      <w:r w:rsidR="00F36629">
        <w:rPr>
          <w:rFonts w:hint="eastAsia"/>
        </w:rPr>
        <w:t xml:space="preserve"> R2</w:t>
      </w:r>
      <w:r w:rsidR="007761C6">
        <w:rPr>
          <w:rFonts w:hint="eastAsia"/>
        </w:rPr>
        <w:t>+R</w:t>
      </w:r>
      <w:r w:rsidR="00BF1C03">
        <w:rPr>
          <w:rFonts w:hint="eastAsia"/>
        </w:rPr>
        <w:t>1</w:t>
      </w:r>
      <w:r w:rsidR="00F36629">
        <w:rPr>
          <w:rFonts w:hint="eastAsia"/>
        </w:rPr>
        <w:t xml:space="preserve"> </w:t>
      </w:r>
      <w:r w:rsidR="00F36629">
        <w:rPr>
          <w:rFonts w:hint="eastAsia"/>
        </w:rPr>
        <w:t>的結果就會</w:t>
      </w:r>
      <w:r>
        <w:rPr>
          <w:rFonts w:hint="eastAsia"/>
        </w:rPr>
        <w:t>流回到</w:t>
      </w:r>
      <w:r w:rsidR="00F36629">
        <w:rPr>
          <w:rFonts w:hint="eastAsia"/>
        </w:rPr>
        <w:t xml:space="preserve"> R1 </w:t>
      </w:r>
      <w:r>
        <w:rPr>
          <w:rFonts w:hint="eastAsia"/>
        </w:rPr>
        <w:t>當中</w:t>
      </w:r>
      <w:r w:rsidR="00F36629">
        <w:rPr>
          <w:rFonts w:hint="eastAsia"/>
        </w:rPr>
        <w:t>。</w:t>
      </w:r>
    </w:p>
    <w:p w:rsidR="00AF0B7B" w:rsidRPr="001B312E" w:rsidRDefault="00AF0B7B" w:rsidP="00AF0B7B"/>
    <w:p w:rsidR="00AF0B7B" w:rsidRPr="000416BE" w:rsidRDefault="009070C4" w:rsidP="00AF0B7B">
      <w:ins w:id="40" w:author="ccc" w:date="2012-03-07T08:09:00Z">
        <w:r>
          <w:rPr>
            <w:noProof/>
          </w:rPr>
          <w:lastRenderedPageBreak/>
          <w:drawing>
            <wp:inline distT="0" distB="0" distL="0" distR="0">
              <wp:extent cx="5274310" cy="3090111"/>
              <wp:effectExtent l="0" t="0" r="2540" b="0"/>
              <wp:docPr id="35" name="物件 5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8572500" cy="5022850"/>
                        <a:chOff x="285750" y="1571625"/>
                        <a:chExt cx="8572500" cy="5022850"/>
                      </a:xfrm>
                    </a:grpSpPr>
                    <a:grpSp>
                      <a:nvGrpSpPr>
                        <a:cNvPr id="44035" name="群組 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85750" y="1571625"/>
                          <a:ext cx="8572500" cy="5022850"/>
                          <a:chOff x="285750" y="1571625"/>
                          <a:chExt cx="8572500" cy="5022850"/>
                        </a:xfrm>
                      </a:grpSpPr>
                      <a:sp>
                        <a:nvSpPr>
                          <a:cNvPr id="44036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00625" y="2143116"/>
                            <a:ext cx="1143000" cy="3500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001F0028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002F0020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0830000A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08400001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10230000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2300000C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13121000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13242000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26FFFFEC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2C000000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00000000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37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72063" y="1571625"/>
                            <a:ext cx="807894" cy="48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記憶體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38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8626" y="6429569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39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198566" y="5667140"/>
                            <a:ext cx="0" cy="762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0" name="Line 1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715000" y="5746420"/>
                            <a:ext cx="0" cy="6678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1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7188" y="2143148"/>
                            <a:ext cx="3676814" cy="3500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2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1500" y="2428909"/>
                            <a:ext cx="1337157" cy="1856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ALU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3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5345" y="2428909"/>
                            <a:ext cx="1777987" cy="2809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暫存器</a:t>
                              </a:r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zh-TW" altLang="en-US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endParaRPr lang="en-US" altLang="zh-TW" sz="140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4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8625" y="4429239"/>
                            <a:ext cx="1571625" cy="70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IR=13121000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ea typeface="細明體" pitchFamily="49" charset="-120"/>
                                  <a:cs typeface="Times New Roman" pitchFamily="18" charset="0"/>
                                </a:rPr>
                                <a:t>(ADD R1,R2,R1)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5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4563" y="4715000"/>
                            <a:ext cx="1514238" cy="4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PC=00000018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6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57688" y="1571625"/>
                            <a:ext cx="646326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位址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929469" y="2137229"/>
                            <a:ext cx="1928781" cy="3618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   R1, SUM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   R2, I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LDI  R3, 10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LDI  R4, 1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CMP  R2, R3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JGT  EXIT 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ADD  R1, R2, R1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ADD  R2, R4, R2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JMP  FOR       </a:t>
                              </a: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RET            </a:t>
                              </a:r>
                            </a:p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WORD </a:t>
                              </a:r>
                              <a:r>
                                <a:rPr lang="en-US" altLang="zh-TW" dirty="0" smtClean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0   </a:t>
                              </a:r>
                              <a:r>
                                <a:rPr lang="en-US" altLang="zh-TW" dirty="0" smtClean="0">
                                  <a:latin typeface="SimSun" pitchFamily="2" charset="-122"/>
                                  <a:ea typeface="SimSun" pitchFamily="2" charset="-122"/>
                                </a:rPr>
                                <a:t>      </a:t>
                              </a:r>
                              <a:endParaRPr lang="en-US" altLang="zh-TW" dirty="0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  <a:p>
                              <a:r>
                                <a:rPr lang="en-US" altLang="zh-TW" dirty="0">
                                  <a:latin typeface="SimSun" pitchFamily="2" charset="-122"/>
                                  <a:ea typeface="SimSun" pitchFamily="2" charset="-122"/>
                                </a:rPr>
                                <a:t>WORD 0         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8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143750" y="1571625"/>
                            <a:ext cx="646326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程式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49" name="矩形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30859" y="3317448"/>
                            <a:ext cx="646326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FOR:</a:t>
                              </a:r>
                              <a:endParaRPr lang="zh-TW" altLang="en-US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0" name="矩形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15063" y="4759651"/>
                            <a:ext cx="761742" cy="39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EXIT:</a:t>
                              </a:r>
                              <a:endParaRPr lang="zh-TW" altLang="en-US"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1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8625" y="6215248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2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8625" y="6000927"/>
                            <a:ext cx="5715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3" name="矩形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00" y="5786605"/>
                            <a:ext cx="1082340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位址匯流排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4" name="矩形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00" y="6033177"/>
                            <a:ext cx="1082340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資料匯流排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5" name="矩形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6500" y="6286688"/>
                            <a:ext cx="1082340" cy="307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控制匯流排</a:t>
                              </a:r>
                              <a:endParaRPr lang="zh-TW" altLang="en-US" sz="1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6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5750" y="1571625"/>
                            <a:ext cx="1857375" cy="369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TW" altLang="en-US"/>
                                <a:t>指令執行階段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7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4563" y="3429074"/>
                            <a:ext cx="1514238" cy="4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R2=00000002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8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4563" y="2928992"/>
                            <a:ext cx="1514238" cy="4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TW" sz="140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R1=00000001</a:t>
                              </a:r>
                              <a:endParaRPr lang="en-US" altLang="zh-TW" sz="1400" u="sng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59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1714500" y="3571954"/>
                            <a:ext cx="500063" cy="7143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60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714500" y="3214753"/>
                            <a:ext cx="478981" cy="13223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手繪多邊形 43"/>
                          <a:cNvSpPr/>
                        </a:nvSpPr>
                        <a:spPr bwMode="auto">
                          <a:xfrm rot="15444249" flipH="1">
                            <a:off x="1881188" y="2201863"/>
                            <a:ext cx="446087" cy="1138237"/>
                          </a:xfrm>
                          <a:custGeom>
                            <a:avLst/>
                            <a:gdLst>
                              <a:gd name="connsiteX0" fmla="*/ 297275 w 319852"/>
                              <a:gd name="connsiteY0" fmla="*/ 0 h 632177"/>
                              <a:gd name="connsiteX1" fmla="*/ 3763 w 319852"/>
                              <a:gd name="connsiteY1" fmla="*/ 304800 h 632177"/>
                              <a:gd name="connsiteX2" fmla="*/ 319852 w 319852"/>
                              <a:gd name="connsiteY2" fmla="*/ 632177 h 632177"/>
                              <a:gd name="connsiteX3" fmla="*/ 319852 w 319852"/>
                              <a:gd name="connsiteY3" fmla="*/ 632177 h 632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9852" h="632177">
                                <a:moveTo>
                                  <a:pt x="297275" y="0"/>
                                </a:moveTo>
                                <a:cubicBezTo>
                                  <a:pt x="148637" y="99718"/>
                                  <a:pt x="0" y="199437"/>
                                  <a:pt x="3763" y="304800"/>
                                </a:cubicBezTo>
                                <a:cubicBezTo>
                                  <a:pt x="7526" y="410163"/>
                                  <a:pt x="319852" y="632177"/>
                                  <a:pt x="319852" y="632177"/>
                                </a:cubicBezTo>
                                <a:lnTo>
                                  <a:pt x="319852" y="632177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zh-TW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44062" name="矩形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15074" y="5000636"/>
                            <a:ext cx="415498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I:</a:t>
                              </a:r>
                              <a:endParaRPr lang="zh-TW" altLang="en-US" dirty="0">
                                <a:solidFill>
                                  <a:srgbClr val="FF0000"/>
                                </a:solidFill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63" name="矩形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15074" y="5286388"/>
                            <a:ext cx="646331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dirty="0">
                                  <a:solidFill>
                                    <a:srgbClr val="FF0000"/>
                                  </a:solidFill>
                                  <a:latin typeface="SimSun" pitchFamily="2" charset="-122"/>
                                  <a:ea typeface="SimSun" pitchFamily="2" charset="-122"/>
                                </a:rPr>
                                <a:t>SUM:</a:t>
                              </a:r>
                              <a:endParaRPr lang="zh-TW" altLang="en-US" dirty="0">
                                <a:solidFill>
                                  <a:srgbClr val="FF0000"/>
                                </a:solidFill>
                                <a:latin typeface="SimSun" pitchFamily="2" charset="-122"/>
                                <a:ea typeface="SimSun" pitchFamily="2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064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57686" y="2143116"/>
                            <a:ext cx="571504" cy="3500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0004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000C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0014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001C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0020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0024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0028</a:t>
                              </a:r>
                            </a:p>
                            <a:p>
                              <a:r>
                                <a:rPr lang="en-US" altLang="zh-TW">
                                  <a:latin typeface="SimSun" pitchFamily="2" charset="-122"/>
                                  <a:ea typeface="SimSun" pitchFamily="2" charset="-122"/>
                                </a:rPr>
                                <a:t>002C</a:t>
                              </a:r>
                            </a:p>
                          </a:txBody>
                          <a:useSpRect/>
                        </a:txSp>
                      </a:sp>
                    </a:grpSp>
                  </lc:lockedCanvas>
                </a:graphicData>
              </a:graphic>
            </wp:inline>
          </w:drawing>
        </w:r>
      </w:ins>
      <w:del w:id="41" w:author="ccc" w:date="2011-01-14T10:00:00Z">
        <w:r>
          <w:rPr>
            <w:noProof/>
          </w:rPr>
          <w:drawing>
            <wp:inline distT="0" distB="0" distL="0" distR="0">
              <wp:extent cx="5267325" cy="3057525"/>
              <wp:effectExtent l="19050" t="0" r="9525" b="0"/>
              <wp:docPr id="19" name="圖片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305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AF0B7B" w:rsidRDefault="00AF0B7B" w:rsidP="00AF0B7B">
      <w:pPr>
        <w:pStyle w:val="a8"/>
        <w:jc w:val="center"/>
      </w:pPr>
      <w:r>
        <w:rPr>
          <w:rFonts w:hint="eastAsia"/>
        </w:rPr>
        <w:t>圖</w:t>
      </w:r>
      <w:r>
        <w:t xml:space="preserve"> </w:t>
      </w:r>
      <w:r w:rsidR="005115FB">
        <w:fldChar w:fldCharType="begin"/>
      </w:r>
      <w:r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5115FB">
        <w:fldChar w:fldCharType="separate"/>
      </w:r>
      <w:r w:rsidR="000323C4">
        <w:rPr>
          <w:noProof/>
        </w:rPr>
        <w:t>18</w:t>
      </w:r>
      <w:r w:rsidR="005115FB">
        <w:fldChar w:fldCharType="end"/>
      </w:r>
      <w:r>
        <w:t xml:space="preserve"> </w:t>
      </w:r>
      <w:r w:rsidR="00F36629">
        <w:rPr>
          <w:rFonts w:hint="eastAsia"/>
        </w:rPr>
        <w:t>加法指令</w:t>
      </w:r>
      <w:r w:rsidR="00F36629">
        <w:rPr>
          <w:rFonts w:hint="eastAsia"/>
        </w:rPr>
        <w:t xml:space="preserve"> ADD R1, R2, R1 </w:t>
      </w:r>
      <w:r w:rsidR="00F36629">
        <w:rPr>
          <w:rFonts w:hint="eastAsia"/>
        </w:rPr>
        <w:t>的</w:t>
      </w:r>
      <w:r>
        <w:rPr>
          <w:rFonts w:hint="eastAsia"/>
        </w:rPr>
        <w:t>執行階段動作</w:t>
      </w:r>
    </w:p>
    <w:p w:rsidR="00C11EC1" w:rsidRPr="00C11EC1" w:rsidRDefault="00C11EC1" w:rsidP="00C11EC1">
      <w:pPr>
        <w:rPr>
          <w:color w:val="FF0000"/>
        </w:rPr>
      </w:pPr>
    </w:p>
    <w:p w:rsidR="00B05BBE" w:rsidRDefault="00B05BBE" w:rsidP="00B05BBE">
      <w:r>
        <w:rPr>
          <w:rFonts w:hint="eastAsia"/>
        </w:rPr>
        <w:t>到目前為止，我們已經介紹完</w:t>
      </w:r>
      <w:r>
        <w:rPr>
          <w:rFonts w:hint="eastAsia"/>
        </w:rPr>
        <w:t>CPU0</w:t>
      </w:r>
      <w:r>
        <w:rPr>
          <w:rFonts w:hint="eastAsia"/>
        </w:rPr>
        <w:t>的</w:t>
      </w:r>
      <w:r w:rsidR="00110659">
        <w:rPr>
          <w:rFonts w:hint="eastAsia"/>
        </w:rPr>
        <w:t>處理器</w:t>
      </w:r>
      <w:r w:rsidR="001B312E">
        <w:rPr>
          <w:rFonts w:hint="eastAsia"/>
        </w:rPr>
        <w:t>、暫存器</w:t>
      </w:r>
      <w:r>
        <w:rPr>
          <w:rFonts w:hint="eastAsia"/>
        </w:rPr>
        <w:t>、指令集、指令格式</w:t>
      </w:r>
      <w:r w:rsidR="001B312E">
        <w:rPr>
          <w:rFonts w:hint="eastAsia"/>
        </w:rPr>
        <w:t>、</w:t>
      </w:r>
      <w:r>
        <w:rPr>
          <w:rFonts w:hint="eastAsia"/>
        </w:rPr>
        <w:t>定址模式等</w:t>
      </w:r>
      <w:r w:rsidR="00110659">
        <w:rPr>
          <w:rFonts w:hint="eastAsia"/>
        </w:rPr>
        <w:t>基本元素</w:t>
      </w:r>
      <w:r w:rsidR="00BE3B46">
        <w:rPr>
          <w:rFonts w:hint="eastAsia"/>
        </w:rPr>
        <w:t>，並且說明了</w:t>
      </w:r>
      <w:r w:rsidR="00BE3B46">
        <w:rPr>
          <w:rFonts w:hint="eastAsia"/>
        </w:rPr>
        <w:t xml:space="preserve">CPU0 </w:t>
      </w:r>
      <w:r w:rsidR="001B312E">
        <w:rPr>
          <w:rFonts w:hint="eastAsia"/>
        </w:rPr>
        <w:t>程式的</w:t>
      </w:r>
      <w:r w:rsidR="00BE3B46">
        <w:rPr>
          <w:rFonts w:hint="eastAsia"/>
        </w:rPr>
        <w:t>執行過程</w:t>
      </w:r>
      <w:r w:rsidR="00110659">
        <w:rPr>
          <w:rFonts w:hint="eastAsia"/>
        </w:rPr>
        <w:t>。</w:t>
      </w:r>
      <w:r>
        <w:rPr>
          <w:rFonts w:hint="eastAsia"/>
        </w:rPr>
        <w:t>這對我們學習組合語言、連結器與載入器等主題已經足夠</w:t>
      </w:r>
      <w:r w:rsidR="00C64D28">
        <w:rPr>
          <w:rFonts w:hint="eastAsia"/>
        </w:rPr>
        <w:t>了。</w:t>
      </w:r>
      <w:r>
        <w:rPr>
          <w:rFonts w:hint="eastAsia"/>
        </w:rPr>
        <w:t>在後續章節中，我們將利用本章所學到的</w:t>
      </w:r>
      <w:r>
        <w:rPr>
          <w:rFonts w:hint="eastAsia"/>
        </w:rPr>
        <w:t>CPU0</w:t>
      </w:r>
      <w:r>
        <w:rPr>
          <w:rFonts w:hint="eastAsia"/>
        </w:rPr>
        <w:t>架構，進一步說明系統軟體的相關主題</w:t>
      </w:r>
      <w:r w:rsidR="001B312E">
        <w:rPr>
          <w:rFonts w:hint="eastAsia"/>
        </w:rPr>
        <w:t>，</w:t>
      </w:r>
      <w:r>
        <w:rPr>
          <w:rFonts w:hint="eastAsia"/>
        </w:rPr>
        <w:t>我們對</w:t>
      </w:r>
      <w:r>
        <w:rPr>
          <w:rFonts w:hint="eastAsia"/>
        </w:rPr>
        <w:t>CPU0</w:t>
      </w:r>
      <w:r>
        <w:rPr>
          <w:rFonts w:hint="eastAsia"/>
        </w:rPr>
        <w:t>架構的探討將到此暫時畫下句點。</w:t>
      </w:r>
    </w:p>
    <w:p w:rsidR="00E213B3" w:rsidRPr="00D76A32" w:rsidRDefault="00E213B3" w:rsidP="00B05BBE"/>
    <w:p w:rsidR="00E672B4" w:rsidRDefault="00E672B4" w:rsidP="002E5FD5">
      <w:pPr>
        <w:pStyle w:val="2"/>
        <w:numPr>
          <w:ilvl w:val="1"/>
          <w:numId w:val="18"/>
        </w:numPr>
      </w:pPr>
      <w:bookmarkStart w:id="42" w:name="_Toc228256527"/>
      <w:bookmarkStart w:id="43" w:name="_Ref228585871"/>
      <w:bookmarkStart w:id="44" w:name="_Ref225241036"/>
      <w:bookmarkEnd w:id="9"/>
      <w:bookmarkEnd w:id="10"/>
      <w:bookmarkEnd w:id="32"/>
      <w:r>
        <w:rPr>
          <w:rFonts w:hint="eastAsia"/>
        </w:rPr>
        <w:lastRenderedPageBreak/>
        <w:t>實務案例</w:t>
      </w:r>
      <w:bookmarkEnd w:id="42"/>
      <w:bookmarkEnd w:id="43"/>
    </w:p>
    <w:p w:rsidR="00E672B4" w:rsidRDefault="00E672B4" w:rsidP="002E5FD5">
      <w:pPr>
        <w:pStyle w:val="2"/>
        <w:numPr>
          <w:ilvl w:val="2"/>
          <w:numId w:val="18"/>
        </w:numPr>
      </w:pPr>
      <w:bookmarkStart w:id="45" w:name="_Toc228256529"/>
      <w:r>
        <w:rPr>
          <w:rFonts w:hint="eastAsia"/>
        </w:rPr>
        <w:t xml:space="preserve">IA32 </w:t>
      </w:r>
      <w:r>
        <w:rPr>
          <w:rFonts w:hint="eastAsia"/>
        </w:rPr>
        <w:t>處理器</w:t>
      </w:r>
      <w:bookmarkEnd w:id="45"/>
    </w:p>
    <w:p w:rsidR="00E672B4" w:rsidRDefault="009302A2" w:rsidP="00E672B4">
      <w:r>
        <w:rPr>
          <w:rFonts w:hint="eastAsia"/>
        </w:rPr>
        <w:t>IA32</w:t>
      </w:r>
      <w:r w:rsidR="0023395E">
        <w:rPr>
          <w:rFonts w:hint="eastAsia"/>
        </w:rPr>
        <w:t>是</w:t>
      </w:r>
      <w:r w:rsidR="0023395E">
        <w:rPr>
          <w:rFonts w:hint="eastAsia"/>
        </w:rPr>
        <w:t xml:space="preserve"> Intel </w:t>
      </w:r>
      <w:r w:rsidR="0023395E">
        <w:rPr>
          <w:rFonts w:hint="eastAsia"/>
        </w:rPr>
        <w:t>公司所設計的處理器，屬於</w:t>
      </w:r>
      <w:r>
        <w:rPr>
          <w:rFonts w:hint="eastAsia"/>
        </w:rPr>
        <w:t xml:space="preserve"> x86 </w:t>
      </w:r>
      <w:r>
        <w:rPr>
          <w:rFonts w:hint="eastAsia"/>
        </w:rPr>
        <w:t>系列處理器</w:t>
      </w:r>
      <w:r w:rsidR="0023395E">
        <w:rPr>
          <w:rFonts w:hint="eastAsia"/>
        </w:rPr>
        <w:t>的成員。</w:t>
      </w:r>
      <w:r>
        <w:rPr>
          <w:rFonts w:hint="eastAsia"/>
        </w:rPr>
        <w:t>由於</w:t>
      </w:r>
      <w:r>
        <w:rPr>
          <w:rFonts w:hint="eastAsia"/>
        </w:rPr>
        <w:t xml:space="preserve"> x86 </w:t>
      </w:r>
      <w:r>
        <w:rPr>
          <w:rFonts w:hint="eastAsia"/>
        </w:rPr>
        <w:t>系列的歷史很長，因此，</w:t>
      </w:r>
      <w:r>
        <w:rPr>
          <w:rFonts w:hint="eastAsia"/>
        </w:rPr>
        <w:t xml:space="preserve">IA32 </w:t>
      </w:r>
      <w:r>
        <w:rPr>
          <w:rFonts w:hint="eastAsia"/>
        </w:rPr>
        <w:t>的設計上可以看到很多歷史的遺跡。這也是</w:t>
      </w:r>
      <w:r>
        <w:rPr>
          <w:rFonts w:hint="eastAsia"/>
        </w:rPr>
        <w:t xml:space="preserve"> IA32 </w:t>
      </w:r>
      <w:r>
        <w:rPr>
          <w:rFonts w:hint="eastAsia"/>
        </w:rPr>
        <w:t>較為複雜的原因之一。</w:t>
      </w:r>
    </w:p>
    <w:p w:rsidR="00795E94" w:rsidRDefault="00795E94" w:rsidP="00E672B4"/>
    <w:p w:rsidR="009302A2" w:rsidRDefault="009302A2" w:rsidP="009302A2">
      <w:r>
        <w:rPr>
          <w:rFonts w:hint="eastAsia"/>
        </w:rPr>
        <w:t>目前我們所使用的</w:t>
      </w:r>
      <w:r>
        <w:rPr>
          <w:rFonts w:hint="eastAsia"/>
        </w:rPr>
        <w:t>IBM PC</w:t>
      </w:r>
      <w:r>
        <w:rPr>
          <w:rFonts w:hint="eastAsia"/>
        </w:rPr>
        <w:t>個人電腦，是以</w:t>
      </w:r>
      <w:r>
        <w:rPr>
          <w:rFonts w:hint="eastAsia"/>
        </w:rPr>
        <w:t xml:space="preserve"> I</w:t>
      </w:r>
      <w:r w:rsidR="0023395E">
        <w:rPr>
          <w:rFonts w:hint="eastAsia"/>
        </w:rPr>
        <w:t>A32</w:t>
      </w:r>
      <w:r>
        <w:rPr>
          <w:rFonts w:hint="eastAsia"/>
        </w:rPr>
        <w:t xml:space="preserve"> CPU </w:t>
      </w:r>
      <w:r>
        <w:rPr>
          <w:rFonts w:hint="eastAsia"/>
        </w:rPr>
        <w:t>為核心的一個複雜架構，包含有</w:t>
      </w:r>
      <w:r>
        <w:rPr>
          <w:rFonts w:hint="eastAsia"/>
        </w:rPr>
        <w:t xml:space="preserve"> CPU</w:t>
      </w:r>
      <w:r>
        <w:rPr>
          <w:rFonts w:hint="eastAsia"/>
        </w:rPr>
        <w:t>、匯流排、平行埠、序列埠、南北橋晶片、記憶體、磁碟機、顯示裝置等，如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REF _Ref225589704 \h</w:instrText>
      </w:r>
      <w:r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19</w:t>
      </w:r>
      <w:r w:rsidR="005115FB">
        <w:fldChar w:fldCharType="end"/>
      </w:r>
      <w:r>
        <w:rPr>
          <w:rFonts w:hint="eastAsia"/>
        </w:rPr>
        <w:t>所示。其中的中央處理器</w:t>
      </w:r>
      <w:r w:rsidR="0023395E">
        <w:rPr>
          <w:rFonts w:hint="eastAsia"/>
        </w:rPr>
        <w:t>通常</w:t>
      </w:r>
      <w:r>
        <w:rPr>
          <w:rFonts w:hint="eastAsia"/>
        </w:rPr>
        <w:t>就是</w:t>
      </w:r>
      <w:r>
        <w:rPr>
          <w:rFonts w:hint="eastAsia"/>
        </w:rPr>
        <w:t>IA32</w:t>
      </w:r>
      <w:r>
        <w:rPr>
          <w:rFonts w:hint="eastAsia"/>
        </w:rPr>
        <w:t>處理器。</w:t>
      </w:r>
    </w:p>
    <w:p w:rsidR="009302A2" w:rsidRDefault="00A560AB" w:rsidP="009302A2">
      <w:pPr>
        <w:keepNext/>
      </w:pPr>
      <w:r>
        <w:rPr>
          <w:noProof/>
        </w:rPr>
        <w:drawing>
          <wp:inline distT="0" distB="0" distL="0" distR="0">
            <wp:extent cx="5270754" cy="3048000"/>
            <wp:effectExtent l="6096" t="0" r="0" b="0"/>
            <wp:docPr id="27" name="物件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493859"/>
                      <a:chOff x="914400" y="1447800"/>
                      <a:chExt cx="7772400" cy="4493859"/>
                    </a:xfrm>
                  </a:grpSpPr>
                  <a:grpSp>
                    <a:nvGrpSpPr>
                      <a:cNvPr id="53" name="群組 52"/>
                      <a:cNvGrpSpPr/>
                    </a:nvGrpSpPr>
                    <a:grpSpPr>
                      <a:xfrm>
                        <a:off x="914400" y="1447800"/>
                        <a:ext cx="7772400" cy="4493859"/>
                        <a:chOff x="914400" y="1447800"/>
                        <a:chExt cx="7772400" cy="4493859"/>
                      </a:xfrm>
                    </a:grpSpPr>
                    <a:sp>
                      <a:nvSpPr>
                        <a:cNvPr id="5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21012" y="2384020"/>
                          <a:ext cx="1486311" cy="5838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圖形顯示</a:t>
                            </a:r>
                            <a:br>
                              <a:rPr lang="zh-TW" altLang="en-US">
                                <a:latin typeface="Times New Roman" pitchFamily="18" charset="0"/>
                              </a:rPr>
                            </a:br>
                            <a:r>
                              <a:rPr lang="zh-TW" altLang="en-US">
                                <a:latin typeface="Times New Roman" pitchFamily="18" charset="0"/>
                              </a:rPr>
                              <a:t>控制器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21012" y="1848827"/>
                          <a:ext cx="1486311" cy="3494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顯示器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10341" y="2384020"/>
                          <a:ext cx="1691191" cy="6030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橋接</a:t>
                            </a:r>
                            <a:r>
                              <a:rPr lang="en-US" altLang="zh-TW">
                                <a:latin typeface="Times New Roman" pitchFamily="18" charset="0"/>
                              </a:rPr>
                              <a:t>/</a:t>
                            </a:r>
                            <a:r>
                              <a:rPr lang="zh-TW" altLang="en-US">
                                <a:latin typeface="Times New Roman" pitchFamily="18" charset="0"/>
                              </a:rPr>
                              <a:t>記憶體</a:t>
                            </a:r>
                          </a:p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控制器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10341" y="1848827"/>
                          <a:ext cx="1666978" cy="3951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>
                                <a:latin typeface="Times New Roman" pitchFamily="18" charset="0"/>
                              </a:rPr>
                              <a:t>中央處理器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38652" y="2117161"/>
                          <a:ext cx="1156641" cy="40102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快取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59995" y="4055948"/>
                          <a:ext cx="1981748" cy="66641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>
                                <a:latin typeface="Times New Roman" pitchFamily="18" charset="0"/>
                              </a:rPr>
                              <a:t>IDE</a:t>
                            </a:r>
                            <a:r>
                              <a:rPr lang="zh-TW" altLang="en-US">
                                <a:latin typeface="Times New Roman" pitchFamily="18" charset="0"/>
                              </a:rPr>
                              <a:t>磁碟</a:t>
                            </a:r>
                            <a:br>
                              <a:rPr lang="zh-TW" altLang="en-US">
                                <a:latin typeface="Times New Roman" pitchFamily="18" charset="0"/>
                              </a:rPr>
                            </a:br>
                            <a:r>
                              <a:rPr lang="zh-TW" altLang="en-US">
                                <a:latin typeface="Times New Roman" pitchFamily="18" charset="0"/>
                              </a:rPr>
                              <a:t>控制器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38652" y="2652354"/>
                          <a:ext cx="1156641" cy="40102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90859" y="2752611"/>
                          <a:ext cx="1696779" cy="63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>
                                <a:latin typeface="Times New Roman" pitchFamily="18" charset="0"/>
                              </a:rPr>
                              <a:t>SCSI</a:t>
                            </a:r>
                            <a:r>
                              <a:rPr lang="zh-TW" altLang="en-US">
                                <a:latin typeface="Times New Roman" pitchFamily="18" charset="0"/>
                              </a:rPr>
                              <a:t>磁碟</a:t>
                            </a:r>
                            <a:br>
                              <a:rPr lang="zh-TW" altLang="en-US">
                                <a:latin typeface="Times New Roman" pitchFamily="18" charset="0"/>
                              </a:rPr>
                            </a:br>
                            <a:r>
                              <a:rPr lang="zh-TW" altLang="en-US">
                                <a:latin typeface="Times New Roman" pitchFamily="18" charset="0"/>
                              </a:rPr>
                              <a:t>控制器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" name="AutoShap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22523" y="1447800"/>
                          <a:ext cx="726392" cy="1304811"/>
                        </a:xfrm>
                        <a:prstGeom prst="upArrow">
                          <a:avLst>
                            <a:gd name="adj1" fmla="val 50000"/>
                            <a:gd name="adj2" fmla="val 56731"/>
                          </a:avLst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latin typeface="Times New Roman" pitchFamily="18" charset="0"/>
                              </a:rPr>
                              <a:t>匯流排</a:t>
                            </a:r>
                            <a:endParaRPr lang="en-US" altLang="zh-TW" dirty="0" smtClean="0">
                              <a:latin typeface="Times New Roman" pitchFamily="18" charset="0"/>
                            </a:endParaRPr>
                          </a:p>
                          <a:p>
                            <a:pPr algn="ctr"/>
                            <a:endParaRPr lang="zh-TW" altLang="en-US" dirty="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3634" y="4321334"/>
                          <a:ext cx="2181041" cy="3494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延伸匯流排介面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42881" y="4321334"/>
                          <a:ext cx="1486311" cy="334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鍵盤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84061" y="5592235"/>
                          <a:ext cx="1486311" cy="3494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平行埠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75252" y="5592235"/>
                          <a:ext cx="1486311" cy="3494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串列埠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" name="Line 1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182794" y="2183507"/>
                          <a:ext cx="1863" cy="2137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" name="Line 2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955936" y="2251328"/>
                          <a:ext cx="1863" cy="1326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55936" y="2317674"/>
                          <a:ext cx="11827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Freeform 22"/>
                        <a:cNvSpPr>
                          <a:spLocks/>
                        </a:cNvSpPr>
                      </a:nvSpPr>
                      <a:spPr bwMode="auto">
                        <a:xfrm>
                          <a:off x="2197694" y="4722360"/>
                          <a:ext cx="45719" cy="206838"/>
                        </a:xfrm>
                        <a:custGeom>
                          <a:avLst/>
                          <a:gdLst>
                            <a:gd name="T0" fmla="*/ 3 w 3"/>
                            <a:gd name="T1" fmla="*/ 0 h 240"/>
                            <a:gd name="T2" fmla="*/ 0 w 3"/>
                            <a:gd name="T3" fmla="*/ 240 h 240"/>
                            <a:gd name="T4" fmla="*/ 0 60000 65536"/>
                            <a:gd name="T5" fmla="*/ 0 60000 65536"/>
                            <a:gd name="T6" fmla="*/ 0 w 3"/>
                            <a:gd name="T7" fmla="*/ 0 h 240"/>
                            <a:gd name="T8" fmla="*/ 3 w 3"/>
                            <a:gd name="T9" fmla="*/ 240 h 240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3" h="240">
                              <a:moveTo>
                                <a:pt x="3" y="0"/>
                              </a:moveTo>
                              <a:lnTo>
                                <a:pt x="0" y="2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58082" y="1785926"/>
                          <a:ext cx="826970" cy="3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磁碟</a:t>
                            </a:r>
                          </a:p>
                          <a:p>
                            <a:pPr algn="ctr"/>
                            <a:endParaRPr lang="en-US" altLang="zh-TW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58082" y="2357430"/>
                          <a:ext cx="826970" cy="3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磁碟</a:t>
                            </a:r>
                          </a:p>
                          <a:p>
                            <a:pPr algn="ctr"/>
                            <a:endParaRPr lang="en-US" altLang="zh-TW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74896" y="4924349"/>
                          <a:ext cx="825108" cy="3214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磁碟</a:t>
                            </a:r>
                          </a:p>
                          <a:p>
                            <a:pPr algn="ctr"/>
                            <a:endParaRPr lang="en-US" altLang="zh-TW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88120" y="4924349"/>
                          <a:ext cx="825108" cy="3214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>
                                <a:latin typeface="Times New Roman" pitchFamily="18" charset="0"/>
                              </a:rPr>
                              <a:t>磁碟</a:t>
                            </a:r>
                          </a:p>
                          <a:p>
                            <a:pPr algn="ctr"/>
                            <a:endParaRPr lang="en-US" altLang="zh-TW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Freeform 35"/>
                        <a:cNvSpPr>
                          <a:spLocks/>
                        </a:cNvSpPr>
                      </a:nvSpPr>
                      <a:spPr bwMode="auto">
                        <a:xfrm>
                          <a:off x="3210918" y="4722360"/>
                          <a:ext cx="75198" cy="206838"/>
                        </a:xfrm>
                        <a:custGeom>
                          <a:avLst/>
                          <a:gdLst>
                            <a:gd name="T0" fmla="*/ 3 w 3"/>
                            <a:gd name="T1" fmla="*/ 0 h 240"/>
                            <a:gd name="T2" fmla="*/ 0 w 3"/>
                            <a:gd name="T3" fmla="*/ 240 h 240"/>
                            <a:gd name="T4" fmla="*/ 0 60000 65536"/>
                            <a:gd name="T5" fmla="*/ 0 60000 65536"/>
                            <a:gd name="T6" fmla="*/ 0 w 3"/>
                            <a:gd name="T7" fmla="*/ 0 h 240"/>
                            <a:gd name="T8" fmla="*/ 3 w 3"/>
                            <a:gd name="T9" fmla="*/ 240 h 240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3" h="240">
                              <a:moveTo>
                                <a:pt x="3" y="0"/>
                              </a:moveTo>
                              <a:lnTo>
                                <a:pt x="0" y="2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" name="Freeform 38"/>
                        <a:cNvSpPr>
                          <a:spLocks/>
                        </a:cNvSpPr>
                      </a:nvSpPr>
                      <a:spPr bwMode="auto">
                        <a:xfrm>
                          <a:off x="5477635" y="3388062"/>
                          <a:ext cx="2026449" cy="418719"/>
                        </a:xfrm>
                        <a:custGeom>
                          <a:avLst/>
                          <a:gdLst>
                            <a:gd name="T0" fmla="*/ 0 w 2178"/>
                            <a:gd name="T1" fmla="*/ 480 h 480"/>
                            <a:gd name="T2" fmla="*/ 2175 w 2178"/>
                            <a:gd name="T3" fmla="*/ 480 h 480"/>
                            <a:gd name="T4" fmla="*/ 2178 w 2178"/>
                            <a:gd name="T5" fmla="*/ 0 h 480"/>
                            <a:gd name="T6" fmla="*/ 0 60000 65536"/>
                            <a:gd name="T7" fmla="*/ 0 60000 65536"/>
                            <a:gd name="T8" fmla="*/ 0 60000 65536"/>
                            <a:gd name="T9" fmla="*/ 0 w 2178"/>
                            <a:gd name="T10" fmla="*/ 0 h 480"/>
                            <a:gd name="T11" fmla="*/ 2178 w 2178"/>
                            <a:gd name="T12" fmla="*/ 480 h 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178" h="480">
                              <a:moveTo>
                                <a:pt x="0" y="480"/>
                              </a:moveTo>
                              <a:lnTo>
                                <a:pt x="2175" y="480"/>
                              </a:lnTo>
                              <a:lnTo>
                                <a:pt x="217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8" name="Freeform 39"/>
                        <a:cNvSpPr>
                          <a:spLocks/>
                        </a:cNvSpPr>
                      </a:nvSpPr>
                      <a:spPr bwMode="auto">
                        <a:xfrm>
                          <a:off x="7073836" y="1957930"/>
                          <a:ext cx="271932" cy="1474"/>
                        </a:xfrm>
                        <a:custGeom>
                          <a:avLst/>
                          <a:gdLst>
                            <a:gd name="T0" fmla="*/ 0 w 297"/>
                            <a:gd name="T1" fmla="*/ 0 h 1"/>
                            <a:gd name="T2" fmla="*/ 297 w 297"/>
                            <a:gd name="T3" fmla="*/ 0 h 1"/>
                            <a:gd name="T4" fmla="*/ 0 60000 65536"/>
                            <a:gd name="T5" fmla="*/ 0 60000 65536"/>
                            <a:gd name="T6" fmla="*/ 0 w 297"/>
                            <a:gd name="T7" fmla="*/ 0 h 1"/>
                            <a:gd name="T8" fmla="*/ 297 w 297"/>
                            <a:gd name="T9" fmla="*/ 1 h 1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297" h="1">
                              <a:moveTo>
                                <a:pt x="0" y="0"/>
                              </a:moveTo>
                              <a:lnTo>
                                <a:pt x="2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" name="Freeform 40"/>
                        <a:cNvSpPr>
                          <a:spLocks/>
                        </a:cNvSpPr>
                      </a:nvSpPr>
                      <a:spPr bwMode="auto">
                        <a:xfrm>
                          <a:off x="7086873" y="2485752"/>
                          <a:ext cx="273795" cy="1474"/>
                        </a:xfrm>
                        <a:custGeom>
                          <a:avLst/>
                          <a:gdLst>
                            <a:gd name="T0" fmla="*/ 0 w 297"/>
                            <a:gd name="T1" fmla="*/ 0 h 1"/>
                            <a:gd name="T2" fmla="*/ 297 w 297"/>
                            <a:gd name="T3" fmla="*/ 0 h 1"/>
                            <a:gd name="T4" fmla="*/ 0 60000 65536"/>
                            <a:gd name="T5" fmla="*/ 0 60000 65536"/>
                            <a:gd name="T6" fmla="*/ 0 w 297"/>
                            <a:gd name="T7" fmla="*/ 0 h 1"/>
                            <a:gd name="T8" fmla="*/ 297 w 297"/>
                            <a:gd name="T9" fmla="*/ 1 h 1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297" h="1">
                              <a:moveTo>
                                <a:pt x="0" y="0"/>
                              </a:moveTo>
                              <a:lnTo>
                                <a:pt x="2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55936" y="2987035"/>
                          <a:ext cx="0" cy="80205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" name="Line 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01532" y="2852868"/>
                          <a:ext cx="33712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2" name="Line 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82794" y="2969343"/>
                          <a:ext cx="0" cy="8197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" name="Line 4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97694" y="3786140"/>
                          <a:ext cx="1942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4" name="Line 4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704306" y="3786140"/>
                          <a:ext cx="0" cy="26833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" name="Line 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45841" y="3786140"/>
                          <a:ext cx="0" cy="5351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6" name="Line 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06858" y="4656014"/>
                          <a:ext cx="0" cy="9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7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8476" y="4656014"/>
                          <a:ext cx="0" cy="936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8" name="Line 4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91958" y="5126336"/>
                          <a:ext cx="3389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9" name="Line 5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34592" y="5126336"/>
                          <a:ext cx="3389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0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4400" y="3388062"/>
                          <a:ext cx="7772400" cy="809425"/>
                        </a:xfrm>
                        <a:prstGeom prst="leftRightArrow">
                          <a:avLst>
                            <a:gd name="adj1" fmla="val 44833"/>
                            <a:gd name="adj2" fmla="val 3117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112000"/>
                              </a:lnSpc>
                            </a:pPr>
                            <a:r>
                              <a:rPr lang="en-US" altLang="zh-TW">
                                <a:latin typeface="Times New Roman" pitchFamily="18" charset="0"/>
                              </a:rPr>
                              <a:t>PCI</a:t>
                            </a:r>
                            <a:r>
                              <a:rPr lang="zh-TW" altLang="en-US">
                                <a:latin typeface="Times New Roman" pitchFamily="18" charset="0"/>
                              </a:rPr>
                              <a:t>匯流排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85345" y="4725309"/>
                          <a:ext cx="3304154" cy="790259"/>
                        </a:xfrm>
                        <a:prstGeom prst="leftRightArrow">
                          <a:avLst>
                            <a:gd name="adj1" fmla="val 44833"/>
                            <a:gd name="adj2" fmla="val 13576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112000"/>
                              </a:lnSpc>
                            </a:pPr>
                            <a:r>
                              <a:rPr lang="zh-TW" altLang="en-US">
                                <a:latin typeface="Times New Roman" pitchFamily="18" charset="0"/>
                              </a:rPr>
                              <a:t>延伸匯流排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302A2" w:rsidRDefault="009302A2" w:rsidP="009302A2">
      <w:pPr>
        <w:pStyle w:val="a8"/>
        <w:jc w:val="center"/>
      </w:pPr>
      <w:bookmarkStart w:id="46" w:name="_Ref225589704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5115FB">
        <w:fldChar w:fldCharType="begin"/>
      </w:r>
      <w:r w:rsidR="00BE18A3"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 w:rsidR="004D6BCF">
        <w:t>.</w:t>
      </w:r>
      <w:r w:rsidR="005115FB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5115FB">
        <w:fldChar w:fldCharType="separate"/>
      </w:r>
      <w:r w:rsidR="000323C4">
        <w:rPr>
          <w:noProof/>
        </w:rPr>
        <w:t>19</w:t>
      </w:r>
      <w:r w:rsidR="005115FB">
        <w:fldChar w:fldCharType="end"/>
      </w:r>
      <w:bookmarkEnd w:id="46"/>
      <w:r>
        <w:rPr>
          <w:rFonts w:hint="eastAsia"/>
        </w:rPr>
        <w:t xml:space="preserve"> </w:t>
      </w:r>
      <w:r>
        <w:rPr>
          <w:rFonts w:hint="eastAsia"/>
        </w:rPr>
        <w:t>個人電腦的結構圖</w:t>
      </w:r>
    </w:p>
    <w:p w:rsidR="009302A2" w:rsidRDefault="009302A2" w:rsidP="009302A2"/>
    <w:p w:rsidR="009302A2" w:rsidRPr="00822572" w:rsidRDefault="005115FB" w:rsidP="00E672B4">
      <w:r>
        <w:fldChar w:fldCharType="begin"/>
      </w:r>
      <w:r w:rsidR="00822572">
        <w:instrText xml:space="preserve"> </w:instrText>
      </w:r>
      <w:r w:rsidR="00822572">
        <w:rPr>
          <w:rFonts w:hint="eastAsia"/>
        </w:rPr>
        <w:instrText>REF _Ref228525703 \h</w:instrText>
      </w:r>
      <w:r w:rsidR="00822572">
        <w:instrText xml:space="preserve"> </w:instrText>
      </w:r>
      <w:r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20</w:t>
      </w:r>
      <w:r>
        <w:fldChar w:fldCharType="end"/>
      </w:r>
      <w:r w:rsidR="00822572">
        <w:rPr>
          <w:rFonts w:hint="eastAsia"/>
        </w:rPr>
        <w:t>顯示了</w:t>
      </w:r>
      <w:r w:rsidR="009302A2">
        <w:rPr>
          <w:rFonts w:hint="eastAsia"/>
        </w:rPr>
        <w:t>IA32</w:t>
      </w:r>
      <w:r w:rsidR="00822572">
        <w:rPr>
          <w:rFonts w:hint="eastAsia"/>
        </w:rPr>
        <w:t>的常用暫存器，包含四個</w:t>
      </w:r>
      <w:r w:rsidR="009302A2">
        <w:rPr>
          <w:rFonts w:hint="eastAsia"/>
        </w:rPr>
        <w:t>通用暫存器</w:t>
      </w:r>
      <w:r w:rsidR="009302A2">
        <w:rPr>
          <w:rFonts w:hint="eastAsia"/>
        </w:rPr>
        <w:t xml:space="preserve"> EAX, EBX, ECX, EDX</w:t>
      </w:r>
      <w:r w:rsidR="0023395E">
        <w:rPr>
          <w:rFonts w:hint="eastAsia"/>
        </w:rPr>
        <w:t>。這些</w:t>
      </w:r>
      <w:r w:rsidR="00822572">
        <w:rPr>
          <w:rFonts w:hint="eastAsia"/>
        </w:rPr>
        <w:t>通</w:t>
      </w:r>
      <w:r w:rsidR="0023395E">
        <w:rPr>
          <w:rFonts w:hint="eastAsia"/>
        </w:rPr>
        <w:t>用暫存器</w:t>
      </w:r>
      <w:r w:rsidR="00822572">
        <w:rPr>
          <w:rFonts w:hint="eastAsia"/>
        </w:rPr>
        <w:t>常</w:t>
      </w:r>
      <w:r w:rsidR="009302A2">
        <w:rPr>
          <w:rFonts w:hint="eastAsia"/>
        </w:rPr>
        <w:t>用來</w:t>
      </w:r>
      <w:r w:rsidR="0023395E">
        <w:rPr>
          <w:rFonts w:hint="eastAsia"/>
        </w:rPr>
        <w:t>載入</w:t>
      </w:r>
      <w:r w:rsidR="009302A2">
        <w:rPr>
          <w:rFonts w:hint="eastAsia"/>
        </w:rPr>
        <w:t>變數</w:t>
      </w:r>
      <w:r w:rsidR="0023395E">
        <w:rPr>
          <w:rFonts w:hint="eastAsia"/>
        </w:rPr>
        <w:t>與儲存運算結果</w:t>
      </w:r>
      <w:r w:rsidR="00822572">
        <w:rPr>
          <w:rFonts w:hint="eastAsia"/>
        </w:rPr>
        <w:t>。</w:t>
      </w:r>
      <w:r w:rsidR="0023395E">
        <w:rPr>
          <w:rFonts w:hint="eastAsia"/>
        </w:rPr>
        <w:t>暫存器</w:t>
      </w:r>
      <w:r w:rsidR="009302A2">
        <w:rPr>
          <w:rFonts w:hint="eastAsia"/>
        </w:rPr>
        <w:t>EBP</w:t>
      </w:r>
      <w:r w:rsidR="00822572">
        <w:rPr>
          <w:rFonts w:hint="eastAsia"/>
        </w:rPr>
        <w:t xml:space="preserve"> (Extended Base Pointer) </w:t>
      </w:r>
      <w:r w:rsidR="009302A2">
        <w:rPr>
          <w:rFonts w:hint="eastAsia"/>
        </w:rPr>
        <w:t>可</w:t>
      </w:r>
      <w:r w:rsidR="0023395E">
        <w:rPr>
          <w:rFonts w:hint="eastAsia"/>
        </w:rPr>
        <w:t>是</w:t>
      </w:r>
      <w:r w:rsidR="009302A2">
        <w:rPr>
          <w:rFonts w:hint="eastAsia"/>
        </w:rPr>
        <w:t>框架</w:t>
      </w:r>
      <w:r w:rsidR="00822572">
        <w:rPr>
          <w:rFonts w:hint="eastAsia"/>
        </w:rPr>
        <w:t>指標</w:t>
      </w:r>
      <w:r w:rsidR="0023395E">
        <w:rPr>
          <w:rFonts w:hint="eastAsia"/>
        </w:rPr>
        <w:t xml:space="preserve"> (</w:t>
      </w:r>
      <w:r w:rsidR="00822572">
        <w:rPr>
          <w:rFonts w:hint="eastAsia"/>
        </w:rPr>
        <w:t>Frame Pointer</w:t>
      </w:r>
      <w:r w:rsidR="0023395E">
        <w:rPr>
          <w:rFonts w:hint="eastAsia"/>
        </w:rPr>
        <w:t xml:space="preserve">, </w:t>
      </w:r>
      <w:r w:rsidR="00822572">
        <w:rPr>
          <w:rFonts w:hint="eastAsia"/>
        </w:rPr>
        <w:t>FP)</w:t>
      </w:r>
      <w:r w:rsidR="00822572">
        <w:rPr>
          <w:rFonts w:hint="eastAsia"/>
        </w:rPr>
        <w:t>。</w:t>
      </w:r>
      <w:r w:rsidR="009302A2">
        <w:rPr>
          <w:rFonts w:hint="eastAsia"/>
        </w:rPr>
        <w:t>ESP</w:t>
      </w:r>
      <w:r w:rsidR="00822572">
        <w:rPr>
          <w:rFonts w:hint="eastAsia"/>
        </w:rPr>
        <w:t xml:space="preserve">(Extended Stack Pointer) </w:t>
      </w:r>
      <w:r w:rsidR="009302A2">
        <w:rPr>
          <w:rFonts w:hint="eastAsia"/>
        </w:rPr>
        <w:t>則是堆疊指標</w:t>
      </w:r>
      <w:r w:rsidR="00822572">
        <w:rPr>
          <w:rFonts w:hint="eastAsia"/>
        </w:rPr>
        <w:t>，相當於</w:t>
      </w:r>
      <w:r w:rsidR="00822572">
        <w:rPr>
          <w:rFonts w:hint="eastAsia"/>
        </w:rPr>
        <w:t xml:space="preserve"> CPU0 </w:t>
      </w:r>
      <w:r w:rsidR="00822572">
        <w:rPr>
          <w:rFonts w:hint="eastAsia"/>
        </w:rPr>
        <w:t>中的</w:t>
      </w:r>
      <w:r w:rsidR="00822572">
        <w:rPr>
          <w:rFonts w:hint="eastAsia"/>
        </w:rPr>
        <w:t>Stack Ponter (SP)</w:t>
      </w:r>
      <w:r w:rsidR="00822572">
        <w:rPr>
          <w:rFonts w:hint="eastAsia"/>
        </w:rPr>
        <w:t>。</w:t>
      </w:r>
      <w:r w:rsidR="00822572">
        <w:rPr>
          <w:rFonts w:hint="eastAsia"/>
        </w:rPr>
        <w:t xml:space="preserve">ESI (Extended Source Index) </w:t>
      </w:r>
      <w:r w:rsidR="00822572">
        <w:rPr>
          <w:rFonts w:hint="eastAsia"/>
        </w:rPr>
        <w:t>與</w:t>
      </w:r>
      <w:r w:rsidR="00822572">
        <w:rPr>
          <w:rFonts w:hint="eastAsia"/>
        </w:rPr>
        <w:t xml:space="preserve"> EDI (Extended Destination Index) </w:t>
      </w:r>
      <w:r w:rsidR="00822572">
        <w:rPr>
          <w:rFonts w:hint="eastAsia"/>
        </w:rPr>
        <w:t>則</w:t>
      </w:r>
      <w:r w:rsidR="0023395E">
        <w:rPr>
          <w:rFonts w:hint="eastAsia"/>
        </w:rPr>
        <w:t>是索引暫存器，</w:t>
      </w:r>
      <w:r w:rsidR="0023395E">
        <w:rPr>
          <w:rFonts w:hint="eastAsia"/>
        </w:rPr>
        <w:t xml:space="preserve">ESI </w:t>
      </w:r>
      <w:r w:rsidR="00822572">
        <w:rPr>
          <w:rFonts w:hint="eastAsia"/>
        </w:rPr>
        <w:t>通常指向來源</w:t>
      </w:r>
      <w:r w:rsidR="0023395E">
        <w:rPr>
          <w:rFonts w:hint="eastAsia"/>
        </w:rPr>
        <w:t>位址，</w:t>
      </w:r>
      <w:r w:rsidR="0023395E">
        <w:rPr>
          <w:rFonts w:hint="eastAsia"/>
        </w:rPr>
        <w:t xml:space="preserve">EDI </w:t>
      </w:r>
      <w:r w:rsidR="0023395E">
        <w:rPr>
          <w:rFonts w:hint="eastAsia"/>
        </w:rPr>
        <w:t>則指向</w:t>
      </w:r>
      <w:r w:rsidR="00822572">
        <w:rPr>
          <w:rFonts w:hint="eastAsia"/>
        </w:rPr>
        <w:t>目標位址。</w:t>
      </w:r>
    </w:p>
    <w:p w:rsidR="00822572" w:rsidRDefault="00822572" w:rsidP="00822572"/>
    <w:p w:rsidR="00822572" w:rsidRDefault="00A560AB" w:rsidP="00822572">
      <w:r>
        <w:rPr>
          <w:noProof/>
        </w:rPr>
        <w:lastRenderedPageBreak/>
        <w:drawing>
          <wp:inline distT="0" distB="0" distL="0" distR="0">
            <wp:extent cx="5270754" cy="2762250"/>
            <wp:effectExtent l="6096" t="0" r="0" b="0"/>
            <wp:docPr id="28" name="物件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43668" cy="3214710"/>
                      <a:chOff x="1428728" y="1928802"/>
                      <a:chExt cx="6143668" cy="3214710"/>
                    </a:xfrm>
                  </a:grpSpPr>
                  <a:grpSp>
                    <a:nvGrpSpPr>
                      <a:cNvPr id="23" name="群組 22"/>
                      <a:cNvGrpSpPr/>
                    </a:nvGrpSpPr>
                    <a:grpSpPr>
                      <a:xfrm>
                        <a:off x="1428728" y="1928802"/>
                        <a:ext cx="6143668" cy="3214710"/>
                        <a:chOff x="1428728" y="1928802"/>
                        <a:chExt cx="6143668" cy="3214710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1428728" y="1928802"/>
                          <a:ext cx="292895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通用暫存器：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EAX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1428728" y="2214554"/>
                          <a:ext cx="292895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通用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暫存器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EBX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1428728" y="2500306"/>
                          <a:ext cx="292895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通用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暫存器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ECX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1428728" y="2786058"/>
                          <a:ext cx="292895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通用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暫存器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EDX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5069420" y="1928802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基底暫存器：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EBP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5069420" y="2214554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堆疊暫存器：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ESP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5069420" y="2500306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來源指標：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ESI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5069420" y="2786058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目的指標：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EDI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矩形 12"/>
                        <a:cNvSpPr/>
                      </a:nvSpPr>
                      <a:spPr>
                        <a:xfrm>
                          <a:off x="1428728" y="3357562"/>
                          <a:ext cx="292895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狀態暫存器：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EFLAGS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1428728" y="3857628"/>
                          <a:ext cx="292895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程式計數器：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EIP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矩形 14"/>
                        <a:cNvSpPr/>
                      </a:nvSpPr>
                      <a:spPr>
                        <a:xfrm>
                          <a:off x="5069420" y="3429000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程式段：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CS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矩形 15"/>
                        <a:cNvSpPr/>
                      </a:nvSpPr>
                      <a:spPr>
                        <a:xfrm>
                          <a:off x="5069420" y="3714752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堆疊段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SS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矩形 16"/>
                        <a:cNvSpPr/>
                      </a:nvSpPr>
                      <a:spPr>
                        <a:xfrm>
                          <a:off x="5069420" y="4000504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資料段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DS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5069420" y="4572008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延伸段：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FS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矩形 18"/>
                        <a:cNvSpPr/>
                      </a:nvSpPr>
                      <a:spPr>
                        <a:xfrm>
                          <a:off x="5069420" y="4286256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延伸段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矩形 19"/>
                        <a:cNvSpPr/>
                      </a:nvSpPr>
                      <a:spPr>
                        <a:xfrm>
                          <a:off x="5069420" y="4857760"/>
                          <a:ext cx="250297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延伸段：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GS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22572" w:rsidRDefault="00822572" w:rsidP="00822572">
      <w:pPr>
        <w:pStyle w:val="a8"/>
        <w:jc w:val="center"/>
      </w:pPr>
      <w:bookmarkStart w:id="47" w:name="_Ref228525703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5115FB">
        <w:fldChar w:fldCharType="begin"/>
      </w:r>
      <w:r w:rsidR="00BE18A3"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 w:rsidR="004D6BCF">
        <w:t>.</w:t>
      </w:r>
      <w:r w:rsidR="005115FB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5115FB">
        <w:fldChar w:fldCharType="separate"/>
      </w:r>
      <w:r w:rsidR="000323C4">
        <w:rPr>
          <w:noProof/>
        </w:rPr>
        <w:t>20</w:t>
      </w:r>
      <w:r w:rsidR="005115FB">
        <w:fldChar w:fldCharType="end"/>
      </w:r>
      <w:bookmarkEnd w:id="47"/>
      <w:r>
        <w:rPr>
          <w:rFonts w:hint="eastAsia"/>
        </w:rPr>
        <w:t xml:space="preserve"> IA32 </w:t>
      </w:r>
      <w:r>
        <w:rPr>
          <w:rFonts w:hint="eastAsia"/>
        </w:rPr>
        <w:t>的常用暫存器</w:t>
      </w:r>
    </w:p>
    <w:p w:rsidR="00822572" w:rsidRDefault="00822572" w:rsidP="00E672B4"/>
    <w:p w:rsidR="00822572" w:rsidRDefault="00822572" w:rsidP="00E672B4">
      <w:r>
        <w:rPr>
          <w:rFonts w:hint="eastAsia"/>
        </w:rPr>
        <w:t>在乘法與除法上，</w:t>
      </w:r>
      <w:r>
        <w:rPr>
          <w:rFonts w:hint="eastAsia"/>
        </w:rPr>
        <w:t xml:space="preserve">EAX </w:t>
      </w:r>
      <w:r>
        <w:rPr>
          <w:rFonts w:hint="eastAsia"/>
        </w:rPr>
        <w:t>會自動作為目標暫存器，因此</w:t>
      </w:r>
      <w:r>
        <w:rPr>
          <w:rFonts w:hint="eastAsia"/>
        </w:rPr>
        <w:t xml:space="preserve"> EAX </w:t>
      </w:r>
      <w:r>
        <w:rPr>
          <w:rFonts w:hint="eastAsia"/>
        </w:rPr>
        <w:t>又稱為延伸累加器</w:t>
      </w:r>
      <w:r>
        <w:rPr>
          <w:rFonts w:hint="eastAsia"/>
        </w:rPr>
        <w:t xml:space="preserve"> (Extended Accumulator)</w:t>
      </w:r>
      <w:r>
        <w:rPr>
          <w:rFonts w:hint="eastAsia"/>
        </w:rPr>
        <w:t>。</w:t>
      </w:r>
      <w:r w:rsidR="0023395E">
        <w:rPr>
          <w:rFonts w:hint="eastAsia"/>
        </w:rPr>
        <w:t>另一個通用暫存器</w:t>
      </w:r>
      <w:r w:rsidR="0023395E">
        <w:rPr>
          <w:rFonts w:hint="eastAsia"/>
        </w:rPr>
        <w:t xml:space="preserve"> </w:t>
      </w:r>
      <w:r>
        <w:rPr>
          <w:rFonts w:hint="eastAsia"/>
        </w:rPr>
        <w:t xml:space="preserve">ECX </w:t>
      </w:r>
      <w:r>
        <w:rPr>
          <w:rFonts w:hint="eastAsia"/>
        </w:rPr>
        <w:t>則經常被</w:t>
      </w:r>
      <w:r w:rsidR="0023395E">
        <w:rPr>
          <w:rFonts w:hint="eastAsia"/>
        </w:rPr>
        <w:t>當成</w:t>
      </w:r>
      <w:r>
        <w:rPr>
          <w:rFonts w:hint="eastAsia"/>
        </w:rPr>
        <w:t>迴圈計數器</w:t>
      </w:r>
      <w:r w:rsidR="0023395E">
        <w:rPr>
          <w:rFonts w:hint="eastAsia"/>
        </w:rPr>
        <w:t>使用</w:t>
      </w:r>
      <w:r>
        <w:rPr>
          <w:rFonts w:hint="eastAsia"/>
        </w:rPr>
        <w:t>。</w:t>
      </w:r>
    </w:p>
    <w:p w:rsidR="00822572" w:rsidRDefault="00822572" w:rsidP="00E672B4"/>
    <w:p w:rsidR="00822572" w:rsidRDefault="00822572" w:rsidP="00822572">
      <w:r>
        <w:rPr>
          <w:rFonts w:hint="eastAsia"/>
        </w:rPr>
        <w:t>狀態暫存器</w:t>
      </w:r>
      <w:r>
        <w:rPr>
          <w:rFonts w:hint="eastAsia"/>
        </w:rPr>
        <w:t xml:space="preserve"> EFLAG (Extended Flags Register)</w:t>
      </w:r>
      <w:r>
        <w:rPr>
          <w:rFonts w:hint="eastAsia"/>
        </w:rPr>
        <w:t>用來儲存旗標值，相當於</w:t>
      </w:r>
      <w:r>
        <w:rPr>
          <w:rFonts w:hint="eastAsia"/>
        </w:rPr>
        <w:t xml:space="preserve">CPU0 </w:t>
      </w:r>
      <w:r>
        <w:rPr>
          <w:rFonts w:hint="eastAsia"/>
        </w:rPr>
        <w:t>中的</w:t>
      </w:r>
      <w:r>
        <w:rPr>
          <w:rFonts w:hint="eastAsia"/>
        </w:rPr>
        <w:t xml:space="preserve"> SW </w:t>
      </w:r>
      <w:r>
        <w:rPr>
          <w:rFonts w:hint="eastAsia"/>
        </w:rPr>
        <w:t>暫存器</w:t>
      </w:r>
      <w:r w:rsidR="0023395E">
        <w:rPr>
          <w:rFonts w:hint="eastAsia"/>
        </w:rPr>
        <w:t xml:space="preserve"> (R12)</w:t>
      </w:r>
      <w:r>
        <w:rPr>
          <w:rFonts w:hint="eastAsia"/>
        </w:rPr>
        <w:t>。</w:t>
      </w:r>
      <w:r w:rsidR="0023395E">
        <w:rPr>
          <w:rFonts w:hint="eastAsia"/>
        </w:rPr>
        <w:t xml:space="preserve">EFLAG </w:t>
      </w:r>
      <w:r>
        <w:rPr>
          <w:rFonts w:hint="eastAsia"/>
        </w:rPr>
        <w:t>包含進位</w:t>
      </w:r>
      <w:r>
        <w:rPr>
          <w:rFonts w:hint="eastAsia"/>
        </w:rPr>
        <w:t xml:space="preserve"> (Carry)</w:t>
      </w:r>
      <w:r>
        <w:rPr>
          <w:rFonts w:hint="eastAsia"/>
        </w:rPr>
        <w:t>、溢位</w:t>
      </w:r>
      <w:r>
        <w:rPr>
          <w:rFonts w:hint="eastAsia"/>
        </w:rPr>
        <w:t xml:space="preserve"> (Overflow)</w:t>
      </w:r>
      <w:r>
        <w:rPr>
          <w:rFonts w:hint="eastAsia"/>
        </w:rPr>
        <w:t>、符號</w:t>
      </w:r>
      <w:r>
        <w:rPr>
          <w:rFonts w:hint="eastAsia"/>
        </w:rPr>
        <w:t xml:space="preserve"> (Sign)</w:t>
      </w:r>
      <w:r>
        <w:rPr>
          <w:rFonts w:hint="eastAsia"/>
        </w:rPr>
        <w:t>、零值</w:t>
      </w:r>
      <w:r>
        <w:rPr>
          <w:rFonts w:hint="eastAsia"/>
        </w:rPr>
        <w:t xml:space="preserve"> (Zero) </w:t>
      </w:r>
      <w:r>
        <w:rPr>
          <w:rFonts w:hint="eastAsia"/>
        </w:rPr>
        <w:t>等條件旗標，另外還包含輔助進位旗標</w:t>
      </w:r>
      <w:r>
        <w:rPr>
          <w:rFonts w:hint="eastAsia"/>
        </w:rPr>
        <w:t xml:space="preserve"> (Auxiliary Carry:AC) </w:t>
      </w:r>
      <w:r>
        <w:rPr>
          <w:rFonts w:hint="eastAsia"/>
        </w:rPr>
        <w:t>與同位旗標</w:t>
      </w:r>
      <w:r>
        <w:rPr>
          <w:rFonts w:hint="eastAsia"/>
        </w:rPr>
        <w:t xml:space="preserve"> (Parity Flag:PF) </w:t>
      </w:r>
      <w:r>
        <w:rPr>
          <w:rFonts w:hint="eastAsia"/>
        </w:rPr>
        <w:t>等。</w:t>
      </w:r>
    </w:p>
    <w:p w:rsidR="009302A2" w:rsidRDefault="009302A2" w:rsidP="00E672B4"/>
    <w:p w:rsidR="00822572" w:rsidRDefault="00822572" w:rsidP="00E672B4">
      <w:r>
        <w:rPr>
          <w:rFonts w:hint="eastAsia"/>
        </w:rPr>
        <w:t xml:space="preserve">EIP (Extended Instruction Pointer) </w:t>
      </w:r>
      <w:r>
        <w:rPr>
          <w:rFonts w:hint="eastAsia"/>
        </w:rPr>
        <w:t>是程式計數器，相當於</w:t>
      </w:r>
      <w:r>
        <w:rPr>
          <w:rFonts w:hint="eastAsia"/>
        </w:rPr>
        <w:t xml:space="preserve"> CPU0 </w:t>
      </w:r>
      <w:r>
        <w:rPr>
          <w:rFonts w:hint="eastAsia"/>
        </w:rPr>
        <w:t>中的</w:t>
      </w:r>
      <w:r>
        <w:rPr>
          <w:rFonts w:hint="eastAsia"/>
        </w:rPr>
        <w:t xml:space="preserve"> Program Counter (PC</w:t>
      </w:r>
      <w:r w:rsidR="0023395E">
        <w:rPr>
          <w:rFonts w:hint="eastAsia"/>
        </w:rPr>
        <w:t>, R15</w:t>
      </w:r>
      <w:r>
        <w:rPr>
          <w:rFonts w:hint="eastAsia"/>
        </w:rPr>
        <w:t>)</w:t>
      </w:r>
      <w:r>
        <w:rPr>
          <w:rFonts w:hint="eastAsia"/>
        </w:rPr>
        <w:t>。另有六個</w:t>
      </w:r>
      <w:r>
        <w:rPr>
          <w:rFonts w:hint="eastAsia"/>
        </w:rPr>
        <w:t xml:space="preserve"> 16 </w:t>
      </w:r>
      <w:r>
        <w:rPr>
          <w:rFonts w:hint="eastAsia"/>
        </w:rPr>
        <w:t>位元的區段暫存器，</w:t>
      </w:r>
      <w:r>
        <w:rPr>
          <w:rFonts w:hint="eastAsia"/>
        </w:rPr>
        <w:t>CS</w:t>
      </w:r>
      <w:r>
        <w:rPr>
          <w:rFonts w:hint="eastAsia"/>
        </w:rPr>
        <w:t>、</w:t>
      </w:r>
      <w:r>
        <w:rPr>
          <w:rFonts w:hint="eastAsia"/>
        </w:rPr>
        <w:t>SS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rPr>
          <w:rFonts w:hint="eastAsia"/>
        </w:rPr>
        <w:t>、</w:t>
      </w:r>
      <w:r>
        <w:rPr>
          <w:rFonts w:hint="eastAsia"/>
        </w:rPr>
        <w:t>FS</w:t>
      </w:r>
      <w:r>
        <w:rPr>
          <w:rFonts w:hint="eastAsia"/>
        </w:rPr>
        <w:t>、</w:t>
      </w:r>
      <w:r>
        <w:rPr>
          <w:rFonts w:hint="eastAsia"/>
        </w:rPr>
        <w:t>GS</w:t>
      </w:r>
      <w:r>
        <w:rPr>
          <w:rFonts w:hint="eastAsia"/>
        </w:rPr>
        <w:t>。</w:t>
      </w:r>
      <w:r w:rsidR="0023395E">
        <w:rPr>
          <w:rFonts w:hint="eastAsia"/>
        </w:rPr>
        <w:t>暫存器</w:t>
      </w:r>
      <w:r>
        <w:rPr>
          <w:rFonts w:hint="eastAsia"/>
        </w:rPr>
        <w:t xml:space="preserve">CS (Code Segment) </w:t>
      </w:r>
      <w:r>
        <w:rPr>
          <w:rFonts w:hint="eastAsia"/>
        </w:rPr>
        <w:t>通常指向程式段開頭，</w:t>
      </w:r>
      <w:r>
        <w:rPr>
          <w:rFonts w:hint="eastAsia"/>
        </w:rPr>
        <w:t xml:space="preserve">DS (Data Segment) </w:t>
      </w:r>
      <w:r>
        <w:rPr>
          <w:rFonts w:hint="eastAsia"/>
        </w:rPr>
        <w:t>通常指向資料段開頭，</w:t>
      </w:r>
      <w:r>
        <w:rPr>
          <w:rFonts w:hint="eastAsia"/>
        </w:rPr>
        <w:t xml:space="preserve">SS (Stack Segment) </w:t>
      </w:r>
      <w:r>
        <w:rPr>
          <w:rFonts w:hint="eastAsia"/>
        </w:rPr>
        <w:t>通常指向堆疊段開頭。</w:t>
      </w:r>
      <w:r>
        <w:rPr>
          <w:rFonts w:hint="eastAsia"/>
        </w:rPr>
        <w:t xml:space="preserve">ES (Extra Segment) </w:t>
      </w:r>
      <w:r>
        <w:rPr>
          <w:rFonts w:hint="eastAsia"/>
        </w:rPr>
        <w:t>則指向不特定段落。</w:t>
      </w:r>
      <w:r>
        <w:rPr>
          <w:rFonts w:hint="eastAsia"/>
        </w:rPr>
        <w:t xml:space="preserve">FS (Flag Segment) </w:t>
      </w:r>
      <w:r w:rsidR="0023395E">
        <w:rPr>
          <w:rFonts w:hint="eastAsia"/>
        </w:rPr>
        <w:t>指向</w:t>
      </w:r>
      <w:r>
        <w:rPr>
          <w:rFonts w:hint="eastAsia"/>
        </w:rPr>
        <w:t>旗標段</w:t>
      </w:r>
      <w:r w:rsidR="0023395E">
        <w:rPr>
          <w:rFonts w:hint="eastAsia"/>
        </w:rPr>
        <w:t>開頭</w:t>
      </w:r>
      <w:r>
        <w:rPr>
          <w:rFonts w:hint="eastAsia"/>
        </w:rPr>
        <w:t>。</w:t>
      </w:r>
      <w:r w:rsidR="0023395E">
        <w:rPr>
          <w:rFonts w:hint="eastAsia"/>
        </w:rPr>
        <w:t>而</w:t>
      </w:r>
      <w:r>
        <w:rPr>
          <w:rFonts w:hint="eastAsia"/>
        </w:rPr>
        <w:t xml:space="preserve">GS (Global Segment) </w:t>
      </w:r>
      <w:r>
        <w:rPr>
          <w:rFonts w:hint="eastAsia"/>
        </w:rPr>
        <w:t>則</w:t>
      </w:r>
      <w:r w:rsidR="0023395E">
        <w:rPr>
          <w:rFonts w:hint="eastAsia"/>
        </w:rPr>
        <w:t>指向</w:t>
      </w:r>
      <w:r>
        <w:rPr>
          <w:rFonts w:hint="eastAsia"/>
        </w:rPr>
        <w:t>全域段</w:t>
      </w:r>
      <w:r w:rsidR="0023395E">
        <w:rPr>
          <w:rFonts w:hint="eastAsia"/>
        </w:rPr>
        <w:t>的開頭</w:t>
      </w:r>
      <w:r>
        <w:rPr>
          <w:rFonts w:hint="eastAsia"/>
        </w:rPr>
        <w:t>。</w:t>
      </w:r>
    </w:p>
    <w:p w:rsidR="00822572" w:rsidRDefault="00822572" w:rsidP="00E672B4"/>
    <w:p w:rsidR="0023395E" w:rsidRDefault="00822572" w:rsidP="00E672B4">
      <w:r>
        <w:rPr>
          <w:rFonts w:hint="eastAsia"/>
        </w:rPr>
        <w:t>在</w:t>
      </w:r>
      <w:r>
        <w:rPr>
          <w:rFonts w:hint="eastAsia"/>
        </w:rPr>
        <w:t>80286</w:t>
      </w:r>
      <w:r>
        <w:rPr>
          <w:rFonts w:hint="eastAsia"/>
        </w:rPr>
        <w:t>的時代，</w:t>
      </w:r>
      <w:r w:rsidR="003C4B74">
        <w:rPr>
          <w:rFonts w:hint="eastAsia"/>
        </w:rPr>
        <w:t>x86</w:t>
      </w:r>
      <w:r w:rsidR="003C4B74">
        <w:rPr>
          <w:rFonts w:hint="eastAsia"/>
        </w:rPr>
        <w:t>系列處理器是</w:t>
      </w:r>
      <w:r w:rsidR="003C4B74">
        <w:rPr>
          <w:rFonts w:hint="eastAsia"/>
        </w:rPr>
        <w:t>16</w:t>
      </w:r>
      <w:r w:rsidR="003C4B74">
        <w:rPr>
          <w:rFonts w:hint="eastAsia"/>
        </w:rPr>
        <w:t>位元的，</w:t>
      </w:r>
      <w:r w:rsidR="0023395E">
        <w:rPr>
          <w:rFonts w:hint="eastAsia"/>
        </w:rPr>
        <w:t>因此</w:t>
      </w:r>
      <w:r w:rsidR="0023395E">
        <w:rPr>
          <w:rFonts w:hint="eastAsia"/>
        </w:rPr>
        <w:t xml:space="preserve"> AX, BX, CX, DX, CS, SS, DS, ES, FS, GS </w:t>
      </w:r>
      <w:r w:rsidR="0023395E">
        <w:rPr>
          <w:rFonts w:hint="eastAsia"/>
        </w:rPr>
        <w:t>等暫存器都只有</w:t>
      </w:r>
      <w:r w:rsidR="0023395E">
        <w:rPr>
          <w:rFonts w:hint="eastAsia"/>
        </w:rPr>
        <w:t>16</w:t>
      </w:r>
      <w:r w:rsidR="0023395E">
        <w:rPr>
          <w:rFonts w:hint="eastAsia"/>
        </w:rPr>
        <w:t>位元。由於</w:t>
      </w:r>
      <w:r w:rsidR="0023395E">
        <w:rPr>
          <w:rFonts w:hint="eastAsia"/>
        </w:rPr>
        <w:t xml:space="preserve"> 16 </w:t>
      </w:r>
      <w:r w:rsidR="0023395E">
        <w:rPr>
          <w:rFonts w:hint="eastAsia"/>
        </w:rPr>
        <w:t>位元只能定址</w:t>
      </w:r>
      <w:r w:rsidR="0023395E">
        <w:rPr>
          <w:rFonts w:hint="eastAsia"/>
        </w:rPr>
        <w:t xml:space="preserve"> 64 K </w:t>
      </w:r>
      <w:r w:rsidR="0023395E">
        <w:rPr>
          <w:rFonts w:hint="eastAsia"/>
        </w:rPr>
        <w:t>的記憶體，不符合當時的需求，因此</w:t>
      </w:r>
      <w:r w:rsidR="0023395E">
        <w:rPr>
          <w:rFonts w:hint="eastAsia"/>
        </w:rPr>
        <w:t xml:space="preserve"> 80286 </w:t>
      </w:r>
      <w:r w:rsidR="0023395E">
        <w:rPr>
          <w:rFonts w:hint="eastAsia"/>
        </w:rPr>
        <w:t>採用了『區段</w:t>
      </w:r>
      <w:r w:rsidR="0023395E">
        <w:rPr>
          <w:rFonts w:hint="eastAsia"/>
        </w:rPr>
        <w:t>+</w:t>
      </w:r>
      <w:r w:rsidR="0023395E">
        <w:rPr>
          <w:rFonts w:hint="eastAsia"/>
        </w:rPr>
        <w:t>位移』的組合方式，讓</w:t>
      </w:r>
      <w:r w:rsidR="0023395E">
        <w:rPr>
          <w:rFonts w:hint="eastAsia"/>
        </w:rPr>
        <w:t>80286</w:t>
      </w:r>
      <w:r w:rsidR="0023395E">
        <w:rPr>
          <w:rFonts w:hint="eastAsia"/>
        </w:rPr>
        <w:t>可以定址到</w:t>
      </w:r>
      <w:r w:rsidR="0023395E">
        <w:rPr>
          <w:rFonts w:hint="eastAsia"/>
        </w:rPr>
        <w:t xml:space="preserve"> 1MB </w:t>
      </w:r>
      <w:r w:rsidR="0023395E">
        <w:rPr>
          <w:rFonts w:hint="eastAsia"/>
        </w:rPr>
        <w:t>的記憶體空間。</w:t>
      </w:r>
    </w:p>
    <w:p w:rsidR="0023395E" w:rsidRDefault="0023395E" w:rsidP="00E672B4"/>
    <w:p w:rsidR="00822572" w:rsidRDefault="0023395E" w:rsidP="00E672B4">
      <w:r>
        <w:rPr>
          <w:rFonts w:hint="eastAsia"/>
        </w:rPr>
        <w:t>80286</w:t>
      </w:r>
      <w:r>
        <w:rPr>
          <w:rFonts w:hint="eastAsia"/>
        </w:rPr>
        <w:t>的『區段</w:t>
      </w:r>
      <w:r>
        <w:rPr>
          <w:rFonts w:hint="eastAsia"/>
        </w:rPr>
        <w:t>+</w:t>
      </w:r>
      <w:r>
        <w:rPr>
          <w:rFonts w:hint="eastAsia"/>
        </w:rPr>
        <w:t>位移』</w:t>
      </w:r>
      <w:r w:rsidR="00822572">
        <w:rPr>
          <w:rFonts w:hint="eastAsia"/>
        </w:rPr>
        <w:t>定址</w:t>
      </w:r>
      <w:r>
        <w:rPr>
          <w:rFonts w:hint="eastAsia"/>
        </w:rPr>
        <w:t>法，</w:t>
      </w:r>
      <w:r w:rsidR="00822572">
        <w:rPr>
          <w:rFonts w:hint="eastAsia"/>
        </w:rPr>
        <w:t>是利用</w:t>
      </w:r>
      <w:r w:rsidR="00822572">
        <w:rPr>
          <w:rFonts w:ascii="全真粗圓體" w:eastAsia="全真粗圓體" w:hint="eastAsia"/>
        </w:rPr>
        <w:t>區</w:t>
      </w:r>
      <w:r>
        <w:rPr>
          <w:rFonts w:hint="eastAsia"/>
        </w:rPr>
        <w:t>段</w:t>
      </w:r>
      <w:r w:rsidR="00822572">
        <w:rPr>
          <w:rFonts w:ascii="全真粗圓體" w:eastAsia="全真粗圓體" w:hint="eastAsia"/>
        </w:rPr>
        <w:t>暫存器 (CS, DS, SS, ES) 與位移暫存器 (IP, SI, DI, BP) 組合出來的，其</w:t>
      </w:r>
      <w:r w:rsidR="00822572">
        <w:rPr>
          <w:rFonts w:hint="eastAsia"/>
        </w:rPr>
        <w:t>計算方式如下列公式所示。</w:t>
      </w:r>
    </w:p>
    <w:p w:rsidR="00822572" w:rsidRDefault="00822572" w:rsidP="00822572">
      <w:pPr>
        <w:pStyle w:val="22"/>
      </w:pPr>
      <w:r>
        <w:rPr>
          <w:rFonts w:ascii="全真粗圓體" w:eastAsia="全真粗圓體" w:hint="eastAsia"/>
        </w:rPr>
        <w:lastRenderedPageBreak/>
        <w:t xml:space="preserve">實際位址 = </w:t>
      </w:r>
      <w:r w:rsidR="0023395E">
        <w:rPr>
          <w:rFonts w:ascii="全真粗圓體" w:eastAsia="全真粗圓體" w:hint="eastAsia"/>
        </w:rPr>
        <w:t>區</w:t>
      </w:r>
      <w:r w:rsidR="0023395E">
        <w:rPr>
          <w:rFonts w:hint="eastAsia"/>
        </w:rPr>
        <w:t>段</w:t>
      </w:r>
      <w:r>
        <w:rPr>
          <w:rFonts w:ascii="全真粗圓體" w:eastAsia="全真粗圓體" w:hint="eastAsia"/>
        </w:rPr>
        <w:t xml:space="preserve">位址 </w:t>
      </w:r>
      <w:r>
        <w:t>×</w:t>
      </w:r>
      <w:r>
        <w:rPr>
          <w:rFonts w:ascii="全真粗圓體" w:eastAsia="全真粗圓體" w:hint="eastAsia"/>
        </w:rPr>
        <w:t xml:space="preserve"> 16 +位移</w:t>
      </w:r>
    </w:p>
    <w:p w:rsidR="003C4B74" w:rsidRDefault="00822572" w:rsidP="00E672B4">
      <w:r>
        <w:rPr>
          <w:rFonts w:hint="eastAsia"/>
        </w:rPr>
        <w:t>在</w:t>
      </w:r>
      <w:r>
        <w:rPr>
          <w:rFonts w:hint="eastAsia"/>
        </w:rPr>
        <w:t xml:space="preserve"> 80386 </w:t>
      </w:r>
      <w:r>
        <w:rPr>
          <w:rFonts w:hint="eastAsia"/>
        </w:rPr>
        <w:t>的時代，</w:t>
      </w:r>
      <w:r w:rsidR="003C4B74">
        <w:rPr>
          <w:rFonts w:hint="eastAsia"/>
        </w:rPr>
        <w:t>x86</w:t>
      </w:r>
      <w:r w:rsidR="003C4B74">
        <w:rPr>
          <w:rFonts w:hint="eastAsia"/>
        </w:rPr>
        <w:t>系列處理器變成</w:t>
      </w:r>
      <w:r w:rsidR="003C4B74">
        <w:rPr>
          <w:rFonts w:hint="eastAsia"/>
        </w:rPr>
        <w:t>32</w:t>
      </w:r>
      <w:r w:rsidR="003C4B74">
        <w:rPr>
          <w:rFonts w:hint="eastAsia"/>
        </w:rPr>
        <w:t>位元的。為了與</w:t>
      </w:r>
      <w:r w:rsidR="003C4B74">
        <w:rPr>
          <w:rFonts w:hint="eastAsia"/>
        </w:rPr>
        <w:t xml:space="preserve"> 80286 </w:t>
      </w:r>
      <w:r w:rsidR="003C4B74">
        <w:rPr>
          <w:rFonts w:hint="eastAsia"/>
        </w:rPr>
        <w:t>相容，</w:t>
      </w:r>
      <w:r w:rsidR="003C4B74">
        <w:rPr>
          <w:rFonts w:hint="eastAsia"/>
        </w:rPr>
        <w:t xml:space="preserve">Intel </w:t>
      </w:r>
      <w:r w:rsidR="003C4B74">
        <w:rPr>
          <w:rFonts w:hint="eastAsia"/>
        </w:rPr>
        <w:t>選擇將原先的</w:t>
      </w:r>
      <w:r w:rsidR="003C4B74">
        <w:rPr>
          <w:rFonts w:hint="eastAsia"/>
        </w:rPr>
        <w:t xml:space="preserve"> AX, BX, CX, DX, IP, BP, SP, SI, DI, FLAGS </w:t>
      </w:r>
      <w:r w:rsidR="003C4B74">
        <w:rPr>
          <w:rFonts w:hint="eastAsia"/>
        </w:rPr>
        <w:t>等</w:t>
      </w:r>
      <w:r w:rsidR="003C4B74">
        <w:rPr>
          <w:rFonts w:hint="eastAsia"/>
        </w:rPr>
        <w:t xml:space="preserve"> 16 </w:t>
      </w:r>
      <w:r w:rsidR="003C4B74">
        <w:rPr>
          <w:rFonts w:hint="eastAsia"/>
        </w:rPr>
        <w:t>位元暫存器的名稱保留，然後以</w:t>
      </w:r>
      <w:r w:rsidR="003C4B74">
        <w:rPr>
          <w:rFonts w:hint="eastAsia"/>
        </w:rPr>
        <w:t xml:space="preserve"> EAX, EBX, ECX, EDX, EIP, EBP, ESP, ESI, EDI, EFLAGS </w:t>
      </w:r>
      <w:r w:rsidR="003C4B74">
        <w:rPr>
          <w:rFonts w:hint="eastAsia"/>
        </w:rPr>
        <w:t>等名稱代表整個</w:t>
      </w:r>
      <w:r w:rsidR="003C4B74">
        <w:rPr>
          <w:rFonts w:hint="eastAsia"/>
        </w:rPr>
        <w:t xml:space="preserve"> 32 </w:t>
      </w:r>
      <w:r w:rsidR="003C4B74">
        <w:rPr>
          <w:rFonts w:hint="eastAsia"/>
        </w:rPr>
        <w:t>位元版的暫存器，因此，這些</w:t>
      </w:r>
      <w:r w:rsidR="003C4B74">
        <w:rPr>
          <w:rFonts w:hint="eastAsia"/>
        </w:rPr>
        <w:t xml:space="preserve"> 32 </w:t>
      </w:r>
      <w:r w:rsidR="003C4B74">
        <w:rPr>
          <w:rFonts w:hint="eastAsia"/>
        </w:rPr>
        <w:t>位元暫存器的較低</w:t>
      </w:r>
      <w:r w:rsidR="003C4B74">
        <w:rPr>
          <w:rFonts w:hint="eastAsia"/>
        </w:rPr>
        <w:t xml:space="preserve"> 16</w:t>
      </w:r>
      <w:r w:rsidR="003C4B74">
        <w:rPr>
          <w:rFonts w:hint="eastAsia"/>
        </w:rPr>
        <w:t>位元有專有的名稱，而該</w:t>
      </w:r>
      <w:r w:rsidR="003C4B74">
        <w:rPr>
          <w:rFonts w:hint="eastAsia"/>
        </w:rPr>
        <w:t xml:space="preserve"> 16 </w:t>
      </w:r>
      <w:r w:rsidR="003C4B74">
        <w:rPr>
          <w:rFonts w:hint="eastAsia"/>
        </w:rPr>
        <w:t>位元又可以被分為高位元組</w:t>
      </w:r>
      <w:r w:rsidR="003C4B74">
        <w:rPr>
          <w:rFonts w:hint="eastAsia"/>
        </w:rPr>
        <w:t xml:space="preserve"> (High Byte) </w:t>
      </w:r>
      <w:r w:rsidR="003C4B74">
        <w:rPr>
          <w:rFonts w:hint="eastAsia"/>
        </w:rPr>
        <w:t>與低位元組</w:t>
      </w:r>
      <w:r w:rsidR="003C4B74">
        <w:rPr>
          <w:rFonts w:hint="eastAsia"/>
        </w:rPr>
        <w:t xml:space="preserve"> (Low Byte) </w:t>
      </w:r>
      <w:r w:rsidR="003C4B74">
        <w:rPr>
          <w:rFonts w:hint="eastAsia"/>
        </w:rPr>
        <w:t>兩部分。以</w:t>
      </w:r>
      <w:r w:rsidR="003C4B74">
        <w:rPr>
          <w:rFonts w:hint="eastAsia"/>
        </w:rPr>
        <w:t xml:space="preserve"> EAX </w:t>
      </w:r>
      <w:r w:rsidR="003C4B74">
        <w:rPr>
          <w:rFonts w:hint="eastAsia"/>
        </w:rPr>
        <w:t>為例，其各名稱之間的關係如</w:t>
      </w:r>
      <w:r w:rsidR="005115FB">
        <w:fldChar w:fldCharType="begin"/>
      </w:r>
      <w:r w:rsidR="003C4B74">
        <w:instrText xml:space="preserve"> </w:instrText>
      </w:r>
      <w:r w:rsidR="003C4B74">
        <w:rPr>
          <w:rFonts w:hint="eastAsia"/>
        </w:rPr>
        <w:instrText>REF _Ref228528020 \h</w:instrText>
      </w:r>
      <w:r w:rsidR="003C4B74"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圖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21</w:t>
      </w:r>
      <w:r w:rsidR="005115FB">
        <w:fldChar w:fldCharType="end"/>
      </w:r>
      <w:r w:rsidR="003C4B74">
        <w:rPr>
          <w:rFonts w:hint="eastAsia"/>
        </w:rPr>
        <w:t>所示。</w:t>
      </w:r>
    </w:p>
    <w:p w:rsidR="003C4B74" w:rsidRDefault="003C4B74" w:rsidP="00E672B4"/>
    <w:p w:rsidR="003C4B74" w:rsidRDefault="00A560AB" w:rsidP="003C4B74">
      <w:pPr>
        <w:jc w:val="center"/>
      </w:pPr>
      <w:r>
        <w:rPr>
          <w:noProof/>
        </w:rPr>
        <w:drawing>
          <wp:inline distT="0" distB="0" distL="0" distR="0">
            <wp:extent cx="4289679" cy="1657350"/>
            <wp:effectExtent l="6096" t="0" r="0" b="0"/>
            <wp:docPr id="29" name="物件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85139" cy="1655216"/>
                      <a:chOff x="2357422" y="4500570"/>
                      <a:chExt cx="4285139" cy="1655216"/>
                    </a:xfrm>
                  </a:grpSpPr>
                  <a:grpSp>
                    <a:nvGrpSpPr>
                      <a:cNvPr id="19" name="群組 18"/>
                      <a:cNvGrpSpPr/>
                    </a:nvGrpSpPr>
                    <a:grpSpPr>
                      <a:xfrm>
                        <a:off x="2357422" y="4500570"/>
                        <a:ext cx="4285139" cy="1655216"/>
                        <a:chOff x="2357422" y="4500570"/>
                        <a:chExt cx="4285139" cy="1655216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2357422" y="5857892"/>
                          <a:ext cx="3000396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EAX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文字方塊 5"/>
                        <a:cNvSpPr txBox="1"/>
                      </a:nvSpPr>
                      <a:spPr>
                        <a:xfrm>
                          <a:off x="5643570" y="5786454"/>
                          <a:ext cx="86433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32 bits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3857620" y="5286388"/>
                          <a:ext cx="150019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AX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3857620" y="4572008"/>
                          <a:ext cx="785818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AH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4643438" y="4572008"/>
                          <a:ext cx="714380" cy="28575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AL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文字方塊 9"/>
                        <a:cNvSpPr txBox="1"/>
                      </a:nvSpPr>
                      <a:spPr>
                        <a:xfrm>
                          <a:off x="5643570" y="5214950"/>
                          <a:ext cx="86433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16 bits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文字方塊 10"/>
                        <a:cNvSpPr txBox="1"/>
                      </a:nvSpPr>
                      <a:spPr>
                        <a:xfrm>
                          <a:off x="5643570" y="4500570"/>
                          <a:ext cx="99899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8+8 bits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直線接點 12"/>
                        <a:cNvCxnSpPr/>
                      </a:nvCxnSpPr>
                      <a:spPr>
                        <a:xfrm rot="5400000">
                          <a:off x="4001290" y="5214950"/>
                          <a:ext cx="1285090" cy="79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線接點 13"/>
                        <a:cNvCxnSpPr>
                          <a:endCxn id="5" idx="0"/>
                        </a:cNvCxnSpPr>
                      </a:nvCxnSpPr>
                      <a:spPr>
                        <a:xfrm rot="5400000">
                          <a:off x="3214680" y="5214949"/>
                          <a:ext cx="1285883" cy="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C4B74" w:rsidRDefault="003C4B74" w:rsidP="003C4B74">
      <w:pPr>
        <w:pStyle w:val="a8"/>
        <w:jc w:val="center"/>
      </w:pPr>
      <w:bookmarkStart w:id="48" w:name="_Ref22852802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5115FB">
        <w:fldChar w:fldCharType="begin"/>
      </w:r>
      <w:r w:rsidR="00BE18A3">
        <w:instrText xml:space="preserve"> STYLEREF 1 \s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 w:rsidR="004D6BCF">
        <w:t>.</w:t>
      </w:r>
      <w:r w:rsidR="005115FB">
        <w:fldChar w:fldCharType="begin"/>
      </w:r>
      <w:r w:rsidR="004D6BCF">
        <w:instrText xml:space="preserve"> </w:instrText>
      </w:r>
      <w:r w:rsidR="004D6BCF">
        <w:rPr>
          <w:rFonts w:hint="eastAsia"/>
        </w:rPr>
        <w:instrText xml:space="preserve">SEQ </w:instrText>
      </w:r>
      <w:r w:rsidR="004D6BCF">
        <w:rPr>
          <w:rFonts w:hint="eastAsia"/>
        </w:rPr>
        <w:instrText>圖</w:instrText>
      </w:r>
      <w:r w:rsidR="004D6BCF">
        <w:rPr>
          <w:rFonts w:hint="eastAsia"/>
        </w:rPr>
        <w:instrText xml:space="preserve"> \* ARABIC \s 1</w:instrText>
      </w:r>
      <w:r w:rsidR="004D6BCF">
        <w:instrText xml:space="preserve"> </w:instrText>
      </w:r>
      <w:r w:rsidR="005115FB">
        <w:fldChar w:fldCharType="separate"/>
      </w:r>
      <w:r w:rsidR="000323C4">
        <w:rPr>
          <w:noProof/>
        </w:rPr>
        <w:t>21</w:t>
      </w:r>
      <w:r w:rsidR="005115FB">
        <w:fldChar w:fldCharType="end"/>
      </w:r>
      <w:bookmarkEnd w:id="48"/>
      <w:r>
        <w:rPr>
          <w:rFonts w:hint="eastAsia"/>
        </w:rPr>
        <w:t xml:space="preserve"> IA32 </w:t>
      </w:r>
      <w:r w:rsidR="00DE3430">
        <w:rPr>
          <w:rFonts w:hint="eastAsia"/>
        </w:rPr>
        <w:t>的</w:t>
      </w:r>
      <w:r w:rsidR="00DE3430">
        <w:rPr>
          <w:rFonts w:hint="eastAsia"/>
        </w:rPr>
        <w:t xml:space="preserve"> EAX </w:t>
      </w:r>
      <w:r w:rsidR="00DE3430">
        <w:rPr>
          <w:rFonts w:hint="eastAsia"/>
        </w:rPr>
        <w:t>暫存器</w:t>
      </w:r>
    </w:p>
    <w:p w:rsidR="003C4B74" w:rsidRDefault="003C4B74" w:rsidP="00E672B4"/>
    <w:p w:rsidR="00822572" w:rsidRDefault="003C4B74" w:rsidP="00E672B4">
      <w:r>
        <w:rPr>
          <w:rFonts w:hint="eastAsia"/>
        </w:rPr>
        <w:t>在</w:t>
      </w:r>
      <w:r>
        <w:rPr>
          <w:rFonts w:hint="eastAsia"/>
        </w:rPr>
        <w:t xml:space="preserve"> 80386 </w:t>
      </w:r>
      <w:r>
        <w:rPr>
          <w:rFonts w:hint="eastAsia"/>
        </w:rPr>
        <w:t>的時代，浮點運算器是外加的晶片，但是</w:t>
      </w:r>
      <w:r w:rsidR="00822572">
        <w:rPr>
          <w:rFonts w:hint="eastAsia"/>
        </w:rPr>
        <w:t>在</w:t>
      </w:r>
      <w:r w:rsidR="00822572">
        <w:rPr>
          <w:rFonts w:hint="eastAsia"/>
        </w:rPr>
        <w:t xml:space="preserve"> 80486 </w:t>
      </w:r>
      <w:r w:rsidR="00822572">
        <w:rPr>
          <w:rFonts w:hint="eastAsia"/>
        </w:rPr>
        <w:t>之後，就被整合進</w:t>
      </w:r>
      <w:r w:rsidR="00822572">
        <w:rPr>
          <w:rFonts w:hint="eastAsia"/>
        </w:rPr>
        <w:t xml:space="preserve"> CPU </w:t>
      </w:r>
      <w:r w:rsidR="00822572">
        <w:rPr>
          <w:rFonts w:hint="eastAsia"/>
        </w:rPr>
        <w:t>當中。在浮點運算器當中，共有</w:t>
      </w:r>
      <w:r w:rsidR="00822572">
        <w:rPr>
          <w:rFonts w:hint="eastAsia"/>
        </w:rPr>
        <w:t xml:space="preserve">ST(0)..ST(7) </w:t>
      </w:r>
      <w:r w:rsidR="00822572">
        <w:rPr>
          <w:rFonts w:hint="eastAsia"/>
        </w:rPr>
        <w:t>等八個浮點資料暫存器。另外，在</w:t>
      </w:r>
      <w:r w:rsidR="00822572">
        <w:rPr>
          <w:rFonts w:hint="eastAsia"/>
        </w:rPr>
        <w:t xml:space="preserve"> Pentium II </w:t>
      </w:r>
      <w:r w:rsidR="00822572">
        <w:rPr>
          <w:rFonts w:hint="eastAsia"/>
        </w:rPr>
        <w:t>的時代，為了多媒體的應用，特別又加入了八個</w:t>
      </w:r>
      <w:r w:rsidR="00822572">
        <w:rPr>
          <w:rFonts w:hint="eastAsia"/>
        </w:rPr>
        <w:t>64</w:t>
      </w:r>
      <w:r w:rsidR="00822572">
        <w:rPr>
          <w:rFonts w:hint="eastAsia"/>
        </w:rPr>
        <w:t>位元的</w:t>
      </w:r>
      <w:r w:rsidR="00822572">
        <w:rPr>
          <w:rFonts w:hint="eastAsia"/>
        </w:rPr>
        <w:t xml:space="preserve"> MMX </w:t>
      </w:r>
      <w:r w:rsidR="00822572">
        <w:rPr>
          <w:rFonts w:hint="eastAsia"/>
        </w:rPr>
        <w:t>暫存器。然後，在</w:t>
      </w:r>
      <w:r w:rsidR="00822572">
        <w:rPr>
          <w:rFonts w:hint="eastAsia"/>
        </w:rPr>
        <w:t xml:space="preserve"> Pentium III </w:t>
      </w:r>
      <w:r w:rsidR="00822572">
        <w:rPr>
          <w:rFonts w:hint="eastAsia"/>
        </w:rPr>
        <w:t>的時代，又加入了八個</w:t>
      </w:r>
      <w:r w:rsidR="00822572">
        <w:rPr>
          <w:rFonts w:hint="eastAsia"/>
        </w:rPr>
        <w:t xml:space="preserve"> XMM</w:t>
      </w:r>
      <w:r w:rsidR="00822572">
        <w:rPr>
          <w:rFonts w:hint="eastAsia"/>
        </w:rPr>
        <w:t>暫存器，以便支援</w:t>
      </w:r>
      <w:r w:rsidR="00822572">
        <w:rPr>
          <w:rFonts w:hint="eastAsia"/>
        </w:rPr>
        <w:t xml:space="preserve"> SIMD (Single-Instruction Multiple Data) </w:t>
      </w:r>
      <w:r w:rsidR="00822572">
        <w:rPr>
          <w:rFonts w:hint="eastAsia"/>
        </w:rPr>
        <w:t>的平行計算方式，以加快速度。</w:t>
      </w:r>
    </w:p>
    <w:p w:rsidR="00822572" w:rsidRDefault="00822572" w:rsidP="00E672B4"/>
    <w:p w:rsidR="00AF08F2" w:rsidRDefault="00AF08F2" w:rsidP="00AF08F2">
      <w:pPr>
        <w:rPr>
          <w:rFonts w:ascii="標楷體" w:eastAsia="標楷體" w:hAnsi="標楷體"/>
          <w:b/>
          <w:sz w:val="32"/>
        </w:rPr>
      </w:pPr>
      <w:r w:rsidRPr="00AF08F2">
        <w:rPr>
          <w:rFonts w:ascii="標楷體" w:eastAsia="標楷體" w:hAnsi="標楷體" w:hint="eastAsia"/>
          <w:b/>
          <w:sz w:val="32"/>
        </w:rPr>
        <w:t>IA 32 的</w:t>
      </w:r>
      <w:r>
        <w:rPr>
          <w:rFonts w:ascii="標楷體" w:eastAsia="標楷體" w:hAnsi="標楷體" w:hint="eastAsia"/>
          <w:b/>
          <w:sz w:val="32"/>
        </w:rPr>
        <w:t>指令集</w:t>
      </w:r>
    </w:p>
    <w:p w:rsidR="00FA405D" w:rsidRDefault="002360E2" w:rsidP="00CE508B">
      <w:r>
        <w:rPr>
          <w:rFonts w:hint="eastAsia"/>
        </w:rPr>
        <w:t>x</w:t>
      </w:r>
      <w:r w:rsidR="00CE508B">
        <w:rPr>
          <w:rFonts w:hint="eastAsia"/>
        </w:rPr>
        <w:t xml:space="preserve">86 </w:t>
      </w:r>
      <w:r w:rsidR="00CE508B">
        <w:rPr>
          <w:rFonts w:hint="eastAsia"/>
        </w:rPr>
        <w:t>乃是複雜指令集的典型，除了指令的數目眾多之外，指令的格式也特別複雜。</w:t>
      </w:r>
    </w:p>
    <w:p w:rsidR="00FA405D" w:rsidRPr="002360E2" w:rsidRDefault="00FA405D" w:rsidP="00CE508B"/>
    <w:p w:rsidR="00CE508B" w:rsidRDefault="00CE508B" w:rsidP="00CE508B">
      <w:r>
        <w:rPr>
          <w:rFonts w:hint="eastAsia"/>
        </w:rPr>
        <w:t>在精簡指令集當中，</w:t>
      </w:r>
      <w:r w:rsidR="00FA405D">
        <w:rPr>
          <w:rFonts w:hint="eastAsia"/>
        </w:rPr>
        <w:t>通常</w:t>
      </w:r>
      <w:r w:rsidR="002360E2">
        <w:rPr>
          <w:rFonts w:hint="eastAsia"/>
        </w:rPr>
        <w:t>只有</w:t>
      </w:r>
      <w:r w:rsidR="00FA405D">
        <w:rPr>
          <w:rFonts w:hint="eastAsia"/>
        </w:rPr>
        <w:t>載入與儲存指令可以存取記憶體，其他指令是不能存取記憶體的。但是在</w:t>
      </w:r>
      <w:r w:rsidR="00FA405D">
        <w:rPr>
          <w:rFonts w:hint="eastAsia"/>
        </w:rPr>
        <w:t xml:space="preserve"> IA32 </w:t>
      </w:r>
      <w:r w:rsidR="00FA405D">
        <w:rPr>
          <w:rFonts w:hint="eastAsia"/>
        </w:rPr>
        <w:t>當中，像是</w:t>
      </w:r>
      <w:r w:rsidR="00FA405D">
        <w:rPr>
          <w:rFonts w:hint="eastAsia"/>
        </w:rPr>
        <w:t>ADD</w:t>
      </w:r>
      <w:r w:rsidR="00FA405D">
        <w:rPr>
          <w:rFonts w:hint="eastAsia"/>
        </w:rPr>
        <w:t>、</w:t>
      </w:r>
      <w:r w:rsidR="00FA405D">
        <w:rPr>
          <w:rFonts w:hint="eastAsia"/>
        </w:rPr>
        <w:t xml:space="preserve">MOV </w:t>
      </w:r>
      <w:r w:rsidR="00FA405D">
        <w:rPr>
          <w:rFonts w:hint="eastAsia"/>
        </w:rPr>
        <w:t>等指令都可以存取記憶體，所以這些指令的參數有很多</w:t>
      </w:r>
      <w:r w:rsidR="002360E2">
        <w:rPr>
          <w:rFonts w:hint="eastAsia"/>
        </w:rPr>
        <w:t>種</w:t>
      </w:r>
      <w:r w:rsidR="00FA405D">
        <w:rPr>
          <w:rFonts w:hint="eastAsia"/>
        </w:rPr>
        <w:t>組合形式。舉例而言，像是</w:t>
      </w:r>
      <w:r w:rsidR="00FA405D">
        <w:rPr>
          <w:rFonts w:hint="eastAsia"/>
        </w:rPr>
        <w:t xml:space="preserve"> ADD </w:t>
      </w:r>
      <w:r w:rsidR="00FA405D">
        <w:rPr>
          <w:rFonts w:hint="eastAsia"/>
        </w:rPr>
        <w:t>指令就有下列六種參數組合形式。</w:t>
      </w:r>
    </w:p>
    <w:p w:rsidR="00FA405D" w:rsidRDefault="00FA405D" w:rsidP="00CE508B"/>
    <w:p w:rsidR="00826314" w:rsidRPr="00826314" w:rsidRDefault="00826314" w:rsidP="00826314">
      <w:pPr>
        <w:pStyle w:val="a8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rPr>
          <w:rFonts w:hint="eastAsia"/>
        </w:rPr>
        <w:t>：</w:t>
      </w:r>
      <w:r>
        <w:rPr>
          <w:rFonts w:hint="eastAsia"/>
        </w:rPr>
        <w:t xml:space="preserve">ADD </w:t>
      </w:r>
      <w:r>
        <w:rPr>
          <w:rFonts w:hint="eastAsia"/>
        </w:rPr>
        <w:t>指令的六種參數組合形式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0"/>
        <w:gridCol w:w="2554"/>
        <w:gridCol w:w="2835"/>
      </w:tblGrid>
      <w:tr w:rsidR="00FA405D" w:rsidTr="00A05704">
        <w:tc>
          <w:tcPr>
            <w:tcW w:w="2090" w:type="dxa"/>
          </w:tcPr>
          <w:p w:rsidR="00FA405D" w:rsidRDefault="00FA405D" w:rsidP="00CE508B">
            <w:r>
              <w:rPr>
                <w:rFonts w:hint="eastAsia"/>
              </w:rPr>
              <w:t>ADD reg, reg</w:t>
            </w:r>
          </w:p>
        </w:tc>
        <w:tc>
          <w:tcPr>
            <w:tcW w:w="2554" w:type="dxa"/>
          </w:tcPr>
          <w:p w:rsidR="00FA405D" w:rsidRDefault="00FA405D" w:rsidP="00CE508B">
            <w:r>
              <w:rPr>
                <w:rFonts w:hint="eastAsia"/>
              </w:rPr>
              <w:t>ADD reg, mem</w:t>
            </w:r>
          </w:p>
        </w:tc>
        <w:tc>
          <w:tcPr>
            <w:tcW w:w="2835" w:type="dxa"/>
          </w:tcPr>
          <w:p w:rsidR="00FA405D" w:rsidRDefault="00FA405D" w:rsidP="00CE508B">
            <w:r>
              <w:rPr>
                <w:rFonts w:hint="eastAsia"/>
              </w:rPr>
              <w:t>ADD mem, imm</w:t>
            </w:r>
          </w:p>
        </w:tc>
      </w:tr>
      <w:tr w:rsidR="00FA405D" w:rsidTr="00A05704">
        <w:tc>
          <w:tcPr>
            <w:tcW w:w="2090" w:type="dxa"/>
          </w:tcPr>
          <w:p w:rsidR="00FA405D" w:rsidRDefault="00FA405D" w:rsidP="00CE508B">
            <w:r>
              <w:rPr>
                <w:rFonts w:hint="eastAsia"/>
              </w:rPr>
              <w:t>ADD mem, reg</w:t>
            </w:r>
          </w:p>
        </w:tc>
        <w:tc>
          <w:tcPr>
            <w:tcW w:w="2554" w:type="dxa"/>
          </w:tcPr>
          <w:p w:rsidR="00FA405D" w:rsidRDefault="00FA405D" w:rsidP="00CE508B">
            <w:r>
              <w:rPr>
                <w:rFonts w:hint="eastAsia"/>
              </w:rPr>
              <w:t>ADD reg, imm</w:t>
            </w:r>
          </w:p>
        </w:tc>
        <w:tc>
          <w:tcPr>
            <w:tcW w:w="2835" w:type="dxa"/>
          </w:tcPr>
          <w:p w:rsidR="00FA405D" w:rsidRDefault="00FA405D" w:rsidP="00CE508B">
            <w:r>
              <w:rPr>
                <w:rFonts w:hint="eastAsia"/>
              </w:rPr>
              <w:t>ADD accum, imm</w:t>
            </w:r>
          </w:p>
        </w:tc>
      </w:tr>
    </w:tbl>
    <w:p w:rsidR="00CE508B" w:rsidRDefault="00CE508B" w:rsidP="00CE508B"/>
    <w:p w:rsidR="00CE508B" w:rsidRDefault="00CE508B" w:rsidP="00CE508B">
      <w:r>
        <w:rPr>
          <w:rFonts w:hint="eastAsia"/>
        </w:rPr>
        <w:t xml:space="preserve">MOV </w:t>
      </w:r>
      <w:r>
        <w:rPr>
          <w:rFonts w:hint="eastAsia"/>
        </w:rPr>
        <w:t>指令</w:t>
      </w:r>
      <w:r w:rsidR="00FA405D">
        <w:rPr>
          <w:rFonts w:hint="eastAsia"/>
        </w:rPr>
        <w:t>的參數組合形式更多，共有</w:t>
      </w:r>
      <w:r w:rsidR="005115FB">
        <w:fldChar w:fldCharType="begin"/>
      </w:r>
      <w:r w:rsidR="002360E2">
        <w:instrText xml:space="preserve"> </w:instrText>
      </w:r>
      <w:r w:rsidR="002360E2">
        <w:rPr>
          <w:rFonts w:hint="eastAsia"/>
        </w:rPr>
        <w:instrText>REF _Ref257712371 \h</w:instrText>
      </w:r>
      <w:r w:rsidR="002360E2"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表格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3</w:t>
      </w:r>
      <w:r w:rsidR="005115FB">
        <w:fldChar w:fldCharType="end"/>
      </w:r>
      <w:r w:rsidR="002360E2">
        <w:rPr>
          <w:rFonts w:hint="eastAsia"/>
        </w:rPr>
        <w:t>所示的</w:t>
      </w:r>
      <w:r w:rsidR="00FA405D">
        <w:rPr>
          <w:rFonts w:hint="eastAsia"/>
        </w:rPr>
        <w:t>九種</w:t>
      </w:r>
      <w:r w:rsidR="002360E2">
        <w:rPr>
          <w:rFonts w:hint="eastAsia"/>
        </w:rPr>
        <w:t>組合</w:t>
      </w:r>
      <w:r w:rsidR="00FA405D">
        <w:rPr>
          <w:rFonts w:hint="eastAsia"/>
        </w:rPr>
        <w:t>形式。</w:t>
      </w:r>
    </w:p>
    <w:p w:rsidR="00826314" w:rsidRPr="002360E2" w:rsidRDefault="00826314" w:rsidP="00826314"/>
    <w:p w:rsidR="00826314" w:rsidRPr="00826314" w:rsidRDefault="00826314" w:rsidP="00826314">
      <w:pPr>
        <w:pStyle w:val="a8"/>
      </w:pPr>
      <w:bookmarkStart w:id="49" w:name="_Ref2577123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3</w:t>
      </w:r>
      <w:r w:rsidR="005115FB">
        <w:fldChar w:fldCharType="end"/>
      </w:r>
      <w:bookmarkEnd w:id="49"/>
      <w:r>
        <w:rPr>
          <w:rFonts w:hint="eastAsia"/>
        </w:rPr>
        <w:t>：</w:t>
      </w:r>
      <w:r>
        <w:rPr>
          <w:rFonts w:hint="eastAsia"/>
        </w:rPr>
        <w:t xml:space="preserve">MOV </w:t>
      </w:r>
      <w:r>
        <w:rPr>
          <w:rFonts w:hint="eastAsia"/>
        </w:rPr>
        <w:t>指令的九種參數組合形式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0"/>
        <w:gridCol w:w="2554"/>
        <w:gridCol w:w="2835"/>
      </w:tblGrid>
      <w:tr w:rsidR="00FA405D" w:rsidTr="00A05704">
        <w:tc>
          <w:tcPr>
            <w:tcW w:w="2090" w:type="dxa"/>
          </w:tcPr>
          <w:p w:rsidR="00FA405D" w:rsidRDefault="00FA405D" w:rsidP="00A05704">
            <w:r>
              <w:rPr>
                <w:rFonts w:hint="eastAsia"/>
              </w:rPr>
              <w:t xml:space="preserve">MOV reg, reg </w:t>
            </w:r>
          </w:p>
        </w:tc>
        <w:tc>
          <w:tcPr>
            <w:tcW w:w="2554" w:type="dxa"/>
          </w:tcPr>
          <w:p w:rsidR="00FA405D" w:rsidRDefault="00FA405D" w:rsidP="00A05704">
            <w:r>
              <w:rPr>
                <w:rFonts w:hint="eastAsia"/>
              </w:rPr>
              <w:t>MOV mem, reg</w:t>
            </w:r>
          </w:p>
        </w:tc>
        <w:tc>
          <w:tcPr>
            <w:tcW w:w="2835" w:type="dxa"/>
          </w:tcPr>
          <w:p w:rsidR="00FA405D" w:rsidRDefault="00FA405D" w:rsidP="00A05704">
            <w:r>
              <w:rPr>
                <w:rFonts w:hint="eastAsia"/>
              </w:rPr>
              <w:t>MOV reg, mem</w:t>
            </w:r>
          </w:p>
        </w:tc>
      </w:tr>
      <w:tr w:rsidR="00FA405D" w:rsidTr="00A05704">
        <w:tc>
          <w:tcPr>
            <w:tcW w:w="2090" w:type="dxa"/>
          </w:tcPr>
          <w:p w:rsidR="00FA405D" w:rsidRDefault="00FA405D" w:rsidP="00A05704">
            <w:r>
              <w:rPr>
                <w:rFonts w:hint="eastAsia"/>
              </w:rPr>
              <w:t>MOV reg16, segreg</w:t>
            </w:r>
          </w:p>
        </w:tc>
        <w:tc>
          <w:tcPr>
            <w:tcW w:w="2554" w:type="dxa"/>
          </w:tcPr>
          <w:p w:rsidR="00FA405D" w:rsidRDefault="00FA405D" w:rsidP="00A05704">
            <w:r>
              <w:rPr>
                <w:rFonts w:hint="eastAsia"/>
              </w:rPr>
              <w:t>MOV segreg, reg16</w:t>
            </w:r>
          </w:p>
        </w:tc>
        <w:tc>
          <w:tcPr>
            <w:tcW w:w="2835" w:type="dxa"/>
          </w:tcPr>
          <w:p w:rsidR="00FA405D" w:rsidRDefault="00FA405D" w:rsidP="00A05704">
            <w:r>
              <w:rPr>
                <w:rFonts w:hint="eastAsia"/>
              </w:rPr>
              <w:t>MOV reg, imm</w:t>
            </w:r>
          </w:p>
        </w:tc>
      </w:tr>
      <w:tr w:rsidR="00FA405D" w:rsidTr="00A05704">
        <w:tc>
          <w:tcPr>
            <w:tcW w:w="2090" w:type="dxa"/>
          </w:tcPr>
          <w:p w:rsidR="00FA405D" w:rsidRDefault="00FA405D" w:rsidP="00A05704">
            <w:r>
              <w:rPr>
                <w:rFonts w:hint="eastAsia"/>
              </w:rPr>
              <w:t>MOV mem, imm</w:t>
            </w:r>
          </w:p>
        </w:tc>
        <w:tc>
          <w:tcPr>
            <w:tcW w:w="2554" w:type="dxa"/>
          </w:tcPr>
          <w:p w:rsidR="00FA405D" w:rsidRDefault="00FA405D" w:rsidP="00A05704">
            <w:r>
              <w:rPr>
                <w:rFonts w:hint="eastAsia"/>
              </w:rPr>
              <w:t>MOV mem16, segreg</w:t>
            </w:r>
          </w:p>
        </w:tc>
        <w:tc>
          <w:tcPr>
            <w:tcW w:w="2835" w:type="dxa"/>
          </w:tcPr>
          <w:p w:rsidR="00FA405D" w:rsidRDefault="00FA405D" w:rsidP="00A05704">
            <w:r>
              <w:rPr>
                <w:rFonts w:hint="eastAsia"/>
              </w:rPr>
              <w:t>MOV segreg, mem16</w:t>
            </w:r>
          </w:p>
        </w:tc>
      </w:tr>
    </w:tbl>
    <w:p w:rsidR="00CE508B" w:rsidRDefault="00CE508B" w:rsidP="003A226E"/>
    <w:p w:rsidR="00FA405D" w:rsidRDefault="00FA405D" w:rsidP="003A226E">
      <w:r>
        <w:rPr>
          <w:rFonts w:hint="eastAsia"/>
        </w:rPr>
        <w:t>這樣的設計導致</w:t>
      </w:r>
      <w:r>
        <w:rPr>
          <w:rFonts w:hint="eastAsia"/>
        </w:rPr>
        <w:t xml:space="preserve"> IA32 </w:t>
      </w:r>
      <w:r>
        <w:rPr>
          <w:rFonts w:hint="eastAsia"/>
        </w:rPr>
        <w:t>具有一個相當大的指令表，</w:t>
      </w:r>
      <w:r w:rsidR="00113183">
        <w:rPr>
          <w:rFonts w:hint="eastAsia"/>
        </w:rPr>
        <w:t>而且每個指令都有對應的參數組合形式。</w:t>
      </w:r>
      <w:r w:rsidR="005115FB">
        <w:fldChar w:fldCharType="begin"/>
      </w:r>
      <w:r w:rsidR="004E67C6">
        <w:instrText xml:space="preserve"> </w:instrText>
      </w:r>
      <w:r w:rsidR="004E67C6">
        <w:rPr>
          <w:rFonts w:hint="eastAsia"/>
        </w:rPr>
        <w:instrText>REF _Ref256426282 \h</w:instrText>
      </w:r>
      <w:r w:rsidR="004E67C6">
        <w:instrText xml:space="preserve"> </w:instrText>
      </w:r>
      <w:r w:rsidR="005115FB">
        <w:fldChar w:fldCharType="separate"/>
      </w:r>
      <w:r w:rsidR="000323C4">
        <w:rPr>
          <w:rFonts w:hint="eastAsia"/>
        </w:rPr>
        <w:t>表格</w:t>
      </w:r>
      <w:r w:rsidR="000323C4">
        <w:rPr>
          <w:rFonts w:hint="eastAsia"/>
        </w:rPr>
        <w:t xml:space="preserve"> </w:t>
      </w:r>
      <w:r w:rsidR="000323C4">
        <w:rPr>
          <w:noProof/>
        </w:rPr>
        <w:t>2</w:t>
      </w:r>
      <w:r w:rsidR="000323C4">
        <w:t>.</w:t>
      </w:r>
      <w:r w:rsidR="000323C4">
        <w:rPr>
          <w:noProof/>
        </w:rPr>
        <w:t>4</w:t>
      </w:r>
      <w:r w:rsidR="005115FB">
        <w:fldChar w:fldCharType="end"/>
      </w:r>
      <w:r w:rsidR="004E67C6">
        <w:rPr>
          <w:rFonts w:hint="eastAsia"/>
        </w:rPr>
        <w:t>顯示了</w:t>
      </w:r>
      <w:r w:rsidR="004E67C6">
        <w:rPr>
          <w:rFonts w:hint="eastAsia"/>
        </w:rPr>
        <w:t xml:space="preserve"> IA32 </w:t>
      </w:r>
      <w:r w:rsidR="004E67C6">
        <w:rPr>
          <w:rFonts w:hint="eastAsia"/>
        </w:rPr>
        <w:t>的各個指令的</w:t>
      </w:r>
      <w:r w:rsidR="009975A5">
        <w:rPr>
          <w:rFonts w:hint="eastAsia"/>
        </w:rPr>
        <w:t>簡表</w:t>
      </w:r>
      <w:r w:rsidR="009975A5">
        <w:rPr>
          <w:rFonts w:hint="eastAsia"/>
        </w:rPr>
        <w:t xml:space="preserve"> </w:t>
      </w:r>
      <w:r w:rsidR="009975A5">
        <w:rPr>
          <w:rStyle w:val="aff"/>
        </w:rPr>
        <w:footnoteReference w:id="9"/>
      </w:r>
      <w:r w:rsidR="009975A5">
        <w:rPr>
          <w:rFonts w:hint="eastAsia"/>
        </w:rPr>
        <w:t xml:space="preserve"> </w:t>
      </w:r>
      <w:r w:rsidR="009975A5">
        <w:rPr>
          <w:rStyle w:val="aff"/>
        </w:rPr>
        <w:footnoteReference w:id="10"/>
      </w:r>
      <w:r w:rsidR="009975A5">
        <w:rPr>
          <w:rFonts w:hint="eastAsia"/>
        </w:rPr>
        <w:t xml:space="preserve"> </w:t>
      </w:r>
      <w:r w:rsidR="009975A5">
        <w:rPr>
          <w:rStyle w:val="aff"/>
        </w:rPr>
        <w:footnoteReference w:id="11"/>
      </w:r>
      <w:r w:rsidR="009975A5">
        <w:rPr>
          <w:rFonts w:hint="eastAsia"/>
        </w:rPr>
        <w:t>，進一步的資訊可以參考</w:t>
      </w:r>
      <w:r w:rsidR="009975A5">
        <w:rPr>
          <w:rFonts w:hint="eastAsia"/>
        </w:rPr>
        <w:t xml:space="preserve"> Irvine </w:t>
      </w:r>
      <w:r w:rsidR="009975A5">
        <w:rPr>
          <w:rFonts w:hint="eastAsia"/>
        </w:rPr>
        <w:t>的組合語言一書</w:t>
      </w:r>
      <w:r w:rsidR="00AF7FC7">
        <w:rPr>
          <w:rStyle w:val="aff"/>
        </w:rPr>
        <w:footnoteReference w:id="12"/>
      </w:r>
      <w:r w:rsidR="009975A5">
        <w:rPr>
          <w:rFonts w:hint="eastAsia"/>
        </w:rPr>
        <w:t>。</w:t>
      </w:r>
    </w:p>
    <w:p w:rsidR="00826314" w:rsidRPr="009975A5" w:rsidRDefault="00826314" w:rsidP="00826314"/>
    <w:p w:rsidR="00826314" w:rsidRPr="00826314" w:rsidRDefault="00826314" w:rsidP="00826314">
      <w:pPr>
        <w:pStyle w:val="a8"/>
      </w:pPr>
      <w:bookmarkStart w:id="50" w:name="_Ref2564262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2</w:t>
      </w:r>
      <w:r w:rsidR="005115FB">
        <w:fldChar w:fldCharType="end"/>
      </w:r>
      <w:r>
        <w:t>.</w:t>
      </w:r>
      <w:r w:rsidR="005115F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115FB">
        <w:fldChar w:fldCharType="separate"/>
      </w:r>
      <w:r w:rsidR="000323C4">
        <w:rPr>
          <w:noProof/>
        </w:rPr>
        <w:t>4</w:t>
      </w:r>
      <w:r w:rsidR="005115FB">
        <w:fldChar w:fldCharType="end"/>
      </w:r>
      <w:bookmarkEnd w:id="50"/>
      <w:r>
        <w:rPr>
          <w:rFonts w:hint="eastAsia"/>
        </w:rPr>
        <w:t>：</w:t>
      </w:r>
      <w:r>
        <w:rPr>
          <w:rFonts w:hint="eastAsia"/>
        </w:rPr>
        <w:t xml:space="preserve">IA32 </w:t>
      </w:r>
      <w:r>
        <w:rPr>
          <w:rFonts w:hint="eastAsia"/>
        </w:rPr>
        <w:t>的指令分類表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1526"/>
        <w:gridCol w:w="5420"/>
      </w:tblGrid>
      <w:tr w:rsidR="00113183" w:rsidTr="00A05704">
        <w:tc>
          <w:tcPr>
            <w:tcW w:w="1526" w:type="dxa"/>
          </w:tcPr>
          <w:p w:rsidR="00113183" w:rsidRDefault="00113183" w:rsidP="00E672B4">
            <w:r>
              <w:rPr>
                <w:rFonts w:hint="eastAsia"/>
              </w:rPr>
              <w:t>類型</w:t>
            </w:r>
          </w:p>
        </w:tc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代表指令</w:t>
            </w:r>
          </w:p>
        </w:tc>
        <w:tc>
          <w:tcPr>
            <w:tcW w:w="5420" w:type="dxa"/>
          </w:tcPr>
          <w:p w:rsidR="00113183" w:rsidRDefault="004E67C6" w:rsidP="00E672B4">
            <w:r>
              <w:rPr>
                <w:rFonts w:hint="eastAsia"/>
              </w:rPr>
              <w:t>屬於本類型的指令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E672B4">
            <w:r>
              <w:rPr>
                <w:rFonts w:hint="eastAsia"/>
              </w:rPr>
              <w:t>運算</w:t>
            </w:r>
          </w:p>
        </w:tc>
        <w:tc>
          <w:tcPr>
            <w:tcW w:w="1526" w:type="dxa"/>
          </w:tcPr>
          <w:p w:rsidR="00113183" w:rsidRDefault="00113183" w:rsidP="00E672B4">
            <w:r>
              <w:rPr>
                <w:rFonts w:hint="eastAsia"/>
              </w:rPr>
              <w:t>ADD</w:t>
            </w:r>
          </w:p>
        </w:tc>
        <w:tc>
          <w:tcPr>
            <w:tcW w:w="5420" w:type="dxa"/>
          </w:tcPr>
          <w:p w:rsidR="00113183" w:rsidRDefault="00113183" w:rsidP="00E672B4">
            <w:r>
              <w:rPr>
                <w:rFonts w:hint="eastAsia"/>
              </w:rPr>
              <w:t>ADD, SUB, ADC, MUL, DIV, IDIV, IMUL, SBB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E672B4">
            <w:r>
              <w:rPr>
                <w:rFonts w:hint="eastAsia"/>
              </w:rPr>
              <w:t>邏輯</w:t>
            </w:r>
          </w:p>
        </w:tc>
        <w:tc>
          <w:tcPr>
            <w:tcW w:w="1526" w:type="dxa"/>
          </w:tcPr>
          <w:p w:rsidR="00113183" w:rsidRDefault="00113183" w:rsidP="00E672B4">
            <w:r>
              <w:rPr>
                <w:rFonts w:hint="eastAsia"/>
              </w:rPr>
              <w:t>AND</w:t>
            </w:r>
          </w:p>
        </w:tc>
        <w:tc>
          <w:tcPr>
            <w:tcW w:w="5420" w:type="dxa"/>
          </w:tcPr>
          <w:p w:rsidR="00113183" w:rsidRDefault="00113183" w:rsidP="00F068B5">
            <w:r>
              <w:rPr>
                <w:rFonts w:hint="eastAsia"/>
              </w:rPr>
              <w:t>AND, OR, NOT, XOR, NEG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位元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BT</w:t>
            </w:r>
          </w:p>
        </w:tc>
        <w:tc>
          <w:tcPr>
            <w:tcW w:w="5420" w:type="dxa"/>
          </w:tcPr>
          <w:p w:rsidR="00113183" w:rsidRDefault="00113183" w:rsidP="00113183">
            <w:r>
              <w:rPr>
                <w:rFonts w:hint="eastAsia"/>
              </w:rPr>
              <w:t>清除：</w:t>
            </w:r>
            <w:r>
              <w:rPr>
                <w:rFonts w:hint="eastAsia"/>
              </w:rPr>
              <w:t xml:space="preserve">CLC, </w:t>
            </w:r>
            <w:r w:rsidR="004E67C6">
              <w:rPr>
                <w:rFonts w:hint="eastAsia"/>
              </w:rPr>
              <w:t>CLD, CLI, CMC</w:t>
            </w:r>
          </w:p>
          <w:p w:rsidR="00113183" w:rsidRDefault="00113183" w:rsidP="00113183">
            <w:r>
              <w:rPr>
                <w:rFonts w:hint="eastAsia"/>
              </w:rPr>
              <w:t>設定：</w:t>
            </w:r>
            <w:r>
              <w:rPr>
                <w:rFonts w:hint="eastAsia"/>
              </w:rPr>
              <w:t>SET, STC, STD, STI</w:t>
            </w:r>
          </w:p>
          <w:p w:rsidR="00113183" w:rsidRDefault="00113183" w:rsidP="001F3A6A">
            <w:r>
              <w:rPr>
                <w:rFonts w:hint="eastAsia"/>
              </w:rPr>
              <w:t>測試：</w:t>
            </w:r>
            <w:r>
              <w:rPr>
                <w:rFonts w:hint="eastAsia"/>
              </w:rPr>
              <w:t>BT, BTC, BTR, BTS, TEST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副程式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CALL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CALL, RET, RETN, RETF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轉換</w:t>
            </w:r>
          </w:p>
        </w:tc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CBW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CBW, CDQ, CWD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比較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CMP</w:t>
            </w:r>
          </w:p>
        </w:tc>
        <w:tc>
          <w:tcPr>
            <w:tcW w:w="5420" w:type="dxa"/>
          </w:tcPr>
          <w:p w:rsidR="00113183" w:rsidRDefault="004E67C6" w:rsidP="00A05704">
            <w:r>
              <w:rPr>
                <w:rFonts w:hint="eastAsia"/>
              </w:rPr>
              <w:t xml:space="preserve">CMP, </w:t>
            </w:r>
            <w:r w:rsidR="00113183">
              <w:rPr>
                <w:rFonts w:hint="eastAsia"/>
              </w:rPr>
              <w:t>CMPS, CMPSB, CMPSW, CMPSD, CMPXCHG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字元調整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AAA</w:t>
            </w:r>
          </w:p>
        </w:tc>
        <w:tc>
          <w:tcPr>
            <w:tcW w:w="5420" w:type="dxa"/>
          </w:tcPr>
          <w:p w:rsidR="00113183" w:rsidRDefault="004E67C6" w:rsidP="00A05704">
            <w:r>
              <w:rPr>
                <w:rFonts w:hint="eastAsia"/>
              </w:rPr>
              <w:t xml:space="preserve">AAA, </w:t>
            </w:r>
            <w:r w:rsidR="00113183">
              <w:rPr>
                <w:rFonts w:hint="eastAsia"/>
              </w:rPr>
              <w:t>AAD, AAM, AAS, DAA, DAS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交換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SWAP</w:t>
            </w:r>
          </w:p>
        </w:tc>
        <w:tc>
          <w:tcPr>
            <w:tcW w:w="5420" w:type="dxa"/>
          </w:tcPr>
          <w:p w:rsidR="00113183" w:rsidRDefault="00113183" w:rsidP="00B11C79">
            <w:r>
              <w:rPr>
                <w:rFonts w:hint="eastAsia"/>
              </w:rPr>
              <w:t xml:space="preserve">BSWAP, XCHG, XADD, </w:t>
            </w:r>
            <w:r>
              <w:t>XLAT</w:t>
            </w:r>
            <w:r>
              <w:rPr>
                <w:rFonts w:hint="eastAsia"/>
              </w:rPr>
              <w:t>,</w:t>
            </w:r>
            <w:r w:rsidRPr="00FA405D">
              <w:t>XLATB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增減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INC</w:t>
            </w:r>
          </w:p>
        </w:tc>
        <w:tc>
          <w:tcPr>
            <w:tcW w:w="5420" w:type="dxa"/>
          </w:tcPr>
          <w:p w:rsidR="00113183" w:rsidRDefault="004E67C6" w:rsidP="00A05704">
            <w:r>
              <w:rPr>
                <w:rFonts w:hint="eastAsia"/>
              </w:rPr>
              <w:t xml:space="preserve">INC, </w:t>
            </w:r>
            <w:r w:rsidR="00113183">
              <w:rPr>
                <w:rFonts w:hint="eastAsia"/>
              </w:rPr>
              <w:t>DEC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框架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ENTER</w:t>
            </w:r>
          </w:p>
        </w:tc>
        <w:tc>
          <w:tcPr>
            <w:tcW w:w="5420" w:type="dxa"/>
          </w:tcPr>
          <w:p w:rsidR="00113183" w:rsidRDefault="004E67C6" w:rsidP="00A05704">
            <w:r>
              <w:rPr>
                <w:rFonts w:hint="eastAsia"/>
              </w:rPr>
              <w:t xml:space="preserve">ENTER, </w:t>
            </w:r>
            <w:r w:rsidR="00113183">
              <w:rPr>
                <w:rFonts w:hint="eastAsia"/>
              </w:rPr>
              <w:t>LEAVE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暫停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HLT</w:t>
            </w:r>
          </w:p>
        </w:tc>
        <w:tc>
          <w:tcPr>
            <w:tcW w:w="5420" w:type="dxa"/>
          </w:tcPr>
          <w:p w:rsidR="00113183" w:rsidRDefault="004E67C6" w:rsidP="00A05704">
            <w:r>
              <w:rPr>
                <w:rFonts w:hint="eastAsia"/>
              </w:rPr>
              <w:t xml:space="preserve">HLT, </w:t>
            </w:r>
            <w:r w:rsidR="00113183">
              <w:rPr>
                <w:rFonts w:hint="eastAsia"/>
              </w:rPr>
              <w:t>NOP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輸出入</w:t>
            </w:r>
          </w:p>
        </w:tc>
        <w:tc>
          <w:tcPr>
            <w:tcW w:w="1526" w:type="dxa"/>
          </w:tcPr>
          <w:p w:rsidR="00113183" w:rsidRDefault="00113183" w:rsidP="00F3510B">
            <w:r>
              <w:rPr>
                <w:rFonts w:hint="eastAsia"/>
              </w:rPr>
              <w:t>IN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輸入：</w:t>
            </w:r>
            <w:r>
              <w:rPr>
                <w:rFonts w:hint="eastAsia"/>
              </w:rPr>
              <w:t xml:space="preserve">IN, INS, INSB, INSW, INSD, </w:t>
            </w:r>
          </w:p>
          <w:p w:rsidR="00113183" w:rsidRDefault="00113183" w:rsidP="00A05704">
            <w:r>
              <w:rPr>
                <w:rFonts w:hint="eastAsia"/>
              </w:rPr>
              <w:t>輸出：</w:t>
            </w:r>
            <w:r>
              <w:rPr>
                <w:rFonts w:hint="eastAsia"/>
              </w:rPr>
              <w:t>OUT, OUTS, OUTSB, OUTSW, OUTSD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中斷</w:t>
            </w:r>
          </w:p>
        </w:tc>
        <w:tc>
          <w:tcPr>
            <w:tcW w:w="1526" w:type="dxa"/>
          </w:tcPr>
          <w:p w:rsidR="00113183" w:rsidRPr="003A226E" w:rsidRDefault="00113183" w:rsidP="00F3510B">
            <w:r>
              <w:rPr>
                <w:rFonts w:hint="eastAsia"/>
              </w:rPr>
              <w:t>INT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INTO, IRET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跳躍</w:t>
            </w:r>
          </w:p>
        </w:tc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JMP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JA, JNA, JAE, JNAE, JB, JNB, JBE, JNBE, JG, JNG, JGE, JNGE, JL, JNL, JLE, JCXZ, JECXZ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載入</w:t>
            </w:r>
            <w:r w:rsidR="00D857B2">
              <w:rPr>
                <w:rFonts w:hint="eastAsia"/>
              </w:rPr>
              <w:t>儲存</w:t>
            </w:r>
          </w:p>
        </w:tc>
        <w:tc>
          <w:tcPr>
            <w:tcW w:w="1526" w:type="dxa"/>
          </w:tcPr>
          <w:p w:rsidR="00113183" w:rsidRPr="003A226E" w:rsidRDefault="00113183" w:rsidP="00A05704">
            <w:r>
              <w:rPr>
                <w:rFonts w:hint="eastAsia"/>
              </w:rPr>
              <w:t>LEA</w:t>
            </w:r>
          </w:p>
        </w:tc>
        <w:tc>
          <w:tcPr>
            <w:tcW w:w="5420" w:type="dxa"/>
          </w:tcPr>
          <w:p w:rsidR="00113183" w:rsidRDefault="00296618" w:rsidP="00A05704">
            <w:r>
              <w:rPr>
                <w:rFonts w:hint="eastAsia"/>
              </w:rPr>
              <w:t xml:space="preserve">LEA, </w:t>
            </w:r>
            <w:r w:rsidR="00113183">
              <w:rPr>
                <w:rFonts w:hint="eastAsia"/>
              </w:rPr>
              <w:t xml:space="preserve">LDS, LES, LFS, LGS, LSS, LAHR, LAHF, </w:t>
            </w:r>
            <w:r w:rsidR="00D857B2">
              <w:rPr>
                <w:rFonts w:hint="eastAsia"/>
              </w:rPr>
              <w:t>SAHF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lastRenderedPageBreak/>
              <w:t>迴圈</w:t>
            </w:r>
          </w:p>
        </w:tc>
        <w:tc>
          <w:tcPr>
            <w:tcW w:w="1526" w:type="dxa"/>
          </w:tcPr>
          <w:p w:rsidR="00113183" w:rsidRPr="003A226E" w:rsidRDefault="00113183" w:rsidP="00A05704">
            <w:smartTag w:uri="urn:schemas-microsoft-com:office:smarttags" w:element="place">
              <w:r>
                <w:rPr>
                  <w:rFonts w:hint="eastAsia"/>
                </w:rPr>
                <w:t>LOOP</w:t>
              </w:r>
            </w:smartTag>
          </w:p>
        </w:tc>
        <w:tc>
          <w:tcPr>
            <w:tcW w:w="5420" w:type="dxa"/>
          </w:tcPr>
          <w:p w:rsidR="00113183" w:rsidRDefault="00296618" w:rsidP="00A05704">
            <w:smartTag w:uri="urn:schemas-microsoft-com:office:smarttags" w:element="place">
              <w:r>
                <w:rPr>
                  <w:rFonts w:hint="eastAsia"/>
                </w:rPr>
                <w:t>LOOP</w:t>
              </w:r>
            </w:smartTag>
            <w:r>
              <w:rPr>
                <w:rFonts w:hint="eastAsia"/>
              </w:rPr>
              <w:t xml:space="preserve">, </w:t>
            </w:r>
            <w:r w:rsidR="00113183">
              <w:rPr>
                <w:rFonts w:hint="eastAsia"/>
              </w:rPr>
              <w:t>LOOPW, LOOPD, LOOPE, LOOPZ, LOOPNE, LOOPNZ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重複</w:t>
            </w:r>
          </w:p>
        </w:tc>
        <w:tc>
          <w:tcPr>
            <w:tcW w:w="1526" w:type="dxa"/>
          </w:tcPr>
          <w:p w:rsidR="00113183" w:rsidRPr="003A226E" w:rsidRDefault="00113183" w:rsidP="00A05704">
            <w:r>
              <w:rPr>
                <w:rFonts w:hint="eastAsia"/>
              </w:rPr>
              <w:t>REP</w:t>
            </w:r>
          </w:p>
        </w:tc>
        <w:tc>
          <w:tcPr>
            <w:tcW w:w="5420" w:type="dxa"/>
          </w:tcPr>
          <w:p w:rsidR="00113183" w:rsidRDefault="00296618" w:rsidP="00A05704">
            <w:r>
              <w:rPr>
                <w:rFonts w:hint="eastAsia"/>
              </w:rPr>
              <w:t xml:space="preserve">REP, </w:t>
            </w:r>
            <w:r w:rsidR="00113183">
              <w:rPr>
                <w:rFonts w:hint="eastAsia"/>
              </w:rPr>
              <w:t>REPZ, REPE, REPNE, PEPNZ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移動</w:t>
            </w:r>
          </w:p>
        </w:tc>
        <w:tc>
          <w:tcPr>
            <w:tcW w:w="1526" w:type="dxa"/>
          </w:tcPr>
          <w:p w:rsidR="00113183" w:rsidRPr="003A226E" w:rsidRDefault="00113183" w:rsidP="00A05704">
            <w:r>
              <w:rPr>
                <w:rFonts w:hint="eastAsia"/>
              </w:rPr>
              <w:t>MOV</w:t>
            </w:r>
          </w:p>
        </w:tc>
        <w:tc>
          <w:tcPr>
            <w:tcW w:w="5420" w:type="dxa"/>
          </w:tcPr>
          <w:p w:rsidR="00113183" w:rsidRDefault="00296618" w:rsidP="004E67C6">
            <w:r>
              <w:rPr>
                <w:rFonts w:hint="eastAsia"/>
              </w:rPr>
              <w:t xml:space="preserve">MOV, </w:t>
            </w:r>
            <w:r w:rsidR="00113183">
              <w:rPr>
                <w:rFonts w:hint="eastAsia"/>
              </w:rPr>
              <w:t>MOVSX, MOVZX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字串</w:t>
            </w:r>
          </w:p>
        </w:tc>
        <w:tc>
          <w:tcPr>
            <w:tcW w:w="1526" w:type="dxa"/>
          </w:tcPr>
          <w:p w:rsidR="00113183" w:rsidRPr="003A226E" w:rsidRDefault="00113183" w:rsidP="001F3A6A">
            <w:r>
              <w:rPr>
                <w:rFonts w:hint="eastAsia"/>
              </w:rPr>
              <w:t>LODS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(</w:t>
            </w:r>
            <w:r w:rsidR="00FC2FA5">
              <w:rPr>
                <w:rFonts w:hint="eastAsia"/>
              </w:rPr>
              <w:t>載入</w:t>
            </w:r>
            <w:r>
              <w:rPr>
                <w:rFonts w:hint="eastAsia"/>
              </w:rPr>
              <w:t>) LODS, LODSB, LODSW, LODSD,</w:t>
            </w:r>
          </w:p>
          <w:p w:rsidR="00113183" w:rsidRDefault="00FC2FA5" w:rsidP="00A0570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移動</w:t>
            </w:r>
            <w:r w:rsidR="00113183">
              <w:rPr>
                <w:rFonts w:hint="eastAsia"/>
              </w:rPr>
              <w:t>) MOVS, MOVSB, MOVSW, MOVSD</w:t>
            </w:r>
          </w:p>
          <w:p w:rsidR="00113183" w:rsidRDefault="00FC2FA5" w:rsidP="00A0570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掃描</w:t>
            </w:r>
            <w:r w:rsidR="00113183">
              <w:rPr>
                <w:rFonts w:hint="eastAsia"/>
              </w:rPr>
              <w:t>) SCAS, SCASB, SCASW, SCASD</w:t>
            </w:r>
          </w:p>
          <w:p w:rsidR="00113183" w:rsidRDefault="00FC2FA5" w:rsidP="00A0570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儲存</w:t>
            </w:r>
            <w:r w:rsidR="00113183">
              <w:rPr>
                <w:rFonts w:hint="eastAsia"/>
              </w:rPr>
              <w:t>) STOS, STOSB, STOSW, STOSD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堆疊</w:t>
            </w:r>
          </w:p>
        </w:tc>
        <w:tc>
          <w:tcPr>
            <w:tcW w:w="1526" w:type="dxa"/>
          </w:tcPr>
          <w:p w:rsidR="00113183" w:rsidRPr="003A226E" w:rsidRDefault="00113183" w:rsidP="00A05704">
            <w:r>
              <w:rPr>
                <w:rFonts w:hint="eastAsia"/>
              </w:rPr>
              <w:t>PUSH</w:t>
            </w:r>
          </w:p>
        </w:tc>
        <w:tc>
          <w:tcPr>
            <w:tcW w:w="5420" w:type="dxa"/>
          </w:tcPr>
          <w:p w:rsidR="00296618" w:rsidRPr="00296618" w:rsidRDefault="00113183" w:rsidP="00A05704">
            <w:r>
              <w:rPr>
                <w:rFonts w:hint="eastAsia"/>
              </w:rPr>
              <w:t>PUSH, PUSHA, PUSHAD, PUSHF, PUSHFD, PUSHW, PUSHD</w:t>
            </w:r>
            <w:r w:rsidR="00296618">
              <w:rPr>
                <w:rFonts w:hint="eastAsia"/>
              </w:rPr>
              <w:t>, POP, POPA, POPAD, POPF, POPFD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1F3A6A">
            <w:r>
              <w:rPr>
                <w:rFonts w:hint="eastAsia"/>
              </w:rPr>
              <w:t>移位</w:t>
            </w:r>
          </w:p>
        </w:tc>
        <w:tc>
          <w:tcPr>
            <w:tcW w:w="1526" w:type="dxa"/>
          </w:tcPr>
          <w:p w:rsidR="00113183" w:rsidRPr="003A226E" w:rsidRDefault="00113183" w:rsidP="001F3A6A">
            <w:r>
              <w:rPr>
                <w:rFonts w:hint="eastAsia"/>
              </w:rPr>
              <w:t>SHL</w:t>
            </w:r>
          </w:p>
        </w:tc>
        <w:tc>
          <w:tcPr>
            <w:tcW w:w="5420" w:type="dxa"/>
          </w:tcPr>
          <w:p w:rsidR="00113183" w:rsidRDefault="00296618" w:rsidP="00296618">
            <w:r>
              <w:rPr>
                <w:rFonts w:hint="eastAsia"/>
              </w:rPr>
              <w:t xml:space="preserve">SHL, SHLD, SHR, SHRD, </w:t>
            </w:r>
            <w:r w:rsidR="00113183">
              <w:rPr>
                <w:rFonts w:hint="eastAsia"/>
              </w:rPr>
              <w:t>ROR, RCL, RCR, SAL, SAR</w:t>
            </w:r>
          </w:p>
        </w:tc>
      </w:tr>
      <w:tr w:rsidR="00113183" w:rsidTr="00A05704">
        <w:tc>
          <w:tcPr>
            <w:tcW w:w="1526" w:type="dxa"/>
          </w:tcPr>
          <w:p w:rsidR="00113183" w:rsidRPr="003A226E" w:rsidRDefault="00113183" w:rsidP="00A05704">
            <w:r>
              <w:rPr>
                <w:rFonts w:hint="eastAsia"/>
              </w:rPr>
              <w:t>浮點</w:t>
            </w:r>
          </w:p>
        </w:tc>
        <w:tc>
          <w:tcPr>
            <w:tcW w:w="1526" w:type="dxa"/>
          </w:tcPr>
          <w:p w:rsidR="00113183" w:rsidRPr="003A226E" w:rsidRDefault="00113183" w:rsidP="00A05704">
            <w:r>
              <w:rPr>
                <w:rFonts w:hint="eastAsia"/>
              </w:rPr>
              <w:t>FADD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FADD, F2XMI, FABS, FADDP, FIADD, FBLD, FBSTP, FCHS, FCLEX, FCMOVcc, FCOM, FCOMI, FCOS, FDECSTP, FDIV, FDIVP, FIDIV, FDIVR, FDIVRP, FIDIVR, FFREE, FICOM, FILD, FINCSTP, FINIT, FIST, FISTTP, FLD, FLD1, FLDL2T, FLDL2E, FLDPI, FLDLG2, FLDLN2, FLDZ, FLDCW, FLDENV, FMUL, FMULP, FIMUL, FNOP, FPATAN, FPREM, FPTAN, FRNDINT, FRSTOR, FSAVE, FSCALE, FSIN, FSINCOS, FSQRT, FST, FSTCW, FSTENV, FSTSW, FSUB, FSUBP, FISUB, FSUBR, FSUBRP, FISUBR, FTST, FWAIT, FXAM, FXCH, FXRSTOR, FXSAVE, FXTRACT, FYL2X, FYL2XPI</w:t>
            </w:r>
          </w:p>
        </w:tc>
      </w:tr>
      <w:tr w:rsidR="00113183" w:rsidTr="00A05704">
        <w:tc>
          <w:tcPr>
            <w:tcW w:w="1526" w:type="dxa"/>
          </w:tcPr>
          <w:p w:rsidR="00113183" w:rsidRDefault="00113183" w:rsidP="00A05704">
            <w:r>
              <w:rPr>
                <w:rFonts w:hint="eastAsia"/>
              </w:rPr>
              <w:t>其他</w:t>
            </w:r>
          </w:p>
        </w:tc>
        <w:tc>
          <w:tcPr>
            <w:tcW w:w="1526" w:type="dxa"/>
          </w:tcPr>
          <w:p w:rsidR="00113183" w:rsidRPr="003A226E" w:rsidRDefault="00113183" w:rsidP="00A05704">
            <w:r>
              <w:rPr>
                <w:rFonts w:hint="eastAsia"/>
              </w:rPr>
              <w:t>WAIT</w:t>
            </w:r>
          </w:p>
        </w:tc>
        <w:tc>
          <w:tcPr>
            <w:tcW w:w="5420" w:type="dxa"/>
          </w:tcPr>
          <w:p w:rsidR="00113183" w:rsidRDefault="00113183" w:rsidP="00A05704">
            <w:r>
              <w:rPr>
                <w:rFonts w:hint="eastAsia"/>
              </w:rPr>
              <w:t>WAIT, BOUND</w:t>
            </w:r>
          </w:p>
        </w:tc>
      </w:tr>
    </w:tbl>
    <w:p w:rsidR="00AF08F2" w:rsidRPr="00B11C79" w:rsidRDefault="00AF08F2" w:rsidP="00E672B4"/>
    <w:p w:rsidR="00CF0138" w:rsidRDefault="0070109F" w:rsidP="00E672B4">
      <w:r>
        <w:rPr>
          <w:rFonts w:hint="eastAsia"/>
        </w:rPr>
        <w:t xml:space="preserve">x86 </w:t>
      </w:r>
      <w:r>
        <w:rPr>
          <w:rFonts w:hint="eastAsia"/>
        </w:rPr>
        <w:t>系列的處理器</w:t>
      </w:r>
      <w:r w:rsidR="00CF0138">
        <w:rPr>
          <w:rFonts w:hint="eastAsia"/>
        </w:rPr>
        <w:t>已經從</w:t>
      </w:r>
      <w:r w:rsidR="00CF0138">
        <w:rPr>
          <w:rFonts w:hint="eastAsia"/>
        </w:rPr>
        <w:t xml:space="preserve"> </w:t>
      </w:r>
      <w:r>
        <w:rPr>
          <w:rFonts w:hint="eastAsia"/>
        </w:rPr>
        <w:t xml:space="preserve">8088, 80286, </w:t>
      </w:r>
      <w:r w:rsidR="00CF0138">
        <w:rPr>
          <w:rFonts w:hint="eastAsia"/>
        </w:rPr>
        <w:t xml:space="preserve">80386 </w:t>
      </w:r>
      <w:r w:rsidR="00CF0138">
        <w:rPr>
          <w:rFonts w:hint="eastAsia"/>
        </w:rPr>
        <w:t>不斷改良，經過</w:t>
      </w:r>
      <w:r w:rsidR="00CF0138">
        <w:rPr>
          <w:rFonts w:hint="eastAsia"/>
        </w:rPr>
        <w:t xml:space="preserve"> 80486</w:t>
      </w:r>
      <w:r w:rsidR="00CF0138">
        <w:rPr>
          <w:rFonts w:hint="eastAsia"/>
        </w:rPr>
        <w:t>、</w:t>
      </w:r>
      <w:r>
        <w:rPr>
          <w:rFonts w:hint="eastAsia"/>
        </w:rPr>
        <w:t xml:space="preserve">IA32 </w:t>
      </w:r>
      <w:r>
        <w:rPr>
          <w:rFonts w:hint="eastAsia"/>
        </w:rPr>
        <w:t>系列的</w:t>
      </w:r>
      <w:r>
        <w:rPr>
          <w:rFonts w:hint="eastAsia"/>
        </w:rPr>
        <w:t xml:space="preserve"> </w:t>
      </w:r>
      <w:r w:rsidR="00CF0138">
        <w:rPr>
          <w:rFonts w:hint="eastAsia"/>
        </w:rPr>
        <w:t>Pentium I, II, III, IV</w:t>
      </w:r>
      <w:r>
        <w:rPr>
          <w:rFonts w:hint="eastAsia"/>
        </w:rPr>
        <w:t>等</w:t>
      </w:r>
      <w:r w:rsidR="00CF0138">
        <w:rPr>
          <w:rFonts w:hint="eastAsia"/>
        </w:rPr>
        <w:t>，目前仍不斷進步中。甚至已有</w:t>
      </w:r>
      <w:r w:rsidR="00CF0138">
        <w:rPr>
          <w:rFonts w:hint="eastAsia"/>
        </w:rPr>
        <w:t xml:space="preserve"> 64 </w:t>
      </w:r>
      <w:r w:rsidR="00CF0138">
        <w:rPr>
          <w:rFonts w:hint="eastAsia"/>
        </w:rPr>
        <w:t>位元的</w:t>
      </w:r>
      <w:r w:rsidR="00CF0138">
        <w:rPr>
          <w:rFonts w:hint="eastAsia"/>
        </w:rPr>
        <w:t xml:space="preserve"> IA64</w:t>
      </w:r>
      <w:r w:rsidR="00CF0138">
        <w:rPr>
          <w:rFonts w:hint="eastAsia"/>
        </w:rPr>
        <w:t>處理器出現了，未來，</w:t>
      </w:r>
      <w:r w:rsidR="00C8540A">
        <w:rPr>
          <w:rFonts w:hint="eastAsia"/>
        </w:rPr>
        <w:t>應該</w:t>
      </w:r>
      <w:r w:rsidR="00CF0138">
        <w:rPr>
          <w:rFonts w:hint="eastAsia"/>
        </w:rPr>
        <w:t>會持續改良進步，其架構也會不斷變化。</w:t>
      </w:r>
    </w:p>
    <w:p w:rsidR="00D76A32" w:rsidRPr="00D76A32" w:rsidRDefault="00D76A32" w:rsidP="00E672B4"/>
    <w:p w:rsidR="00E672B4" w:rsidRDefault="00E672B4" w:rsidP="002E7CB3">
      <w:pPr>
        <w:pStyle w:val="2"/>
      </w:pPr>
      <w:bookmarkStart w:id="51" w:name="_Toc228256530"/>
      <w:bookmarkEnd w:id="44"/>
      <w:r>
        <w:rPr>
          <w:rFonts w:hint="eastAsia"/>
        </w:rPr>
        <w:t>習題</w:t>
      </w:r>
      <w:bookmarkEnd w:id="51"/>
    </w:p>
    <w:p w:rsidR="00E672B4" w:rsidRDefault="00F62878" w:rsidP="002E5FD5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請畫出馮紐曼電腦的基本架構圖。</w:t>
      </w:r>
    </w:p>
    <w:p w:rsidR="00F62878" w:rsidRDefault="00F62878" w:rsidP="002E5FD5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請說明暫存器在電腦中的用途？</w:t>
      </w:r>
    </w:p>
    <w:p w:rsidR="000005ED" w:rsidRDefault="000005ED" w:rsidP="000005ED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請說明控制單元在電腦中的用途？</w:t>
      </w:r>
    </w:p>
    <w:p w:rsidR="000005ED" w:rsidRDefault="000005ED" w:rsidP="002E5FD5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請說明</w:t>
      </w:r>
      <w:r>
        <w:rPr>
          <w:rFonts w:hint="eastAsia"/>
        </w:rPr>
        <w:t>ALU</w:t>
      </w:r>
      <w:r>
        <w:rPr>
          <w:rFonts w:hint="eastAsia"/>
        </w:rPr>
        <w:t>在電腦中的用途？</w:t>
      </w:r>
    </w:p>
    <w:p w:rsidR="00475527" w:rsidRDefault="00475527" w:rsidP="001822F7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請問</w:t>
      </w:r>
      <w:r>
        <w:rPr>
          <w:rFonts w:hint="eastAsia"/>
        </w:rPr>
        <w:t>CPU0</w:t>
      </w:r>
      <w:r>
        <w:rPr>
          <w:rFonts w:hint="eastAsia"/>
        </w:rPr>
        <w:t>有哪些暫存器？並說明</w:t>
      </w:r>
      <w:ins w:id="52" w:author="ccc" w:date="2012-02-22T10:19:00Z">
        <w:r w:rsidR="00FF1997">
          <w:rPr>
            <w:rFonts w:hint="eastAsia"/>
          </w:rPr>
          <w:t>這些暫存器的功能？</w:t>
        </w:r>
      </w:ins>
    </w:p>
    <w:p w:rsidR="001822F7" w:rsidRDefault="001822F7" w:rsidP="001822F7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請問</w:t>
      </w:r>
      <w:r>
        <w:rPr>
          <w:rFonts w:hint="eastAsia"/>
        </w:rPr>
        <w:t xml:space="preserve">CPU0 </w:t>
      </w:r>
      <w:r>
        <w:rPr>
          <w:rFonts w:hint="eastAsia"/>
        </w:rPr>
        <w:t>的指令可分為哪幾類</w:t>
      </w:r>
      <w:r w:rsidR="00475527">
        <w:rPr>
          <w:rFonts w:hint="eastAsia"/>
        </w:rPr>
        <w:t>？</w:t>
      </w:r>
      <w:r>
        <w:rPr>
          <w:rFonts w:hint="eastAsia"/>
        </w:rPr>
        <w:t>並且以範例說明每一類指令的功能？</w:t>
      </w:r>
    </w:p>
    <w:p w:rsidR="000005ED" w:rsidRDefault="000005ED" w:rsidP="000005ED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</w:t>
      </w:r>
      <w:r w:rsidR="00301AAB">
        <w:rPr>
          <w:rFonts w:hint="eastAsia"/>
        </w:rPr>
        <w:t>問</w:t>
      </w:r>
      <w:r>
        <w:rPr>
          <w:rFonts w:hint="eastAsia"/>
        </w:rPr>
        <w:t xml:space="preserve">CPU0 </w:t>
      </w:r>
      <w:r w:rsidR="003E13D0">
        <w:rPr>
          <w:rFonts w:hint="eastAsia"/>
        </w:rPr>
        <w:t>當中有哪些</w:t>
      </w:r>
      <w:r>
        <w:rPr>
          <w:rFonts w:hint="eastAsia"/>
        </w:rPr>
        <w:t>定址方式</w:t>
      </w:r>
      <w:r w:rsidR="00301AAB">
        <w:rPr>
          <w:rFonts w:hint="eastAsia"/>
        </w:rPr>
        <w:t>，並以範例加以說明</w:t>
      </w:r>
      <w:r>
        <w:rPr>
          <w:rFonts w:hint="eastAsia"/>
        </w:rPr>
        <w:t>？</w:t>
      </w:r>
    </w:p>
    <w:p w:rsidR="001822F7" w:rsidRDefault="001822F7" w:rsidP="000005ED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lastRenderedPageBreak/>
        <w:t>請說明</w:t>
      </w:r>
      <w:r>
        <w:rPr>
          <w:rFonts w:hint="eastAsia"/>
        </w:rPr>
        <w:t xml:space="preserve"> CPU0 </w:t>
      </w:r>
      <w:r>
        <w:rPr>
          <w:rFonts w:hint="eastAsia"/>
        </w:rPr>
        <w:t>程式的執行原理，並說明指令暫存器與程式計數器在程式執行時的作用？</w:t>
      </w:r>
    </w:p>
    <w:p w:rsidR="0095531E" w:rsidRDefault="0095531E" w:rsidP="0095531E">
      <w:pPr>
        <w:pStyle w:val="14"/>
        <w:numPr>
          <w:ilvl w:val="1"/>
          <w:numId w:val="29"/>
        </w:numPr>
        <w:ind w:leftChars="0"/>
      </w:pPr>
      <w:r>
        <w:rPr>
          <w:rFonts w:hint="eastAsia"/>
        </w:rPr>
        <w:t>請畫出</w:t>
      </w:r>
      <w:r>
        <w:t xml:space="preserve"> ADD R5, R6, R1 </w:t>
      </w:r>
      <w:r>
        <w:rPr>
          <w:rFonts w:hint="eastAsia"/>
        </w:rPr>
        <w:t>指令的資料流向圖，並說明該指令的運作方法。</w:t>
      </w:r>
    </w:p>
    <w:p w:rsidR="0095531E" w:rsidRDefault="0095531E" w:rsidP="0095531E">
      <w:pPr>
        <w:pStyle w:val="14"/>
        <w:numPr>
          <w:ilvl w:val="1"/>
          <w:numId w:val="29"/>
        </w:numPr>
        <w:ind w:leftChars="0"/>
      </w:pPr>
      <w:r>
        <w:rPr>
          <w:rFonts w:hint="eastAsia"/>
        </w:rPr>
        <w:t>請畫出</w:t>
      </w:r>
      <w:r>
        <w:t xml:space="preserve"> LD R5, [480] </w:t>
      </w:r>
      <w:r>
        <w:rPr>
          <w:rFonts w:hint="eastAsia"/>
        </w:rPr>
        <w:t>指令的資料流向圖，並說明該指令的運作方法。</w:t>
      </w:r>
    </w:p>
    <w:p w:rsidR="00C44007" w:rsidRDefault="00C44007" w:rsidP="006957BE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請簡要說明</w:t>
      </w:r>
      <w:r>
        <w:rPr>
          <w:rFonts w:hint="eastAsia"/>
        </w:rPr>
        <w:t xml:space="preserve"> IA32 </w:t>
      </w:r>
      <w:r>
        <w:rPr>
          <w:rFonts w:hint="eastAsia"/>
        </w:rPr>
        <w:t>處理器的特性？</w:t>
      </w:r>
    </w:p>
    <w:bookmarkEnd w:id="4"/>
    <w:bookmarkEnd w:id="5"/>
    <w:p w:rsidR="00635A0B" w:rsidRDefault="00635A0B" w:rsidP="00635A0B"/>
    <w:sectPr w:rsidR="00635A0B" w:rsidSect="007A7C3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0C4" w:rsidRDefault="009070C4" w:rsidP="00131352">
      <w:r>
        <w:separator/>
      </w:r>
    </w:p>
  </w:endnote>
  <w:endnote w:type="continuationSeparator" w:id="0">
    <w:p w:rsidR="009070C4" w:rsidRDefault="009070C4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全真粗圓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46" w:rsidRDefault="005115FB">
    <w:pPr>
      <w:pStyle w:val="af0"/>
      <w:jc w:val="center"/>
    </w:pPr>
    <w:fldSimple w:instr=" PAGE   \* MERGEFORMAT ">
      <w:r w:rsidR="003529DB" w:rsidRPr="003529DB">
        <w:rPr>
          <w:noProof/>
          <w:lang w:val="zh-TW"/>
        </w:rPr>
        <w:t>24</w:t>
      </w:r>
    </w:fldSimple>
  </w:p>
  <w:p w:rsidR="00E01146" w:rsidRDefault="00E0114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0C4" w:rsidRDefault="009070C4" w:rsidP="00131352">
      <w:r>
        <w:separator/>
      </w:r>
    </w:p>
  </w:footnote>
  <w:footnote w:type="continuationSeparator" w:id="0">
    <w:p w:rsidR="009070C4" w:rsidRDefault="009070C4" w:rsidP="00131352">
      <w:r>
        <w:continuationSeparator/>
      </w:r>
    </w:p>
  </w:footnote>
  <w:footnote w:id="1">
    <w:p w:rsidR="00E01146" w:rsidRDefault="00E01146" w:rsidP="00EF580B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在目前的電腦中，匯流排是以主機板的形式存在的，雖然主機板的電路很複雜，但實際上只是由位址匯流排、資料匯流排與控制匯流排所形成的線路而已。</w:t>
      </w:r>
    </w:p>
  </w:footnote>
  <w:footnote w:id="2">
    <w:p w:rsidR="00E01146" w:rsidRPr="00AC43FA" w:rsidRDefault="00E01146" w:rsidP="00043FB8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LD </w:t>
      </w:r>
      <w:r>
        <w:rPr>
          <w:rFonts w:hint="eastAsia"/>
        </w:rPr>
        <w:t>為</w:t>
      </w:r>
      <w:r>
        <w:rPr>
          <w:rFonts w:hint="eastAsia"/>
        </w:rPr>
        <w:t>LOAD</w:t>
      </w:r>
      <w:r>
        <w:rPr>
          <w:rFonts w:hint="eastAsia"/>
        </w:rPr>
        <w:t>的縮寫，</w:t>
      </w:r>
      <w:r>
        <w:rPr>
          <w:rFonts w:hint="eastAsia"/>
        </w:rPr>
        <w:t>ST</w:t>
      </w:r>
      <w:r>
        <w:rPr>
          <w:rFonts w:hint="eastAsia"/>
        </w:rPr>
        <w:t>代表</w:t>
      </w:r>
      <w:r>
        <w:rPr>
          <w:rFonts w:hint="eastAsia"/>
        </w:rPr>
        <w:t>STORE</w:t>
      </w:r>
      <w:r>
        <w:rPr>
          <w:rFonts w:hint="eastAsia"/>
        </w:rPr>
        <w:t>，因此</w:t>
      </w:r>
      <w:r>
        <w:rPr>
          <w:rFonts w:hint="eastAsia"/>
        </w:rPr>
        <w:t xml:space="preserve"> LDB </w:t>
      </w:r>
      <w:r>
        <w:rPr>
          <w:rFonts w:hint="eastAsia"/>
        </w:rPr>
        <w:t>就是</w:t>
      </w:r>
      <w:r>
        <w:rPr>
          <w:rFonts w:hint="eastAsia"/>
        </w:rPr>
        <w:t xml:space="preserve"> Load byte</w:t>
      </w:r>
      <w:r>
        <w:rPr>
          <w:rFonts w:hint="eastAsia"/>
        </w:rPr>
        <w:t>，</w:t>
      </w:r>
      <w:r>
        <w:rPr>
          <w:rFonts w:hint="eastAsia"/>
        </w:rPr>
        <w:t>STB</w:t>
      </w:r>
      <w:r>
        <w:rPr>
          <w:rFonts w:hint="eastAsia"/>
        </w:rPr>
        <w:t>就是</w:t>
      </w:r>
      <w:r>
        <w:rPr>
          <w:rFonts w:hint="eastAsia"/>
        </w:rPr>
        <w:t xml:space="preserve"> Store byte</w:t>
      </w:r>
      <w:r>
        <w:rPr>
          <w:rFonts w:hint="eastAsia"/>
        </w:rPr>
        <w:t>，而</w:t>
      </w:r>
      <w:r>
        <w:rPr>
          <w:rFonts w:hint="eastAsia"/>
        </w:rPr>
        <w:t xml:space="preserve"> LDI </w:t>
      </w:r>
      <w:r>
        <w:rPr>
          <w:rFonts w:hint="eastAsia"/>
        </w:rPr>
        <w:t>則是</w:t>
      </w:r>
      <w:r>
        <w:rPr>
          <w:rFonts w:hint="eastAsia"/>
        </w:rPr>
        <w:t xml:space="preserve"> Load immediate value</w:t>
      </w:r>
      <w:r>
        <w:rPr>
          <w:rFonts w:hint="eastAsia"/>
        </w:rPr>
        <w:t>，</w:t>
      </w:r>
      <w:r>
        <w:rPr>
          <w:rFonts w:hint="eastAsia"/>
        </w:rPr>
        <w:t xml:space="preserve">LDR </w:t>
      </w:r>
      <w:r>
        <w:rPr>
          <w:rFonts w:hint="eastAsia"/>
        </w:rPr>
        <w:t>則是</w:t>
      </w:r>
      <w:r>
        <w:rPr>
          <w:rFonts w:hint="eastAsia"/>
        </w:rPr>
        <w:t xml:space="preserve"> Load by Register</w:t>
      </w:r>
      <w:r>
        <w:rPr>
          <w:rFonts w:hint="eastAsia"/>
        </w:rPr>
        <w:t>。</w:t>
      </w:r>
    </w:p>
  </w:footnote>
  <w:footnote w:id="3">
    <w:p w:rsidR="00E01146" w:rsidRPr="00AC43FA" w:rsidRDefault="00E01146" w:rsidP="00043FB8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CMP </w:t>
      </w:r>
      <w:r>
        <w:rPr>
          <w:rFonts w:hint="eastAsia"/>
        </w:rPr>
        <w:t>為</w:t>
      </w:r>
      <w:r>
        <w:rPr>
          <w:rFonts w:hint="eastAsia"/>
        </w:rPr>
        <w:t xml:space="preserve"> Compare </w:t>
      </w:r>
      <w:r>
        <w:rPr>
          <w:rFonts w:hint="eastAsia"/>
        </w:rPr>
        <w:t>的縮寫，</w:t>
      </w:r>
      <w:r>
        <w:rPr>
          <w:rFonts w:hint="eastAsia"/>
        </w:rPr>
        <w:t xml:space="preserve">MOV </w:t>
      </w:r>
      <w:r>
        <w:rPr>
          <w:rFonts w:hint="eastAsia"/>
        </w:rPr>
        <w:t>代表</w:t>
      </w:r>
      <w:r>
        <w:rPr>
          <w:rFonts w:hint="eastAsia"/>
        </w:rPr>
        <w:t xml:space="preserve"> Move</w:t>
      </w:r>
      <w:r>
        <w:rPr>
          <w:rFonts w:hint="eastAsia"/>
        </w:rPr>
        <w:t>，</w:t>
      </w:r>
      <w:r>
        <w:rPr>
          <w:rFonts w:hint="eastAsia"/>
        </w:rPr>
        <w:t xml:space="preserve">SUB </w:t>
      </w:r>
      <w:r>
        <w:rPr>
          <w:rFonts w:hint="eastAsia"/>
        </w:rPr>
        <w:t>代表</w:t>
      </w:r>
      <w:r>
        <w:rPr>
          <w:rFonts w:hint="eastAsia"/>
        </w:rPr>
        <w:t xml:space="preserve"> Substract</w:t>
      </w:r>
      <w:r>
        <w:rPr>
          <w:rFonts w:hint="eastAsia"/>
        </w:rPr>
        <w:t>，</w:t>
      </w:r>
      <w:r>
        <w:rPr>
          <w:rFonts w:hint="eastAsia"/>
        </w:rPr>
        <w:t xml:space="preserve">MUL </w:t>
      </w:r>
      <w:r>
        <w:rPr>
          <w:rFonts w:hint="eastAsia"/>
        </w:rPr>
        <w:t>代表</w:t>
      </w:r>
      <w:r>
        <w:rPr>
          <w:rFonts w:hint="eastAsia"/>
        </w:rPr>
        <w:t xml:space="preserve"> Multiply</w:t>
      </w:r>
      <w:r>
        <w:rPr>
          <w:rFonts w:hint="eastAsia"/>
        </w:rPr>
        <w:t>，</w:t>
      </w:r>
      <w:r>
        <w:rPr>
          <w:rFonts w:hint="eastAsia"/>
        </w:rPr>
        <w:t xml:space="preserve">DIV </w:t>
      </w:r>
      <w:r>
        <w:rPr>
          <w:rFonts w:hint="eastAsia"/>
        </w:rPr>
        <w:t>代表</w:t>
      </w:r>
      <w:r>
        <w:rPr>
          <w:rFonts w:hint="eastAsia"/>
        </w:rPr>
        <w:t xml:space="preserve"> Divide</w:t>
      </w:r>
      <w:r>
        <w:rPr>
          <w:rFonts w:hint="eastAsia"/>
        </w:rPr>
        <w:t>。</w:t>
      </w:r>
    </w:p>
  </w:footnote>
  <w:footnote w:id="4">
    <w:p w:rsidR="00E01146" w:rsidRPr="00AC43FA" w:rsidRDefault="00E01146" w:rsidP="00043FB8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ROL </w:t>
      </w:r>
      <w:r>
        <w:rPr>
          <w:rFonts w:hint="eastAsia"/>
        </w:rPr>
        <w:t>為</w:t>
      </w:r>
      <w:r>
        <w:rPr>
          <w:rFonts w:hint="eastAsia"/>
        </w:rPr>
        <w:t xml:space="preserve"> Rotate Left </w:t>
      </w:r>
      <w:r>
        <w:rPr>
          <w:rFonts w:hint="eastAsia"/>
        </w:rPr>
        <w:t>的縮寫，</w:t>
      </w:r>
      <w:r>
        <w:rPr>
          <w:rFonts w:hint="eastAsia"/>
        </w:rPr>
        <w:t xml:space="preserve">ROR </w:t>
      </w:r>
      <w:r>
        <w:rPr>
          <w:rFonts w:hint="eastAsia"/>
        </w:rPr>
        <w:t>的全名為</w:t>
      </w:r>
      <w:r>
        <w:rPr>
          <w:rFonts w:hint="eastAsia"/>
        </w:rPr>
        <w:t xml:space="preserve"> Rotate Left</w:t>
      </w:r>
      <w:r>
        <w:rPr>
          <w:rFonts w:hint="eastAsia"/>
        </w:rPr>
        <w:t>，</w:t>
      </w:r>
      <w:r>
        <w:rPr>
          <w:rFonts w:hint="eastAsia"/>
        </w:rPr>
        <w:t xml:space="preserve">SHL </w:t>
      </w:r>
      <w:r>
        <w:rPr>
          <w:rFonts w:hint="eastAsia"/>
        </w:rPr>
        <w:t>代表</w:t>
      </w:r>
      <w:r>
        <w:rPr>
          <w:rFonts w:hint="eastAsia"/>
        </w:rPr>
        <w:t xml:space="preserve"> Shift Left</w:t>
      </w:r>
      <w:r>
        <w:rPr>
          <w:rFonts w:hint="eastAsia"/>
        </w:rPr>
        <w:t>，</w:t>
      </w:r>
      <w:r>
        <w:rPr>
          <w:rFonts w:hint="eastAsia"/>
        </w:rPr>
        <w:t xml:space="preserve">SHR </w:t>
      </w:r>
      <w:r>
        <w:rPr>
          <w:rFonts w:hint="eastAsia"/>
        </w:rPr>
        <w:t>則是</w:t>
      </w:r>
      <w:r>
        <w:rPr>
          <w:rFonts w:hint="eastAsia"/>
        </w:rPr>
        <w:t xml:space="preserve"> Shift Right</w:t>
      </w:r>
      <w:r>
        <w:rPr>
          <w:rFonts w:hint="eastAsia"/>
        </w:rPr>
        <w:t>。</w:t>
      </w:r>
    </w:p>
  </w:footnote>
  <w:footnote w:id="5">
    <w:p w:rsidR="00E01146" w:rsidRPr="00AC43FA" w:rsidRDefault="00E01146" w:rsidP="00043FB8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JEQ</w:t>
      </w:r>
      <w:r>
        <w:rPr>
          <w:rFonts w:hint="eastAsia"/>
        </w:rPr>
        <w:t>為</w:t>
      </w:r>
      <w:r>
        <w:rPr>
          <w:rFonts w:hint="eastAsia"/>
        </w:rPr>
        <w:t xml:space="preserve"> Jump if Equal </w:t>
      </w:r>
      <w:r>
        <w:rPr>
          <w:rFonts w:hint="eastAsia"/>
        </w:rPr>
        <w:t>的縮寫，</w:t>
      </w:r>
      <w:r>
        <w:rPr>
          <w:rFonts w:hint="eastAsia"/>
        </w:rPr>
        <w:t xml:space="preserve">JNE </w:t>
      </w:r>
      <w:r>
        <w:rPr>
          <w:rFonts w:hint="eastAsia"/>
        </w:rPr>
        <w:t>的全名為</w:t>
      </w:r>
      <w:r>
        <w:rPr>
          <w:rFonts w:hint="eastAsia"/>
        </w:rPr>
        <w:t xml:space="preserve"> Jump if Not Equal</w:t>
      </w:r>
      <w:r>
        <w:rPr>
          <w:rFonts w:hint="eastAsia"/>
        </w:rPr>
        <w:t>，</w:t>
      </w:r>
      <w:r>
        <w:rPr>
          <w:rFonts w:hint="eastAsia"/>
        </w:rPr>
        <w:t xml:space="preserve">JLT </w:t>
      </w:r>
      <w:r>
        <w:rPr>
          <w:rFonts w:hint="eastAsia"/>
        </w:rPr>
        <w:t>則是</w:t>
      </w:r>
      <w:r>
        <w:rPr>
          <w:rFonts w:hint="eastAsia"/>
        </w:rPr>
        <w:t xml:space="preserve"> Jump if Less Than</w:t>
      </w:r>
      <w:r>
        <w:rPr>
          <w:rFonts w:hint="eastAsia"/>
        </w:rPr>
        <w:t>，</w:t>
      </w:r>
      <w:r>
        <w:rPr>
          <w:rFonts w:hint="eastAsia"/>
        </w:rPr>
        <w:t>JGT</w:t>
      </w:r>
      <w:r>
        <w:rPr>
          <w:rFonts w:hint="eastAsia"/>
        </w:rPr>
        <w:t>則是</w:t>
      </w:r>
      <w:r>
        <w:rPr>
          <w:rFonts w:hint="eastAsia"/>
        </w:rPr>
        <w:t xml:space="preserve"> Jump if Greater Than</w:t>
      </w:r>
      <w:r>
        <w:rPr>
          <w:rFonts w:hint="eastAsia"/>
        </w:rPr>
        <w:t>，</w:t>
      </w:r>
      <w:r>
        <w:rPr>
          <w:rFonts w:hint="eastAsia"/>
        </w:rPr>
        <w:t>JLE</w:t>
      </w:r>
      <w:r>
        <w:rPr>
          <w:rFonts w:hint="eastAsia"/>
        </w:rPr>
        <w:t>則是</w:t>
      </w:r>
      <w:r>
        <w:rPr>
          <w:rFonts w:hint="eastAsia"/>
        </w:rPr>
        <w:t xml:space="preserve"> Jump if Less or Equal</w:t>
      </w:r>
      <w:r>
        <w:rPr>
          <w:rFonts w:hint="eastAsia"/>
        </w:rPr>
        <w:t>，</w:t>
      </w:r>
      <w:r>
        <w:rPr>
          <w:rFonts w:hint="eastAsia"/>
        </w:rPr>
        <w:t xml:space="preserve">JGE </w:t>
      </w:r>
      <w:r>
        <w:rPr>
          <w:rFonts w:hint="eastAsia"/>
        </w:rPr>
        <w:t>代表</w:t>
      </w:r>
      <w:r>
        <w:rPr>
          <w:rFonts w:hint="eastAsia"/>
        </w:rPr>
        <w:t xml:space="preserve"> Jump if Greater or Equal</w:t>
      </w:r>
      <w:r>
        <w:rPr>
          <w:rFonts w:hint="eastAsia"/>
        </w:rPr>
        <w:t>，</w:t>
      </w:r>
      <w:r>
        <w:rPr>
          <w:rFonts w:hint="eastAsia"/>
        </w:rPr>
        <w:t>JMP</w:t>
      </w:r>
      <w:r>
        <w:rPr>
          <w:rFonts w:hint="eastAsia"/>
        </w:rPr>
        <w:t>則代表</w:t>
      </w:r>
      <w:r>
        <w:rPr>
          <w:rFonts w:hint="eastAsia"/>
        </w:rPr>
        <w:t xml:space="preserve"> Jump</w:t>
      </w:r>
      <w:r>
        <w:rPr>
          <w:rFonts w:hint="eastAsia"/>
        </w:rPr>
        <w:t>。</w:t>
      </w:r>
    </w:p>
  </w:footnote>
  <w:footnote w:id="6">
    <w:p w:rsidR="00E01146" w:rsidRPr="00AC43FA" w:rsidRDefault="00E01146" w:rsidP="00043FB8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SWI </w:t>
      </w:r>
      <w:r>
        <w:rPr>
          <w:rFonts w:hint="eastAsia"/>
        </w:rPr>
        <w:t>為</w:t>
      </w:r>
      <w:r>
        <w:rPr>
          <w:rFonts w:hint="eastAsia"/>
        </w:rPr>
        <w:t xml:space="preserve"> SoftWare Interrupt </w:t>
      </w:r>
      <w:r>
        <w:rPr>
          <w:rFonts w:hint="eastAsia"/>
        </w:rPr>
        <w:t>的縮寫，</w:t>
      </w:r>
      <w:r>
        <w:rPr>
          <w:rFonts w:hint="eastAsia"/>
        </w:rPr>
        <w:t xml:space="preserve">CALL </w:t>
      </w:r>
      <w:r>
        <w:rPr>
          <w:rFonts w:hint="eastAsia"/>
        </w:rPr>
        <w:t>則是</w:t>
      </w:r>
      <w:r>
        <w:rPr>
          <w:rFonts w:hint="eastAsia"/>
        </w:rPr>
        <w:t xml:space="preserve">  Call Subroutine</w:t>
      </w:r>
      <w:r>
        <w:rPr>
          <w:rFonts w:hint="eastAsia"/>
        </w:rPr>
        <w:t>，</w:t>
      </w:r>
      <w:r>
        <w:rPr>
          <w:rFonts w:hint="eastAsia"/>
        </w:rPr>
        <w:t xml:space="preserve">RET </w:t>
      </w:r>
      <w:r>
        <w:rPr>
          <w:rFonts w:hint="eastAsia"/>
        </w:rPr>
        <w:t>則是</w:t>
      </w:r>
      <w:r>
        <w:rPr>
          <w:rFonts w:hint="eastAsia"/>
        </w:rPr>
        <w:t xml:space="preserve"> return </w:t>
      </w:r>
      <w:r>
        <w:rPr>
          <w:rFonts w:hint="eastAsia"/>
        </w:rPr>
        <w:t>的縮寫。</w:t>
      </w:r>
    </w:p>
  </w:footnote>
  <w:footnote w:id="7">
    <w:p w:rsidR="00E01146" w:rsidRPr="00850E67" w:rsidRDefault="00E01146" w:rsidP="0000277F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註：在本書中提到</w:t>
      </w:r>
      <w:r>
        <w:rPr>
          <w:rFonts w:hint="eastAsia"/>
        </w:rPr>
        <w:t>16</w:t>
      </w:r>
      <w:r>
        <w:rPr>
          <w:rFonts w:hint="eastAsia"/>
        </w:rPr>
        <w:t>進位表示法時，會使用</w:t>
      </w:r>
      <w:r>
        <w:rPr>
          <w:rFonts w:hint="eastAsia"/>
        </w:rPr>
        <w:t>C</w:t>
      </w:r>
      <w:r>
        <w:rPr>
          <w:rFonts w:hint="eastAsia"/>
        </w:rPr>
        <w:t>語言的語法，像是</w:t>
      </w:r>
      <w:r>
        <w:rPr>
          <w:rFonts w:hint="eastAsia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代表十進位中的</w:t>
      </w:r>
      <w:r>
        <w:rPr>
          <w:rFonts w:hint="eastAsia"/>
        </w:rPr>
        <w:t xml:space="preserve"> 15</w:t>
      </w:r>
      <w:r>
        <w:rPr>
          <w:rFonts w:hint="eastAsia"/>
        </w:rPr>
        <w:t>。</w:t>
      </w:r>
    </w:p>
  </w:footnote>
  <w:footnote w:id="8">
    <w:p w:rsidR="00E01146" w:rsidRDefault="00E01146">
      <w:pPr>
        <w:pStyle w:val="afd"/>
      </w:pPr>
      <w:r>
        <w:rPr>
          <w:rStyle w:val="aff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CPU0 </w:t>
      </w:r>
      <w:r>
        <w:rPr>
          <w:rFonts w:hint="eastAsia"/>
        </w:rPr>
        <w:t>當中，記憶體的存取必須透過載入儲存指令，而非</w:t>
      </w:r>
      <w:r>
        <w:rPr>
          <w:rFonts w:hint="eastAsia"/>
        </w:rPr>
        <w:t xml:space="preserve"> MOV </w:t>
      </w:r>
      <w:r>
        <w:rPr>
          <w:rFonts w:hint="eastAsia"/>
        </w:rPr>
        <w:t>指令。</w:t>
      </w:r>
    </w:p>
  </w:footnote>
  <w:footnote w:id="9">
    <w:p w:rsidR="00E01146" w:rsidRPr="00684F08" w:rsidRDefault="00E01146" w:rsidP="009975A5">
      <w:pPr>
        <w:pStyle w:val="afd"/>
      </w:pPr>
      <w:r>
        <w:rPr>
          <w:rStyle w:val="aff"/>
        </w:rPr>
        <w:footnoteRef/>
      </w:r>
      <w:r>
        <w:t xml:space="preserve"> </w:t>
      </w:r>
      <w:r w:rsidRPr="00684F08">
        <w:t>x86 Instruction Set Reference</w:t>
      </w:r>
      <w:r>
        <w:rPr>
          <w:rFonts w:hint="eastAsia"/>
        </w:rPr>
        <w:t xml:space="preserve">, </w:t>
      </w:r>
      <w:hyperlink r:id="rId1" w:history="1">
        <w:r w:rsidRPr="00584C28">
          <w:rPr>
            <w:rStyle w:val="a4"/>
          </w:rPr>
          <w:t>http://siyobik.info/index.php?module=x86</w:t>
        </w:r>
      </w:hyperlink>
      <w:r>
        <w:rPr>
          <w:rFonts w:hint="eastAsia"/>
        </w:rPr>
        <w:t xml:space="preserve"> </w:t>
      </w:r>
    </w:p>
  </w:footnote>
  <w:footnote w:id="10">
    <w:p w:rsidR="00E01146" w:rsidRPr="00684F08" w:rsidRDefault="00E01146" w:rsidP="009975A5">
      <w:pPr>
        <w:pStyle w:val="afd"/>
      </w:pPr>
      <w:r>
        <w:rPr>
          <w:rStyle w:val="aff"/>
        </w:rPr>
        <w:footnoteRef/>
      </w:r>
      <w:r>
        <w:t xml:space="preserve"> </w:t>
      </w:r>
      <w:r w:rsidRPr="00684F08">
        <w:t>The Intel 8086 / 8088/ 80186 / 80286 / 80386 / 80486 Instruction Set</w:t>
      </w:r>
      <w:r>
        <w:rPr>
          <w:rFonts w:hint="eastAsia"/>
        </w:rPr>
        <w:t xml:space="preserve">, </w:t>
      </w:r>
      <w:hyperlink r:id="rId2" w:history="1">
        <w:r w:rsidRPr="00584C28">
          <w:rPr>
            <w:rStyle w:val="a4"/>
          </w:rPr>
          <w:t>http://home.comcast.net/~fbui/intel.html</w:t>
        </w:r>
      </w:hyperlink>
    </w:p>
  </w:footnote>
  <w:footnote w:id="11">
    <w:p w:rsidR="00E01146" w:rsidRPr="00EC2656" w:rsidRDefault="00E01146" w:rsidP="009975A5">
      <w:pPr>
        <w:pStyle w:val="afd"/>
      </w:pPr>
      <w:r>
        <w:rPr>
          <w:rStyle w:val="aff"/>
        </w:rPr>
        <w:footnoteRef/>
      </w:r>
      <w:r>
        <w:t xml:space="preserve"> </w:t>
      </w:r>
      <w:r w:rsidRPr="00EC2656">
        <w:t>Intel Architecture Software Developer's Manual - Volume 2</w:t>
      </w:r>
      <w:r>
        <w:rPr>
          <w:rFonts w:hint="eastAsia"/>
        </w:rPr>
        <w:t xml:space="preserve">, </w:t>
      </w:r>
      <w:hyperlink r:id="rId3" w:history="1">
        <w:r w:rsidRPr="00584C28">
          <w:rPr>
            <w:rStyle w:val="a4"/>
          </w:rPr>
          <w:t>http://developer.intel.com/design/pentium/manuals/24319101.pdf</w:t>
        </w:r>
      </w:hyperlink>
      <w:r>
        <w:rPr>
          <w:rFonts w:hint="eastAsia"/>
        </w:rPr>
        <w:t xml:space="preserve"> </w:t>
      </w:r>
    </w:p>
  </w:footnote>
  <w:footnote w:id="12">
    <w:p w:rsidR="00E01146" w:rsidRDefault="00E01146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該書的網址位於</w:t>
      </w:r>
      <w:hyperlink r:id="rId4" w:history="1">
        <w:r>
          <w:rPr>
            <w:rStyle w:val="a4"/>
          </w:rPr>
          <w:t>http://kipirvine.com/asm/</w:t>
        </w:r>
      </w:hyperlink>
      <w:r>
        <w:rPr>
          <w:rFonts w:hint="eastAsia"/>
        </w:rPr>
        <w:t>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>
    <w:nsid w:val="0E051AEC"/>
    <w:multiLevelType w:val="hybridMultilevel"/>
    <w:tmpl w:val="628AB74E"/>
    <w:lvl w:ilvl="0" w:tplc="C80AC3A6">
      <w:start w:val="2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9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3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5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7"/>
  </w:num>
  <w:num w:numId="4">
    <w:abstractNumId w:val="42"/>
  </w:num>
  <w:num w:numId="5">
    <w:abstractNumId w:val="2"/>
  </w:num>
  <w:num w:numId="6">
    <w:abstractNumId w:val="26"/>
  </w:num>
  <w:num w:numId="7">
    <w:abstractNumId w:val="1"/>
  </w:num>
  <w:num w:numId="8">
    <w:abstractNumId w:val="39"/>
  </w:num>
  <w:num w:numId="9">
    <w:abstractNumId w:val="30"/>
  </w:num>
  <w:num w:numId="10">
    <w:abstractNumId w:val="12"/>
  </w:num>
  <w:num w:numId="11">
    <w:abstractNumId w:val="23"/>
  </w:num>
  <w:num w:numId="12">
    <w:abstractNumId w:val="37"/>
  </w:num>
  <w:num w:numId="13">
    <w:abstractNumId w:val="43"/>
  </w:num>
  <w:num w:numId="14">
    <w:abstractNumId w:val="33"/>
  </w:num>
  <w:num w:numId="15">
    <w:abstractNumId w:val="19"/>
  </w:num>
  <w:num w:numId="16">
    <w:abstractNumId w:val="10"/>
  </w:num>
  <w:num w:numId="17">
    <w:abstractNumId w:val="35"/>
  </w:num>
  <w:num w:numId="18">
    <w:abstractNumId w:val="38"/>
  </w:num>
  <w:num w:numId="19">
    <w:abstractNumId w:val="36"/>
  </w:num>
  <w:num w:numId="20">
    <w:abstractNumId w:val="14"/>
  </w:num>
  <w:num w:numId="21">
    <w:abstractNumId w:val="6"/>
  </w:num>
  <w:num w:numId="22">
    <w:abstractNumId w:val="18"/>
  </w:num>
  <w:num w:numId="23">
    <w:abstractNumId w:val="3"/>
  </w:num>
  <w:num w:numId="24">
    <w:abstractNumId w:val="9"/>
  </w:num>
  <w:num w:numId="25">
    <w:abstractNumId w:val="32"/>
  </w:num>
  <w:num w:numId="26">
    <w:abstractNumId w:val="41"/>
  </w:num>
  <w:num w:numId="27">
    <w:abstractNumId w:val="22"/>
  </w:num>
  <w:num w:numId="28">
    <w:abstractNumId w:val="29"/>
  </w:num>
  <w:num w:numId="29">
    <w:abstractNumId w:val="28"/>
  </w:num>
  <w:num w:numId="30">
    <w:abstractNumId w:val="17"/>
  </w:num>
  <w:num w:numId="31">
    <w:abstractNumId w:val="34"/>
  </w:num>
  <w:num w:numId="32">
    <w:abstractNumId w:val="16"/>
  </w:num>
  <w:num w:numId="33">
    <w:abstractNumId w:val="0"/>
  </w:num>
  <w:num w:numId="34">
    <w:abstractNumId w:val="31"/>
  </w:num>
  <w:num w:numId="35">
    <w:abstractNumId w:val="11"/>
  </w:num>
  <w:num w:numId="36">
    <w:abstractNumId w:val="40"/>
  </w:num>
  <w:num w:numId="37">
    <w:abstractNumId w:val="15"/>
  </w:num>
  <w:num w:numId="38">
    <w:abstractNumId w:val="21"/>
  </w:num>
  <w:num w:numId="39">
    <w:abstractNumId w:val="24"/>
  </w:num>
  <w:num w:numId="40">
    <w:abstractNumId w:val="25"/>
  </w:num>
  <w:num w:numId="41">
    <w:abstractNumId w:val="8"/>
  </w:num>
  <w:num w:numId="42">
    <w:abstractNumId w:val="7"/>
  </w:num>
  <w:num w:numId="43">
    <w:abstractNumId w:val="13"/>
  </w:num>
  <w:num w:numId="44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277F"/>
    <w:rsid w:val="00004C6F"/>
    <w:rsid w:val="00007D2C"/>
    <w:rsid w:val="000105C4"/>
    <w:rsid w:val="00010622"/>
    <w:rsid w:val="00011000"/>
    <w:rsid w:val="00011217"/>
    <w:rsid w:val="000131EC"/>
    <w:rsid w:val="000153BA"/>
    <w:rsid w:val="000163A8"/>
    <w:rsid w:val="000177B4"/>
    <w:rsid w:val="0002278B"/>
    <w:rsid w:val="00023006"/>
    <w:rsid w:val="000235DA"/>
    <w:rsid w:val="000242DA"/>
    <w:rsid w:val="00024C3C"/>
    <w:rsid w:val="0002501B"/>
    <w:rsid w:val="00025CC4"/>
    <w:rsid w:val="000261E1"/>
    <w:rsid w:val="00026434"/>
    <w:rsid w:val="00026584"/>
    <w:rsid w:val="0002702A"/>
    <w:rsid w:val="000320DC"/>
    <w:rsid w:val="000323C4"/>
    <w:rsid w:val="00033F73"/>
    <w:rsid w:val="000341B6"/>
    <w:rsid w:val="00040120"/>
    <w:rsid w:val="000416BE"/>
    <w:rsid w:val="00041CE7"/>
    <w:rsid w:val="0004223E"/>
    <w:rsid w:val="00042667"/>
    <w:rsid w:val="00043229"/>
    <w:rsid w:val="000434A0"/>
    <w:rsid w:val="000434F9"/>
    <w:rsid w:val="00043707"/>
    <w:rsid w:val="00043FB8"/>
    <w:rsid w:val="00044A8B"/>
    <w:rsid w:val="0005117B"/>
    <w:rsid w:val="00051C4B"/>
    <w:rsid w:val="00051EA3"/>
    <w:rsid w:val="00052223"/>
    <w:rsid w:val="00053EE4"/>
    <w:rsid w:val="00055707"/>
    <w:rsid w:val="00056B09"/>
    <w:rsid w:val="000572E0"/>
    <w:rsid w:val="0005749D"/>
    <w:rsid w:val="000603EB"/>
    <w:rsid w:val="000604FE"/>
    <w:rsid w:val="0006082A"/>
    <w:rsid w:val="000615FE"/>
    <w:rsid w:val="000617E1"/>
    <w:rsid w:val="0006215C"/>
    <w:rsid w:val="00062306"/>
    <w:rsid w:val="000629B6"/>
    <w:rsid w:val="00062E32"/>
    <w:rsid w:val="00063B5D"/>
    <w:rsid w:val="000642D4"/>
    <w:rsid w:val="00064EE0"/>
    <w:rsid w:val="00065B13"/>
    <w:rsid w:val="000669D1"/>
    <w:rsid w:val="00066C3B"/>
    <w:rsid w:val="00067200"/>
    <w:rsid w:val="00071D64"/>
    <w:rsid w:val="0007261B"/>
    <w:rsid w:val="00072725"/>
    <w:rsid w:val="00072A1F"/>
    <w:rsid w:val="00072C39"/>
    <w:rsid w:val="00073A93"/>
    <w:rsid w:val="00073E33"/>
    <w:rsid w:val="000752A6"/>
    <w:rsid w:val="000800CC"/>
    <w:rsid w:val="00080604"/>
    <w:rsid w:val="00087D95"/>
    <w:rsid w:val="0009042F"/>
    <w:rsid w:val="0009056C"/>
    <w:rsid w:val="00090A79"/>
    <w:rsid w:val="00091E90"/>
    <w:rsid w:val="00092813"/>
    <w:rsid w:val="00093549"/>
    <w:rsid w:val="00095F84"/>
    <w:rsid w:val="0009630A"/>
    <w:rsid w:val="000969A0"/>
    <w:rsid w:val="00097544"/>
    <w:rsid w:val="000A0D04"/>
    <w:rsid w:val="000A12FD"/>
    <w:rsid w:val="000A46AE"/>
    <w:rsid w:val="000A4A67"/>
    <w:rsid w:val="000A4CA1"/>
    <w:rsid w:val="000A4D53"/>
    <w:rsid w:val="000A57D4"/>
    <w:rsid w:val="000A6014"/>
    <w:rsid w:val="000A7121"/>
    <w:rsid w:val="000B1C61"/>
    <w:rsid w:val="000B35FA"/>
    <w:rsid w:val="000B3BE2"/>
    <w:rsid w:val="000B3C81"/>
    <w:rsid w:val="000B4384"/>
    <w:rsid w:val="000B4888"/>
    <w:rsid w:val="000B5D98"/>
    <w:rsid w:val="000B7082"/>
    <w:rsid w:val="000C1515"/>
    <w:rsid w:val="000C1A63"/>
    <w:rsid w:val="000C4320"/>
    <w:rsid w:val="000C444E"/>
    <w:rsid w:val="000C710E"/>
    <w:rsid w:val="000D33E2"/>
    <w:rsid w:val="000D3CB6"/>
    <w:rsid w:val="000D3E7C"/>
    <w:rsid w:val="000D5670"/>
    <w:rsid w:val="000D69E8"/>
    <w:rsid w:val="000D7777"/>
    <w:rsid w:val="000D7997"/>
    <w:rsid w:val="000E081D"/>
    <w:rsid w:val="000E12A1"/>
    <w:rsid w:val="000E1915"/>
    <w:rsid w:val="000E1CF4"/>
    <w:rsid w:val="000E241E"/>
    <w:rsid w:val="000E2CB8"/>
    <w:rsid w:val="000E3706"/>
    <w:rsid w:val="000E4317"/>
    <w:rsid w:val="000F1925"/>
    <w:rsid w:val="000F4BD6"/>
    <w:rsid w:val="000F51FC"/>
    <w:rsid w:val="00102465"/>
    <w:rsid w:val="00102D4D"/>
    <w:rsid w:val="00105C9E"/>
    <w:rsid w:val="00110658"/>
    <w:rsid w:val="00110659"/>
    <w:rsid w:val="001107E8"/>
    <w:rsid w:val="00111300"/>
    <w:rsid w:val="00111358"/>
    <w:rsid w:val="001115EB"/>
    <w:rsid w:val="00112106"/>
    <w:rsid w:val="00113183"/>
    <w:rsid w:val="00115DEE"/>
    <w:rsid w:val="00116F43"/>
    <w:rsid w:val="00120102"/>
    <w:rsid w:val="001227CC"/>
    <w:rsid w:val="00122D6A"/>
    <w:rsid w:val="0012453B"/>
    <w:rsid w:val="0012496D"/>
    <w:rsid w:val="00125AE7"/>
    <w:rsid w:val="00125C3A"/>
    <w:rsid w:val="00127733"/>
    <w:rsid w:val="00127CD0"/>
    <w:rsid w:val="00127FEF"/>
    <w:rsid w:val="0013134C"/>
    <w:rsid w:val="00131352"/>
    <w:rsid w:val="00131AAB"/>
    <w:rsid w:val="00135E97"/>
    <w:rsid w:val="00136F1C"/>
    <w:rsid w:val="00137B15"/>
    <w:rsid w:val="00141491"/>
    <w:rsid w:val="0014155A"/>
    <w:rsid w:val="00141FB0"/>
    <w:rsid w:val="00142162"/>
    <w:rsid w:val="001435CD"/>
    <w:rsid w:val="00143777"/>
    <w:rsid w:val="0014392A"/>
    <w:rsid w:val="00144B9A"/>
    <w:rsid w:val="00147BD3"/>
    <w:rsid w:val="001500F9"/>
    <w:rsid w:val="0015181D"/>
    <w:rsid w:val="00154DC8"/>
    <w:rsid w:val="00155351"/>
    <w:rsid w:val="0015713F"/>
    <w:rsid w:val="00162506"/>
    <w:rsid w:val="00163EBB"/>
    <w:rsid w:val="00163EF7"/>
    <w:rsid w:val="001651DD"/>
    <w:rsid w:val="00166A76"/>
    <w:rsid w:val="00171B8A"/>
    <w:rsid w:val="0017424D"/>
    <w:rsid w:val="0017651C"/>
    <w:rsid w:val="00176BF3"/>
    <w:rsid w:val="001807C1"/>
    <w:rsid w:val="0018184B"/>
    <w:rsid w:val="001822F7"/>
    <w:rsid w:val="001826F8"/>
    <w:rsid w:val="00182899"/>
    <w:rsid w:val="00183A68"/>
    <w:rsid w:val="00184A88"/>
    <w:rsid w:val="00185B22"/>
    <w:rsid w:val="00185B86"/>
    <w:rsid w:val="00191D19"/>
    <w:rsid w:val="00192120"/>
    <w:rsid w:val="00192458"/>
    <w:rsid w:val="00192D43"/>
    <w:rsid w:val="00194A60"/>
    <w:rsid w:val="00194B20"/>
    <w:rsid w:val="00194DD7"/>
    <w:rsid w:val="00197528"/>
    <w:rsid w:val="001A1108"/>
    <w:rsid w:val="001A33C7"/>
    <w:rsid w:val="001A491F"/>
    <w:rsid w:val="001A64BF"/>
    <w:rsid w:val="001A76CD"/>
    <w:rsid w:val="001B14F9"/>
    <w:rsid w:val="001B224E"/>
    <w:rsid w:val="001B2D9B"/>
    <w:rsid w:val="001B312E"/>
    <w:rsid w:val="001B336A"/>
    <w:rsid w:val="001B56BA"/>
    <w:rsid w:val="001B7596"/>
    <w:rsid w:val="001C2178"/>
    <w:rsid w:val="001C22A4"/>
    <w:rsid w:val="001C262F"/>
    <w:rsid w:val="001C2894"/>
    <w:rsid w:val="001C33D4"/>
    <w:rsid w:val="001C3DC2"/>
    <w:rsid w:val="001C4371"/>
    <w:rsid w:val="001C44E2"/>
    <w:rsid w:val="001C536A"/>
    <w:rsid w:val="001C579E"/>
    <w:rsid w:val="001C6439"/>
    <w:rsid w:val="001C6F59"/>
    <w:rsid w:val="001D2DAC"/>
    <w:rsid w:val="001D3A65"/>
    <w:rsid w:val="001D44AA"/>
    <w:rsid w:val="001D53D5"/>
    <w:rsid w:val="001D634E"/>
    <w:rsid w:val="001D691A"/>
    <w:rsid w:val="001D6A69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109F"/>
    <w:rsid w:val="001F15D3"/>
    <w:rsid w:val="001F1F79"/>
    <w:rsid w:val="001F30A1"/>
    <w:rsid w:val="001F30A4"/>
    <w:rsid w:val="001F3A6A"/>
    <w:rsid w:val="001F446C"/>
    <w:rsid w:val="001F47C6"/>
    <w:rsid w:val="001F48C7"/>
    <w:rsid w:val="001F4F7D"/>
    <w:rsid w:val="001F589F"/>
    <w:rsid w:val="001F61B5"/>
    <w:rsid w:val="001F64D0"/>
    <w:rsid w:val="001F7CEC"/>
    <w:rsid w:val="00200601"/>
    <w:rsid w:val="0020187E"/>
    <w:rsid w:val="00201A99"/>
    <w:rsid w:val="00201C21"/>
    <w:rsid w:val="00204A84"/>
    <w:rsid w:val="002057CC"/>
    <w:rsid w:val="00205A27"/>
    <w:rsid w:val="002064F6"/>
    <w:rsid w:val="00206DAF"/>
    <w:rsid w:val="00206DE4"/>
    <w:rsid w:val="00207046"/>
    <w:rsid w:val="002102EE"/>
    <w:rsid w:val="00210FC8"/>
    <w:rsid w:val="002112A7"/>
    <w:rsid w:val="0021155C"/>
    <w:rsid w:val="00211CA4"/>
    <w:rsid w:val="00212E6B"/>
    <w:rsid w:val="00214B08"/>
    <w:rsid w:val="00215298"/>
    <w:rsid w:val="002164A0"/>
    <w:rsid w:val="00220092"/>
    <w:rsid w:val="00221317"/>
    <w:rsid w:val="00221C23"/>
    <w:rsid w:val="00223515"/>
    <w:rsid w:val="00224C27"/>
    <w:rsid w:val="002255EC"/>
    <w:rsid w:val="002257A3"/>
    <w:rsid w:val="00225B12"/>
    <w:rsid w:val="00226590"/>
    <w:rsid w:val="00226C27"/>
    <w:rsid w:val="00227533"/>
    <w:rsid w:val="00227B91"/>
    <w:rsid w:val="002316F4"/>
    <w:rsid w:val="00232092"/>
    <w:rsid w:val="00233260"/>
    <w:rsid w:val="002332E4"/>
    <w:rsid w:val="0023395E"/>
    <w:rsid w:val="00233FCA"/>
    <w:rsid w:val="002343F7"/>
    <w:rsid w:val="002353BB"/>
    <w:rsid w:val="002360E2"/>
    <w:rsid w:val="00236CDC"/>
    <w:rsid w:val="002376DA"/>
    <w:rsid w:val="0023792B"/>
    <w:rsid w:val="00237988"/>
    <w:rsid w:val="00240AF4"/>
    <w:rsid w:val="0024195F"/>
    <w:rsid w:val="00242527"/>
    <w:rsid w:val="002438AD"/>
    <w:rsid w:val="002463E6"/>
    <w:rsid w:val="00247121"/>
    <w:rsid w:val="002473AE"/>
    <w:rsid w:val="002478A4"/>
    <w:rsid w:val="002478FC"/>
    <w:rsid w:val="00247D1D"/>
    <w:rsid w:val="00250150"/>
    <w:rsid w:val="00251617"/>
    <w:rsid w:val="0025378F"/>
    <w:rsid w:val="00253C96"/>
    <w:rsid w:val="002547F7"/>
    <w:rsid w:val="002555C9"/>
    <w:rsid w:val="00255E51"/>
    <w:rsid w:val="00257D6A"/>
    <w:rsid w:val="002606AE"/>
    <w:rsid w:val="00263AFA"/>
    <w:rsid w:val="00264BE0"/>
    <w:rsid w:val="00265CF7"/>
    <w:rsid w:val="00266004"/>
    <w:rsid w:val="00266690"/>
    <w:rsid w:val="00266F16"/>
    <w:rsid w:val="0026732B"/>
    <w:rsid w:val="00267EB5"/>
    <w:rsid w:val="0027070F"/>
    <w:rsid w:val="002716A7"/>
    <w:rsid w:val="00273B0D"/>
    <w:rsid w:val="002750AD"/>
    <w:rsid w:val="0027620B"/>
    <w:rsid w:val="00281EE4"/>
    <w:rsid w:val="00281F3D"/>
    <w:rsid w:val="00284E1A"/>
    <w:rsid w:val="00284E24"/>
    <w:rsid w:val="002860ED"/>
    <w:rsid w:val="002863CB"/>
    <w:rsid w:val="002879E9"/>
    <w:rsid w:val="00290E4D"/>
    <w:rsid w:val="00293DC6"/>
    <w:rsid w:val="00294AF3"/>
    <w:rsid w:val="00294DA1"/>
    <w:rsid w:val="00296618"/>
    <w:rsid w:val="00297A8F"/>
    <w:rsid w:val="002A182D"/>
    <w:rsid w:val="002A2D37"/>
    <w:rsid w:val="002A3125"/>
    <w:rsid w:val="002A46F0"/>
    <w:rsid w:val="002A4AC2"/>
    <w:rsid w:val="002A63DC"/>
    <w:rsid w:val="002A6A18"/>
    <w:rsid w:val="002A6F64"/>
    <w:rsid w:val="002B0485"/>
    <w:rsid w:val="002B0E28"/>
    <w:rsid w:val="002B1C54"/>
    <w:rsid w:val="002B2856"/>
    <w:rsid w:val="002B3371"/>
    <w:rsid w:val="002B4655"/>
    <w:rsid w:val="002B4F07"/>
    <w:rsid w:val="002B56E3"/>
    <w:rsid w:val="002B6F56"/>
    <w:rsid w:val="002B764F"/>
    <w:rsid w:val="002C05D0"/>
    <w:rsid w:val="002C0AD6"/>
    <w:rsid w:val="002C18A1"/>
    <w:rsid w:val="002C1B1C"/>
    <w:rsid w:val="002C2A3F"/>
    <w:rsid w:val="002C2E0A"/>
    <w:rsid w:val="002C304C"/>
    <w:rsid w:val="002C4619"/>
    <w:rsid w:val="002C55AB"/>
    <w:rsid w:val="002C615D"/>
    <w:rsid w:val="002D0A4D"/>
    <w:rsid w:val="002D29AD"/>
    <w:rsid w:val="002D37D5"/>
    <w:rsid w:val="002D3E52"/>
    <w:rsid w:val="002D3F5B"/>
    <w:rsid w:val="002D5928"/>
    <w:rsid w:val="002D5AFE"/>
    <w:rsid w:val="002D5C9A"/>
    <w:rsid w:val="002D636A"/>
    <w:rsid w:val="002D6523"/>
    <w:rsid w:val="002D6836"/>
    <w:rsid w:val="002D6C08"/>
    <w:rsid w:val="002D74C7"/>
    <w:rsid w:val="002E0927"/>
    <w:rsid w:val="002E099C"/>
    <w:rsid w:val="002E264B"/>
    <w:rsid w:val="002E31D4"/>
    <w:rsid w:val="002E341E"/>
    <w:rsid w:val="002E3AE4"/>
    <w:rsid w:val="002E5236"/>
    <w:rsid w:val="002E5EB5"/>
    <w:rsid w:val="002E5FD5"/>
    <w:rsid w:val="002E7CB3"/>
    <w:rsid w:val="002F00EF"/>
    <w:rsid w:val="002F1A97"/>
    <w:rsid w:val="002F1BE7"/>
    <w:rsid w:val="002F2B3B"/>
    <w:rsid w:val="002F37E0"/>
    <w:rsid w:val="00300251"/>
    <w:rsid w:val="00301249"/>
    <w:rsid w:val="0030129D"/>
    <w:rsid w:val="00301AAB"/>
    <w:rsid w:val="00301B13"/>
    <w:rsid w:val="003025F3"/>
    <w:rsid w:val="00302F57"/>
    <w:rsid w:val="00303A30"/>
    <w:rsid w:val="00303F19"/>
    <w:rsid w:val="003047D9"/>
    <w:rsid w:val="003048FA"/>
    <w:rsid w:val="003053A4"/>
    <w:rsid w:val="00305567"/>
    <w:rsid w:val="003068D6"/>
    <w:rsid w:val="003070B2"/>
    <w:rsid w:val="00312820"/>
    <w:rsid w:val="00312AA2"/>
    <w:rsid w:val="00312F39"/>
    <w:rsid w:val="00313EE5"/>
    <w:rsid w:val="003148BA"/>
    <w:rsid w:val="00316CB2"/>
    <w:rsid w:val="003215D5"/>
    <w:rsid w:val="00322CCD"/>
    <w:rsid w:val="00325723"/>
    <w:rsid w:val="00327145"/>
    <w:rsid w:val="00330E6D"/>
    <w:rsid w:val="00331966"/>
    <w:rsid w:val="00331AAB"/>
    <w:rsid w:val="00332062"/>
    <w:rsid w:val="00332A2B"/>
    <w:rsid w:val="00333055"/>
    <w:rsid w:val="003337E9"/>
    <w:rsid w:val="0033524D"/>
    <w:rsid w:val="003360D4"/>
    <w:rsid w:val="003375E8"/>
    <w:rsid w:val="00337A26"/>
    <w:rsid w:val="00340461"/>
    <w:rsid w:val="00340B5F"/>
    <w:rsid w:val="00343A76"/>
    <w:rsid w:val="00344499"/>
    <w:rsid w:val="003446F8"/>
    <w:rsid w:val="00345415"/>
    <w:rsid w:val="00345AFE"/>
    <w:rsid w:val="003463CC"/>
    <w:rsid w:val="003476AE"/>
    <w:rsid w:val="003479A9"/>
    <w:rsid w:val="00351C32"/>
    <w:rsid w:val="0035281E"/>
    <w:rsid w:val="003529DB"/>
    <w:rsid w:val="0035353B"/>
    <w:rsid w:val="0035389D"/>
    <w:rsid w:val="003545D9"/>
    <w:rsid w:val="003548A0"/>
    <w:rsid w:val="0035555D"/>
    <w:rsid w:val="003570E9"/>
    <w:rsid w:val="00362BCB"/>
    <w:rsid w:val="00362F05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58FE"/>
    <w:rsid w:val="00375FE0"/>
    <w:rsid w:val="00377471"/>
    <w:rsid w:val="003776F3"/>
    <w:rsid w:val="003803C5"/>
    <w:rsid w:val="00380C1C"/>
    <w:rsid w:val="003823B7"/>
    <w:rsid w:val="00383264"/>
    <w:rsid w:val="00384D2B"/>
    <w:rsid w:val="0038568D"/>
    <w:rsid w:val="003857AE"/>
    <w:rsid w:val="0039040D"/>
    <w:rsid w:val="00390CB5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97D81"/>
    <w:rsid w:val="003A1328"/>
    <w:rsid w:val="003A19B3"/>
    <w:rsid w:val="003A1A46"/>
    <w:rsid w:val="003A1C31"/>
    <w:rsid w:val="003A226E"/>
    <w:rsid w:val="003A3883"/>
    <w:rsid w:val="003A5031"/>
    <w:rsid w:val="003A539D"/>
    <w:rsid w:val="003A62AC"/>
    <w:rsid w:val="003B0AF9"/>
    <w:rsid w:val="003B1F53"/>
    <w:rsid w:val="003B2314"/>
    <w:rsid w:val="003B3812"/>
    <w:rsid w:val="003B38AB"/>
    <w:rsid w:val="003B38BB"/>
    <w:rsid w:val="003B3CB9"/>
    <w:rsid w:val="003B41EE"/>
    <w:rsid w:val="003B55E6"/>
    <w:rsid w:val="003B5812"/>
    <w:rsid w:val="003C0CAE"/>
    <w:rsid w:val="003C4242"/>
    <w:rsid w:val="003C4B74"/>
    <w:rsid w:val="003C6724"/>
    <w:rsid w:val="003C6A86"/>
    <w:rsid w:val="003C776D"/>
    <w:rsid w:val="003C7AA3"/>
    <w:rsid w:val="003C7BDA"/>
    <w:rsid w:val="003D10E1"/>
    <w:rsid w:val="003D2C14"/>
    <w:rsid w:val="003D31D6"/>
    <w:rsid w:val="003D33AE"/>
    <w:rsid w:val="003D42E5"/>
    <w:rsid w:val="003D50B0"/>
    <w:rsid w:val="003D5EB3"/>
    <w:rsid w:val="003E0461"/>
    <w:rsid w:val="003E124B"/>
    <w:rsid w:val="003E13D0"/>
    <w:rsid w:val="003E1486"/>
    <w:rsid w:val="003E1523"/>
    <w:rsid w:val="003E19D5"/>
    <w:rsid w:val="003E1CBF"/>
    <w:rsid w:val="003E2839"/>
    <w:rsid w:val="003E28D6"/>
    <w:rsid w:val="003E42D3"/>
    <w:rsid w:val="003E454E"/>
    <w:rsid w:val="003E52D2"/>
    <w:rsid w:val="003E5552"/>
    <w:rsid w:val="003E6C3E"/>
    <w:rsid w:val="003F0DC0"/>
    <w:rsid w:val="003F14F9"/>
    <w:rsid w:val="003F246F"/>
    <w:rsid w:val="003F3481"/>
    <w:rsid w:val="003F45F2"/>
    <w:rsid w:val="003F49EE"/>
    <w:rsid w:val="003F5E7D"/>
    <w:rsid w:val="003F61D8"/>
    <w:rsid w:val="004018E9"/>
    <w:rsid w:val="00401CAD"/>
    <w:rsid w:val="00405B8A"/>
    <w:rsid w:val="00405FE1"/>
    <w:rsid w:val="00406965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2112A"/>
    <w:rsid w:val="00423062"/>
    <w:rsid w:val="0042330D"/>
    <w:rsid w:val="00424301"/>
    <w:rsid w:val="00425E1B"/>
    <w:rsid w:val="00425F2E"/>
    <w:rsid w:val="00426C0F"/>
    <w:rsid w:val="00427D0A"/>
    <w:rsid w:val="004317C6"/>
    <w:rsid w:val="004319B3"/>
    <w:rsid w:val="004319E9"/>
    <w:rsid w:val="00432C21"/>
    <w:rsid w:val="004369C8"/>
    <w:rsid w:val="004370B3"/>
    <w:rsid w:val="004375EC"/>
    <w:rsid w:val="00440366"/>
    <w:rsid w:val="00440C5F"/>
    <w:rsid w:val="004421CE"/>
    <w:rsid w:val="00444351"/>
    <w:rsid w:val="00444670"/>
    <w:rsid w:val="00444CD1"/>
    <w:rsid w:val="00445B3E"/>
    <w:rsid w:val="00445F83"/>
    <w:rsid w:val="00446790"/>
    <w:rsid w:val="00447716"/>
    <w:rsid w:val="004514AB"/>
    <w:rsid w:val="00452EAB"/>
    <w:rsid w:val="004532F6"/>
    <w:rsid w:val="004540A5"/>
    <w:rsid w:val="00454401"/>
    <w:rsid w:val="00456D97"/>
    <w:rsid w:val="00460295"/>
    <w:rsid w:val="00460E41"/>
    <w:rsid w:val="00460EB0"/>
    <w:rsid w:val="00462F5B"/>
    <w:rsid w:val="004648FB"/>
    <w:rsid w:val="00464DD5"/>
    <w:rsid w:val="00466C9D"/>
    <w:rsid w:val="00467F3E"/>
    <w:rsid w:val="00471E5A"/>
    <w:rsid w:val="00473FB1"/>
    <w:rsid w:val="00474C9F"/>
    <w:rsid w:val="0047504A"/>
    <w:rsid w:val="00475061"/>
    <w:rsid w:val="00475527"/>
    <w:rsid w:val="004849A6"/>
    <w:rsid w:val="004859D2"/>
    <w:rsid w:val="00486E57"/>
    <w:rsid w:val="00486FBB"/>
    <w:rsid w:val="004870C1"/>
    <w:rsid w:val="00491CC8"/>
    <w:rsid w:val="00493486"/>
    <w:rsid w:val="004938AA"/>
    <w:rsid w:val="00493CD9"/>
    <w:rsid w:val="00495758"/>
    <w:rsid w:val="00495F62"/>
    <w:rsid w:val="004976CD"/>
    <w:rsid w:val="004A0947"/>
    <w:rsid w:val="004A0ED6"/>
    <w:rsid w:val="004A20BF"/>
    <w:rsid w:val="004A2434"/>
    <w:rsid w:val="004A29E8"/>
    <w:rsid w:val="004A2D06"/>
    <w:rsid w:val="004A3CD1"/>
    <w:rsid w:val="004A58F2"/>
    <w:rsid w:val="004B00D8"/>
    <w:rsid w:val="004B2029"/>
    <w:rsid w:val="004B2734"/>
    <w:rsid w:val="004B2E44"/>
    <w:rsid w:val="004B3F8D"/>
    <w:rsid w:val="004B426A"/>
    <w:rsid w:val="004B436E"/>
    <w:rsid w:val="004B4619"/>
    <w:rsid w:val="004B6372"/>
    <w:rsid w:val="004B7005"/>
    <w:rsid w:val="004B713E"/>
    <w:rsid w:val="004B79BD"/>
    <w:rsid w:val="004C0941"/>
    <w:rsid w:val="004C0ECC"/>
    <w:rsid w:val="004C1377"/>
    <w:rsid w:val="004C42A2"/>
    <w:rsid w:val="004C4C25"/>
    <w:rsid w:val="004C4CF0"/>
    <w:rsid w:val="004C5D7B"/>
    <w:rsid w:val="004C62A0"/>
    <w:rsid w:val="004C6575"/>
    <w:rsid w:val="004C6D55"/>
    <w:rsid w:val="004C77DE"/>
    <w:rsid w:val="004C7986"/>
    <w:rsid w:val="004D1380"/>
    <w:rsid w:val="004D1E23"/>
    <w:rsid w:val="004D24B0"/>
    <w:rsid w:val="004D25EA"/>
    <w:rsid w:val="004D2DBF"/>
    <w:rsid w:val="004D2E55"/>
    <w:rsid w:val="004D3AB2"/>
    <w:rsid w:val="004D3BAF"/>
    <w:rsid w:val="004D3D3F"/>
    <w:rsid w:val="004D442A"/>
    <w:rsid w:val="004D50B5"/>
    <w:rsid w:val="004D5424"/>
    <w:rsid w:val="004D6BCF"/>
    <w:rsid w:val="004D6CDD"/>
    <w:rsid w:val="004E0CEB"/>
    <w:rsid w:val="004E36BD"/>
    <w:rsid w:val="004E397E"/>
    <w:rsid w:val="004E3B30"/>
    <w:rsid w:val="004E3FB0"/>
    <w:rsid w:val="004E4027"/>
    <w:rsid w:val="004E439A"/>
    <w:rsid w:val="004E67C6"/>
    <w:rsid w:val="004E7AE0"/>
    <w:rsid w:val="004F0613"/>
    <w:rsid w:val="004F1C62"/>
    <w:rsid w:val="004F2BD5"/>
    <w:rsid w:val="004F3935"/>
    <w:rsid w:val="004F3B54"/>
    <w:rsid w:val="004F5E66"/>
    <w:rsid w:val="004F64E4"/>
    <w:rsid w:val="004F6C51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B2"/>
    <w:rsid w:val="005115FB"/>
    <w:rsid w:val="00512165"/>
    <w:rsid w:val="005123FD"/>
    <w:rsid w:val="00512CD5"/>
    <w:rsid w:val="005149D0"/>
    <w:rsid w:val="00516AD2"/>
    <w:rsid w:val="005174FB"/>
    <w:rsid w:val="00522804"/>
    <w:rsid w:val="00523CDC"/>
    <w:rsid w:val="005261BB"/>
    <w:rsid w:val="00526763"/>
    <w:rsid w:val="00527A6D"/>
    <w:rsid w:val="0053041F"/>
    <w:rsid w:val="00534B8B"/>
    <w:rsid w:val="00534FA4"/>
    <w:rsid w:val="0053500D"/>
    <w:rsid w:val="0053509F"/>
    <w:rsid w:val="00535114"/>
    <w:rsid w:val="0053625D"/>
    <w:rsid w:val="00537790"/>
    <w:rsid w:val="00540F3A"/>
    <w:rsid w:val="00543BB0"/>
    <w:rsid w:val="00543F3A"/>
    <w:rsid w:val="005440B7"/>
    <w:rsid w:val="005447F1"/>
    <w:rsid w:val="0054526B"/>
    <w:rsid w:val="00545577"/>
    <w:rsid w:val="00545E22"/>
    <w:rsid w:val="005466A0"/>
    <w:rsid w:val="00552CD3"/>
    <w:rsid w:val="00553557"/>
    <w:rsid w:val="00554D11"/>
    <w:rsid w:val="00555B67"/>
    <w:rsid w:val="005565F0"/>
    <w:rsid w:val="00561359"/>
    <w:rsid w:val="0056152C"/>
    <w:rsid w:val="005615B5"/>
    <w:rsid w:val="005629B9"/>
    <w:rsid w:val="00565010"/>
    <w:rsid w:val="00565E4A"/>
    <w:rsid w:val="00566EC7"/>
    <w:rsid w:val="0056715E"/>
    <w:rsid w:val="00570752"/>
    <w:rsid w:val="005742F6"/>
    <w:rsid w:val="005748DE"/>
    <w:rsid w:val="0057541B"/>
    <w:rsid w:val="005760C6"/>
    <w:rsid w:val="00576AE9"/>
    <w:rsid w:val="00576BF2"/>
    <w:rsid w:val="00577F01"/>
    <w:rsid w:val="00580E2F"/>
    <w:rsid w:val="0058241F"/>
    <w:rsid w:val="005835BB"/>
    <w:rsid w:val="00583789"/>
    <w:rsid w:val="00586225"/>
    <w:rsid w:val="005865C1"/>
    <w:rsid w:val="005874C7"/>
    <w:rsid w:val="005877EB"/>
    <w:rsid w:val="00587FDE"/>
    <w:rsid w:val="005900EF"/>
    <w:rsid w:val="005902E7"/>
    <w:rsid w:val="0059106D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4FE"/>
    <w:rsid w:val="005A1E85"/>
    <w:rsid w:val="005A28DA"/>
    <w:rsid w:val="005A2DFB"/>
    <w:rsid w:val="005A35D1"/>
    <w:rsid w:val="005A3F67"/>
    <w:rsid w:val="005A6FDE"/>
    <w:rsid w:val="005A7917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2189"/>
    <w:rsid w:val="005C35FC"/>
    <w:rsid w:val="005C3885"/>
    <w:rsid w:val="005C4192"/>
    <w:rsid w:val="005C6193"/>
    <w:rsid w:val="005C63E3"/>
    <w:rsid w:val="005D1F21"/>
    <w:rsid w:val="005D238B"/>
    <w:rsid w:val="005D23F1"/>
    <w:rsid w:val="005D29FB"/>
    <w:rsid w:val="005D2F2E"/>
    <w:rsid w:val="005D4307"/>
    <w:rsid w:val="005D47C9"/>
    <w:rsid w:val="005D4CF6"/>
    <w:rsid w:val="005D5AA4"/>
    <w:rsid w:val="005D627A"/>
    <w:rsid w:val="005D6847"/>
    <w:rsid w:val="005D783C"/>
    <w:rsid w:val="005D79CE"/>
    <w:rsid w:val="005E0895"/>
    <w:rsid w:val="005E0B5E"/>
    <w:rsid w:val="005E0F0D"/>
    <w:rsid w:val="005E289B"/>
    <w:rsid w:val="005E390F"/>
    <w:rsid w:val="005E3A7D"/>
    <w:rsid w:val="005E45CA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698"/>
    <w:rsid w:val="005F7317"/>
    <w:rsid w:val="00600C1A"/>
    <w:rsid w:val="00600CEB"/>
    <w:rsid w:val="00603D76"/>
    <w:rsid w:val="006046C9"/>
    <w:rsid w:val="00604BEE"/>
    <w:rsid w:val="006055DD"/>
    <w:rsid w:val="00605728"/>
    <w:rsid w:val="006067A2"/>
    <w:rsid w:val="00606A1B"/>
    <w:rsid w:val="006103DC"/>
    <w:rsid w:val="00610672"/>
    <w:rsid w:val="00610902"/>
    <w:rsid w:val="00610A56"/>
    <w:rsid w:val="00611A0A"/>
    <w:rsid w:val="00612AF6"/>
    <w:rsid w:val="00614FCC"/>
    <w:rsid w:val="006158A7"/>
    <w:rsid w:val="00615EA8"/>
    <w:rsid w:val="0061771C"/>
    <w:rsid w:val="00620ED3"/>
    <w:rsid w:val="00624641"/>
    <w:rsid w:val="00624EDD"/>
    <w:rsid w:val="00630565"/>
    <w:rsid w:val="00630739"/>
    <w:rsid w:val="00630E17"/>
    <w:rsid w:val="00630E27"/>
    <w:rsid w:val="0063395E"/>
    <w:rsid w:val="00634DAE"/>
    <w:rsid w:val="00635A0B"/>
    <w:rsid w:val="00635FA4"/>
    <w:rsid w:val="00636DF2"/>
    <w:rsid w:val="006417E8"/>
    <w:rsid w:val="006423AA"/>
    <w:rsid w:val="006427C8"/>
    <w:rsid w:val="00643379"/>
    <w:rsid w:val="0064390C"/>
    <w:rsid w:val="006443F5"/>
    <w:rsid w:val="00645166"/>
    <w:rsid w:val="0064752F"/>
    <w:rsid w:val="00647EF2"/>
    <w:rsid w:val="00650285"/>
    <w:rsid w:val="00650FC4"/>
    <w:rsid w:val="006512F8"/>
    <w:rsid w:val="006521EC"/>
    <w:rsid w:val="006540DB"/>
    <w:rsid w:val="00657A45"/>
    <w:rsid w:val="00657A53"/>
    <w:rsid w:val="006605C5"/>
    <w:rsid w:val="00660C85"/>
    <w:rsid w:val="006615E4"/>
    <w:rsid w:val="00662899"/>
    <w:rsid w:val="00662E5C"/>
    <w:rsid w:val="006645AF"/>
    <w:rsid w:val="006648B9"/>
    <w:rsid w:val="00670555"/>
    <w:rsid w:val="006714F1"/>
    <w:rsid w:val="00672F7A"/>
    <w:rsid w:val="0067342B"/>
    <w:rsid w:val="0067367B"/>
    <w:rsid w:val="00677E77"/>
    <w:rsid w:val="00677F70"/>
    <w:rsid w:val="006801EA"/>
    <w:rsid w:val="0068295C"/>
    <w:rsid w:val="00683971"/>
    <w:rsid w:val="00684F08"/>
    <w:rsid w:val="00685718"/>
    <w:rsid w:val="00690188"/>
    <w:rsid w:val="0069251C"/>
    <w:rsid w:val="00692E9B"/>
    <w:rsid w:val="0069310E"/>
    <w:rsid w:val="006946EE"/>
    <w:rsid w:val="006955FF"/>
    <w:rsid w:val="006957BE"/>
    <w:rsid w:val="00695A83"/>
    <w:rsid w:val="00695AB8"/>
    <w:rsid w:val="00696B9E"/>
    <w:rsid w:val="006971E3"/>
    <w:rsid w:val="006A11B2"/>
    <w:rsid w:val="006A133D"/>
    <w:rsid w:val="006A18D8"/>
    <w:rsid w:val="006A1E1F"/>
    <w:rsid w:val="006A28A4"/>
    <w:rsid w:val="006A2CD1"/>
    <w:rsid w:val="006A3716"/>
    <w:rsid w:val="006A3892"/>
    <w:rsid w:val="006A5AEC"/>
    <w:rsid w:val="006A67C4"/>
    <w:rsid w:val="006A71AC"/>
    <w:rsid w:val="006A72DD"/>
    <w:rsid w:val="006B0B4D"/>
    <w:rsid w:val="006B0B5E"/>
    <w:rsid w:val="006B2F73"/>
    <w:rsid w:val="006B5A33"/>
    <w:rsid w:val="006B69E6"/>
    <w:rsid w:val="006B6A4E"/>
    <w:rsid w:val="006B6BF3"/>
    <w:rsid w:val="006C1687"/>
    <w:rsid w:val="006C2E14"/>
    <w:rsid w:val="006C3730"/>
    <w:rsid w:val="006C3A84"/>
    <w:rsid w:val="006C42C8"/>
    <w:rsid w:val="006C475D"/>
    <w:rsid w:val="006C479E"/>
    <w:rsid w:val="006C5257"/>
    <w:rsid w:val="006C52F2"/>
    <w:rsid w:val="006C56A2"/>
    <w:rsid w:val="006C5F8F"/>
    <w:rsid w:val="006C6F6B"/>
    <w:rsid w:val="006C739F"/>
    <w:rsid w:val="006D24D0"/>
    <w:rsid w:val="006D3C6E"/>
    <w:rsid w:val="006D41C1"/>
    <w:rsid w:val="006D5429"/>
    <w:rsid w:val="006D5583"/>
    <w:rsid w:val="006D70FC"/>
    <w:rsid w:val="006E053F"/>
    <w:rsid w:val="006E1A8D"/>
    <w:rsid w:val="006E2962"/>
    <w:rsid w:val="006E2AB6"/>
    <w:rsid w:val="006E2FED"/>
    <w:rsid w:val="006E35CC"/>
    <w:rsid w:val="006E4602"/>
    <w:rsid w:val="006E721E"/>
    <w:rsid w:val="006E76A8"/>
    <w:rsid w:val="006F0569"/>
    <w:rsid w:val="006F1264"/>
    <w:rsid w:val="006F1C4E"/>
    <w:rsid w:val="006F2049"/>
    <w:rsid w:val="006F21A2"/>
    <w:rsid w:val="006F224C"/>
    <w:rsid w:val="006F32F3"/>
    <w:rsid w:val="006F3523"/>
    <w:rsid w:val="006F3526"/>
    <w:rsid w:val="006F3A4C"/>
    <w:rsid w:val="006F4E8B"/>
    <w:rsid w:val="006F6DE3"/>
    <w:rsid w:val="0070109F"/>
    <w:rsid w:val="007017B4"/>
    <w:rsid w:val="00701A2F"/>
    <w:rsid w:val="00701FD2"/>
    <w:rsid w:val="00703D55"/>
    <w:rsid w:val="007050FE"/>
    <w:rsid w:val="0070553E"/>
    <w:rsid w:val="00705F6E"/>
    <w:rsid w:val="00706966"/>
    <w:rsid w:val="00706E83"/>
    <w:rsid w:val="00707D43"/>
    <w:rsid w:val="00710C1A"/>
    <w:rsid w:val="00710D85"/>
    <w:rsid w:val="00710DE2"/>
    <w:rsid w:val="0071403B"/>
    <w:rsid w:val="007144F4"/>
    <w:rsid w:val="00715B49"/>
    <w:rsid w:val="00717B9D"/>
    <w:rsid w:val="00720082"/>
    <w:rsid w:val="007212D9"/>
    <w:rsid w:val="0072220A"/>
    <w:rsid w:val="00722B59"/>
    <w:rsid w:val="00724E84"/>
    <w:rsid w:val="007250A3"/>
    <w:rsid w:val="00726226"/>
    <w:rsid w:val="0072761C"/>
    <w:rsid w:val="00727E93"/>
    <w:rsid w:val="00730E52"/>
    <w:rsid w:val="00731628"/>
    <w:rsid w:val="00732278"/>
    <w:rsid w:val="00732803"/>
    <w:rsid w:val="007333DD"/>
    <w:rsid w:val="0073389A"/>
    <w:rsid w:val="00734D9F"/>
    <w:rsid w:val="00735102"/>
    <w:rsid w:val="007355C7"/>
    <w:rsid w:val="00737E10"/>
    <w:rsid w:val="0074041F"/>
    <w:rsid w:val="00740488"/>
    <w:rsid w:val="00740845"/>
    <w:rsid w:val="00742254"/>
    <w:rsid w:val="00742336"/>
    <w:rsid w:val="00742991"/>
    <w:rsid w:val="007443E5"/>
    <w:rsid w:val="007445CD"/>
    <w:rsid w:val="007478AC"/>
    <w:rsid w:val="00747BEE"/>
    <w:rsid w:val="00747D01"/>
    <w:rsid w:val="007501B8"/>
    <w:rsid w:val="00753133"/>
    <w:rsid w:val="00757704"/>
    <w:rsid w:val="00757C76"/>
    <w:rsid w:val="00763C4E"/>
    <w:rsid w:val="00765910"/>
    <w:rsid w:val="00767F10"/>
    <w:rsid w:val="00767F8B"/>
    <w:rsid w:val="0077256A"/>
    <w:rsid w:val="007734B4"/>
    <w:rsid w:val="007737E1"/>
    <w:rsid w:val="007744E3"/>
    <w:rsid w:val="00774D0F"/>
    <w:rsid w:val="007753E7"/>
    <w:rsid w:val="00775B9C"/>
    <w:rsid w:val="007761C6"/>
    <w:rsid w:val="0077667B"/>
    <w:rsid w:val="00776996"/>
    <w:rsid w:val="007769C8"/>
    <w:rsid w:val="007771F3"/>
    <w:rsid w:val="00780815"/>
    <w:rsid w:val="00781A11"/>
    <w:rsid w:val="007828E9"/>
    <w:rsid w:val="00783221"/>
    <w:rsid w:val="007848A8"/>
    <w:rsid w:val="00785F5F"/>
    <w:rsid w:val="00790D4D"/>
    <w:rsid w:val="007930A9"/>
    <w:rsid w:val="0079379A"/>
    <w:rsid w:val="00795347"/>
    <w:rsid w:val="00795E94"/>
    <w:rsid w:val="00797E96"/>
    <w:rsid w:val="007A152C"/>
    <w:rsid w:val="007A299D"/>
    <w:rsid w:val="007A363D"/>
    <w:rsid w:val="007A5B8D"/>
    <w:rsid w:val="007A6ED5"/>
    <w:rsid w:val="007A7C35"/>
    <w:rsid w:val="007B056D"/>
    <w:rsid w:val="007B0A57"/>
    <w:rsid w:val="007B0E21"/>
    <w:rsid w:val="007B1082"/>
    <w:rsid w:val="007B1F5B"/>
    <w:rsid w:val="007B2151"/>
    <w:rsid w:val="007B2401"/>
    <w:rsid w:val="007B2699"/>
    <w:rsid w:val="007B29BB"/>
    <w:rsid w:val="007B371B"/>
    <w:rsid w:val="007B3E81"/>
    <w:rsid w:val="007B4CFD"/>
    <w:rsid w:val="007B55EB"/>
    <w:rsid w:val="007B5EA8"/>
    <w:rsid w:val="007C1B8B"/>
    <w:rsid w:val="007C211B"/>
    <w:rsid w:val="007C3CC4"/>
    <w:rsid w:val="007C4651"/>
    <w:rsid w:val="007C5770"/>
    <w:rsid w:val="007C768F"/>
    <w:rsid w:val="007C7693"/>
    <w:rsid w:val="007C7A9B"/>
    <w:rsid w:val="007D3F60"/>
    <w:rsid w:val="007D5007"/>
    <w:rsid w:val="007D5609"/>
    <w:rsid w:val="007D6821"/>
    <w:rsid w:val="007D6C9C"/>
    <w:rsid w:val="007D7B25"/>
    <w:rsid w:val="007E1B10"/>
    <w:rsid w:val="007E2290"/>
    <w:rsid w:val="007E2BCF"/>
    <w:rsid w:val="007E5952"/>
    <w:rsid w:val="007E6C11"/>
    <w:rsid w:val="007E6D1B"/>
    <w:rsid w:val="007E744A"/>
    <w:rsid w:val="007E79E4"/>
    <w:rsid w:val="007E79EE"/>
    <w:rsid w:val="007F10E2"/>
    <w:rsid w:val="007F153B"/>
    <w:rsid w:val="007F216A"/>
    <w:rsid w:val="007F4FB8"/>
    <w:rsid w:val="007F5349"/>
    <w:rsid w:val="007F5406"/>
    <w:rsid w:val="007F5A9F"/>
    <w:rsid w:val="007F6AB4"/>
    <w:rsid w:val="007F6FA7"/>
    <w:rsid w:val="00800212"/>
    <w:rsid w:val="008013B1"/>
    <w:rsid w:val="008018AB"/>
    <w:rsid w:val="00802CA6"/>
    <w:rsid w:val="00804388"/>
    <w:rsid w:val="008043D0"/>
    <w:rsid w:val="008053E6"/>
    <w:rsid w:val="00806B28"/>
    <w:rsid w:val="00811651"/>
    <w:rsid w:val="00811BD1"/>
    <w:rsid w:val="00811EE3"/>
    <w:rsid w:val="00812911"/>
    <w:rsid w:val="00813DD7"/>
    <w:rsid w:val="0081455E"/>
    <w:rsid w:val="008154DC"/>
    <w:rsid w:val="008159E0"/>
    <w:rsid w:val="00820CE5"/>
    <w:rsid w:val="00822572"/>
    <w:rsid w:val="008234BE"/>
    <w:rsid w:val="008239E1"/>
    <w:rsid w:val="00823CD5"/>
    <w:rsid w:val="00824BBD"/>
    <w:rsid w:val="0082550C"/>
    <w:rsid w:val="0082608E"/>
    <w:rsid w:val="00826314"/>
    <w:rsid w:val="00830590"/>
    <w:rsid w:val="008306EB"/>
    <w:rsid w:val="00830821"/>
    <w:rsid w:val="008311A5"/>
    <w:rsid w:val="00833B51"/>
    <w:rsid w:val="00835C0D"/>
    <w:rsid w:val="00835F17"/>
    <w:rsid w:val="00840082"/>
    <w:rsid w:val="0084184C"/>
    <w:rsid w:val="008418F8"/>
    <w:rsid w:val="00841964"/>
    <w:rsid w:val="00843AEA"/>
    <w:rsid w:val="00843DDD"/>
    <w:rsid w:val="00843FBC"/>
    <w:rsid w:val="00845346"/>
    <w:rsid w:val="00846CE5"/>
    <w:rsid w:val="00847975"/>
    <w:rsid w:val="00850E17"/>
    <w:rsid w:val="00850E67"/>
    <w:rsid w:val="0085182F"/>
    <w:rsid w:val="008520D8"/>
    <w:rsid w:val="00853CB1"/>
    <w:rsid w:val="0085784A"/>
    <w:rsid w:val="0086087C"/>
    <w:rsid w:val="00862C11"/>
    <w:rsid w:val="00862D35"/>
    <w:rsid w:val="0086325D"/>
    <w:rsid w:val="00863536"/>
    <w:rsid w:val="0086479B"/>
    <w:rsid w:val="00865AEC"/>
    <w:rsid w:val="00867B9D"/>
    <w:rsid w:val="00867E82"/>
    <w:rsid w:val="00872540"/>
    <w:rsid w:val="00872BC2"/>
    <w:rsid w:val="008746B0"/>
    <w:rsid w:val="00874E7E"/>
    <w:rsid w:val="00876D7D"/>
    <w:rsid w:val="008839A9"/>
    <w:rsid w:val="00884AB3"/>
    <w:rsid w:val="00885DAB"/>
    <w:rsid w:val="00887423"/>
    <w:rsid w:val="00887EAF"/>
    <w:rsid w:val="00890450"/>
    <w:rsid w:val="0089148D"/>
    <w:rsid w:val="00891787"/>
    <w:rsid w:val="00892B18"/>
    <w:rsid w:val="008937BB"/>
    <w:rsid w:val="00894010"/>
    <w:rsid w:val="008940BA"/>
    <w:rsid w:val="00894F86"/>
    <w:rsid w:val="0089525C"/>
    <w:rsid w:val="008A19DF"/>
    <w:rsid w:val="008A2598"/>
    <w:rsid w:val="008A39C3"/>
    <w:rsid w:val="008A4B0B"/>
    <w:rsid w:val="008A4E8F"/>
    <w:rsid w:val="008A5D6C"/>
    <w:rsid w:val="008A6FBB"/>
    <w:rsid w:val="008A71BE"/>
    <w:rsid w:val="008A7AFB"/>
    <w:rsid w:val="008A7BF8"/>
    <w:rsid w:val="008A7D67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69AC"/>
    <w:rsid w:val="008B7715"/>
    <w:rsid w:val="008B7C55"/>
    <w:rsid w:val="008C0044"/>
    <w:rsid w:val="008C0D4F"/>
    <w:rsid w:val="008C22FA"/>
    <w:rsid w:val="008C2B16"/>
    <w:rsid w:val="008C3618"/>
    <w:rsid w:val="008C69EB"/>
    <w:rsid w:val="008C6AF2"/>
    <w:rsid w:val="008C6C6D"/>
    <w:rsid w:val="008D1F99"/>
    <w:rsid w:val="008D2195"/>
    <w:rsid w:val="008D2785"/>
    <w:rsid w:val="008D2D89"/>
    <w:rsid w:val="008D2DC7"/>
    <w:rsid w:val="008D6F75"/>
    <w:rsid w:val="008D7C62"/>
    <w:rsid w:val="008E096D"/>
    <w:rsid w:val="008E196B"/>
    <w:rsid w:val="008E2FCA"/>
    <w:rsid w:val="008E5364"/>
    <w:rsid w:val="008E53F8"/>
    <w:rsid w:val="008E67A4"/>
    <w:rsid w:val="008E6E7F"/>
    <w:rsid w:val="008E7C48"/>
    <w:rsid w:val="008F1688"/>
    <w:rsid w:val="008F1852"/>
    <w:rsid w:val="008F31E7"/>
    <w:rsid w:val="008F38C1"/>
    <w:rsid w:val="008F5352"/>
    <w:rsid w:val="00900991"/>
    <w:rsid w:val="00900CF1"/>
    <w:rsid w:val="00900D91"/>
    <w:rsid w:val="00900E63"/>
    <w:rsid w:val="009043B1"/>
    <w:rsid w:val="00904899"/>
    <w:rsid w:val="00904C23"/>
    <w:rsid w:val="00906634"/>
    <w:rsid w:val="009070C4"/>
    <w:rsid w:val="00907881"/>
    <w:rsid w:val="00907BCB"/>
    <w:rsid w:val="00907D23"/>
    <w:rsid w:val="009107CC"/>
    <w:rsid w:val="00910814"/>
    <w:rsid w:val="0091293B"/>
    <w:rsid w:val="00914C59"/>
    <w:rsid w:val="009150BC"/>
    <w:rsid w:val="0091547C"/>
    <w:rsid w:val="00915C49"/>
    <w:rsid w:val="00915F78"/>
    <w:rsid w:val="00917CF9"/>
    <w:rsid w:val="0092081A"/>
    <w:rsid w:val="00922B14"/>
    <w:rsid w:val="00923FDE"/>
    <w:rsid w:val="009247FC"/>
    <w:rsid w:val="00924C34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DA8"/>
    <w:rsid w:val="00936F11"/>
    <w:rsid w:val="0094248E"/>
    <w:rsid w:val="00945313"/>
    <w:rsid w:val="009453CB"/>
    <w:rsid w:val="009462D6"/>
    <w:rsid w:val="009474EE"/>
    <w:rsid w:val="00950B85"/>
    <w:rsid w:val="00953191"/>
    <w:rsid w:val="00953DB4"/>
    <w:rsid w:val="0095531E"/>
    <w:rsid w:val="009605DE"/>
    <w:rsid w:val="00961071"/>
    <w:rsid w:val="00961795"/>
    <w:rsid w:val="00970B3E"/>
    <w:rsid w:val="009710C2"/>
    <w:rsid w:val="0097210C"/>
    <w:rsid w:val="009726A2"/>
    <w:rsid w:val="00972751"/>
    <w:rsid w:val="009732EA"/>
    <w:rsid w:val="00973501"/>
    <w:rsid w:val="00973D86"/>
    <w:rsid w:val="00974DFF"/>
    <w:rsid w:val="00974F3D"/>
    <w:rsid w:val="00975421"/>
    <w:rsid w:val="00975DF7"/>
    <w:rsid w:val="00977D50"/>
    <w:rsid w:val="00980C21"/>
    <w:rsid w:val="0098145B"/>
    <w:rsid w:val="00981D08"/>
    <w:rsid w:val="009820FE"/>
    <w:rsid w:val="00982247"/>
    <w:rsid w:val="00984DDB"/>
    <w:rsid w:val="00985689"/>
    <w:rsid w:val="0098574A"/>
    <w:rsid w:val="009877C5"/>
    <w:rsid w:val="0099038E"/>
    <w:rsid w:val="009909BB"/>
    <w:rsid w:val="00990E83"/>
    <w:rsid w:val="0099330D"/>
    <w:rsid w:val="00994CDE"/>
    <w:rsid w:val="0099525D"/>
    <w:rsid w:val="0099613A"/>
    <w:rsid w:val="009968D5"/>
    <w:rsid w:val="00996D2E"/>
    <w:rsid w:val="009973E5"/>
    <w:rsid w:val="009974C7"/>
    <w:rsid w:val="009975A5"/>
    <w:rsid w:val="009979AB"/>
    <w:rsid w:val="009A307E"/>
    <w:rsid w:val="009A3326"/>
    <w:rsid w:val="009A36A1"/>
    <w:rsid w:val="009A4DF0"/>
    <w:rsid w:val="009A6140"/>
    <w:rsid w:val="009A64A3"/>
    <w:rsid w:val="009A7134"/>
    <w:rsid w:val="009A784F"/>
    <w:rsid w:val="009B13E5"/>
    <w:rsid w:val="009B18F4"/>
    <w:rsid w:val="009B2B65"/>
    <w:rsid w:val="009B3921"/>
    <w:rsid w:val="009B7AF0"/>
    <w:rsid w:val="009B7C71"/>
    <w:rsid w:val="009B7EB5"/>
    <w:rsid w:val="009C057A"/>
    <w:rsid w:val="009C226A"/>
    <w:rsid w:val="009C3D44"/>
    <w:rsid w:val="009C3E7D"/>
    <w:rsid w:val="009C4124"/>
    <w:rsid w:val="009C42D0"/>
    <w:rsid w:val="009C6B74"/>
    <w:rsid w:val="009C7344"/>
    <w:rsid w:val="009C7F28"/>
    <w:rsid w:val="009D0588"/>
    <w:rsid w:val="009D1C73"/>
    <w:rsid w:val="009D2AE2"/>
    <w:rsid w:val="009D3E17"/>
    <w:rsid w:val="009D6B2A"/>
    <w:rsid w:val="009D6F30"/>
    <w:rsid w:val="009D77DD"/>
    <w:rsid w:val="009E0C66"/>
    <w:rsid w:val="009E365C"/>
    <w:rsid w:val="009E3AC2"/>
    <w:rsid w:val="009E430F"/>
    <w:rsid w:val="009E4876"/>
    <w:rsid w:val="009E5FAF"/>
    <w:rsid w:val="009E72BE"/>
    <w:rsid w:val="009E7E91"/>
    <w:rsid w:val="009F0937"/>
    <w:rsid w:val="009F3C12"/>
    <w:rsid w:val="009F43D8"/>
    <w:rsid w:val="009F5947"/>
    <w:rsid w:val="009F5F64"/>
    <w:rsid w:val="009F76C9"/>
    <w:rsid w:val="009F7852"/>
    <w:rsid w:val="00A0051A"/>
    <w:rsid w:val="00A00703"/>
    <w:rsid w:val="00A00EB2"/>
    <w:rsid w:val="00A02205"/>
    <w:rsid w:val="00A02EAB"/>
    <w:rsid w:val="00A03433"/>
    <w:rsid w:val="00A03D65"/>
    <w:rsid w:val="00A049B2"/>
    <w:rsid w:val="00A05704"/>
    <w:rsid w:val="00A05B0F"/>
    <w:rsid w:val="00A064AA"/>
    <w:rsid w:val="00A07452"/>
    <w:rsid w:val="00A1036A"/>
    <w:rsid w:val="00A1038E"/>
    <w:rsid w:val="00A103B8"/>
    <w:rsid w:val="00A112F9"/>
    <w:rsid w:val="00A119B3"/>
    <w:rsid w:val="00A127A8"/>
    <w:rsid w:val="00A14692"/>
    <w:rsid w:val="00A15918"/>
    <w:rsid w:val="00A173A8"/>
    <w:rsid w:val="00A20147"/>
    <w:rsid w:val="00A201D0"/>
    <w:rsid w:val="00A2127C"/>
    <w:rsid w:val="00A22E43"/>
    <w:rsid w:val="00A24E5E"/>
    <w:rsid w:val="00A25FCD"/>
    <w:rsid w:val="00A261C9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40B"/>
    <w:rsid w:val="00A37DF9"/>
    <w:rsid w:val="00A402D6"/>
    <w:rsid w:val="00A402DB"/>
    <w:rsid w:val="00A40DE8"/>
    <w:rsid w:val="00A42231"/>
    <w:rsid w:val="00A42769"/>
    <w:rsid w:val="00A432F2"/>
    <w:rsid w:val="00A43822"/>
    <w:rsid w:val="00A47248"/>
    <w:rsid w:val="00A47890"/>
    <w:rsid w:val="00A47B55"/>
    <w:rsid w:val="00A50A38"/>
    <w:rsid w:val="00A50A5A"/>
    <w:rsid w:val="00A52526"/>
    <w:rsid w:val="00A5554F"/>
    <w:rsid w:val="00A560AB"/>
    <w:rsid w:val="00A56E6C"/>
    <w:rsid w:val="00A578D0"/>
    <w:rsid w:val="00A6055D"/>
    <w:rsid w:val="00A63813"/>
    <w:rsid w:val="00A650FF"/>
    <w:rsid w:val="00A65D98"/>
    <w:rsid w:val="00A66F18"/>
    <w:rsid w:val="00A70894"/>
    <w:rsid w:val="00A70B90"/>
    <w:rsid w:val="00A72DA2"/>
    <w:rsid w:val="00A72DF6"/>
    <w:rsid w:val="00A732A2"/>
    <w:rsid w:val="00A739BB"/>
    <w:rsid w:val="00A73C21"/>
    <w:rsid w:val="00A748CF"/>
    <w:rsid w:val="00A767F4"/>
    <w:rsid w:val="00A76AEF"/>
    <w:rsid w:val="00A76D7E"/>
    <w:rsid w:val="00A770B6"/>
    <w:rsid w:val="00A775B3"/>
    <w:rsid w:val="00A778F5"/>
    <w:rsid w:val="00A8335B"/>
    <w:rsid w:val="00A836E3"/>
    <w:rsid w:val="00A8397D"/>
    <w:rsid w:val="00A8638D"/>
    <w:rsid w:val="00A869C7"/>
    <w:rsid w:val="00A86A5C"/>
    <w:rsid w:val="00A86E7B"/>
    <w:rsid w:val="00A91848"/>
    <w:rsid w:val="00A9266D"/>
    <w:rsid w:val="00A9277D"/>
    <w:rsid w:val="00A93063"/>
    <w:rsid w:val="00A93431"/>
    <w:rsid w:val="00A93A8C"/>
    <w:rsid w:val="00A961A6"/>
    <w:rsid w:val="00A9634A"/>
    <w:rsid w:val="00A967F4"/>
    <w:rsid w:val="00AA0BDA"/>
    <w:rsid w:val="00AA1369"/>
    <w:rsid w:val="00AA16C3"/>
    <w:rsid w:val="00AA5463"/>
    <w:rsid w:val="00AA6E0B"/>
    <w:rsid w:val="00AA7821"/>
    <w:rsid w:val="00AB2409"/>
    <w:rsid w:val="00AB2DC3"/>
    <w:rsid w:val="00AB3948"/>
    <w:rsid w:val="00AB54C1"/>
    <w:rsid w:val="00AB6295"/>
    <w:rsid w:val="00AB785B"/>
    <w:rsid w:val="00AB7A62"/>
    <w:rsid w:val="00AC0208"/>
    <w:rsid w:val="00AC050D"/>
    <w:rsid w:val="00AC26B7"/>
    <w:rsid w:val="00AC2C22"/>
    <w:rsid w:val="00AC43FA"/>
    <w:rsid w:val="00AC495E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E15DE"/>
    <w:rsid w:val="00AE1BCF"/>
    <w:rsid w:val="00AE2DDB"/>
    <w:rsid w:val="00AE44B8"/>
    <w:rsid w:val="00AE45A7"/>
    <w:rsid w:val="00AE4F5F"/>
    <w:rsid w:val="00AE573A"/>
    <w:rsid w:val="00AE6114"/>
    <w:rsid w:val="00AE6F22"/>
    <w:rsid w:val="00AE7229"/>
    <w:rsid w:val="00AE7296"/>
    <w:rsid w:val="00AF08F2"/>
    <w:rsid w:val="00AF0B7B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AF7FC7"/>
    <w:rsid w:val="00B00827"/>
    <w:rsid w:val="00B00F3B"/>
    <w:rsid w:val="00B00FFD"/>
    <w:rsid w:val="00B036A7"/>
    <w:rsid w:val="00B0394E"/>
    <w:rsid w:val="00B053BD"/>
    <w:rsid w:val="00B05BBE"/>
    <w:rsid w:val="00B07194"/>
    <w:rsid w:val="00B07EDE"/>
    <w:rsid w:val="00B11808"/>
    <w:rsid w:val="00B11A9B"/>
    <w:rsid w:val="00B11C79"/>
    <w:rsid w:val="00B124AF"/>
    <w:rsid w:val="00B130B8"/>
    <w:rsid w:val="00B156C4"/>
    <w:rsid w:val="00B21A7E"/>
    <w:rsid w:val="00B2558D"/>
    <w:rsid w:val="00B25D3A"/>
    <w:rsid w:val="00B2716E"/>
    <w:rsid w:val="00B27C39"/>
    <w:rsid w:val="00B3017A"/>
    <w:rsid w:val="00B302F3"/>
    <w:rsid w:val="00B318B6"/>
    <w:rsid w:val="00B3412E"/>
    <w:rsid w:val="00B34574"/>
    <w:rsid w:val="00B34A89"/>
    <w:rsid w:val="00B35799"/>
    <w:rsid w:val="00B3585E"/>
    <w:rsid w:val="00B36CC8"/>
    <w:rsid w:val="00B36FD6"/>
    <w:rsid w:val="00B40873"/>
    <w:rsid w:val="00B414DF"/>
    <w:rsid w:val="00B433DC"/>
    <w:rsid w:val="00B43C8F"/>
    <w:rsid w:val="00B43DF3"/>
    <w:rsid w:val="00B44149"/>
    <w:rsid w:val="00B44F17"/>
    <w:rsid w:val="00B46AD6"/>
    <w:rsid w:val="00B472E1"/>
    <w:rsid w:val="00B475F7"/>
    <w:rsid w:val="00B47A07"/>
    <w:rsid w:val="00B53A80"/>
    <w:rsid w:val="00B54175"/>
    <w:rsid w:val="00B5536F"/>
    <w:rsid w:val="00B56679"/>
    <w:rsid w:val="00B56EA9"/>
    <w:rsid w:val="00B5714E"/>
    <w:rsid w:val="00B60246"/>
    <w:rsid w:val="00B61966"/>
    <w:rsid w:val="00B637DB"/>
    <w:rsid w:val="00B63BB0"/>
    <w:rsid w:val="00B64176"/>
    <w:rsid w:val="00B645B4"/>
    <w:rsid w:val="00B6620F"/>
    <w:rsid w:val="00B66291"/>
    <w:rsid w:val="00B66802"/>
    <w:rsid w:val="00B66D1B"/>
    <w:rsid w:val="00B67FBB"/>
    <w:rsid w:val="00B70131"/>
    <w:rsid w:val="00B70F7C"/>
    <w:rsid w:val="00B7203B"/>
    <w:rsid w:val="00B72DE8"/>
    <w:rsid w:val="00B7407F"/>
    <w:rsid w:val="00B746D0"/>
    <w:rsid w:val="00B77416"/>
    <w:rsid w:val="00B80488"/>
    <w:rsid w:val="00B83D08"/>
    <w:rsid w:val="00B84091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79A1"/>
    <w:rsid w:val="00BA0F0F"/>
    <w:rsid w:val="00BA1B19"/>
    <w:rsid w:val="00BA47DF"/>
    <w:rsid w:val="00BA4917"/>
    <w:rsid w:val="00BA4C95"/>
    <w:rsid w:val="00BA4E8A"/>
    <w:rsid w:val="00BA57C7"/>
    <w:rsid w:val="00BA7880"/>
    <w:rsid w:val="00BA7CEA"/>
    <w:rsid w:val="00BB1E5C"/>
    <w:rsid w:val="00BB2BF5"/>
    <w:rsid w:val="00BB30FC"/>
    <w:rsid w:val="00BB37BF"/>
    <w:rsid w:val="00BB39AF"/>
    <w:rsid w:val="00BB579D"/>
    <w:rsid w:val="00BB6C8E"/>
    <w:rsid w:val="00BC12BA"/>
    <w:rsid w:val="00BC236F"/>
    <w:rsid w:val="00BC3924"/>
    <w:rsid w:val="00BC438F"/>
    <w:rsid w:val="00BC4CB4"/>
    <w:rsid w:val="00BC4D6B"/>
    <w:rsid w:val="00BC71A2"/>
    <w:rsid w:val="00BC7C23"/>
    <w:rsid w:val="00BC7E7A"/>
    <w:rsid w:val="00BD1844"/>
    <w:rsid w:val="00BD18A2"/>
    <w:rsid w:val="00BD1F3B"/>
    <w:rsid w:val="00BD229D"/>
    <w:rsid w:val="00BD372E"/>
    <w:rsid w:val="00BD37BE"/>
    <w:rsid w:val="00BD5B76"/>
    <w:rsid w:val="00BD5E77"/>
    <w:rsid w:val="00BD6FB2"/>
    <w:rsid w:val="00BD7368"/>
    <w:rsid w:val="00BE18A3"/>
    <w:rsid w:val="00BE1A68"/>
    <w:rsid w:val="00BE1FAE"/>
    <w:rsid w:val="00BE26B4"/>
    <w:rsid w:val="00BE277E"/>
    <w:rsid w:val="00BE3B46"/>
    <w:rsid w:val="00BE3EC3"/>
    <w:rsid w:val="00BE4662"/>
    <w:rsid w:val="00BE5419"/>
    <w:rsid w:val="00BE677E"/>
    <w:rsid w:val="00BF0B5A"/>
    <w:rsid w:val="00BF0C34"/>
    <w:rsid w:val="00BF1C03"/>
    <w:rsid w:val="00BF55E5"/>
    <w:rsid w:val="00BF6302"/>
    <w:rsid w:val="00BF7E16"/>
    <w:rsid w:val="00C00214"/>
    <w:rsid w:val="00C02387"/>
    <w:rsid w:val="00C02800"/>
    <w:rsid w:val="00C02895"/>
    <w:rsid w:val="00C05134"/>
    <w:rsid w:val="00C05877"/>
    <w:rsid w:val="00C0635B"/>
    <w:rsid w:val="00C0752F"/>
    <w:rsid w:val="00C11ABF"/>
    <w:rsid w:val="00C11EC1"/>
    <w:rsid w:val="00C11F01"/>
    <w:rsid w:val="00C12465"/>
    <w:rsid w:val="00C151A7"/>
    <w:rsid w:val="00C1626A"/>
    <w:rsid w:val="00C1635B"/>
    <w:rsid w:val="00C16B01"/>
    <w:rsid w:val="00C174C6"/>
    <w:rsid w:val="00C176BA"/>
    <w:rsid w:val="00C20406"/>
    <w:rsid w:val="00C21238"/>
    <w:rsid w:val="00C2236A"/>
    <w:rsid w:val="00C22F55"/>
    <w:rsid w:val="00C2487C"/>
    <w:rsid w:val="00C26D00"/>
    <w:rsid w:val="00C271F0"/>
    <w:rsid w:val="00C303E5"/>
    <w:rsid w:val="00C30FDB"/>
    <w:rsid w:val="00C31158"/>
    <w:rsid w:val="00C329FD"/>
    <w:rsid w:val="00C332CA"/>
    <w:rsid w:val="00C33A19"/>
    <w:rsid w:val="00C358C5"/>
    <w:rsid w:val="00C359C8"/>
    <w:rsid w:val="00C35C48"/>
    <w:rsid w:val="00C35C9C"/>
    <w:rsid w:val="00C36093"/>
    <w:rsid w:val="00C363F8"/>
    <w:rsid w:val="00C36527"/>
    <w:rsid w:val="00C36646"/>
    <w:rsid w:val="00C44007"/>
    <w:rsid w:val="00C44092"/>
    <w:rsid w:val="00C455A1"/>
    <w:rsid w:val="00C5120B"/>
    <w:rsid w:val="00C52ED2"/>
    <w:rsid w:val="00C53327"/>
    <w:rsid w:val="00C54E6B"/>
    <w:rsid w:val="00C554F3"/>
    <w:rsid w:val="00C60D73"/>
    <w:rsid w:val="00C61013"/>
    <w:rsid w:val="00C624CC"/>
    <w:rsid w:val="00C63140"/>
    <w:rsid w:val="00C63211"/>
    <w:rsid w:val="00C64327"/>
    <w:rsid w:val="00C64D28"/>
    <w:rsid w:val="00C64F66"/>
    <w:rsid w:val="00C66126"/>
    <w:rsid w:val="00C67060"/>
    <w:rsid w:val="00C72040"/>
    <w:rsid w:val="00C73243"/>
    <w:rsid w:val="00C73531"/>
    <w:rsid w:val="00C74446"/>
    <w:rsid w:val="00C75963"/>
    <w:rsid w:val="00C7614C"/>
    <w:rsid w:val="00C7646F"/>
    <w:rsid w:val="00C7694A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40A"/>
    <w:rsid w:val="00C85F48"/>
    <w:rsid w:val="00C87F58"/>
    <w:rsid w:val="00C90B80"/>
    <w:rsid w:val="00C91ED4"/>
    <w:rsid w:val="00C92990"/>
    <w:rsid w:val="00C929CD"/>
    <w:rsid w:val="00C9315F"/>
    <w:rsid w:val="00C9549B"/>
    <w:rsid w:val="00C95A72"/>
    <w:rsid w:val="00C9646A"/>
    <w:rsid w:val="00C9757D"/>
    <w:rsid w:val="00CA073E"/>
    <w:rsid w:val="00CA2156"/>
    <w:rsid w:val="00CA29DE"/>
    <w:rsid w:val="00CA2EEA"/>
    <w:rsid w:val="00CA5C72"/>
    <w:rsid w:val="00CA6083"/>
    <w:rsid w:val="00CA649E"/>
    <w:rsid w:val="00CA6C77"/>
    <w:rsid w:val="00CA7B9B"/>
    <w:rsid w:val="00CA7D61"/>
    <w:rsid w:val="00CA7F75"/>
    <w:rsid w:val="00CB0419"/>
    <w:rsid w:val="00CB05E4"/>
    <w:rsid w:val="00CB1690"/>
    <w:rsid w:val="00CB1F67"/>
    <w:rsid w:val="00CB2EB4"/>
    <w:rsid w:val="00CB3553"/>
    <w:rsid w:val="00CB3972"/>
    <w:rsid w:val="00CB3F64"/>
    <w:rsid w:val="00CB413B"/>
    <w:rsid w:val="00CB5D45"/>
    <w:rsid w:val="00CB6A3F"/>
    <w:rsid w:val="00CB6E44"/>
    <w:rsid w:val="00CB7DB1"/>
    <w:rsid w:val="00CC0B5F"/>
    <w:rsid w:val="00CC0DDF"/>
    <w:rsid w:val="00CC268F"/>
    <w:rsid w:val="00CC5CBB"/>
    <w:rsid w:val="00CC6497"/>
    <w:rsid w:val="00CD01B1"/>
    <w:rsid w:val="00CD15FB"/>
    <w:rsid w:val="00CD3088"/>
    <w:rsid w:val="00CD3B23"/>
    <w:rsid w:val="00CD4988"/>
    <w:rsid w:val="00CD56BB"/>
    <w:rsid w:val="00CD5804"/>
    <w:rsid w:val="00CD5909"/>
    <w:rsid w:val="00CD6621"/>
    <w:rsid w:val="00CD69EE"/>
    <w:rsid w:val="00CD6E65"/>
    <w:rsid w:val="00CE1CE5"/>
    <w:rsid w:val="00CE44BE"/>
    <w:rsid w:val="00CE4CD1"/>
    <w:rsid w:val="00CE4CEC"/>
    <w:rsid w:val="00CE508B"/>
    <w:rsid w:val="00CE7938"/>
    <w:rsid w:val="00CF0138"/>
    <w:rsid w:val="00CF03E7"/>
    <w:rsid w:val="00CF0D84"/>
    <w:rsid w:val="00CF1181"/>
    <w:rsid w:val="00CF3FA5"/>
    <w:rsid w:val="00CF45A2"/>
    <w:rsid w:val="00CF4D30"/>
    <w:rsid w:val="00CF4DBB"/>
    <w:rsid w:val="00CF557C"/>
    <w:rsid w:val="00CF61C4"/>
    <w:rsid w:val="00CF6C40"/>
    <w:rsid w:val="00CF79EE"/>
    <w:rsid w:val="00D00471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21F4"/>
    <w:rsid w:val="00D12A50"/>
    <w:rsid w:val="00D12FA4"/>
    <w:rsid w:val="00D13030"/>
    <w:rsid w:val="00D14332"/>
    <w:rsid w:val="00D143AB"/>
    <w:rsid w:val="00D143D6"/>
    <w:rsid w:val="00D16391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50B1"/>
    <w:rsid w:val="00D26A5F"/>
    <w:rsid w:val="00D26FC8"/>
    <w:rsid w:val="00D30CEC"/>
    <w:rsid w:val="00D31076"/>
    <w:rsid w:val="00D31E7D"/>
    <w:rsid w:val="00D3273E"/>
    <w:rsid w:val="00D32828"/>
    <w:rsid w:val="00D32D97"/>
    <w:rsid w:val="00D339D6"/>
    <w:rsid w:val="00D37828"/>
    <w:rsid w:val="00D414D8"/>
    <w:rsid w:val="00D41B9E"/>
    <w:rsid w:val="00D423D3"/>
    <w:rsid w:val="00D432A5"/>
    <w:rsid w:val="00D4377C"/>
    <w:rsid w:val="00D43E1B"/>
    <w:rsid w:val="00D44109"/>
    <w:rsid w:val="00D459D8"/>
    <w:rsid w:val="00D45F5D"/>
    <w:rsid w:val="00D46205"/>
    <w:rsid w:val="00D46EF0"/>
    <w:rsid w:val="00D470A5"/>
    <w:rsid w:val="00D47126"/>
    <w:rsid w:val="00D47157"/>
    <w:rsid w:val="00D47266"/>
    <w:rsid w:val="00D4786C"/>
    <w:rsid w:val="00D508B4"/>
    <w:rsid w:val="00D510A2"/>
    <w:rsid w:val="00D51A94"/>
    <w:rsid w:val="00D52292"/>
    <w:rsid w:val="00D52B27"/>
    <w:rsid w:val="00D53BDF"/>
    <w:rsid w:val="00D54E20"/>
    <w:rsid w:val="00D55574"/>
    <w:rsid w:val="00D567C2"/>
    <w:rsid w:val="00D57934"/>
    <w:rsid w:val="00D57AC2"/>
    <w:rsid w:val="00D57C85"/>
    <w:rsid w:val="00D57D50"/>
    <w:rsid w:val="00D57F72"/>
    <w:rsid w:val="00D60D0A"/>
    <w:rsid w:val="00D62650"/>
    <w:rsid w:val="00D63536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8F9"/>
    <w:rsid w:val="00D73D92"/>
    <w:rsid w:val="00D74578"/>
    <w:rsid w:val="00D752D3"/>
    <w:rsid w:val="00D76A32"/>
    <w:rsid w:val="00D77C17"/>
    <w:rsid w:val="00D80B10"/>
    <w:rsid w:val="00D811B9"/>
    <w:rsid w:val="00D81910"/>
    <w:rsid w:val="00D81A62"/>
    <w:rsid w:val="00D8371B"/>
    <w:rsid w:val="00D83A5A"/>
    <w:rsid w:val="00D8442C"/>
    <w:rsid w:val="00D8505F"/>
    <w:rsid w:val="00D857B2"/>
    <w:rsid w:val="00D85CDD"/>
    <w:rsid w:val="00D9065B"/>
    <w:rsid w:val="00D90DB2"/>
    <w:rsid w:val="00D927A4"/>
    <w:rsid w:val="00D92AD1"/>
    <w:rsid w:val="00D9518F"/>
    <w:rsid w:val="00D95E31"/>
    <w:rsid w:val="00D96E3C"/>
    <w:rsid w:val="00DA2760"/>
    <w:rsid w:val="00DA3118"/>
    <w:rsid w:val="00DA3771"/>
    <w:rsid w:val="00DA4155"/>
    <w:rsid w:val="00DA5454"/>
    <w:rsid w:val="00DA6D17"/>
    <w:rsid w:val="00DA7625"/>
    <w:rsid w:val="00DB1B3D"/>
    <w:rsid w:val="00DB1E42"/>
    <w:rsid w:val="00DB2187"/>
    <w:rsid w:val="00DB274A"/>
    <w:rsid w:val="00DB2B59"/>
    <w:rsid w:val="00DB36AC"/>
    <w:rsid w:val="00DB399D"/>
    <w:rsid w:val="00DB4017"/>
    <w:rsid w:val="00DB56AA"/>
    <w:rsid w:val="00DB6CDE"/>
    <w:rsid w:val="00DB77D9"/>
    <w:rsid w:val="00DB78AB"/>
    <w:rsid w:val="00DC0A18"/>
    <w:rsid w:val="00DC1C71"/>
    <w:rsid w:val="00DC26C8"/>
    <w:rsid w:val="00DC27CB"/>
    <w:rsid w:val="00DC2BB6"/>
    <w:rsid w:val="00DC3B45"/>
    <w:rsid w:val="00DC4F70"/>
    <w:rsid w:val="00DC5492"/>
    <w:rsid w:val="00DC574E"/>
    <w:rsid w:val="00DC5AC9"/>
    <w:rsid w:val="00DC5CEE"/>
    <w:rsid w:val="00DC5F1F"/>
    <w:rsid w:val="00DC63DF"/>
    <w:rsid w:val="00DC6AE7"/>
    <w:rsid w:val="00DC7978"/>
    <w:rsid w:val="00DD074D"/>
    <w:rsid w:val="00DD0CB9"/>
    <w:rsid w:val="00DD1084"/>
    <w:rsid w:val="00DD17F7"/>
    <w:rsid w:val="00DD3AFE"/>
    <w:rsid w:val="00DD3F6D"/>
    <w:rsid w:val="00DD504C"/>
    <w:rsid w:val="00DD69A2"/>
    <w:rsid w:val="00DD6A15"/>
    <w:rsid w:val="00DD6EDE"/>
    <w:rsid w:val="00DD7D72"/>
    <w:rsid w:val="00DE1457"/>
    <w:rsid w:val="00DE1BBF"/>
    <w:rsid w:val="00DE1E1E"/>
    <w:rsid w:val="00DE2252"/>
    <w:rsid w:val="00DE2DE1"/>
    <w:rsid w:val="00DE3430"/>
    <w:rsid w:val="00DE3675"/>
    <w:rsid w:val="00DE435E"/>
    <w:rsid w:val="00DE4F78"/>
    <w:rsid w:val="00DE4FBF"/>
    <w:rsid w:val="00DE73D2"/>
    <w:rsid w:val="00DF09C8"/>
    <w:rsid w:val="00DF2B11"/>
    <w:rsid w:val="00DF347F"/>
    <w:rsid w:val="00DF3D5E"/>
    <w:rsid w:val="00DF4354"/>
    <w:rsid w:val="00DF5431"/>
    <w:rsid w:val="00DF6F96"/>
    <w:rsid w:val="00DF73F0"/>
    <w:rsid w:val="00E01146"/>
    <w:rsid w:val="00E01A14"/>
    <w:rsid w:val="00E01C7C"/>
    <w:rsid w:val="00E0361D"/>
    <w:rsid w:val="00E037A5"/>
    <w:rsid w:val="00E03E89"/>
    <w:rsid w:val="00E04417"/>
    <w:rsid w:val="00E073E0"/>
    <w:rsid w:val="00E07FED"/>
    <w:rsid w:val="00E1034E"/>
    <w:rsid w:val="00E11DE4"/>
    <w:rsid w:val="00E13257"/>
    <w:rsid w:val="00E13AF6"/>
    <w:rsid w:val="00E1469B"/>
    <w:rsid w:val="00E14CE7"/>
    <w:rsid w:val="00E153DE"/>
    <w:rsid w:val="00E15D29"/>
    <w:rsid w:val="00E16FB0"/>
    <w:rsid w:val="00E17EA8"/>
    <w:rsid w:val="00E204E5"/>
    <w:rsid w:val="00E205E6"/>
    <w:rsid w:val="00E213B3"/>
    <w:rsid w:val="00E21B50"/>
    <w:rsid w:val="00E2331F"/>
    <w:rsid w:val="00E23575"/>
    <w:rsid w:val="00E23DB0"/>
    <w:rsid w:val="00E25239"/>
    <w:rsid w:val="00E255BA"/>
    <w:rsid w:val="00E26358"/>
    <w:rsid w:val="00E26ED8"/>
    <w:rsid w:val="00E27A81"/>
    <w:rsid w:val="00E27D28"/>
    <w:rsid w:val="00E27EF5"/>
    <w:rsid w:val="00E31586"/>
    <w:rsid w:val="00E32611"/>
    <w:rsid w:val="00E326B1"/>
    <w:rsid w:val="00E32B15"/>
    <w:rsid w:val="00E33D9A"/>
    <w:rsid w:val="00E33FAC"/>
    <w:rsid w:val="00E344E4"/>
    <w:rsid w:val="00E347BA"/>
    <w:rsid w:val="00E34EEE"/>
    <w:rsid w:val="00E3536D"/>
    <w:rsid w:val="00E354C8"/>
    <w:rsid w:val="00E3771C"/>
    <w:rsid w:val="00E37EE8"/>
    <w:rsid w:val="00E37F08"/>
    <w:rsid w:val="00E40CB5"/>
    <w:rsid w:val="00E42543"/>
    <w:rsid w:val="00E446FE"/>
    <w:rsid w:val="00E4700A"/>
    <w:rsid w:val="00E47DFA"/>
    <w:rsid w:val="00E51186"/>
    <w:rsid w:val="00E521C5"/>
    <w:rsid w:val="00E548DB"/>
    <w:rsid w:val="00E564D0"/>
    <w:rsid w:val="00E603FB"/>
    <w:rsid w:val="00E629E6"/>
    <w:rsid w:val="00E630C4"/>
    <w:rsid w:val="00E6374A"/>
    <w:rsid w:val="00E63E0C"/>
    <w:rsid w:val="00E63FEB"/>
    <w:rsid w:val="00E64925"/>
    <w:rsid w:val="00E6542D"/>
    <w:rsid w:val="00E65C0D"/>
    <w:rsid w:val="00E65E49"/>
    <w:rsid w:val="00E661B6"/>
    <w:rsid w:val="00E672B4"/>
    <w:rsid w:val="00E712E8"/>
    <w:rsid w:val="00E71F80"/>
    <w:rsid w:val="00E722CE"/>
    <w:rsid w:val="00E7236C"/>
    <w:rsid w:val="00E72D39"/>
    <w:rsid w:val="00E74647"/>
    <w:rsid w:val="00E746E7"/>
    <w:rsid w:val="00E74A2E"/>
    <w:rsid w:val="00E74AD0"/>
    <w:rsid w:val="00E74BB2"/>
    <w:rsid w:val="00E7555B"/>
    <w:rsid w:val="00E75F5A"/>
    <w:rsid w:val="00E81DD0"/>
    <w:rsid w:val="00E81F71"/>
    <w:rsid w:val="00E82334"/>
    <w:rsid w:val="00E8333F"/>
    <w:rsid w:val="00E8470C"/>
    <w:rsid w:val="00E84D29"/>
    <w:rsid w:val="00E84FEE"/>
    <w:rsid w:val="00E85225"/>
    <w:rsid w:val="00E853C1"/>
    <w:rsid w:val="00E86273"/>
    <w:rsid w:val="00E872AD"/>
    <w:rsid w:val="00E879E2"/>
    <w:rsid w:val="00E90530"/>
    <w:rsid w:val="00E90CE1"/>
    <w:rsid w:val="00E91593"/>
    <w:rsid w:val="00E92A94"/>
    <w:rsid w:val="00E936EB"/>
    <w:rsid w:val="00E9437F"/>
    <w:rsid w:val="00E944B5"/>
    <w:rsid w:val="00E9585A"/>
    <w:rsid w:val="00E95932"/>
    <w:rsid w:val="00E960C0"/>
    <w:rsid w:val="00E97E91"/>
    <w:rsid w:val="00EA04FA"/>
    <w:rsid w:val="00EA0640"/>
    <w:rsid w:val="00EA13F5"/>
    <w:rsid w:val="00EA1F1E"/>
    <w:rsid w:val="00EA1F82"/>
    <w:rsid w:val="00EA4479"/>
    <w:rsid w:val="00EA521F"/>
    <w:rsid w:val="00EA6D20"/>
    <w:rsid w:val="00EA6DFF"/>
    <w:rsid w:val="00EB07DE"/>
    <w:rsid w:val="00EB0F13"/>
    <w:rsid w:val="00EB0FF4"/>
    <w:rsid w:val="00EB1910"/>
    <w:rsid w:val="00EB1E11"/>
    <w:rsid w:val="00EB37E7"/>
    <w:rsid w:val="00EB3C89"/>
    <w:rsid w:val="00EB4713"/>
    <w:rsid w:val="00EB5C54"/>
    <w:rsid w:val="00EB6124"/>
    <w:rsid w:val="00EC1208"/>
    <w:rsid w:val="00EC135F"/>
    <w:rsid w:val="00EC187C"/>
    <w:rsid w:val="00EC1AA4"/>
    <w:rsid w:val="00EC1B2D"/>
    <w:rsid w:val="00EC2656"/>
    <w:rsid w:val="00EC464B"/>
    <w:rsid w:val="00EC4765"/>
    <w:rsid w:val="00EC6858"/>
    <w:rsid w:val="00EC7175"/>
    <w:rsid w:val="00ED0364"/>
    <w:rsid w:val="00ED04E7"/>
    <w:rsid w:val="00ED0EE1"/>
    <w:rsid w:val="00ED294E"/>
    <w:rsid w:val="00ED41DA"/>
    <w:rsid w:val="00ED4740"/>
    <w:rsid w:val="00ED4E93"/>
    <w:rsid w:val="00ED58BF"/>
    <w:rsid w:val="00ED7551"/>
    <w:rsid w:val="00ED78AA"/>
    <w:rsid w:val="00ED7D78"/>
    <w:rsid w:val="00EE0DA0"/>
    <w:rsid w:val="00EE19BB"/>
    <w:rsid w:val="00EE203D"/>
    <w:rsid w:val="00EE2462"/>
    <w:rsid w:val="00EE3237"/>
    <w:rsid w:val="00EE45E4"/>
    <w:rsid w:val="00EE5601"/>
    <w:rsid w:val="00EE6802"/>
    <w:rsid w:val="00EE6D0F"/>
    <w:rsid w:val="00EE77B3"/>
    <w:rsid w:val="00EE7853"/>
    <w:rsid w:val="00EF0F44"/>
    <w:rsid w:val="00EF1AC3"/>
    <w:rsid w:val="00EF20FD"/>
    <w:rsid w:val="00EF3948"/>
    <w:rsid w:val="00EF3E4A"/>
    <w:rsid w:val="00EF48EC"/>
    <w:rsid w:val="00EF4BDC"/>
    <w:rsid w:val="00EF4D9B"/>
    <w:rsid w:val="00EF580B"/>
    <w:rsid w:val="00EF6774"/>
    <w:rsid w:val="00F036E0"/>
    <w:rsid w:val="00F048FE"/>
    <w:rsid w:val="00F05194"/>
    <w:rsid w:val="00F05A84"/>
    <w:rsid w:val="00F05A8C"/>
    <w:rsid w:val="00F05C90"/>
    <w:rsid w:val="00F0624D"/>
    <w:rsid w:val="00F0645E"/>
    <w:rsid w:val="00F068B5"/>
    <w:rsid w:val="00F07047"/>
    <w:rsid w:val="00F10884"/>
    <w:rsid w:val="00F1280A"/>
    <w:rsid w:val="00F13E0C"/>
    <w:rsid w:val="00F14D27"/>
    <w:rsid w:val="00F15106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41C6"/>
    <w:rsid w:val="00F258FC"/>
    <w:rsid w:val="00F25B7F"/>
    <w:rsid w:val="00F26652"/>
    <w:rsid w:val="00F2763C"/>
    <w:rsid w:val="00F278C6"/>
    <w:rsid w:val="00F301CA"/>
    <w:rsid w:val="00F3120A"/>
    <w:rsid w:val="00F328C4"/>
    <w:rsid w:val="00F33D94"/>
    <w:rsid w:val="00F343CA"/>
    <w:rsid w:val="00F347A7"/>
    <w:rsid w:val="00F3510B"/>
    <w:rsid w:val="00F36629"/>
    <w:rsid w:val="00F3664D"/>
    <w:rsid w:val="00F379C1"/>
    <w:rsid w:val="00F421AB"/>
    <w:rsid w:val="00F42C7D"/>
    <w:rsid w:val="00F435F9"/>
    <w:rsid w:val="00F45648"/>
    <w:rsid w:val="00F46D1D"/>
    <w:rsid w:val="00F46E8B"/>
    <w:rsid w:val="00F472C1"/>
    <w:rsid w:val="00F509E1"/>
    <w:rsid w:val="00F51410"/>
    <w:rsid w:val="00F53602"/>
    <w:rsid w:val="00F53CD8"/>
    <w:rsid w:val="00F5556C"/>
    <w:rsid w:val="00F55FFA"/>
    <w:rsid w:val="00F56102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583B"/>
    <w:rsid w:val="00F6725B"/>
    <w:rsid w:val="00F70DC1"/>
    <w:rsid w:val="00F71B6D"/>
    <w:rsid w:val="00F72955"/>
    <w:rsid w:val="00F729E8"/>
    <w:rsid w:val="00F72A24"/>
    <w:rsid w:val="00F75F67"/>
    <w:rsid w:val="00F76378"/>
    <w:rsid w:val="00F766F4"/>
    <w:rsid w:val="00F8122A"/>
    <w:rsid w:val="00F816BD"/>
    <w:rsid w:val="00F81BF2"/>
    <w:rsid w:val="00F8373B"/>
    <w:rsid w:val="00F85B67"/>
    <w:rsid w:val="00F85D2F"/>
    <w:rsid w:val="00F865C4"/>
    <w:rsid w:val="00F86DEC"/>
    <w:rsid w:val="00F90C37"/>
    <w:rsid w:val="00F91D7C"/>
    <w:rsid w:val="00F92131"/>
    <w:rsid w:val="00F94395"/>
    <w:rsid w:val="00F9547E"/>
    <w:rsid w:val="00F95F92"/>
    <w:rsid w:val="00F96898"/>
    <w:rsid w:val="00F97C9E"/>
    <w:rsid w:val="00F97FD7"/>
    <w:rsid w:val="00FA01BD"/>
    <w:rsid w:val="00FA0696"/>
    <w:rsid w:val="00FA1700"/>
    <w:rsid w:val="00FA250D"/>
    <w:rsid w:val="00FA2E22"/>
    <w:rsid w:val="00FA3063"/>
    <w:rsid w:val="00FA388B"/>
    <w:rsid w:val="00FA405D"/>
    <w:rsid w:val="00FA5A0F"/>
    <w:rsid w:val="00FA7D4D"/>
    <w:rsid w:val="00FB0BF6"/>
    <w:rsid w:val="00FB0EE3"/>
    <w:rsid w:val="00FB16EE"/>
    <w:rsid w:val="00FB2222"/>
    <w:rsid w:val="00FB22F8"/>
    <w:rsid w:val="00FB2893"/>
    <w:rsid w:val="00FB28C9"/>
    <w:rsid w:val="00FB3930"/>
    <w:rsid w:val="00FB4055"/>
    <w:rsid w:val="00FB40D7"/>
    <w:rsid w:val="00FB6024"/>
    <w:rsid w:val="00FC0195"/>
    <w:rsid w:val="00FC23CF"/>
    <w:rsid w:val="00FC27AE"/>
    <w:rsid w:val="00FC2FA5"/>
    <w:rsid w:val="00FC3661"/>
    <w:rsid w:val="00FC4EEB"/>
    <w:rsid w:val="00FC5003"/>
    <w:rsid w:val="00FC5BA0"/>
    <w:rsid w:val="00FC5FD8"/>
    <w:rsid w:val="00FC631F"/>
    <w:rsid w:val="00FD058B"/>
    <w:rsid w:val="00FD0762"/>
    <w:rsid w:val="00FD1190"/>
    <w:rsid w:val="00FD119F"/>
    <w:rsid w:val="00FD1498"/>
    <w:rsid w:val="00FD4A37"/>
    <w:rsid w:val="00FD7A3F"/>
    <w:rsid w:val="00FD7B4C"/>
    <w:rsid w:val="00FD7D87"/>
    <w:rsid w:val="00FE0712"/>
    <w:rsid w:val="00FE0D5C"/>
    <w:rsid w:val="00FE1DBB"/>
    <w:rsid w:val="00FE2238"/>
    <w:rsid w:val="00FE223D"/>
    <w:rsid w:val="00FE3067"/>
    <w:rsid w:val="00FE399F"/>
    <w:rsid w:val="00FE40FD"/>
    <w:rsid w:val="00FE4F9E"/>
    <w:rsid w:val="00FE520C"/>
    <w:rsid w:val="00FE64B3"/>
    <w:rsid w:val="00FE6871"/>
    <w:rsid w:val="00FE6C4B"/>
    <w:rsid w:val="00FE722C"/>
    <w:rsid w:val="00FF09FD"/>
    <w:rsid w:val="00FF1997"/>
    <w:rsid w:val="00FF1D07"/>
    <w:rsid w:val="00FF2415"/>
    <w:rsid w:val="00FF25FA"/>
    <w:rsid w:val="00FF3609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metcnv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14">
    <w:name w:val="清單段落1"/>
    <w:basedOn w:val="a"/>
    <w:rsid w:val="0095531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eveloper.intel.com/design/pentium/manuals/24319101.pdf" TargetMode="External"/><Relationship Id="rId2" Type="http://schemas.openxmlformats.org/officeDocument/2006/relationships/hyperlink" Target="http://home.comcast.net/~fbui/intel.html" TargetMode="External"/><Relationship Id="rId1" Type="http://schemas.openxmlformats.org/officeDocument/2006/relationships/hyperlink" Target="http://siyobik.info/index.php?module=x86" TargetMode="External"/><Relationship Id="rId4" Type="http://schemas.openxmlformats.org/officeDocument/2006/relationships/hyperlink" Target="http://kipirvine.com/as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1FA6F6C-2D3E-48D2-9CCB-21FF6402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31</Pages>
  <Words>3338</Words>
  <Characters>19032</Characters>
  <Application>Microsoft Office Word</Application>
  <DocSecurity>0</DocSecurity>
  <Lines>158</Lines>
  <Paragraphs>44</Paragraphs>
  <ScaleCrop>false</ScaleCrop>
  <Company>kmit</Company>
  <LinksUpToDate>false</LinksUpToDate>
  <CharactersWithSpaces>22326</CharactersWithSpaces>
  <SharedDoc>false</SharedDoc>
  <HLinks>
    <vt:vector size="24" baseType="variant">
      <vt:variant>
        <vt:i4>4980748</vt:i4>
      </vt:variant>
      <vt:variant>
        <vt:i4>9</vt:i4>
      </vt:variant>
      <vt:variant>
        <vt:i4>0</vt:i4>
      </vt:variant>
      <vt:variant>
        <vt:i4>5</vt:i4>
      </vt:variant>
      <vt:variant>
        <vt:lpwstr>http://kipirvine.com/asm/</vt:lpwstr>
      </vt:variant>
      <vt:variant>
        <vt:lpwstr/>
      </vt:variant>
      <vt:variant>
        <vt:i4>7864419</vt:i4>
      </vt:variant>
      <vt:variant>
        <vt:i4>6</vt:i4>
      </vt:variant>
      <vt:variant>
        <vt:i4>0</vt:i4>
      </vt:variant>
      <vt:variant>
        <vt:i4>5</vt:i4>
      </vt:variant>
      <vt:variant>
        <vt:lpwstr>http://developer.intel.com/design/pentium/manuals/24319101.pdf</vt:lpwstr>
      </vt:variant>
      <vt:variant>
        <vt:lpwstr/>
      </vt:variant>
      <vt:variant>
        <vt:i4>1703939</vt:i4>
      </vt:variant>
      <vt:variant>
        <vt:i4>3</vt:i4>
      </vt:variant>
      <vt:variant>
        <vt:i4>0</vt:i4>
      </vt:variant>
      <vt:variant>
        <vt:i4>5</vt:i4>
      </vt:variant>
      <vt:variant>
        <vt:lpwstr>http://home.comcast.net/~fbui/intel.html</vt:lpwstr>
      </vt:variant>
      <vt:variant>
        <vt:lpwstr/>
      </vt:variant>
      <vt:variant>
        <vt:i4>4915292</vt:i4>
      </vt:variant>
      <vt:variant>
        <vt:i4>0</vt:i4>
      </vt:variant>
      <vt:variant>
        <vt:i4>0</vt:i4>
      </vt:variant>
      <vt:variant>
        <vt:i4>5</vt:i4>
      </vt:variant>
      <vt:variant>
        <vt:lpwstr>http://siyobik.info/index.php?module=x86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第2章</dc:title>
  <dc:subject/>
  <dc:creator>ccc</dc:creator>
  <cp:keywords/>
  <dc:description/>
  <cp:lastModifiedBy>ccc</cp:lastModifiedBy>
  <cp:revision>37</cp:revision>
  <cp:lastPrinted>2009-05-01T03:22:00Z</cp:lastPrinted>
  <dcterms:created xsi:type="dcterms:W3CDTF">2010-04-15T08:57:00Z</dcterms:created>
  <dcterms:modified xsi:type="dcterms:W3CDTF">2012-03-07T01:39:00Z</dcterms:modified>
</cp:coreProperties>
</file>