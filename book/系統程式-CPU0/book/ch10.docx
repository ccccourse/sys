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4AB" w:rsidRDefault="004514AB" w:rsidP="00320D92">
      <w:pPr>
        <w:pStyle w:val="1"/>
        <w:numPr>
          <w:ilvl w:val="0"/>
          <w:numId w:val="1"/>
        </w:numPr>
      </w:pPr>
      <w:bookmarkStart w:id="0" w:name="_Ref219343159"/>
      <w:bookmarkStart w:id="1" w:name="_Toc228256605"/>
      <w:bookmarkStart w:id="2" w:name="_Ref219102989"/>
      <w:bookmarkStart w:id="3" w:name="_Toc219103187"/>
      <w:bookmarkStart w:id="4" w:name="_Toc219103219"/>
      <w:r w:rsidRPr="004514AB">
        <w:rPr>
          <w:rFonts w:hint="eastAsia"/>
        </w:rPr>
        <w:t>作業系統</w:t>
      </w:r>
      <w:bookmarkEnd w:id="0"/>
      <w:bookmarkEnd w:id="1"/>
    </w:p>
    <w:p w:rsidR="006A5947" w:rsidRDefault="006A5947" w:rsidP="006A5947">
      <w:r>
        <w:rPr>
          <w:rFonts w:hint="eastAsia"/>
        </w:rPr>
        <w:t>在本章中，我們將介紹作業系統的理論基礎，由於作業系統的目的是為程式打造一個方便的執行環境，讓程式設計師可以很方便的撰寫程式，並且讓使用者可以很方便的使用電腦，因此，不論是程式師或一般使用者，通常都相當依賴作業系統。</w:t>
      </w:r>
    </w:p>
    <w:p w:rsidR="006A5947" w:rsidRDefault="006A5947" w:rsidP="006A5947"/>
    <w:p w:rsidR="006A5947" w:rsidRDefault="006A5947" w:rsidP="006A5947">
      <w:r>
        <w:rPr>
          <w:rFonts w:hint="eastAsia"/>
        </w:rPr>
        <w:t>在本章中，我們將介紹作業系統的基本模組，包含行程管理</w:t>
      </w:r>
      <w:r>
        <w:rPr>
          <w:rFonts w:hint="eastAsia"/>
        </w:rPr>
        <w:t xml:space="preserve"> (</w:t>
      </w:r>
      <w:r w:rsidR="003B752A">
        <w:fldChar w:fldCharType="begin"/>
      </w:r>
      <w:r>
        <w:instrText xml:space="preserve"> </w:instrText>
      </w:r>
      <w:r>
        <w:rPr>
          <w:rFonts w:hint="eastAsia"/>
        </w:rPr>
        <w:instrText>REF _Ref257116140 \r \h</w:instrText>
      </w:r>
      <w:r>
        <w:instrText xml:space="preserve"> </w:instrText>
      </w:r>
      <w:r w:rsidR="003B752A">
        <w:fldChar w:fldCharType="separate"/>
      </w:r>
      <w:r w:rsidR="008332E3">
        <w:t>10.2</w:t>
      </w:r>
      <w:r w:rsidR="003B752A">
        <w:fldChar w:fldCharType="end"/>
      </w:r>
      <w:r>
        <w:rPr>
          <w:rFonts w:hint="eastAsia"/>
        </w:rPr>
        <w:t>節</w:t>
      </w:r>
      <w:r>
        <w:rPr>
          <w:rFonts w:hint="eastAsia"/>
        </w:rPr>
        <w:t>)</w:t>
      </w:r>
      <w:r>
        <w:rPr>
          <w:rFonts w:hint="eastAsia"/>
        </w:rPr>
        <w:t>、記憶體管理</w:t>
      </w:r>
      <w:r>
        <w:rPr>
          <w:rFonts w:hint="eastAsia"/>
        </w:rPr>
        <w:t xml:space="preserve"> (</w:t>
      </w:r>
      <w:r w:rsidR="003B752A">
        <w:fldChar w:fldCharType="begin"/>
      </w:r>
      <w:r>
        <w:instrText xml:space="preserve"> </w:instrText>
      </w:r>
      <w:r>
        <w:rPr>
          <w:rFonts w:hint="eastAsia"/>
        </w:rPr>
        <w:instrText>REF _Ref258848744 \r \h</w:instrText>
      </w:r>
      <w:r>
        <w:instrText xml:space="preserve"> </w:instrText>
      </w:r>
      <w:r w:rsidR="003B752A">
        <w:fldChar w:fldCharType="separate"/>
      </w:r>
      <w:r w:rsidR="008332E3">
        <w:t>10.3</w:t>
      </w:r>
      <w:r w:rsidR="003B752A">
        <w:fldChar w:fldCharType="end"/>
      </w:r>
      <w:r>
        <w:rPr>
          <w:rFonts w:hint="eastAsia"/>
        </w:rPr>
        <w:t>節</w:t>
      </w:r>
      <w:r>
        <w:rPr>
          <w:rFonts w:hint="eastAsia"/>
        </w:rPr>
        <w:t>)</w:t>
      </w:r>
      <w:r>
        <w:rPr>
          <w:rFonts w:hint="eastAsia"/>
        </w:rPr>
        <w:t>、檔案與輸出入</w:t>
      </w:r>
      <w:r>
        <w:rPr>
          <w:rFonts w:hint="eastAsia"/>
        </w:rPr>
        <w:t xml:space="preserve"> (</w:t>
      </w:r>
      <w:r w:rsidR="003B752A">
        <w:fldChar w:fldCharType="begin"/>
      </w:r>
      <w:r>
        <w:instrText xml:space="preserve"> </w:instrText>
      </w:r>
      <w:r>
        <w:rPr>
          <w:rFonts w:hint="eastAsia"/>
        </w:rPr>
        <w:instrText>REF _Ref258848750 \r \h</w:instrText>
      </w:r>
      <w:r>
        <w:instrText xml:space="preserve"> </w:instrText>
      </w:r>
      <w:r w:rsidR="003B752A">
        <w:fldChar w:fldCharType="separate"/>
      </w:r>
      <w:r w:rsidR="008332E3">
        <w:t>10.4</w:t>
      </w:r>
      <w:r w:rsidR="003B752A">
        <w:fldChar w:fldCharType="end"/>
      </w:r>
      <w:r>
        <w:rPr>
          <w:rFonts w:hint="eastAsia"/>
        </w:rPr>
        <w:t>節</w:t>
      </w:r>
      <w:r>
        <w:rPr>
          <w:rFonts w:hint="eastAsia"/>
        </w:rPr>
        <w:t xml:space="preserve">) </w:t>
      </w:r>
      <w:r>
        <w:rPr>
          <w:rFonts w:hint="eastAsia"/>
        </w:rPr>
        <w:t>等，並且在實務案例</w:t>
      </w:r>
      <w:r>
        <w:rPr>
          <w:rFonts w:hint="eastAsia"/>
        </w:rPr>
        <w:t xml:space="preserve"> (</w:t>
      </w:r>
      <w:r w:rsidR="003B752A">
        <w:fldChar w:fldCharType="begin"/>
      </w:r>
      <w:r>
        <w:instrText xml:space="preserve"> </w:instrText>
      </w:r>
      <w:r>
        <w:rPr>
          <w:rFonts w:hint="eastAsia"/>
        </w:rPr>
        <w:instrText>REF _Ref258848813 \r \h</w:instrText>
      </w:r>
      <w:r>
        <w:instrText xml:space="preserve"> </w:instrText>
      </w:r>
      <w:r w:rsidR="003B752A">
        <w:fldChar w:fldCharType="separate"/>
      </w:r>
      <w:r w:rsidR="008332E3">
        <w:t>10.5</w:t>
      </w:r>
      <w:r w:rsidR="003B752A">
        <w:fldChar w:fldCharType="end"/>
      </w:r>
      <w:r>
        <w:rPr>
          <w:rFonts w:hint="eastAsia"/>
        </w:rPr>
        <w:t>節</w:t>
      </w:r>
      <w:r>
        <w:rPr>
          <w:rFonts w:hint="eastAsia"/>
        </w:rPr>
        <w:t xml:space="preserve">) </w:t>
      </w:r>
      <w:r>
        <w:rPr>
          <w:rFonts w:hint="eastAsia"/>
        </w:rPr>
        <w:t>中，說明</w:t>
      </w:r>
      <w:r>
        <w:rPr>
          <w:rFonts w:hint="eastAsia"/>
        </w:rPr>
        <w:t xml:space="preserve"> Linux </w:t>
      </w:r>
      <w:r>
        <w:rPr>
          <w:rFonts w:hint="eastAsia"/>
        </w:rPr>
        <w:t>作業系統的使用與設計方式，以實際體驗作業系統的用途。</w:t>
      </w:r>
    </w:p>
    <w:p w:rsidR="006A5947" w:rsidRPr="006A5947" w:rsidRDefault="006A5947" w:rsidP="006A5947"/>
    <w:p w:rsidR="00F036E0" w:rsidRDefault="00612AF6" w:rsidP="00DA36C6">
      <w:pPr>
        <w:pStyle w:val="2"/>
        <w:numPr>
          <w:ilvl w:val="1"/>
          <w:numId w:val="16"/>
        </w:numPr>
      </w:pPr>
      <w:bookmarkStart w:id="5" w:name="_Toc228256606"/>
      <w:r w:rsidRPr="00753133">
        <w:rPr>
          <w:rFonts w:hint="eastAsia"/>
        </w:rPr>
        <w:t>簡介</w:t>
      </w:r>
      <w:bookmarkEnd w:id="5"/>
    </w:p>
    <w:p w:rsidR="0094248E" w:rsidRDefault="0094248E" w:rsidP="00D23FDC"/>
    <w:p w:rsidR="0094248E" w:rsidRDefault="002525A3" w:rsidP="0094248E">
      <w:pPr>
        <w:keepNext/>
      </w:pPr>
      <w:r>
        <w:rPr>
          <w:noProof/>
        </w:rPr>
        <w:drawing>
          <wp:inline distT="0" distB="0" distL="0" distR="0">
            <wp:extent cx="5274310" cy="2787326"/>
            <wp:effectExtent l="19050" t="0" r="2540" b="0"/>
            <wp:docPr id="1" name="物件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11" cy="4643437"/>
                      <a:chOff x="142875" y="1785938"/>
                      <a:chExt cx="8786811" cy="4643437"/>
                    </a:xfrm>
                  </a:grpSpPr>
                  <a:grpSp>
                    <a:nvGrpSpPr>
                      <a:cNvPr id="3" name="群組 3"/>
                      <a:cNvGrpSpPr>
                        <a:grpSpLocks/>
                      </a:cNvGrpSpPr>
                    </a:nvGrpSpPr>
                    <a:grpSpPr bwMode="auto">
                      <a:xfrm>
                        <a:off x="142875" y="1785938"/>
                        <a:ext cx="8786811" cy="4643437"/>
                        <a:chOff x="500063" y="1949450"/>
                        <a:chExt cx="8354702" cy="4643438"/>
                      </a:xfrm>
                    </a:grpSpPr>
                    <a:sp>
                      <a:nvSpPr>
                        <a:cNvPr id="5" name="圓角矩形 4"/>
                        <a:cNvSpPr/>
                      </a:nvSpPr>
                      <a:spPr>
                        <a:xfrm>
                          <a:off x="500063" y="3806825"/>
                          <a:ext cx="1215093" cy="857250"/>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zh-TW" altLang="en-US" dirty="0">
                                <a:solidFill>
                                  <a:schemeClr val="tx1"/>
                                </a:solidFill>
                              </a:rPr>
                              <a:t>作業系統</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直線單箭頭接點 5"/>
                        <a:cNvCxnSpPr>
                          <a:stCxn id="5" idx="3"/>
                          <a:endCxn id="10" idx="1"/>
                        </a:cNvCxnSpPr>
                      </a:nvCxnSpPr>
                      <a:spPr>
                        <a:xfrm flipV="1">
                          <a:off x="1715156" y="3306762"/>
                          <a:ext cx="855847" cy="928688"/>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7" name="圓角矩形 6"/>
                        <a:cNvSpPr/>
                      </a:nvSpPr>
                      <a:spPr>
                        <a:xfrm>
                          <a:off x="4358170" y="2235200"/>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Linux</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圓角矩形 7"/>
                        <a:cNvSpPr/>
                      </a:nvSpPr>
                      <a:spPr>
                        <a:xfrm>
                          <a:off x="2571003" y="4235450"/>
                          <a:ext cx="1215093" cy="857250"/>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Microsoft</a:t>
                            </a:r>
                          </a:p>
                          <a:p>
                            <a:pPr algn="ctr">
                              <a:defRPr/>
                            </a:pPr>
                            <a:r>
                              <a:rPr lang="en-US" altLang="zh-TW" dirty="0">
                                <a:solidFill>
                                  <a:schemeClr val="tx1"/>
                                </a:solidFill>
                              </a:rPr>
                              <a:t>Windows</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圓角矩形 8"/>
                        <a:cNvSpPr/>
                      </a:nvSpPr>
                      <a:spPr>
                        <a:xfrm>
                          <a:off x="4358170" y="2806700"/>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err="1">
                                <a:solidFill>
                                  <a:schemeClr val="tx1"/>
                                </a:solidFill>
                              </a:rPr>
                              <a:t>Minix</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圓角矩形 9"/>
                        <a:cNvSpPr/>
                      </a:nvSpPr>
                      <a:spPr>
                        <a:xfrm>
                          <a:off x="2571003" y="2878137"/>
                          <a:ext cx="1215093" cy="857250"/>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UNIX</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直線單箭頭接點 10"/>
                        <a:cNvCxnSpPr>
                          <a:stCxn id="10" idx="3"/>
                        </a:cNvCxnSpPr>
                      </a:nvCxnSpPr>
                      <a:spPr>
                        <a:xfrm flipV="1">
                          <a:off x="3786096" y="2592387"/>
                          <a:ext cx="572074" cy="714375"/>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12" name="直線單箭頭接點 11"/>
                        <a:cNvCxnSpPr>
                          <a:stCxn id="10" idx="3"/>
                          <a:endCxn id="9" idx="1"/>
                        </a:cNvCxnSpPr>
                      </a:nvCxnSpPr>
                      <a:spPr>
                        <a:xfrm flipV="1">
                          <a:off x="3786096" y="3021012"/>
                          <a:ext cx="572074" cy="285750"/>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13" name="圓角矩形 12"/>
                        <a:cNvSpPr/>
                      </a:nvSpPr>
                      <a:spPr>
                        <a:xfrm>
                          <a:off x="4358170" y="3378200"/>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FreeBSD</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直線單箭頭接點 13"/>
                        <a:cNvCxnSpPr>
                          <a:stCxn id="10" idx="3"/>
                          <a:endCxn id="13" idx="1"/>
                        </a:cNvCxnSpPr>
                      </a:nvCxnSpPr>
                      <a:spPr>
                        <a:xfrm>
                          <a:off x="3786096" y="3306762"/>
                          <a:ext cx="572074" cy="285750"/>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15" name="直線單箭頭接點 14"/>
                        <a:cNvCxnSpPr>
                          <a:stCxn id="5" idx="3"/>
                          <a:endCxn id="8" idx="1"/>
                        </a:cNvCxnSpPr>
                      </a:nvCxnSpPr>
                      <a:spPr>
                        <a:xfrm>
                          <a:off x="1715156" y="4235450"/>
                          <a:ext cx="855847" cy="428625"/>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16" name="圓角矩形 15"/>
                        <a:cNvSpPr/>
                      </a:nvSpPr>
                      <a:spPr>
                        <a:xfrm>
                          <a:off x="4358170" y="4092575"/>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Win3.1</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圓角矩形 16"/>
                        <a:cNvSpPr/>
                      </a:nvSpPr>
                      <a:spPr>
                        <a:xfrm>
                          <a:off x="4358170" y="4806951"/>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Win95</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圓角矩形 17"/>
                        <a:cNvSpPr/>
                      </a:nvSpPr>
                      <a:spPr>
                        <a:xfrm>
                          <a:off x="4358170" y="5521326"/>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WinNT</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圓角矩形 18"/>
                        <a:cNvSpPr/>
                      </a:nvSpPr>
                      <a:spPr>
                        <a:xfrm>
                          <a:off x="4358170" y="6164263"/>
                          <a:ext cx="121358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WinCE</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直線單箭頭接點 19"/>
                        <a:cNvCxnSpPr>
                          <a:stCxn id="8" idx="3"/>
                          <a:endCxn id="16" idx="1"/>
                        </a:cNvCxnSpPr>
                      </a:nvCxnSpPr>
                      <a:spPr>
                        <a:xfrm flipV="1">
                          <a:off x="3786096" y="4306888"/>
                          <a:ext cx="572074" cy="357188"/>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21" name="直線單箭頭接點 20"/>
                        <a:cNvCxnSpPr>
                          <a:stCxn id="8" idx="3"/>
                          <a:endCxn id="17" idx="1"/>
                        </a:cNvCxnSpPr>
                      </a:nvCxnSpPr>
                      <a:spPr>
                        <a:xfrm>
                          <a:off x="3786096" y="4664076"/>
                          <a:ext cx="572074" cy="357187"/>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22" name="直線單箭頭接點 21"/>
                        <a:cNvCxnSpPr>
                          <a:stCxn id="8" idx="3"/>
                          <a:endCxn id="18" idx="1"/>
                        </a:cNvCxnSpPr>
                      </a:nvCxnSpPr>
                      <a:spPr>
                        <a:xfrm>
                          <a:off x="3786096" y="4664076"/>
                          <a:ext cx="572074" cy="1071562"/>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23" name="直線單箭頭接點 22"/>
                        <a:cNvCxnSpPr>
                          <a:stCxn id="8" idx="3"/>
                          <a:endCxn id="19" idx="1"/>
                        </a:cNvCxnSpPr>
                      </a:nvCxnSpPr>
                      <a:spPr>
                        <a:xfrm>
                          <a:off x="3786096" y="4664076"/>
                          <a:ext cx="572074" cy="1714500"/>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24" name="圓角矩形 23"/>
                        <a:cNvSpPr/>
                      </a:nvSpPr>
                      <a:spPr>
                        <a:xfrm>
                          <a:off x="6000431" y="1949450"/>
                          <a:ext cx="121509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err="1">
                                <a:solidFill>
                                  <a:schemeClr val="tx1"/>
                                </a:solidFill>
                              </a:rPr>
                              <a:t>RedHat</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圓角矩形 24"/>
                        <a:cNvSpPr/>
                      </a:nvSpPr>
                      <a:spPr>
                        <a:xfrm>
                          <a:off x="7571750" y="1949450"/>
                          <a:ext cx="1215092"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Fedora</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圓角矩形 25"/>
                        <a:cNvSpPr/>
                      </a:nvSpPr>
                      <a:spPr>
                        <a:xfrm>
                          <a:off x="6000431" y="2520950"/>
                          <a:ext cx="1215093"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err="1">
                                <a:solidFill>
                                  <a:schemeClr val="tx1"/>
                                </a:solidFill>
                              </a:rPr>
                              <a:t>Debian</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圓角矩形 26"/>
                        <a:cNvSpPr/>
                      </a:nvSpPr>
                      <a:spPr>
                        <a:xfrm>
                          <a:off x="7571750" y="2520950"/>
                          <a:ext cx="1215092"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err="1">
                                <a:solidFill>
                                  <a:schemeClr val="tx1"/>
                                </a:solidFill>
                              </a:rPr>
                              <a:t>Ubuntu</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直線單箭頭接點 27"/>
                        <a:cNvCxnSpPr>
                          <a:stCxn id="7" idx="3"/>
                          <a:endCxn id="24" idx="1"/>
                        </a:cNvCxnSpPr>
                      </a:nvCxnSpPr>
                      <a:spPr>
                        <a:xfrm flipV="1">
                          <a:off x="5571753" y="2163762"/>
                          <a:ext cx="428679" cy="285750"/>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29" name="直線單箭頭接點 28"/>
                        <a:cNvCxnSpPr>
                          <a:stCxn id="7" idx="3"/>
                          <a:endCxn id="26" idx="1"/>
                        </a:cNvCxnSpPr>
                      </a:nvCxnSpPr>
                      <a:spPr>
                        <a:xfrm>
                          <a:off x="5571753" y="2449512"/>
                          <a:ext cx="428679" cy="285750"/>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30" name="直線單箭頭接點 29"/>
                        <a:cNvCxnSpPr>
                          <a:stCxn id="26" idx="3"/>
                          <a:endCxn id="27" idx="1"/>
                        </a:cNvCxnSpPr>
                      </a:nvCxnSpPr>
                      <a:spPr>
                        <a:xfrm>
                          <a:off x="7215524" y="2735262"/>
                          <a:ext cx="356226" cy="1588"/>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31" name="直線單箭頭接點 30"/>
                        <a:cNvCxnSpPr>
                          <a:stCxn id="24" idx="3"/>
                          <a:endCxn id="25" idx="1"/>
                        </a:cNvCxnSpPr>
                      </a:nvCxnSpPr>
                      <a:spPr>
                        <a:xfrm>
                          <a:off x="7215524" y="2163762"/>
                          <a:ext cx="356226" cy="1588"/>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32" name="圓角矩形 31"/>
                        <a:cNvSpPr/>
                      </a:nvSpPr>
                      <a:spPr>
                        <a:xfrm>
                          <a:off x="2643456" y="5500688"/>
                          <a:ext cx="1213583" cy="857250"/>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a:solidFill>
                                  <a:schemeClr val="tx1"/>
                                </a:solidFill>
                              </a:rPr>
                              <a:t>DOS</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線單箭頭接點 32"/>
                        <a:cNvCxnSpPr>
                          <a:stCxn id="5" idx="3"/>
                          <a:endCxn id="32" idx="1"/>
                        </a:cNvCxnSpPr>
                      </a:nvCxnSpPr>
                      <a:spPr>
                        <a:xfrm>
                          <a:off x="1715156" y="4235450"/>
                          <a:ext cx="928300" cy="1693862"/>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34" name="圓角矩形 33"/>
                        <a:cNvSpPr/>
                      </a:nvSpPr>
                      <a:spPr>
                        <a:xfrm>
                          <a:off x="6000430" y="3302000"/>
                          <a:ext cx="1360016" cy="571500"/>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Mac OS</a:t>
                            </a:r>
                            <a:r>
                              <a:rPr lang="zh-TW" altLang="en-US" dirty="0" smtClean="0">
                                <a:solidFill>
                                  <a:schemeClr val="tx1"/>
                                </a:solidFill>
                              </a:rPr>
                              <a:t> </a:t>
                            </a:r>
                            <a:r>
                              <a:rPr lang="en-US" altLang="zh-TW" dirty="0" smtClean="0">
                                <a:solidFill>
                                  <a:schemeClr val="tx1"/>
                                </a:solidFill>
                              </a:rPr>
                              <a:t>X</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直線單箭頭接點 34"/>
                        <a:cNvCxnSpPr>
                          <a:stCxn id="13" idx="3"/>
                          <a:endCxn id="34" idx="1"/>
                        </a:cNvCxnSpPr>
                      </a:nvCxnSpPr>
                      <a:spPr>
                        <a:xfrm flipV="1">
                          <a:off x="5571753" y="3587750"/>
                          <a:ext cx="428678" cy="4763"/>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sp>
                      <a:nvSpPr>
                        <a:cNvPr id="36" name="圓角矩形 35"/>
                        <a:cNvSpPr/>
                      </a:nvSpPr>
                      <a:spPr>
                        <a:xfrm>
                          <a:off x="5743828" y="5519738"/>
                          <a:ext cx="2024169" cy="42862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Win 2000/XP/Vista</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圓角矩形 36"/>
                        <a:cNvSpPr/>
                      </a:nvSpPr>
                      <a:spPr>
                        <a:xfrm>
                          <a:off x="8039697" y="5519738"/>
                          <a:ext cx="815068" cy="430229"/>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Win 7</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直線單箭頭接點 37"/>
                        <a:cNvCxnSpPr>
                          <a:stCxn id="18" idx="3"/>
                          <a:endCxn id="36" idx="1"/>
                        </a:cNvCxnSpPr>
                      </a:nvCxnSpPr>
                      <a:spPr>
                        <a:xfrm flipV="1">
                          <a:off x="5571753" y="5734051"/>
                          <a:ext cx="172075" cy="1588"/>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cxnSp>
                      <a:nvCxnSpPr>
                        <a:cNvPr id="39" name="直線單箭頭接點 38"/>
                        <a:cNvCxnSpPr>
                          <a:stCxn id="36" idx="3"/>
                          <a:endCxn id="37" idx="1"/>
                        </a:cNvCxnSpPr>
                      </a:nvCxnSpPr>
                      <a:spPr>
                        <a:xfrm>
                          <a:off x="7767997" y="5734051"/>
                          <a:ext cx="271700" cy="802"/>
                        </a:xfrm>
                        <a:prstGeom prst="straightConnector1">
                          <a:avLst/>
                        </a:prstGeom>
                        <a:ln>
                          <a:solidFill>
                            <a:schemeClr val="accent4"/>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4248E" w:rsidRDefault="0094248E" w:rsidP="0094248E">
      <w:pPr>
        <w:pStyle w:val="a8"/>
        <w:jc w:val="center"/>
      </w:pPr>
      <w:r>
        <w:rPr>
          <w:rFonts w:hint="eastAsia"/>
        </w:rPr>
        <w:t>圖</w:t>
      </w:r>
      <w:r>
        <w:rPr>
          <w:rFonts w:hint="eastAsia"/>
        </w:rPr>
        <w:t xml:space="preserve"> </w:t>
      </w:r>
      <w:fldSimple w:instr=" STYLEREF 1 \s ">
        <w:r w:rsidR="008332E3">
          <w:rPr>
            <w:noProof/>
          </w:rPr>
          <w:t>10</w:t>
        </w:r>
      </w:fldSimple>
      <w:r w:rsidR="00E610B1">
        <w:t>.</w:t>
      </w:r>
      <w:r w:rsidR="003B752A">
        <w:fldChar w:fldCharType="begin"/>
      </w:r>
      <w:r w:rsidR="00E610B1">
        <w:instrText xml:space="preserve"> </w:instrText>
      </w:r>
      <w:r w:rsidR="00E610B1">
        <w:rPr>
          <w:rFonts w:hint="eastAsia"/>
        </w:rPr>
        <w:instrText xml:space="preserve">SEQ </w:instrText>
      </w:r>
      <w:r w:rsidR="00E610B1">
        <w:rPr>
          <w:rFonts w:hint="eastAsia"/>
        </w:rPr>
        <w:instrText>圖</w:instrText>
      </w:r>
      <w:r w:rsidR="00E610B1">
        <w:rPr>
          <w:rFonts w:hint="eastAsia"/>
        </w:rPr>
        <w:instrText xml:space="preserve"> \* ARABIC \s 1</w:instrText>
      </w:r>
      <w:r w:rsidR="00E610B1">
        <w:instrText xml:space="preserve"> </w:instrText>
      </w:r>
      <w:r w:rsidR="003B752A">
        <w:fldChar w:fldCharType="separate"/>
      </w:r>
      <w:r w:rsidR="008332E3">
        <w:rPr>
          <w:noProof/>
        </w:rPr>
        <w:t>1</w:t>
      </w:r>
      <w:r w:rsidR="003B752A">
        <w:fldChar w:fldCharType="end"/>
      </w:r>
      <w:r>
        <w:rPr>
          <w:rFonts w:hint="eastAsia"/>
        </w:rPr>
        <w:t xml:space="preserve"> </w:t>
      </w:r>
      <w:r>
        <w:rPr>
          <w:rFonts w:hint="eastAsia"/>
        </w:rPr>
        <w:t>今日常見的作業系統家族圖</w:t>
      </w:r>
    </w:p>
    <w:p w:rsidR="0094248E" w:rsidRDefault="0094248E" w:rsidP="00D23FDC"/>
    <w:p w:rsidR="00D23FDC" w:rsidRDefault="00D23FDC" w:rsidP="00D23FDC">
      <w:r>
        <w:rPr>
          <w:rFonts w:hint="eastAsia"/>
        </w:rPr>
        <w:t>對於學習過作業系統課程的學生而言，作業系統往往仍是很神祕與抽象的，這是因為作業系統的設計太過複雜，因此，作業系統的課程往往流於傳授理論，但卻無法與實務配合，這是作業系統課程相當難以跨越的障礙。</w:t>
      </w:r>
    </w:p>
    <w:p w:rsidR="00D23FDC" w:rsidRPr="00CD56BB" w:rsidRDefault="00D23FDC" w:rsidP="00D23FDC"/>
    <w:p w:rsidR="00D23FDC" w:rsidRDefault="00D23FDC" w:rsidP="00D23FDC">
      <w:r>
        <w:rPr>
          <w:rFonts w:hint="eastAsia"/>
        </w:rPr>
        <w:t>然而，在現實生活中，程式設計師往往又太過依賴作業系統而不自知。雖然程式師常常使用電腦，但是因為一開機後就進入作業系統，因此，通常無法想像沒有</w:t>
      </w:r>
      <w:r>
        <w:rPr>
          <w:rFonts w:hint="eastAsia"/>
        </w:rPr>
        <w:lastRenderedPageBreak/>
        <w:t>作業系統會是甚麼樣的狀況。這就好像人們生活在充滿空氣的環境中，反而感覺不到空氣的存在一樣，甚至完全無法察覺其中還有氧氣、氮氣和二氧化碳的區分。</w:t>
      </w:r>
    </w:p>
    <w:p w:rsidR="00D23FDC" w:rsidRDefault="00D23FDC" w:rsidP="00D23FDC"/>
    <w:p w:rsidR="00C7614C" w:rsidRDefault="00C7614C" w:rsidP="00C7614C">
      <w:r>
        <w:rPr>
          <w:rFonts w:hint="eastAsia"/>
        </w:rPr>
        <w:t>目前，許多電腦的使用者，可能一開啟電腦之後，就進入視窗模式。然後，可能一邊聽音樂一邊上網、上網時同時開啟許多網頁，甚至其中有些網頁</w:t>
      </w:r>
      <w:r>
        <w:rPr>
          <w:rFonts w:hint="eastAsia"/>
        </w:rPr>
        <w:t xml:space="preserve"> (</w:t>
      </w:r>
      <w:r>
        <w:rPr>
          <w:rFonts w:hint="eastAsia"/>
        </w:rPr>
        <w:t>例如</w:t>
      </w:r>
      <w:r>
        <w:rPr>
          <w:rFonts w:hint="eastAsia"/>
        </w:rPr>
        <w:t xml:space="preserve"> Youtube) </w:t>
      </w:r>
      <w:r>
        <w:rPr>
          <w:rFonts w:hint="eastAsia"/>
        </w:rPr>
        <w:t>正在播放影片。要達成這種使用狀況，必須要有一個強力的作業系統，像是</w:t>
      </w:r>
      <w:r>
        <w:rPr>
          <w:rFonts w:hint="eastAsia"/>
        </w:rPr>
        <w:t xml:space="preserve"> Windows</w:t>
      </w:r>
      <w:r>
        <w:rPr>
          <w:rFonts w:hint="eastAsia"/>
        </w:rPr>
        <w:t>、</w:t>
      </w:r>
      <w:r>
        <w:rPr>
          <w:rFonts w:hint="eastAsia"/>
        </w:rPr>
        <w:t xml:space="preserve">Linux </w:t>
      </w:r>
      <w:r>
        <w:rPr>
          <w:rFonts w:hint="eastAsia"/>
        </w:rPr>
        <w:t>等作業系統就能</w:t>
      </w:r>
      <w:r w:rsidR="00D143AB">
        <w:rPr>
          <w:rFonts w:hint="eastAsia"/>
        </w:rPr>
        <w:t>支應此種</w:t>
      </w:r>
      <w:r>
        <w:rPr>
          <w:rFonts w:hint="eastAsia"/>
        </w:rPr>
        <w:t>使用狀況，但是像傳統的</w:t>
      </w:r>
      <w:r>
        <w:rPr>
          <w:rFonts w:hint="eastAsia"/>
        </w:rPr>
        <w:t xml:space="preserve"> DOS </w:t>
      </w:r>
      <w:r>
        <w:rPr>
          <w:rFonts w:hint="eastAsia"/>
        </w:rPr>
        <w:t>就很難</w:t>
      </w:r>
      <w:r w:rsidR="00D143AB">
        <w:rPr>
          <w:rFonts w:hint="eastAsia"/>
        </w:rPr>
        <w:t>支應，因為，</w:t>
      </w:r>
      <w:r w:rsidR="00D143AB">
        <w:rPr>
          <w:rFonts w:hint="eastAsia"/>
        </w:rPr>
        <w:t xml:space="preserve">DOS </w:t>
      </w:r>
      <w:r w:rsidR="00D143AB">
        <w:rPr>
          <w:rFonts w:hint="eastAsia"/>
        </w:rPr>
        <w:t>並不是一個多工作業系統，無法同時執行多個程式。</w:t>
      </w:r>
    </w:p>
    <w:p w:rsidR="00C7614C" w:rsidRDefault="00C7614C" w:rsidP="00D23FDC"/>
    <w:p w:rsidR="00D23FDC" w:rsidRDefault="00D23FDC" w:rsidP="00D23FDC">
      <w:r>
        <w:rPr>
          <w:rFonts w:hint="eastAsia"/>
        </w:rPr>
        <w:t>作業系統的目的，其實就是要讓程式師很方便的寫程式，</w:t>
      </w:r>
      <w:r w:rsidR="00DF3D5E">
        <w:rPr>
          <w:rFonts w:hint="eastAsia"/>
        </w:rPr>
        <w:t>而不會感覺到任何困難，然後讓</w:t>
      </w:r>
      <w:r>
        <w:rPr>
          <w:rFonts w:hint="eastAsia"/>
        </w:rPr>
        <w:t>使用者很方便的使用電腦，</w:t>
      </w:r>
      <w:r w:rsidR="00DF3D5E">
        <w:rPr>
          <w:rFonts w:hint="eastAsia"/>
        </w:rPr>
        <w:t>能盡情的發揮電腦的功能</w:t>
      </w:r>
      <w:r>
        <w:rPr>
          <w:rFonts w:hint="eastAsia"/>
        </w:rPr>
        <w:t>。現今的</w:t>
      </w:r>
      <w:r w:rsidR="00D143AB">
        <w:rPr>
          <w:rFonts w:hint="eastAsia"/>
        </w:rPr>
        <w:t>多工</w:t>
      </w:r>
      <w:r>
        <w:rPr>
          <w:rFonts w:hint="eastAsia"/>
        </w:rPr>
        <w:t>作業系統，幾乎都很成功的達成了這</w:t>
      </w:r>
      <w:r w:rsidR="00DF3D5E">
        <w:rPr>
          <w:rFonts w:hint="eastAsia"/>
        </w:rPr>
        <w:t>些功能。但是，也正因為如此，</w:t>
      </w:r>
      <w:r>
        <w:rPr>
          <w:rFonts w:hint="eastAsia"/>
        </w:rPr>
        <w:t>程式師與使用者都幾乎感覺不到『它』</w:t>
      </w:r>
      <w:r w:rsidR="00DF3D5E">
        <w:rPr>
          <w:rFonts w:hint="eastAsia"/>
        </w:rPr>
        <w:t>（也就是作業系統）</w:t>
      </w:r>
      <w:r>
        <w:rPr>
          <w:rFonts w:hint="eastAsia"/>
        </w:rPr>
        <w:t>的存在。</w:t>
      </w:r>
    </w:p>
    <w:p w:rsidR="00D23FDC" w:rsidRPr="00DF3D5E" w:rsidRDefault="00D23FDC" w:rsidP="00D23FDC"/>
    <w:p w:rsidR="00D23FDC" w:rsidRDefault="00D23FDC" w:rsidP="00D23FDC">
      <w:r>
        <w:rPr>
          <w:rFonts w:hint="eastAsia"/>
        </w:rPr>
        <w:t>現今的作業系統，通常透過『行程管理』、『記憶體管理』、『輸出入系統』、『檔案系統』、『使用者介面』等五大功能模組，打造出方便的程式與使用環境。以下，我們將先簡短的說明這五大模組的用途，</w:t>
      </w:r>
      <w:r w:rsidR="00FE73E5">
        <w:rPr>
          <w:rFonts w:hint="eastAsia"/>
        </w:rPr>
        <w:t>以便建立作業系統的整體概念</w:t>
      </w:r>
      <w:r>
        <w:rPr>
          <w:rFonts w:hint="eastAsia"/>
        </w:rPr>
        <w:t>。</w:t>
      </w:r>
    </w:p>
    <w:p w:rsidR="00D23FDC" w:rsidRDefault="00D23FDC" w:rsidP="00D23FDC"/>
    <w:p w:rsidR="00D23FDC" w:rsidRDefault="00D23FDC" w:rsidP="00FF3D28">
      <w:pPr>
        <w:numPr>
          <w:ilvl w:val="0"/>
          <w:numId w:val="13"/>
        </w:numPr>
      </w:pPr>
      <w:r>
        <w:rPr>
          <w:rFonts w:hint="eastAsia"/>
        </w:rPr>
        <w:t>『行程管理系統』的目的，就是要打造出一個環境，讓任何程式都能輕易的執行，而不會受到其他程式的干擾，就好像整台電腦完全接受該程式的指揮，彷彿沒有其他程式存在一般。</w:t>
      </w:r>
    </w:p>
    <w:p w:rsidR="00DF3D5E" w:rsidRDefault="00DF3D5E" w:rsidP="00D23FDC"/>
    <w:p w:rsidR="00D23FDC" w:rsidRDefault="00D23FDC" w:rsidP="00FF3D28">
      <w:pPr>
        <w:numPr>
          <w:ilvl w:val="0"/>
          <w:numId w:val="13"/>
        </w:numPr>
      </w:pPr>
      <w:r>
        <w:rPr>
          <w:rFonts w:hint="eastAsia"/>
        </w:rPr>
        <w:t>『記憶體管理系統』的角色也具有類似的功能，其目的是在打造出一個方便的記憶體配置環境，當程式需要記憶體時，只要透過系統呼叫提出請求，就可以獲得所要的記憶空間，完全不用去考慮其他程式是否存在，或者應該用哪一個區域的記憶體等問題，就好像整台電腦的記憶體都可以被該程式使用一般。</w:t>
      </w:r>
    </w:p>
    <w:p w:rsidR="00D23FDC" w:rsidRPr="00CD6621" w:rsidRDefault="00D23FDC" w:rsidP="00D23FDC"/>
    <w:p w:rsidR="00D23FDC" w:rsidRDefault="00D23FDC" w:rsidP="00FF3D28">
      <w:pPr>
        <w:numPr>
          <w:ilvl w:val="0"/>
          <w:numId w:val="13"/>
        </w:numPr>
      </w:pPr>
      <w:r>
        <w:rPr>
          <w:rFonts w:hint="eastAsia"/>
        </w:rPr>
        <w:t>『輸出入系統』的功能</w:t>
      </w:r>
      <w:r w:rsidR="00FE73E5">
        <w:rPr>
          <w:rFonts w:hint="eastAsia"/>
        </w:rPr>
        <w:t>是將輸出入裝置包裝成系統函數，</w:t>
      </w:r>
      <w:r>
        <w:rPr>
          <w:rFonts w:hint="eastAsia"/>
        </w:rPr>
        <w:t>讓程式師不用直接面對複雜且多樣的裝置</w:t>
      </w:r>
      <w:r w:rsidR="00FE73E5">
        <w:rPr>
          <w:rFonts w:hint="eastAsia"/>
        </w:rPr>
        <w:t>。</w:t>
      </w:r>
      <w:r>
        <w:rPr>
          <w:rFonts w:hint="eastAsia"/>
        </w:rPr>
        <w:t>作業系統的設計者會定義出通用的介面，將這些硬體的控制包裝成</w:t>
      </w:r>
      <w:r w:rsidR="00FE73E5">
        <w:rPr>
          <w:rFonts w:hint="eastAsia"/>
        </w:rPr>
        <w:t>系統</w:t>
      </w:r>
      <w:r>
        <w:rPr>
          <w:rFonts w:hint="eastAsia"/>
        </w:rPr>
        <w:t>函數，讓輸出入作業變得簡單且容易使用。</w:t>
      </w:r>
    </w:p>
    <w:p w:rsidR="00D23FDC" w:rsidRPr="00FE73E5" w:rsidRDefault="00D23FDC" w:rsidP="00D23FDC"/>
    <w:p w:rsidR="00D23FDC" w:rsidRDefault="00D23FDC" w:rsidP="00FF3D28">
      <w:pPr>
        <w:numPr>
          <w:ilvl w:val="0"/>
          <w:numId w:val="13"/>
        </w:numPr>
      </w:pPr>
      <w:r>
        <w:rPr>
          <w:rFonts w:hint="eastAsia"/>
        </w:rPr>
        <w:t>『檔案系統』則是輸出入系統的進一步延伸，主要</w:t>
      </w:r>
      <w:r w:rsidR="00FE73E5">
        <w:rPr>
          <w:rFonts w:hint="eastAsia"/>
        </w:rPr>
        <w:t>是</w:t>
      </w:r>
      <w:r>
        <w:rPr>
          <w:rFonts w:hint="eastAsia"/>
        </w:rPr>
        <w:t>針對永久儲存裝置而設計的，其目的是讓程式師與使用者能輕易的存取所想要的資料，而不需要考慮各種不同的儲存裝置的技術細節。程式設計師只要透過作業系統所提供的『檔案輸出入函數』，就能輕易的存取這些檔案。而一般使用者也只要透過『命令列』或『視窗介面』，就可以輕易的取得或儲存檔案，這是作業系統</w:t>
      </w:r>
      <w:r>
        <w:rPr>
          <w:rFonts w:hint="eastAsia"/>
        </w:rPr>
        <w:lastRenderedPageBreak/>
        <w:t>當中設計得非常成功的一個模組。</w:t>
      </w:r>
    </w:p>
    <w:p w:rsidR="00D23FDC" w:rsidRDefault="00D23FDC" w:rsidP="00D23FDC"/>
    <w:p w:rsidR="00D23FDC" w:rsidRDefault="00D23FDC" w:rsidP="00FF3D28">
      <w:pPr>
        <w:numPr>
          <w:ilvl w:val="0"/>
          <w:numId w:val="13"/>
        </w:numPr>
      </w:pPr>
      <w:r>
        <w:rPr>
          <w:rFonts w:hint="eastAsia"/>
        </w:rPr>
        <w:t>最後，『使用者介面』則是提供程式師與一般使用者一個方便的操作環境，讓使用者感覺整台電腦都在其掌控之下，毫無障礙的運行著。當使用者想要某個功能時，能</w:t>
      </w:r>
      <w:r w:rsidR="00FE73E5">
        <w:rPr>
          <w:rFonts w:hint="eastAsia"/>
        </w:rPr>
        <w:t>夠很</w:t>
      </w:r>
      <w:r>
        <w:rPr>
          <w:rFonts w:hint="eastAsia"/>
        </w:rPr>
        <w:t>輕鬆的找到該功能以執行之。在早期，使用者通常透過命令列介面以指令的方式使用電腦</w:t>
      </w:r>
      <w:r w:rsidR="00FE73E5">
        <w:rPr>
          <w:rFonts w:hint="eastAsia"/>
        </w:rPr>
        <w:t>，但是</w:t>
      </w:r>
      <w:r>
        <w:rPr>
          <w:rFonts w:hint="eastAsia"/>
        </w:rPr>
        <w:t>，這種方式並不容易使用</w:t>
      </w:r>
      <w:r w:rsidR="00FE73E5">
        <w:rPr>
          <w:rFonts w:hint="eastAsia"/>
        </w:rPr>
        <w:t>。</w:t>
      </w:r>
      <w:r>
        <w:rPr>
          <w:rFonts w:hint="eastAsia"/>
        </w:rPr>
        <w:t>當視窗介面被發明後，逐漸取代命令列介面，成為</w:t>
      </w:r>
      <w:r w:rsidR="00FE73E5">
        <w:rPr>
          <w:rFonts w:hint="eastAsia"/>
        </w:rPr>
        <w:t>主要的使用者介面</w:t>
      </w:r>
      <w:r>
        <w:rPr>
          <w:rFonts w:hint="eastAsia"/>
        </w:rPr>
        <w:t>，視窗介面無疑是使用者介面</w:t>
      </w:r>
      <w:r w:rsidR="00FE73E5">
        <w:rPr>
          <w:rFonts w:hint="eastAsia"/>
        </w:rPr>
        <w:t>的</w:t>
      </w:r>
      <w:r>
        <w:rPr>
          <w:rFonts w:hint="eastAsia"/>
        </w:rPr>
        <w:t>一個重要里程碑。</w:t>
      </w:r>
    </w:p>
    <w:p w:rsidR="00663391" w:rsidRDefault="00663391" w:rsidP="00DA36C6">
      <w:pPr>
        <w:pStyle w:val="2"/>
        <w:numPr>
          <w:ilvl w:val="1"/>
          <w:numId w:val="16"/>
        </w:numPr>
      </w:pPr>
      <w:bookmarkStart w:id="6" w:name="_Ref257116140"/>
      <w:r w:rsidRPr="00753133">
        <w:rPr>
          <w:rFonts w:hint="eastAsia"/>
        </w:rPr>
        <w:t>行程</w:t>
      </w:r>
      <w:r>
        <w:rPr>
          <w:rFonts w:hint="eastAsia"/>
        </w:rPr>
        <w:t>管理</w:t>
      </w:r>
      <w:bookmarkEnd w:id="6"/>
    </w:p>
    <w:p w:rsidR="006B69E6" w:rsidRDefault="006B69E6" w:rsidP="006B69E6">
      <w:r>
        <w:rPr>
          <w:rFonts w:hint="eastAsia"/>
        </w:rPr>
        <w:t>對程式設計師而言，行程是個很難理解的概念，這並不是因為行程的概念很難學習，而是因為太容易</w:t>
      </w:r>
      <w:r w:rsidR="002639DF">
        <w:rPr>
          <w:rFonts w:hint="eastAsia"/>
        </w:rPr>
        <w:t>使</w:t>
      </w:r>
      <w:r>
        <w:rPr>
          <w:rFonts w:hint="eastAsia"/>
        </w:rPr>
        <w:t>用</w:t>
      </w:r>
      <w:r w:rsidR="002639DF">
        <w:rPr>
          <w:rFonts w:hint="eastAsia"/>
        </w:rPr>
        <w:t>，反而難以</w:t>
      </w:r>
      <w:r>
        <w:rPr>
          <w:rFonts w:hint="eastAsia"/>
        </w:rPr>
        <w:t>感覺到行程的存在。就像物理學當中的電磁波一樣，看不到又摸不著。要理解電磁波，只能依靠想像力。</w:t>
      </w:r>
    </w:p>
    <w:p w:rsidR="006B69E6" w:rsidRDefault="006B69E6" w:rsidP="006B69E6"/>
    <w:p w:rsidR="006B69E6" w:rsidRDefault="006B69E6" w:rsidP="006B69E6">
      <w:r>
        <w:rPr>
          <w:rFonts w:hint="eastAsia"/>
        </w:rPr>
        <w:t>當程式設計師寫完一個程式，編譯後會產生可執行檔</w:t>
      </w:r>
      <w:r>
        <w:rPr>
          <w:rFonts w:hint="eastAsia"/>
        </w:rPr>
        <w:t xml:space="preserve"> (</w:t>
      </w:r>
      <w:r>
        <w:rPr>
          <w:rFonts w:hint="eastAsia"/>
        </w:rPr>
        <w:t>像是</w:t>
      </w:r>
      <w:r>
        <w:rPr>
          <w:rFonts w:hint="eastAsia"/>
        </w:rPr>
        <w:t xml:space="preserve"> MS Windows </w:t>
      </w:r>
      <w:r>
        <w:rPr>
          <w:rFonts w:hint="eastAsia"/>
        </w:rPr>
        <w:t>中的</w:t>
      </w:r>
      <w:r>
        <w:rPr>
          <w:rFonts w:hint="eastAsia"/>
        </w:rPr>
        <w:t xml:space="preserve"> .exe </w:t>
      </w:r>
      <w:r>
        <w:rPr>
          <w:rFonts w:hint="eastAsia"/>
        </w:rPr>
        <w:t>檔，例如：</w:t>
      </w:r>
      <w:r>
        <w:rPr>
          <w:rFonts w:hint="eastAsia"/>
        </w:rPr>
        <w:t>test.exe)</w:t>
      </w:r>
      <w:r>
        <w:rPr>
          <w:rFonts w:hint="eastAsia"/>
        </w:rPr>
        <w:t>，此時，只要</w:t>
      </w:r>
      <w:r w:rsidR="00FF3D28">
        <w:rPr>
          <w:rFonts w:hint="eastAsia"/>
        </w:rPr>
        <w:t>透過使用者介面執行</w:t>
      </w:r>
      <w:r>
        <w:rPr>
          <w:rFonts w:hint="eastAsia"/>
        </w:rPr>
        <w:t>，原本在硬碟中的執行檔就會被載入到記憶體執行，而這個正在執行中的程式，就是所謂的行程。</w:t>
      </w:r>
    </w:p>
    <w:p w:rsidR="006B69E6" w:rsidRPr="00FF3D28" w:rsidRDefault="006B69E6" w:rsidP="006B69E6"/>
    <w:p w:rsidR="006B69E6" w:rsidRDefault="006B69E6" w:rsidP="006B69E6">
      <w:r>
        <w:rPr>
          <w:rFonts w:hint="eastAsia"/>
        </w:rPr>
        <w:t>正因為行程的使用是如此的自然，反而使程式設計師難以理解，對程式師而言，『程式』、『執行檔』與『行程』這三個概念，往往難以區分</w:t>
      </w:r>
      <w:r w:rsidR="00C45930">
        <w:rPr>
          <w:rFonts w:hint="eastAsia"/>
        </w:rPr>
        <w:t>，</w:t>
      </w:r>
      <w:r>
        <w:rPr>
          <w:rFonts w:hint="eastAsia"/>
        </w:rPr>
        <w:t>然而，對於系統程式的學習者而言，這三者的區分是相當重要的。</w:t>
      </w:r>
    </w:p>
    <w:p w:rsidR="006B69E6" w:rsidRDefault="006B69E6" w:rsidP="006B69E6"/>
    <w:p w:rsidR="006B69E6" w:rsidRDefault="006B69E6" w:rsidP="006B69E6">
      <w:r>
        <w:rPr>
          <w:rFonts w:hint="eastAsia"/>
        </w:rPr>
        <w:t>簡單來說，程式是</w:t>
      </w:r>
      <w:r w:rsidR="00C45930">
        <w:rPr>
          <w:rFonts w:hint="eastAsia"/>
        </w:rPr>
        <w:t>撰寫者</w:t>
      </w:r>
      <w:r>
        <w:rPr>
          <w:rFonts w:hint="eastAsia"/>
        </w:rPr>
        <w:t>用編輯器</w:t>
      </w:r>
      <w:r w:rsidR="00C45930">
        <w:rPr>
          <w:rFonts w:hint="eastAsia"/>
        </w:rPr>
        <w:t>所</w:t>
      </w:r>
      <w:r>
        <w:rPr>
          <w:rFonts w:hint="eastAsia"/>
        </w:rPr>
        <w:t>撰寫出來的文字</w:t>
      </w:r>
      <w:r w:rsidR="00C45930">
        <w:rPr>
          <w:rFonts w:hint="eastAsia"/>
        </w:rPr>
        <w:t>型</w:t>
      </w:r>
      <w:r>
        <w:rPr>
          <w:rFonts w:hint="eastAsia"/>
        </w:rPr>
        <w:t>檔</w:t>
      </w:r>
      <w:r w:rsidR="00C45930">
        <w:rPr>
          <w:rFonts w:hint="eastAsia"/>
        </w:rPr>
        <w:t>案</w:t>
      </w:r>
      <w:r>
        <w:rPr>
          <w:rFonts w:hint="eastAsia"/>
        </w:rPr>
        <w:t>，</w:t>
      </w:r>
      <w:r w:rsidR="00C45930">
        <w:rPr>
          <w:rFonts w:hint="eastAsia"/>
        </w:rPr>
        <w:t>在程式寫完後，</w:t>
      </w:r>
      <w:r>
        <w:rPr>
          <w:rFonts w:hint="eastAsia"/>
        </w:rPr>
        <w:t>程式師</w:t>
      </w:r>
      <w:r w:rsidR="00C45930">
        <w:rPr>
          <w:rFonts w:hint="eastAsia"/>
        </w:rPr>
        <w:t>會</w:t>
      </w:r>
      <w:r>
        <w:rPr>
          <w:rFonts w:hint="eastAsia"/>
        </w:rPr>
        <w:t>用組譯器或編譯器將程式轉換成可執行檔</w:t>
      </w:r>
      <w:r w:rsidR="00C45930">
        <w:rPr>
          <w:rFonts w:hint="eastAsia"/>
        </w:rPr>
        <w:t>，</w:t>
      </w:r>
      <w:r>
        <w:rPr>
          <w:rFonts w:hint="eastAsia"/>
        </w:rPr>
        <w:t>作業系統</w:t>
      </w:r>
      <w:r w:rsidR="00C45930">
        <w:rPr>
          <w:rFonts w:hint="eastAsia"/>
        </w:rPr>
        <w:t>可以將</w:t>
      </w:r>
      <w:r>
        <w:rPr>
          <w:rFonts w:hint="eastAsia"/>
        </w:rPr>
        <w:t>執行檔載入到記憶體後開始執行</w:t>
      </w:r>
      <w:r w:rsidR="00C45930">
        <w:rPr>
          <w:rFonts w:hint="eastAsia"/>
        </w:rPr>
        <w:t>，這個執行中的程式，就稱為行程</w:t>
      </w:r>
      <w:r>
        <w:rPr>
          <w:rFonts w:hint="eastAsia"/>
        </w:rPr>
        <w:t>。</w:t>
      </w:r>
    </w:p>
    <w:p w:rsidR="006B69E6" w:rsidRDefault="006B69E6" w:rsidP="006B69E6"/>
    <w:p w:rsidR="00C45930" w:rsidRDefault="006B69E6" w:rsidP="006B69E6">
      <w:r>
        <w:rPr>
          <w:rFonts w:hint="eastAsia"/>
        </w:rPr>
        <w:t>在現今的電腦與作業系統當中，通常具備同時執行多個程式的能力，這種能力稱為『多工』</w:t>
      </w:r>
      <w:r>
        <w:rPr>
          <w:rFonts w:hint="eastAsia"/>
        </w:rPr>
        <w:t>(Multtasking)</w:t>
      </w:r>
      <w:r>
        <w:rPr>
          <w:rFonts w:hint="eastAsia"/>
        </w:rPr>
        <w:t>，多工能力是行程管理系統的重點，現今的電腦</w:t>
      </w:r>
      <w:r w:rsidR="00C45930">
        <w:rPr>
          <w:rFonts w:hint="eastAsia"/>
        </w:rPr>
        <w:t>系統</w:t>
      </w:r>
      <w:r>
        <w:rPr>
          <w:rFonts w:hint="eastAsia"/>
        </w:rPr>
        <w:t>非常仰賴多工機制</w:t>
      </w:r>
      <w:r w:rsidR="00C45930">
        <w:rPr>
          <w:rFonts w:hint="eastAsia"/>
        </w:rPr>
        <w:t>，像是</w:t>
      </w:r>
      <w:r w:rsidR="00C45930">
        <w:rPr>
          <w:rFonts w:hint="eastAsia"/>
        </w:rPr>
        <w:t xml:space="preserve"> MS. Windows</w:t>
      </w:r>
      <w:r w:rsidR="00C45930">
        <w:rPr>
          <w:rFonts w:hint="eastAsia"/>
        </w:rPr>
        <w:t>、</w:t>
      </w:r>
      <w:r w:rsidR="00C45930">
        <w:rPr>
          <w:rFonts w:hint="eastAsia"/>
        </w:rPr>
        <w:t xml:space="preserve">Linux </w:t>
      </w:r>
      <w:r w:rsidR="00C45930">
        <w:rPr>
          <w:rFonts w:hint="eastAsia"/>
        </w:rPr>
        <w:t>等系統都具備</w:t>
      </w:r>
      <w:r w:rsidR="00C45930">
        <w:rPr>
          <w:rFonts w:hint="eastAsia"/>
        </w:rPr>
        <w:t xml:space="preserve"> Multitasking </w:t>
      </w:r>
      <w:r w:rsidR="00C45930">
        <w:rPr>
          <w:rFonts w:hint="eastAsia"/>
        </w:rPr>
        <w:t>的能力，這種具備多工機制的電腦系統通常能力較強，而且比較好用</w:t>
      </w:r>
      <w:r>
        <w:rPr>
          <w:rFonts w:hint="eastAsia"/>
        </w:rPr>
        <w:t>。</w:t>
      </w:r>
    </w:p>
    <w:p w:rsidR="00C45930" w:rsidRDefault="00C45930" w:rsidP="006B69E6"/>
    <w:p w:rsidR="00C45930" w:rsidRDefault="00C45930" w:rsidP="00C45930">
      <w:r>
        <w:rPr>
          <w:rFonts w:hint="eastAsia"/>
        </w:rPr>
        <w:t>在</w:t>
      </w:r>
      <w:r>
        <w:rPr>
          <w:rFonts w:hint="eastAsia"/>
        </w:rPr>
        <w:t xml:space="preserve">Windows </w:t>
      </w:r>
      <w:r>
        <w:rPr>
          <w:rFonts w:hint="eastAsia"/>
        </w:rPr>
        <w:t>或</w:t>
      </w:r>
      <w:r>
        <w:rPr>
          <w:rFonts w:hint="eastAsia"/>
        </w:rPr>
        <w:t xml:space="preserve"> Linux</w:t>
      </w:r>
      <w:r>
        <w:rPr>
          <w:rFonts w:hint="eastAsia"/>
        </w:rPr>
        <w:t>等現今的作業系統中，你可以不斷的啟動並執行新程式。因此常會有數十個程式同時在系統中執行的情況，這種能力就是</w:t>
      </w:r>
      <w:r>
        <w:rPr>
          <w:rFonts w:hint="eastAsia"/>
        </w:rPr>
        <w:t xml:space="preserve"> Multitasking</w:t>
      </w:r>
      <w:r>
        <w:rPr>
          <w:rFonts w:hint="eastAsia"/>
        </w:rPr>
        <w:t>。</w:t>
      </w:r>
    </w:p>
    <w:p w:rsidR="00C45930" w:rsidRPr="00C45930" w:rsidRDefault="00C45930" w:rsidP="006B69E6"/>
    <w:p w:rsidR="00C45930" w:rsidRDefault="00564EE5" w:rsidP="00C45930">
      <w:r>
        <w:rPr>
          <w:rFonts w:hint="eastAsia"/>
        </w:rPr>
        <w:t>最簡單的行程管理系統是一個載入器，該載入器會從硬碟中載入程式並執行之</w:t>
      </w:r>
      <w:r w:rsidR="00C45930">
        <w:rPr>
          <w:rFonts w:hint="eastAsia"/>
        </w:rPr>
        <w:t>，</w:t>
      </w:r>
      <w:r>
        <w:rPr>
          <w:rFonts w:hint="eastAsia"/>
        </w:rPr>
        <w:t>這種系統通常</w:t>
      </w:r>
      <w:r w:rsidR="00B16E0B">
        <w:rPr>
          <w:rFonts w:hint="eastAsia"/>
        </w:rPr>
        <w:t>稱為『單工』</w:t>
      </w:r>
      <w:r w:rsidR="00B16E0B">
        <w:rPr>
          <w:rFonts w:hint="eastAsia"/>
        </w:rPr>
        <w:t xml:space="preserve"> (Single Task) </w:t>
      </w:r>
      <w:r w:rsidR="00B16E0B">
        <w:rPr>
          <w:rFonts w:hint="eastAsia"/>
        </w:rPr>
        <w:t>系統</w:t>
      </w:r>
      <w:r>
        <w:rPr>
          <w:rFonts w:hint="eastAsia"/>
        </w:rPr>
        <w:t>，</w:t>
      </w:r>
      <w:r w:rsidR="00B16E0B">
        <w:rPr>
          <w:rFonts w:hint="eastAsia"/>
        </w:rPr>
        <w:t>因為</w:t>
      </w:r>
      <w:r>
        <w:rPr>
          <w:rFonts w:hint="eastAsia"/>
        </w:rPr>
        <w:t>每次</w:t>
      </w:r>
      <w:r w:rsidR="00C45930">
        <w:rPr>
          <w:rFonts w:hint="eastAsia"/>
        </w:rPr>
        <w:t>只能</w:t>
      </w:r>
      <w:r w:rsidR="00B16E0B">
        <w:rPr>
          <w:rFonts w:hint="eastAsia"/>
        </w:rPr>
        <w:t>執行一個『工作』</w:t>
      </w:r>
      <w:r w:rsidR="00B16E0B">
        <w:rPr>
          <w:rFonts w:hint="eastAsia"/>
        </w:rPr>
        <w:t xml:space="preserve"> </w:t>
      </w:r>
      <w:r w:rsidR="00B16E0B">
        <w:rPr>
          <w:rFonts w:hint="eastAsia"/>
        </w:rPr>
        <w:lastRenderedPageBreak/>
        <w:t>(Task)</w:t>
      </w:r>
      <w:r w:rsidR="00B16E0B">
        <w:rPr>
          <w:rFonts w:hint="eastAsia"/>
        </w:rPr>
        <w:t>，等到該工作完成</w:t>
      </w:r>
      <w:r>
        <w:rPr>
          <w:rFonts w:hint="eastAsia"/>
        </w:rPr>
        <w:t>後才可以載入下一個程式執行。</w:t>
      </w:r>
    </w:p>
    <w:p w:rsidR="00C45930" w:rsidRDefault="00C45930" w:rsidP="00C45930"/>
    <w:p w:rsidR="00C45930" w:rsidRDefault="00C45930" w:rsidP="00C45930">
      <w:r>
        <w:rPr>
          <w:rFonts w:hint="eastAsia"/>
        </w:rPr>
        <w:t>DOS</w:t>
      </w:r>
      <w:r>
        <w:rPr>
          <w:rFonts w:hint="eastAsia"/>
        </w:rPr>
        <w:t>是一個典型的單工系統</w:t>
      </w:r>
      <w:r>
        <w:rPr>
          <w:rFonts w:hint="eastAsia"/>
        </w:rPr>
        <w:t>,</w:t>
      </w:r>
      <w:r>
        <w:rPr>
          <w:rFonts w:hint="eastAsia"/>
        </w:rPr>
        <w:t>，是一個由載入器與檔案系統組合而成的作業系統，因此才稱為</w:t>
      </w:r>
      <w:r>
        <w:rPr>
          <w:rFonts w:hint="eastAsia"/>
        </w:rPr>
        <w:t xml:space="preserve"> DOS (Disk Operation System)</w:t>
      </w:r>
      <w:r>
        <w:rPr>
          <w:rFonts w:hint="eastAsia"/>
        </w:rPr>
        <w:t>。在</w:t>
      </w:r>
      <w:r>
        <w:rPr>
          <w:rFonts w:hint="eastAsia"/>
        </w:rPr>
        <w:t>DOS</w:t>
      </w:r>
      <w:r>
        <w:rPr>
          <w:rFonts w:hint="eastAsia"/>
        </w:rPr>
        <w:t>系統當中，一次只能執行一個程式，因此使用者無法一邊用</w:t>
      </w:r>
      <w:r>
        <w:rPr>
          <w:rFonts w:hint="eastAsia"/>
        </w:rPr>
        <w:t xml:space="preserve"> DOS </w:t>
      </w:r>
      <w:r>
        <w:rPr>
          <w:rFonts w:hint="eastAsia"/>
        </w:rPr>
        <w:t>聽</w:t>
      </w:r>
      <w:r>
        <w:rPr>
          <w:rFonts w:hint="eastAsia"/>
        </w:rPr>
        <w:t xml:space="preserve"> mp3</w:t>
      </w:r>
      <w:r>
        <w:rPr>
          <w:rFonts w:hint="eastAsia"/>
        </w:rPr>
        <w:t>，然後一邊上網。</w:t>
      </w:r>
    </w:p>
    <w:p w:rsidR="00564EE5" w:rsidRPr="00C45930" w:rsidRDefault="00564EE5" w:rsidP="006B69E6"/>
    <w:p w:rsidR="00603D76" w:rsidRDefault="003B752A" w:rsidP="006B69E6">
      <w:r>
        <w:fldChar w:fldCharType="begin"/>
      </w:r>
      <w:r w:rsidR="00603D76">
        <w:instrText xml:space="preserve"> </w:instrText>
      </w:r>
      <w:r w:rsidR="00603D76">
        <w:rPr>
          <w:rFonts w:hint="eastAsia"/>
        </w:rPr>
        <w:instrText>REF _Ref225647327 \h</w:instrText>
      </w:r>
      <w:r w:rsidR="00603D76">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2</w:t>
      </w:r>
      <w:r>
        <w:fldChar w:fldCharType="end"/>
      </w:r>
      <w:r w:rsidR="00603D76">
        <w:rPr>
          <w:rFonts w:hint="eastAsia"/>
        </w:rPr>
        <w:t>顯示了多工與單工系統的對照狀況，</w:t>
      </w:r>
      <w:r>
        <w:fldChar w:fldCharType="begin"/>
      </w:r>
      <w:r w:rsidR="00603D76">
        <w:instrText xml:space="preserve"> </w:instrText>
      </w:r>
      <w:r w:rsidR="00603D76">
        <w:rPr>
          <w:rFonts w:hint="eastAsia"/>
        </w:rPr>
        <w:instrText>REF _Ref225647327 \h</w:instrText>
      </w:r>
      <w:r w:rsidR="00603D76">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2</w:t>
      </w:r>
      <w:r>
        <w:fldChar w:fldCharType="end"/>
      </w:r>
      <w:r w:rsidR="00603D76">
        <w:rPr>
          <w:rFonts w:hint="eastAsia"/>
        </w:rPr>
        <w:t xml:space="preserve"> (a) </w:t>
      </w:r>
      <w:r w:rsidR="00603D76">
        <w:rPr>
          <w:rFonts w:hint="eastAsia"/>
        </w:rPr>
        <w:t>是一個完全沒有作業系統的電腦系統，整個系統就</w:t>
      </w:r>
      <w:r w:rsidR="00C45930">
        <w:rPr>
          <w:rFonts w:hint="eastAsia"/>
        </w:rPr>
        <w:t>只有</w:t>
      </w:r>
      <w:r w:rsidR="00603D76">
        <w:rPr>
          <w:rFonts w:hint="eastAsia"/>
        </w:rPr>
        <w:t>是一個行程，在這種系統當中，通常不能載入外部程式，因</w:t>
      </w:r>
      <w:r w:rsidR="00C45930">
        <w:rPr>
          <w:rFonts w:hint="eastAsia"/>
        </w:rPr>
        <w:t>為</w:t>
      </w:r>
      <w:r w:rsidR="00603D76">
        <w:rPr>
          <w:rFonts w:hint="eastAsia"/>
        </w:rPr>
        <w:t>整個系統是『燒死』在記憶體當中的。一般而言，簡易型的嵌入式系統通常採用此種模式</w:t>
      </w:r>
      <w:r w:rsidR="00C45930">
        <w:rPr>
          <w:rFonts w:hint="eastAsia"/>
        </w:rPr>
        <w:t>，</w:t>
      </w:r>
      <w:r w:rsidR="00603D76">
        <w:rPr>
          <w:rFonts w:hint="eastAsia"/>
        </w:rPr>
        <w:t>在此種模式當中，整個系統在製造時就將程式燒入到唯讀記憶體</w:t>
      </w:r>
      <w:r w:rsidR="00603D76">
        <w:rPr>
          <w:rFonts w:hint="eastAsia"/>
        </w:rPr>
        <w:t xml:space="preserve"> (ROM) </w:t>
      </w:r>
      <w:r w:rsidR="00603D76">
        <w:rPr>
          <w:rFonts w:hint="eastAsia"/>
        </w:rPr>
        <w:t>當中，當開機鍵被按下，或者電源被插上時，就直接進入</w:t>
      </w:r>
      <w:r w:rsidR="00301249">
        <w:rPr>
          <w:rFonts w:hint="eastAsia"/>
        </w:rPr>
        <w:t>該程式，整個系統都在該程式的控制當中，這是一種連作業系統都沒有的單行程系統。</w:t>
      </w:r>
    </w:p>
    <w:p w:rsidR="00301249" w:rsidRDefault="00301249" w:rsidP="006B69E6"/>
    <w:p w:rsidR="00301249" w:rsidRDefault="003B752A" w:rsidP="006B69E6">
      <w:r>
        <w:fldChar w:fldCharType="begin"/>
      </w:r>
      <w:r w:rsidR="00301249">
        <w:instrText xml:space="preserve"> </w:instrText>
      </w:r>
      <w:r w:rsidR="00301249">
        <w:rPr>
          <w:rFonts w:hint="eastAsia"/>
        </w:rPr>
        <w:instrText>REF _Ref225647327 \h</w:instrText>
      </w:r>
      <w:r w:rsidR="00301249">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2</w:t>
      </w:r>
      <w:r>
        <w:fldChar w:fldCharType="end"/>
      </w:r>
      <w:r w:rsidR="00301249">
        <w:rPr>
          <w:rFonts w:hint="eastAsia"/>
        </w:rPr>
        <w:t xml:space="preserve"> (b) </w:t>
      </w:r>
      <w:r w:rsidR="00301249">
        <w:rPr>
          <w:rFonts w:hint="eastAsia"/>
        </w:rPr>
        <w:t>的系統雖然有作業系統，但是只能執行單一行程。此種作業系統稱為單工作業系統。由於每次只能執行一個行程，因此，這樣的行程管理系統其實就只是一個載入器而已。單工的行程管理系統，負責將程式載入，然後將</w:t>
      </w:r>
      <w:r w:rsidR="00301249">
        <w:rPr>
          <w:rFonts w:hint="eastAsia"/>
        </w:rPr>
        <w:t xml:space="preserve"> CPU </w:t>
      </w:r>
      <w:r w:rsidR="00301249">
        <w:rPr>
          <w:rFonts w:hint="eastAsia"/>
        </w:rPr>
        <w:t>控制權交由該行程執行。在該行程執行完畢後，會將控制權交還給作業系統，如此，作業系統才能再度載入下一個行程以便執行。</w:t>
      </w:r>
    </w:p>
    <w:p w:rsidR="00603D76" w:rsidRDefault="00603D76" w:rsidP="006B69E6"/>
    <w:p w:rsidR="00023006" w:rsidRDefault="00900B98" w:rsidP="00023006">
      <w:pPr>
        <w:keepNext/>
      </w:pPr>
      <w:r>
        <w:rPr>
          <w:noProof/>
        </w:rPr>
        <w:drawing>
          <wp:inline distT="0" distB="0" distL="0" distR="0">
            <wp:extent cx="5274310" cy="2657910"/>
            <wp:effectExtent l="0" t="0" r="2540" b="0"/>
            <wp:docPr id="20" name="物件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3425" cy="4210050"/>
                      <a:chOff x="357188" y="2000250"/>
                      <a:chExt cx="8353425" cy="4210050"/>
                    </a:xfrm>
                  </a:grpSpPr>
                  <a:grpSp>
                    <a:nvGrpSpPr>
                      <a:cNvPr id="15363" name="群組 3"/>
                      <a:cNvGrpSpPr>
                        <a:grpSpLocks/>
                      </a:cNvGrpSpPr>
                    </a:nvGrpSpPr>
                    <a:grpSpPr bwMode="auto">
                      <a:xfrm>
                        <a:off x="357188" y="2000250"/>
                        <a:ext cx="8353425" cy="4210050"/>
                        <a:chOff x="428596" y="2000240"/>
                        <a:chExt cx="8353463" cy="4209478"/>
                      </a:xfrm>
                    </a:grpSpPr>
                    <a:grpSp>
                      <a:nvGrpSpPr>
                        <a:cNvPr id="3" name="群組 4"/>
                        <a:cNvGrpSpPr>
                          <a:grpSpLocks/>
                        </a:cNvGrpSpPr>
                      </a:nvGrpSpPr>
                      <a:grpSpPr bwMode="auto">
                        <a:xfrm>
                          <a:off x="6000760" y="2059003"/>
                          <a:ext cx="2781299" cy="2798762"/>
                          <a:chOff x="5076825" y="1773238"/>
                          <a:chExt cx="3384550" cy="4826000"/>
                        </a:xfrm>
                      </a:grpSpPr>
                      <a:sp>
                        <a:nvSpPr>
                          <a:cNvPr id="15371" name="Rectangle 5"/>
                          <a:cNvSpPr>
                            <a:spLocks noChangeArrowheads="1"/>
                          </a:cNvSpPr>
                        </a:nvSpPr>
                        <a:spPr bwMode="auto">
                          <a:xfrm>
                            <a:off x="5076825" y="2276475"/>
                            <a:ext cx="3384550" cy="1081088"/>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作業系統</a:t>
                              </a:r>
                            </a:p>
                          </a:txBody>
                          <a:useSpRect/>
                        </a:txSp>
                      </a:sp>
                      <a:sp>
                        <a:nvSpPr>
                          <a:cNvPr id="15372" name="Rectangle 6"/>
                          <a:cNvSpPr>
                            <a:spLocks noChangeArrowheads="1"/>
                          </a:cNvSpPr>
                        </a:nvSpPr>
                        <a:spPr bwMode="auto">
                          <a:xfrm>
                            <a:off x="5076825" y="3357563"/>
                            <a:ext cx="3384550" cy="1081087"/>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行程 </a:t>
                              </a:r>
                              <a:r>
                                <a:rPr kumimoji="0" lang="en-US" altLang="zh-TW">
                                  <a:ea typeface="微軟正黑體" pitchFamily="34" charset="-120"/>
                                </a:rPr>
                                <a:t>1</a:t>
                              </a:r>
                            </a:p>
                          </a:txBody>
                          <a:useSpRect/>
                        </a:txSp>
                      </a:sp>
                      <a:sp>
                        <a:nvSpPr>
                          <a:cNvPr id="15373" name="Rectangle 7"/>
                          <a:cNvSpPr>
                            <a:spLocks noChangeArrowheads="1"/>
                          </a:cNvSpPr>
                        </a:nvSpPr>
                        <a:spPr bwMode="auto">
                          <a:xfrm>
                            <a:off x="5076825" y="4437063"/>
                            <a:ext cx="3384550" cy="1081087"/>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行程 </a:t>
                              </a:r>
                              <a:r>
                                <a:rPr kumimoji="0" lang="en-US" altLang="zh-TW">
                                  <a:ea typeface="微軟正黑體" pitchFamily="34" charset="-120"/>
                                </a:rPr>
                                <a:t>2</a:t>
                              </a:r>
                            </a:p>
                          </a:txBody>
                          <a:useSpRect/>
                        </a:txSp>
                      </a:sp>
                      <a:sp>
                        <a:nvSpPr>
                          <a:cNvPr id="15374" name="Rectangle 8"/>
                          <a:cNvSpPr>
                            <a:spLocks noChangeArrowheads="1"/>
                          </a:cNvSpPr>
                        </a:nvSpPr>
                        <a:spPr bwMode="auto">
                          <a:xfrm>
                            <a:off x="5076825" y="5518150"/>
                            <a:ext cx="3384550" cy="1081088"/>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行程 </a:t>
                              </a:r>
                              <a:r>
                                <a:rPr kumimoji="0" lang="en-US" altLang="zh-TW">
                                  <a:ea typeface="微軟正黑體" pitchFamily="34" charset="-120"/>
                                </a:rPr>
                                <a:t>3</a:t>
                              </a:r>
                            </a:p>
                          </a:txBody>
                          <a:useSpRect/>
                        </a:txSp>
                      </a:sp>
                      <a:sp>
                        <a:nvSpPr>
                          <a:cNvPr id="15375" name="Rectangle 9"/>
                          <a:cNvSpPr>
                            <a:spLocks noChangeArrowheads="1"/>
                          </a:cNvSpPr>
                        </a:nvSpPr>
                        <a:spPr bwMode="auto">
                          <a:xfrm>
                            <a:off x="5076825" y="1773238"/>
                            <a:ext cx="3384550" cy="503237"/>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中斷向量</a:t>
                              </a:r>
                            </a:p>
                          </a:txBody>
                          <a:useSpRect/>
                        </a:txSp>
                      </a:sp>
                    </a:grpSp>
                    <a:sp>
                      <a:nvSpPr>
                        <a:cNvPr id="15365" name="Rectangle 5"/>
                        <a:cNvSpPr>
                          <a:spLocks noChangeArrowheads="1"/>
                        </a:cNvSpPr>
                      </a:nvSpPr>
                      <a:spPr bwMode="auto">
                        <a:xfrm>
                          <a:off x="3286116" y="2000240"/>
                          <a:ext cx="2357454" cy="912712"/>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作業系統</a:t>
                            </a:r>
                          </a:p>
                        </a:txBody>
                        <a:useSpRect/>
                      </a:txSp>
                    </a:sp>
                    <a:sp>
                      <a:nvSpPr>
                        <a:cNvPr id="15366" name="Rectangle 6"/>
                        <a:cNvSpPr>
                          <a:spLocks noChangeArrowheads="1"/>
                        </a:cNvSpPr>
                      </a:nvSpPr>
                      <a:spPr bwMode="auto">
                        <a:xfrm>
                          <a:off x="3286116" y="2912952"/>
                          <a:ext cx="2357454" cy="1938716"/>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單一行程</a:t>
                            </a:r>
                            <a:endParaRPr kumimoji="0" lang="en-US" altLang="zh-TW">
                              <a:ea typeface="微軟正黑體" pitchFamily="34" charset="-120"/>
                            </a:endParaRPr>
                          </a:p>
                        </a:txBody>
                        <a:useSpRect/>
                      </a:txSp>
                    </a:sp>
                    <a:sp>
                      <a:nvSpPr>
                        <a:cNvPr id="15367" name="Rectangle 6"/>
                        <a:cNvSpPr>
                          <a:spLocks noChangeArrowheads="1"/>
                        </a:cNvSpPr>
                      </a:nvSpPr>
                      <a:spPr bwMode="auto">
                        <a:xfrm>
                          <a:off x="500034" y="2000240"/>
                          <a:ext cx="2357454" cy="2851428"/>
                        </a:xfrm>
                        <a:prstGeom prst="rect">
                          <a:avLst/>
                        </a:prstGeom>
                        <a:noFill/>
                        <a:ln w="9525">
                          <a:solidFill>
                            <a:schemeClr val="accent1"/>
                          </a:solidFill>
                          <a:miter lim="800000"/>
                          <a:headEnd/>
                          <a:tailEnd/>
                        </a:ln>
                      </a:spPr>
                      <a:txSp>
                        <a:txBody>
                          <a:bodyPr wrap="none" anchor="ct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ea typeface="微軟正黑體" pitchFamily="34" charset="-120"/>
                              </a:rPr>
                              <a:t>行程</a:t>
                            </a:r>
                            <a:endParaRPr kumimoji="0" lang="en-US" altLang="zh-TW">
                              <a:ea typeface="微軟正黑體" pitchFamily="34" charset="-120"/>
                            </a:endParaRPr>
                          </a:p>
                        </a:txBody>
                        <a:useSpRect/>
                      </a:txSp>
                    </a:sp>
                    <a:sp>
                      <a:nvSpPr>
                        <a:cNvPr id="15368" name="文字方塊 17"/>
                        <a:cNvSpPr txBox="1">
                          <a:spLocks noChangeArrowheads="1"/>
                        </a:cNvSpPr>
                      </a:nvSpPr>
                      <a:spPr bwMode="auto">
                        <a:xfrm>
                          <a:off x="428596" y="5286388"/>
                          <a:ext cx="2723823" cy="923330"/>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marL="342900" indent="-342900">
                              <a:buFontTx/>
                              <a:buAutoNum type="alphaLcParenBoth"/>
                            </a:pPr>
                            <a:r>
                              <a:rPr kumimoji="0" lang="zh-TW" altLang="en-US">
                                <a:ea typeface="微軟正黑體" pitchFamily="34" charset="-120"/>
                              </a:rPr>
                              <a:t>無作業系統的情況</a:t>
                            </a:r>
                            <a:endParaRPr kumimoji="0" lang="en-US" altLang="zh-TW">
                              <a:ea typeface="微軟正黑體" pitchFamily="34" charset="-120"/>
                            </a:endParaRPr>
                          </a:p>
                          <a:p>
                            <a:pPr marL="342900" indent="-342900"/>
                            <a:endParaRPr kumimoji="0" lang="en-US" altLang="zh-TW">
                              <a:ea typeface="微軟正黑體" pitchFamily="34" charset="-120"/>
                            </a:endParaRPr>
                          </a:p>
                          <a:p>
                            <a:pPr marL="342900" indent="-342900"/>
                            <a:r>
                              <a:rPr kumimoji="0" lang="zh-TW" altLang="en-US">
                                <a:ea typeface="微軟正黑體" pitchFamily="34" charset="-120"/>
                              </a:rPr>
                              <a:t>例如：簡單型嵌入式系統</a:t>
                            </a:r>
                          </a:p>
                        </a:txBody>
                        <a:useSpRect/>
                      </a:txSp>
                    </a:sp>
                    <a:sp>
                      <a:nvSpPr>
                        <a:cNvPr id="15369" name="文字方塊 18"/>
                        <a:cNvSpPr txBox="1">
                          <a:spLocks noChangeArrowheads="1"/>
                        </a:cNvSpPr>
                      </a:nvSpPr>
                      <a:spPr bwMode="auto">
                        <a:xfrm>
                          <a:off x="3320916" y="5286388"/>
                          <a:ext cx="2608406" cy="923330"/>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(b) </a:t>
                            </a:r>
                            <a:r>
                              <a:rPr kumimoji="0" lang="zh-TW" altLang="en-US">
                                <a:ea typeface="微軟正黑體" pitchFamily="34" charset="-120"/>
                              </a:rPr>
                              <a:t>單一行程的作業系統</a:t>
                            </a:r>
                            <a:endParaRPr kumimoji="0" lang="en-US" altLang="zh-TW">
                              <a:ea typeface="微軟正黑體" pitchFamily="34" charset="-120"/>
                            </a:endParaRPr>
                          </a:p>
                          <a:p>
                            <a:endParaRPr kumimoji="0" lang="en-US" altLang="zh-TW">
                              <a:ea typeface="微軟正黑體" pitchFamily="34" charset="-120"/>
                            </a:endParaRPr>
                          </a:p>
                          <a:p>
                            <a:r>
                              <a:rPr kumimoji="0" lang="zh-TW" altLang="en-US">
                                <a:ea typeface="微軟正黑體" pitchFamily="34" charset="-120"/>
                              </a:rPr>
                              <a:t>例如：</a:t>
                            </a:r>
                            <a:r>
                              <a:rPr kumimoji="0" lang="en-US" altLang="zh-TW">
                                <a:ea typeface="微軟正黑體" pitchFamily="34" charset="-120"/>
                              </a:rPr>
                              <a:t>DOS</a:t>
                            </a:r>
                            <a:r>
                              <a:rPr kumimoji="0" lang="zh-TW" altLang="en-US">
                                <a:ea typeface="微軟正黑體" pitchFamily="34" charset="-120"/>
                              </a:rPr>
                              <a:t> 作業系統</a:t>
                            </a:r>
                            <a:endParaRPr kumimoji="0" lang="en-US" altLang="zh-TW">
                              <a:ea typeface="微軟正黑體" pitchFamily="34" charset="-120"/>
                            </a:endParaRPr>
                          </a:p>
                        </a:txBody>
                        <a:useSpRect/>
                      </a:txSp>
                    </a:sp>
                    <a:sp>
                      <a:nvSpPr>
                        <a:cNvPr id="15370" name="文字方塊 19"/>
                        <a:cNvSpPr txBox="1">
                          <a:spLocks noChangeArrowheads="1"/>
                        </a:cNvSpPr>
                      </a:nvSpPr>
                      <a:spPr bwMode="auto">
                        <a:xfrm>
                          <a:off x="6357950" y="5286388"/>
                          <a:ext cx="2416046" cy="923330"/>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(c) </a:t>
                            </a:r>
                            <a:r>
                              <a:rPr kumimoji="0" lang="zh-TW" altLang="en-US">
                                <a:ea typeface="微軟正黑體" pitchFamily="34" charset="-120"/>
                              </a:rPr>
                              <a:t>多工作業系統</a:t>
                            </a:r>
                            <a:endParaRPr kumimoji="0" lang="en-US" altLang="zh-TW">
                              <a:ea typeface="微軟正黑體" pitchFamily="34" charset="-120"/>
                            </a:endParaRPr>
                          </a:p>
                          <a:p>
                            <a:endParaRPr kumimoji="0" lang="en-US" altLang="zh-TW">
                              <a:ea typeface="微軟正黑體" pitchFamily="34" charset="-120"/>
                            </a:endParaRPr>
                          </a:p>
                          <a:p>
                            <a:r>
                              <a:rPr kumimoji="0" lang="zh-TW" altLang="en-US">
                                <a:ea typeface="微軟正黑體" pitchFamily="34" charset="-120"/>
                              </a:rPr>
                              <a:t>例如：</a:t>
                            </a:r>
                            <a:r>
                              <a:rPr kumimoji="0" lang="en-US" altLang="zh-TW">
                                <a:ea typeface="微軟正黑體" pitchFamily="34" charset="-120"/>
                              </a:rPr>
                              <a:t>Linux</a:t>
                            </a:r>
                            <a:r>
                              <a:rPr kumimoji="0" lang="zh-TW" altLang="en-US">
                                <a:ea typeface="微軟正黑體" pitchFamily="34" charset="-120"/>
                              </a:rPr>
                              <a:t> 作業系統</a:t>
                            </a:r>
                            <a:endParaRPr kumimoji="0" lang="en-US" altLang="zh-TW">
                              <a:ea typeface="微軟正黑體" pitchFamily="34" charset="-120"/>
                            </a:endParaRPr>
                          </a:p>
                        </a:txBody>
                        <a:useSpRect/>
                      </a:txSp>
                    </a:sp>
                  </a:grpSp>
                </lc:lockedCanvas>
              </a:graphicData>
            </a:graphic>
          </wp:inline>
        </w:drawing>
      </w:r>
    </w:p>
    <w:p w:rsidR="000642D4" w:rsidRDefault="00023006" w:rsidP="00023006">
      <w:pPr>
        <w:pStyle w:val="a8"/>
        <w:jc w:val="center"/>
      </w:pPr>
      <w:bookmarkStart w:id="7" w:name="_Ref225647327"/>
      <w:r>
        <w:rPr>
          <w:rFonts w:hint="eastAsia"/>
        </w:rPr>
        <w:t>圖</w:t>
      </w:r>
      <w:r>
        <w:rPr>
          <w:rFonts w:hint="eastAsia"/>
        </w:rPr>
        <w:t xml:space="preserve"> </w:t>
      </w:r>
      <w:fldSimple w:instr=" STYLEREF 1 \s ">
        <w:r w:rsidR="008332E3">
          <w:rPr>
            <w:noProof/>
          </w:rPr>
          <w:t>10</w:t>
        </w:r>
      </w:fldSimple>
      <w:r w:rsidR="00E610B1">
        <w:t>.</w:t>
      </w:r>
      <w:r w:rsidR="003B752A">
        <w:fldChar w:fldCharType="begin"/>
      </w:r>
      <w:r w:rsidR="00E610B1">
        <w:instrText xml:space="preserve"> </w:instrText>
      </w:r>
      <w:r w:rsidR="00E610B1">
        <w:rPr>
          <w:rFonts w:hint="eastAsia"/>
        </w:rPr>
        <w:instrText xml:space="preserve">SEQ </w:instrText>
      </w:r>
      <w:r w:rsidR="00E610B1">
        <w:rPr>
          <w:rFonts w:hint="eastAsia"/>
        </w:rPr>
        <w:instrText>圖</w:instrText>
      </w:r>
      <w:r w:rsidR="00E610B1">
        <w:rPr>
          <w:rFonts w:hint="eastAsia"/>
        </w:rPr>
        <w:instrText xml:space="preserve"> \* ARABIC \s 1</w:instrText>
      </w:r>
      <w:r w:rsidR="00E610B1">
        <w:instrText xml:space="preserve"> </w:instrText>
      </w:r>
      <w:r w:rsidR="003B752A">
        <w:fldChar w:fldCharType="separate"/>
      </w:r>
      <w:r w:rsidR="008332E3">
        <w:rPr>
          <w:noProof/>
        </w:rPr>
        <w:t>2</w:t>
      </w:r>
      <w:r w:rsidR="003B752A">
        <w:fldChar w:fldCharType="end"/>
      </w:r>
      <w:bookmarkEnd w:id="7"/>
      <w:r>
        <w:rPr>
          <w:rFonts w:hint="eastAsia"/>
        </w:rPr>
        <w:t>單行程系統與多工系統之比較</w:t>
      </w:r>
    </w:p>
    <w:p w:rsidR="000642D4" w:rsidRDefault="000642D4" w:rsidP="006B69E6"/>
    <w:p w:rsidR="00301249" w:rsidRDefault="003B752A" w:rsidP="00301249">
      <w:r>
        <w:fldChar w:fldCharType="begin"/>
      </w:r>
      <w:r w:rsidR="00301249">
        <w:instrText xml:space="preserve"> </w:instrText>
      </w:r>
      <w:r w:rsidR="00301249">
        <w:rPr>
          <w:rFonts w:hint="eastAsia"/>
        </w:rPr>
        <w:instrText>REF _Ref225647327 \h</w:instrText>
      </w:r>
      <w:r w:rsidR="00301249">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2</w:t>
      </w:r>
      <w:r>
        <w:fldChar w:fldCharType="end"/>
      </w:r>
      <w:r w:rsidR="00301249">
        <w:rPr>
          <w:rFonts w:hint="eastAsia"/>
        </w:rPr>
        <w:t xml:space="preserve"> (c) </w:t>
      </w:r>
      <w:r w:rsidR="00301249">
        <w:rPr>
          <w:rFonts w:hint="eastAsia"/>
        </w:rPr>
        <w:t>的系統則是多工作業系統，因為記憶體當中同時容納了許多行程，這些行程在作業系統的管控之下同時執行，每個行程都可以使用到</w:t>
      </w:r>
      <w:r w:rsidR="00301249">
        <w:rPr>
          <w:rFonts w:hint="eastAsia"/>
        </w:rPr>
        <w:t xml:space="preserve"> CPU</w:t>
      </w:r>
      <w:r w:rsidR="00301249">
        <w:rPr>
          <w:rFonts w:hint="eastAsia"/>
        </w:rPr>
        <w:t>、記憶體、硬碟等資源。在這種系統當中，中斷向量扮演了一個重要的角色，因為要讓作業系統在適當的時候切換行程，使得每個行程都可以被公平的執行到，就必須依賴</w:t>
      </w:r>
      <w:r w:rsidR="00301249">
        <w:rPr>
          <w:rFonts w:hint="eastAsia"/>
        </w:rPr>
        <w:lastRenderedPageBreak/>
        <w:t>中斷機制有效的運作，在適當的時候中斷某些行程的執行，以便讓作業系統取回控制權，</w:t>
      </w:r>
      <w:r w:rsidR="00C45930">
        <w:rPr>
          <w:rFonts w:hint="eastAsia"/>
        </w:rPr>
        <w:t>以便安排</w:t>
      </w:r>
      <w:r w:rsidR="00763C4E">
        <w:rPr>
          <w:rFonts w:hint="eastAsia"/>
        </w:rPr>
        <w:t>其他行程</w:t>
      </w:r>
      <w:r w:rsidR="00C45930">
        <w:rPr>
          <w:rFonts w:hint="eastAsia"/>
        </w:rPr>
        <w:t>的</w:t>
      </w:r>
      <w:r w:rsidR="00763C4E">
        <w:rPr>
          <w:rFonts w:hint="eastAsia"/>
        </w:rPr>
        <w:t>執行。</w:t>
      </w:r>
    </w:p>
    <w:p w:rsidR="00301249" w:rsidRPr="00C45930" w:rsidRDefault="00301249" w:rsidP="006B69E6"/>
    <w:p w:rsidR="00023006" w:rsidRDefault="006B69E6" w:rsidP="006B69E6">
      <w:r>
        <w:rPr>
          <w:rFonts w:hint="eastAsia"/>
        </w:rPr>
        <w:t>但是，請讀者不要誤解，雖然『多工系統』當中有很多程式在電腦當中執行，但對於單一</w:t>
      </w:r>
      <w:r>
        <w:rPr>
          <w:rFonts w:hint="eastAsia"/>
        </w:rPr>
        <w:t xml:space="preserve"> CPU </w:t>
      </w:r>
      <w:r>
        <w:rPr>
          <w:rFonts w:hint="eastAsia"/>
        </w:rPr>
        <w:t>的電腦而言，</w:t>
      </w:r>
      <w:r w:rsidR="000642D4">
        <w:rPr>
          <w:rFonts w:hint="eastAsia"/>
        </w:rPr>
        <w:t>每一個時間點只有一個</w:t>
      </w:r>
      <w:r w:rsidR="008030F8">
        <w:rPr>
          <w:rFonts w:hint="eastAsia"/>
        </w:rPr>
        <w:t>行程</w:t>
      </w:r>
      <w:r w:rsidR="000642D4">
        <w:rPr>
          <w:rFonts w:hint="eastAsia"/>
        </w:rPr>
        <w:t>真正被執行</w:t>
      </w:r>
      <w:r w:rsidR="00023006">
        <w:rPr>
          <w:rFonts w:hint="eastAsia"/>
        </w:rPr>
        <w:t>。只是，在多工系統當中，這些行程同時存在記憶體</w:t>
      </w:r>
      <w:r w:rsidR="00C45930">
        <w:rPr>
          <w:rFonts w:hint="eastAsia"/>
        </w:rPr>
        <w:t>內</w:t>
      </w:r>
      <w:r w:rsidR="00023006">
        <w:rPr>
          <w:rFonts w:hint="eastAsia"/>
        </w:rPr>
        <w:t>，由於</w:t>
      </w:r>
      <w:r w:rsidR="00023006">
        <w:rPr>
          <w:rFonts w:hint="eastAsia"/>
        </w:rPr>
        <w:t xml:space="preserve"> CPU </w:t>
      </w:r>
      <w:r w:rsidR="00023006">
        <w:rPr>
          <w:rFonts w:hint="eastAsia"/>
        </w:rPr>
        <w:t>的速度很快，作業系統可以透過『行程切換』的方式，讓每個行程都可以被執行到，而且可以隨意使用所想要的資源，包含記憶體、硬碟等等。</w:t>
      </w:r>
    </w:p>
    <w:p w:rsidR="00023006" w:rsidRDefault="00023006" w:rsidP="006B69E6"/>
    <w:p w:rsidR="00023006" w:rsidRDefault="00023006" w:rsidP="006B69E6">
      <w:r>
        <w:rPr>
          <w:rFonts w:hint="eastAsia"/>
        </w:rPr>
        <w:t>在此種『多工』的環境之下，雖然系統當中有許多行程存在，但每個行程都不會互相干擾，而且都『感覺到』好像擁有整個系統一般。</w:t>
      </w:r>
    </w:p>
    <w:p w:rsidR="00023006" w:rsidRPr="00023006" w:rsidRDefault="00023006" w:rsidP="006B69E6"/>
    <w:p w:rsidR="006B69E6" w:rsidRDefault="00023006" w:rsidP="006B69E6">
      <w:r>
        <w:rPr>
          <w:rFonts w:hint="eastAsia"/>
        </w:rPr>
        <w:t>在多工系統當中，當一個行程因為</w:t>
      </w:r>
      <w:r w:rsidR="00C45930">
        <w:rPr>
          <w:rFonts w:hint="eastAsia"/>
        </w:rPr>
        <w:t>讀取鍵盤的動作</w:t>
      </w:r>
      <w:r>
        <w:rPr>
          <w:rFonts w:hint="eastAsia"/>
        </w:rPr>
        <w:t>而進入等待狀態時，作業系統就會立即將</w:t>
      </w:r>
      <w:r>
        <w:rPr>
          <w:rFonts w:hint="eastAsia"/>
        </w:rPr>
        <w:t xml:space="preserve"> CPU </w:t>
      </w:r>
      <w:r>
        <w:rPr>
          <w:rFonts w:hint="eastAsia"/>
        </w:rPr>
        <w:t>分配給其他行程</w:t>
      </w:r>
      <w:r w:rsidR="00C45930">
        <w:rPr>
          <w:rFonts w:hint="eastAsia"/>
        </w:rPr>
        <w:t>，</w:t>
      </w:r>
      <w:r>
        <w:rPr>
          <w:rFonts w:hint="eastAsia"/>
        </w:rPr>
        <w:t>但是，由於現代</w:t>
      </w:r>
      <w:r>
        <w:rPr>
          <w:rFonts w:hint="eastAsia"/>
        </w:rPr>
        <w:t xml:space="preserve"> CPU </w:t>
      </w:r>
      <w:r>
        <w:rPr>
          <w:rFonts w:hint="eastAsia"/>
        </w:rPr>
        <w:t>的速度非常非常的快，</w:t>
      </w:r>
      <w:r w:rsidR="00603D76">
        <w:rPr>
          <w:rFonts w:hint="eastAsia"/>
        </w:rPr>
        <w:t>在使用者還沒有來的即按下鍵盤之前，就可以進行數百萬到數千萬次的計算，因此，多工系統可以同時服務數百個行程，而不會讓這些行程等候太久，甚至完全不會</w:t>
      </w:r>
      <w:r w:rsidR="00C45930">
        <w:rPr>
          <w:rFonts w:hint="eastAsia"/>
        </w:rPr>
        <w:t>感覺到任何的延遲</w:t>
      </w:r>
      <w:r w:rsidR="00603D76">
        <w:rPr>
          <w:rFonts w:hint="eastAsia"/>
        </w:rPr>
        <w:t>，這就是多工系統的好處。</w:t>
      </w:r>
    </w:p>
    <w:p w:rsidR="00AE6F22" w:rsidRDefault="00AE6F22" w:rsidP="0081455E"/>
    <w:p w:rsidR="00377471" w:rsidRDefault="00377471" w:rsidP="0081455E">
      <w:r>
        <w:rPr>
          <w:rFonts w:hint="eastAsia"/>
        </w:rPr>
        <w:t>抽象來看，程式通常只做兩件事情，一個是使用</w:t>
      </w:r>
      <w:r>
        <w:rPr>
          <w:rFonts w:hint="eastAsia"/>
        </w:rPr>
        <w:t xml:space="preserve"> CPU</w:t>
      </w:r>
      <w:r>
        <w:rPr>
          <w:rFonts w:hint="eastAsia"/>
        </w:rPr>
        <w:t>，一個是使用輸出入裝置</w:t>
      </w:r>
      <w:r>
        <w:rPr>
          <w:rFonts w:hint="eastAsia"/>
        </w:rPr>
        <w:t xml:space="preserve"> (Input/Output </w:t>
      </w:r>
      <w:r>
        <w:rPr>
          <w:rFonts w:hint="eastAsia"/>
        </w:rPr>
        <w:t>簡寫為</w:t>
      </w:r>
      <w:r>
        <w:rPr>
          <w:rFonts w:hint="eastAsia"/>
        </w:rPr>
        <w:t>I/O)</w:t>
      </w:r>
      <w:r>
        <w:rPr>
          <w:rFonts w:hint="eastAsia"/>
        </w:rPr>
        <w:t>。</w:t>
      </w:r>
      <w:r w:rsidR="00C45930">
        <w:rPr>
          <w:rFonts w:hint="eastAsia"/>
        </w:rPr>
        <w:t>在整個程式的生命周期中，</w:t>
      </w:r>
      <w:r>
        <w:rPr>
          <w:rFonts w:hint="eastAsia"/>
        </w:rPr>
        <w:t>不斷的在這兩個過程之間交替輪流，直到程式結束為止。</w:t>
      </w:r>
      <w:r w:rsidR="003B752A">
        <w:fldChar w:fldCharType="begin"/>
      </w:r>
      <w:r>
        <w:instrText xml:space="preserve"> </w:instrText>
      </w:r>
      <w:r>
        <w:rPr>
          <w:rFonts w:hint="eastAsia"/>
        </w:rPr>
        <w:instrText>REF _Ref225651255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3</w:t>
      </w:r>
      <w:r w:rsidR="003B752A">
        <w:fldChar w:fldCharType="end"/>
      </w:r>
      <w:r>
        <w:rPr>
          <w:rFonts w:hint="eastAsia"/>
        </w:rPr>
        <w:t>顯示了程式的這種交替</w:t>
      </w:r>
      <w:r w:rsidR="00C45930">
        <w:rPr>
          <w:rFonts w:hint="eastAsia"/>
        </w:rPr>
        <w:t>的</w:t>
      </w:r>
      <w:r>
        <w:rPr>
          <w:rFonts w:hint="eastAsia"/>
        </w:rPr>
        <w:t>行為模式，在該</w:t>
      </w:r>
      <w:r w:rsidR="00C45930">
        <w:rPr>
          <w:rFonts w:hint="eastAsia"/>
        </w:rPr>
        <w:t>程式</w:t>
      </w:r>
      <w:r>
        <w:rPr>
          <w:rFonts w:hint="eastAsia"/>
        </w:rPr>
        <w:t>當中，雖然</w:t>
      </w:r>
      <w:r w:rsidR="00C45930">
        <w:rPr>
          <w:rFonts w:hint="eastAsia"/>
        </w:rPr>
        <w:t>開檔、讀檔、關檔的</w:t>
      </w:r>
      <w:r>
        <w:rPr>
          <w:rFonts w:hint="eastAsia"/>
        </w:rPr>
        <w:t>程式</w:t>
      </w:r>
      <w:r w:rsidR="00F61A9B">
        <w:rPr>
          <w:rFonts w:hint="eastAsia"/>
        </w:rPr>
        <w:t>碼只</w:t>
      </w:r>
      <w:r w:rsidR="00A72FB0">
        <w:rPr>
          <w:rFonts w:hint="eastAsia"/>
        </w:rPr>
        <w:t>佔據</w:t>
      </w:r>
      <w:r w:rsidR="00F61A9B">
        <w:rPr>
          <w:rFonts w:hint="eastAsia"/>
        </w:rPr>
        <w:t>了</w:t>
      </w:r>
      <w:r w:rsidR="00B569F0">
        <w:rPr>
          <w:rFonts w:hint="eastAsia"/>
        </w:rPr>
        <w:t>三</w:t>
      </w:r>
      <w:r w:rsidR="00F61A9B">
        <w:rPr>
          <w:rFonts w:hint="eastAsia"/>
        </w:rPr>
        <w:t>行，但實際上卻耗費了</w:t>
      </w:r>
      <w:r w:rsidR="00697310">
        <w:rPr>
          <w:rFonts w:hint="eastAsia"/>
        </w:rPr>
        <w:t>絕大部分的</w:t>
      </w:r>
      <w:r w:rsidR="00F61A9B">
        <w:rPr>
          <w:rFonts w:hint="eastAsia"/>
        </w:rPr>
        <w:t>時間。</w:t>
      </w:r>
    </w:p>
    <w:p w:rsidR="00377471" w:rsidRPr="00B569F0" w:rsidRDefault="00377471" w:rsidP="0081455E"/>
    <w:tbl>
      <w:tblPr>
        <w:tblStyle w:val="af2"/>
        <w:tblW w:w="0" w:type="auto"/>
        <w:tblLook w:val="04A0"/>
      </w:tblPr>
      <w:tblGrid>
        <w:gridCol w:w="4928"/>
        <w:gridCol w:w="3434"/>
      </w:tblGrid>
      <w:tr w:rsidR="00FC391B" w:rsidTr="00FC391B">
        <w:tc>
          <w:tcPr>
            <w:tcW w:w="4928" w:type="dxa"/>
          </w:tcPr>
          <w:p w:rsidR="00FF3021" w:rsidRDefault="00FC391B">
            <w:pPr>
              <w:keepNext/>
            </w:pPr>
            <w:r>
              <w:rPr>
                <w:rFonts w:hint="eastAsia"/>
              </w:rPr>
              <w:lastRenderedPageBreak/>
              <w:t>使用輸出入的程式</w:t>
            </w:r>
          </w:p>
        </w:tc>
        <w:tc>
          <w:tcPr>
            <w:tcW w:w="3434" w:type="dxa"/>
          </w:tcPr>
          <w:p w:rsidR="00FF3021" w:rsidRDefault="00FC391B">
            <w:pPr>
              <w:keepNext/>
            </w:pPr>
            <w:r>
              <w:rPr>
                <w:rFonts w:hint="eastAsia"/>
              </w:rPr>
              <w:t>說明</w:t>
            </w:r>
          </w:p>
        </w:tc>
      </w:tr>
      <w:tr w:rsidR="00FC391B" w:rsidTr="00FC391B">
        <w:tc>
          <w:tcPr>
            <w:tcW w:w="4928" w:type="dxa"/>
          </w:tcPr>
          <w:p w:rsidR="00FF3021" w:rsidRDefault="00FC391B">
            <w:pPr>
              <w:keepNext/>
            </w:pPr>
            <w:r w:rsidRPr="00FC391B">
              <w:t>int wc(const char *fname) {</w:t>
            </w:r>
          </w:p>
          <w:p w:rsidR="00FF3021" w:rsidRDefault="00FC391B">
            <w:pPr>
              <w:keepNext/>
            </w:pPr>
            <w:r w:rsidRPr="00FC391B">
              <w:t xml:space="preserve">  int words=0;</w:t>
            </w:r>
          </w:p>
          <w:p w:rsidR="00FF3021" w:rsidRDefault="008040B8">
            <w:pPr>
              <w:keepNext/>
              <w:rPr>
                <w:color w:val="FF0000"/>
              </w:rPr>
            </w:pPr>
            <w:r w:rsidRPr="008040B8">
              <w:rPr>
                <w:color w:val="0070C0"/>
              </w:rPr>
              <w:t xml:space="preserve">  </w:t>
            </w:r>
            <w:r w:rsidRPr="008040B8">
              <w:rPr>
                <w:color w:val="FF0000"/>
                <w:u w:val="single"/>
              </w:rPr>
              <w:t>FILE *fp=fopen(fname, "r");</w:t>
            </w:r>
          </w:p>
          <w:p w:rsidR="00FF3021" w:rsidRDefault="00FC391B">
            <w:pPr>
              <w:keepNext/>
            </w:pPr>
            <w:r w:rsidRPr="00FC391B">
              <w:t xml:space="preserve">  while(</w:t>
            </w:r>
            <w:r w:rsidR="008040B8" w:rsidRPr="008040B8">
              <w:rPr>
                <w:color w:val="FF0000"/>
              </w:rPr>
              <w:t>(</w:t>
            </w:r>
            <w:r w:rsidR="008040B8" w:rsidRPr="008040B8">
              <w:rPr>
                <w:color w:val="FF0000"/>
                <w:u w:val="single"/>
              </w:rPr>
              <w:t>ch=getc(fp)</w:t>
            </w:r>
            <w:r w:rsidRPr="00FC391B">
              <w:t>)!=EOF) {</w:t>
            </w:r>
          </w:p>
          <w:p w:rsidR="00FF3021" w:rsidRDefault="00FC391B">
            <w:pPr>
              <w:keepNext/>
            </w:pPr>
            <w:r w:rsidRPr="00FC391B">
              <w:t xml:space="preserve">    if(isspace(ch)) sp=1;</w:t>
            </w:r>
          </w:p>
          <w:p w:rsidR="00FF3021" w:rsidRDefault="00FC391B">
            <w:pPr>
              <w:keepNext/>
            </w:pPr>
            <w:r w:rsidRPr="00FC391B">
              <w:t xml:space="preserve">    else if(sp) {</w:t>
            </w:r>
          </w:p>
          <w:p w:rsidR="00FF3021" w:rsidRDefault="00FC391B">
            <w:pPr>
              <w:keepNext/>
            </w:pPr>
            <w:r w:rsidRPr="00FC391B">
              <w:t xml:space="preserve">      words++;</w:t>
            </w:r>
          </w:p>
          <w:p w:rsidR="00FF3021" w:rsidRDefault="00FC391B">
            <w:pPr>
              <w:keepNext/>
            </w:pPr>
            <w:r w:rsidRPr="00FC391B">
              <w:t xml:space="preserve">      sp=0;</w:t>
            </w:r>
          </w:p>
          <w:p w:rsidR="00FF3021" w:rsidRDefault="00FC391B">
            <w:pPr>
              <w:keepNext/>
            </w:pPr>
            <w:r w:rsidRPr="00FC391B">
              <w:t xml:space="preserve">    }</w:t>
            </w:r>
          </w:p>
          <w:p w:rsidR="00FF3021" w:rsidRDefault="00FC391B">
            <w:pPr>
              <w:keepNext/>
            </w:pPr>
            <w:r w:rsidRPr="00FC391B">
              <w:t xml:space="preserve">    if(ch=='\n') ++lines;</w:t>
            </w:r>
          </w:p>
          <w:p w:rsidR="00FF3021" w:rsidRDefault="00FC391B">
            <w:pPr>
              <w:keepNext/>
            </w:pPr>
            <w:r w:rsidRPr="00FC391B">
              <w:t xml:space="preserve">  }</w:t>
            </w:r>
          </w:p>
          <w:p w:rsidR="00FF3021" w:rsidRDefault="00FC391B">
            <w:pPr>
              <w:keepNext/>
            </w:pPr>
            <w:r w:rsidRPr="00FC391B">
              <w:t xml:space="preserve">  printf("</w:t>
            </w:r>
            <w:r w:rsidRPr="00FC391B">
              <w:rPr>
                <w:rFonts w:hint="eastAsia"/>
              </w:rPr>
              <w:t>共有</w:t>
            </w:r>
            <w:r w:rsidRPr="00FC391B">
              <w:rPr>
                <w:rFonts w:hint="eastAsia"/>
              </w:rPr>
              <w:t xml:space="preserve"> </w:t>
            </w:r>
            <w:r w:rsidRPr="00FC391B">
              <w:t xml:space="preserve">%d </w:t>
            </w:r>
            <w:r w:rsidRPr="00FC391B">
              <w:rPr>
                <w:rFonts w:hint="eastAsia"/>
              </w:rPr>
              <w:t>個英文詞彙</w:t>
            </w:r>
            <w:r w:rsidRPr="00FC391B">
              <w:t>\n", words);</w:t>
            </w:r>
          </w:p>
          <w:p w:rsidR="00FF3021" w:rsidRDefault="00FC391B">
            <w:pPr>
              <w:keepNext/>
              <w:rPr>
                <w:color w:val="FF0000"/>
              </w:rPr>
            </w:pPr>
            <w:r w:rsidRPr="00FC391B">
              <w:t xml:space="preserve">  </w:t>
            </w:r>
            <w:r w:rsidR="008040B8" w:rsidRPr="008040B8">
              <w:rPr>
                <w:color w:val="FF0000"/>
                <w:u w:val="single"/>
              </w:rPr>
              <w:t>fclose(fp);</w:t>
            </w:r>
          </w:p>
          <w:p w:rsidR="00FF3021" w:rsidRDefault="00FC391B">
            <w:pPr>
              <w:keepNext/>
            </w:pPr>
            <w:r w:rsidRPr="00FC391B">
              <w:t xml:space="preserve">  return words;</w:t>
            </w:r>
          </w:p>
          <w:p w:rsidR="00FF3021" w:rsidRDefault="00FC391B">
            <w:pPr>
              <w:keepNext/>
            </w:pPr>
            <w:r w:rsidRPr="00FC391B">
              <w:t>}</w:t>
            </w:r>
          </w:p>
        </w:tc>
        <w:tc>
          <w:tcPr>
            <w:tcW w:w="3434" w:type="dxa"/>
          </w:tcPr>
          <w:p w:rsidR="00FF3021" w:rsidRDefault="00FC391B">
            <w:pPr>
              <w:keepNext/>
            </w:pPr>
            <w:r>
              <w:rPr>
                <w:rFonts w:hint="eastAsia"/>
              </w:rPr>
              <w:t>計算檔案詞彙數的程式</w:t>
            </w:r>
          </w:p>
          <w:p w:rsidR="00FF3021" w:rsidRDefault="00FF3021">
            <w:pPr>
              <w:keepNext/>
            </w:pPr>
          </w:p>
          <w:p w:rsidR="00FF3021" w:rsidRDefault="00FC391B">
            <w:pPr>
              <w:keepNext/>
            </w:pPr>
            <w:r>
              <w:rPr>
                <w:rFonts w:hint="eastAsia"/>
              </w:rPr>
              <w:t>開檔</w:t>
            </w:r>
          </w:p>
          <w:p w:rsidR="00FF3021" w:rsidRDefault="00FC391B">
            <w:pPr>
              <w:keepNext/>
            </w:pPr>
            <w:r>
              <w:rPr>
                <w:rFonts w:hint="eastAsia"/>
              </w:rPr>
              <w:t>讀取字元</w:t>
            </w:r>
          </w:p>
          <w:p w:rsidR="00FF3021" w:rsidRDefault="00FF3021">
            <w:pPr>
              <w:keepNext/>
            </w:pPr>
          </w:p>
          <w:p w:rsidR="00FF3021" w:rsidRDefault="00FF3021">
            <w:pPr>
              <w:keepNext/>
            </w:pPr>
          </w:p>
          <w:p w:rsidR="00FF3021" w:rsidRDefault="00FF3021">
            <w:pPr>
              <w:keepNext/>
            </w:pPr>
          </w:p>
          <w:p w:rsidR="00FF3021" w:rsidRDefault="00FF3021">
            <w:pPr>
              <w:keepNext/>
            </w:pPr>
          </w:p>
          <w:p w:rsidR="00FF3021" w:rsidRDefault="00FF3021">
            <w:pPr>
              <w:keepNext/>
            </w:pPr>
          </w:p>
          <w:p w:rsidR="00FF3021" w:rsidRDefault="00FF3021">
            <w:pPr>
              <w:keepNext/>
            </w:pPr>
          </w:p>
          <w:p w:rsidR="00FF3021" w:rsidRDefault="00FF3021">
            <w:pPr>
              <w:keepNext/>
            </w:pPr>
          </w:p>
          <w:p w:rsidR="00FF3021" w:rsidRDefault="00FF3021">
            <w:pPr>
              <w:keepNext/>
            </w:pPr>
          </w:p>
          <w:p w:rsidR="00FF3021" w:rsidRDefault="00FC391B">
            <w:pPr>
              <w:keepNext/>
            </w:pPr>
            <w:r>
              <w:rPr>
                <w:rFonts w:hint="eastAsia"/>
              </w:rPr>
              <w:t>關檔</w:t>
            </w:r>
          </w:p>
        </w:tc>
      </w:tr>
    </w:tbl>
    <w:p w:rsidR="0094248E" w:rsidRDefault="00377471" w:rsidP="00377471">
      <w:pPr>
        <w:pStyle w:val="a8"/>
        <w:jc w:val="center"/>
      </w:pPr>
      <w:bookmarkStart w:id="8" w:name="_Ref225651255"/>
      <w:r>
        <w:rPr>
          <w:rFonts w:hint="eastAsia"/>
        </w:rPr>
        <w:t>圖</w:t>
      </w:r>
      <w:r>
        <w:rPr>
          <w:rFonts w:hint="eastAsia"/>
        </w:rPr>
        <w:t xml:space="preserve"> </w:t>
      </w:r>
      <w:fldSimple w:instr=" STYLEREF 1 \s ">
        <w:r w:rsidR="008332E3">
          <w:rPr>
            <w:noProof/>
          </w:rPr>
          <w:t>10</w:t>
        </w:r>
      </w:fldSimple>
      <w:r w:rsidR="00E610B1">
        <w:t>.</w:t>
      </w:r>
      <w:r w:rsidR="003B752A">
        <w:fldChar w:fldCharType="begin"/>
      </w:r>
      <w:r w:rsidR="00E610B1">
        <w:instrText xml:space="preserve"> </w:instrText>
      </w:r>
      <w:r w:rsidR="00E610B1">
        <w:rPr>
          <w:rFonts w:hint="eastAsia"/>
        </w:rPr>
        <w:instrText xml:space="preserve">SEQ </w:instrText>
      </w:r>
      <w:r w:rsidR="00E610B1">
        <w:rPr>
          <w:rFonts w:hint="eastAsia"/>
        </w:rPr>
        <w:instrText>圖</w:instrText>
      </w:r>
      <w:r w:rsidR="00E610B1">
        <w:rPr>
          <w:rFonts w:hint="eastAsia"/>
        </w:rPr>
        <w:instrText xml:space="preserve"> \* ARABIC \s 1</w:instrText>
      </w:r>
      <w:r w:rsidR="00E610B1">
        <w:instrText xml:space="preserve"> </w:instrText>
      </w:r>
      <w:r w:rsidR="003B752A">
        <w:fldChar w:fldCharType="separate"/>
      </w:r>
      <w:r w:rsidR="008332E3">
        <w:rPr>
          <w:noProof/>
        </w:rPr>
        <w:t>3</w:t>
      </w:r>
      <w:r w:rsidR="003B752A">
        <w:fldChar w:fldCharType="end"/>
      </w:r>
      <w:bookmarkEnd w:id="8"/>
      <w:r>
        <w:rPr>
          <w:rFonts w:hint="eastAsia"/>
        </w:rPr>
        <w:t xml:space="preserve"> </w:t>
      </w:r>
      <w:r>
        <w:rPr>
          <w:rFonts w:hint="eastAsia"/>
        </w:rPr>
        <w:t>程式的行為模式</w:t>
      </w:r>
      <w:r>
        <w:rPr>
          <w:rFonts w:hint="eastAsia"/>
        </w:rPr>
        <w:t xml:space="preserve"> </w:t>
      </w:r>
      <w:r>
        <w:t>–</w:t>
      </w:r>
      <w:r>
        <w:rPr>
          <w:rFonts w:hint="eastAsia"/>
        </w:rPr>
        <w:t xml:space="preserve"> CPU </w:t>
      </w:r>
      <w:r>
        <w:rPr>
          <w:rFonts w:hint="eastAsia"/>
        </w:rPr>
        <w:t>與</w:t>
      </w:r>
      <w:r>
        <w:rPr>
          <w:rFonts w:hint="eastAsia"/>
        </w:rPr>
        <w:t xml:space="preserve"> I/O </w:t>
      </w:r>
      <w:r>
        <w:rPr>
          <w:rFonts w:hint="eastAsia"/>
        </w:rPr>
        <w:t>交替運行</w:t>
      </w:r>
    </w:p>
    <w:p w:rsidR="0094248E" w:rsidRDefault="0094248E" w:rsidP="0081455E"/>
    <w:p w:rsidR="00843FBC" w:rsidRDefault="00843FBC" w:rsidP="00843FBC">
      <w:r>
        <w:rPr>
          <w:rFonts w:hint="eastAsia"/>
        </w:rPr>
        <w:t>對作業系統而言，程式的需求不過就是對</w:t>
      </w:r>
      <w:r>
        <w:rPr>
          <w:rFonts w:hint="eastAsia"/>
        </w:rPr>
        <w:t xml:space="preserve"> CPU </w:t>
      </w:r>
      <w:r>
        <w:rPr>
          <w:rFonts w:hint="eastAsia"/>
        </w:rPr>
        <w:t>與輸出入裝置的需求而已。然而，由於</w:t>
      </w:r>
      <w:r>
        <w:rPr>
          <w:rFonts w:hint="eastAsia"/>
        </w:rPr>
        <w:t xml:space="preserve"> CPU</w:t>
      </w:r>
      <w:r>
        <w:rPr>
          <w:rFonts w:hint="eastAsia"/>
        </w:rPr>
        <w:t>速度極快，相對而言，輸出入所占用的時間區段很長，於是，作業系統就可以利用某行程在進行輸出入的『空檔』，將</w:t>
      </w:r>
      <w:r>
        <w:rPr>
          <w:rFonts w:hint="eastAsia"/>
        </w:rPr>
        <w:t xml:space="preserve"> CPU </w:t>
      </w:r>
      <w:r>
        <w:rPr>
          <w:rFonts w:hint="eastAsia"/>
        </w:rPr>
        <w:t>在神不知鬼不覺的狀況之下，挪給其他行程使用。</w:t>
      </w:r>
      <w:r w:rsidR="003B752A">
        <w:fldChar w:fldCharType="begin"/>
      </w:r>
      <w:r>
        <w:instrText xml:space="preserve"> </w:instrText>
      </w:r>
      <w:r>
        <w:rPr>
          <w:rFonts w:hint="eastAsia"/>
        </w:rPr>
        <w:instrText>REF _Ref225652744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4</w:t>
      </w:r>
      <w:r w:rsidR="003B752A">
        <w:fldChar w:fldCharType="end"/>
      </w:r>
      <w:r>
        <w:rPr>
          <w:rFonts w:hint="eastAsia"/>
        </w:rPr>
        <w:t>顯示了三個行程與作業系統間的執行順序關係，當行程透過系統呼叫進行輸出入</w:t>
      </w:r>
      <w:r w:rsidR="00B01A4C">
        <w:rPr>
          <w:rFonts w:hint="eastAsia"/>
        </w:rPr>
        <w:t xml:space="preserve"> (I/O) </w:t>
      </w:r>
      <w:r>
        <w:rPr>
          <w:rFonts w:hint="eastAsia"/>
        </w:rPr>
        <w:t>時，作業系統就趁機</w:t>
      </w:r>
      <w:r w:rsidR="00B01A4C">
        <w:rPr>
          <w:rFonts w:hint="eastAsia"/>
        </w:rPr>
        <w:t>切換</w:t>
      </w:r>
      <w:r>
        <w:rPr>
          <w:rFonts w:hint="eastAsia"/>
        </w:rPr>
        <w:t>行程，讓另一個行程得以使用</w:t>
      </w:r>
      <w:r>
        <w:rPr>
          <w:rFonts w:hint="eastAsia"/>
        </w:rPr>
        <w:t>CPU</w:t>
      </w:r>
      <w:r>
        <w:rPr>
          <w:rFonts w:hint="eastAsia"/>
        </w:rPr>
        <w:t>，</w:t>
      </w:r>
      <w:r w:rsidR="00B01A4C">
        <w:rPr>
          <w:rFonts w:hint="eastAsia"/>
        </w:rPr>
        <w:t>如此就可以</w:t>
      </w:r>
      <w:r>
        <w:rPr>
          <w:rFonts w:hint="eastAsia"/>
        </w:rPr>
        <w:t>充分利用</w:t>
      </w:r>
      <w:r w:rsidR="00B01A4C">
        <w:rPr>
          <w:rFonts w:hint="eastAsia"/>
        </w:rPr>
        <w:t>CPU</w:t>
      </w:r>
      <w:r>
        <w:rPr>
          <w:rFonts w:hint="eastAsia"/>
        </w:rPr>
        <w:t>，</w:t>
      </w:r>
      <w:r w:rsidR="00B01A4C">
        <w:rPr>
          <w:rFonts w:hint="eastAsia"/>
        </w:rPr>
        <w:t>以</w:t>
      </w:r>
      <w:r>
        <w:rPr>
          <w:rFonts w:hint="eastAsia"/>
        </w:rPr>
        <w:t>支援每一個行程的執行。</w:t>
      </w:r>
    </w:p>
    <w:p w:rsidR="00F61A9B" w:rsidRPr="00B01A4C" w:rsidRDefault="00F61A9B" w:rsidP="0081455E"/>
    <w:p w:rsidR="00843FBC" w:rsidRDefault="00900B98" w:rsidP="00843FBC">
      <w:pPr>
        <w:keepNext/>
      </w:pPr>
      <w:r>
        <w:rPr>
          <w:noProof/>
        </w:rPr>
        <w:drawing>
          <wp:inline distT="0" distB="0" distL="0" distR="0">
            <wp:extent cx="5274310" cy="1778248"/>
            <wp:effectExtent l="0" t="0" r="2540" b="0"/>
            <wp:docPr id="21" name="物件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9500" cy="2505075"/>
                      <a:chOff x="857250" y="2176463"/>
                      <a:chExt cx="7429500" cy="2505075"/>
                    </a:xfrm>
                  </a:grpSpPr>
                  <a:grpSp>
                    <a:nvGrpSpPr>
                      <a:cNvPr id="17411" name="群組 3"/>
                      <a:cNvGrpSpPr>
                        <a:grpSpLocks/>
                      </a:cNvGrpSpPr>
                    </a:nvGrpSpPr>
                    <a:grpSpPr bwMode="auto">
                      <a:xfrm>
                        <a:off x="857250" y="2176463"/>
                        <a:ext cx="7429500" cy="2505075"/>
                        <a:chOff x="642942" y="3286124"/>
                        <a:chExt cx="7429520" cy="2503719"/>
                      </a:xfrm>
                    </a:grpSpPr>
                    <a:sp>
                      <a:nvSpPr>
                        <a:cNvPr id="17412" name="矩形 4"/>
                        <a:cNvSpPr>
                          <a:spLocks noChangeArrowheads="1"/>
                        </a:cNvSpPr>
                      </a:nvSpPr>
                      <a:spPr bwMode="auto">
                        <a:xfrm>
                          <a:off x="704824" y="5143512"/>
                          <a:ext cx="646331" cy="646331"/>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lang="zh-TW" altLang="en-US"/>
                              <a:t>作業</a:t>
                            </a:r>
                            <a:endParaRPr lang="en-US" altLang="zh-TW"/>
                          </a:p>
                          <a:p>
                            <a:pPr algn="ctr"/>
                            <a:r>
                              <a:rPr lang="zh-TW" altLang="en-US"/>
                              <a:t>系統</a:t>
                            </a:r>
                          </a:p>
                        </a:txBody>
                        <a:useSpRect/>
                      </a:txSp>
                    </a:sp>
                    <a:sp>
                      <a:nvSpPr>
                        <a:cNvPr id="17413" name="矩形 5"/>
                        <a:cNvSpPr>
                          <a:spLocks noChangeArrowheads="1"/>
                        </a:cNvSpPr>
                      </a:nvSpPr>
                      <a:spPr bwMode="auto">
                        <a:xfrm>
                          <a:off x="642942" y="4572008"/>
                          <a:ext cx="83869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lang="zh-TW" altLang="en-US"/>
                              <a:t>行程 </a:t>
                            </a:r>
                            <a:r>
                              <a:rPr lang="en-US" altLang="zh-TW"/>
                              <a:t>1</a:t>
                            </a:r>
                            <a:endParaRPr lang="zh-TW" altLang="en-US"/>
                          </a:p>
                        </a:txBody>
                        <a:useSpRect/>
                      </a:txSp>
                    </a:sp>
                    <a:sp>
                      <a:nvSpPr>
                        <a:cNvPr id="7" name="矩形 6"/>
                        <a:cNvSpPr/>
                      </a:nvSpPr>
                      <a:spPr>
                        <a:xfrm>
                          <a:off x="1500194" y="5001282"/>
                          <a:ext cx="6572268" cy="78538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1500194" y="4428505"/>
                          <a:ext cx="6572268" cy="57277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1500194" y="3857315"/>
                          <a:ext cx="6572268" cy="571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17" name="矩形 9"/>
                        <a:cNvSpPr>
                          <a:spLocks noChangeArrowheads="1"/>
                        </a:cNvSpPr>
                      </a:nvSpPr>
                      <a:spPr bwMode="auto">
                        <a:xfrm>
                          <a:off x="642942" y="4000504"/>
                          <a:ext cx="83869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lang="zh-TW" altLang="en-US"/>
                              <a:t>行程 </a:t>
                            </a:r>
                            <a:r>
                              <a:rPr lang="en-US" altLang="zh-TW"/>
                              <a:t>2</a:t>
                            </a:r>
                            <a:endParaRPr lang="zh-TW" altLang="en-US"/>
                          </a:p>
                        </a:txBody>
                        <a:useSpRect/>
                      </a:txSp>
                    </a:sp>
                    <a:sp>
                      <a:nvSpPr>
                        <a:cNvPr id="11" name="矩形 10"/>
                        <a:cNvSpPr/>
                      </a:nvSpPr>
                      <a:spPr>
                        <a:xfrm>
                          <a:off x="1500194" y="3286124"/>
                          <a:ext cx="6572268" cy="571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19" name="矩形 11"/>
                        <a:cNvSpPr>
                          <a:spLocks noChangeArrowheads="1"/>
                        </a:cNvSpPr>
                      </a:nvSpPr>
                      <a:spPr bwMode="auto">
                        <a:xfrm>
                          <a:off x="642942" y="3429000"/>
                          <a:ext cx="83869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lang="zh-TW" altLang="en-US"/>
                              <a:t>行程 </a:t>
                            </a:r>
                            <a:r>
                              <a:rPr lang="en-US" altLang="zh-TW"/>
                              <a:t>3</a:t>
                            </a:r>
                            <a:endParaRPr lang="zh-TW" altLang="en-US"/>
                          </a:p>
                        </a:txBody>
                        <a:useSpRect/>
                      </a:txSp>
                    </a:sp>
                    <a:sp>
                      <a:nvSpPr>
                        <a:cNvPr id="13" name="圓角矩形 12"/>
                        <a:cNvSpPr/>
                      </a:nvSpPr>
                      <a:spPr>
                        <a:xfrm>
                          <a:off x="1928820" y="4571303"/>
                          <a:ext cx="642940" cy="287181"/>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CPU</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圓角矩形 13"/>
                        <a:cNvSpPr/>
                      </a:nvSpPr>
                      <a:spPr>
                        <a:xfrm>
                          <a:off x="2714636" y="4571303"/>
                          <a:ext cx="2786069" cy="287181"/>
                        </a:xfrm>
                        <a:prstGeom prst="roundRect">
                          <a:avLst/>
                        </a:prstGeom>
                        <a:noFill/>
                        <a:ln w="25400"/>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I/O</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圓角矩形 14"/>
                        <a:cNvSpPr/>
                      </a:nvSpPr>
                      <a:spPr>
                        <a:xfrm>
                          <a:off x="5572143" y="4571303"/>
                          <a:ext cx="642939" cy="287181"/>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CPU</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圓角矩形 15"/>
                        <a:cNvSpPr/>
                      </a:nvSpPr>
                      <a:spPr>
                        <a:xfrm>
                          <a:off x="6286520" y="4571303"/>
                          <a:ext cx="1571629" cy="287181"/>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I/O</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圓角矩形 16"/>
                        <a:cNvSpPr/>
                      </a:nvSpPr>
                      <a:spPr>
                        <a:xfrm>
                          <a:off x="4071951" y="4000112"/>
                          <a:ext cx="1071566" cy="285595"/>
                        </a:xfrm>
                        <a:prstGeom prst="roundRect">
                          <a:avLst/>
                        </a:prstGeom>
                        <a:noFill/>
                        <a:ln w="25400"/>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CPU</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圓角矩形 17"/>
                        <a:cNvSpPr/>
                      </a:nvSpPr>
                      <a:spPr>
                        <a:xfrm>
                          <a:off x="5214954" y="4000112"/>
                          <a:ext cx="1571629" cy="28559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I/O</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圓角矩形 18"/>
                        <a:cNvSpPr/>
                      </a:nvSpPr>
                      <a:spPr>
                        <a:xfrm>
                          <a:off x="2714636" y="3428922"/>
                          <a:ext cx="1071565" cy="28559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CPU</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圓角矩形 19"/>
                        <a:cNvSpPr/>
                      </a:nvSpPr>
                      <a:spPr>
                        <a:xfrm>
                          <a:off x="3857639" y="3428922"/>
                          <a:ext cx="2000255" cy="285595"/>
                        </a:xfrm>
                        <a:prstGeom prst="round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a:defRPr/>
                            </a:pPr>
                            <a:r>
                              <a:rPr lang="en-US" altLang="zh-TW" dirty="0" smtClean="0">
                                <a:solidFill>
                                  <a:schemeClr val="tx1"/>
                                </a:solidFill>
                              </a:rPr>
                              <a:t>I/O</a:t>
                            </a:r>
                            <a:endParaRPr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直線單箭頭接點 20"/>
                        <a:cNvCxnSpPr/>
                      </a:nvCxnSpPr>
                      <a:spPr>
                        <a:xfrm rot="5400000">
                          <a:off x="2214766" y="5286878"/>
                          <a:ext cx="713988" cy="0"/>
                        </a:xfrm>
                        <a:prstGeom prst="straightConnector1">
                          <a:avLst/>
                        </a:prstGeom>
                        <a:ln w="25400">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429" name="文字方塊 33"/>
                        <a:cNvSpPr txBox="1">
                          <a:spLocks noChangeArrowheads="1"/>
                        </a:cNvSpPr>
                      </a:nvSpPr>
                      <a:spPr bwMode="auto">
                        <a:xfrm>
                          <a:off x="1928794" y="5072074"/>
                          <a:ext cx="492443" cy="461665"/>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TW" altLang="en-US" sz="1200"/>
                              <a:t>系統</a:t>
                            </a:r>
                            <a:endParaRPr lang="en-US" altLang="zh-TW" sz="1200"/>
                          </a:p>
                          <a:p>
                            <a:r>
                              <a:rPr lang="zh-TW" altLang="en-US" sz="1200"/>
                              <a:t>呼叫</a:t>
                            </a:r>
                          </a:p>
                        </a:txBody>
                        <a:useSpRect/>
                      </a:txSp>
                    </a:sp>
                    <a:cxnSp>
                      <a:nvCxnSpPr>
                        <a:cNvPr id="23" name="直線單箭頭接點 22"/>
                        <a:cNvCxnSpPr/>
                      </a:nvCxnSpPr>
                      <a:spPr>
                        <a:xfrm rot="5400000" flipH="1" flipV="1">
                          <a:off x="1708681" y="4679194"/>
                          <a:ext cx="1927769" cy="1588"/>
                        </a:xfrm>
                        <a:prstGeom prst="straightConnector1">
                          <a:avLst/>
                        </a:prstGeom>
                        <a:ln w="25400">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431" name="文字方塊 40"/>
                        <a:cNvSpPr txBox="1">
                          <a:spLocks noChangeArrowheads="1"/>
                        </a:cNvSpPr>
                      </a:nvSpPr>
                      <a:spPr bwMode="auto">
                        <a:xfrm>
                          <a:off x="2643174" y="5072074"/>
                          <a:ext cx="492443" cy="461665"/>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TW" altLang="en-US" sz="1200"/>
                              <a:t>行程</a:t>
                            </a:r>
                            <a:endParaRPr lang="en-US" altLang="zh-TW" sz="1200"/>
                          </a:p>
                          <a:p>
                            <a:r>
                              <a:rPr lang="zh-TW" altLang="en-US" sz="1200"/>
                              <a:t>切換</a:t>
                            </a:r>
                          </a:p>
                        </a:txBody>
                        <a:useSpRect/>
                      </a:txSp>
                    </a:sp>
                    <a:cxnSp>
                      <a:nvCxnSpPr>
                        <a:cNvPr id="25" name="直線單箭頭接點 24"/>
                        <a:cNvCxnSpPr/>
                      </a:nvCxnSpPr>
                      <a:spPr>
                        <a:xfrm rot="5400000">
                          <a:off x="2821523" y="4679195"/>
                          <a:ext cx="1929355" cy="0"/>
                        </a:xfrm>
                        <a:prstGeom prst="straightConnector1">
                          <a:avLst/>
                        </a:prstGeom>
                        <a:ln w="25400">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433" name="文字方塊 43"/>
                        <a:cNvSpPr txBox="1">
                          <a:spLocks noChangeArrowheads="1"/>
                        </a:cNvSpPr>
                      </a:nvSpPr>
                      <a:spPr bwMode="auto">
                        <a:xfrm>
                          <a:off x="3286116" y="5072074"/>
                          <a:ext cx="492443" cy="461665"/>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TW" altLang="en-US" sz="1200"/>
                              <a:t>系統</a:t>
                            </a:r>
                            <a:endParaRPr lang="en-US" altLang="zh-TW" sz="1200"/>
                          </a:p>
                          <a:p>
                            <a:r>
                              <a:rPr lang="zh-TW" altLang="en-US" sz="1200"/>
                              <a:t>呼叫</a:t>
                            </a:r>
                          </a:p>
                        </a:txBody>
                        <a:useSpRect/>
                      </a:txSp>
                    </a:sp>
                    <a:cxnSp>
                      <a:nvCxnSpPr>
                        <a:cNvPr id="27" name="直線單箭頭接點 26"/>
                        <a:cNvCxnSpPr/>
                      </a:nvCxnSpPr>
                      <a:spPr>
                        <a:xfrm rot="5400000" flipH="1" flipV="1">
                          <a:off x="3392869" y="4964789"/>
                          <a:ext cx="1356578" cy="1587"/>
                        </a:xfrm>
                        <a:prstGeom prst="straightConnector1">
                          <a:avLst/>
                        </a:prstGeom>
                        <a:ln w="25400">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435" name="文字方塊 46"/>
                        <a:cNvSpPr txBox="1">
                          <a:spLocks noChangeArrowheads="1"/>
                        </a:cNvSpPr>
                      </a:nvSpPr>
                      <a:spPr bwMode="auto">
                        <a:xfrm>
                          <a:off x="4071934" y="5072074"/>
                          <a:ext cx="492443" cy="461665"/>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TW" altLang="en-US" sz="1200"/>
                              <a:t>行程</a:t>
                            </a:r>
                            <a:endParaRPr lang="en-US" altLang="zh-TW" sz="1200"/>
                          </a:p>
                          <a:p>
                            <a:r>
                              <a:rPr lang="zh-TW" altLang="en-US" sz="1200"/>
                              <a:t>切換</a:t>
                            </a:r>
                          </a:p>
                        </a:txBody>
                        <a:useSpRect/>
                      </a:txSp>
                    </a:sp>
                    <a:cxnSp>
                      <a:nvCxnSpPr>
                        <a:cNvPr id="29" name="直線單箭頭接點 28"/>
                        <a:cNvCxnSpPr/>
                      </a:nvCxnSpPr>
                      <a:spPr>
                        <a:xfrm rot="5400000">
                          <a:off x="4428735" y="4929090"/>
                          <a:ext cx="1429564" cy="0"/>
                        </a:xfrm>
                        <a:prstGeom prst="straightConnector1">
                          <a:avLst/>
                        </a:prstGeom>
                        <a:ln w="25400">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437" name="文字方塊 49"/>
                        <a:cNvSpPr txBox="1">
                          <a:spLocks noChangeArrowheads="1"/>
                        </a:cNvSpPr>
                      </a:nvSpPr>
                      <a:spPr bwMode="auto">
                        <a:xfrm>
                          <a:off x="4643438" y="5072074"/>
                          <a:ext cx="492443" cy="461665"/>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TW" altLang="en-US" sz="1200"/>
                              <a:t>系統</a:t>
                            </a:r>
                            <a:endParaRPr lang="en-US" altLang="zh-TW" sz="1200"/>
                          </a:p>
                          <a:p>
                            <a:r>
                              <a:rPr lang="zh-TW" altLang="en-US" sz="1200"/>
                              <a:t>呼叫</a:t>
                            </a:r>
                          </a:p>
                        </a:txBody>
                        <a:useSpRect/>
                      </a:txSp>
                    </a:sp>
                    <a:cxnSp>
                      <a:nvCxnSpPr>
                        <a:cNvPr id="31" name="直線單箭頭接點 30"/>
                        <a:cNvCxnSpPr/>
                      </a:nvCxnSpPr>
                      <a:spPr>
                        <a:xfrm rot="5400000" flipH="1" flipV="1">
                          <a:off x="5180243" y="5250385"/>
                          <a:ext cx="783800" cy="0"/>
                        </a:xfrm>
                        <a:prstGeom prst="straightConnector1">
                          <a:avLst/>
                        </a:prstGeom>
                        <a:ln w="25400">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439" name="文字方塊 53"/>
                        <a:cNvSpPr txBox="1">
                          <a:spLocks noChangeArrowheads="1"/>
                        </a:cNvSpPr>
                      </a:nvSpPr>
                      <a:spPr bwMode="auto">
                        <a:xfrm>
                          <a:off x="5572132" y="5072074"/>
                          <a:ext cx="492443" cy="461665"/>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TW" altLang="en-US" sz="1200"/>
                              <a:t>行程</a:t>
                            </a:r>
                            <a:endParaRPr lang="en-US" altLang="zh-TW" sz="1200"/>
                          </a:p>
                          <a:p>
                            <a:r>
                              <a:rPr lang="zh-TW" altLang="en-US" sz="1200"/>
                              <a:t>切換</a:t>
                            </a:r>
                          </a:p>
                        </a:txBody>
                        <a:useSpRect/>
                      </a:txSp>
                    </a:sp>
                  </a:grpSp>
                </lc:lockedCanvas>
              </a:graphicData>
            </a:graphic>
          </wp:inline>
        </w:drawing>
      </w:r>
    </w:p>
    <w:p w:rsidR="00F61A9B" w:rsidRDefault="00843FBC" w:rsidP="00843FBC">
      <w:pPr>
        <w:pStyle w:val="a8"/>
        <w:jc w:val="center"/>
      </w:pPr>
      <w:bookmarkStart w:id="9" w:name="_Ref225652744"/>
      <w:r>
        <w:rPr>
          <w:rFonts w:hint="eastAsia"/>
        </w:rPr>
        <w:t>圖</w:t>
      </w:r>
      <w:r>
        <w:rPr>
          <w:rFonts w:hint="eastAsia"/>
        </w:rPr>
        <w:t xml:space="preserve"> </w:t>
      </w:r>
      <w:fldSimple w:instr=" STYLEREF 1 \s ">
        <w:r w:rsidR="008332E3">
          <w:rPr>
            <w:noProof/>
          </w:rPr>
          <w:t>10</w:t>
        </w:r>
      </w:fldSimple>
      <w:r w:rsidR="00E610B1">
        <w:t>.</w:t>
      </w:r>
      <w:r w:rsidR="003B752A">
        <w:fldChar w:fldCharType="begin"/>
      </w:r>
      <w:r w:rsidR="00E610B1">
        <w:instrText xml:space="preserve"> </w:instrText>
      </w:r>
      <w:r w:rsidR="00E610B1">
        <w:rPr>
          <w:rFonts w:hint="eastAsia"/>
        </w:rPr>
        <w:instrText xml:space="preserve">SEQ </w:instrText>
      </w:r>
      <w:r w:rsidR="00E610B1">
        <w:rPr>
          <w:rFonts w:hint="eastAsia"/>
        </w:rPr>
        <w:instrText>圖</w:instrText>
      </w:r>
      <w:r w:rsidR="00E610B1">
        <w:rPr>
          <w:rFonts w:hint="eastAsia"/>
        </w:rPr>
        <w:instrText xml:space="preserve"> \* ARABIC \s 1</w:instrText>
      </w:r>
      <w:r w:rsidR="00E610B1">
        <w:instrText xml:space="preserve"> </w:instrText>
      </w:r>
      <w:r w:rsidR="003B752A">
        <w:fldChar w:fldCharType="separate"/>
      </w:r>
      <w:r w:rsidR="008332E3">
        <w:rPr>
          <w:noProof/>
        </w:rPr>
        <w:t>4</w:t>
      </w:r>
      <w:r w:rsidR="003B752A">
        <w:fldChar w:fldCharType="end"/>
      </w:r>
      <w:bookmarkEnd w:id="9"/>
      <w:r>
        <w:rPr>
          <w:rFonts w:hint="eastAsia"/>
        </w:rPr>
        <w:t>作業系統利用輸出入的空檔</w:t>
      </w:r>
      <w:r w:rsidR="008E767A">
        <w:rPr>
          <w:rFonts w:hint="eastAsia"/>
        </w:rPr>
        <w:t>切換</w:t>
      </w:r>
      <w:r>
        <w:rPr>
          <w:rFonts w:hint="eastAsia"/>
        </w:rPr>
        <w:t>行程</w:t>
      </w:r>
    </w:p>
    <w:p w:rsidR="00843FBC" w:rsidRDefault="00843FBC" w:rsidP="0081455E"/>
    <w:p w:rsidR="00843FBC" w:rsidRDefault="00843FBC" w:rsidP="0081455E">
      <w:r>
        <w:rPr>
          <w:rFonts w:hint="eastAsia"/>
        </w:rPr>
        <w:t>有些行程可能會</w:t>
      </w:r>
      <w:r w:rsidR="009979AB">
        <w:rPr>
          <w:rFonts w:hint="eastAsia"/>
        </w:rPr>
        <w:t>有不正常的執行模式，</w:t>
      </w:r>
      <w:r w:rsidR="007B220C">
        <w:rPr>
          <w:rFonts w:hint="eastAsia"/>
        </w:rPr>
        <w:t>舉例而言</w:t>
      </w:r>
      <w:r w:rsidR="009979AB">
        <w:rPr>
          <w:rFonts w:hint="eastAsia"/>
        </w:rPr>
        <w:t>，假如有一個程式撰寫錯誤，不小心寫出如</w:t>
      </w:r>
      <w:r w:rsidR="003B752A">
        <w:fldChar w:fldCharType="begin"/>
      </w:r>
      <w:r w:rsidR="009979AB">
        <w:instrText xml:space="preserve"> </w:instrText>
      </w:r>
      <w:r w:rsidR="009979AB">
        <w:rPr>
          <w:rFonts w:hint="eastAsia"/>
        </w:rPr>
        <w:instrText>REF _Ref225653339 \h</w:instrText>
      </w:r>
      <w:r w:rsidR="009979AB">
        <w:instrText xml:space="preserve"> </w:instrText>
      </w:r>
      <w:r w:rsidR="003B752A">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1</w:t>
      </w:r>
      <w:r w:rsidR="003B752A">
        <w:fldChar w:fldCharType="end"/>
      </w:r>
      <w:r>
        <w:rPr>
          <w:rFonts w:hint="eastAsia"/>
        </w:rPr>
        <w:t>的無窮迴圈，</w:t>
      </w:r>
      <w:r w:rsidR="009979AB">
        <w:rPr>
          <w:rFonts w:hint="eastAsia"/>
        </w:rPr>
        <w:t>那麼，這個行程將會霸佔整個</w:t>
      </w:r>
      <w:r w:rsidR="009979AB">
        <w:rPr>
          <w:rFonts w:hint="eastAsia"/>
        </w:rPr>
        <w:t xml:space="preserve"> CPU</w:t>
      </w:r>
      <w:r w:rsidR="009979AB">
        <w:rPr>
          <w:rFonts w:hint="eastAsia"/>
        </w:rPr>
        <w:t>，而且不會進行系統呼叫，</w:t>
      </w:r>
      <w:r w:rsidR="007B220C">
        <w:rPr>
          <w:rFonts w:hint="eastAsia"/>
        </w:rPr>
        <w:t>此時</w:t>
      </w:r>
      <w:r w:rsidR="009979AB">
        <w:rPr>
          <w:rFonts w:hint="eastAsia"/>
        </w:rPr>
        <w:t>，作業系統</w:t>
      </w:r>
      <w:r w:rsidR="007B220C">
        <w:rPr>
          <w:rFonts w:hint="eastAsia"/>
        </w:rPr>
        <w:t>可能會</w:t>
      </w:r>
      <w:r w:rsidR="009979AB">
        <w:rPr>
          <w:rFonts w:hint="eastAsia"/>
        </w:rPr>
        <w:t>苦等不到行程切換的機會，</w:t>
      </w:r>
      <w:r w:rsidR="007B220C">
        <w:rPr>
          <w:rFonts w:hint="eastAsia"/>
        </w:rPr>
        <w:t>因而</w:t>
      </w:r>
      <w:r w:rsidR="009979AB">
        <w:rPr>
          <w:rFonts w:hint="eastAsia"/>
        </w:rPr>
        <w:t>導致整</w:t>
      </w:r>
      <w:r w:rsidR="009979AB">
        <w:rPr>
          <w:rFonts w:hint="eastAsia"/>
        </w:rPr>
        <w:lastRenderedPageBreak/>
        <w:t>個系統當機。</w:t>
      </w:r>
    </w:p>
    <w:p w:rsidR="009979AB" w:rsidRDefault="009979AB" w:rsidP="0081455E"/>
    <w:p w:rsidR="009979AB" w:rsidRDefault="009979AB" w:rsidP="009979AB">
      <w:pPr>
        <w:pStyle w:val="a8"/>
      </w:pPr>
      <w:bookmarkStart w:id="10" w:name="_Ref225653339"/>
      <w:r>
        <w:rPr>
          <w:rFonts w:hint="eastAsia"/>
        </w:rPr>
        <w:t>範例</w:t>
      </w:r>
      <w:r>
        <w:rPr>
          <w:rFonts w:hint="eastAsia"/>
        </w:rPr>
        <w:t xml:space="preserve"> </w:t>
      </w:r>
      <w:fldSimple w:instr=" STYLEREF 1 \s ">
        <w:r w:rsidR="008332E3">
          <w:rPr>
            <w:noProof/>
          </w:rPr>
          <w:t>10</w:t>
        </w:r>
      </w:fldSimple>
      <w:r w:rsidR="009810C3">
        <w:t>.</w:t>
      </w:r>
      <w:r w:rsidR="003B752A">
        <w:fldChar w:fldCharType="begin"/>
      </w:r>
      <w:r w:rsidR="009810C3">
        <w:instrText xml:space="preserve"> </w:instrText>
      </w:r>
      <w:r w:rsidR="009810C3">
        <w:rPr>
          <w:rFonts w:hint="eastAsia"/>
        </w:rPr>
        <w:instrText xml:space="preserve">SEQ </w:instrText>
      </w:r>
      <w:r w:rsidR="009810C3">
        <w:rPr>
          <w:rFonts w:hint="eastAsia"/>
        </w:rPr>
        <w:instrText>範例</w:instrText>
      </w:r>
      <w:r w:rsidR="009810C3">
        <w:rPr>
          <w:rFonts w:hint="eastAsia"/>
        </w:rPr>
        <w:instrText xml:space="preserve"> \* ARABIC \s 1</w:instrText>
      </w:r>
      <w:r w:rsidR="009810C3">
        <w:instrText xml:space="preserve"> </w:instrText>
      </w:r>
      <w:r w:rsidR="003B752A">
        <w:fldChar w:fldCharType="separate"/>
      </w:r>
      <w:r w:rsidR="008332E3">
        <w:rPr>
          <w:noProof/>
        </w:rPr>
        <w:t>1</w:t>
      </w:r>
      <w:r w:rsidR="003B752A">
        <w:fldChar w:fldCharType="end"/>
      </w:r>
      <w:bookmarkEnd w:id="10"/>
      <w:r>
        <w:rPr>
          <w:rFonts w:hint="eastAsia"/>
        </w:rPr>
        <w:t>不正常的行程</w:t>
      </w:r>
      <w:r>
        <w:rPr>
          <w:rFonts w:hint="eastAsia"/>
        </w:rPr>
        <w:t xml:space="preserve"> </w:t>
      </w:r>
      <w:r>
        <w:t>–</w:t>
      </w:r>
      <w:r>
        <w:rPr>
          <w:rFonts w:hint="eastAsia"/>
        </w:rPr>
        <w:t xml:space="preserve"> </w:t>
      </w:r>
      <w:r>
        <w:rPr>
          <w:rFonts w:hint="eastAsia"/>
        </w:rPr>
        <w:t>無窮迴圈導致當機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2"/>
      </w:tblGrid>
      <w:tr w:rsidR="00843FBC" w:rsidRPr="0094312F" w:rsidTr="0094312F">
        <w:tc>
          <w:tcPr>
            <w:tcW w:w="8362" w:type="dxa"/>
          </w:tcPr>
          <w:p w:rsidR="00843FBC" w:rsidRPr="0094312F" w:rsidRDefault="00843FBC" w:rsidP="00843FBC">
            <w:r w:rsidRPr="0094312F">
              <w:t>int sum=0, i=0;</w:t>
            </w:r>
          </w:p>
          <w:p w:rsidR="00843FBC" w:rsidRPr="0094312F" w:rsidRDefault="00843FBC" w:rsidP="00843FBC">
            <w:r w:rsidRPr="0094312F">
              <w:t>while (i &lt; 100)</w:t>
            </w:r>
            <w:r w:rsidR="00BB23C6" w:rsidRPr="0094312F">
              <w:rPr>
                <w:rFonts w:hint="eastAsia"/>
              </w:rPr>
              <w:t xml:space="preserve"> </w:t>
            </w:r>
            <w:r w:rsidRPr="0094312F">
              <w:t>{</w:t>
            </w:r>
          </w:p>
          <w:p w:rsidR="00843FBC" w:rsidRPr="0094312F" w:rsidRDefault="00843FBC" w:rsidP="00843FBC">
            <w:r w:rsidRPr="0094312F">
              <w:t xml:space="preserve">  sum += i;</w:t>
            </w:r>
          </w:p>
          <w:p w:rsidR="00843FBC" w:rsidRPr="0094312F" w:rsidRDefault="00843FBC" w:rsidP="00843FBC">
            <w:r w:rsidRPr="0094312F">
              <w:t>}</w:t>
            </w:r>
          </w:p>
        </w:tc>
      </w:tr>
    </w:tbl>
    <w:p w:rsidR="00843FBC" w:rsidRDefault="00843FBC" w:rsidP="0081455E"/>
    <w:p w:rsidR="009979AB" w:rsidRDefault="009979AB" w:rsidP="0081455E">
      <w:r>
        <w:rPr>
          <w:rFonts w:hint="eastAsia"/>
        </w:rPr>
        <w:t>要能處理這種不正常的狀況，必須依賴中斷機制，在作業系統將</w:t>
      </w:r>
      <w:r>
        <w:rPr>
          <w:rFonts w:hint="eastAsia"/>
        </w:rPr>
        <w:t xml:space="preserve"> CPU </w:t>
      </w:r>
      <w:r w:rsidR="00D46205">
        <w:rPr>
          <w:rFonts w:hint="eastAsia"/>
        </w:rPr>
        <w:t>交給一個行程之前，先設定中斷時間點，以便當行程霸佔</w:t>
      </w:r>
      <w:r w:rsidR="00D46205">
        <w:rPr>
          <w:rFonts w:hint="eastAsia"/>
        </w:rPr>
        <w:t xml:space="preserve"> CPU</w:t>
      </w:r>
      <w:r w:rsidR="00D46205">
        <w:rPr>
          <w:rFonts w:hint="eastAsia"/>
        </w:rPr>
        <w:t>時，作業系統能透過中斷機制取回</w:t>
      </w:r>
      <w:r w:rsidR="00D46205">
        <w:rPr>
          <w:rFonts w:hint="eastAsia"/>
        </w:rPr>
        <w:t xml:space="preserve"> CPU </w:t>
      </w:r>
      <w:r w:rsidR="00D46205">
        <w:rPr>
          <w:rFonts w:hint="eastAsia"/>
        </w:rPr>
        <w:t>控制權，如此，就能避免行程</w:t>
      </w:r>
      <w:r w:rsidR="00A72FB0">
        <w:rPr>
          <w:rFonts w:hint="eastAsia"/>
        </w:rPr>
        <w:t>佔據</w:t>
      </w:r>
      <w:r w:rsidR="00D46205">
        <w:rPr>
          <w:rFonts w:hint="eastAsia"/>
        </w:rPr>
        <w:t xml:space="preserve"> CPU </w:t>
      </w:r>
      <w:r w:rsidR="00D46205">
        <w:rPr>
          <w:rFonts w:hint="eastAsia"/>
        </w:rPr>
        <w:t>不放的行為。</w:t>
      </w:r>
    </w:p>
    <w:p w:rsidR="00D46205" w:rsidRPr="00DE0F47" w:rsidRDefault="00D46205" w:rsidP="0081455E"/>
    <w:p w:rsidR="00D46205" w:rsidRDefault="00D46205" w:rsidP="0081455E">
      <w:r>
        <w:rPr>
          <w:rFonts w:hint="eastAsia"/>
        </w:rPr>
        <w:t>在現代的作業系統當中，中斷機制是相當重要的硬體配套措施，除了能防止行程霸佔</w:t>
      </w:r>
      <w:r>
        <w:rPr>
          <w:rFonts w:hint="eastAsia"/>
        </w:rPr>
        <w:t xml:space="preserve"> CPU </w:t>
      </w:r>
      <w:r>
        <w:rPr>
          <w:rFonts w:hint="eastAsia"/>
        </w:rPr>
        <w:t>之外，還能在硬體輸出入完成之後，中斷目前的行程，以便處理此輸出入，這樣的方式比起另一種『輪詢』輸出入機制</w:t>
      </w:r>
      <w:r w:rsidR="0013410F">
        <w:rPr>
          <w:rStyle w:val="aff"/>
        </w:rPr>
        <w:footnoteReference w:id="1"/>
      </w:r>
      <w:r>
        <w:rPr>
          <w:rFonts w:hint="eastAsia"/>
        </w:rPr>
        <w:t>而言，會更有效率。</w:t>
      </w:r>
    </w:p>
    <w:p w:rsidR="00AE6F22" w:rsidRPr="00AE6F22" w:rsidRDefault="00AE6F22" w:rsidP="0081455E"/>
    <w:p w:rsidR="00F036E0" w:rsidRDefault="00753133" w:rsidP="00663391">
      <w:pPr>
        <w:pStyle w:val="afa"/>
        <w:ind w:left="240" w:right="240"/>
      </w:pPr>
      <w:bookmarkStart w:id="11" w:name="_Toc228256607"/>
      <w:r w:rsidRPr="00753133">
        <w:rPr>
          <w:rFonts w:hint="eastAsia"/>
        </w:rPr>
        <w:t>行程</w:t>
      </w:r>
      <w:bookmarkEnd w:id="11"/>
      <w:r w:rsidR="006B02C9">
        <w:rPr>
          <w:rFonts w:hint="eastAsia"/>
        </w:rPr>
        <w:t>的</w:t>
      </w:r>
      <w:r w:rsidR="00C67377">
        <w:rPr>
          <w:rFonts w:hint="eastAsia"/>
        </w:rPr>
        <w:t>狀態</w:t>
      </w:r>
    </w:p>
    <w:p w:rsidR="00141491" w:rsidRDefault="00614FCC" w:rsidP="00D23FDC">
      <w:r>
        <w:rPr>
          <w:rFonts w:hint="eastAsia"/>
        </w:rPr>
        <w:t>在</w:t>
      </w:r>
      <w:r w:rsidR="00D23FDC">
        <w:rPr>
          <w:rFonts w:hint="eastAsia"/>
        </w:rPr>
        <w:t>多工系統中</w:t>
      </w:r>
      <w:r>
        <w:rPr>
          <w:rFonts w:hint="eastAsia"/>
        </w:rPr>
        <w:t>，一個</w:t>
      </w:r>
      <w:r w:rsidR="00D23FDC">
        <w:rPr>
          <w:rFonts w:hint="eastAsia"/>
        </w:rPr>
        <w:t>行程通常有三種主要的狀態，也就是『執行』、『</w:t>
      </w:r>
      <w:r w:rsidR="00141491">
        <w:rPr>
          <w:rFonts w:hint="eastAsia"/>
        </w:rPr>
        <w:t>就緒</w:t>
      </w:r>
      <w:r w:rsidR="00D23FDC">
        <w:rPr>
          <w:rFonts w:hint="eastAsia"/>
        </w:rPr>
        <w:t>』與『等待』三種狀態</w:t>
      </w:r>
      <w:r w:rsidR="00C67377">
        <w:rPr>
          <w:rFonts w:hint="eastAsia"/>
        </w:rPr>
        <w:t>，</w:t>
      </w:r>
      <w:r w:rsidR="00141491">
        <w:rPr>
          <w:rFonts w:hint="eastAsia"/>
        </w:rPr>
        <w:t>我們</w:t>
      </w:r>
      <w:r w:rsidR="00C67377">
        <w:rPr>
          <w:rFonts w:hint="eastAsia"/>
        </w:rPr>
        <w:t>可以</w:t>
      </w:r>
      <w:r w:rsidR="00141491">
        <w:rPr>
          <w:rFonts w:hint="eastAsia"/>
        </w:rPr>
        <w:t>將『新建』與『結束』</w:t>
      </w:r>
      <w:r w:rsidR="00C67377">
        <w:rPr>
          <w:rFonts w:hint="eastAsia"/>
        </w:rPr>
        <w:t>等兩個</w:t>
      </w:r>
      <w:r w:rsidR="00141491">
        <w:rPr>
          <w:rFonts w:hint="eastAsia"/>
        </w:rPr>
        <w:t>狀態也納入，形成五個狀態的轉換圖，如</w:t>
      </w:r>
      <w:r w:rsidR="003B752A">
        <w:fldChar w:fldCharType="begin"/>
      </w:r>
      <w:r w:rsidR="00141491">
        <w:instrText xml:space="preserve"> </w:instrText>
      </w:r>
      <w:r w:rsidR="00141491">
        <w:rPr>
          <w:rFonts w:hint="eastAsia"/>
        </w:rPr>
        <w:instrText>REF _Ref225655949 \h</w:instrText>
      </w:r>
      <w:r w:rsidR="00141491">
        <w:instrText xml:space="preserve"> </w:instrText>
      </w:r>
      <w:r w:rsidR="003B752A">
        <w:fldChar w:fldCharType="separate"/>
      </w:r>
      <w:r w:rsidR="008332E3" w:rsidRPr="00E17EA8">
        <w:rPr>
          <w:rFonts w:hint="eastAsia"/>
        </w:rPr>
        <w:t>圖</w:t>
      </w:r>
      <w:r w:rsidR="008332E3" w:rsidRPr="00E17EA8">
        <w:rPr>
          <w:rFonts w:hint="eastAsia"/>
        </w:rPr>
        <w:t xml:space="preserve"> </w:t>
      </w:r>
      <w:r w:rsidR="008332E3">
        <w:rPr>
          <w:noProof/>
        </w:rPr>
        <w:t>10</w:t>
      </w:r>
      <w:r w:rsidR="008332E3">
        <w:t>.</w:t>
      </w:r>
      <w:r w:rsidR="008332E3">
        <w:rPr>
          <w:noProof/>
        </w:rPr>
        <w:t>5</w:t>
      </w:r>
      <w:r w:rsidR="003B752A">
        <w:fldChar w:fldCharType="end"/>
      </w:r>
      <w:r w:rsidR="00141491">
        <w:rPr>
          <w:rFonts w:hint="eastAsia"/>
        </w:rPr>
        <w:t>所示。</w:t>
      </w:r>
    </w:p>
    <w:p w:rsidR="00E17EA8" w:rsidRPr="00141491" w:rsidRDefault="00E17EA8" w:rsidP="00D23FDC"/>
    <w:p w:rsidR="00E17EA8" w:rsidRDefault="00900B98" w:rsidP="00610902">
      <w:pPr>
        <w:keepNext/>
        <w:jc w:val="center"/>
      </w:pPr>
      <w:r>
        <w:rPr>
          <w:noProof/>
        </w:rPr>
        <w:drawing>
          <wp:inline distT="0" distB="0" distL="0" distR="0">
            <wp:extent cx="5274310" cy="2991730"/>
            <wp:effectExtent l="0" t="0" r="0" b="0"/>
            <wp:docPr id="22" name="物件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89550" cy="3000375"/>
                      <a:chOff x="1927225" y="1928813"/>
                      <a:chExt cx="5289550" cy="3000375"/>
                    </a:xfrm>
                  </a:grpSpPr>
                  <a:grpSp>
                    <a:nvGrpSpPr>
                      <a:cNvPr id="20483" name="群組 3"/>
                      <a:cNvGrpSpPr>
                        <a:grpSpLocks/>
                      </a:cNvGrpSpPr>
                    </a:nvGrpSpPr>
                    <a:grpSpPr bwMode="auto">
                      <a:xfrm>
                        <a:off x="1927225" y="1928813"/>
                        <a:ext cx="5289550" cy="3000375"/>
                        <a:chOff x="1643042" y="2714620"/>
                        <a:chExt cx="5289943" cy="3000396"/>
                      </a:xfrm>
                    </a:grpSpPr>
                    <a:sp>
                      <a:nvSpPr>
                        <a:cNvPr id="5" name="橢圓 4"/>
                        <a:cNvSpPr/>
                      </a:nvSpPr>
                      <a:spPr>
                        <a:xfrm>
                          <a:off x="1714485" y="2786057"/>
                          <a:ext cx="1071642" cy="785819"/>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新建</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橢圓 5"/>
                        <a:cNvSpPr/>
                      </a:nvSpPr>
                      <a:spPr>
                        <a:xfrm>
                          <a:off x="2643241" y="3786189"/>
                          <a:ext cx="1143085" cy="785819"/>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就緒</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橢圓 6"/>
                        <a:cNvSpPr/>
                      </a:nvSpPr>
                      <a:spPr>
                        <a:xfrm>
                          <a:off x="4786526" y="3714752"/>
                          <a:ext cx="1143085" cy="785817"/>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執行</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橢圓 7"/>
                        <a:cNvSpPr/>
                      </a:nvSpPr>
                      <a:spPr>
                        <a:xfrm>
                          <a:off x="3786326" y="4929197"/>
                          <a:ext cx="1143085" cy="785819"/>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等待</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橢圓 8"/>
                        <a:cNvSpPr/>
                      </a:nvSpPr>
                      <a:spPr>
                        <a:xfrm>
                          <a:off x="5786725" y="2714620"/>
                          <a:ext cx="1071643" cy="785817"/>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結束</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圖案 10"/>
                        <a:cNvCxnSpPr>
                          <a:stCxn id="5" idx="6"/>
                          <a:endCxn id="6" idx="0"/>
                        </a:cNvCxnSpPr>
                      </a:nvCxnSpPr>
                      <a:spPr>
                        <a:xfrm>
                          <a:off x="2786127" y="3179760"/>
                          <a:ext cx="428657" cy="606429"/>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圖案 11"/>
                        <a:cNvCxnSpPr>
                          <a:stCxn id="7" idx="1"/>
                          <a:endCxn id="6" idx="7"/>
                        </a:cNvCxnSpPr>
                      </a:nvCxnSpPr>
                      <a:spPr>
                        <a:xfrm rot="16200000" flipH="1" flipV="1">
                          <a:off x="4249913" y="3197178"/>
                          <a:ext cx="71437" cy="1335187"/>
                        </a:xfrm>
                        <a:prstGeom prst="curvedConnector3">
                          <a:avLst>
                            <a:gd name="adj1" fmla="val -48108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圖案 11"/>
                        <a:cNvCxnSpPr>
                          <a:stCxn id="7" idx="4"/>
                          <a:endCxn id="8" idx="6"/>
                        </a:cNvCxnSpPr>
                      </a:nvCxnSpPr>
                      <a:spPr>
                        <a:xfrm rot="5400000">
                          <a:off x="4733368" y="4696612"/>
                          <a:ext cx="820744" cy="428657"/>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圖案 11"/>
                        <a:cNvCxnSpPr>
                          <a:stCxn id="8" idx="2"/>
                          <a:endCxn id="6" idx="4"/>
                        </a:cNvCxnSpPr>
                      </a:nvCxnSpPr>
                      <a:spPr>
                        <a:xfrm rot="10800000">
                          <a:off x="3214784" y="4572008"/>
                          <a:ext cx="571542" cy="750892"/>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圖案 11"/>
                        <a:cNvCxnSpPr>
                          <a:stCxn id="6" idx="5"/>
                          <a:endCxn id="7" idx="3"/>
                        </a:cNvCxnSpPr>
                      </a:nvCxnSpPr>
                      <a:spPr>
                        <a:xfrm rot="5400000" flipH="1" flipV="1">
                          <a:off x="4249913" y="3754394"/>
                          <a:ext cx="71439" cy="1335187"/>
                        </a:xfrm>
                        <a:prstGeom prst="curvedConnector3">
                          <a:avLst>
                            <a:gd name="adj1" fmla="val -48108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圖案 11"/>
                        <a:cNvCxnSpPr>
                          <a:stCxn id="7" idx="0"/>
                          <a:endCxn id="9" idx="2"/>
                        </a:cNvCxnSpPr>
                      </a:nvCxnSpPr>
                      <a:spPr>
                        <a:xfrm rot="5400000" flipH="1" flipV="1">
                          <a:off x="5269182" y="3197209"/>
                          <a:ext cx="606429" cy="428657"/>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0495" name="文字方塊 29"/>
                        <a:cNvSpPr txBox="1">
                          <a:spLocks noChangeArrowheads="1"/>
                        </a:cNvSpPr>
                      </a:nvSpPr>
                      <a:spPr bwMode="auto">
                        <a:xfrm>
                          <a:off x="4000496" y="3143248"/>
                          <a:ext cx="64633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中斷</a:t>
                            </a:r>
                          </a:p>
                        </a:txBody>
                        <a:useSpRect/>
                      </a:txSp>
                    </a:sp>
                    <a:sp>
                      <a:nvSpPr>
                        <a:cNvPr id="20496" name="文字方塊 30"/>
                        <a:cNvSpPr txBox="1">
                          <a:spLocks noChangeArrowheads="1"/>
                        </a:cNvSpPr>
                      </a:nvSpPr>
                      <a:spPr bwMode="auto">
                        <a:xfrm>
                          <a:off x="1643042" y="4857760"/>
                          <a:ext cx="164660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I/O</a:t>
                            </a:r>
                            <a:r>
                              <a:rPr kumimoji="0" lang="zh-TW" altLang="en-US">
                                <a:ea typeface="微軟正黑體" pitchFamily="34" charset="-120"/>
                              </a:rPr>
                              <a:t>或事件結束</a:t>
                            </a:r>
                          </a:p>
                        </a:txBody>
                        <a:useSpRect/>
                      </a:txSp>
                    </a:sp>
                    <a:sp>
                      <a:nvSpPr>
                        <a:cNvPr id="20497" name="文字方塊 31"/>
                        <a:cNvSpPr txBox="1">
                          <a:spLocks noChangeArrowheads="1"/>
                        </a:cNvSpPr>
                      </a:nvSpPr>
                      <a:spPr bwMode="auto">
                        <a:xfrm>
                          <a:off x="5286380" y="4857760"/>
                          <a:ext cx="164660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I/O</a:t>
                            </a:r>
                            <a:r>
                              <a:rPr kumimoji="0" lang="zh-TW" altLang="en-US">
                                <a:ea typeface="微軟正黑體" pitchFamily="34" charset="-120"/>
                              </a:rPr>
                              <a:t>或等待事件</a:t>
                            </a:r>
                          </a:p>
                        </a:txBody>
                        <a:useSpRect/>
                      </a:txSp>
                    </a:sp>
                    <a:sp>
                      <a:nvSpPr>
                        <a:cNvPr id="20498" name="文字方塊 32"/>
                        <a:cNvSpPr txBox="1">
                          <a:spLocks noChangeArrowheads="1"/>
                        </a:cNvSpPr>
                      </a:nvSpPr>
                      <a:spPr bwMode="auto">
                        <a:xfrm>
                          <a:off x="3929058" y="4143380"/>
                          <a:ext cx="877163" cy="646331"/>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排程器</a:t>
                            </a:r>
                            <a:endParaRPr kumimoji="0" lang="en-US" altLang="zh-TW">
                              <a:ea typeface="微軟正黑體" pitchFamily="34" charset="-120"/>
                            </a:endParaRPr>
                          </a:p>
                          <a:p>
                            <a:r>
                              <a:rPr kumimoji="0" lang="zh-TW" altLang="en-US">
                                <a:ea typeface="微軟正黑體" pitchFamily="34" charset="-120"/>
                              </a:rPr>
                              <a:t>分派</a:t>
                            </a:r>
                          </a:p>
                        </a:txBody>
                        <a:useSpRect/>
                      </a:txSp>
                    </a:sp>
                    <a:sp>
                      <a:nvSpPr>
                        <a:cNvPr id="20499" name="文字方塊 33"/>
                        <a:cNvSpPr txBox="1">
                          <a:spLocks noChangeArrowheads="1"/>
                        </a:cNvSpPr>
                      </a:nvSpPr>
                      <a:spPr bwMode="auto">
                        <a:xfrm>
                          <a:off x="3071802" y="2928934"/>
                          <a:ext cx="64633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載入</a:t>
                            </a:r>
                          </a:p>
                        </a:txBody>
                        <a:useSpRect/>
                      </a:txSp>
                    </a:sp>
                    <a:sp>
                      <a:nvSpPr>
                        <a:cNvPr id="20500" name="文字方塊 34"/>
                        <a:cNvSpPr txBox="1">
                          <a:spLocks noChangeArrowheads="1"/>
                        </a:cNvSpPr>
                      </a:nvSpPr>
                      <a:spPr bwMode="auto">
                        <a:xfrm>
                          <a:off x="4929190" y="2928934"/>
                          <a:ext cx="64633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離開</a:t>
                            </a:r>
                          </a:p>
                        </a:txBody>
                        <a:useSpRect/>
                      </a:txSp>
                    </a:sp>
                  </a:grpSp>
                </lc:lockedCanvas>
              </a:graphicData>
            </a:graphic>
          </wp:inline>
        </w:drawing>
      </w:r>
    </w:p>
    <w:p w:rsidR="00D23FDC" w:rsidRPr="00E17EA8" w:rsidRDefault="00E17EA8" w:rsidP="00E17EA8">
      <w:pPr>
        <w:pStyle w:val="a8"/>
        <w:jc w:val="center"/>
      </w:pPr>
      <w:bookmarkStart w:id="12" w:name="_Ref225655949"/>
      <w:r w:rsidRPr="00E17EA8">
        <w:rPr>
          <w:rFonts w:hint="eastAsia"/>
        </w:rPr>
        <w:t>圖</w:t>
      </w:r>
      <w:r w:rsidRPr="00E17EA8">
        <w:rPr>
          <w:rFonts w:hint="eastAsia"/>
        </w:rPr>
        <w:t xml:space="preserve"> </w:t>
      </w:r>
      <w:fldSimple w:instr=" STYLEREF 1 \s ">
        <w:r w:rsidR="008332E3">
          <w:rPr>
            <w:noProof/>
          </w:rPr>
          <w:t>10</w:t>
        </w:r>
      </w:fldSimple>
      <w:r w:rsidR="00E610B1">
        <w:t>.</w:t>
      </w:r>
      <w:r w:rsidR="003B752A">
        <w:fldChar w:fldCharType="begin"/>
      </w:r>
      <w:r w:rsidR="00E610B1">
        <w:instrText xml:space="preserve"> </w:instrText>
      </w:r>
      <w:r w:rsidR="00E610B1">
        <w:rPr>
          <w:rFonts w:hint="eastAsia"/>
        </w:rPr>
        <w:instrText xml:space="preserve">SEQ </w:instrText>
      </w:r>
      <w:r w:rsidR="00E610B1">
        <w:rPr>
          <w:rFonts w:hint="eastAsia"/>
        </w:rPr>
        <w:instrText>圖</w:instrText>
      </w:r>
      <w:r w:rsidR="00E610B1">
        <w:rPr>
          <w:rFonts w:hint="eastAsia"/>
        </w:rPr>
        <w:instrText xml:space="preserve"> \* ARABIC \s 1</w:instrText>
      </w:r>
      <w:r w:rsidR="00E610B1">
        <w:instrText xml:space="preserve"> </w:instrText>
      </w:r>
      <w:r w:rsidR="003B752A">
        <w:fldChar w:fldCharType="separate"/>
      </w:r>
      <w:r w:rsidR="008332E3">
        <w:rPr>
          <w:noProof/>
        </w:rPr>
        <w:t>5</w:t>
      </w:r>
      <w:r w:rsidR="003B752A">
        <w:fldChar w:fldCharType="end"/>
      </w:r>
      <w:bookmarkEnd w:id="12"/>
      <w:r w:rsidRPr="00E17EA8">
        <w:rPr>
          <w:rFonts w:hint="eastAsia"/>
        </w:rPr>
        <w:t>行程的狀態轉換圖</w:t>
      </w:r>
    </w:p>
    <w:p w:rsidR="00E17EA8" w:rsidRDefault="00E17EA8" w:rsidP="00D23FDC"/>
    <w:p w:rsidR="00141491" w:rsidRDefault="00141491" w:rsidP="00141491">
      <w:r>
        <w:rPr>
          <w:rFonts w:hint="eastAsia"/>
        </w:rPr>
        <w:t>當使用者透過命令列或視窗介面啟動程式時，該行程會進入『就緒』狀態，然後被放入『就緒佇列』中，以等待『排程器』的挑選，一</w:t>
      </w:r>
      <w:r w:rsidR="002239A8">
        <w:rPr>
          <w:rFonts w:hint="eastAsia"/>
        </w:rPr>
        <w:t>旦</w:t>
      </w:r>
      <w:r>
        <w:rPr>
          <w:rFonts w:hint="eastAsia"/>
        </w:rPr>
        <w:t>排程器挑選了一個行程之後，會將狀態改為『執行』，然後真正執行該行程，一</w:t>
      </w:r>
      <w:r w:rsidR="002239A8">
        <w:rPr>
          <w:rFonts w:hint="eastAsia"/>
        </w:rPr>
        <w:t>旦</w:t>
      </w:r>
      <w:r>
        <w:rPr>
          <w:rFonts w:hint="eastAsia"/>
        </w:rPr>
        <w:t>該行程進行輸出入</w:t>
      </w:r>
      <w:r w:rsidR="00C67377">
        <w:rPr>
          <w:rFonts w:hint="eastAsia"/>
        </w:rPr>
        <w:t>動作</w:t>
      </w:r>
      <w:r>
        <w:rPr>
          <w:rFonts w:hint="eastAsia"/>
        </w:rPr>
        <w:t>時，會進入『等待』的狀態，直到輸出入工作完成時，又被作業系統放回『就緒佇列』中，等待作業系統的選取。</w:t>
      </w:r>
    </w:p>
    <w:p w:rsidR="00141491" w:rsidRDefault="00141491" w:rsidP="00D23FDC"/>
    <w:p w:rsidR="00663391" w:rsidRPr="00141491" w:rsidRDefault="00663391" w:rsidP="00663391">
      <w:pPr>
        <w:pStyle w:val="afa"/>
        <w:ind w:left="240" w:right="240"/>
      </w:pPr>
      <w:r>
        <w:rPr>
          <w:rFonts w:hint="eastAsia"/>
        </w:rPr>
        <w:t>排程問題</w:t>
      </w:r>
    </w:p>
    <w:p w:rsidR="00663391" w:rsidRDefault="00D23FDC" w:rsidP="00663391">
      <w:r>
        <w:rPr>
          <w:rFonts w:hint="eastAsia"/>
        </w:rPr>
        <w:t>當『執行』</w:t>
      </w:r>
      <w:r w:rsidR="00141491">
        <w:rPr>
          <w:rFonts w:hint="eastAsia"/>
        </w:rPr>
        <w:t>狀態</w:t>
      </w:r>
      <w:r>
        <w:rPr>
          <w:rFonts w:hint="eastAsia"/>
        </w:rPr>
        <w:t>的行程因</w:t>
      </w:r>
      <w:r w:rsidR="00C67377">
        <w:rPr>
          <w:rFonts w:hint="eastAsia"/>
        </w:rPr>
        <w:t>為</w:t>
      </w:r>
      <w:r>
        <w:rPr>
          <w:rFonts w:hint="eastAsia"/>
        </w:rPr>
        <w:t>輸出入</w:t>
      </w:r>
      <w:r w:rsidR="00C67377">
        <w:rPr>
          <w:rFonts w:hint="eastAsia"/>
        </w:rPr>
        <w:t>而</w:t>
      </w:r>
      <w:r>
        <w:rPr>
          <w:rFonts w:hint="eastAsia"/>
        </w:rPr>
        <w:t>暫停時，</w:t>
      </w:r>
      <w:r w:rsidR="00C67377">
        <w:rPr>
          <w:rFonts w:hint="eastAsia"/>
        </w:rPr>
        <w:t>假</w:t>
      </w:r>
      <w:r w:rsidR="00141491">
        <w:rPr>
          <w:rFonts w:hint="eastAsia"/>
        </w:rPr>
        <w:t>如</w:t>
      </w:r>
      <w:r>
        <w:rPr>
          <w:rFonts w:hint="eastAsia"/>
        </w:rPr>
        <w:t>系統</w:t>
      </w:r>
      <w:r w:rsidR="00C67377">
        <w:rPr>
          <w:rFonts w:hint="eastAsia"/>
        </w:rPr>
        <w:t>當</w:t>
      </w:r>
      <w:r>
        <w:rPr>
          <w:rFonts w:hint="eastAsia"/>
        </w:rPr>
        <w:t>中有許多『</w:t>
      </w:r>
      <w:r w:rsidR="00141491">
        <w:rPr>
          <w:rFonts w:hint="eastAsia"/>
        </w:rPr>
        <w:t>就緒</w:t>
      </w:r>
      <w:r>
        <w:rPr>
          <w:rFonts w:hint="eastAsia"/>
        </w:rPr>
        <w:t>』的行程等待被執行。那麼，到底哪一個行程應該被挑選出來執行呢？這個問題，就是行程管理當中</w:t>
      </w:r>
      <w:r w:rsidR="00614FCC">
        <w:rPr>
          <w:rFonts w:hint="eastAsia"/>
        </w:rPr>
        <w:t>著名的</w:t>
      </w:r>
      <w:r>
        <w:rPr>
          <w:rFonts w:hint="eastAsia"/>
        </w:rPr>
        <w:t>排程問題</w:t>
      </w:r>
      <w:r w:rsidR="00141491">
        <w:rPr>
          <w:rFonts w:hint="eastAsia"/>
        </w:rPr>
        <w:t>，這個問題是作業系統效能的關鍵，</w:t>
      </w:r>
      <w:r w:rsidR="00663391">
        <w:rPr>
          <w:rFonts w:hint="eastAsia"/>
        </w:rPr>
        <w:t>所以</w:t>
      </w:r>
      <w:r w:rsidR="00141491">
        <w:rPr>
          <w:rFonts w:hint="eastAsia"/>
        </w:rPr>
        <w:t>有許多方法被提出</w:t>
      </w:r>
      <w:r w:rsidR="00663391">
        <w:rPr>
          <w:rFonts w:hint="eastAsia"/>
        </w:rPr>
        <w:t>以解決此問題。常見的排程演算法有</w:t>
      </w:r>
      <w:r w:rsidR="00663391" w:rsidRPr="008418F8">
        <w:rPr>
          <w:rFonts w:hint="eastAsia"/>
        </w:rPr>
        <w:t>先到先做排程</w:t>
      </w:r>
      <w:r w:rsidR="00663391">
        <w:rPr>
          <w:rFonts w:hint="eastAsia"/>
        </w:rPr>
        <w:t>FCFS</w:t>
      </w:r>
      <w:r w:rsidR="00663391" w:rsidRPr="008418F8">
        <w:rPr>
          <w:rFonts w:hint="eastAsia"/>
        </w:rPr>
        <w:t xml:space="preserve"> </w:t>
      </w:r>
      <w:r w:rsidR="00663391" w:rsidRPr="008418F8">
        <w:t>(First-Come, First Served)</w:t>
      </w:r>
      <w:r w:rsidR="00663391">
        <w:rPr>
          <w:rFonts w:hint="eastAsia"/>
        </w:rPr>
        <w:t>、</w:t>
      </w:r>
      <w:r w:rsidR="00663391" w:rsidRPr="008418F8">
        <w:rPr>
          <w:rFonts w:hint="eastAsia"/>
        </w:rPr>
        <w:t>最短工作優先排程</w:t>
      </w:r>
      <w:r w:rsidR="00663391">
        <w:rPr>
          <w:rFonts w:hint="eastAsia"/>
        </w:rPr>
        <w:t xml:space="preserve"> SJF</w:t>
      </w:r>
      <w:r w:rsidR="00663391" w:rsidRPr="008418F8">
        <w:rPr>
          <w:rFonts w:hint="eastAsia"/>
        </w:rPr>
        <w:t xml:space="preserve"> </w:t>
      </w:r>
      <w:r w:rsidR="00663391" w:rsidRPr="008418F8">
        <w:t>(Shortest Job First)</w:t>
      </w:r>
      <w:r w:rsidR="00663391">
        <w:rPr>
          <w:rFonts w:hint="eastAsia"/>
        </w:rPr>
        <w:t>、</w:t>
      </w:r>
      <w:r w:rsidR="00663391" w:rsidRPr="008418F8">
        <w:rPr>
          <w:rFonts w:hint="eastAsia"/>
        </w:rPr>
        <w:t>最短剩餘優先排程</w:t>
      </w:r>
      <w:r w:rsidR="00663391">
        <w:rPr>
          <w:rFonts w:hint="eastAsia"/>
        </w:rPr>
        <w:t xml:space="preserve"> SRF (Shortest Remaining First)</w:t>
      </w:r>
      <w:r w:rsidR="00663391">
        <w:rPr>
          <w:rFonts w:hint="eastAsia"/>
        </w:rPr>
        <w:t>、</w:t>
      </w:r>
      <w:r w:rsidR="00663391" w:rsidRPr="008418F8">
        <w:rPr>
          <w:rFonts w:hint="eastAsia"/>
        </w:rPr>
        <w:t>優先權排程</w:t>
      </w:r>
      <w:r w:rsidR="00663391" w:rsidRPr="008418F8">
        <w:rPr>
          <w:rFonts w:hint="eastAsia"/>
        </w:rPr>
        <w:t xml:space="preserve"> </w:t>
      </w:r>
      <w:r w:rsidR="00663391">
        <w:rPr>
          <w:rFonts w:hint="eastAsia"/>
        </w:rPr>
        <w:t>PS</w:t>
      </w:r>
      <w:r w:rsidR="00663391" w:rsidRPr="008418F8">
        <w:t xml:space="preserve"> </w:t>
      </w:r>
      <w:r w:rsidR="00663391">
        <w:rPr>
          <w:rFonts w:hint="eastAsia"/>
        </w:rPr>
        <w:t>(</w:t>
      </w:r>
      <w:r w:rsidR="00663391" w:rsidRPr="008418F8">
        <w:t>Priority Scheduling</w:t>
      </w:r>
      <w:r w:rsidR="00663391">
        <w:rPr>
          <w:rFonts w:hint="eastAsia"/>
        </w:rPr>
        <w:t>)</w:t>
      </w:r>
      <w:r w:rsidR="00663391">
        <w:rPr>
          <w:rFonts w:hint="eastAsia"/>
        </w:rPr>
        <w:t>、</w:t>
      </w:r>
      <w:r w:rsidR="00663391" w:rsidRPr="008418F8">
        <w:rPr>
          <w:rFonts w:hint="eastAsia"/>
        </w:rPr>
        <w:t>循環分時排程</w:t>
      </w:r>
      <w:r w:rsidR="00663391">
        <w:rPr>
          <w:rFonts w:hint="eastAsia"/>
        </w:rPr>
        <w:t xml:space="preserve"> RR</w:t>
      </w:r>
      <w:r w:rsidR="00663391" w:rsidRPr="008418F8">
        <w:rPr>
          <w:rFonts w:hint="eastAsia"/>
        </w:rPr>
        <w:t xml:space="preserve"> </w:t>
      </w:r>
      <w:r w:rsidR="00663391">
        <w:rPr>
          <w:rFonts w:hint="eastAsia"/>
        </w:rPr>
        <w:t>(</w:t>
      </w:r>
      <w:r w:rsidR="00663391" w:rsidRPr="008418F8">
        <w:t>Round</w:t>
      </w:r>
      <w:r w:rsidR="00663391">
        <w:rPr>
          <w:rFonts w:hint="eastAsia"/>
        </w:rPr>
        <w:t>-</w:t>
      </w:r>
      <w:r w:rsidR="00663391" w:rsidRPr="008418F8">
        <w:t>Robin Scheduling</w:t>
      </w:r>
      <w:r w:rsidR="00663391">
        <w:rPr>
          <w:rFonts w:hint="eastAsia"/>
        </w:rPr>
        <w:t xml:space="preserve">) </w:t>
      </w:r>
      <w:r w:rsidR="00663391">
        <w:rPr>
          <w:rFonts w:hint="eastAsia"/>
        </w:rPr>
        <w:t>等等。除此之外，還有綜合性的排程方法，像是</w:t>
      </w:r>
      <w:r w:rsidR="00663391" w:rsidRPr="008418F8">
        <w:rPr>
          <w:rFonts w:hint="eastAsia"/>
        </w:rPr>
        <w:t>多層佇列排程</w:t>
      </w:r>
      <w:r w:rsidR="00663391" w:rsidRPr="008418F8">
        <w:rPr>
          <w:rFonts w:hint="eastAsia"/>
        </w:rPr>
        <w:t xml:space="preserve"> </w:t>
      </w:r>
      <w:r w:rsidR="00663391">
        <w:rPr>
          <w:rFonts w:hint="eastAsia"/>
        </w:rPr>
        <w:t>(</w:t>
      </w:r>
      <w:r w:rsidR="00663391" w:rsidRPr="008418F8">
        <w:t>Multilevel Queue Scheduling</w:t>
      </w:r>
      <w:r w:rsidR="00663391">
        <w:rPr>
          <w:rFonts w:hint="eastAsia"/>
        </w:rPr>
        <w:t xml:space="preserve">) </w:t>
      </w:r>
      <w:r w:rsidR="00663391">
        <w:rPr>
          <w:rFonts w:hint="eastAsia"/>
        </w:rPr>
        <w:t>與</w:t>
      </w:r>
      <w:r w:rsidR="00663391" w:rsidRPr="008418F8">
        <w:rPr>
          <w:rFonts w:hint="eastAsia"/>
        </w:rPr>
        <w:t>多層反饋佇列排程</w:t>
      </w:r>
      <w:r w:rsidR="00663391" w:rsidRPr="008418F8">
        <w:rPr>
          <w:rFonts w:hint="eastAsia"/>
        </w:rPr>
        <w:t xml:space="preserve"> </w:t>
      </w:r>
      <w:r w:rsidR="00663391">
        <w:rPr>
          <w:rFonts w:hint="eastAsia"/>
        </w:rPr>
        <w:t>(</w:t>
      </w:r>
      <w:r w:rsidR="00663391" w:rsidRPr="008418F8">
        <w:t>Multilevel Feedback Queue Scheduling</w:t>
      </w:r>
      <w:r w:rsidR="00663391">
        <w:rPr>
          <w:rFonts w:hint="eastAsia"/>
        </w:rPr>
        <w:t xml:space="preserve">) </w:t>
      </w:r>
      <w:r w:rsidR="00663391">
        <w:rPr>
          <w:rFonts w:hint="eastAsia"/>
        </w:rPr>
        <w:t>等。</w:t>
      </w:r>
    </w:p>
    <w:p w:rsidR="00663391" w:rsidRDefault="00663391" w:rsidP="00663391"/>
    <w:p w:rsidR="00C67377" w:rsidRDefault="00663391" w:rsidP="00D23FDC">
      <w:r>
        <w:rPr>
          <w:rFonts w:hint="eastAsia"/>
        </w:rPr>
        <w:t>在實務上最常使用的排程方法是循環分時排程</w:t>
      </w:r>
      <w:r>
        <w:rPr>
          <w:rFonts w:hint="eastAsia"/>
        </w:rPr>
        <w:t xml:space="preserve"> (Round-Robin Scheduling)</w:t>
      </w:r>
      <w:r>
        <w:rPr>
          <w:rFonts w:hint="eastAsia"/>
        </w:rPr>
        <w:t>，該方法</w:t>
      </w:r>
      <w:r w:rsidR="006B02C9">
        <w:rPr>
          <w:rFonts w:hint="eastAsia"/>
        </w:rPr>
        <w:t>會為行程事先分配一個時間片段</w:t>
      </w:r>
      <w:r w:rsidR="006B02C9">
        <w:rPr>
          <w:rFonts w:hint="eastAsia"/>
        </w:rPr>
        <w:t xml:space="preserve"> T (Time Slice)</w:t>
      </w:r>
      <w:r w:rsidR="006B02C9">
        <w:rPr>
          <w:rFonts w:hint="eastAsia"/>
        </w:rPr>
        <w:t>，然後才切換到該行程中。在</w:t>
      </w:r>
      <w:r>
        <w:rPr>
          <w:rFonts w:hint="eastAsia"/>
        </w:rPr>
        <w:t>切換到某</w:t>
      </w:r>
      <w:r w:rsidR="006B02C9">
        <w:rPr>
          <w:rFonts w:hint="eastAsia"/>
        </w:rPr>
        <w:t>行程</w:t>
      </w:r>
      <w:r>
        <w:rPr>
          <w:rFonts w:hint="eastAsia"/>
        </w:rPr>
        <w:t>之前</w:t>
      </w:r>
      <w:r w:rsidR="006B02C9">
        <w:rPr>
          <w:rFonts w:hint="eastAsia"/>
        </w:rPr>
        <w:t>，排程系統</w:t>
      </w:r>
      <w:r>
        <w:rPr>
          <w:rFonts w:hint="eastAsia"/>
        </w:rPr>
        <w:t>先設定</w:t>
      </w:r>
      <w:r w:rsidR="006B02C9">
        <w:rPr>
          <w:rFonts w:hint="eastAsia"/>
        </w:rPr>
        <w:t xml:space="preserve"> T </w:t>
      </w:r>
      <w:r w:rsidR="006B02C9">
        <w:rPr>
          <w:rFonts w:hint="eastAsia"/>
        </w:rPr>
        <w:t>時間後應發生</w:t>
      </w:r>
      <w:r>
        <w:rPr>
          <w:rFonts w:hint="eastAsia"/>
        </w:rPr>
        <w:t>時間中斷，</w:t>
      </w:r>
      <w:r w:rsidR="006B02C9">
        <w:rPr>
          <w:rFonts w:hint="eastAsia"/>
        </w:rPr>
        <w:t>然後才將</w:t>
      </w:r>
      <w:r w:rsidR="00C67377">
        <w:rPr>
          <w:rFonts w:hint="eastAsia"/>
        </w:rPr>
        <w:t xml:space="preserve"> CPU </w:t>
      </w:r>
      <w:r w:rsidR="00C67377">
        <w:rPr>
          <w:rFonts w:hint="eastAsia"/>
        </w:rPr>
        <w:t>的</w:t>
      </w:r>
      <w:r w:rsidR="006B02C9">
        <w:rPr>
          <w:rFonts w:hint="eastAsia"/>
        </w:rPr>
        <w:t>控制權</w:t>
      </w:r>
      <w:r w:rsidR="00C67377">
        <w:rPr>
          <w:rFonts w:hint="eastAsia"/>
        </w:rPr>
        <w:t>交給</w:t>
      </w:r>
      <w:r w:rsidR="006B02C9">
        <w:rPr>
          <w:rFonts w:hint="eastAsia"/>
        </w:rPr>
        <w:t>該行程。</w:t>
      </w:r>
    </w:p>
    <w:p w:rsidR="00C67377" w:rsidRPr="00C67377" w:rsidRDefault="00C67377" w:rsidP="00D23FDC"/>
    <w:p w:rsidR="00663391" w:rsidRDefault="006B02C9" w:rsidP="00D23FDC">
      <w:r>
        <w:rPr>
          <w:rFonts w:hint="eastAsia"/>
        </w:rPr>
        <w:t>一但</w:t>
      </w:r>
      <w:r w:rsidR="00C67377">
        <w:rPr>
          <w:rFonts w:hint="eastAsia"/>
        </w:rPr>
        <w:t>時間片段</w:t>
      </w:r>
      <w:r>
        <w:rPr>
          <w:rFonts w:hint="eastAsia"/>
        </w:rPr>
        <w:t xml:space="preserve"> T </w:t>
      </w:r>
      <w:r w:rsidR="00C67377">
        <w:rPr>
          <w:rFonts w:hint="eastAsia"/>
        </w:rPr>
        <w:t>被用盡之</w:t>
      </w:r>
      <w:r>
        <w:rPr>
          <w:rFonts w:hint="eastAsia"/>
        </w:rPr>
        <w:t>後，</w:t>
      </w:r>
      <w:r w:rsidR="00C67377">
        <w:rPr>
          <w:rFonts w:hint="eastAsia"/>
        </w:rPr>
        <w:t>中斷就會發生，於是</w:t>
      </w:r>
      <w:r>
        <w:rPr>
          <w:rFonts w:hint="eastAsia"/>
        </w:rPr>
        <w:t>排程系統就</w:t>
      </w:r>
      <w:r w:rsidR="00C67377">
        <w:rPr>
          <w:rFonts w:hint="eastAsia"/>
        </w:rPr>
        <w:t>能透過中斷</w:t>
      </w:r>
      <w:r>
        <w:rPr>
          <w:rFonts w:hint="eastAsia"/>
        </w:rPr>
        <w:t>取回</w:t>
      </w:r>
      <w:r w:rsidR="00C67377">
        <w:rPr>
          <w:rFonts w:hint="eastAsia"/>
        </w:rPr>
        <w:t xml:space="preserve"> CPU </w:t>
      </w:r>
      <w:r w:rsidR="00C67377">
        <w:rPr>
          <w:rFonts w:hint="eastAsia"/>
        </w:rPr>
        <w:t>的</w:t>
      </w:r>
      <w:r>
        <w:rPr>
          <w:rFonts w:hint="eastAsia"/>
        </w:rPr>
        <w:t>控制權，然後切換到下一個行程</w:t>
      </w:r>
      <w:r w:rsidR="00663391">
        <w:rPr>
          <w:rFonts w:hint="eastAsia"/>
        </w:rPr>
        <w:t>，</w:t>
      </w:r>
      <w:r>
        <w:rPr>
          <w:rFonts w:hint="eastAsia"/>
        </w:rPr>
        <w:t>以防止某行程霸佔</w:t>
      </w:r>
      <w:r>
        <w:rPr>
          <w:rFonts w:hint="eastAsia"/>
        </w:rPr>
        <w:t>CPU</w:t>
      </w:r>
      <w:r>
        <w:rPr>
          <w:rFonts w:hint="eastAsia"/>
        </w:rPr>
        <w:t>過久而導至其它行程無法</w:t>
      </w:r>
      <w:r w:rsidR="00C67377">
        <w:rPr>
          <w:rFonts w:hint="eastAsia"/>
        </w:rPr>
        <w:t>執</w:t>
      </w:r>
      <w:r>
        <w:rPr>
          <w:rFonts w:hint="eastAsia"/>
        </w:rPr>
        <w:t>行</w:t>
      </w:r>
      <w:r w:rsidR="00663391">
        <w:rPr>
          <w:rFonts w:hint="eastAsia"/>
        </w:rPr>
        <w:t>。</w:t>
      </w:r>
    </w:p>
    <w:p w:rsidR="006B02C9" w:rsidRPr="00C67377" w:rsidRDefault="006B02C9" w:rsidP="00D23FDC"/>
    <w:p w:rsidR="00C67377" w:rsidRDefault="00BC7E7A" w:rsidP="00D23FDC">
      <w:r>
        <w:rPr>
          <w:rFonts w:hint="eastAsia"/>
        </w:rPr>
        <w:t>當排程器選定</w:t>
      </w:r>
      <w:r w:rsidR="00C67377">
        <w:rPr>
          <w:rFonts w:hint="eastAsia"/>
        </w:rPr>
        <w:t>下</w:t>
      </w:r>
      <w:r>
        <w:rPr>
          <w:rFonts w:hint="eastAsia"/>
        </w:rPr>
        <w:t>一個行程</w:t>
      </w:r>
      <w:r w:rsidR="00C67377">
        <w:rPr>
          <w:rFonts w:hint="eastAsia"/>
        </w:rPr>
        <w:t>之</w:t>
      </w:r>
      <w:r>
        <w:rPr>
          <w:rFonts w:hint="eastAsia"/>
        </w:rPr>
        <w:t>後，必須進行『內文切換』的動作</w:t>
      </w:r>
      <w:r w:rsidR="00C67377">
        <w:rPr>
          <w:rFonts w:hint="eastAsia"/>
        </w:rPr>
        <w:t>，將</w:t>
      </w:r>
      <w:r w:rsidR="00C67377">
        <w:rPr>
          <w:rFonts w:hint="eastAsia"/>
        </w:rPr>
        <w:t xml:space="preserve"> CPU </w:t>
      </w:r>
      <w:r w:rsidR="00C67377">
        <w:rPr>
          <w:rFonts w:hint="eastAsia"/>
        </w:rPr>
        <w:t>交給該行程執行，內文切換是將一個行程從</w:t>
      </w:r>
      <w:r w:rsidR="00C67377">
        <w:rPr>
          <w:rFonts w:hint="eastAsia"/>
        </w:rPr>
        <w:t xml:space="preserve"> CPU </w:t>
      </w:r>
      <w:r w:rsidR="00C67377">
        <w:rPr>
          <w:rFonts w:hint="eastAsia"/>
        </w:rPr>
        <w:t>中取出，換成另一個行程進入</w:t>
      </w:r>
      <w:r w:rsidR="00C67377">
        <w:rPr>
          <w:rFonts w:hint="eastAsia"/>
        </w:rPr>
        <w:t xml:space="preserve"> CPU </w:t>
      </w:r>
      <w:r w:rsidR="00C67377">
        <w:rPr>
          <w:rFonts w:hint="eastAsia"/>
        </w:rPr>
        <w:t>執行的動作。</w:t>
      </w:r>
    </w:p>
    <w:p w:rsidR="00C67377" w:rsidRPr="00C67377" w:rsidRDefault="00C67377" w:rsidP="00D23FDC"/>
    <w:p w:rsidR="00BC7E7A" w:rsidRDefault="00BC7E7A" w:rsidP="00D23FDC">
      <w:r>
        <w:rPr>
          <w:rFonts w:hint="eastAsia"/>
        </w:rPr>
        <w:t>由於內文切換的動作經常發生，而且該動作進行時必須進行大量暫存器的存取，</w:t>
      </w:r>
      <w:r w:rsidR="00663391">
        <w:rPr>
          <w:rFonts w:hint="eastAsia"/>
        </w:rPr>
        <w:t>所以</w:t>
      </w:r>
      <w:r>
        <w:rPr>
          <w:rFonts w:hint="eastAsia"/>
        </w:rPr>
        <w:t>會以組合語言撰寫，這使得內文切換成為作業系統當中相當神祕的一個動作。</w:t>
      </w:r>
      <w:r w:rsidR="00C67377">
        <w:rPr>
          <w:rFonts w:hint="eastAsia"/>
        </w:rPr>
        <w:t>內文切換的</w:t>
      </w:r>
      <w:r>
        <w:rPr>
          <w:rFonts w:hint="eastAsia"/>
        </w:rPr>
        <w:t>動作與</w:t>
      </w:r>
      <w:r>
        <w:rPr>
          <w:rFonts w:hint="eastAsia"/>
        </w:rPr>
        <w:t xml:space="preserve"> CPU </w:t>
      </w:r>
      <w:r>
        <w:rPr>
          <w:rFonts w:hint="eastAsia"/>
        </w:rPr>
        <w:t>的設計密切相關，往往因平台的不同，內文切換的程式碼也就完全不同，當作業系統被</w:t>
      </w:r>
      <w:r w:rsidR="00811651">
        <w:rPr>
          <w:rFonts w:hint="eastAsia"/>
        </w:rPr>
        <w:t>移植</w:t>
      </w:r>
      <w:r w:rsidR="00811651">
        <w:rPr>
          <w:rFonts w:hint="eastAsia"/>
        </w:rPr>
        <w:t xml:space="preserve"> (porting) </w:t>
      </w:r>
      <w:r>
        <w:rPr>
          <w:rFonts w:hint="eastAsia"/>
        </w:rPr>
        <w:t>到另一個</w:t>
      </w:r>
      <w:r w:rsidR="00811651">
        <w:rPr>
          <w:rFonts w:hint="eastAsia"/>
        </w:rPr>
        <w:t>平台之時，內文切換的程式通</w:t>
      </w:r>
      <w:r w:rsidR="00B6173E">
        <w:rPr>
          <w:rFonts w:hint="eastAsia"/>
        </w:rPr>
        <w:t>常必須完全重寫。</w:t>
      </w:r>
    </w:p>
    <w:p w:rsidR="00614FCC" w:rsidRPr="00C67377" w:rsidRDefault="00614FCC" w:rsidP="00D23FDC"/>
    <w:p w:rsidR="00141491" w:rsidRDefault="00141491" w:rsidP="00141491">
      <w:r>
        <w:rPr>
          <w:rFonts w:hint="eastAsia"/>
        </w:rPr>
        <w:lastRenderedPageBreak/>
        <w:t>當行程完全結束之後，</w:t>
      </w:r>
      <w:r w:rsidR="00C67377">
        <w:rPr>
          <w:rFonts w:hint="eastAsia"/>
        </w:rPr>
        <w:t>會</w:t>
      </w:r>
      <w:r>
        <w:rPr>
          <w:rFonts w:hint="eastAsia"/>
        </w:rPr>
        <w:t>進入『結束狀態』，接著行程將被釋放，所有該行程所</w:t>
      </w:r>
      <w:r w:rsidR="00A72FB0">
        <w:rPr>
          <w:rFonts w:hint="eastAsia"/>
        </w:rPr>
        <w:t>佔據</w:t>
      </w:r>
      <w:r>
        <w:rPr>
          <w:rFonts w:hint="eastAsia"/>
        </w:rPr>
        <w:t>的記憶體與輸出入資源將會被釋放，以便讓新的行程有記憶空間與輸出入資源可用。如此，作業系統得以不斷運行，而不至於產生資源不足的窘境。</w:t>
      </w:r>
    </w:p>
    <w:p w:rsidR="005105EB" w:rsidRDefault="005105EB" w:rsidP="00D23FDC"/>
    <w:p w:rsidR="0092724A" w:rsidRDefault="0092724A" w:rsidP="0092724A">
      <w:r>
        <w:rPr>
          <w:rFonts w:hint="eastAsia"/>
        </w:rPr>
        <w:t>通常每一個程式都是一個行程，但是也有可能一個程式會分裂出許多個行程。但即</w:t>
      </w:r>
      <w:r w:rsidR="00125A84">
        <w:rPr>
          <w:rFonts w:hint="eastAsia"/>
        </w:rPr>
        <w:t>便</w:t>
      </w:r>
      <w:r>
        <w:rPr>
          <w:rFonts w:hint="eastAsia"/>
        </w:rPr>
        <w:t>如此，各個行程之間通常是獨立執行的，互相之間並不會共享資料。如果我們希望</w:t>
      </w:r>
      <w:r w:rsidR="00125A84">
        <w:rPr>
          <w:rFonts w:hint="eastAsia"/>
        </w:rPr>
        <w:t>讓行程之間能共享某些資料，通常有兩種方式，第一種是讓行程之間能透過作業系統的通訊機制互相聯絡</w:t>
      </w:r>
      <w:r w:rsidR="00A21A12">
        <w:rPr>
          <w:rFonts w:hint="eastAsia"/>
        </w:rPr>
        <w:t>，</w:t>
      </w:r>
      <w:r w:rsidR="00125A84">
        <w:rPr>
          <w:rFonts w:hint="eastAsia"/>
        </w:rPr>
        <w:t>第二種則是使用執行緒</w:t>
      </w:r>
      <w:r w:rsidR="00125A84">
        <w:rPr>
          <w:rFonts w:hint="eastAsia"/>
        </w:rPr>
        <w:t xml:space="preserve"> (Thread) </w:t>
      </w:r>
      <w:r w:rsidR="00125A84">
        <w:rPr>
          <w:rFonts w:hint="eastAsia"/>
        </w:rPr>
        <w:t>的</w:t>
      </w:r>
      <w:r w:rsidR="00A21A12">
        <w:rPr>
          <w:rFonts w:hint="eastAsia"/>
        </w:rPr>
        <w:t>機制取代行程，這些執行緒之間由於共用所有記憶空間的緣故，因此</w:t>
      </w:r>
      <w:r w:rsidR="00C67377">
        <w:rPr>
          <w:rFonts w:hint="eastAsia"/>
        </w:rPr>
        <w:t>可以</w:t>
      </w:r>
      <w:r w:rsidR="00A21A12">
        <w:rPr>
          <w:rFonts w:hint="eastAsia"/>
        </w:rPr>
        <w:t>共用全域變數</w:t>
      </w:r>
      <w:r w:rsidR="00125A84">
        <w:rPr>
          <w:rFonts w:hint="eastAsia"/>
        </w:rPr>
        <w:t>。</w:t>
      </w:r>
    </w:p>
    <w:p w:rsidR="0092724A" w:rsidRPr="00A21A12" w:rsidRDefault="0092724A" w:rsidP="00D23FDC"/>
    <w:p w:rsidR="0092724A" w:rsidRDefault="0092724A" w:rsidP="0092724A">
      <w:pPr>
        <w:pStyle w:val="afa"/>
        <w:ind w:left="240" w:right="240"/>
      </w:pPr>
      <w:r>
        <w:rPr>
          <w:rFonts w:hint="eastAsia"/>
        </w:rPr>
        <w:t>執行緒</w:t>
      </w:r>
    </w:p>
    <w:p w:rsidR="00125A84" w:rsidRDefault="00125A84" w:rsidP="0092724A">
      <w:r>
        <w:rPr>
          <w:rFonts w:hint="eastAsia"/>
        </w:rPr>
        <w:t>執行緒又被稱為輕量級的行程</w:t>
      </w:r>
      <w:r>
        <w:rPr>
          <w:rFonts w:hint="eastAsia"/>
        </w:rPr>
        <w:t xml:space="preserve"> (Light Weight Process)</w:t>
      </w:r>
      <w:r>
        <w:rPr>
          <w:rFonts w:hint="eastAsia"/>
        </w:rPr>
        <w:t>，但與行程不同的地方是，執行緒會完全共用記憶體空間與相關資源</w:t>
      </w:r>
      <w:r w:rsidR="00C67377">
        <w:rPr>
          <w:rFonts w:hint="eastAsia"/>
        </w:rPr>
        <w:t>，</w:t>
      </w:r>
      <w:r>
        <w:rPr>
          <w:rFonts w:hint="eastAsia"/>
        </w:rPr>
        <w:t>這使得執行緒在切換時不需要儲存這些資源，所以執行緒的切換相當快速，因為只需要保存暫存器即可。</w:t>
      </w:r>
    </w:p>
    <w:p w:rsidR="00125A84" w:rsidRDefault="00125A84" w:rsidP="0092724A"/>
    <w:p w:rsidR="0092724A" w:rsidRDefault="00125A84" w:rsidP="0092724A">
      <w:r>
        <w:rPr>
          <w:rFonts w:hint="eastAsia"/>
        </w:rPr>
        <w:t>傳統的兩個行程通常擁有不同的記憶空間，在具有記憶體管理單元</w:t>
      </w:r>
      <w:r>
        <w:rPr>
          <w:rFonts w:hint="eastAsia"/>
        </w:rPr>
        <w:t xml:space="preserve"> (Memory Management Unit: MMU) </w:t>
      </w:r>
      <w:r>
        <w:rPr>
          <w:rFonts w:hint="eastAsia"/>
        </w:rPr>
        <w:t>的作業系統中，兩個行程的記憶空間是完全獨立的，各自擁有自己的記憶體映射表。所以在行程切換的同時</w:t>
      </w:r>
      <w:r w:rsidR="00D717A8">
        <w:rPr>
          <w:rFonts w:hint="eastAsia"/>
        </w:rPr>
        <w:t>也</w:t>
      </w:r>
      <w:r>
        <w:rPr>
          <w:rFonts w:hint="eastAsia"/>
        </w:rPr>
        <w:t>必須更換映射表，這樣的動作會消耗許多時間。但是執行緒就沒有這個問題，因此可以進行快速的切換。</w:t>
      </w:r>
    </w:p>
    <w:p w:rsidR="00125A84" w:rsidRDefault="00125A84" w:rsidP="0092724A"/>
    <w:p w:rsidR="00290E82" w:rsidRPr="00125A84" w:rsidRDefault="00125A84" w:rsidP="0092724A">
      <w:r>
        <w:rPr>
          <w:rFonts w:hint="eastAsia"/>
        </w:rPr>
        <w:t>執行緒由於共用記憶體空間，因此</w:t>
      </w:r>
      <w:r w:rsidR="00290E82">
        <w:rPr>
          <w:rFonts w:hint="eastAsia"/>
        </w:rPr>
        <w:t>很容易進行變數共享的動作，這使得執行緒之間很容易互相合作，以便完成某一件共同的任務。舉例而言，假如我們希望撰寫一個網頁伺服器</w:t>
      </w:r>
      <w:r w:rsidR="00290E82">
        <w:rPr>
          <w:rFonts w:hint="eastAsia"/>
        </w:rPr>
        <w:t xml:space="preserve"> (Web Server) </w:t>
      </w:r>
      <w:r w:rsidR="00290E82">
        <w:rPr>
          <w:rFonts w:hint="eastAsia"/>
        </w:rPr>
        <w:t>時，就可以為每個連線建立一個執行緒以便分別服務，但這些執行緒卻可以共享某些變數，像是『目前連線人數』、『</w:t>
      </w:r>
      <w:r w:rsidR="00293521">
        <w:rPr>
          <w:rFonts w:hint="eastAsia"/>
        </w:rPr>
        <w:t>歷史記錄檔』等資源，這是在設計網路程式時常用的一種程式設計手法。</w:t>
      </w:r>
    </w:p>
    <w:p w:rsidR="0092724A" w:rsidRDefault="0092724A" w:rsidP="0092724A"/>
    <w:p w:rsidR="002150F9" w:rsidRDefault="002150F9" w:rsidP="0092724A">
      <w:r>
        <w:rPr>
          <w:rFonts w:hint="eastAsia"/>
        </w:rPr>
        <w:t>有時程式師為了加快程式的執行速度，</w:t>
      </w:r>
      <w:r w:rsidR="00C67377">
        <w:rPr>
          <w:rFonts w:hint="eastAsia"/>
        </w:rPr>
        <w:t>會</w:t>
      </w:r>
      <w:r>
        <w:rPr>
          <w:rFonts w:hint="eastAsia"/>
        </w:rPr>
        <w:t>採用多執行緒的設計方式。舉例而言，如果我們想要撰寫一個網路爬蟲</w:t>
      </w:r>
      <w:r>
        <w:rPr>
          <w:rFonts w:hint="eastAsia"/>
        </w:rPr>
        <w:t xml:space="preserve"> (Crawler) </w:t>
      </w:r>
      <w:r>
        <w:rPr>
          <w:rFonts w:hint="eastAsia"/>
        </w:rPr>
        <w:t>程式，以便抓取網頁後儲存，就可以建立十個執行緒，分別抓取不同的網頁回來儲存，一但某執行緒抓完一頁後就再度從共享的網址列表中，取得下一個待抓取的網址再度進行抓取</w:t>
      </w:r>
      <w:r w:rsidR="00476011">
        <w:rPr>
          <w:rFonts w:hint="eastAsia"/>
        </w:rPr>
        <w:t>，</w:t>
      </w:r>
      <w:r>
        <w:rPr>
          <w:rFonts w:hint="eastAsia"/>
        </w:rPr>
        <w:t>透過這種執行緒的平行機制，可以讓程式的執行速度增快達</w:t>
      </w:r>
      <w:r>
        <w:rPr>
          <w:rFonts w:hint="eastAsia"/>
        </w:rPr>
        <w:t>10</w:t>
      </w:r>
      <w:r>
        <w:rPr>
          <w:rFonts w:hint="eastAsia"/>
        </w:rPr>
        <w:t>倍之多。</w:t>
      </w:r>
    </w:p>
    <w:p w:rsidR="002150F9" w:rsidRPr="00476011" w:rsidRDefault="002150F9" w:rsidP="0092724A"/>
    <w:p w:rsidR="00A21A12" w:rsidRDefault="00A21A12" w:rsidP="00A21A12">
      <w:pPr>
        <w:pStyle w:val="afa"/>
        <w:ind w:left="240" w:right="240"/>
      </w:pPr>
      <w:r>
        <w:rPr>
          <w:rFonts w:hint="eastAsia"/>
        </w:rPr>
        <w:t>行程同步機制</w:t>
      </w:r>
    </w:p>
    <w:p w:rsidR="0048193A" w:rsidRDefault="00A21A12" w:rsidP="0092724A">
      <w:r>
        <w:rPr>
          <w:rFonts w:hint="eastAsia"/>
        </w:rPr>
        <w:t>當多個行程或執行緒共用某些變數時，如果</w:t>
      </w:r>
      <w:r w:rsidR="00DB4458">
        <w:rPr>
          <w:rFonts w:hint="eastAsia"/>
        </w:rPr>
        <w:t>兩個執行緒</w:t>
      </w:r>
      <w:r w:rsidR="00DB4458">
        <w:rPr>
          <w:rFonts w:hint="eastAsia"/>
        </w:rPr>
        <w:t xml:space="preserve"> P1, P2 </w:t>
      </w:r>
      <w:r w:rsidR="00DB4458">
        <w:rPr>
          <w:rFonts w:hint="eastAsia"/>
        </w:rPr>
        <w:t>同時修改某個變數</w:t>
      </w:r>
      <w:r w:rsidR="00DB4458">
        <w:rPr>
          <w:rFonts w:hint="eastAsia"/>
        </w:rPr>
        <w:t xml:space="preserve"> V1 </w:t>
      </w:r>
      <w:r w:rsidR="00DB4458">
        <w:rPr>
          <w:rFonts w:hint="eastAsia"/>
        </w:rPr>
        <w:t>的值為</w:t>
      </w:r>
      <w:r w:rsidR="00DB4458">
        <w:rPr>
          <w:rFonts w:hint="eastAsia"/>
        </w:rPr>
        <w:t xml:space="preserve"> X1, X2</w:t>
      </w:r>
      <w:r w:rsidR="00DB4458">
        <w:rPr>
          <w:rFonts w:hint="eastAsia"/>
        </w:rPr>
        <w:t>，那麼在修改完畢之後</w:t>
      </w:r>
      <w:r w:rsidR="00DB4458">
        <w:rPr>
          <w:rFonts w:hint="eastAsia"/>
        </w:rPr>
        <w:t xml:space="preserve"> V1 </w:t>
      </w:r>
      <w:r w:rsidR="00DB4458">
        <w:rPr>
          <w:rFonts w:hint="eastAsia"/>
        </w:rPr>
        <w:t>的值應該是多少呢？</w:t>
      </w:r>
      <w:r w:rsidR="00F24C67">
        <w:rPr>
          <w:rFonts w:hint="eastAsia"/>
        </w:rPr>
        <w:t>這個問題的答案有可能是</w:t>
      </w:r>
      <w:r w:rsidR="00F24C67">
        <w:rPr>
          <w:rFonts w:hint="eastAsia"/>
        </w:rPr>
        <w:t xml:space="preserve"> X1</w:t>
      </w:r>
      <w:r w:rsidR="00F24C67">
        <w:rPr>
          <w:rFonts w:hint="eastAsia"/>
        </w:rPr>
        <w:t>、也有可能是</w:t>
      </w:r>
      <w:r w:rsidR="00F24C67">
        <w:rPr>
          <w:rFonts w:hint="eastAsia"/>
        </w:rPr>
        <w:t xml:space="preserve"> X2</w:t>
      </w:r>
      <w:r w:rsidR="00F24C67">
        <w:rPr>
          <w:rFonts w:hint="eastAsia"/>
        </w:rPr>
        <w:t>、甚至還有可能是其他值</w:t>
      </w:r>
      <w:r w:rsidR="00476011">
        <w:rPr>
          <w:rFonts w:hint="eastAsia"/>
        </w:rPr>
        <w:t>，這種不確定的情</w:t>
      </w:r>
      <w:r w:rsidR="00476011">
        <w:rPr>
          <w:rFonts w:hint="eastAsia"/>
        </w:rPr>
        <w:lastRenderedPageBreak/>
        <w:t>形</w:t>
      </w:r>
      <w:r w:rsidR="00F24C67">
        <w:rPr>
          <w:rFonts w:hint="eastAsia"/>
        </w:rPr>
        <w:t>被稱為</w:t>
      </w:r>
      <w:r w:rsidR="00A81A00">
        <w:rPr>
          <w:rFonts w:hint="eastAsia"/>
        </w:rPr>
        <w:t>『競爭狀況』，而這些修改共用變數的程式區段則被稱為『臨界區間』</w:t>
      </w:r>
      <w:r w:rsidR="0048193A">
        <w:rPr>
          <w:rFonts w:hint="eastAsia"/>
        </w:rPr>
        <w:t>。</w:t>
      </w:r>
    </w:p>
    <w:p w:rsidR="0048193A" w:rsidRDefault="0048193A" w:rsidP="0092724A"/>
    <w:p w:rsidR="00A21A12" w:rsidRDefault="00A81A00" w:rsidP="0092724A">
      <w:r>
        <w:rPr>
          <w:rFonts w:hint="eastAsia"/>
        </w:rPr>
        <w:t>我們可以利用『禁止中斷』、『支援同步的硬體』或『號誌』等『鎖定機制』，排除兩個執行緒同時進入臨界區間的可能性，以便防止競爭狀況的發生。</w:t>
      </w:r>
    </w:p>
    <w:p w:rsidR="00693894" w:rsidRDefault="00693894" w:rsidP="0092724A"/>
    <w:p w:rsidR="0048193A" w:rsidRDefault="0048193A" w:rsidP="0092724A">
      <w:r>
        <w:rPr>
          <w:rFonts w:hint="eastAsia"/>
        </w:rPr>
        <w:t>最容易實作的鎖定機制是採用</w:t>
      </w:r>
      <w:r w:rsidR="00693894">
        <w:rPr>
          <w:rFonts w:hint="eastAsia"/>
        </w:rPr>
        <w:t>『禁止中斷』</w:t>
      </w:r>
      <w:r>
        <w:rPr>
          <w:rFonts w:hint="eastAsia"/>
        </w:rPr>
        <w:t>的方法</w:t>
      </w:r>
      <w:r w:rsidR="00693894">
        <w:rPr>
          <w:rFonts w:hint="eastAsia"/>
        </w:rPr>
        <w:t>，</w:t>
      </w:r>
      <w:r>
        <w:rPr>
          <w:rFonts w:hint="eastAsia"/>
        </w:rPr>
        <w:t>該方法是</w:t>
      </w:r>
      <w:r w:rsidR="00693894">
        <w:rPr>
          <w:rFonts w:hint="eastAsia"/>
        </w:rPr>
        <w:t>利用組合語言</w:t>
      </w:r>
      <w:r>
        <w:rPr>
          <w:rFonts w:hint="eastAsia"/>
        </w:rPr>
        <w:t>程式，將</w:t>
      </w:r>
      <w:r w:rsidR="00693894">
        <w:rPr>
          <w:rFonts w:hint="eastAsia"/>
        </w:rPr>
        <w:t>狀態暫存器的中斷旗標</w:t>
      </w:r>
      <w:r>
        <w:rPr>
          <w:rFonts w:hint="eastAsia"/>
        </w:rPr>
        <w:t>設定</w:t>
      </w:r>
      <w:r w:rsidR="00693894">
        <w:rPr>
          <w:rFonts w:hint="eastAsia"/>
        </w:rPr>
        <w:t>為禁止狀態</w:t>
      </w:r>
      <w:r>
        <w:rPr>
          <w:rFonts w:hint="eastAsia"/>
        </w:rPr>
        <w:t>，以防止行程在臨界區間內被中斷，因而避免競爭情況的方法。</w:t>
      </w:r>
    </w:p>
    <w:p w:rsidR="0048193A" w:rsidRPr="0048193A" w:rsidRDefault="0048193A" w:rsidP="0092724A"/>
    <w:p w:rsidR="00693894" w:rsidRDefault="003B752A" w:rsidP="0092724A">
      <w:r>
        <w:fldChar w:fldCharType="begin"/>
      </w:r>
      <w:r w:rsidR="000807F5">
        <w:instrText xml:space="preserve"> </w:instrText>
      </w:r>
      <w:r w:rsidR="000807F5">
        <w:rPr>
          <w:rFonts w:hint="eastAsia"/>
        </w:rPr>
        <w:instrText>REF _Ref257102058 \h</w:instrText>
      </w:r>
      <w:r w:rsidR="000807F5">
        <w:instrText xml:space="preserve"> </w:instrText>
      </w:r>
      <w:r>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2</w:t>
      </w:r>
      <w:r>
        <w:fldChar w:fldCharType="end"/>
      </w:r>
      <w:r w:rsidR="0048193A">
        <w:rPr>
          <w:rFonts w:hint="eastAsia"/>
        </w:rPr>
        <w:t>就使用了禁止中斷的方式，鎖定處理器以避免競爭情況的發生。該程式利用</w:t>
      </w:r>
      <w:r w:rsidR="0048193A">
        <w:rPr>
          <w:rFonts w:hint="eastAsia"/>
        </w:rPr>
        <w:t xml:space="preserve">LD R1, MaskLock </w:t>
      </w:r>
      <w:r w:rsidR="0048193A">
        <w:rPr>
          <w:rFonts w:hint="eastAsia"/>
        </w:rPr>
        <w:t>指令，</w:t>
      </w:r>
      <w:r w:rsidR="000807F5">
        <w:rPr>
          <w:rFonts w:hint="eastAsia"/>
        </w:rPr>
        <w:t>將鎖定遮罩載入後，再執行</w:t>
      </w:r>
      <w:r w:rsidR="000807F5">
        <w:rPr>
          <w:rFonts w:hint="eastAsia"/>
        </w:rPr>
        <w:t>AND R12,R2, R1</w:t>
      </w:r>
      <w:r w:rsidR="0048193A">
        <w:rPr>
          <w:rFonts w:hint="eastAsia"/>
        </w:rPr>
        <w:t>指令，以</w:t>
      </w:r>
      <w:r w:rsidR="000807F5">
        <w:rPr>
          <w:rFonts w:hint="eastAsia"/>
        </w:rPr>
        <w:t>設定狀態暫存器</w:t>
      </w:r>
      <w:r w:rsidR="000807F5">
        <w:rPr>
          <w:rFonts w:hint="eastAsia"/>
        </w:rPr>
        <w:t xml:space="preserve"> R12 </w:t>
      </w:r>
      <w:r w:rsidR="000807F5">
        <w:rPr>
          <w:rFonts w:hint="eastAsia"/>
        </w:rPr>
        <w:t>的</w:t>
      </w:r>
      <w:r w:rsidR="000807F5">
        <w:rPr>
          <w:rFonts w:hint="eastAsia"/>
        </w:rPr>
        <w:t xml:space="preserve"> I, T </w:t>
      </w:r>
      <w:r w:rsidR="000807F5">
        <w:rPr>
          <w:rFonts w:hint="eastAsia"/>
        </w:rPr>
        <w:t>旗標為</w:t>
      </w:r>
      <w:r w:rsidR="000807F5">
        <w:rPr>
          <w:rFonts w:hint="eastAsia"/>
        </w:rPr>
        <w:t xml:space="preserve"> 0</w:t>
      </w:r>
      <w:r w:rsidR="000807F5">
        <w:rPr>
          <w:rFonts w:hint="eastAsia"/>
        </w:rPr>
        <w:t>，完成</w:t>
      </w:r>
      <w:r w:rsidR="00693894">
        <w:rPr>
          <w:rFonts w:hint="eastAsia"/>
        </w:rPr>
        <w:t>鎖定功能</w:t>
      </w:r>
      <w:r w:rsidR="000807F5">
        <w:rPr>
          <w:rFonts w:hint="eastAsia"/>
        </w:rPr>
        <w:t>。</w:t>
      </w:r>
      <w:r w:rsidR="0048193A">
        <w:rPr>
          <w:rFonts w:hint="eastAsia"/>
        </w:rPr>
        <w:t>如此，就可以安心的進入臨界區間，</w:t>
      </w:r>
      <w:r w:rsidR="005C78E9">
        <w:rPr>
          <w:rFonts w:hint="eastAsia"/>
        </w:rPr>
        <w:t>修改共用變數，</w:t>
      </w:r>
      <w:r w:rsidR="0048193A">
        <w:rPr>
          <w:rFonts w:hint="eastAsia"/>
        </w:rPr>
        <w:t>而不需要擔心競爭情況的問題了。</w:t>
      </w:r>
    </w:p>
    <w:p w:rsidR="000807F5" w:rsidRDefault="000807F5" w:rsidP="0092724A"/>
    <w:p w:rsidR="004857B2" w:rsidRDefault="00693894" w:rsidP="008507A4">
      <w:pPr>
        <w:pStyle w:val="a8"/>
      </w:pPr>
      <w:bookmarkStart w:id="13" w:name="_Ref257102058"/>
      <w:r>
        <w:rPr>
          <w:rFonts w:hint="eastAsia"/>
        </w:rPr>
        <w:t>範例</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範例</w:instrText>
      </w:r>
      <w:r>
        <w:rPr>
          <w:rFonts w:hint="eastAsia"/>
        </w:rPr>
        <w:instrText xml:space="preserve"> \* ARABIC \s 1</w:instrText>
      </w:r>
      <w:r>
        <w:instrText xml:space="preserve"> </w:instrText>
      </w:r>
      <w:r w:rsidR="003B752A">
        <w:fldChar w:fldCharType="separate"/>
      </w:r>
      <w:r w:rsidR="008332E3">
        <w:rPr>
          <w:noProof/>
        </w:rPr>
        <w:t>2</w:t>
      </w:r>
      <w:r w:rsidR="003B752A">
        <w:fldChar w:fldCharType="end"/>
      </w:r>
      <w:bookmarkEnd w:id="13"/>
      <w:r>
        <w:rPr>
          <w:rFonts w:hint="eastAsia"/>
        </w:rPr>
        <w:t xml:space="preserve"> </w:t>
      </w:r>
      <w:r w:rsidR="008507A4">
        <w:rPr>
          <w:rFonts w:hint="eastAsia"/>
        </w:rPr>
        <w:t>實作</w:t>
      </w:r>
      <w:r w:rsidR="008507A4">
        <w:rPr>
          <w:rFonts w:hint="eastAsia"/>
        </w:rPr>
        <w:t>CPU0</w:t>
      </w:r>
      <w:r w:rsidR="008507A4">
        <w:rPr>
          <w:rFonts w:hint="eastAsia"/>
        </w:rPr>
        <w:t>中的鎖定與解鎖機制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46"/>
      </w:tblGrid>
      <w:tr w:rsidR="004857B2" w:rsidTr="00A0426D">
        <w:tc>
          <w:tcPr>
            <w:tcW w:w="8046" w:type="dxa"/>
          </w:tcPr>
          <w:p w:rsidR="004857B2" w:rsidRPr="00A0426D" w:rsidRDefault="004857B2" w:rsidP="004857B2">
            <w:pPr>
              <w:rPr>
                <w:rFonts w:ascii="SimSun" w:eastAsia="SimSun" w:hAnsi="SimSun"/>
              </w:rPr>
            </w:pPr>
            <w:r w:rsidRPr="00A0426D">
              <w:rPr>
                <w:rFonts w:ascii="SimSun" w:eastAsia="SimSun" w:hAnsi="SimSun" w:hint="eastAsia"/>
              </w:rPr>
              <w:t xml:space="preserve">; </w:t>
            </w:r>
            <w:r w:rsidR="006E2711" w:rsidRPr="00A0426D">
              <w:rPr>
                <w:rFonts w:ascii="SimSun" w:eastAsia="SimSun" w:hAnsi="SimSun" w:hint="eastAsia"/>
              </w:rPr>
              <w:t>使用禁止中斷的方式進行</w:t>
            </w:r>
            <w:r w:rsidRPr="00A0426D">
              <w:rPr>
                <w:rFonts w:ascii="SimSun" w:eastAsia="SimSun" w:hAnsi="SimSun" w:hint="eastAsia"/>
              </w:rPr>
              <w:t>鎖定</w:t>
            </w:r>
          </w:p>
          <w:p w:rsidR="004857B2" w:rsidRPr="00A0426D" w:rsidRDefault="004857B2" w:rsidP="004857B2">
            <w:pPr>
              <w:rPr>
                <w:rFonts w:ascii="SimSun" w:eastAsia="SimSun" w:hAnsi="SimSun"/>
              </w:rPr>
            </w:pPr>
            <w:r w:rsidRPr="00A0426D">
              <w:rPr>
                <w:rFonts w:ascii="SimSun" w:eastAsia="SimSun" w:hAnsi="SimSun" w:hint="eastAsia"/>
              </w:rPr>
              <w:t>LD R1, MaskLock;將鎖定遮罩載入 R1</w:t>
            </w:r>
          </w:p>
          <w:p w:rsidR="004857B2" w:rsidRPr="00A0426D" w:rsidRDefault="004857B2" w:rsidP="004857B2">
            <w:pPr>
              <w:rPr>
                <w:rFonts w:ascii="SimSun" w:eastAsia="SimSun" w:hAnsi="SimSun"/>
              </w:rPr>
            </w:pPr>
            <w:r w:rsidRPr="00A0426D">
              <w:rPr>
                <w:rFonts w:ascii="SimSun" w:eastAsia="SimSun" w:hAnsi="SimSun" w:hint="eastAsia"/>
              </w:rPr>
              <w:t>AND R1</w:t>
            </w:r>
            <w:r w:rsidR="000807F5" w:rsidRPr="00A0426D">
              <w:rPr>
                <w:rFonts w:ascii="SimSun" w:hAnsi="SimSun" w:hint="eastAsia"/>
              </w:rPr>
              <w:t>2</w:t>
            </w:r>
            <w:r w:rsidRPr="00A0426D">
              <w:rPr>
                <w:rFonts w:ascii="SimSun" w:eastAsia="SimSun" w:hAnsi="SimSun" w:hint="eastAsia"/>
              </w:rPr>
              <w:t>, R1</w:t>
            </w:r>
            <w:r w:rsidR="000807F5" w:rsidRPr="00A0426D">
              <w:rPr>
                <w:rFonts w:ascii="SimSun" w:hAnsi="SimSun" w:hint="eastAsia"/>
              </w:rPr>
              <w:t>2</w:t>
            </w:r>
            <w:r w:rsidRPr="00A0426D">
              <w:rPr>
                <w:rFonts w:ascii="SimSun" w:eastAsia="SimSun" w:hAnsi="SimSun" w:hint="eastAsia"/>
              </w:rPr>
              <w:t>, R1;將狀態暫存器 (SW=R1</w:t>
            </w:r>
            <w:r w:rsidR="000807F5" w:rsidRPr="00A0426D">
              <w:rPr>
                <w:rFonts w:ascii="SimSun" w:hAnsi="SimSun" w:hint="eastAsia"/>
              </w:rPr>
              <w:t>2</w:t>
            </w:r>
            <w:r w:rsidRPr="00A0426D">
              <w:rPr>
                <w:rFonts w:ascii="SimSun" w:eastAsia="SimSun" w:hAnsi="SimSun" w:hint="eastAsia"/>
              </w:rPr>
              <w:t>) 的兩個中斷旗標I,T設定為</w:t>
            </w:r>
            <w:r w:rsidR="006E2711" w:rsidRPr="00A0426D">
              <w:rPr>
                <w:rFonts w:ascii="SimSun" w:eastAsia="SimSun" w:hAnsi="SimSun" w:hint="eastAsia"/>
              </w:rPr>
              <w:t>0</w:t>
            </w:r>
          </w:p>
          <w:p w:rsidR="004857B2" w:rsidRPr="00A0426D" w:rsidRDefault="004857B2" w:rsidP="004857B2">
            <w:pPr>
              <w:rPr>
                <w:rFonts w:ascii="SimSun" w:hAnsi="SimSun"/>
              </w:rPr>
            </w:pPr>
          </w:p>
          <w:p w:rsidR="000807F5" w:rsidRPr="00A0426D" w:rsidRDefault="000807F5" w:rsidP="004857B2">
            <w:pPr>
              <w:rPr>
                <w:rFonts w:ascii="SimSun" w:hAnsi="SimSun"/>
              </w:rPr>
            </w:pPr>
            <w:r w:rsidRPr="00A0426D">
              <w:rPr>
                <w:rFonts w:ascii="SimSun" w:hAnsi="SimSun" w:hint="eastAsia"/>
              </w:rPr>
              <w:t xml:space="preserve">; </w:t>
            </w:r>
            <w:r w:rsidRPr="00A0426D">
              <w:rPr>
                <w:rFonts w:ascii="SimSun" w:hAnsi="SimSun" w:hint="eastAsia"/>
              </w:rPr>
              <w:t>臨界區間，可修改共用變數</w:t>
            </w:r>
          </w:p>
          <w:p w:rsidR="000807F5" w:rsidRPr="00A0426D" w:rsidRDefault="000807F5" w:rsidP="004857B2">
            <w:pPr>
              <w:rPr>
                <w:rFonts w:ascii="SimSun" w:hAnsi="SimSun"/>
              </w:rPr>
            </w:pPr>
          </w:p>
          <w:p w:rsidR="004857B2" w:rsidRPr="00A0426D" w:rsidRDefault="006E2711" w:rsidP="004857B2">
            <w:pPr>
              <w:rPr>
                <w:rFonts w:ascii="SimSun" w:eastAsia="SimSun" w:hAnsi="SimSun"/>
              </w:rPr>
            </w:pPr>
            <w:r w:rsidRPr="00A0426D">
              <w:rPr>
                <w:rFonts w:ascii="SimSun" w:eastAsia="SimSun" w:hAnsi="SimSun" w:hint="eastAsia"/>
              </w:rPr>
              <w:t>; 取消禁止中斷的方式進行解鎖</w:t>
            </w:r>
          </w:p>
          <w:p w:rsidR="004857B2" w:rsidRPr="00A0426D" w:rsidRDefault="004857B2" w:rsidP="004857B2">
            <w:pPr>
              <w:rPr>
                <w:rFonts w:ascii="SimSun" w:hAnsi="SimSun"/>
              </w:rPr>
            </w:pPr>
            <w:r w:rsidRPr="00A0426D">
              <w:rPr>
                <w:rFonts w:ascii="SimSun" w:eastAsia="SimSun" w:hAnsi="SimSun" w:hint="eastAsia"/>
              </w:rPr>
              <w:t>LD R</w:t>
            </w:r>
            <w:r w:rsidR="006E2711" w:rsidRPr="00A0426D">
              <w:rPr>
                <w:rFonts w:ascii="SimSun" w:eastAsia="SimSun" w:hAnsi="SimSun" w:hint="eastAsia"/>
              </w:rPr>
              <w:t>2</w:t>
            </w:r>
            <w:r w:rsidRPr="00A0426D">
              <w:rPr>
                <w:rFonts w:ascii="SimSun" w:eastAsia="SimSun" w:hAnsi="SimSun" w:hint="eastAsia"/>
              </w:rPr>
              <w:t>, Mask</w:t>
            </w:r>
            <w:r w:rsidR="006E2711" w:rsidRPr="00A0426D">
              <w:rPr>
                <w:rFonts w:ascii="SimSun" w:eastAsia="SimSun" w:hAnsi="SimSun" w:hint="eastAsia"/>
              </w:rPr>
              <w:t>Unl</w:t>
            </w:r>
            <w:r w:rsidRPr="00A0426D">
              <w:rPr>
                <w:rFonts w:ascii="SimSun" w:eastAsia="SimSun" w:hAnsi="SimSun" w:hint="eastAsia"/>
              </w:rPr>
              <w:t>ock</w:t>
            </w:r>
            <w:r w:rsidR="008507A4" w:rsidRPr="00A0426D">
              <w:rPr>
                <w:rFonts w:ascii="SimSun" w:eastAsia="SimSun" w:hAnsi="SimSun" w:hint="eastAsia"/>
              </w:rPr>
              <w:t>;將解鎖遮罩載入 R</w:t>
            </w:r>
            <w:r w:rsidR="008507A4" w:rsidRPr="00A0426D">
              <w:rPr>
                <w:rFonts w:ascii="SimSun" w:hAnsi="SimSun" w:hint="eastAsia"/>
              </w:rPr>
              <w:t>2</w:t>
            </w:r>
          </w:p>
          <w:p w:rsidR="004857B2" w:rsidRPr="00A0426D" w:rsidRDefault="006E2711" w:rsidP="004857B2">
            <w:pPr>
              <w:rPr>
                <w:rFonts w:ascii="SimSun" w:hAnsi="SimSun"/>
              </w:rPr>
            </w:pPr>
            <w:r w:rsidRPr="00A0426D">
              <w:rPr>
                <w:rFonts w:ascii="SimSun" w:eastAsia="SimSun" w:hAnsi="SimSun" w:hint="eastAsia"/>
              </w:rPr>
              <w:t>OR</w:t>
            </w:r>
            <w:r w:rsidR="004857B2" w:rsidRPr="00A0426D">
              <w:rPr>
                <w:rFonts w:ascii="SimSun" w:eastAsia="SimSun" w:hAnsi="SimSun" w:hint="eastAsia"/>
              </w:rPr>
              <w:t xml:space="preserve"> R1</w:t>
            </w:r>
            <w:r w:rsidR="000807F5" w:rsidRPr="00A0426D">
              <w:rPr>
                <w:rFonts w:ascii="SimSun" w:hAnsi="SimSun" w:hint="eastAsia"/>
              </w:rPr>
              <w:t>2</w:t>
            </w:r>
            <w:r w:rsidR="004857B2" w:rsidRPr="00A0426D">
              <w:rPr>
                <w:rFonts w:ascii="SimSun" w:eastAsia="SimSun" w:hAnsi="SimSun" w:hint="eastAsia"/>
              </w:rPr>
              <w:t xml:space="preserve">, </w:t>
            </w:r>
            <w:r w:rsidRPr="00A0426D">
              <w:rPr>
                <w:rFonts w:ascii="SimSun" w:eastAsia="SimSun" w:hAnsi="SimSun" w:hint="eastAsia"/>
              </w:rPr>
              <w:t>R1</w:t>
            </w:r>
            <w:r w:rsidR="000807F5" w:rsidRPr="00A0426D">
              <w:rPr>
                <w:rFonts w:ascii="SimSun" w:hAnsi="SimSun" w:hint="eastAsia"/>
              </w:rPr>
              <w:t>2</w:t>
            </w:r>
            <w:r w:rsidRPr="00A0426D">
              <w:rPr>
                <w:rFonts w:ascii="SimSun" w:eastAsia="SimSun" w:hAnsi="SimSun" w:hint="eastAsia"/>
              </w:rPr>
              <w:t>, R2</w:t>
            </w:r>
            <w:r w:rsidR="008507A4" w:rsidRPr="00A0426D">
              <w:rPr>
                <w:rFonts w:ascii="SimSun" w:hAnsi="SimSun" w:hint="eastAsia"/>
              </w:rPr>
              <w:t>;</w:t>
            </w:r>
            <w:r w:rsidR="008507A4" w:rsidRPr="00A0426D">
              <w:rPr>
                <w:rFonts w:ascii="SimSun" w:eastAsia="SimSun" w:hAnsi="SimSun" w:hint="eastAsia"/>
              </w:rPr>
              <w:t xml:space="preserve"> 將狀態暫存器 (SW=R1</w:t>
            </w:r>
            <w:r w:rsidR="000807F5" w:rsidRPr="00A0426D">
              <w:rPr>
                <w:rFonts w:ascii="SimSun" w:hAnsi="SimSun" w:hint="eastAsia"/>
              </w:rPr>
              <w:t>2</w:t>
            </w:r>
            <w:r w:rsidR="008507A4" w:rsidRPr="00A0426D">
              <w:rPr>
                <w:rFonts w:ascii="SimSun" w:eastAsia="SimSun" w:hAnsi="SimSun" w:hint="eastAsia"/>
              </w:rPr>
              <w:t>) 的兩個中斷旗標I,T設定為</w:t>
            </w:r>
            <w:r w:rsidR="008507A4" w:rsidRPr="00A0426D">
              <w:rPr>
                <w:rFonts w:ascii="SimSun" w:hAnsi="SimSun" w:hint="eastAsia"/>
              </w:rPr>
              <w:t>1</w:t>
            </w:r>
          </w:p>
          <w:p w:rsidR="004857B2" w:rsidRPr="00A0426D" w:rsidRDefault="00EA709A" w:rsidP="004857B2">
            <w:pPr>
              <w:rPr>
                <w:rFonts w:ascii="SimSun" w:hAnsi="SimSun"/>
              </w:rPr>
            </w:pPr>
            <w:r w:rsidRPr="00A0426D">
              <w:rPr>
                <w:rFonts w:ascii="SimSun" w:hAnsi="SimSun"/>
              </w:rPr>
              <w:t>…</w:t>
            </w:r>
          </w:p>
          <w:p w:rsidR="004857B2" w:rsidRPr="00A0426D" w:rsidRDefault="004857B2" w:rsidP="004857B2">
            <w:pPr>
              <w:rPr>
                <w:rFonts w:ascii="SimSun" w:eastAsia="SimSun" w:hAnsi="SimSun"/>
              </w:rPr>
            </w:pPr>
            <w:r w:rsidRPr="00A0426D">
              <w:rPr>
                <w:rFonts w:ascii="SimSun" w:eastAsia="SimSun" w:hAnsi="SimSun" w:hint="eastAsia"/>
              </w:rPr>
              <w:t>MaskLock: RESW 0xFFFFFFF3</w:t>
            </w:r>
            <w:r w:rsidR="008507A4" w:rsidRPr="00A0426D">
              <w:rPr>
                <w:rFonts w:ascii="SimSun" w:eastAsia="SimSun" w:hAnsi="SimSun" w:hint="eastAsia"/>
              </w:rPr>
              <w:t xml:space="preserve">   ; 鎖定遮罩</w:t>
            </w:r>
          </w:p>
          <w:p w:rsidR="004857B2" w:rsidRPr="00A0426D" w:rsidRDefault="004857B2" w:rsidP="004857B2">
            <w:r w:rsidRPr="00A0426D">
              <w:rPr>
                <w:rFonts w:ascii="SimSun" w:eastAsia="SimSun" w:hAnsi="SimSun" w:hint="eastAsia"/>
              </w:rPr>
              <w:t>MaskUnlock: RESW 0x0000000C</w:t>
            </w:r>
            <w:r w:rsidR="008507A4" w:rsidRPr="00A0426D">
              <w:rPr>
                <w:rFonts w:ascii="SimSun" w:hAnsi="SimSun" w:hint="eastAsia"/>
              </w:rPr>
              <w:t xml:space="preserve"> ; </w:t>
            </w:r>
            <w:r w:rsidR="008507A4" w:rsidRPr="00A0426D">
              <w:rPr>
                <w:rFonts w:ascii="SimSun" w:eastAsia="SimSun" w:hAnsi="SimSun" w:hint="eastAsia"/>
              </w:rPr>
              <w:t>解鎖遮罩</w:t>
            </w:r>
          </w:p>
        </w:tc>
      </w:tr>
    </w:tbl>
    <w:p w:rsidR="00693894" w:rsidRDefault="00693894" w:rsidP="0092724A"/>
    <w:p w:rsidR="00693894" w:rsidRDefault="000807F5" w:rsidP="0092724A">
      <w:r>
        <w:rPr>
          <w:rFonts w:hint="eastAsia"/>
        </w:rPr>
        <w:t>在</w:t>
      </w:r>
      <w:r w:rsidR="003B752A">
        <w:fldChar w:fldCharType="begin"/>
      </w:r>
      <w:r>
        <w:instrText xml:space="preserve"> </w:instrText>
      </w:r>
      <w:r>
        <w:rPr>
          <w:rFonts w:hint="eastAsia"/>
        </w:rPr>
        <w:instrText>REF _Ref257102058 \h</w:instrText>
      </w:r>
      <w:r>
        <w:instrText xml:space="preserve"> </w:instrText>
      </w:r>
      <w:r w:rsidR="003B752A">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2</w:t>
      </w:r>
      <w:r w:rsidR="003B752A">
        <w:fldChar w:fldCharType="end"/>
      </w:r>
      <w:r>
        <w:rPr>
          <w:rFonts w:hint="eastAsia"/>
        </w:rPr>
        <w:t>當中，由於已經設定了狀態暫存器的</w:t>
      </w:r>
      <w:r>
        <w:rPr>
          <w:rFonts w:hint="eastAsia"/>
        </w:rPr>
        <w:t xml:space="preserve"> T, I </w:t>
      </w:r>
      <w:r>
        <w:rPr>
          <w:rFonts w:hint="eastAsia"/>
        </w:rPr>
        <w:t>位元為</w:t>
      </w:r>
      <w:r>
        <w:rPr>
          <w:rFonts w:hint="eastAsia"/>
        </w:rPr>
        <w:t xml:space="preserve"> 0</w:t>
      </w:r>
      <w:r>
        <w:rPr>
          <w:rFonts w:hint="eastAsia"/>
        </w:rPr>
        <w:t>，因此</w:t>
      </w:r>
      <w:r>
        <w:rPr>
          <w:rFonts w:hint="eastAsia"/>
        </w:rPr>
        <w:t xml:space="preserve"> CPU </w:t>
      </w:r>
      <w:r>
        <w:rPr>
          <w:rFonts w:hint="eastAsia"/>
        </w:rPr>
        <w:t>將不會接受任何的中斷，行程也就不可能被強制中斷後換出，當然也就不需要擔心競爭情況的問題了。</w:t>
      </w:r>
    </w:p>
    <w:p w:rsidR="000807F5" w:rsidRDefault="000807F5" w:rsidP="0092724A"/>
    <w:p w:rsidR="000807F5" w:rsidRDefault="000807F5" w:rsidP="0092724A">
      <w:r>
        <w:rPr>
          <w:rFonts w:hint="eastAsia"/>
        </w:rPr>
        <w:t>當行程離開臨界區間之後，必須盡快的解除鎖定，否則該行程將會佔用</w:t>
      </w:r>
      <w:r>
        <w:rPr>
          <w:rFonts w:hint="eastAsia"/>
        </w:rPr>
        <w:t>CPU</w:t>
      </w:r>
      <w:r>
        <w:rPr>
          <w:rFonts w:hint="eastAsia"/>
        </w:rPr>
        <w:t>，</w:t>
      </w:r>
      <w:r w:rsidR="0057766A">
        <w:rPr>
          <w:rFonts w:hint="eastAsia"/>
        </w:rPr>
        <w:t>使得</w:t>
      </w:r>
      <w:r w:rsidR="00EA709A">
        <w:rPr>
          <w:rFonts w:hint="eastAsia"/>
        </w:rPr>
        <w:t>其</w:t>
      </w:r>
      <w:r w:rsidR="0057766A">
        <w:rPr>
          <w:rFonts w:hint="eastAsia"/>
        </w:rPr>
        <w:t>他</w:t>
      </w:r>
      <w:r w:rsidR="00EA709A">
        <w:rPr>
          <w:rFonts w:hint="eastAsia"/>
        </w:rPr>
        <w:t>行程無法運行。因此在</w:t>
      </w:r>
      <w:r w:rsidR="003B752A">
        <w:fldChar w:fldCharType="begin"/>
      </w:r>
      <w:r w:rsidR="00EA709A">
        <w:instrText xml:space="preserve"> </w:instrText>
      </w:r>
      <w:r w:rsidR="00EA709A">
        <w:rPr>
          <w:rFonts w:hint="eastAsia"/>
        </w:rPr>
        <w:instrText>REF _Ref257102058 \h</w:instrText>
      </w:r>
      <w:r w:rsidR="00EA709A">
        <w:instrText xml:space="preserve"> </w:instrText>
      </w:r>
      <w:r w:rsidR="003B752A">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2</w:t>
      </w:r>
      <w:r w:rsidR="003B752A">
        <w:fldChar w:fldCharType="end"/>
      </w:r>
      <w:r w:rsidR="00EA709A">
        <w:rPr>
          <w:rFonts w:hint="eastAsia"/>
        </w:rPr>
        <w:t>離開臨界區間之後，</w:t>
      </w:r>
      <w:r w:rsidR="0057766A">
        <w:rPr>
          <w:rFonts w:hint="eastAsia"/>
        </w:rPr>
        <w:t>必須</w:t>
      </w:r>
      <w:r w:rsidR="00EA709A">
        <w:rPr>
          <w:rFonts w:hint="eastAsia"/>
        </w:rPr>
        <w:t>立刻用</w:t>
      </w:r>
      <w:r w:rsidR="00EA709A">
        <w:rPr>
          <w:rFonts w:hint="eastAsia"/>
        </w:rPr>
        <w:t xml:space="preserve"> LD R2, MaskUnlock</w:t>
      </w:r>
      <w:r w:rsidR="00EA709A">
        <w:rPr>
          <w:rFonts w:hint="eastAsia"/>
        </w:rPr>
        <w:t>與</w:t>
      </w:r>
      <w:r w:rsidR="00EA709A">
        <w:rPr>
          <w:rFonts w:hint="eastAsia"/>
        </w:rPr>
        <w:t xml:space="preserve"> OR R12, R12, R2 </w:t>
      </w:r>
      <w:r w:rsidR="00EA709A">
        <w:rPr>
          <w:rFonts w:hint="eastAsia"/>
        </w:rPr>
        <w:t>等指令，將狀態暫存器的</w:t>
      </w:r>
      <w:r w:rsidR="00EA709A">
        <w:rPr>
          <w:rFonts w:hint="eastAsia"/>
        </w:rPr>
        <w:t xml:space="preserve"> T, I </w:t>
      </w:r>
      <w:r w:rsidR="00EA709A">
        <w:rPr>
          <w:rFonts w:hint="eastAsia"/>
        </w:rPr>
        <w:t>位元設定為</w:t>
      </w:r>
      <w:r w:rsidR="00EA709A">
        <w:rPr>
          <w:rFonts w:hint="eastAsia"/>
        </w:rPr>
        <w:t xml:space="preserve"> 1</w:t>
      </w:r>
      <w:r w:rsidR="00EA709A">
        <w:rPr>
          <w:rFonts w:hint="eastAsia"/>
        </w:rPr>
        <w:t>，以允許中斷的發生，</w:t>
      </w:r>
      <w:r w:rsidR="0057766A">
        <w:rPr>
          <w:rFonts w:hint="eastAsia"/>
        </w:rPr>
        <w:t>因而</w:t>
      </w:r>
      <w:r w:rsidR="00EA709A">
        <w:rPr>
          <w:rFonts w:hint="eastAsia"/>
        </w:rPr>
        <w:t>解除了鎖定機制，讓作業系統得以再度透過中斷切換行程。</w:t>
      </w:r>
    </w:p>
    <w:p w:rsidR="000D5C51" w:rsidRDefault="000D5C51" w:rsidP="0092724A"/>
    <w:p w:rsidR="000D5C51" w:rsidRDefault="000D5C51" w:rsidP="0092724A">
      <w:r>
        <w:rPr>
          <w:rFonts w:hint="eastAsia"/>
        </w:rPr>
        <w:lastRenderedPageBreak/>
        <w:t>由於設定程式透過設定中斷旗標就可以鎖定整個</w:t>
      </w:r>
      <w:r>
        <w:rPr>
          <w:rFonts w:hint="eastAsia"/>
        </w:rPr>
        <w:t xml:space="preserve"> CPU</w:t>
      </w:r>
      <w:r>
        <w:rPr>
          <w:rFonts w:hint="eastAsia"/>
        </w:rPr>
        <w:t>，造成作業系統無法取回控制權，因此這種指令通常是作業系統專用的特權指令，一般程式只能呼叫作業系統的函數去執行鎖定動作，而不能自行以組合語言進行鎖定。</w:t>
      </w:r>
    </w:p>
    <w:p w:rsidR="00693894" w:rsidRPr="00F24C67" w:rsidRDefault="00693894" w:rsidP="0092724A"/>
    <w:p w:rsidR="00A81A00" w:rsidRDefault="00A81A00" w:rsidP="0092724A">
      <w:r>
        <w:rPr>
          <w:rFonts w:hint="eastAsia"/>
        </w:rPr>
        <w:t>但是即便鎖定機制可以防止競爭情況的發生，卻無法避免一個執行緒</w:t>
      </w:r>
      <w:r>
        <w:rPr>
          <w:rFonts w:hint="eastAsia"/>
        </w:rPr>
        <w:t xml:space="preserve"> (</w:t>
      </w:r>
      <w:r>
        <w:rPr>
          <w:rFonts w:hint="eastAsia"/>
        </w:rPr>
        <w:t>例如</w:t>
      </w:r>
      <w:r>
        <w:rPr>
          <w:rFonts w:hint="eastAsia"/>
        </w:rPr>
        <w:t xml:space="preserve"> P1)</w:t>
      </w:r>
      <w:r>
        <w:rPr>
          <w:rFonts w:hint="eastAsia"/>
        </w:rPr>
        <w:t>鎖住時把持某些資源，讓另一個執行緒</w:t>
      </w:r>
      <w:r w:rsidR="009E558E">
        <w:rPr>
          <w:rFonts w:hint="eastAsia"/>
        </w:rPr>
        <w:t xml:space="preserve"> </w:t>
      </w:r>
      <w:r>
        <w:rPr>
          <w:rFonts w:hint="eastAsia"/>
        </w:rPr>
        <w:t xml:space="preserve">(P2) </w:t>
      </w:r>
      <w:r>
        <w:rPr>
          <w:rFonts w:hint="eastAsia"/>
        </w:rPr>
        <w:t>無法取得的情況。更糟糕的是，若此時</w:t>
      </w:r>
      <w:r>
        <w:rPr>
          <w:rFonts w:hint="eastAsia"/>
        </w:rPr>
        <w:t xml:space="preserve"> P2 </w:t>
      </w:r>
      <w:r>
        <w:rPr>
          <w:rFonts w:hint="eastAsia"/>
        </w:rPr>
        <w:t>也把持了</w:t>
      </w:r>
      <w:r>
        <w:rPr>
          <w:rFonts w:hint="eastAsia"/>
        </w:rPr>
        <w:t xml:space="preserve"> P1 </w:t>
      </w:r>
      <w:r>
        <w:rPr>
          <w:rFonts w:hint="eastAsia"/>
        </w:rPr>
        <w:t>所需的某些資源，就會導致兩者互相等待，卻</w:t>
      </w:r>
      <w:r w:rsidR="0057766A">
        <w:rPr>
          <w:rFonts w:hint="eastAsia"/>
        </w:rPr>
        <w:t>又</w:t>
      </w:r>
      <w:r>
        <w:rPr>
          <w:rFonts w:hint="eastAsia"/>
        </w:rPr>
        <w:t>永遠都無法完成的窘境。這種情況就被稱為『死結』。</w:t>
      </w:r>
    </w:p>
    <w:p w:rsidR="00A81A00" w:rsidRDefault="00A81A00" w:rsidP="0092724A"/>
    <w:p w:rsidR="00A81A00" w:rsidRDefault="00A81A00" w:rsidP="0092724A">
      <w:r>
        <w:rPr>
          <w:rFonts w:hint="eastAsia"/>
        </w:rPr>
        <w:t>在作業系統的設計中，死結是相當難以處理的，於是有很多作業系統根本就不處理死結問題，</w:t>
      </w:r>
      <w:r w:rsidR="000D5C51">
        <w:rPr>
          <w:rFonts w:hint="eastAsia"/>
        </w:rPr>
        <w:t>而</w:t>
      </w:r>
      <w:r>
        <w:rPr>
          <w:rFonts w:hint="eastAsia"/>
        </w:rPr>
        <w:t>將問題留給應用程式自行處理。</w:t>
      </w:r>
      <w:r w:rsidR="002C3BA8">
        <w:rPr>
          <w:rFonts w:hint="eastAsia"/>
        </w:rPr>
        <w:t>因此，</w:t>
      </w:r>
      <w:r>
        <w:rPr>
          <w:rFonts w:hint="eastAsia"/>
        </w:rPr>
        <w:t>能夠理解死結問題，並且在設計程式時能防止死結的發生，也是程式設計師的責任，雖然大部分的程式並不會遭遇到這樣的問題，但是使用多執行緒模式的程式就可能會遭遇死結問題，這是使用執行緒時必須特別小心的部分。</w:t>
      </w:r>
    </w:p>
    <w:p w:rsidR="00A81A00" w:rsidRPr="00A81A00" w:rsidRDefault="00A81A00" w:rsidP="0092724A"/>
    <w:p w:rsidR="00AE6F22" w:rsidRPr="008C17C0" w:rsidRDefault="008C17C0" w:rsidP="00DA36C6">
      <w:pPr>
        <w:pStyle w:val="2"/>
        <w:numPr>
          <w:ilvl w:val="1"/>
          <w:numId w:val="16"/>
        </w:numPr>
      </w:pPr>
      <w:bookmarkStart w:id="14" w:name="_Toc228256608"/>
      <w:bookmarkStart w:id="15" w:name="_Ref258848744"/>
      <w:r w:rsidRPr="008C17C0">
        <w:rPr>
          <w:rFonts w:hint="eastAsia"/>
        </w:rPr>
        <w:t>記憶體管理</w:t>
      </w:r>
      <w:bookmarkEnd w:id="14"/>
      <w:bookmarkEnd w:id="15"/>
    </w:p>
    <w:p w:rsidR="00692954" w:rsidRDefault="00912CB9" w:rsidP="00AE6F22">
      <w:r>
        <w:rPr>
          <w:rFonts w:hint="eastAsia"/>
        </w:rPr>
        <w:t>記憶體管理</w:t>
      </w:r>
      <w:r w:rsidR="00A81260">
        <w:rPr>
          <w:rFonts w:hint="eastAsia"/>
        </w:rPr>
        <w:t>是</w:t>
      </w:r>
      <w:r>
        <w:rPr>
          <w:rFonts w:hint="eastAsia"/>
        </w:rPr>
        <w:t>作業系統的責任之一，有效的管理記憶體除了能提高電腦的效率之外，還可以保護電腦不受到駭客或惡意程式的入侵。</w:t>
      </w:r>
      <w:r w:rsidR="00692954">
        <w:rPr>
          <w:rFonts w:hint="eastAsia"/>
        </w:rPr>
        <w:t>當程式提出記憶體的需求時，例如載入器要載入一個程式到記憶體當中，或者是</w:t>
      </w:r>
      <w:r w:rsidR="00692954">
        <w:rPr>
          <w:rFonts w:hint="eastAsia"/>
        </w:rPr>
        <w:t xml:space="preserve"> C </w:t>
      </w:r>
      <w:r w:rsidR="00692954">
        <w:rPr>
          <w:rFonts w:hint="eastAsia"/>
        </w:rPr>
        <w:t>語言程式利用</w:t>
      </w:r>
      <w:r w:rsidR="00692954">
        <w:rPr>
          <w:rFonts w:hint="eastAsia"/>
        </w:rPr>
        <w:t xml:space="preserve"> malloc() </w:t>
      </w:r>
      <w:r w:rsidR="00692954">
        <w:rPr>
          <w:rFonts w:hint="eastAsia"/>
        </w:rPr>
        <w:t>函數要求分配記憶體時，作業系統就必須從可用的記憶體空間中取得足夠大的記憶體空間傳回給需求程式。</w:t>
      </w:r>
    </w:p>
    <w:p w:rsidR="00692954" w:rsidRPr="00173C99" w:rsidRDefault="00692954" w:rsidP="00AE6F22"/>
    <w:p w:rsidR="00692954" w:rsidRDefault="00692954" w:rsidP="00AE6F22">
      <w:r>
        <w:rPr>
          <w:rFonts w:hint="eastAsia"/>
        </w:rPr>
        <w:t>當這些記憶體被使用完畢後，像是程式執行完畢將控制權交回給作業系統</w:t>
      </w:r>
      <w:r w:rsidR="00173C99">
        <w:rPr>
          <w:rFonts w:hint="eastAsia"/>
        </w:rPr>
        <w:t>時</w:t>
      </w:r>
      <w:r>
        <w:rPr>
          <w:rFonts w:hint="eastAsia"/>
        </w:rPr>
        <w:t>，或者是</w:t>
      </w:r>
      <w:r>
        <w:rPr>
          <w:rFonts w:hint="eastAsia"/>
        </w:rPr>
        <w:t xml:space="preserve"> C </w:t>
      </w:r>
      <w:r>
        <w:rPr>
          <w:rFonts w:hint="eastAsia"/>
        </w:rPr>
        <w:t>語言程式利用</w:t>
      </w:r>
      <w:r>
        <w:rPr>
          <w:rFonts w:hint="eastAsia"/>
        </w:rPr>
        <w:t xml:space="preserve"> free() </w:t>
      </w:r>
      <w:r>
        <w:rPr>
          <w:rFonts w:hint="eastAsia"/>
        </w:rPr>
        <w:t>函數釋放記憶體時，作業系統必須回收這些記憶體，以便分配給其他的程式使用。</w:t>
      </w:r>
    </w:p>
    <w:p w:rsidR="00692954" w:rsidRPr="00173C99" w:rsidRDefault="00692954" w:rsidP="00AE6F22"/>
    <w:p w:rsidR="00692954" w:rsidRDefault="00692954" w:rsidP="00AE6F22">
      <w:r>
        <w:rPr>
          <w:rFonts w:hint="eastAsia"/>
        </w:rPr>
        <w:t>在這個過程當中，如何分配記憶體空間將會是一個重要的策略。採取較好的分配策略，可以讓記憶體保持在足夠的狀態，發揮整個系統的效能。因此，作業系統需要有一個好的記憶體分配策略。</w:t>
      </w:r>
    </w:p>
    <w:p w:rsidR="00692954" w:rsidRDefault="00692954" w:rsidP="00AE6F22"/>
    <w:p w:rsidR="005B09F0" w:rsidRDefault="005B09F0" w:rsidP="004210AE">
      <w:pPr>
        <w:rPr>
          <w:b/>
        </w:rPr>
      </w:pPr>
      <w:r w:rsidRPr="004210AE">
        <w:rPr>
          <w:rFonts w:hint="eastAsia"/>
          <w:b/>
        </w:rPr>
        <w:t>記憶體分配策略</w:t>
      </w:r>
    </w:p>
    <w:p w:rsidR="00834976" w:rsidRDefault="005B09F0" w:rsidP="00AE6F22">
      <w:r>
        <w:rPr>
          <w:rFonts w:hint="eastAsia"/>
        </w:rPr>
        <w:t>分配記憶體時，必須找出足夠大的可用區塊，以便分配給程式。通常記憶體管理系統會</w:t>
      </w:r>
      <w:r w:rsidR="0065719C">
        <w:rPr>
          <w:rFonts w:hint="eastAsia"/>
        </w:rPr>
        <w:t>利用</w:t>
      </w:r>
      <w:r w:rsidR="00621D15">
        <w:rPr>
          <w:rFonts w:hint="eastAsia"/>
        </w:rPr>
        <w:t>鏈</w:t>
      </w:r>
      <w:r w:rsidR="0065719C">
        <w:rPr>
          <w:rFonts w:hint="eastAsia"/>
        </w:rPr>
        <w:t>結串列</w:t>
      </w:r>
      <w:r w:rsidR="0065719C">
        <w:rPr>
          <w:rFonts w:hint="eastAsia"/>
        </w:rPr>
        <w:t xml:space="preserve"> (Linked List) </w:t>
      </w:r>
      <w:r w:rsidR="0065719C">
        <w:rPr>
          <w:rFonts w:hint="eastAsia"/>
        </w:rPr>
        <w:t>結構記載各個可用區塊的大小，然後</w:t>
      </w:r>
      <w:r>
        <w:rPr>
          <w:rFonts w:hint="eastAsia"/>
        </w:rPr>
        <w:t>遵循特定的</w:t>
      </w:r>
      <w:r w:rsidR="0065719C">
        <w:rPr>
          <w:rFonts w:hint="eastAsia"/>
        </w:rPr>
        <w:t>配置策略</w:t>
      </w:r>
      <w:r>
        <w:rPr>
          <w:rFonts w:hint="eastAsia"/>
        </w:rPr>
        <w:t>，以</w:t>
      </w:r>
      <w:r w:rsidR="0065719C">
        <w:rPr>
          <w:rFonts w:hint="eastAsia"/>
        </w:rPr>
        <w:t>尋找足夠大的可用區塊。</w:t>
      </w:r>
      <w:r w:rsidR="00A16DA2">
        <w:rPr>
          <w:rFonts w:hint="eastAsia"/>
        </w:rPr>
        <w:t>一個好的記憶體分配策略，應該能有效的管理這些記憶體空洞，快速的分配記憶體，並且延後錯誤的發生時間。在</w:t>
      </w:r>
      <w:r w:rsidR="00AE6F22">
        <w:rPr>
          <w:rFonts w:hint="eastAsia"/>
        </w:rPr>
        <w:t>有新的記憶體需求出現</w:t>
      </w:r>
      <w:r w:rsidR="00A16DA2">
        <w:rPr>
          <w:rFonts w:hint="eastAsia"/>
        </w:rPr>
        <w:t>時</w:t>
      </w:r>
      <w:r w:rsidR="00AE6F22">
        <w:rPr>
          <w:rFonts w:hint="eastAsia"/>
        </w:rPr>
        <w:t>，</w:t>
      </w:r>
      <w:r w:rsidR="00A16DA2">
        <w:rPr>
          <w:rFonts w:hint="eastAsia"/>
        </w:rPr>
        <w:t>記憶體分配</w:t>
      </w:r>
      <w:r w:rsidR="00AE6F22">
        <w:rPr>
          <w:rFonts w:hint="eastAsia"/>
        </w:rPr>
        <w:t>系統必須決定要將哪一段記憶空間分配給</w:t>
      </w:r>
      <w:r w:rsidR="00A16DA2">
        <w:rPr>
          <w:rFonts w:hint="eastAsia"/>
        </w:rPr>
        <w:t>程式</w:t>
      </w:r>
      <w:r w:rsidR="00AE6F22">
        <w:rPr>
          <w:rFonts w:hint="eastAsia"/>
        </w:rPr>
        <w:t>，</w:t>
      </w:r>
      <w:r w:rsidR="00AE6F22">
        <w:rPr>
          <w:rFonts w:hint="eastAsia"/>
        </w:rPr>
        <w:lastRenderedPageBreak/>
        <w:t>這就是記憶體管理當中頗具關鍵地位的分配</w:t>
      </w:r>
      <w:r w:rsidR="00A16DA2">
        <w:rPr>
          <w:rFonts w:hint="eastAsia"/>
        </w:rPr>
        <w:t>問題。</w:t>
      </w:r>
      <w:r w:rsidR="00375BFD">
        <w:rPr>
          <w:rFonts w:hint="eastAsia"/>
        </w:rPr>
        <w:t>常見的</w:t>
      </w:r>
      <w:r w:rsidR="00AE6F22">
        <w:rPr>
          <w:rFonts w:hint="eastAsia"/>
        </w:rPr>
        <w:t>記憶體分配策略有</w:t>
      </w:r>
      <w:r w:rsidR="00375BFD">
        <w:rPr>
          <w:rFonts w:hint="eastAsia"/>
        </w:rPr>
        <w:t>最先</w:t>
      </w:r>
      <w:r w:rsidR="008A24E2">
        <w:rPr>
          <w:rFonts w:hint="eastAsia"/>
        </w:rPr>
        <w:t>符合</w:t>
      </w:r>
      <w:r w:rsidR="00375BFD">
        <w:rPr>
          <w:rFonts w:hint="eastAsia"/>
        </w:rPr>
        <w:t>法</w:t>
      </w:r>
      <w:r w:rsidR="00375BFD">
        <w:rPr>
          <w:rFonts w:hint="eastAsia"/>
        </w:rPr>
        <w:t xml:space="preserve"> (</w:t>
      </w:r>
      <w:r w:rsidR="00AE6F22">
        <w:rPr>
          <w:rFonts w:hint="eastAsia"/>
        </w:rPr>
        <w:t>First-Fit</w:t>
      </w:r>
      <w:r w:rsidR="00375BFD">
        <w:rPr>
          <w:rFonts w:hint="eastAsia"/>
        </w:rPr>
        <w:t>)</w:t>
      </w:r>
      <w:r w:rsidR="00834976">
        <w:rPr>
          <w:rFonts w:hint="eastAsia"/>
        </w:rPr>
        <w:t>、最佳</w:t>
      </w:r>
      <w:r w:rsidR="008A24E2">
        <w:rPr>
          <w:rFonts w:hint="eastAsia"/>
        </w:rPr>
        <w:t>符合</w:t>
      </w:r>
      <w:r w:rsidR="00834976">
        <w:rPr>
          <w:rFonts w:hint="eastAsia"/>
        </w:rPr>
        <w:t>法</w:t>
      </w:r>
      <w:r w:rsidR="00834976">
        <w:rPr>
          <w:rFonts w:hint="eastAsia"/>
        </w:rPr>
        <w:t xml:space="preserve"> (Best-Fit) </w:t>
      </w:r>
      <w:r w:rsidR="00205496">
        <w:rPr>
          <w:rFonts w:hint="eastAsia"/>
        </w:rPr>
        <w:t>、</w:t>
      </w:r>
      <w:r w:rsidR="00834976">
        <w:rPr>
          <w:rFonts w:hint="eastAsia"/>
        </w:rPr>
        <w:t>最差</w:t>
      </w:r>
      <w:r w:rsidR="008A24E2">
        <w:rPr>
          <w:rFonts w:hint="eastAsia"/>
        </w:rPr>
        <w:t>符合</w:t>
      </w:r>
      <w:r w:rsidR="00834976">
        <w:rPr>
          <w:rFonts w:hint="eastAsia"/>
        </w:rPr>
        <w:t>法</w:t>
      </w:r>
      <w:r w:rsidR="00375BFD">
        <w:rPr>
          <w:rFonts w:hint="eastAsia"/>
        </w:rPr>
        <w:t xml:space="preserve"> (</w:t>
      </w:r>
      <w:r w:rsidR="00834976">
        <w:rPr>
          <w:rFonts w:hint="eastAsia"/>
        </w:rPr>
        <w:t>Worst-Fit</w:t>
      </w:r>
      <w:r w:rsidR="00375BFD">
        <w:rPr>
          <w:rFonts w:hint="eastAsia"/>
        </w:rPr>
        <w:t>)</w:t>
      </w:r>
      <w:r w:rsidR="00205496">
        <w:rPr>
          <w:rFonts w:hint="eastAsia"/>
        </w:rPr>
        <w:t xml:space="preserve"> </w:t>
      </w:r>
      <w:r w:rsidR="00205496">
        <w:rPr>
          <w:rFonts w:hint="eastAsia"/>
        </w:rPr>
        <w:t>與下一個符合法</w:t>
      </w:r>
      <w:r w:rsidR="00205496">
        <w:rPr>
          <w:rFonts w:hint="eastAsia"/>
        </w:rPr>
        <w:t xml:space="preserve"> (Next-Fit)</w:t>
      </w:r>
      <w:r w:rsidR="00AE6F22">
        <w:rPr>
          <w:rFonts w:hint="eastAsia"/>
        </w:rPr>
        <w:t xml:space="preserve"> </w:t>
      </w:r>
      <w:r w:rsidR="00AE6F22">
        <w:rPr>
          <w:rFonts w:hint="eastAsia"/>
        </w:rPr>
        <w:t>等</w:t>
      </w:r>
      <w:r w:rsidR="00A16DA2">
        <w:rPr>
          <w:rFonts w:hint="eastAsia"/>
        </w:rPr>
        <w:t>等</w:t>
      </w:r>
      <w:r w:rsidR="00834976">
        <w:rPr>
          <w:rFonts w:hint="eastAsia"/>
        </w:rPr>
        <w:t>。</w:t>
      </w:r>
    </w:p>
    <w:p w:rsidR="0065719C" w:rsidRPr="00205496" w:rsidRDefault="0065719C" w:rsidP="00AE6F22"/>
    <w:p w:rsidR="00205496" w:rsidRDefault="0065719C" w:rsidP="00320D92">
      <w:pPr>
        <w:pStyle w:val="a3"/>
        <w:numPr>
          <w:ilvl w:val="0"/>
          <w:numId w:val="6"/>
        </w:numPr>
        <w:ind w:leftChars="0"/>
      </w:pPr>
      <w:r>
        <w:rPr>
          <w:rFonts w:hint="eastAsia"/>
        </w:rPr>
        <w:t>First Fit (</w:t>
      </w:r>
      <w:r w:rsidR="00834976">
        <w:rPr>
          <w:rFonts w:hint="eastAsia"/>
        </w:rPr>
        <w:t>最先</w:t>
      </w:r>
      <w:r w:rsidR="008A24E2">
        <w:rPr>
          <w:rFonts w:hint="eastAsia"/>
        </w:rPr>
        <w:t>符合</w:t>
      </w:r>
      <w:r w:rsidR="00834976">
        <w:rPr>
          <w:rFonts w:hint="eastAsia"/>
        </w:rPr>
        <w:t>法</w:t>
      </w:r>
      <w:r>
        <w:rPr>
          <w:rFonts w:hint="eastAsia"/>
        </w:rPr>
        <w:t>)</w:t>
      </w:r>
      <w:r>
        <w:rPr>
          <w:rFonts w:hint="eastAsia"/>
        </w:rPr>
        <w:t>：從串列開頭開始尋找，然後將所</w:t>
      </w:r>
      <w:r w:rsidR="00834976">
        <w:rPr>
          <w:rFonts w:hint="eastAsia"/>
        </w:rPr>
        <w:t>找到的</w:t>
      </w:r>
      <w:r>
        <w:rPr>
          <w:rFonts w:hint="eastAsia"/>
        </w:rPr>
        <w:t>第一個</w:t>
      </w:r>
      <w:r w:rsidR="00834976">
        <w:rPr>
          <w:rFonts w:hint="eastAsia"/>
        </w:rPr>
        <w:t>足夠大</w:t>
      </w:r>
      <w:r>
        <w:rPr>
          <w:rFonts w:hint="eastAsia"/>
        </w:rPr>
        <w:t>的</w:t>
      </w:r>
      <w:r w:rsidR="00834976">
        <w:rPr>
          <w:rFonts w:hint="eastAsia"/>
        </w:rPr>
        <w:t>區塊分配給</w:t>
      </w:r>
      <w:r>
        <w:rPr>
          <w:rFonts w:hint="eastAsia"/>
        </w:rPr>
        <w:t>該</w:t>
      </w:r>
      <w:r w:rsidR="00834976">
        <w:rPr>
          <w:rFonts w:hint="eastAsia"/>
        </w:rPr>
        <w:t>程式</w:t>
      </w:r>
      <w:r>
        <w:rPr>
          <w:rFonts w:hint="eastAsia"/>
        </w:rPr>
        <w:t>。</w:t>
      </w:r>
    </w:p>
    <w:p w:rsidR="0065719C" w:rsidRDefault="0065719C" w:rsidP="00320D92">
      <w:pPr>
        <w:pStyle w:val="a3"/>
        <w:numPr>
          <w:ilvl w:val="0"/>
          <w:numId w:val="6"/>
        </w:numPr>
        <w:ind w:leftChars="0"/>
      </w:pPr>
      <w:r>
        <w:rPr>
          <w:rFonts w:hint="eastAsia"/>
        </w:rPr>
        <w:t>Next-Fit (</w:t>
      </w:r>
      <w:r>
        <w:rPr>
          <w:rFonts w:hint="eastAsia"/>
        </w:rPr>
        <w:t>下一個符合法</w:t>
      </w:r>
      <w:r>
        <w:rPr>
          <w:rFonts w:hint="eastAsia"/>
        </w:rPr>
        <w:t>)</w:t>
      </w:r>
      <w:r>
        <w:rPr>
          <w:rFonts w:hint="eastAsia"/>
        </w:rPr>
        <w:t>：使用環狀串列的結構，每次都從上一次搜尋停止的點開始搜尋，然後將所找到的第一個足夠大的區塊分配給該程式。</w:t>
      </w:r>
    </w:p>
    <w:p w:rsidR="0065719C" w:rsidRDefault="0065719C" w:rsidP="00320D92">
      <w:pPr>
        <w:pStyle w:val="a3"/>
        <w:numPr>
          <w:ilvl w:val="0"/>
          <w:numId w:val="6"/>
        </w:numPr>
        <w:ind w:leftChars="0"/>
      </w:pPr>
      <w:r>
        <w:rPr>
          <w:rFonts w:hint="eastAsia"/>
        </w:rPr>
        <w:t>Best-Fit (</w:t>
      </w:r>
      <w:r w:rsidR="00834976">
        <w:rPr>
          <w:rFonts w:hint="eastAsia"/>
        </w:rPr>
        <w:t>最佳</w:t>
      </w:r>
      <w:r w:rsidR="008A24E2">
        <w:rPr>
          <w:rFonts w:hint="eastAsia"/>
        </w:rPr>
        <w:t>符合</w:t>
      </w:r>
      <w:r w:rsidR="00834976">
        <w:rPr>
          <w:rFonts w:hint="eastAsia"/>
        </w:rPr>
        <w:t>法</w:t>
      </w:r>
      <w:r>
        <w:rPr>
          <w:rFonts w:hint="eastAsia"/>
        </w:rPr>
        <w:t>)</w:t>
      </w:r>
      <w:r>
        <w:rPr>
          <w:rFonts w:hint="eastAsia"/>
        </w:rPr>
        <w:t>：從頭到尾搜尋整個串列一遍，然後將大小最接近的可用區塊分配給該程式。</w:t>
      </w:r>
    </w:p>
    <w:p w:rsidR="00205496" w:rsidRDefault="0065719C" w:rsidP="00320D92">
      <w:pPr>
        <w:pStyle w:val="a3"/>
        <w:numPr>
          <w:ilvl w:val="0"/>
          <w:numId w:val="6"/>
        </w:numPr>
        <w:ind w:leftChars="0"/>
      </w:pPr>
      <w:r>
        <w:rPr>
          <w:rFonts w:hint="eastAsia"/>
        </w:rPr>
        <w:t>Worst-Fit (</w:t>
      </w:r>
      <w:r w:rsidR="00834976">
        <w:rPr>
          <w:rFonts w:hint="eastAsia"/>
        </w:rPr>
        <w:t>最差</w:t>
      </w:r>
      <w:r w:rsidR="008A24E2">
        <w:rPr>
          <w:rFonts w:hint="eastAsia"/>
        </w:rPr>
        <w:t>符合</w:t>
      </w:r>
      <w:r w:rsidR="00834976">
        <w:rPr>
          <w:rFonts w:hint="eastAsia"/>
        </w:rPr>
        <w:t>法</w:t>
      </w:r>
      <w:r>
        <w:rPr>
          <w:rFonts w:hint="eastAsia"/>
        </w:rPr>
        <w:t>)</w:t>
      </w:r>
      <w:r>
        <w:rPr>
          <w:rFonts w:hint="eastAsia"/>
        </w:rPr>
        <w:t>：</w:t>
      </w:r>
      <w:r w:rsidR="00834976">
        <w:rPr>
          <w:rFonts w:hint="eastAsia"/>
        </w:rPr>
        <w:t>則是將大小最大的區塊分配給程式</w:t>
      </w:r>
      <w:r w:rsidR="00173C99">
        <w:rPr>
          <w:rFonts w:hint="eastAsia"/>
        </w:rPr>
        <w:t>，</w:t>
      </w:r>
      <w:r w:rsidR="00834976">
        <w:rPr>
          <w:rFonts w:hint="eastAsia"/>
        </w:rPr>
        <w:t>以便留下較大的</w:t>
      </w:r>
      <w:r w:rsidR="00173C99">
        <w:rPr>
          <w:rFonts w:hint="eastAsia"/>
        </w:rPr>
        <w:t>剩餘區塊給其他程式</w:t>
      </w:r>
      <w:r w:rsidR="00834976">
        <w:rPr>
          <w:rFonts w:hint="eastAsia"/>
        </w:rPr>
        <w:t>。</w:t>
      </w:r>
    </w:p>
    <w:p w:rsidR="0065719C" w:rsidRDefault="0065719C" w:rsidP="0065719C">
      <w:pPr>
        <w:pStyle w:val="a3"/>
        <w:ind w:leftChars="0" w:left="360"/>
      </w:pPr>
    </w:p>
    <w:p w:rsidR="0065719C" w:rsidRDefault="00834976" w:rsidP="00205496">
      <w:r>
        <w:rPr>
          <w:rFonts w:hint="eastAsia"/>
        </w:rPr>
        <w:t>研究顯示</w:t>
      </w:r>
      <w:r w:rsidR="0065719C">
        <w:rPr>
          <w:rFonts w:hint="eastAsia"/>
        </w:rPr>
        <w:t xml:space="preserve"> First-Fit </w:t>
      </w:r>
      <w:r w:rsidR="0065719C">
        <w:rPr>
          <w:rFonts w:hint="eastAsia"/>
        </w:rPr>
        <w:t>的記憶體使用率</w:t>
      </w:r>
      <w:r w:rsidR="00173C99">
        <w:rPr>
          <w:rFonts w:hint="eastAsia"/>
        </w:rPr>
        <w:t>比</w:t>
      </w:r>
      <w:r w:rsidR="0065719C">
        <w:rPr>
          <w:rFonts w:hint="eastAsia"/>
        </w:rPr>
        <w:t xml:space="preserve"> Next-Fit</w:t>
      </w:r>
      <w:r w:rsidR="00173C99">
        <w:rPr>
          <w:rFonts w:hint="eastAsia"/>
        </w:rPr>
        <w:t>與</w:t>
      </w:r>
      <w:r w:rsidR="0065719C">
        <w:rPr>
          <w:rFonts w:hint="eastAsia"/>
        </w:rPr>
        <w:t xml:space="preserve">Best-Fit </w:t>
      </w:r>
      <w:r w:rsidR="0065719C">
        <w:rPr>
          <w:rFonts w:hint="eastAsia"/>
        </w:rPr>
        <w:t>好，而</w:t>
      </w:r>
      <w:r w:rsidR="0065719C">
        <w:rPr>
          <w:rFonts w:hint="eastAsia"/>
        </w:rPr>
        <w:t xml:space="preserve"> Worst-Fit </w:t>
      </w:r>
      <w:r w:rsidR="0065719C">
        <w:rPr>
          <w:rFonts w:hint="eastAsia"/>
        </w:rPr>
        <w:t>是四種當中最差的。但是仍然有一些更複雜的配置策略，能得到更快且更好的記憶體使用率，以上所列只是記憶體分配策略中最簡單的四種而已。</w:t>
      </w:r>
    </w:p>
    <w:p w:rsidR="00AE6F22" w:rsidRDefault="00AE6F22" w:rsidP="00AE6F22"/>
    <w:p w:rsidR="005B09F0" w:rsidRDefault="005B09F0" w:rsidP="004210AE">
      <w:pPr>
        <w:rPr>
          <w:b/>
        </w:rPr>
      </w:pPr>
      <w:r w:rsidRPr="004210AE">
        <w:rPr>
          <w:rFonts w:hint="eastAsia"/>
          <w:b/>
        </w:rPr>
        <w:t>堆積空間不足時的處理方式</w:t>
      </w:r>
    </w:p>
    <w:p w:rsidR="004210AE" w:rsidRPr="004210AE" w:rsidRDefault="004210AE" w:rsidP="004210AE">
      <w:pPr>
        <w:rPr>
          <w:b/>
        </w:rPr>
      </w:pPr>
    </w:p>
    <w:p w:rsidR="005B09F0" w:rsidRDefault="00173C99" w:rsidP="005B09F0">
      <w:r>
        <w:rPr>
          <w:rFonts w:hint="eastAsia"/>
        </w:rPr>
        <w:t>當</w:t>
      </w:r>
      <w:r>
        <w:rPr>
          <w:rFonts w:hint="eastAsia"/>
        </w:rPr>
        <w:t xml:space="preserve"> C </w:t>
      </w:r>
      <w:r>
        <w:rPr>
          <w:rFonts w:hint="eastAsia"/>
        </w:rPr>
        <w:t>語言使用</w:t>
      </w:r>
      <w:r>
        <w:rPr>
          <w:rFonts w:hint="eastAsia"/>
        </w:rPr>
        <w:t xml:space="preserve"> malloc </w:t>
      </w:r>
      <w:r>
        <w:rPr>
          <w:rFonts w:hint="eastAsia"/>
        </w:rPr>
        <w:t>分配記憶體時，如果無法找到</w:t>
      </w:r>
      <w:r w:rsidR="005B09F0">
        <w:rPr>
          <w:rFonts w:hint="eastAsia"/>
        </w:rPr>
        <w:t>足夠大</w:t>
      </w:r>
      <w:r>
        <w:rPr>
          <w:rFonts w:hint="eastAsia"/>
        </w:rPr>
        <w:t>的</w:t>
      </w:r>
      <w:r w:rsidR="005B09F0">
        <w:rPr>
          <w:rFonts w:hint="eastAsia"/>
        </w:rPr>
        <w:t>可用區塊，就會產生記憶空間不足的情況，此時系統可</w:t>
      </w:r>
      <w:r>
        <w:rPr>
          <w:rFonts w:hint="eastAsia"/>
        </w:rPr>
        <w:t>以</w:t>
      </w:r>
      <w:r w:rsidR="005B09F0">
        <w:rPr>
          <w:rFonts w:hint="eastAsia"/>
        </w:rPr>
        <w:t>直接回報錯誤，或者試圖處理記憶體不足的狀況。</w:t>
      </w:r>
    </w:p>
    <w:p w:rsidR="005B09F0" w:rsidRPr="005B09F0" w:rsidRDefault="005B09F0" w:rsidP="005B09F0"/>
    <w:p w:rsidR="005B09F0" w:rsidRDefault="005B09F0" w:rsidP="005B09F0">
      <w:r>
        <w:rPr>
          <w:rFonts w:hint="eastAsia"/>
        </w:rPr>
        <w:t>有兩種方法可以處理記憶體不足的狀況，一種稱為記憶體聚集法，另一種稱為垃圾蒐集法。</w:t>
      </w:r>
    </w:p>
    <w:p w:rsidR="005B09F0" w:rsidRDefault="005B09F0" w:rsidP="005B09F0"/>
    <w:p w:rsidR="005B09F0" w:rsidRDefault="005B09F0" w:rsidP="005B09F0">
      <w:r>
        <w:rPr>
          <w:rFonts w:hint="eastAsia"/>
        </w:rPr>
        <w:t>記憶體聚集法</w:t>
      </w:r>
      <w:r w:rsidR="00173C99">
        <w:rPr>
          <w:rFonts w:hint="eastAsia"/>
        </w:rPr>
        <w:t xml:space="preserve"> (</w:t>
      </w:r>
      <w:r w:rsidR="005959B7">
        <w:rPr>
          <w:rFonts w:hint="eastAsia"/>
        </w:rPr>
        <w:t>Memory Compaction</w:t>
      </w:r>
      <w:r w:rsidR="00173C99">
        <w:rPr>
          <w:rStyle w:val="apple-style-span"/>
          <w:rFonts w:ascii="Arial" w:hAnsi="Arial" w:cs="Arial"/>
          <w:color w:val="000000"/>
        </w:rPr>
        <w:t>)</w:t>
      </w:r>
      <w:r w:rsidR="00173C99">
        <w:rPr>
          <w:rStyle w:val="apple-style-span"/>
          <w:rFonts w:ascii="Arial" w:hAnsi="Arial" w:cs="Arial" w:hint="eastAsia"/>
          <w:color w:val="000000"/>
        </w:rPr>
        <w:t xml:space="preserve"> </w:t>
      </w:r>
      <w:r>
        <w:rPr>
          <w:rFonts w:hint="eastAsia"/>
        </w:rPr>
        <w:t>乃是將記憶體重新搬動，以便將分散的小型可用區塊聚集為大型可用區塊，然後再試圖分配給使用程式的方法。但是記憶體</w:t>
      </w:r>
      <w:r w:rsidR="00173C99">
        <w:rPr>
          <w:rFonts w:hint="eastAsia"/>
        </w:rPr>
        <w:t>聚</w:t>
      </w:r>
      <w:r>
        <w:rPr>
          <w:rFonts w:hint="eastAsia"/>
        </w:rPr>
        <w:t>集的代價非常的高，需要</w:t>
      </w:r>
      <w:r w:rsidR="00173C99">
        <w:rPr>
          <w:rFonts w:hint="eastAsia"/>
        </w:rPr>
        <w:t>耗費</w:t>
      </w:r>
      <w:r>
        <w:rPr>
          <w:rFonts w:hint="eastAsia"/>
        </w:rPr>
        <w:t>大量的時間搬移記憶體，因此在現代的系統中很少被使用到。</w:t>
      </w:r>
    </w:p>
    <w:p w:rsidR="005B09F0" w:rsidRPr="00173C99" w:rsidRDefault="005B09F0" w:rsidP="005B09F0"/>
    <w:p w:rsidR="005B09F0" w:rsidRDefault="005B09F0" w:rsidP="005B09F0">
      <w:r>
        <w:rPr>
          <w:rFonts w:hint="eastAsia"/>
        </w:rPr>
        <w:t>垃圾蒐集法</w:t>
      </w:r>
      <w:r>
        <w:rPr>
          <w:rFonts w:hint="eastAsia"/>
        </w:rPr>
        <w:t xml:space="preserve"> (Garbge Collection Algorithm) </w:t>
      </w:r>
      <w:r>
        <w:rPr>
          <w:rFonts w:hint="eastAsia"/>
        </w:rPr>
        <w:t>則是利用程式自動回收記憶體。在使用垃圾收集法的程式中，通常不需要由程式主動釋放記憶體，因為垃圾蒐集系統會在記憶體不足時被啟動，以蒐集記憶體中已經沒有被任何程式變數指到的記憶區塊，然後再將這些區塊標示為可用區塊，以便回收使用。</w:t>
      </w:r>
    </w:p>
    <w:p w:rsidR="005B09F0" w:rsidRDefault="005B09F0" w:rsidP="005B09F0"/>
    <w:p w:rsidR="005B09F0" w:rsidRPr="00A16DA2" w:rsidRDefault="005B09F0" w:rsidP="005B09F0">
      <w:r>
        <w:rPr>
          <w:rFonts w:hint="eastAsia"/>
        </w:rPr>
        <w:t>C</w:t>
      </w:r>
      <w:r>
        <w:rPr>
          <w:rFonts w:hint="eastAsia"/>
        </w:rPr>
        <w:t>語言當中通常</w:t>
      </w:r>
      <w:r w:rsidR="005959B7">
        <w:rPr>
          <w:rFonts w:hint="eastAsia"/>
        </w:rPr>
        <w:t>不</w:t>
      </w:r>
      <w:r>
        <w:rPr>
          <w:rFonts w:hint="eastAsia"/>
        </w:rPr>
        <w:t>支援垃圾蒐集演算法，但是在</w:t>
      </w:r>
      <w:r>
        <w:rPr>
          <w:rFonts w:hint="eastAsia"/>
        </w:rPr>
        <w:t xml:space="preserve">Java, C# </w:t>
      </w:r>
      <w:r>
        <w:rPr>
          <w:rFonts w:hint="eastAsia"/>
        </w:rPr>
        <w:t>等語言中則內建了垃圾蒐集機制，該機制會在發現記憶體不足時，自動回收記憶體。因此</w:t>
      </w:r>
      <w:r>
        <w:rPr>
          <w:rFonts w:hint="eastAsia"/>
        </w:rPr>
        <w:t xml:space="preserve"> Java </w:t>
      </w:r>
      <w:r>
        <w:rPr>
          <w:rFonts w:hint="eastAsia"/>
        </w:rPr>
        <w:t>與</w:t>
      </w:r>
      <w:r>
        <w:rPr>
          <w:rFonts w:hint="eastAsia"/>
        </w:rPr>
        <w:t xml:space="preserve"> C# </w:t>
      </w:r>
      <w:r>
        <w:rPr>
          <w:rFonts w:hint="eastAsia"/>
        </w:rPr>
        <w:t>的</w:t>
      </w:r>
      <w:r>
        <w:rPr>
          <w:rFonts w:hint="eastAsia"/>
        </w:rPr>
        <w:lastRenderedPageBreak/>
        <w:t>程式通常不需要釋放記憶體，這對程式</w:t>
      </w:r>
      <w:r w:rsidR="005959B7">
        <w:rPr>
          <w:rFonts w:hint="eastAsia"/>
        </w:rPr>
        <w:t>師</w:t>
      </w:r>
      <w:r>
        <w:rPr>
          <w:rFonts w:hint="eastAsia"/>
        </w:rPr>
        <w:t>而言是很好用的一項功能，可以減輕不少負擔。</w:t>
      </w:r>
    </w:p>
    <w:p w:rsidR="005B09F0" w:rsidRPr="005B09F0" w:rsidRDefault="005B09F0" w:rsidP="00AE6F22"/>
    <w:p w:rsidR="00495302" w:rsidRDefault="00495302" w:rsidP="00495302">
      <w:pPr>
        <w:pStyle w:val="afa"/>
        <w:ind w:left="240" w:right="240"/>
      </w:pPr>
      <w:r>
        <w:rPr>
          <w:rFonts w:hint="eastAsia"/>
        </w:rPr>
        <w:t>記憶體</w:t>
      </w:r>
      <w:r w:rsidR="00370C8B">
        <w:rPr>
          <w:rFonts w:hint="eastAsia"/>
        </w:rPr>
        <w:t>管理</w:t>
      </w:r>
      <w:r w:rsidR="00692954">
        <w:rPr>
          <w:rFonts w:hint="eastAsia"/>
        </w:rPr>
        <w:t>單元</w:t>
      </w:r>
      <w:r w:rsidR="00692954">
        <w:rPr>
          <w:rFonts w:hint="eastAsia"/>
        </w:rPr>
        <w:t xml:space="preserve"> (MMU)</w:t>
      </w:r>
    </w:p>
    <w:p w:rsidR="004B68CB" w:rsidRDefault="004B68CB" w:rsidP="004B68CB">
      <w:r>
        <w:rPr>
          <w:rFonts w:hint="eastAsia"/>
        </w:rPr>
        <w:t>記憶體除了可以用來儲存資料之外，還可以用來儲存程式</w:t>
      </w:r>
      <w:r w:rsidR="005959B7">
        <w:rPr>
          <w:rFonts w:hint="eastAsia"/>
        </w:rPr>
        <w:t>，在</w:t>
      </w:r>
      <w:r>
        <w:rPr>
          <w:rFonts w:hint="eastAsia"/>
        </w:rPr>
        <w:t>程式被啟動之前，必須先被載入到記憶體當中。作業系統必須決定要將程式載入到哪裡？特別是針對多工系統而言，作業系統必須有效的分配記憶體給各個行程，才能</w:t>
      </w:r>
      <w:r w:rsidR="009E404B">
        <w:rPr>
          <w:rFonts w:hint="eastAsia"/>
        </w:rPr>
        <w:t>將</w:t>
      </w:r>
      <w:r>
        <w:rPr>
          <w:rFonts w:hint="eastAsia"/>
        </w:rPr>
        <w:t>更多的行程同時放入記憶體當中執行，提升多工的能力。</w:t>
      </w:r>
    </w:p>
    <w:p w:rsidR="005E316B" w:rsidRDefault="005E316B" w:rsidP="004B68CB"/>
    <w:p w:rsidR="005E316B" w:rsidRDefault="005E316B" w:rsidP="005E316B">
      <w:r>
        <w:rPr>
          <w:rFonts w:hint="eastAsia"/>
        </w:rPr>
        <w:t>許多高階的處理器會以硬體的方式，支援記憶體管理機制，這種硬體被稱為記憶體管理單元</w:t>
      </w:r>
      <w:r>
        <w:rPr>
          <w:rFonts w:hint="eastAsia"/>
        </w:rPr>
        <w:t xml:space="preserve"> (Memory Management Unit: MMU)</w:t>
      </w:r>
      <w:r>
        <w:rPr>
          <w:rFonts w:hint="eastAsia"/>
        </w:rPr>
        <w:t>。</w:t>
      </w:r>
      <w:r>
        <w:rPr>
          <w:rFonts w:hint="eastAsia"/>
        </w:rPr>
        <w:t>MMU</w:t>
      </w:r>
      <w:r>
        <w:rPr>
          <w:rFonts w:hint="eastAsia"/>
        </w:rPr>
        <w:t>可以增進存取的效率並且加強保護機制。</w:t>
      </w:r>
    </w:p>
    <w:p w:rsidR="005E316B" w:rsidRDefault="005E316B" w:rsidP="005E316B"/>
    <w:p w:rsidR="005E316B" w:rsidRDefault="005E316B" w:rsidP="005E316B">
      <w:r>
        <w:rPr>
          <w:rFonts w:hint="eastAsia"/>
        </w:rPr>
        <w:t>透過</w:t>
      </w:r>
      <w:r>
        <w:rPr>
          <w:rFonts w:hint="eastAsia"/>
        </w:rPr>
        <w:t xml:space="preserve"> MMU</w:t>
      </w:r>
      <w:r>
        <w:rPr>
          <w:rFonts w:hint="eastAsia"/>
        </w:rPr>
        <w:t>的硬體，作業系統能夠扮演安全控管的角色，</w:t>
      </w:r>
      <w:r w:rsidR="000C4F01">
        <w:rPr>
          <w:rFonts w:hint="eastAsia"/>
        </w:rPr>
        <w:t>MMU</w:t>
      </w:r>
      <w:r>
        <w:rPr>
          <w:rFonts w:hint="eastAsia"/>
        </w:rPr>
        <w:t>可以防止木馬程式竊取其他程式記憶體中的資料，也可以防止惡意程式寫入跳躍指令碼到他人的記憶空間中，甚至寫到作業系統的空間中以接管系統控制權等行為。</w:t>
      </w:r>
      <w:r w:rsidR="000C4F01">
        <w:rPr>
          <w:rFonts w:hint="eastAsia"/>
        </w:rPr>
        <w:t xml:space="preserve">MMU </w:t>
      </w:r>
      <w:r>
        <w:rPr>
          <w:rFonts w:hint="eastAsia"/>
        </w:rPr>
        <w:t>對系統的安全性有相當大的</w:t>
      </w:r>
      <w:r w:rsidR="000C4F01">
        <w:rPr>
          <w:rFonts w:hint="eastAsia"/>
        </w:rPr>
        <w:t>幫助</w:t>
      </w:r>
      <w:r>
        <w:rPr>
          <w:rFonts w:hint="eastAsia"/>
        </w:rPr>
        <w:t>，像是</w:t>
      </w:r>
      <w:r>
        <w:rPr>
          <w:rFonts w:hint="eastAsia"/>
        </w:rPr>
        <w:t xml:space="preserve"> x86 </w:t>
      </w:r>
      <w:r>
        <w:rPr>
          <w:rFonts w:hint="eastAsia"/>
        </w:rPr>
        <w:t>系列處理</w:t>
      </w:r>
      <w:r w:rsidR="000C4F01">
        <w:rPr>
          <w:rFonts w:hint="eastAsia"/>
        </w:rPr>
        <w:t>器</w:t>
      </w:r>
      <w:r>
        <w:rPr>
          <w:rFonts w:hint="eastAsia"/>
        </w:rPr>
        <w:t>在</w:t>
      </w:r>
      <w:r>
        <w:rPr>
          <w:rFonts w:hint="eastAsia"/>
        </w:rPr>
        <w:t xml:space="preserve"> 80386 </w:t>
      </w:r>
      <w:r>
        <w:rPr>
          <w:rFonts w:hint="eastAsia"/>
        </w:rPr>
        <w:t>之後就開始</w:t>
      </w:r>
      <w:r w:rsidR="000C4F01">
        <w:rPr>
          <w:rFonts w:hint="eastAsia"/>
        </w:rPr>
        <w:t>採用</w:t>
      </w:r>
      <w:r>
        <w:rPr>
          <w:rFonts w:hint="eastAsia"/>
        </w:rPr>
        <w:t>分段與分頁的硬體機制，</w:t>
      </w:r>
      <w:r w:rsidR="000C4F01">
        <w:rPr>
          <w:rFonts w:hint="eastAsia"/>
        </w:rPr>
        <w:t>以支援記憶體管理與保護的功能</w:t>
      </w:r>
      <w:r>
        <w:rPr>
          <w:rFonts w:hint="eastAsia"/>
        </w:rPr>
        <w:t>。</w:t>
      </w:r>
    </w:p>
    <w:p w:rsidR="005E316B" w:rsidRPr="000C4F01" w:rsidRDefault="005E316B" w:rsidP="004B68CB"/>
    <w:p w:rsidR="005E316B" w:rsidRDefault="005E316B" w:rsidP="005E316B">
      <w:r>
        <w:rPr>
          <w:rFonts w:hint="eastAsia"/>
        </w:rPr>
        <w:t>具有</w:t>
      </w:r>
      <w:r>
        <w:rPr>
          <w:rFonts w:hint="eastAsia"/>
        </w:rPr>
        <w:t xml:space="preserve"> MMU </w:t>
      </w:r>
      <w:r>
        <w:rPr>
          <w:rFonts w:hint="eastAsia"/>
        </w:rPr>
        <w:t>的處理器，有能力檢查記憶體位址的合法性，在確定合法後才將指令中的邏輯位址</w:t>
      </w:r>
      <w:r>
        <w:rPr>
          <w:rFonts w:hint="eastAsia"/>
        </w:rPr>
        <w:t xml:space="preserve"> </w:t>
      </w:r>
      <w:r w:rsidR="000C4F01">
        <w:rPr>
          <w:rFonts w:hint="eastAsia"/>
        </w:rPr>
        <w:t>(</w:t>
      </w:r>
      <w:r>
        <w:rPr>
          <w:rFonts w:hint="eastAsia"/>
        </w:rPr>
        <w:t>Logical Address</w:t>
      </w:r>
      <w:r>
        <w:rPr>
          <w:rFonts w:hint="eastAsia"/>
        </w:rPr>
        <w:t>，又稱虛擬位址</w:t>
      </w:r>
      <w:r>
        <w:rPr>
          <w:rFonts w:hint="eastAsia"/>
        </w:rPr>
        <w:t xml:space="preserve">Virtual Address) </w:t>
      </w:r>
      <w:r>
        <w:rPr>
          <w:rFonts w:hint="eastAsia"/>
        </w:rPr>
        <w:t>映射到真實的記憶體位址</w:t>
      </w:r>
      <w:r>
        <w:rPr>
          <w:rFonts w:hint="eastAsia"/>
        </w:rPr>
        <w:t xml:space="preserve"> (</w:t>
      </w:r>
      <w:r>
        <w:rPr>
          <w:rFonts w:hint="eastAsia"/>
        </w:rPr>
        <w:t>稱為實體位址</w:t>
      </w:r>
      <w:r>
        <w:rPr>
          <w:rFonts w:hint="eastAsia"/>
        </w:rPr>
        <w:t xml:space="preserve"> Physical Address)</w:t>
      </w:r>
      <w:r>
        <w:rPr>
          <w:rFonts w:hint="eastAsia"/>
        </w:rPr>
        <w:t>。這樣的能力通常透過某些暫存器達成，像是『重定位暫存器』、『基底暫存器』、『界限暫存器』、『分段表暫存器』、『分頁表暫存器』等等。</w:t>
      </w:r>
    </w:p>
    <w:p w:rsidR="005E316B" w:rsidRDefault="005E316B" w:rsidP="004B68CB"/>
    <w:p w:rsidR="00452E81" w:rsidRDefault="00452E81" w:rsidP="00D11180">
      <w:pPr>
        <w:rPr>
          <w:b/>
        </w:rPr>
      </w:pPr>
      <w:r w:rsidRPr="00452E81">
        <w:rPr>
          <w:rFonts w:hint="eastAsia"/>
          <w:b/>
        </w:rPr>
        <w:t>重定位暫存器</w:t>
      </w:r>
    </w:p>
    <w:p w:rsidR="000C4F01" w:rsidRDefault="00623382" w:rsidP="00D11180">
      <w:r>
        <w:rPr>
          <w:rFonts w:hint="eastAsia"/>
        </w:rPr>
        <w:t>最簡單的</w:t>
      </w:r>
      <w:r>
        <w:rPr>
          <w:rFonts w:hint="eastAsia"/>
        </w:rPr>
        <w:t xml:space="preserve"> MMU </w:t>
      </w:r>
      <w:r w:rsidR="00452E81">
        <w:rPr>
          <w:rFonts w:hint="eastAsia"/>
        </w:rPr>
        <w:t>是利用一個</w:t>
      </w:r>
      <w:r>
        <w:rPr>
          <w:rFonts w:hint="eastAsia"/>
        </w:rPr>
        <w:t>重定位暫存器</w:t>
      </w:r>
      <w:r w:rsidR="00452E81">
        <w:rPr>
          <w:rFonts w:hint="eastAsia"/>
        </w:rPr>
        <w:t xml:space="preserve"> (relocation register)</w:t>
      </w:r>
      <w:r>
        <w:rPr>
          <w:rFonts w:hint="eastAsia"/>
        </w:rPr>
        <w:t>，</w:t>
      </w:r>
      <w:r w:rsidR="000C4F01">
        <w:rPr>
          <w:rFonts w:hint="eastAsia"/>
        </w:rPr>
        <w:t>在記憶體存取指令發出前進行重定位的動作，因而</w:t>
      </w:r>
      <w:r w:rsidR="00452E81">
        <w:rPr>
          <w:rFonts w:hint="eastAsia"/>
        </w:rPr>
        <w:t>讓載入器不需</w:t>
      </w:r>
      <w:r w:rsidR="000C4F01">
        <w:rPr>
          <w:rFonts w:hint="eastAsia"/>
        </w:rPr>
        <w:t>要負責重定位的功能</w:t>
      </w:r>
      <w:r w:rsidR="00452E81">
        <w:rPr>
          <w:rFonts w:hint="eastAsia"/>
        </w:rPr>
        <w:t>，以節省載入程式的時間。</w:t>
      </w:r>
    </w:p>
    <w:p w:rsidR="000C4F01" w:rsidRDefault="000C4F01" w:rsidP="00D11180"/>
    <w:p w:rsidR="000C4F01" w:rsidRDefault="003B752A" w:rsidP="00D11180">
      <w:r>
        <w:fldChar w:fldCharType="begin"/>
      </w:r>
      <w:r w:rsidR="00996CC7">
        <w:instrText xml:space="preserve"> </w:instrText>
      </w:r>
      <w:r w:rsidR="00996CC7">
        <w:rPr>
          <w:rFonts w:hint="eastAsia"/>
        </w:rPr>
        <w:instrText>REF _Ref233279656 \h</w:instrText>
      </w:r>
      <w:r w:rsidR="00996CC7">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6</w:t>
      </w:r>
      <w:r>
        <w:fldChar w:fldCharType="end"/>
      </w:r>
      <w:r w:rsidR="00996CC7">
        <w:rPr>
          <w:rFonts w:hint="eastAsia"/>
        </w:rPr>
        <w:t>顯示了</w:t>
      </w:r>
      <w:r w:rsidR="0045695D">
        <w:rPr>
          <w:rFonts w:hint="eastAsia"/>
        </w:rPr>
        <w:t>一個擁有重定位暫存器的</w:t>
      </w:r>
      <w:r w:rsidR="00996CC7">
        <w:rPr>
          <w:rFonts w:hint="eastAsia"/>
        </w:rPr>
        <w:t xml:space="preserve"> CPU</w:t>
      </w:r>
      <w:r w:rsidR="0045695D">
        <w:rPr>
          <w:rFonts w:hint="eastAsia"/>
        </w:rPr>
        <w:t>，當載入器將某目的檔載入到記憶體位址</w:t>
      </w:r>
      <w:r w:rsidR="0045695D">
        <w:rPr>
          <w:rFonts w:hint="eastAsia"/>
        </w:rPr>
        <w:t xml:space="preserve"> 0x1030 </w:t>
      </w:r>
      <w:r w:rsidR="0045695D">
        <w:rPr>
          <w:rFonts w:hint="eastAsia"/>
        </w:rPr>
        <w:t>之後，載入器不需要進行重定位的動作，只要將重定位暫存器</w:t>
      </w:r>
      <w:r w:rsidR="0045695D">
        <w:rPr>
          <w:rFonts w:hint="eastAsia"/>
        </w:rPr>
        <w:t xml:space="preserve"> Base</w:t>
      </w:r>
      <w:r w:rsidR="0045695D">
        <w:rPr>
          <w:rFonts w:hint="eastAsia"/>
        </w:rPr>
        <w:t>設定為</w:t>
      </w:r>
      <w:r w:rsidR="0045695D">
        <w:rPr>
          <w:rFonts w:hint="eastAsia"/>
        </w:rPr>
        <w:t xml:space="preserve"> 0x1030</w:t>
      </w:r>
      <w:r w:rsidR="0045695D">
        <w:rPr>
          <w:rFonts w:hint="eastAsia"/>
        </w:rPr>
        <w:t>，然後將程式計數器</w:t>
      </w:r>
      <w:r w:rsidR="0045695D">
        <w:rPr>
          <w:rFonts w:hint="eastAsia"/>
        </w:rPr>
        <w:t xml:space="preserve"> PC </w:t>
      </w:r>
      <w:r w:rsidR="0045695D">
        <w:rPr>
          <w:rFonts w:hint="eastAsia"/>
        </w:rPr>
        <w:t>設定為起始位址就可以開始執行程式。</w:t>
      </w:r>
    </w:p>
    <w:p w:rsidR="000C4F01" w:rsidRDefault="000C4F01" w:rsidP="00D11180"/>
    <w:p w:rsidR="00623382" w:rsidRDefault="0045695D" w:rsidP="00D11180">
      <w:r>
        <w:rPr>
          <w:rFonts w:hint="eastAsia"/>
        </w:rPr>
        <w:t>當指令</w:t>
      </w:r>
      <w:r>
        <w:rPr>
          <w:rFonts w:hint="eastAsia"/>
        </w:rPr>
        <w:t xml:space="preserve"> LD R1, [R2+0x0100] </w:t>
      </w:r>
      <w:r>
        <w:rPr>
          <w:rFonts w:hint="eastAsia"/>
        </w:rPr>
        <w:t>被執行時，假如</w:t>
      </w:r>
      <w:r>
        <w:rPr>
          <w:rFonts w:hint="eastAsia"/>
        </w:rPr>
        <w:t xml:space="preserve"> R2 </w:t>
      </w:r>
      <w:r>
        <w:rPr>
          <w:rFonts w:hint="eastAsia"/>
        </w:rPr>
        <w:t>的值為</w:t>
      </w:r>
      <w:r>
        <w:rPr>
          <w:rFonts w:hint="eastAsia"/>
        </w:rPr>
        <w:t xml:space="preserve"> 0x0212</w:t>
      </w:r>
      <w:r>
        <w:rPr>
          <w:rFonts w:hint="eastAsia"/>
        </w:rPr>
        <w:t>，則</w:t>
      </w:r>
      <w:r>
        <w:rPr>
          <w:rFonts w:hint="eastAsia"/>
        </w:rPr>
        <w:t xml:space="preserve"> LD </w:t>
      </w:r>
      <w:r>
        <w:rPr>
          <w:rFonts w:hint="eastAsia"/>
        </w:rPr>
        <w:t>指令存取的記憶體位址應為</w:t>
      </w:r>
      <w:r>
        <w:rPr>
          <w:rFonts w:hint="eastAsia"/>
        </w:rPr>
        <w:t xml:space="preserve"> R2+0x0100 = 0x0212+0x0100 = 0x0312</w:t>
      </w:r>
      <w:r>
        <w:rPr>
          <w:rFonts w:hint="eastAsia"/>
        </w:rPr>
        <w:t>，</w:t>
      </w:r>
      <w:r w:rsidR="000C4F01">
        <w:rPr>
          <w:rFonts w:hint="eastAsia"/>
        </w:rPr>
        <w:t>這個位址稱為邏輯</w:t>
      </w:r>
      <w:r w:rsidR="000C4F01">
        <w:rPr>
          <w:rFonts w:hint="eastAsia"/>
        </w:rPr>
        <w:lastRenderedPageBreak/>
        <w:t>位址。邏輯位址</w:t>
      </w:r>
      <w:r w:rsidR="000C4F01">
        <w:rPr>
          <w:rFonts w:hint="eastAsia"/>
        </w:rPr>
        <w:t xml:space="preserve"> 0x0312 </w:t>
      </w:r>
      <w:r>
        <w:rPr>
          <w:rFonts w:hint="eastAsia"/>
        </w:rPr>
        <w:t>與重定位暫存器</w:t>
      </w:r>
      <w:r>
        <w:rPr>
          <w:rFonts w:hint="eastAsia"/>
        </w:rPr>
        <w:t xml:space="preserve"> Base=0x1030 </w:t>
      </w:r>
      <w:r>
        <w:rPr>
          <w:rFonts w:hint="eastAsia"/>
        </w:rPr>
        <w:t>相加的結果為</w:t>
      </w:r>
      <w:r>
        <w:rPr>
          <w:rFonts w:hint="eastAsia"/>
        </w:rPr>
        <w:t xml:space="preserve"> 0x1342</w:t>
      </w:r>
      <w:r>
        <w:rPr>
          <w:rFonts w:hint="eastAsia"/>
        </w:rPr>
        <w:t>。於是存取的</w:t>
      </w:r>
      <w:r w:rsidR="000C4F01">
        <w:rPr>
          <w:rFonts w:hint="eastAsia"/>
        </w:rPr>
        <w:t>真</w:t>
      </w:r>
      <w:r>
        <w:rPr>
          <w:rFonts w:hint="eastAsia"/>
        </w:rPr>
        <w:t>實位址將會是</w:t>
      </w:r>
      <w:r>
        <w:rPr>
          <w:rFonts w:hint="eastAsia"/>
        </w:rPr>
        <w:t xml:space="preserve"> 0x1342</w:t>
      </w:r>
      <w:r>
        <w:rPr>
          <w:rFonts w:hint="eastAsia"/>
        </w:rPr>
        <w:t>，而非</w:t>
      </w:r>
      <w:r>
        <w:rPr>
          <w:rFonts w:hint="eastAsia"/>
        </w:rPr>
        <w:t xml:space="preserve"> 0x0312</w:t>
      </w:r>
      <w:r>
        <w:rPr>
          <w:rFonts w:hint="eastAsia"/>
        </w:rPr>
        <w:t>這個邏輯位址。</w:t>
      </w:r>
    </w:p>
    <w:p w:rsidR="00452E81" w:rsidRPr="000C4F01" w:rsidRDefault="00452E81" w:rsidP="00D11180"/>
    <w:p w:rsidR="00452E81" w:rsidRDefault="00900B98" w:rsidP="00D11180">
      <w:r>
        <w:rPr>
          <w:noProof/>
        </w:rPr>
        <w:drawing>
          <wp:inline distT="0" distB="0" distL="0" distR="0">
            <wp:extent cx="5274310" cy="2519948"/>
            <wp:effectExtent l="19050" t="0" r="2540" b="0"/>
            <wp:docPr id="23" name="物件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02525" cy="3584575"/>
                      <a:chOff x="820738" y="1636713"/>
                      <a:chExt cx="7502525" cy="3584575"/>
                    </a:xfrm>
                  </a:grpSpPr>
                  <a:grpSp>
                    <a:nvGrpSpPr>
                      <a:cNvPr id="43011" name="群組 3"/>
                      <a:cNvGrpSpPr>
                        <a:grpSpLocks/>
                      </a:cNvGrpSpPr>
                    </a:nvGrpSpPr>
                    <a:grpSpPr bwMode="auto">
                      <a:xfrm>
                        <a:off x="820738" y="1636713"/>
                        <a:ext cx="7502525" cy="3584575"/>
                        <a:chOff x="500066" y="1785926"/>
                        <a:chExt cx="7500958" cy="3584042"/>
                      </a:xfrm>
                    </a:grpSpPr>
                    <a:sp>
                      <a:nvSpPr>
                        <a:cNvPr id="5" name="橢圓 4"/>
                        <a:cNvSpPr/>
                      </a:nvSpPr>
                      <a:spPr>
                        <a:xfrm>
                          <a:off x="4250545" y="3647786"/>
                          <a:ext cx="499959" cy="409514"/>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500066" y="1785926"/>
                          <a:ext cx="5215435" cy="307135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6501149" y="2143060"/>
                          <a:ext cx="1499875" cy="271422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主記憶體</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直線單箭頭接點 7"/>
                        <a:cNvCxnSpPr>
                          <a:stCxn id="14" idx="3"/>
                          <a:endCxn id="21" idx="2"/>
                        </a:cNvCxnSpPr>
                      </a:nvCxnSpPr>
                      <a:spPr>
                        <a:xfrm>
                          <a:off x="2285630" y="3852544"/>
                          <a:ext cx="714226"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直線單箭頭接點 8"/>
                        <a:cNvCxnSpPr/>
                      </a:nvCxnSpPr>
                      <a:spPr>
                        <a:xfrm>
                          <a:off x="4750503" y="3850956"/>
                          <a:ext cx="1750646" cy="47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直線單箭頭接點 9"/>
                        <a:cNvCxnSpPr/>
                      </a:nvCxnSpPr>
                      <a:spPr>
                        <a:xfrm rot="5400000">
                          <a:off x="4067201" y="3220019"/>
                          <a:ext cx="866646"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019" name="矩形 10"/>
                        <a:cNvSpPr>
                          <a:spLocks noChangeArrowheads="1"/>
                        </a:cNvSpPr>
                      </a:nvSpPr>
                      <a:spPr bwMode="auto">
                        <a:xfrm>
                          <a:off x="4643438" y="3357562"/>
                          <a:ext cx="110799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真實位址</a:t>
                            </a:r>
                            <a:endParaRPr kumimoji="0" lang="en-US" altLang="zh-TW">
                              <a:latin typeface="Times New Roman" pitchFamily="18" charset="0"/>
                              <a:ea typeface="微軟正黑體" pitchFamily="34" charset="-120"/>
                              <a:cs typeface="Times New Roman" pitchFamily="18" charset="0"/>
                            </a:endParaRPr>
                          </a:p>
                        </a:txBody>
                        <a:useSpRect/>
                      </a:txSp>
                    </a:sp>
                    <a:sp>
                      <a:nvSpPr>
                        <a:cNvPr id="43020" name="矩形 11"/>
                        <a:cNvSpPr>
                          <a:spLocks noChangeArrowheads="1"/>
                        </a:cNvSpPr>
                      </a:nvSpPr>
                      <a:spPr bwMode="auto">
                        <a:xfrm>
                          <a:off x="3357554" y="3357562"/>
                          <a:ext cx="110799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邏輯位址</a:t>
                            </a:r>
                            <a:endParaRPr kumimoji="0" lang="en-US" altLang="zh-TW">
                              <a:latin typeface="Times New Roman" pitchFamily="18" charset="0"/>
                              <a:ea typeface="微軟正黑體" pitchFamily="34" charset="-120"/>
                              <a:cs typeface="Times New Roman" pitchFamily="18" charset="0"/>
                            </a:endParaRPr>
                          </a:p>
                        </a:txBody>
                        <a:useSpRect/>
                      </a:txSp>
                    </a:sp>
                    <a:sp>
                      <a:nvSpPr>
                        <a:cNvPr id="13" name="矩形 12"/>
                        <a:cNvSpPr/>
                      </a:nvSpPr>
                      <a:spPr>
                        <a:xfrm>
                          <a:off x="3714082" y="2428767"/>
                          <a:ext cx="1572884" cy="35713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Base = 0x1030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714333" y="3674770"/>
                          <a:ext cx="1571297" cy="357134"/>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IR=0020</a:t>
                            </a:r>
                            <a:r>
                              <a:rPr kumimoji="0" lang="en-US" altLang="zh-TW" u="sng" dirty="0" smtClean="0">
                                <a:solidFill>
                                  <a:srgbClr val="0000FF"/>
                                </a:solidFill>
                                <a:latin typeface="Times New Roman" pitchFamily="18" charset="0"/>
                                <a:cs typeface="Times New Roman" pitchFamily="18" charset="0"/>
                              </a:rPr>
                              <a:t>0100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714333" y="2428767"/>
                          <a:ext cx="1571297" cy="35713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R2=0x0212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3024" name="矩形 15"/>
                        <a:cNvSpPr>
                          <a:spLocks noChangeArrowheads="1"/>
                        </a:cNvSpPr>
                      </a:nvSpPr>
                      <a:spPr bwMode="auto">
                        <a:xfrm>
                          <a:off x="5715008" y="2071678"/>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0x0000</a:t>
                            </a:r>
                          </a:p>
                        </a:txBody>
                        <a:useSpRect/>
                      </a:txSp>
                    </a:sp>
                    <a:sp>
                      <a:nvSpPr>
                        <a:cNvPr id="43025" name="矩形 16"/>
                        <a:cNvSpPr>
                          <a:spLocks noChangeArrowheads="1"/>
                        </a:cNvSpPr>
                      </a:nvSpPr>
                      <a:spPr bwMode="auto">
                        <a:xfrm>
                          <a:off x="5695101" y="3857628"/>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0x1342</a:t>
                            </a:r>
                          </a:p>
                        </a:txBody>
                        <a:useSpRect/>
                      </a:txSp>
                    </a:sp>
                    <a:sp>
                      <a:nvSpPr>
                        <a:cNvPr id="43026" name="矩形 17"/>
                        <a:cNvSpPr>
                          <a:spLocks noChangeArrowheads="1"/>
                        </a:cNvSpPr>
                      </a:nvSpPr>
                      <a:spPr bwMode="auto">
                        <a:xfrm>
                          <a:off x="3500430" y="3929066"/>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0x0312</a:t>
                            </a:r>
                            <a:endParaRPr kumimoji="0" lang="zh-TW" altLang="en-US">
                              <a:latin typeface="Times New Roman" pitchFamily="18" charset="0"/>
                              <a:ea typeface="微軟正黑體" pitchFamily="34" charset="-120"/>
                              <a:cs typeface="Times New Roman" pitchFamily="18" charset="0"/>
                            </a:endParaRPr>
                          </a:p>
                        </a:txBody>
                        <a:useSpRect/>
                      </a:txSp>
                    </a:sp>
                    <a:sp>
                      <a:nvSpPr>
                        <a:cNvPr id="43027" name="矩形 18"/>
                        <a:cNvSpPr>
                          <a:spLocks noChangeArrowheads="1"/>
                        </a:cNvSpPr>
                      </a:nvSpPr>
                      <a:spPr bwMode="auto">
                        <a:xfrm>
                          <a:off x="2928926" y="5000636"/>
                          <a:ext cx="74892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CPU0</a:t>
                            </a:r>
                          </a:p>
                        </a:txBody>
                        <a:useSpRect/>
                      </a:txSp>
                    </a:sp>
                    <a:sp>
                      <a:nvSpPr>
                        <a:cNvPr id="43028" name="矩形 19"/>
                        <a:cNvSpPr>
                          <a:spLocks noChangeArrowheads="1"/>
                        </a:cNvSpPr>
                      </a:nvSpPr>
                      <a:spPr bwMode="auto">
                        <a:xfrm>
                          <a:off x="3715732" y="1928802"/>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重定位暫存器</a:t>
                            </a:r>
                            <a:endParaRPr kumimoji="0" lang="en-US" altLang="zh-TW">
                              <a:latin typeface="Times New Roman" pitchFamily="18" charset="0"/>
                              <a:ea typeface="微軟正黑體" pitchFamily="34" charset="-120"/>
                              <a:cs typeface="Times New Roman" pitchFamily="18" charset="0"/>
                            </a:endParaRPr>
                          </a:p>
                        </a:txBody>
                        <a:useSpRect/>
                      </a:txSp>
                    </a:sp>
                    <a:sp>
                      <a:nvSpPr>
                        <a:cNvPr id="21" name="橢圓 20"/>
                        <a:cNvSpPr/>
                      </a:nvSpPr>
                      <a:spPr>
                        <a:xfrm>
                          <a:off x="2999856" y="3647786"/>
                          <a:ext cx="499959" cy="409514"/>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030" name="矩形 21"/>
                        <a:cNvSpPr>
                          <a:spLocks noChangeArrowheads="1"/>
                        </a:cNvSpPr>
                      </a:nvSpPr>
                      <a:spPr bwMode="auto">
                        <a:xfrm>
                          <a:off x="570406" y="4071942"/>
                          <a:ext cx="218040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LD R1, [R2+0x0100]</a:t>
                            </a:r>
                          </a:p>
                        </a:txBody>
                        <a:useSpRect/>
                      </a:txSp>
                    </a:sp>
                    <a:cxnSp>
                      <a:nvCxnSpPr>
                        <a:cNvPr id="23" name="圖案 57"/>
                        <a:cNvCxnSpPr>
                          <a:stCxn id="15" idx="3"/>
                          <a:endCxn id="21" idx="0"/>
                        </a:cNvCxnSpPr>
                      </a:nvCxnSpPr>
                      <a:spPr>
                        <a:xfrm>
                          <a:off x="2285630" y="2608129"/>
                          <a:ext cx="964998" cy="1039657"/>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直線單箭頭接點 23"/>
                        <a:cNvCxnSpPr/>
                      </a:nvCxnSpPr>
                      <a:spPr>
                        <a:xfrm>
                          <a:off x="3499814" y="3852544"/>
                          <a:ext cx="750730"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033" name="矩形 24"/>
                        <a:cNvSpPr>
                          <a:spLocks noChangeArrowheads="1"/>
                        </a:cNvSpPr>
                      </a:nvSpPr>
                      <a:spPr bwMode="auto">
                        <a:xfrm>
                          <a:off x="2857488" y="4143380"/>
                          <a:ext cx="65915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ALU</a:t>
                            </a:r>
                          </a:p>
                        </a:txBody>
                        <a:useSpRect/>
                      </a:txSp>
                    </a:sp>
                  </a:grpSp>
                </lc:lockedCanvas>
              </a:graphicData>
            </a:graphic>
          </wp:inline>
        </w:drawing>
      </w:r>
    </w:p>
    <w:p w:rsidR="00452E81" w:rsidRDefault="00452E81" w:rsidP="00452E81">
      <w:pPr>
        <w:pStyle w:val="a8"/>
        <w:jc w:val="center"/>
      </w:pPr>
      <w:bookmarkStart w:id="16" w:name="_Ref233279656"/>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6</w:t>
      </w:r>
      <w:r w:rsidR="003B752A">
        <w:fldChar w:fldCharType="end"/>
      </w:r>
      <w:bookmarkEnd w:id="16"/>
      <w:r>
        <w:rPr>
          <w:rFonts w:hint="eastAsia"/>
        </w:rPr>
        <w:t>最簡單的</w:t>
      </w:r>
      <w:r>
        <w:rPr>
          <w:rFonts w:hint="eastAsia"/>
        </w:rPr>
        <w:t xml:space="preserve">MMU - </w:t>
      </w:r>
      <w:r>
        <w:rPr>
          <w:rFonts w:hint="eastAsia"/>
        </w:rPr>
        <w:t>使用『重定位暫存器』</w:t>
      </w:r>
    </w:p>
    <w:p w:rsidR="00452E81" w:rsidRDefault="00452E81" w:rsidP="00D11180"/>
    <w:p w:rsidR="005A3D1A" w:rsidRPr="005A3D1A" w:rsidRDefault="005A3D1A" w:rsidP="00D11180">
      <w:pPr>
        <w:rPr>
          <w:b/>
        </w:rPr>
      </w:pPr>
      <w:r w:rsidRPr="005A3D1A">
        <w:rPr>
          <w:rFonts w:hint="eastAsia"/>
          <w:b/>
        </w:rPr>
        <w:t>基底界限暫存器</w:t>
      </w:r>
    </w:p>
    <w:p w:rsidR="005A3D1A" w:rsidRDefault="005A3D1A" w:rsidP="00452E81">
      <w:r>
        <w:rPr>
          <w:rFonts w:hint="eastAsia"/>
        </w:rPr>
        <w:t>如果我們希望為</w:t>
      </w:r>
      <w:r>
        <w:rPr>
          <w:rFonts w:hint="eastAsia"/>
        </w:rPr>
        <w:t xml:space="preserve"> CPU </w:t>
      </w:r>
      <w:r>
        <w:rPr>
          <w:rFonts w:hint="eastAsia"/>
        </w:rPr>
        <w:t>加上</w:t>
      </w:r>
      <w:r w:rsidR="00452E81">
        <w:rPr>
          <w:rFonts w:hint="eastAsia"/>
        </w:rPr>
        <w:t>安全性的保護</w:t>
      </w:r>
      <w:r>
        <w:rPr>
          <w:rFonts w:hint="eastAsia"/>
        </w:rPr>
        <w:t>的功能，可以使用</w:t>
      </w:r>
      <w:r w:rsidR="00452E81">
        <w:rPr>
          <w:rFonts w:hint="eastAsia"/>
        </w:rPr>
        <w:t>『基底暫存器』</w:t>
      </w:r>
      <w:r>
        <w:rPr>
          <w:rFonts w:hint="eastAsia"/>
        </w:rPr>
        <w:t xml:space="preserve"> (Base Register )</w:t>
      </w:r>
      <w:r w:rsidR="00452E81">
        <w:rPr>
          <w:rFonts w:hint="eastAsia"/>
        </w:rPr>
        <w:t>與『界限暫存器』</w:t>
      </w:r>
      <w:r>
        <w:rPr>
          <w:rFonts w:hint="eastAsia"/>
        </w:rPr>
        <w:t xml:space="preserve"> (Limit Register)</w:t>
      </w:r>
      <w:r w:rsidR="00452E81">
        <w:rPr>
          <w:rFonts w:hint="eastAsia"/>
        </w:rPr>
        <w:t>，以防止程式存取其他程式的記憶體。</w:t>
      </w:r>
      <w:r>
        <w:rPr>
          <w:rFonts w:hint="eastAsia"/>
        </w:rPr>
        <w:t>基底暫存器的功能與</w:t>
      </w:r>
      <w:r w:rsidR="00983D3A">
        <w:rPr>
          <w:rFonts w:hint="eastAsia"/>
        </w:rPr>
        <w:t>前述的</w:t>
      </w:r>
      <w:r>
        <w:rPr>
          <w:rFonts w:hint="eastAsia"/>
        </w:rPr>
        <w:t>重定位暫存器相同，而界限暫存器則可用來防止程式存取範圍超過『界限』。</w:t>
      </w:r>
    </w:p>
    <w:p w:rsidR="005A3D1A" w:rsidRPr="00983D3A" w:rsidRDefault="005A3D1A" w:rsidP="00452E81"/>
    <w:p w:rsidR="00452E81" w:rsidRDefault="003B752A" w:rsidP="00452E81">
      <w:r>
        <w:fldChar w:fldCharType="begin"/>
      </w:r>
      <w:r w:rsidR="00452E81">
        <w:instrText xml:space="preserve"> </w:instrText>
      </w:r>
      <w:r w:rsidR="00452E81">
        <w:rPr>
          <w:rFonts w:hint="eastAsia"/>
        </w:rPr>
        <w:instrText>REF _Ref233275606 \h</w:instrText>
      </w:r>
      <w:r w:rsidR="00452E81">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7</w:t>
      </w:r>
      <w:r>
        <w:fldChar w:fldCharType="end"/>
      </w:r>
      <w:r w:rsidR="00452E81">
        <w:rPr>
          <w:rFonts w:hint="eastAsia"/>
        </w:rPr>
        <w:t>顯示了</w:t>
      </w:r>
      <w:r w:rsidR="005A3D1A">
        <w:rPr>
          <w:rFonts w:hint="eastAsia"/>
        </w:rPr>
        <w:t>『基底</w:t>
      </w:r>
      <w:r w:rsidR="005A3D1A">
        <w:rPr>
          <w:rFonts w:hint="eastAsia"/>
        </w:rPr>
        <w:t>-</w:t>
      </w:r>
      <w:r w:rsidR="005A3D1A">
        <w:rPr>
          <w:rFonts w:hint="eastAsia"/>
        </w:rPr>
        <w:t>界限暫存器』架構</w:t>
      </w:r>
      <w:r w:rsidR="00452E81">
        <w:rPr>
          <w:rFonts w:hint="eastAsia"/>
        </w:rPr>
        <w:t>的示意圖，</w:t>
      </w:r>
      <w:r w:rsidR="00093B43">
        <w:rPr>
          <w:rFonts w:hint="eastAsia"/>
        </w:rPr>
        <w:t>假如我們擴充</w:t>
      </w:r>
      <w:r w:rsidR="00093B43">
        <w:rPr>
          <w:rFonts w:hint="eastAsia"/>
        </w:rPr>
        <w:t>CPU0</w:t>
      </w:r>
      <w:r w:rsidR="00093B43">
        <w:rPr>
          <w:rFonts w:hint="eastAsia"/>
        </w:rPr>
        <w:t>以便納入『基底</w:t>
      </w:r>
      <w:r w:rsidR="00093B43">
        <w:rPr>
          <w:rFonts w:hint="eastAsia"/>
        </w:rPr>
        <w:t>-</w:t>
      </w:r>
      <w:r w:rsidR="00093B43">
        <w:rPr>
          <w:rFonts w:hint="eastAsia"/>
        </w:rPr>
        <w:t>界限暫存器』</w:t>
      </w:r>
      <w:r w:rsidR="004D6CB1">
        <w:rPr>
          <w:rFonts w:hint="eastAsia"/>
        </w:rPr>
        <w:t>架構的</w:t>
      </w:r>
      <w:r w:rsidR="004D6CB1">
        <w:rPr>
          <w:rFonts w:hint="eastAsia"/>
        </w:rPr>
        <w:t>MMU</w:t>
      </w:r>
      <w:r w:rsidR="004D6CB1">
        <w:rPr>
          <w:rFonts w:hint="eastAsia"/>
        </w:rPr>
        <w:t>單元</w:t>
      </w:r>
      <w:r w:rsidR="00093B43">
        <w:rPr>
          <w:rFonts w:hint="eastAsia"/>
        </w:rPr>
        <w:t>，則</w:t>
      </w:r>
      <w:r w:rsidR="00452E81">
        <w:rPr>
          <w:rFonts w:hint="eastAsia"/>
        </w:rPr>
        <w:t>當</w:t>
      </w:r>
      <w:r w:rsidR="00452E81">
        <w:rPr>
          <w:rFonts w:hint="eastAsia"/>
        </w:rPr>
        <w:t>CPU</w:t>
      </w:r>
      <w:r w:rsidR="00093B43">
        <w:rPr>
          <w:rFonts w:hint="eastAsia"/>
        </w:rPr>
        <w:t>0</w:t>
      </w:r>
      <w:r w:rsidR="00452E81">
        <w:rPr>
          <w:rFonts w:hint="eastAsia"/>
        </w:rPr>
        <w:t>執行記憶體存取指令，例如：</w:t>
      </w:r>
      <w:r w:rsidR="00452E81">
        <w:rPr>
          <w:rFonts w:hint="eastAsia"/>
        </w:rPr>
        <w:t xml:space="preserve">ST R1, [R2+100] </w:t>
      </w:r>
      <w:r w:rsidR="00452E81">
        <w:rPr>
          <w:rFonts w:hint="eastAsia"/>
        </w:rPr>
        <w:t>時，邏輯位址</w:t>
      </w:r>
      <w:r w:rsidR="00452E81">
        <w:rPr>
          <w:rFonts w:hint="eastAsia"/>
        </w:rPr>
        <w:t xml:space="preserve"> R2+100 </w:t>
      </w:r>
      <w:r w:rsidR="00452E81">
        <w:rPr>
          <w:rFonts w:hint="eastAsia"/>
        </w:rPr>
        <w:t>會被拿來與界限暫存器進行比較，若位於合法範圍才能</w:t>
      </w:r>
      <w:r w:rsidR="00305E37">
        <w:rPr>
          <w:rFonts w:hint="eastAsia"/>
        </w:rPr>
        <w:t>與</w:t>
      </w:r>
      <w:r w:rsidR="00452E81">
        <w:rPr>
          <w:rFonts w:hint="eastAsia"/>
        </w:rPr>
        <w:t>基底暫存器相加形成真實位址，然後再利用真實位址</w:t>
      </w:r>
      <w:r w:rsidR="00C66005">
        <w:rPr>
          <w:rFonts w:hint="eastAsia"/>
        </w:rPr>
        <w:t>進行</w:t>
      </w:r>
      <w:r w:rsidR="00452E81">
        <w:rPr>
          <w:rFonts w:hint="eastAsia"/>
        </w:rPr>
        <w:t>記憶體存取</w:t>
      </w:r>
      <w:r w:rsidR="00C66005">
        <w:rPr>
          <w:rFonts w:hint="eastAsia"/>
        </w:rPr>
        <w:t>動作</w:t>
      </w:r>
      <w:r w:rsidR="00452E81">
        <w:rPr>
          <w:rFonts w:hint="eastAsia"/>
        </w:rPr>
        <w:t>。</w:t>
      </w:r>
    </w:p>
    <w:p w:rsidR="00983D3A" w:rsidRDefault="00983D3A" w:rsidP="00452E81"/>
    <w:p w:rsidR="00452E81" w:rsidRDefault="00900B98" w:rsidP="00452E81">
      <w:pPr>
        <w:keepNext/>
      </w:pPr>
      <w:r>
        <w:rPr>
          <w:noProof/>
        </w:rPr>
        <w:lastRenderedPageBreak/>
        <w:drawing>
          <wp:inline distT="0" distB="0" distL="0" distR="0">
            <wp:extent cx="5274310" cy="2381375"/>
            <wp:effectExtent l="19050" t="0" r="2540" b="0"/>
            <wp:docPr id="24" name="物件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00" cy="3870325"/>
                      <a:chOff x="285750" y="1493838"/>
                      <a:chExt cx="8572500" cy="3870325"/>
                    </a:xfrm>
                  </a:grpSpPr>
                  <a:grpSp>
                    <a:nvGrpSpPr>
                      <a:cNvPr id="44035" name="群組 3"/>
                      <a:cNvGrpSpPr>
                        <a:grpSpLocks/>
                      </a:cNvGrpSpPr>
                    </a:nvGrpSpPr>
                    <a:grpSpPr bwMode="auto">
                      <a:xfrm>
                        <a:off x="285750" y="1493838"/>
                        <a:ext cx="8572500" cy="3870325"/>
                        <a:chOff x="285720" y="2428868"/>
                        <a:chExt cx="8572560" cy="3869794"/>
                      </a:xfrm>
                    </a:grpSpPr>
                    <a:sp>
                      <a:nvSpPr>
                        <a:cNvPr id="5" name="菱形 4"/>
                        <a:cNvSpPr/>
                      </a:nvSpPr>
                      <a:spPr>
                        <a:xfrm>
                          <a:off x="2717787" y="3851073"/>
                          <a:ext cx="1071571" cy="869831"/>
                        </a:xfrm>
                        <a:prstGeom prst="diamond">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&lt;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橢圓 5"/>
                        <a:cNvSpPr/>
                      </a:nvSpPr>
                      <a:spPr>
                        <a:xfrm>
                          <a:off x="5999173" y="4081228"/>
                          <a:ext cx="500065" cy="409519"/>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2436798" y="2643151"/>
                          <a:ext cx="1635136" cy="81903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界限暫存器</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Limit=0x3000</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5500695" y="2643151"/>
                          <a:ext cx="1500197" cy="81903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基底暫存器</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Base=0x1030</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7643835" y="2928861"/>
                          <a:ext cx="1214445" cy="2714253"/>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主記憶體</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直線單箭頭接點 9"/>
                        <a:cNvCxnSpPr>
                          <a:stCxn id="26" idx="3"/>
                          <a:endCxn id="5" idx="1"/>
                        </a:cNvCxnSpPr>
                      </a:nvCxnSpPr>
                      <a:spPr>
                        <a:xfrm flipV="1">
                          <a:off x="1857356" y="4285988"/>
                          <a:ext cx="860431" cy="476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直線單箭頭接點 10"/>
                        <a:cNvCxnSpPr>
                          <a:stCxn id="19" idx="3"/>
                          <a:endCxn id="6" idx="2"/>
                        </a:cNvCxnSpPr>
                      </a:nvCxnSpPr>
                      <a:spPr>
                        <a:xfrm flipV="1">
                          <a:off x="5357819" y="4285988"/>
                          <a:ext cx="641354" cy="634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直線單箭頭接點 11"/>
                        <a:cNvCxnSpPr>
                          <a:stCxn id="6" idx="6"/>
                          <a:endCxn id="9" idx="1"/>
                        </a:cNvCxnSpPr>
                      </a:nvCxnSpPr>
                      <a:spPr>
                        <a:xfrm>
                          <a:off x="6499238" y="4285988"/>
                          <a:ext cx="1144596"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直線單箭頭接點 12"/>
                        <a:cNvCxnSpPr/>
                      </a:nvCxnSpPr>
                      <a:spPr>
                        <a:xfrm rot="5400000">
                          <a:off x="3059924" y="3656630"/>
                          <a:ext cx="387297"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直線單箭頭接點 13"/>
                        <a:cNvCxnSpPr>
                          <a:stCxn id="8" idx="2"/>
                          <a:endCxn id="6" idx="0"/>
                        </a:cNvCxnSpPr>
                      </a:nvCxnSpPr>
                      <a:spPr>
                        <a:xfrm rot="5400000">
                          <a:off x="5941273" y="3770915"/>
                          <a:ext cx="619040"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047" name="矩形 14"/>
                        <a:cNvSpPr>
                          <a:spLocks noChangeArrowheads="1"/>
                        </a:cNvSpPr>
                      </a:nvSpPr>
                      <a:spPr bwMode="auto">
                        <a:xfrm>
                          <a:off x="6286512" y="3714752"/>
                          <a:ext cx="110799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真實位址</a:t>
                            </a:r>
                          </a:p>
                        </a:txBody>
                        <a:useSpRect/>
                      </a:txSp>
                    </a:sp>
                    <a:sp>
                      <a:nvSpPr>
                        <a:cNvPr id="44048" name="矩形 15"/>
                        <a:cNvSpPr>
                          <a:spLocks noChangeArrowheads="1"/>
                        </a:cNvSpPr>
                      </a:nvSpPr>
                      <a:spPr bwMode="auto">
                        <a:xfrm>
                          <a:off x="1785918" y="3786190"/>
                          <a:ext cx="110799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邏輯位址</a:t>
                            </a:r>
                          </a:p>
                        </a:txBody>
                        <a:useSpRect/>
                      </a:txSp>
                    </a:sp>
                    <a:sp>
                      <a:nvSpPr>
                        <a:cNvPr id="44049" name="文字方塊 49"/>
                        <a:cNvSpPr txBox="1">
                          <a:spLocks noChangeArrowheads="1"/>
                        </a:cNvSpPr>
                      </a:nvSpPr>
                      <a:spPr bwMode="auto">
                        <a:xfrm>
                          <a:off x="3071802" y="5357826"/>
                          <a:ext cx="180049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中斷：定址錯誤</a:t>
                            </a:r>
                          </a:p>
                        </a:txBody>
                        <a:useSpRect/>
                      </a:txSp>
                    </a:sp>
                    <a:cxnSp>
                      <a:nvCxnSpPr>
                        <a:cNvPr id="18" name="直線單箭頭接點 17"/>
                        <a:cNvCxnSpPr>
                          <a:stCxn id="5" idx="3"/>
                          <a:endCxn id="19" idx="1"/>
                        </a:cNvCxnSpPr>
                      </a:nvCxnSpPr>
                      <a:spPr>
                        <a:xfrm>
                          <a:off x="3789358" y="4285988"/>
                          <a:ext cx="425453" cy="634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菱形 18"/>
                        <a:cNvSpPr/>
                      </a:nvSpPr>
                      <a:spPr>
                        <a:xfrm>
                          <a:off x="4214811" y="3857422"/>
                          <a:ext cx="1143008" cy="871417"/>
                        </a:xfrm>
                        <a:prstGeom prst="diamond">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&gt;=0</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直線單箭頭接點 19"/>
                        <a:cNvCxnSpPr/>
                      </a:nvCxnSpPr>
                      <a:spPr>
                        <a:xfrm rot="16200000" flipH="1">
                          <a:off x="4464890" y="5035979"/>
                          <a:ext cx="642849"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053" name="矩形 20"/>
                        <a:cNvSpPr>
                          <a:spLocks noChangeArrowheads="1"/>
                        </a:cNvSpPr>
                      </a:nvSpPr>
                      <a:spPr bwMode="auto">
                        <a:xfrm>
                          <a:off x="3786182" y="3786190"/>
                          <a:ext cx="415499"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是</a:t>
                            </a:r>
                          </a:p>
                        </a:txBody>
                        <a:useSpRect/>
                      </a:txSp>
                    </a:sp>
                    <a:sp>
                      <a:nvSpPr>
                        <a:cNvPr id="44054" name="矩形 21"/>
                        <a:cNvSpPr>
                          <a:spLocks noChangeArrowheads="1"/>
                        </a:cNvSpPr>
                      </a:nvSpPr>
                      <a:spPr bwMode="auto">
                        <a:xfrm>
                          <a:off x="5357818" y="3786190"/>
                          <a:ext cx="415499"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是</a:t>
                            </a:r>
                          </a:p>
                        </a:txBody>
                        <a:useSpRect/>
                      </a:txSp>
                    </a:sp>
                    <a:sp>
                      <a:nvSpPr>
                        <a:cNvPr id="44055" name="矩形 22"/>
                        <a:cNvSpPr>
                          <a:spLocks noChangeArrowheads="1"/>
                        </a:cNvSpPr>
                      </a:nvSpPr>
                      <a:spPr bwMode="auto">
                        <a:xfrm>
                          <a:off x="3286116" y="4857760"/>
                          <a:ext cx="415499"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否</a:t>
                            </a:r>
                          </a:p>
                        </a:txBody>
                        <a:useSpRect/>
                      </a:txSp>
                    </a:sp>
                    <a:sp>
                      <a:nvSpPr>
                        <a:cNvPr id="24" name="矩形 23"/>
                        <a:cNvSpPr/>
                      </a:nvSpPr>
                      <a:spPr>
                        <a:xfrm>
                          <a:off x="285720" y="2428868"/>
                          <a:ext cx="7000924" cy="335710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057" name="文字方塊 77"/>
                        <a:cNvSpPr txBox="1">
                          <a:spLocks noChangeArrowheads="1"/>
                        </a:cNvSpPr>
                      </a:nvSpPr>
                      <a:spPr bwMode="auto">
                        <a:xfrm>
                          <a:off x="3286116" y="5929330"/>
                          <a:ext cx="74892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CPU0</a:t>
                            </a:r>
                            <a:endParaRPr kumimoji="0" lang="zh-TW" altLang="en-US">
                              <a:latin typeface="Times New Roman" pitchFamily="18" charset="0"/>
                              <a:ea typeface="微軟正黑體" pitchFamily="34" charset="-120"/>
                              <a:cs typeface="Times New Roman" pitchFamily="18" charset="0"/>
                            </a:endParaRPr>
                          </a:p>
                        </a:txBody>
                        <a:useSpRect/>
                      </a:txSp>
                    </a:sp>
                    <a:sp>
                      <a:nvSpPr>
                        <a:cNvPr id="26" name="矩形 25"/>
                        <a:cNvSpPr/>
                      </a:nvSpPr>
                      <a:spPr>
                        <a:xfrm>
                          <a:off x="500035" y="3881231"/>
                          <a:ext cx="1357321" cy="81903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ALU</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428596" y="5071692"/>
                          <a:ext cx="1500199" cy="3571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IR=0012</a:t>
                            </a:r>
                            <a:r>
                              <a:rPr kumimoji="0" lang="en-US" altLang="zh-TW" u="sng" dirty="0" smtClean="0">
                                <a:solidFill>
                                  <a:srgbClr val="0000FF"/>
                                </a:solidFill>
                                <a:latin typeface="Times New Roman" pitchFamily="18" charset="0"/>
                                <a:cs typeface="Times New Roman" pitchFamily="18" charset="0"/>
                              </a:rPr>
                              <a:t>0100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428596" y="3143145"/>
                          <a:ext cx="1500199" cy="35713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R2=0x0212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直線單箭頭接點 28"/>
                        <a:cNvCxnSpPr>
                          <a:stCxn id="28" idx="2"/>
                          <a:endCxn id="26" idx="0"/>
                        </a:cNvCxnSpPr>
                      </a:nvCxnSpPr>
                      <a:spPr>
                        <a:xfrm rot="5400000">
                          <a:off x="988221" y="3689963"/>
                          <a:ext cx="38094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直線單箭頭接點 29"/>
                        <a:cNvCxnSpPr>
                          <a:stCxn id="27" idx="0"/>
                          <a:endCxn id="26" idx="2"/>
                        </a:cNvCxnSpPr>
                      </a:nvCxnSpPr>
                      <a:spPr>
                        <a:xfrm rot="16200000" flipV="1">
                          <a:off x="992983" y="4885187"/>
                          <a:ext cx="37142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063" name="矩形 30"/>
                        <a:cNvSpPr>
                          <a:spLocks noChangeArrowheads="1"/>
                        </a:cNvSpPr>
                      </a:nvSpPr>
                      <a:spPr bwMode="auto">
                        <a:xfrm>
                          <a:off x="1857356" y="4357694"/>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0x0312</a:t>
                            </a:r>
                            <a:endParaRPr kumimoji="0" lang="zh-TW" altLang="en-US">
                              <a:latin typeface="Times New Roman" pitchFamily="18" charset="0"/>
                              <a:ea typeface="微軟正黑體" pitchFamily="34" charset="-120"/>
                              <a:cs typeface="Times New Roman" pitchFamily="18" charset="0"/>
                            </a:endParaRPr>
                          </a:p>
                        </a:txBody>
                        <a:useSpRect/>
                      </a:txSp>
                    </a:sp>
                    <a:sp>
                      <a:nvSpPr>
                        <a:cNvPr id="44064" name="矩形 31"/>
                        <a:cNvSpPr>
                          <a:spLocks noChangeArrowheads="1"/>
                        </a:cNvSpPr>
                      </a:nvSpPr>
                      <a:spPr bwMode="auto">
                        <a:xfrm>
                          <a:off x="3500430" y="4429132"/>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0x0312</a:t>
                            </a:r>
                            <a:endParaRPr kumimoji="0" lang="zh-TW" altLang="en-US">
                              <a:latin typeface="Times New Roman" pitchFamily="18" charset="0"/>
                              <a:ea typeface="微軟正黑體" pitchFamily="34" charset="-120"/>
                              <a:cs typeface="Times New Roman" pitchFamily="18" charset="0"/>
                            </a:endParaRPr>
                          </a:p>
                        </a:txBody>
                        <a:useSpRect/>
                      </a:txSp>
                    </a:sp>
                    <a:sp>
                      <a:nvSpPr>
                        <a:cNvPr id="44065" name="矩形 32"/>
                        <a:cNvSpPr>
                          <a:spLocks noChangeArrowheads="1"/>
                        </a:cNvSpPr>
                      </a:nvSpPr>
                      <a:spPr bwMode="auto">
                        <a:xfrm>
                          <a:off x="5214942" y="4429132"/>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0x0312</a:t>
                            </a:r>
                            <a:endParaRPr kumimoji="0" lang="zh-TW" altLang="en-US">
                              <a:latin typeface="Times New Roman" pitchFamily="18" charset="0"/>
                              <a:ea typeface="微軟正黑體" pitchFamily="34" charset="-120"/>
                              <a:cs typeface="Times New Roman" pitchFamily="18" charset="0"/>
                            </a:endParaRPr>
                          </a:p>
                        </a:txBody>
                        <a:useSpRect/>
                      </a:txSp>
                    </a:sp>
                    <a:sp>
                      <a:nvSpPr>
                        <a:cNvPr id="44066" name="矩形 33"/>
                        <a:cNvSpPr>
                          <a:spLocks noChangeArrowheads="1"/>
                        </a:cNvSpPr>
                      </a:nvSpPr>
                      <a:spPr bwMode="auto">
                        <a:xfrm>
                          <a:off x="6500826" y="4429132"/>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0x1342</a:t>
                            </a:r>
                            <a:endParaRPr kumimoji="0" lang="zh-TW" altLang="en-US">
                              <a:latin typeface="Times New Roman" pitchFamily="18" charset="0"/>
                              <a:ea typeface="微軟正黑體" pitchFamily="34" charset="-120"/>
                              <a:cs typeface="Times New Roman" pitchFamily="18" charset="0"/>
                            </a:endParaRPr>
                          </a:p>
                        </a:txBody>
                        <a:useSpRect/>
                      </a:txSp>
                    </a:sp>
                    <a:cxnSp>
                      <a:nvCxnSpPr>
                        <a:cNvPr id="35" name="直線單箭頭接點 34"/>
                        <a:cNvCxnSpPr/>
                      </a:nvCxnSpPr>
                      <a:spPr>
                        <a:xfrm rot="16200000" flipH="1">
                          <a:off x="2921829" y="5035979"/>
                          <a:ext cx="642849"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068" name="矩形 35"/>
                        <a:cNvSpPr>
                          <a:spLocks noChangeArrowheads="1"/>
                        </a:cNvSpPr>
                      </a:nvSpPr>
                      <a:spPr bwMode="auto">
                        <a:xfrm>
                          <a:off x="4786314" y="4857760"/>
                          <a:ext cx="415499"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否</a:t>
                            </a:r>
                          </a:p>
                        </a:txBody>
                        <a:useSpRect/>
                      </a:txSp>
                    </a:sp>
                  </a:grpSp>
                </lc:lockedCanvas>
              </a:graphicData>
            </a:graphic>
          </wp:inline>
        </w:drawing>
      </w:r>
    </w:p>
    <w:p w:rsidR="00452E81" w:rsidRDefault="00452E81" w:rsidP="00452E81">
      <w:pPr>
        <w:pStyle w:val="a8"/>
        <w:jc w:val="center"/>
      </w:pPr>
      <w:bookmarkStart w:id="17" w:name="_Ref233275606"/>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7</w:t>
      </w:r>
      <w:r w:rsidR="003B752A">
        <w:fldChar w:fldCharType="end"/>
      </w:r>
      <w:bookmarkEnd w:id="17"/>
      <w:r>
        <w:rPr>
          <w:rFonts w:hint="eastAsia"/>
        </w:rPr>
        <w:t>使用『基底</w:t>
      </w:r>
      <w:r>
        <w:rPr>
          <w:rFonts w:hint="eastAsia"/>
        </w:rPr>
        <w:t>-</w:t>
      </w:r>
      <w:r>
        <w:rPr>
          <w:rFonts w:hint="eastAsia"/>
        </w:rPr>
        <w:t>界限暫存器』提供硬體保護措施</w:t>
      </w:r>
    </w:p>
    <w:p w:rsidR="00452E81" w:rsidRDefault="00452E81" w:rsidP="00452E81"/>
    <w:p w:rsidR="00452E81" w:rsidRDefault="00452E81" w:rsidP="00452E81">
      <w:r>
        <w:rPr>
          <w:rFonts w:hint="eastAsia"/>
        </w:rPr>
        <w:t>當作業系統透過載入器載入一個程式時，可以先設定好</w:t>
      </w:r>
      <w:r w:rsidR="00AB3ED5">
        <w:rPr>
          <w:rFonts w:hint="eastAsia"/>
        </w:rPr>
        <w:t>『</w:t>
      </w:r>
      <w:r>
        <w:rPr>
          <w:rFonts w:hint="eastAsia"/>
        </w:rPr>
        <w:t>基底</w:t>
      </w:r>
      <w:r w:rsidR="00AB3ED5">
        <w:rPr>
          <w:rFonts w:hint="eastAsia"/>
        </w:rPr>
        <w:t>-</w:t>
      </w:r>
      <w:r>
        <w:rPr>
          <w:rFonts w:hint="eastAsia"/>
        </w:rPr>
        <w:t>界限暫存器</w:t>
      </w:r>
      <w:r w:rsidR="00AB3ED5">
        <w:rPr>
          <w:rFonts w:hint="eastAsia"/>
        </w:rPr>
        <w:t>』</w:t>
      </w:r>
      <w:r>
        <w:rPr>
          <w:rFonts w:hint="eastAsia"/>
        </w:rPr>
        <w:t>的值，以限制該程式的記憶體存取空間。一但該程式中有任何指令存取了範圍以外的記憶體，則電腦硬體會發生記憶體存取範圍錯誤的中斷訊號，這使得作業系統所預先佈下的錯誤處理程式可以被硬體直接啟動，達成記憶體安全控管的功能，防止惡意程式的存取動作。</w:t>
      </w:r>
    </w:p>
    <w:p w:rsidR="00452E81" w:rsidRDefault="00452E81" w:rsidP="00452E81"/>
    <w:p w:rsidR="00AB3ED5" w:rsidRDefault="00AB3ED5" w:rsidP="00AB3ED5">
      <w:r>
        <w:rPr>
          <w:rFonts w:hint="eastAsia"/>
        </w:rPr>
        <w:t>舉例而言，假如在</w:t>
      </w:r>
      <w:r w:rsidR="003B752A">
        <w:fldChar w:fldCharType="begin"/>
      </w:r>
      <w:r>
        <w:instrText xml:space="preserve"> </w:instrText>
      </w:r>
      <w:r>
        <w:rPr>
          <w:rFonts w:hint="eastAsia"/>
        </w:rPr>
        <w:instrText>REF _Ref233275606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7</w:t>
      </w:r>
      <w:r w:rsidR="003B752A">
        <w:fldChar w:fldCharType="end"/>
      </w:r>
      <w:r>
        <w:rPr>
          <w:rFonts w:hint="eastAsia"/>
        </w:rPr>
        <w:t>的『基底</w:t>
      </w:r>
      <w:r>
        <w:rPr>
          <w:rFonts w:hint="eastAsia"/>
        </w:rPr>
        <w:t>-</w:t>
      </w:r>
      <w:r>
        <w:rPr>
          <w:rFonts w:hint="eastAsia"/>
        </w:rPr>
        <w:t>界限暫存器』環境中，有一個存取指令為</w:t>
      </w:r>
      <w:r>
        <w:rPr>
          <w:rFonts w:hint="eastAsia"/>
        </w:rPr>
        <w:t xml:space="preserve"> STR R1, [R2+0x3000]</w:t>
      </w:r>
      <w:r>
        <w:rPr>
          <w:rFonts w:hint="eastAsia"/>
        </w:rPr>
        <w:t>，那麼這個指令就會因為超越合法範圍而引發中斷，因為邏輯位址</w:t>
      </w:r>
      <w:r>
        <w:rPr>
          <w:rFonts w:hint="eastAsia"/>
        </w:rPr>
        <w:t>R2+0x3000 = 0x3212</w:t>
      </w:r>
      <w:r>
        <w:rPr>
          <w:rFonts w:hint="eastAsia"/>
        </w:rPr>
        <w:t>大於界限暫存器的範圍。當中斷發生後，作業系統就會趁機取回控制權，中止該行程並進行錯誤報告，然後再利用排程系統取得下一個行程，並利用行程切換機制將</w:t>
      </w:r>
      <w:r>
        <w:rPr>
          <w:rFonts w:hint="eastAsia"/>
        </w:rPr>
        <w:t>CPU</w:t>
      </w:r>
      <w:r>
        <w:rPr>
          <w:rFonts w:hint="eastAsia"/>
        </w:rPr>
        <w:t>的控制權交給該行程。</w:t>
      </w:r>
    </w:p>
    <w:p w:rsidR="00AB3ED5" w:rsidRPr="00AB3ED5" w:rsidRDefault="00AB3ED5" w:rsidP="00452E81"/>
    <w:p w:rsidR="00452E81" w:rsidRDefault="005A3D1A" w:rsidP="00452E81">
      <w:r>
        <w:rPr>
          <w:rFonts w:hint="eastAsia"/>
        </w:rPr>
        <w:t>『重定位暫存器』與『基底</w:t>
      </w:r>
      <w:r>
        <w:rPr>
          <w:rFonts w:hint="eastAsia"/>
        </w:rPr>
        <w:t>-</w:t>
      </w:r>
      <w:r>
        <w:rPr>
          <w:rFonts w:hint="eastAsia"/>
        </w:rPr>
        <w:t>界限暫存器』都是非常簡易的記憶體管理單元。『重定位暫存器』可以簡化載入過程並加快載入時間，而『基底</w:t>
      </w:r>
      <w:r>
        <w:rPr>
          <w:rFonts w:hint="eastAsia"/>
        </w:rPr>
        <w:t>-</w:t>
      </w:r>
      <w:r>
        <w:rPr>
          <w:rFonts w:hint="eastAsia"/>
        </w:rPr>
        <w:t>界限暫存器』則進一步執行了安全防護的動作，避免惡意的程式存取非法的位址。但是在較為高階的處理器中，通常</w:t>
      </w:r>
      <w:r w:rsidR="00AB3ED5">
        <w:rPr>
          <w:rFonts w:hint="eastAsia"/>
        </w:rPr>
        <w:t>會</w:t>
      </w:r>
      <w:r>
        <w:rPr>
          <w:rFonts w:hint="eastAsia"/>
        </w:rPr>
        <w:t>支援</w:t>
      </w:r>
      <w:r w:rsidR="00AB3ED5">
        <w:rPr>
          <w:rFonts w:hint="eastAsia"/>
        </w:rPr>
        <w:t>更</w:t>
      </w:r>
      <w:r>
        <w:rPr>
          <w:rFonts w:hint="eastAsia"/>
        </w:rPr>
        <w:t>複雜的</w:t>
      </w:r>
      <w:r>
        <w:rPr>
          <w:rFonts w:hint="eastAsia"/>
        </w:rPr>
        <w:t xml:space="preserve"> MMU </w:t>
      </w:r>
      <w:r>
        <w:rPr>
          <w:rFonts w:hint="eastAsia"/>
        </w:rPr>
        <w:t>功能，其中較重要的</w:t>
      </w:r>
      <w:r w:rsidR="00AB3ED5">
        <w:rPr>
          <w:rFonts w:hint="eastAsia"/>
        </w:rPr>
        <w:t>MMU</w:t>
      </w:r>
      <w:r w:rsidR="00AB3ED5">
        <w:rPr>
          <w:rFonts w:hint="eastAsia"/>
        </w:rPr>
        <w:t>機制可分為</w:t>
      </w:r>
      <w:r w:rsidR="00452E81">
        <w:rPr>
          <w:rFonts w:hint="eastAsia"/>
        </w:rPr>
        <w:t>兩類，第一類是分段機制，第二類是分頁機制。</w:t>
      </w:r>
    </w:p>
    <w:p w:rsidR="00452E81" w:rsidRPr="005A3D1A" w:rsidRDefault="00452E81" w:rsidP="00D11180"/>
    <w:p w:rsidR="00DD6165" w:rsidRPr="004210AE" w:rsidRDefault="00DD6165" w:rsidP="004210AE">
      <w:pPr>
        <w:rPr>
          <w:b/>
        </w:rPr>
      </w:pPr>
      <w:r w:rsidRPr="004210AE">
        <w:rPr>
          <w:rFonts w:hint="eastAsia"/>
          <w:b/>
        </w:rPr>
        <w:t>分段機制</w:t>
      </w:r>
    </w:p>
    <w:p w:rsidR="004D6CB1" w:rsidRDefault="00AE3C5D" w:rsidP="00452E81">
      <w:r>
        <w:rPr>
          <w:rFonts w:hint="eastAsia"/>
        </w:rPr>
        <w:t>分段機制的方法是</w:t>
      </w:r>
      <w:r w:rsidR="005B09F0">
        <w:rPr>
          <w:rFonts w:hint="eastAsia"/>
        </w:rPr>
        <w:t>為每個行程分配一個</w:t>
      </w:r>
      <w:r>
        <w:rPr>
          <w:rFonts w:hint="eastAsia"/>
        </w:rPr>
        <w:t>分段表</w:t>
      </w:r>
      <w:r w:rsidR="005B09F0">
        <w:rPr>
          <w:rFonts w:hint="eastAsia"/>
        </w:rPr>
        <w:t xml:space="preserve"> (Segment Table)</w:t>
      </w:r>
      <w:r>
        <w:rPr>
          <w:rFonts w:hint="eastAsia"/>
        </w:rPr>
        <w:t>，</w:t>
      </w:r>
      <w:r w:rsidR="005B09F0">
        <w:rPr>
          <w:rFonts w:hint="eastAsia"/>
        </w:rPr>
        <w:t>然後利用硬體的分段表暫存器</w:t>
      </w:r>
      <w:r w:rsidR="004D6CB1">
        <w:rPr>
          <w:rFonts w:hint="eastAsia"/>
        </w:rPr>
        <w:t xml:space="preserve"> (Segment Table Register</w:t>
      </w:r>
      <w:r w:rsidR="00F76D03">
        <w:rPr>
          <w:rFonts w:hint="eastAsia"/>
        </w:rPr>
        <w:t>: STR</w:t>
      </w:r>
      <w:r w:rsidR="004D6CB1">
        <w:rPr>
          <w:rFonts w:hint="eastAsia"/>
        </w:rPr>
        <w:t xml:space="preserve">) </w:t>
      </w:r>
      <w:r w:rsidR="005B09F0">
        <w:rPr>
          <w:rFonts w:hint="eastAsia"/>
        </w:rPr>
        <w:t>指向該分段表，以便在存取時透過分段表將邏輯位址轉換成實體位址</w:t>
      </w:r>
      <w:r w:rsidR="004D6CB1">
        <w:rPr>
          <w:rFonts w:hint="eastAsia"/>
        </w:rPr>
        <w:t>。</w:t>
      </w:r>
    </w:p>
    <w:p w:rsidR="004D6CB1" w:rsidRDefault="004D6CB1" w:rsidP="00452E81"/>
    <w:p w:rsidR="004D6CB1" w:rsidRDefault="004D6CB1" w:rsidP="00452E81">
      <w:r>
        <w:rPr>
          <w:rFonts w:hint="eastAsia"/>
        </w:rPr>
        <w:t>使用分段機制的作業系統，在載入器執行程式前，會先將各分段的基底與界限填入到分段表中，然後才開始執行程式。</w:t>
      </w:r>
    </w:p>
    <w:p w:rsidR="004D6CB1" w:rsidRDefault="004D6CB1" w:rsidP="00452E81"/>
    <w:p w:rsidR="004D6CB1" w:rsidRDefault="004D6CB1" w:rsidP="00452E81">
      <w:r>
        <w:rPr>
          <w:rFonts w:hint="eastAsia"/>
        </w:rPr>
        <w:t>假設分段表中第</w:t>
      </w:r>
      <w:r>
        <w:rPr>
          <w:rFonts w:hint="eastAsia"/>
        </w:rPr>
        <w:t>s</w:t>
      </w:r>
      <w:r>
        <w:rPr>
          <w:rFonts w:hint="eastAsia"/>
        </w:rPr>
        <w:t>個元素由基底</w:t>
      </w:r>
      <w:r>
        <w:rPr>
          <w:rFonts w:hint="eastAsia"/>
        </w:rPr>
        <w:t xml:space="preserve"> B[s] </w:t>
      </w:r>
      <w:r>
        <w:rPr>
          <w:rFonts w:hint="eastAsia"/>
        </w:rPr>
        <w:t>與界限</w:t>
      </w:r>
      <w:r>
        <w:rPr>
          <w:rFonts w:hint="eastAsia"/>
        </w:rPr>
        <w:t xml:space="preserve">L[s] </w:t>
      </w:r>
      <w:r>
        <w:rPr>
          <w:rFonts w:hint="eastAsia"/>
        </w:rPr>
        <w:t>組成，當記憶體存取指令執行時，</w:t>
      </w:r>
      <w:r>
        <w:rPr>
          <w:rFonts w:hint="eastAsia"/>
        </w:rPr>
        <w:t>CPU</w:t>
      </w:r>
      <w:r>
        <w:rPr>
          <w:rFonts w:hint="eastAsia"/>
        </w:rPr>
        <w:t>會先將邏輯位址</w:t>
      </w:r>
      <w:r>
        <w:rPr>
          <w:rFonts w:hint="eastAsia"/>
        </w:rPr>
        <w:t xml:space="preserve"> [s, d] </w:t>
      </w:r>
      <w:r>
        <w:rPr>
          <w:rFonts w:hint="eastAsia"/>
        </w:rPr>
        <w:t>透過分段表轉換成真實位址</w:t>
      </w:r>
      <w:r>
        <w:rPr>
          <w:rFonts w:hint="eastAsia"/>
        </w:rPr>
        <w:t xml:space="preserve"> B[s]+d</w:t>
      </w:r>
      <w:r>
        <w:rPr>
          <w:rFonts w:hint="eastAsia"/>
        </w:rPr>
        <w:t>，然後才進行記憶體存取。在轉換過程中，會先利用分段界限</w:t>
      </w:r>
      <w:r>
        <w:rPr>
          <w:rFonts w:hint="eastAsia"/>
        </w:rPr>
        <w:t xml:space="preserve"> L[s] </w:t>
      </w:r>
      <w:r>
        <w:rPr>
          <w:rFonts w:hint="eastAsia"/>
        </w:rPr>
        <w:t>檢查位址範圍是否合法，如果有不合法的情形就會觸發中斷。</w:t>
      </w:r>
    </w:p>
    <w:p w:rsidR="004D6CB1" w:rsidRPr="004D6CB1" w:rsidRDefault="004D6CB1" w:rsidP="00452E81"/>
    <w:p w:rsidR="004D6CB1" w:rsidRDefault="004D6CB1" w:rsidP="00452E81">
      <w:r>
        <w:rPr>
          <w:rFonts w:hint="eastAsia"/>
        </w:rPr>
        <w:t>舉例而言，在指令</w:t>
      </w:r>
      <w:r>
        <w:rPr>
          <w:rFonts w:hint="eastAsia"/>
        </w:rPr>
        <w:t xml:space="preserve"> LD R1, [data1+100] </w:t>
      </w:r>
      <w:r>
        <w:rPr>
          <w:rFonts w:hint="eastAsia"/>
        </w:rPr>
        <w:t>中，</w:t>
      </w:r>
      <w:r>
        <w:rPr>
          <w:rFonts w:hint="eastAsia"/>
        </w:rPr>
        <w:t xml:space="preserve"> data1 </w:t>
      </w:r>
      <w:r>
        <w:rPr>
          <w:rFonts w:hint="eastAsia"/>
        </w:rPr>
        <w:t>代表區段，假如</w:t>
      </w:r>
      <w:r>
        <w:rPr>
          <w:rFonts w:hint="eastAsia"/>
        </w:rPr>
        <w:t xml:space="preserve"> data1 </w:t>
      </w:r>
      <w:r>
        <w:rPr>
          <w:rFonts w:hint="eastAsia"/>
        </w:rPr>
        <w:t>的分段代碼為</w:t>
      </w:r>
      <w:r>
        <w:rPr>
          <w:rFonts w:hint="eastAsia"/>
        </w:rPr>
        <w:t xml:space="preserve"> 7</w:t>
      </w:r>
      <w:r>
        <w:rPr>
          <w:rFonts w:hint="eastAsia"/>
        </w:rPr>
        <w:t>。那麼，該指令可能被編</w:t>
      </w:r>
      <w:r w:rsidR="00E37425">
        <w:rPr>
          <w:rFonts w:hint="eastAsia"/>
        </w:rPr>
        <w:t>為</w:t>
      </w:r>
      <w:r w:rsidR="00E37425">
        <w:rPr>
          <w:rFonts w:hint="eastAsia"/>
        </w:rPr>
        <w:t>16</w:t>
      </w:r>
      <w:r w:rsidR="00E37425">
        <w:rPr>
          <w:rFonts w:hint="eastAsia"/>
        </w:rPr>
        <w:t>進位</w:t>
      </w:r>
      <w:r>
        <w:rPr>
          <w:rFonts w:hint="eastAsia"/>
        </w:rPr>
        <w:t>碼</w:t>
      </w:r>
      <w:r>
        <w:rPr>
          <w:rFonts w:hint="eastAsia"/>
        </w:rPr>
        <w:t xml:space="preserve"> 00170100</w:t>
      </w:r>
      <w:r>
        <w:rPr>
          <w:rFonts w:hint="eastAsia"/>
        </w:rPr>
        <w:t>，其中的第</w:t>
      </w:r>
      <w:r>
        <w:rPr>
          <w:rFonts w:hint="eastAsia"/>
        </w:rPr>
        <w:t>4</w:t>
      </w:r>
      <w:r>
        <w:rPr>
          <w:rFonts w:hint="eastAsia"/>
        </w:rPr>
        <w:t>個</w:t>
      </w:r>
      <w:r w:rsidR="00E37425">
        <w:rPr>
          <w:rFonts w:hint="eastAsia"/>
        </w:rPr>
        <w:t>數字</w:t>
      </w:r>
      <w:r>
        <w:rPr>
          <w:rFonts w:hint="eastAsia"/>
        </w:rPr>
        <w:t>7</w:t>
      </w:r>
      <w:r>
        <w:rPr>
          <w:rFonts w:hint="eastAsia"/>
        </w:rPr>
        <w:t>即為分段代碼，而</w:t>
      </w:r>
      <w:r>
        <w:rPr>
          <w:rFonts w:hint="eastAsia"/>
        </w:rPr>
        <w:t xml:space="preserve"> 0100 </w:t>
      </w:r>
      <w:r>
        <w:rPr>
          <w:rFonts w:hint="eastAsia"/>
        </w:rPr>
        <w:t>則是分段位移。</w:t>
      </w:r>
      <w:r w:rsidR="003B752A">
        <w:fldChar w:fldCharType="begin"/>
      </w:r>
      <w:r w:rsidR="00404674">
        <w:instrText xml:space="preserve"> </w:instrText>
      </w:r>
      <w:r w:rsidR="00404674">
        <w:rPr>
          <w:rFonts w:hint="eastAsia"/>
        </w:rPr>
        <w:instrText>REF _Ref233346120 \h</w:instrText>
      </w:r>
      <w:r w:rsidR="00404674">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8</w:t>
      </w:r>
      <w:r w:rsidR="003B752A">
        <w:fldChar w:fldCharType="end"/>
      </w:r>
      <w:r w:rsidR="00404674">
        <w:rPr>
          <w:rFonts w:hint="eastAsia"/>
        </w:rPr>
        <w:t>顯示了該指令的轉換過程，指令暫存器</w:t>
      </w:r>
      <w:r w:rsidR="00404674">
        <w:rPr>
          <w:rFonts w:hint="eastAsia"/>
        </w:rPr>
        <w:t xml:space="preserve"> IR </w:t>
      </w:r>
      <w:r w:rsidR="00404674">
        <w:rPr>
          <w:rFonts w:hint="eastAsia"/>
        </w:rPr>
        <w:t>中的</w:t>
      </w:r>
      <w:r w:rsidR="00404674">
        <w:rPr>
          <w:rFonts w:hint="eastAsia"/>
        </w:rPr>
        <w:t xml:space="preserve"> 00170100 </w:t>
      </w:r>
      <w:r w:rsidR="00404674">
        <w:rPr>
          <w:rFonts w:hint="eastAsia"/>
        </w:rPr>
        <w:t>被分解為</w:t>
      </w:r>
      <w:r w:rsidR="00404674">
        <w:rPr>
          <w:rFonts w:hint="eastAsia"/>
        </w:rPr>
        <w:t>IR=(OP:00)</w:t>
      </w:r>
      <w:r w:rsidR="00094642">
        <w:rPr>
          <w:rFonts w:hint="eastAsia"/>
        </w:rPr>
        <w:t xml:space="preserve"> </w:t>
      </w:r>
      <w:r w:rsidR="00404674">
        <w:rPr>
          <w:rFonts w:hint="eastAsia"/>
        </w:rPr>
        <w:t>+</w:t>
      </w:r>
      <w:r w:rsidR="00094642">
        <w:rPr>
          <w:rFonts w:hint="eastAsia"/>
        </w:rPr>
        <w:t xml:space="preserve"> </w:t>
      </w:r>
      <w:r w:rsidR="00404674">
        <w:rPr>
          <w:rFonts w:hint="eastAsia"/>
        </w:rPr>
        <w:t>(R1:1)</w:t>
      </w:r>
      <w:r w:rsidR="00094642">
        <w:rPr>
          <w:rFonts w:hint="eastAsia"/>
        </w:rPr>
        <w:t xml:space="preserve"> </w:t>
      </w:r>
      <w:r w:rsidR="00404674">
        <w:rPr>
          <w:rFonts w:hint="eastAsia"/>
        </w:rPr>
        <w:t>+</w:t>
      </w:r>
      <w:r w:rsidR="00094642">
        <w:rPr>
          <w:rFonts w:hint="eastAsia"/>
        </w:rPr>
        <w:t xml:space="preserve"> </w:t>
      </w:r>
      <w:r w:rsidR="00404674">
        <w:rPr>
          <w:rFonts w:hint="eastAsia"/>
        </w:rPr>
        <w:t>(s:7)</w:t>
      </w:r>
      <w:r w:rsidR="00094642">
        <w:rPr>
          <w:rFonts w:hint="eastAsia"/>
        </w:rPr>
        <w:t xml:space="preserve"> </w:t>
      </w:r>
      <w:r w:rsidR="00404674">
        <w:rPr>
          <w:rFonts w:hint="eastAsia"/>
        </w:rPr>
        <w:t>+</w:t>
      </w:r>
      <w:r w:rsidR="00094642">
        <w:rPr>
          <w:rFonts w:hint="eastAsia"/>
        </w:rPr>
        <w:t xml:space="preserve"> </w:t>
      </w:r>
      <w:r w:rsidR="00404674">
        <w:rPr>
          <w:rFonts w:hint="eastAsia"/>
        </w:rPr>
        <w:t>(d:0100)</w:t>
      </w:r>
      <w:r w:rsidR="00094642">
        <w:rPr>
          <w:rFonts w:hint="eastAsia"/>
        </w:rPr>
        <w:t xml:space="preserve"> </w:t>
      </w:r>
      <w:r w:rsidR="00404674">
        <w:rPr>
          <w:rFonts w:hint="eastAsia"/>
        </w:rPr>
        <w:t>等四個部分，於是</w:t>
      </w:r>
      <w:r w:rsidR="00404674">
        <w:rPr>
          <w:rFonts w:hint="eastAsia"/>
        </w:rPr>
        <w:t xml:space="preserve"> CPU </w:t>
      </w:r>
      <w:r w:rsidR="00F76D03">
        <w:rPr>
          <w:rFonts w:hint="eastAsia"/>
        </w:rPr>
        <w:t>透過分段表暫存器</w:t>
      </w:r>
      <w:r w:rsidR="00F76D03">
        <w:rPr>
          <w:rFonts w:hint="eastAsia"/>
        </w:rPr>
        <w:t xml:space="preserve"> (STR) </w:t>
      </w:r>
      <w:r w:rsidR="00F76D03">
        <w:rPr>
          <w:rFonts w:hint="eastAsia"/>
        </w:rPr>
        <w:t>與</w:t>
      </w:r>
      <w:r w:rsidR="00404674">
        <w:rPr>
          <w:rFonts w:hint="eastAsia"/>
        </w:rPr>
        <w:t>分段代碼</w:t>
      </w:r>
      <w:r w:rsidR="00404674">
        <w:rPr>
          <w:rFonts w:hint="eastAsia"/>
        </w:rPr>
        <w:t xml:space="preserve"> 7 </w:t>
      </w:r>
      <w:r w:rsidR="00404674">
        <w:rPr>
          <w:rFonts w:hint="eastAsia"/>
        </w:rPr>
        <w:t>取得基底</w:t>
      </w:r>
      <w:r w:rsidR="00404674">
        <w:rPr>
          <w:rFonts w:hint="eastAsia"/>
        </w:rPr>
        <w:t xml:space="preserve"> B[s] = 0x1030 </w:t>
      </w:r>
      <w:r w:rsidR="00404674">
        <w:rPr>
          <w:rFonts w:hint="eastAsia"/>
        </w:rPr>
        <w:t>與界限</w:t>
      </w:r>
      <w:r w:rsidR="00404674">
        <w:rPr>
          <w:rFonts w:hint="eastAsia"/>
        </w:rPr>
        <w:t xml:space="preserve"> L[s] = 0x3000</w:t>
      </w:r>
      <w:r w:rsidR="00404674">
        <w:rPr>
          <w:rFonts w:hint="eastAsia"/>
        </w:rPr>
        <w:t>，接著再將基底</w:t>
      </w:r>
      <w:r w:rsidR="00404674">
        <w:rPr>
          <w:rFonts w:hint="eastAsia"/>
        </w:rPr>
        <w:t xml:space="preserve"> B[s]=0x1030 </w:t>
      </w:r>
      <w:r w:rsidR="00404674">
        <w:rPr>
          <w:rFonts w:hint="eastAsia"/>
        </w:rPr>
        <w:t>與位移</w:t>
      </w:r>
      <w:r w:rsidR="00404674">
        <w:rPr>
          <w:rFonts w:hint="eastAsia"/>
        </w:rPr>
        <w:t xml:space="preserve"> d=0x0100 </w:t>
      </w:r>
      <w:r w:rsidR="00404674">
        <w:rPr>
          <w:rFonts w:hint="eastAsia"/>
        </w:rPr>
        <w:t>相加後，成為真實</w:t>
      </w:r>
      <w:r w:rsidR="00337AD1">
        <w:rPr>
          <w:rFonts w:hint="eastAsia"/>
        </w:rPr>
        <w:t>位</w:t>
      </w:r>
      <w:r w:rsidR="00404674">
        <w:rPr>
          <w:rFonts w:hint="eastAsia"/>
        </w:rPr>
        <w:t>址</w:t>
      </w:r>
      <w:r w:rsidR="00404674">
        <w:rPr>
          <w:rFonts w:hint="eastAsia"/>
        </w:rPr>
        <w:t xml:space="preserve"> 0x1130</w:t>
      </w:r>
      <w:r w:rsidR="00337AD1">
        <w:rPr>
          <w:rFonts w:hint="eastAsia"/>
        </w:rPr>
        <w:t>。然後才將</w:t>
      </w:r>
      <w:r w:rsidR="00337AD1">
        <w:rPr>
          <w:rFonts w:hint="eastAsia"/>
        </w:rPr>
        <w:t xml:space="preserve"> 0x1130 </w:t>
      </w:r>
      <w:r w:rsidR="00337AD1">
        <w:rPr>
          <w:rFonts w:hint="eastAsia"/>
        </w:rPr>
        <w:t>傳出到匯流排，以進行記憶體存取動作。</w:t>
      </w:r>
    </w:p>
    <w:p w:rsidR="00093B43" w:rsidRPr="00404674" w:rsidRDefault="00093B43" w:rsidP="00452E81"/>
    <w:p w:rsidR="00093B43" w:rsidRDefault="00900B98" w:rsidP="00452E81">
      <w:r>
        <w:rPr>
          <w:noProof/>
        </w:rPr>
        <w:drawing>
          <wp:inline distT="0" distB="0" distL="0" distR="0">
            <wp:extent cx="5274310" cy="3088890"/>
            <wp:effectExtent l="19050" t="0" r="2540" b="0"/>
            <wp:docPr id="37" name="物件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2438" cy="4727575"/>
                      <a:chOff x="428625" y="1500188"/>
                      <a:chExt cx="8072438" cy="4727575"/>
                    </a:xfrm>
                  </a:grpSpPr>
                  <a:grpSp>
                    <a:nvGrpSpPr>
                      <a:cNvPr id="45059" name="群組 3"/>
                      <a:cNvGrpSpPr>
                        <a:grpSpLocks/>
                      </a:cNvGrpSpPr>
                    </a:nvGrpSpPr>
                    <a:grpSpPr bwMode="auto">
                      <a:xfrm>
                        <a:off x="428625" y="1500188"/>
                        <a:ext cx="8072438" cy="4727575"/>
                        <a:chOff x="642910" y="1500174"/>
                        <a:chExt cx="8072494" cy="4727050"/>
                      </a:xfrm>
                    </a:grpSpPr>
                    <a:sp>
                      <a:nvSpPr>
                        <a:cNvPr id="5" name="菱形 4"/>
                        <a:cNvSpPr/>
                      </a:nvSpPr>
                      <a:spPr>
                        <a:xfrm>
                          <a:off x="3008301" y="3851000"/>
                          <a:ext cx="1071570" cy="869853"/>
                        </a:xfrm>
                        <a:prstGeom prst="diamond">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&lt;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橢圓 5"/>
                        <a:cNvSpPr/>
                      </a:nvSpPr>
                      <a:spPr>
                        <a:xfrm>
                          <a:off x="5786446" y="4081162"/>
                          <a:ext cx="500066" cy="409530"/>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7500958" y="2928765"/>
                          <a:ext cx="1214446" cy="2714324"/>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主記憶體</a:t>
                            </a: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直線單箭頭接點 7"/>
                        <a:cNvCxnSpPr>
                          <a:endCxn id="5" idx="1"/>
                        </a:cNvCxnSpPr>
                      </a:nvCxnSpPr>
                      <a:spPr>
                        <a:xfrm flipV="1">
                          <a:off x="2214546" y="4285927"/>
                          <a:ext cx="793756" cy="47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直線單箭頭接點 8"/>
                        <a:cNvCxnSpPr>
                          <a:stCxn id="6" idx="6"/>
                          <a:endCxn id="7" idx="1"/>
                        </a:cNvCxnSpPr>
                      </a:nvCxnSpPr>
                      <a:spPr>
                        <a:xfrm>
                          <a:off x="6286512" y="4285927"/>
                          <a:ext cx="1214445"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066" name="矩形 9"/>
                        <a:cNvSpPr>
                          <a:spLocks noChangeArrowheads="1"/>
                        </a:cNvSpPr>
                      </a:nvSpPr>
                      <a:spPr bwMode="auto">
                        <a:xfrm>
                          <a:off x="6073296" y="3714752"/>
                          <a:ext cx="110799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真實位址</a:t>
                            </a:r>
                          </a:p>
                        </a:txBody>
                        <a:useSpRect/>
                      </a:txSp>
                    </a:sp>
                    <a:sp>
                      <a:nvSpPr>
                        <a:cNvPr id="45067" name="矩形 10"/>
                        <a:cNvSpPr>
                          <a:spLocks noChangeArrowheads="1"/>
                        </a:cNvSpPr>
                      </a:nvSpPr>
                      <a:spPr bwMode="auto">
                        <a:xfrm>
                          <a:off x="2143108" y="3786190"/>
                          <a:ext cx="110799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邏輯位址</a:t>
                            </a:r>
                          </a:p>
                        </a:txBody>
                        <a:useSpRect/>
                      </a:txSp>
                    </a:sp>
                    <a:sp>
                      <a:nvSpPr>
                        <a:cNvPr id="45068" name="文字方塊 17"/>
                        <a:cNvSpPr txBox="1">
                          <a:spLocks noChangeArrowheads="1"/>
                        </a:cNvSpPr>
                      </a:nvSpPr>
                      <a:spPr bwMode="auto">
                        <a:xfrm>
                          <a:off x="3500430" y="5286388"/>
                          <a:ext cx="180049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中斷：定址錯誤</a:t>
                            </a:r>
                          </a:p>
                        </a:txBody>
                        <a:useSpRect/>
                      </a:txSp>
                    </a:sp>
                    <a:cxnSp>
                      <a:nvCxnSpPr>
                        <a:cNvPr id="13" name="直線單箭頭接點 12"/>
                        <a:cNvCxnSpPr>
                          <a:stCxn id="5" idx="3"/>
                          <a:endCxn id="6" idx="2"/>
                        </a:cNvCxnSpPr>
                      </a:nvCxnSpPr>
                      <a:spPr>
                        <a:xfrm flipV="1">
                          <a:off x="4079872" y="4285927"/>
                          <a:ext cx="170657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070" name="矩形 13"/>
                        <a:cNvSpPr>
                          <a:spLocks noChangeArrowheads="1"/>
                        </a:cNvSpPr>
                      </a:nvSpPr>
                      <a:spPr bwMode="auto">
                        <a:xfrm>
                          <a:off x="4143372" y="3786190"/>
                          <a:ext cx="415499"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是</a:t>
                            </a:r>
                          </a:p>
                        </a:txBody>
                        <a:useSpRect/>
                      </a:txSp>
                    </a:sp>
                    <a:sp>
                      <a:nvSpPr>
                        <a:cNvPr id="45071" name="矩形 14"/>
                        <a:cNvSpPr>
                          <a:spLocks noChangeArrowheads="1"/>
                        </a:cNvSpPr>
                      </a:nvSpPr>
                      <a:spPr bwMode="auto">
                        <a:xfrm>
                          <a:off x="3571868" y="4786322"/>
                          <a:ext cx="415499"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zh-TW" altLang="en-US">
                                <a:latin typeface="Times New Roman" pitchFamily="18" charset="0"/>
                                <a:ea typeface="微軟正黑體" pitchFamily="34" charset="-120"/>
                                <a:cs typeface="Times New Roman" pitchFamily="18" charset="0"/>
                              </a:rPr>
                              <a:t>否</a:t>
                            </a:r>
                          </a:p>
                        </a:txBody>
                        <a:useSpRect/>
                      </a:txSp>
                    </a:sp>
                    <a:sp>
                      <a:nvSpPr>
                        <a:cNvPr id="16" name="矩形 15"/>
                        <a:cNvSpPr/>
                      </a:nvSpPr>
                      <a:spPr>
                        <a:xfrm>
                          <a:off x="642910" y="1500174"/>
                          <a:ext cx="6572296" cy="4285774"/>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073" name="文字方塊 25"/>
                        <a:cNvSpPr txBox="1">
                          <a:spLocks noChangeArrowheads="1"/>
                        </a:cNvSpPr>
                      </a:nvSpPr>
                      <a:spPr bwMode="auto">
                        <a:xfrm>
                          <a:off x="3786182" y="5857892"/>
                          <a:ext cx="63350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CPU</a:t>
                            </a:r>
                            <a:endParaRPr kumimoji="0" lang="zh-TW" altLang="en-US">
                              <a:latin typeface="Times New Roman" pitchFamily="18" charset="0"/>
                              <a:ea typeface="微軟正黑體" pitchFamily="34" charset="-120"/>
                              <a:cs typeface="Times New Roman" pitchFamily="18" charset="0"/>
                            </a:endParaRPr>
                          </a:p>
                        </a:txBody>
                        <a:useSpRect/>
                      </a:txSp>
                    </a:sp>
                    <a:sp>
                      <a:nvSpPr>
                        <a:cNvPr id="18" name="矩形 17"/>
                        <a:cNvSpPr/>
                      </a:nvSpPr>
                      <a:spPr>
                        <a:xfrm>
                          <a:off x="714348" y="4143067"/>
                          <a:ext cx="1500197" cy="35714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IR=001</a:t>
                            </a:r>
                            <a:r>
                              <a:rPr kumimoji="0" lang="en-US" altLang="zh-TW" u="sng" dirty="0" smtClean="0">
                                <a:solidFill>
                                  <a:srgbClr val="0000FF"/>
                                </a:solidFill>
                                <a:latin typeface="Times New Roman" pitchFamily="18" charset="0"/>
                                <a:cs typeface="Times New Roman" pitchFamily="18" charset="0"/>
                              </a:rPr>
                              <a:t>7</a:t>
                            </a:r>
                            <a:r>
                              <a:rPr kumimoji="0" lang="en-US" altLang="zh-TW" u="sng" dirty="0" smtClean="0">
                                <a:solidFill>
                                  <a:srgbClr val="FF0000"/>
                                </a:solidFill>
                                <a:latin typeface="Times New Roman" pitchFamily="18" charset="0"/>
                                <a:cs typeface="Times New Roman" pitchFamily="18" charset="0"/>
                              </a:rPr>
                              <a:t>0100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5075" name="矩形 18"/>
                        <a:cNvSpPr>
                          <a:spLocks noChangeArrowheads="1"/>
                        </a:cNvSpPr>
                      </a:nvSpPr>
                      <a:spPr bwMode="auto">
                        <a:xfrm>
                          <a:off x="2071670" y="4572008"/>
                          <a:ext cx="1322799"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(s=7,d=100)</a:t>
                            </a:r>
                            <a:endParaRPr kumimoji="0" lang="zh-TW" altLang="en-US">
                              <a:latin typeface="Times New Roman" pitchFamily="18" charset="0"/>
                              <a:ea typeface="微軟正黑體" pitchFamily="34" charset="-120"/>
                              <a:cs typeface="Times New Roman" pitchFamily="18" charset="0"/>
                            </a:endParaRPr>
                          </a:p>
                        </a:txBody>
                        <a:useSpRect/>
                      </a:txSp>
                    </a:sp>
                    <a:sp>
                      <a:nvSpPr>
                        <a:cNvPr id="45076" name="矩形 19"/>
                        <a:cNvSpPr>
                          <a:spLocks noChangeArrowheads="1"/>
                        </a:cNvSpPr>
                      </a:nvSpPr>
                      <a:spPr bwMode="auto">
                        <a:xfrm>
                          <a:off x="4572000" y="4357694"/>
                          <a:ext cx="77617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d=100</a:t>
                            </a:r>
                            <a:endParaRPr kumimoji="0" lang="zh-TW" altLang="en-US">
                              <a:latin typeface="Times New Roman" pitchFamily="18" charset="0"/>
                              <a:ea typeface="微軟正黑體" pitchFamily="34" charset="-120"/>
                              <a:cs typeface="Times New Roman" pitchFamily="18" charset="0"/>
                            </a:endParaRPr>
                          </a:p>
                        </a:txBody>
                        <a:useSpRect/>
                      </a:txSp>
                    </a:sp>
                    <a:sp>
                      <a:nvSpPr>
                        <a:cNvPr id="45077" name="矩形 20"/>
                        <a:cNvSpPr>
                          <a:spLocks noChangeArrowheads="1"/>
                        </a:cNvSpPr>
                      </a:nvSpPr>
                      <a:spPr bwMode="auto">
                        <a:xfrm>
                          <a:off x="6287610" y="4429132"/>
                          <a:ext cx="86857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0x1130</a:t>
                            </a:r>
                            <a:endParaRPr kumimoji="0" lang="zh-TW" altLang="en-US">
                              <a:latin typeface="Times New Roman" pitchFamily="18" charset="0"/>
                              <a:ea typeface="微軟正黑體" pitchFamily="34" charset="-120"/>
                              <a:cs typeface="Times New Roman" pitchFamily="18" charset="0"/>
                            </a:endParaRPr>
                          </a:p>
                        </a:txBody>
                        <a:useSpRect/>
                      </a:txSp>
                    </a:sp>
                    <a:sp>
                      <a:nvSpPr>
                        <a:cNvPr id="45078" name="文字方塊 37"/>
                        <a:cNvSpPr txBox="1">
                          <a:spLocks noChangeArrowheads="1"/>
                        </a:cNvSpPr>
                      </a:nvSpPr>
                      <a:spPr bwMode="auto">
                        <a:xfrm>
                          <a:off x="4429124" y="3286124"/>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分段表</a:t>
                            </a:r>
                          </a:p>
                        </a:txBody>
                        <a:useSpRect/>
                      </a:txSp>
                    </a:sp>
                    <a:sp>
                      <a:nvSpPr>
                        <a:cNvPr id="23" name="矩形 22"/>
                        <a:cNvSpPr/>
                      </a:nvSpPr>
                      <a:spPr>
                        <a:xfrm>
                          <a:off x="3857620" y="1714462"/>
                          <a:ext cx="1928825" cy="157145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4822827" y="1714462"/>
                          <a:ext cx="963619" cy="35714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基底</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矩形 24"/>
                        <a:cNvSpPr/>
                      </a:nvSpPr>
                      <a:spPr>
                        <a:xfrm>
                          <a:off x="3857620" y="1714462"/>
                          <a:ext cx="965207" cy="35714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界限</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4814889" y="2643047"/>
                          <a:ext cx="963620"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0x1030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3849682" y="2643047"/>
                          <a:ext cx="965207"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0x3000</a:t>
                            </a:r>
                            <a:endParaRPr kumimoji="0" lang="zh-TW" altLang="en-US"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圖案 47"/>
                        <a:cNvCxnSpPr>
                          <a:stCxn id="27" idx="1"/>
                          <a:endCxn id="5" idx="0"/>
                        </a:cNvCxnSpPr>
                      </a:nvCxnSpPr>
                      <a:spPr>
                        <a:xfrm rot="10800000" flipV="1">
                          <a:off x="3543293" y="2822414"/>
                          <a:ext cx="306389" cy="102858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圖案 49"/>
                        <a:cNvCxnSpPr>
                          <a:stCxn id="26" idx="3"/>
                          <a:endCxn id="6" idx="0"/>
                        </a:cNvCxnSpPr>
                      </a:nvCxnSpPr>
                      <a:spPr>
                        <a:xfrm>
                          <a:off x="5778509" y="2822414"/>
                          <a:ext cx="258764" cy="125874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直線單箭頭接點 29"/>
                        <a:cNvCxnSpPr/>
                      </a:nvCxnSpPr>
                      <a:spPr>
                        <a:xfrm rot="5400000">
                          <a:off x="3271862" y="5000222"/>
                          <a:ext cx="57143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087" name="文字方塊 60"/>
                        <a:cNvSpPr txBox="1">
                          <a:spLocks noChangeArrowheads="1"/>
                        </a:cNvSpPr>
                      </a:nvSpPr>
                      <a:spPr bwMode="auto">
                        <a:xfrm>
                          <a:off x="3571868" y="2000240"/>
                          <a:ext cx="319318" cy="646331"/>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0</a:t>
                            </a:r>
                          </a:p>
                          <a:p>
                            <a:r>
                              <a:rPr kumimoji="0" lang="en-US" altLang="zh-TW">
                                <a:ea typeface="微軟正黑體" pitchFamily="34" charset="-120"/>
                              </a:rPr>
                              <a:t>..</a:t>
                            </a:r>
                            <a:endParaRPr kumimoji="0" lang="zh-TW" altLang="en-US">
                              <a:ea typeface="微軟正黑體" pitchFamily="34" charset="-120"/>
                            </a:endParaRPr>
                          </a:p>
                        </a:txBody>
                        <a:useSpRect/>
                      </a:txSp>
                    </a:sp>
                    <a:sp>
                      <a:nvSpPr>
                        <a:cNvPr id="45088" name="文字方塊 61"/>
                        <a:cNvSpPr txBox="1">
                          <a:spLocks noChangeArrowheads="1"/>
                        </a:cNvSpPr>
                      </a:nvSpPr>
                      <a:spPr bwMode="auto">
                        <a:xfrm>
                          <a:off x="3571868" y="2643182"/>
                          <a:ext cx="290464"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7</a:t>
                            </a:r>
                            <a:endParaRPr kumimoji="0" lang="zh-TW" altLang="en-US">
                              <a:ea typeface="微軟正黑體" pitchFamily="34" charset="-120"/>
                            </a:endParaRPr>
                          </a:p>
                        </a:txBody>
                        <a:useSpRect/>
                      </a:txSp>
                    </a:sp>
                    <a:sp>
                      <a:nvSpPr>
                        <a:cNvPr id="45089" name="矩形 32"/>
                        <a:cNvSpPr>
                          <a:spLocks noChangeArrowheads="1"/>
                        </a:cNvSpPr>
                      </a:nvSpPr>
                      <a:spPr bwMode="auto">
                        <a:xfrm>
                          <a:off x="714348" y="3000372"/>
                          <a:ext cx="2064989" cy="646331"/>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指令：</a:t>
                            </a:r>
                            <a:endParaRPr kumimoji="0" lang="en-US" altLang="zh-TW">
                              <a:latin typeface="Times New Roman" pitchFamily="18" charset="0"/>
                              <a:ea typeface="微軟正黑體" pitchFamily="34" charset="-120"/>
                              <a:cs typeface="Times New Roman" pitchFamily="18" charset="0"/>
                            </a:endParaRPr>
                          </a:p>
                          <a:p>
                            <a:r>
                              <a:rPr kumimoji="0" lang="en-US" altLang="zh-TW">
                                <a:solidFill>
                                  <a:srgbClr val="0000FF"/>
                                </a:solidFill>
                                <a:latin typeface="Times New Roman" pitchFamily="18" charset="0"/>
                                <a:ea typeface="微軟正黑體" pitchFamily="34" charset="-120"/>
                                <a:cs typeface="Times New Roman" pitchFamily="18" charset="0"/>
                              </a:rPr>
                              <a:t>LD R1, [data1+100]</a:t>
                            </a:r>
                          </a:p>
                        </a:txBody>
                        <a:useSpRect/>
                      </a:txSp>
                    </a:sp>
                    <a:sp>
                      <a:nvSpPr>
                        <a:cNvPr id="45090" name="矩形 33"/>
                        <a:cNvSpPr>
                          <a:spLocks noChangeArrowheads="1"/>
                        </a:cNvSpPr>
                      </a:nvSpPr>
                      <a:spPr bwMode="auto">
                        <a:xfrm>
                          <a:off x="5786446" y="2428868"/>
                          <a:ext cx="143020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B[d]=0x1030</a:t>
                            </a:r>
                            <a:endParaRPr kumimoji="0" lang="zh-TW" altLang="en-US">
                              <a:latin typeface="Times New Roman" pitchFamily="18" charset="0"/>
                              <a:ea typeface="微軟正黑體" pitchFamily="34" charset="-120"/>
                              <a:cs typeface="Times New Roman" pitchFamily="18" charset="0"/>
                            </a:endParaRPr>
                          </a:p>
                        </a:txBody>
                        <a:useSpRect/>
                      </a:txSp>
                    </a:sp>
                    <a:sp>
                      <a:nvSpPr>
                        <a:cNvPr id="35" name="矩形 34"/>
                        <a:cNvSpPr/>
                      </a:nvSpPr>
                      <a:spPr>
                        <a:xfrm>
                          <a:off x="928662" y="1714462"/>
                          <a:ext cx="1500198" cy="35714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STR </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直線單箭頭接點 35"/>
                        <a:cNvCxnSpPr>
                          <a:stCxn id="35" idx="3"/>
                          <a:endCxn id="25" idx="1"/>
                        </a:cNvCxnSpPr>
                      </a:nvCxnSpPr>
                      <a:spPr>
                        <a:xfrm>
                          <a:off x="2428860" y="1893830"/>
                          <a:ext cx="1428760"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D6CB1" w:rsidRDefault="004D6CB1" w:rsidP="004D6CB1">
      <w:pPr>
        <w:pStyle w:val="a8"/>
        <w:jc w:val="center"/>
      </w:pPr>
      <w:bookmarkStart w:id="18" w:name="_Ref233346120"/>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8</w:t>
      </w:r>
      <w:r w:rsidR="003B752A">
        <w:fldChar w:fldCharType="end"/>
      </w:r>
      <w:bookmarkEnd w:id="18"/>
      <w:r>
        <w:rPr>
          <w:rFonts w:hint="eastAsia"/>
        </w:rPr>
        <w:t>使用分段表進行記憶體位址轉換的一個範例</w:t>
      </w:r>
    </w:p>
    <w:p w:rsidR="004D6CB1" w:rsidRPr="004D6CB1" w:rsidRDefault="004D6CB1" w:rsidP="004D6CB1"/>
    <w:p w:rsidR="00E564CC" w:rsidRDefault="00F76D03" w:rsidP="004D6CB1">
      <w:r>
        <w:rPr>
          <w:rFonts w:hint="eastAsia"/>
        </w:rPr>
        <w:t>如果使用主記憶體儲存</w:t>
      </w:r>
      <w:r w:rsidR="004D6CB1">
        <w:rPr>
          <w:rFonts w:hint="eastAsia"/>
        </w:rPr>
        <w:t>分段表</w:t>
      </w:r>
      <w:r>
        <w:rPr>
          <w:rFonts w:hint="eastAsia"/>
        </w:rPr>
        <w:t>，</w:t>
      </w:r>
      <w:r w:rsidR="00337AD1">
        <w:rPr>
          <w:rFonts w:hint="eastAsia"/>
        </w:rPr>
        <w:t>那麼</w:t>
      </w:r>
      <w:r w:rsidR="00E564CC">
        <w:rPr>
          <w:rFonts w:hint="eastAsia"/>
        </w:rPr>
        <w:t xml:space="preserve"> LD </w:t>
      </w:r>
      <w:r w:rsidR="00E564CC">
        <w:rPr>
          <w:rFonts w:hint="eastAsia"/>
        </w:rPr>
        <w:t>等指令就需要先取得記憶體中的分段表內容，然後才能存取真實位址的</w:t>
      </w:r>
      <w:r w:rsidR="00337AD1">
        <w:rPr>
          <w:rFonts w:hint="eastAsia"/>
        </w:rPr>
        <w:t>記憶體，</w:t>
      </w:r>
      <w:r w:rsidR="00E564CC">
        <w:rPr>
          <w:rFonts w:hint="eastAsia"/>
        </w:rPr>
        <w:t>這</w:t>
      </w:r>
      <w:r w:rsidR="00337AD1">
        <w:rPr>
          <w:rFonts w:hint="eastAsia"/>
        </w:rPr>
        <w:t>會</w:t>
      </w:r>
      <w:r w:rsidR="00E564CC">
        <w:rPr>
          <w:rFonts w:hint="eastAsia"/>
        </w:rPr>
        <w:t>造成兩次的記憶體存取，嚴重影響系統效能。為了改善此種情況，</w:t>
      </w:r>
      <w:r>
        <w:rPr>
          <w:rFonts w:hint="eastAsia"/>
        </w:rPr>
        <w:t>處理器會利用『位址查找緩衝區』</w:t>
      </w:r>
      <w:r>
        <w:rPr>
          <w:rFonts w:hint="eastAsia"/>
        </w:rPr>
        <w:t xml:space="preserve"> (Translation Look-aside Buffers:TLB) </w:t>
      </w:r>
      <w:r>
        <w:rPr>
          <w:rFonts w:hint="eastAsia"/>
        </w:rPr>
        <w:t>這樣的特殊記憶元件</w:t>
      </w:r>
      <w:r>
        <w:rPr>
          <w:rFonts w:hint="eastAsia"/>
        </w:rPr>
        <w:t xml:space="preserve"> (</w:t>
      </w:r>
      <w:r>
        <w:rPr>
          <w:rFonts w:hint="eastAsia"/>
        </w:rPr>
        <w:t>或稱相關暫存器</w:t>
      </w:r>
      <w:r>
        <w:rPr>
          <w:rFonts w:hint="eastAsia"/>
        </w:rPr>
        <w:t xml:space="preserve"> associative registers)</w:t>
      </w:r>
      <w:r>
        <w:rPr>
          <w:rFonts w:hint="eastAsia"/>
        </w:rPr>
        <w:t>，以儲存分段表</w:t>
      </w:r>
      <w:r w:rsidR="00E564CC">
        <w:rPr>
          <w:rFonts w:hint="eastAsia"/>
        </w:rPr>
        <w:t>的</w:t>
      </w:r>
      <w:r>
        <w:rPr>
          <w:rFonts w:hint="eastAsia"/>
        </w:rPr>
        <w:t xml:space="preserve"> (key, value) </w:t>
      </w:r>
      <w:r>
        <w:rPr>
          <w:rFonts w:hint="eastAsia"/>
        </w:rPr>
        <w:t>配對，</w:t>
      </w:r>
      <w:r w:rsidR="00E564CC">
        <w:rPr>
          <w:rFonts w:hint="eastAsia"/>
        </w:rPr>
        <w:t>加快</w:t>
      </w:r>
      <w:r w:rsidR="00E564CC">
        <w:rPr>
          <w:rFonts w:hint="eastAsia"/>
        </w:rPr>
        <w:t xml:space="preserve"> TLB </w:t>
      </w:r>
      <w:r w:rsidR="00E564CC">
        <w:rPr>
          <w:rFonts w:hint="eastAsia"/>
        </w:rPr>
        <w:t>的存取速度。</w:t>
      </w:r>
    </w:p>
    <w:p w:rsidR="00E564CC" w:rsidRDefault="00E564CC" w:rsidP="004D6CB1"/>
    <w:p w:rsidR="004D6CB1" w:rsidRDefault="00E564CC" w:rsidP="004D6CB1">
      <w:r>
        <w:rPr>
          <w:rFonts w:hint="eastAsia"/>
        </w:rPr>
        <w:t>假如在</w:t>
      </w:r>
      <w:r>
        <w:rPr>
          <w:rFonts w:hint="eastAsia"/>
        </w:rPr>
        <w:t xml:space="preserve"> TLB </w:t>
      </w:r>
      <w:r>
        <w:rPr>
          <w:rFonts w:hint="eastAsia"/>
        </w:rPr>
        <w:t>存取時，發現</w:t>
      </w:r>
      <w:r w:rsidR="00F76D03">
        <w:rPr>
          <w:rFonts w:hint="eastAsia"/>
        </w:rPr>
        <w:t>分段代號</w:t>
      </w:r>
      <w:r w:rsidR="00F76D03">
        <w:rPr>
          <w:rFonts w:hint="eastAsia"/>
        </w:rPr>
        <w:t xml:space="preserve"> s </w:t>
      </w:r>
      <w:r w:rsidR="00F76D03">
        <w:rPr>
          <w:rFonts w:hint="eastAsia"/>
        </w:rPr>
        <w:t>位於</w:t>
      </w:r>
      <w:r w:rsidR="00F76D03">
        <w:rPr>
          <w:rFonts w:hint="eastAsia"/>
        </w:rPr>
        <w:t>TLB</w:t>
      </w:r>
      <w:r w:rsidR="00F76D03">
        <w:rPr>
          <w:rFonts w:hint="eastAsia"/>
        </w:rPr>
        <w:t>中，</w:t>
      </w:r>
      <w:r>
        <w:rPr>
          <w:rFonts w:hint="eastAsia"/>
        </w:rPr>
        <w:t>此時</w:t>
      </w:r>
      <w:r w:rsidR="00F76D03">
        <w:rPr>
          <w:rFonts w:hint="eastAsia"/>
        </w:rPr>
        <w:t>TLB</w:t>
      </w:r>
      <w:r w:rsidR="00F76D03">
        <w:rPr>
          <w:rFonts w:hint="eastAsia"/>
        </w:rPr>
        <w:t>會直接輸出</w:t>
      </w:r>
      <w:r w:rsidR="00F76D03">
        <w:rPr>
          <w:rFonts w:hint="eastAsia"/>
        </w:rPr>
        <w:t xml:space="preserve"> B[s] </w:t>
      </w:r>
      <w:r w:rsidR="00F76D03">
        <w:rPr>
          <w:rFonts w:hint="eastAsia"/>
        </w:rPr>
        <w:t>與</w:t>
      </w:r>
      <w:r w:rsidR="00F76D03">
        <w:rPr>
          <w:rFonts w:hint="eastAsia"/>
        </w:rPr>
        <w:t xml:space="preserve"> </w:t>
      </w:r>
      <w:r w:rsidR="00F76D03">
        <w:rPr>
          <w:rFonts w:hint="eastAsia"/>
        </w:rPr>
        <w:lastRenderedPageBreak/>
        <w:t>L[s]</w:t>
      </w:r>
      <w:r w:rsidR="00F76D03">
        <w:rPr>
          <w:rFonts w:hint="eastAsia"/>
        </w:rPr>
        <w:t>，</w:t>
      </w:r>
      <w:r>
        <w:rPr>
          <w:rFonts w:hint="eastAsia"/>
        </w:rPr>
        <w:t>於是</w:t>
      </w:r>
      <w:r w:rsidR="00F76D03">
        <w:rPr>
          <w:rFonts w:hint="eastAsia"/>
        </w:rPr>
        <w:t>就不需要從記憶體中查找出『基底</w:t>
      </w:r>
      <w:r w:rsidR="00F76D03">
        <w:rPr>
          <w:rFonts w:hint="eastAsia"/>
        </w:rPr>
        <w:t>-</w:t>
      </w:r>
      <w:r w:rsidR="00F76D03">
        <w:rPr>
          <w:rFonts w:hint="eastAsia"/>
        </w:rPr>
        <w:t>限制』值，</w:t>
      </w:r>
      <w:r>
        <w:rPr>
          <w:rFonts w:hint="eastAsia"/>
        </w:rPr>
        <w:t>因而加快了存取速度。</w:t>
      </w:r>
    </w:p>
    <w:p w:rsidR="00DD6165" w:rsidRPr="00E564CC" w:rsidRDefault="00DD6165" w:rsidP="004210AE">
      <w:pPr>
        <w:rPr>
          <w:b/>
        </w:rPr>
      </w:pPr>
    </w:p>
    <w:p w:rsidR="00906797" w:rsidRDefault="00906797" w:rsidP="004210AE">
      <w:pPr>
        <w:rPr>
          <w:b/>
        </w:rPr>
      </w:pPr>
      <w:r>
        <w:rPr>
          <w:rFonts w:hint="eastAsia"/>
          <w:b/>
        </w:rPr>
        <w:t>分頁機制</w:t>
      </w:r>
    </w:p>
    <w:p w:rsidR="00FB6DAB" w:rsidRDefault="00FB6DAB" w:rsidP="00AE6F22">
      <w:r>
        <w:rPr>
          <w:rFonts w:hint="eastAsia"/>
        </w:rPr>
        <w:t>目前最常用的</w:t>
      </w:r>
      <w:r>
        <w:rPr>
          <w:rFonts w:hint="eastAsia"/>
        </w:rPr>
        <w:t xml:space="preserve"> MMU </w:t>
      </w:r>
      <w:r>
        <w:rPr>
          <w:rFonts w:hint="eastAsia"/>
        </w:rPr>
        <w:t>單元通常採用分頁機制，分頁機制將記憶體分成大小相同的頁，然後利用分頁表將指令中的邏輯位址</w:t>
      </w:r>
      <w:r>
        <w:rPr>
          <w:rFonts w:hint="eastAsia"/>
        </w:rPr>
        <w:t xml:space="preserve"> (</w:t>
      </w:r>
      <w:r>
        <w:rPr>
          <w:rFonts w:hint="eastAsia"/>
        </w:rPr>
        <w:t>邏輯頁碼</w:t>
      </w:r>
      <w:r>
        <w:rPr>
          <w:rFonts w:hint="eastAsia"/>
        </w:rPr>
        <w:t xml:space="preserve"> p, </w:t>
      </w:r>
      <w:r>
        <w:rPr>
          <w:rFonts w:hint="eastAsia"/>
        </w:rPr>
        <w:t>位移</w:t>
      </w:r>
      <w:r>
        <w:rPr>
          <w:rFonts w:hint="eastAsia"/>
        </w:rPr>
        <w:t xml:space="preserve"> d) </w:t>
      </w:r>
      <w:r>
        <w:rPr>
          <w:rFonts w:hint="eastAsia"/>
        </w:rPr>
        <w:t>轉換成真實位址</w:t>
      </w:r>
      <w:r>
        <w:rPr>
          <w:rFonts w:hint="eastAsia"/>
        </w:rPr>
        <w:t xml:space="preserve"> (</w:t>
      </w:r>
      <w:r>
        <w:rPr>
          <w:rFonts w:hint="eastAsia"/>
        </w:rPr>
        <w:t>真實頁碼</w:t>
      </w:r>
      <w:r>
        <w:rPr>
          <w:rFonts w:hint="eastAsia"/>
        </w:rPr>
        <w:t xml:space="preserve"> f, </w:t>
      </w:r>
      <w:r>
        <w:rPr>
          <w:rFonts w:hint="eastAsia"/>
        </w:rPr>
        <w:t>位移</w:t>
      </w:r>
      <w:r>
        <w:rPr>
          <w:rFonts w:hint="eastAsia"/>
        </w:rPr>
        <w:t xml:space="preserve"> d)</w:t>
      </w:r>
      <w:r>
        <w:rPr>
          <w:rFonts w:hint="eastAsia"/>
        </w:rPr>
        <w:t>，其方法較分段機制更為簡單，只要利用分頁表將邏輯頁碼</w:t>
      </w:r>
      <w:r>
        <w:rPr>
          <w:rFonts w:hint="eastAsia"/>
        </w:rPr>
        <w:t xml:space="preserve"> p </w:t>
      </w:r>
      <w:r>
        <w:rPr>
          <w:rFonts w:hint="eastAsia"/>
        </w:rPr>
        <w:t>轉換成真實頁碼</w:t>
      </w:r>
      <w:r>
        <w:rPr>
          <w:rFonts w:hint="eastAsia"/>
        </w:rPr>
        <w:t xml:space="preserve"> f</w:t>
      </w:r>
      <w:r>
        <w:rPr>
          <w:rFonts w:hint="eastAsia"/>
        </w:rPr>
        <w:t>，然後與位移</w:t>
      </w:r>
      <w:r>
        <w:rPr>
          <w:rFonts w:hint="eastAsia"/>
        </w:rPr>
        <w:t xml:space="preserve"> d </w:t>
      </w:r>
      <w:r>
        <w:rPr>
          <w:rFonts w:hint="eastAsia"/>
        </w:rPr>
        <w:t>一起送到匯流排上即可。</w:t>
      </w:r>
    </w:p>
    <w:p w:rsidR="00FB6DAB" w:rsidRDefault="00FB6DAB" w:rsidP="00AE6F22"/>
    <w:p w:rsidR="00F65200" w:rsidRDefault="00F65200" w:rsidP="00F65200">
      <w:r>
        <w:rPr>
          <w:rFonts w:hint="eastAsia"/>
        </w:rPr>
        <w:t>分頁表的使用同樣減</w:t>
      </w:r>
      <w:r w:rsidR="00E564CC">
        <w:rPr>
          <w:rFonts w:hint="eastAsia"/>
        </w:rPr>
        <w:t>慢了</w:t>
      </w:r>
      <w:r>
        <w:rPr>
          <w:rFonts w:hint="eastAsia"/>
        </w:rPr>
        <w:t>記憶體的存取速度，所以也會</w:t>
      </w:r>
      <w:r w:rsidR="00E564CC">
        <w:rPr>
          <w:rFonts w:hint="eastAsia"/>
        </w:rPr>
        <w:t>使</w:t>
      </w:r>
      <w:r>
        <w:rPr>
          <w:rFonts w:hint="eastAsia"/>
        </w:rPr>
        <w:t>用</w:t>
      </w:r>
      <w:r w:rsidR="00E564CC" w:rsidDel="00E564CC">
        <w:rPr>
          <w:rFonts w:hint="eastAsia"/>
        </w:rPr>
        <w:t xml:space="preserve"> </w:t>
      </w:r>
      <w:r>
        <w:rPr>
          <w:rFonts w:hint="eastAsia"/>
        </w:rPr>
        <w:t xml:space="preserve">TLB </w:t>
      </w:r>
      <w:r>
        <w:rPr>
          <w:rFonts w:hint="eastAsia"/>
        </w:rPr>
        <w:t>進行輔助，以</w:t>
      </w:r>
      <w:r w:rsidR="00E564CC">
        <w:rPr>
          <w:rFonts w:hint="eastAsia"/>
        </w:rPr>
        <w:t>增快存取速度，</w:t>
      </w:r>
      <w:r w:rsidR="003B752A">
        <w:fldChar w:fldCharType="begin"/>
      </w:r>
      <w:r>
        <w:instrText xml:space="preserve"> </w:instrText>
      </w:r>
      <w:r>
        <w:rPr>
          <w:rFonts w:hint="eastAsia"/>
        </w:rPr>
        <w:instrText>REF _Ref233431814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9</w:t>
      </w:r>
      <w:r w:rsidR="003B752A">
        <w:fldChar w:fldCharType="end"/>
      </w:r>
      <w:r>
        <w:rPr>
          <w:rFonts w:hint="eastAsia"/>
        </w:rPr>
        <w:t>顯示了利用</w:t>
      </w:r>
      <w:r>
        <w:rPr>
          <w:rFonts w:hint="eastAsia"/>
        </w:rPr>
        <w:t>TLB</w:t>
      </w:r>
      <w:r>
        <w:rPr>
          <w:rFonts w:hint="eastAsia"/>
        </w:rPr>
        <w:t>輔助分頁</w:t>
      </w:r>
      <w:r w:rsidR="00E564CC">
        <w:rPr>
          <w:rFonts w:hint="eastAsia"/>
        </w:rPr>
        <w:t>機制的過程</w:t>
      </w:r>
      <w:r>
        <w:rPr>
          <w:rFonts w:hint="eastAsia"/>
        </w:rPr>
        <w:t>。</w:t>
      </w:r>
    </w:p>
    <w:p w:rsidR="00F65200" w:rsidRPr="00FB6DAB" w:rsidRDefault="00F65200" w:rsidP="00AE6F22"/>
    <w:p w:rsidR="00FB6DAB" w:rsidRDefault="00900B98" w:rsidP="00AE6F22">
      <w:r>
        <w:rPr>
          <w:noProof/>
        </w:rPr>
        <w:drawing>
          <wp:inline distT="0" distB="0" distL="0" distR="0">
            <wp:extent cx="5274310" cy="2828837"/>
            <wp:effectExtent l="0" t="0" r="2540" b="0"/>
            <wp:docPr id="27" name="物件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25" cy="4214812"/>
                      <a:chOff x="642938" y="1643063"/>
                      <a:chExt cx="7858125" cy="4214812"/>
                    </a:xfrm>
                  </a:grpSpPr>
                  <a:grpSp>
                    <a:nvGrpSpPr>
                      <a:cNvPr id="46083" name="群組 3"/>
                      <a:cNvGrpSpPr>
                        <a:grpSpLocks/>
                      </a:cNvGrpSpPr>
                    </a:nvGrpSpPr>
                    <a:grpSpPr bwMode="auto">
                      <a:xfrm>
                        <a:off x="642938" y="1643063"/>
                        <a:ext cx="7858125" cy="4214812"/>
                        <a:chOff x="214314" y="1785926"/>
                        <a:chExt cx="7858148" cy="4214842"/>
                      </a:xfrm>
                    </a:grpSpPr>
                    <a:sp>
                      <a:nvSpPr>
                        <a:cNvPr id="5" name="矩形 4"/>
                        <a:cNvSpPr/>
                      </a:nvSpPr>
                      <a:spPr>
                        <a:xfrm>
                          <a:off x="3643324" y="4286256"/>
                          <a:ext cx="1500191" cy="171451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圖案 13"/>
                        <a:cNvCxnSpPr>
                          <a:endCxn id="5" idx="1"/>
                        </a:cNvCxnSpPr>
                      </a:nvCxnSpPr>
                      <a:spPr>
                        <a:xfrm rot="16200000" flipH="1">
                          <a:off x="1493838" y="2994025"/>
                          <a:ext cx="2500330" cy="179864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直線單箭頭接點 6"/>
                        <a:cNvCxnSpPr/>
                      </a:nvCxnSpPr>
                      <a:spPr>
                        <a:xfrm rot="5400000">
                          <a:off x="3501240" y="4642652"/>
                          <a:ext cx="71438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6088" name="文字方塊 15"/>
                        <a:cNvSpPr txBox="1">
                          <a:spLocks noChangeArrowheads="1"/>
                        </a:cNvSpPr>
                      </a:nvSpPr>
                      <a:spPr bwMode="auto">
                        <a:xfrm>
                          <a:off x="3929058" y="4500570"/>
                          <a:ext cx="30008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p</a:t>
                            </a:r>
                            <a:endParaRPr kumimoji="0" lang="zh-TW" altLang="en-US">
                              <a:latin typeface="Times New Roman" pitchFamily="18" charset="0"/>
                              <a:ea typeface="微軟正黑體" pitchFamily="34" charset="-120"/>
                              <a:cs typeface="Times New Roman" pitchFamily="18" charset="0"/>
                            </a:endParaRPr>
                          </a:p>
                        </a:txBody>
                        <a:useSpRect/>
                      </a:txSp>
                    </a:sp>
                    <a:sp>
                      <a:nvSpPr>
                        <a:cNvPr id="46089" name="文字方塊 16"/>
                        <a:cNvSpPr txBox="1">
                          <a:spLocks noChangeArrowheads="1"/>
                        </a:cNvSpPr>
                      </a:nvSpPr>
                      <a:spPr bwMode="auto">
                        <a:xfrm>
                          <a:off x="3929058" y="3929066"/>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分頁表</a:t>
                            </a:r>
                          </a:p>
                        </a:txBody>
                        <a:useSpRect/>
                      </a:txSp>
                    </a:sp>
                    <a:sp>
                      <a:nvSpPr>
                        <a:cNvPr id="10" name="矩形 9"/>
                        <a:cNvSpPr/>
                      </a:nvSpPr>
                      <a:spPr>
                        <a:xfrm>
                          <a:off x="214314" y="2285992"/>
                          <a:ext cx="785814" cy="357191"/>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IR</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9" name="群組 10"/>
                        <a:cNvGrpSpPr>
                          <a:grpSpLocks/>
                        </a:cNvGrpSpPr>
                      </a:nvGrpSpPr>
                      <a:grpSpPr bwMode="auto">
                        <a:xfrm>
                          <a:off x="1071567" y="2285992"/>
                          <a:ext cx="1500189" cy="357191"/>
                          <a:chOff x="428672" y="1785926"/>
                          <a:chExt cx="2285975" cy="357191"/>
                        </a:xfrm>
                      </a:grpSpPr>
                      <a:sp>
                        <a:nvSpPr>
                          <a:cNvPr id="42" name="矩形 41"/>
                          <a:cNvSpPr/>
                        </a:nvSpPr>
                        <a:spPr>
                          <a:xfrm>
                            <a:off x="1214854" y="1785926"/>
                            <a:ext cx="786183"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矩形 42"/>
                          <a:cNvSpPr/>
                        </a:nvSpPr>
                        <a:spPr>
                          <a:xfrm>
                            <a:off x="2001036" y="1785926"/>
                            <a:ext cx="713611"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矩形 43"/>
                          <a:cNvSpPr/>
                        </a:nvSpPr>
                        <a:spPr>
                          <a:xfrm>
                            <a:off x="428672" y="1785926"/>
                            <a:ext cx="786181"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092" name="文字方塊 47"/>
                        <a:cNvSpPr txBox="1">
                          <a:spLocks noChangeArrowheads="1"/>
                        </a:cNvSpPr>
                      </a:nvSpPr>
                      <a:spPr bwMode="auto">
                        <a:xfrm>
                          <a:off x="3571868" y="1785926"/>
                          <a:ext cx="54694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TLB</a:t>
                            </a:r>
                            <a:endParaRPr kumimoji="0" lang="zh-TW" altLang="en-US">
                              <a:ea typeface="微軟正黑體" pitchFamily="34" charset="-120"/>
                            </a:endParaRPr>
                          </a:p>
                        </a:txBody>
                        <a:useSpRect/>
                      </a:txSp>
                    </a:sp>
                    <a:cxnSp>
                      <a:nvCxnSpPr>
                        <a:cNvPr id="13" name="圖案 51"/>
                        <a:cNvCxnSpPr>
                          <a:endCxn id="34" idx="1"/>
                        </a:cNvCxnSpPr>
                      </a:nvCxnSpPr>
                      <a:spPr>
                        <a:xfrm>
                          <a:off x="2000256" y="2643182"/>
                          <a:ext cx="1000128" cy="571504"/>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圖案 51"/>
                        <a:cNvCxnSpPr>
                          <a:endCxn id="36" idx="2"/>
                        </a:cNvCxnSpPr>
                      </a:nvCxnSpPr>
                      <a:spPr>
                        <a:xfrm rot="5400000" flipH="1" flipV="1">
                          <a:off x="2536037" y="2750339"/>
                          <a:ext cx="642943" cy="28575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圖案 51"/>
                        <a:cNvCxnSpPr>
                          <a:endCxn id="37" idx="2"/>
                        </a:cNvCxnSpPr>
                      </a:nvCxnSpPr>
                      <a:spPr>
                        <a:xfrm rot="16200000" flipH="1">
                          <a:off x="2678913" y="3250406"/>
                          <a:ext cx="357190" cy="28575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直線單箭頭接點 15"/>
                        <a:cNvCxnSpPr/>
                      </a:nvCxnSpPr>
                      <a:spPr>
                        <a:xfrm>
                          <a:off x="2714633" y="2786058"/>
                          <a:ext cx="285751"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直線單箭頭接點 16"/>
                        <a:cNvCxnSpPr/>
                      </a:nvCxnSpPr>
                      <a:spPr>
                        <a:xfrm>
                          <a:off x="2714633" y="2928934"/>
                          <a:ext cx="285751"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直線單箭頭接點 17"/>
                        <a:cNvCxnSpPr/>
                      </a:nvCxnSpPr>
                      <a:spPr>
                        <a:xfrm>
                          <a:off x="2714633" y="3429000"/>
                          <a:ext cx="285751"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19" name="群組 18"/>
                        <a:cNvGrpSpPr>
                          <a:grpSpLocks/>
                        </a:cNvGrpSpPr>
                      </a:nvGrpSpPr>
                      <a:grpSpPr bwMode="auto">
                        <a:xfrm>
                          <a:off x="3000383" y="2143116"/>
                          <a:ext cx="1785943" cy="1571636"/>
                          <a:chOff x="3000382" y="2143116"/>
                          <a:chExt cx="1643068" cy="1571636"/>
                        </a:xfrm>
                      </a:grpSpPr>
                      <a:sp>
                        <a:nvSpPr>
                          <a:cNvPr id="31" name="矩形 30"/>
                          <a:cNvSpPr/>
                        </a:nvSpPr>
                        <a:spPr>
                          <a:xfrm>
                            <a:off x="3000382" y="2143116"/>
                            <a:ext cx="1643068" cy="157163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矩形 31"/>
                          <a:cNvSpPr/>
                        </a:nvSpPr>
                        <a:spPr>
                          <a:xfrm>
                            <a:off x="3000382" y="2143116"/>
                            <a:ext cx="822264" cy="28575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邏輯頁</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矩形 32"/>
                          <a:cNvSpPr/>
                        </a:nvSpPr>
                        <a:spPr>
                          <a:xfrm>
                            <a:off x="3822647" y="2143116"/>
                            <a:ext cx="820803" cy="28575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實體頁</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矩形 33"/>
                          <a:cNvSpPr/>
                        </a:nvSpPr>
                        <a:spPr>
                          <a:xfrm>
                            <a:off x="3000382" y="3071811"/>
                            <a:ext cx="822264" cy="28575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7</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矩形 34"/>
                          <a:cNvSpPr/>
                        </a:nvSpPr>
                        <a:spPr>
                          <a:xfrm>
                            <a:off x="3822647" y="3071811"/>
                            <a:ext cx="820803" cy="28575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439</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橢圓 35"/>
                          <a:cNvSpPr/>
                        </a:nvSpPr>
                        <a:spPr>
                          <a:xfrm>
                            <a:off x="3000382" y="2500307"/>
                            <a:ext cx="143129" cy="142876"/>
                          </a:xfrm>
                          <a:prstGeom prst="ellipse">
                            <a:avLst/>
                          </a:prstGeom>
                          <a:solidFill>
                            <a:schemeClr val="bg1"/>
                          </a:solid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橢圓 36"/>
                          <a:cNvSpPr/>
                        </a:nvSpPr>
                        <a:spPr>
                          <a:xfrm>
                            <a:off x="3000382" y="3500439"/>
                            <a:ext cx="143129" cy="142876"/>
                          </a:xfrm>
                          <a:prstGeom prst="ellipse">
                            <a:avLst/>
                          </a:prstGeom>
                          <a:solidFill>
                            <a:schemeClr val="bg1"/>
                          </a:solid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矩形 37"/>
                          <a:cNvSpPr/>
                        </a:nvSpPr>
                        <a:spPr>
                          <a:xfrm>
                            <a:off x="3000382" y="2428868"/>
                            <a:ext cx="822264" cy="28575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29</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矩形 38"/>
                          <a:cNvSpPr/>
                        </a:nvSpPr>
                        <a:spPr>
                          <a:xfrm>
                            <a:off x="3822647" y="2428868"/>
                            <a:ext cx="820803" cy="28575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321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矩形 39"/>
                          <a:cNvSpPr/>
                        </a:nvSpPr>
                        <a:spPr>
                          <a:xfrm>
                            <a:off x="3000382" y="2714620"/>
                            <a:ext cx="1643068"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矩形 40"/>
                          <a:cNvSpPr/>
                        </a:nvSpPr>
                        <a:spPr>
                          <a:xfrm>
                            <a:off x="3000382" y="3357563"/>
                            <a:ext cx="1643068"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0" name="圖案 51"/>
                        <a:cNvCxnSpPr>
                          <a:stCxn id="35" idx="3"/>
                          <a:endCxn id="21" idx="0"/>
                        </a:cNvCxnSpPr>
                      </a:nvCxnSpPr>
                      <a:spPr>
                        <a:xfrm>
                          <a:off x="4786327" y="3214686"/>
                          <a:ext cx="757239" cy="71438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矩形 20"/>
                        <a:cNvSpPr/>
                      </a:nvSpPr>
                      <a:spPr>
                        <a:xfrm>
                          <a:off x="5286391" y="3929066"/>
                          <a:ext cx="515940"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f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5802330" y="3929066"/>
                          <a:ext cx="468313"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6103" name="文字方塊 90"/>
                        <a:cNvSpPr txBox="1">
                          <a:spLocks noChangeArrowheads="1"/>
                        </a:cNvSpPr>
                      </a:nvSpPr>
                      <a:spPr bwMode="auto">
                        <a:xfrm>
                          <a:off x="4786314" y="2786058"/>
                          <a:ext cx="105990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TLB</a:t>
                            </a:r>
                            <a:r>
                              <a:rPr kumimoji="0" lang="zh-TW" altLang="en-US">
                                <a:ea typeface="微軟正黑體" pitchFamily="34" charset="-120"/>
                              </a:rPr>
                              <a:t> 命中</a:t>
                            </a:r>
                          </a:p>
                        </a:txBody>
                        <a:useSpRect/>
                      </a:txSp>
                    </a:sp>
                    <a:sp>
                      <a:nvSpPr>
                        <a:cNvPr id="24" name="矩形 23"/>
                        <a:cNvSpPr/>
                      </a:nvSpPr>
                      <a:spPr>
                        <a:xfrm>
                          <a:off x="3643324" y="5000636"/>
                          <a:ext cx="1500191"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f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6105" name="文字方塊 93"/>
                        <a:cNvSpPr txBox="1">
                          <a:spLocks noChangeArrowheads="1"/>
                        </a:cNvSpPr>
                      </a:nvSpPr>
                      <a:spPr bwMode="auto">
                        <a:xfrm>
                          <a:off x="2143108" y="5143512"/>
                          <a:ext cx="1008609"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TLB</a:t>
                            </a:r>
                            <a:r>
                              <a:rPr kumimoji="0" lang="zh-TW" altLang="en-US">
                                <a:ea typeface="微軟正黑體" pitchFamily="34" charset="-120"/>
                              </a:rPr>
                              <a:t>失誤</a:t>
                            </a:r>
                          </a:p>
                        </a:txBody>
                        <a:useSpRect/>
                      </a:txSp>
                    </a:sp>
                    <a:cxnSp>
                      <a:nvCxnSpPr>
                        <a:cNvPr id="26" name="圖案 94"/>
                        <a:cNvCxnSpPr>
                          <a:stCxn id="24" idx="3"/>
                          <a:endCxn id="21" idx="2"/>
                        </a:cNvCxnSpPr>
                      </a:nvCxnSpPr>
                      <a:spPr>
                        <a:xfrm flipV="1">
                          <a:off x="5143515" y="4286256"/>
                          <a:ext cx="400051" cy="89376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圖案 51"/>
                        <a:cNvCxnSpPr>
                          <a:stCxn id="43" idx="0"/>
                          <a:endCxn id="22" idx="0"/>
                        </a:cNvCxnSpPr>
                      </a:nvCxnSpPr>
                      <a:spPr>
                        <a:xfrm rot="16200000" flipH="1">
                          <a:off x="3365507" y="1257292"/>
                          <a:ext cx="1643075" cy="3700474"/>
                        </a:xfrm>
                        <a:prstGeom prst="bentConnector3">
                          <a:avLst>
                            <a:gd name="adj1" fmla="val -31037"/>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矩形 27"/>
                        <a:cNvSpPr/>
                      </a:nvSpPr>
                      <a:spPr>
                        <a:xfrm>
                          <a:off x="6572270" y="2285992"/>
                          <a:ext cx="1500192" cy="36433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109" name="文字方塊 102"/>
                        <a:cNvSpPr txBox="1">
                          <a:spLocks noChangeArrowheads="1"/>
                        </a:cNvSpPr>
                      </a:nvSpPr>
                      <a:spPr bwMode="auto">
                        <a:xfrm>
                          <a:off x="6858016" y="5143512"/>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記憶體</a:t>
                            </a:r>
                          </a:p>
                        </a:txBody>
                        <a:useSpRect/>
                      </a:txSp>
                    </a:sp>
                    <a:cxnSp>
                      <a:nvCxnSpPr>
                        <a:cNvPr id="30" name="直線單箭頭接點 29"/>
                        <a:cNvCxnSpPr>
                          <a:stCxn id="22" idx="3"/>
                          <a:endCxn id="28" idx="1"/>
                        </a:cNvCxnSpPr>
                      </a:nvCxnSpPr>
                      <a:spPr>
                        <a:xfrm>
                          <a:off x="6270644" y="4108455"/>
                          <a:ext cx="30162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FB6DAB" w:rsidRDefault="00FB6DAB" w:rsidP="00FB6DAB">
      <w:pPr>
        <w:pStyle w:val="a8"/>
        <w:jc w:val="center"/>
      </w:pPr>
      <w:bookmarkStart w:id="19" w:name="_Ref233431814"/>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9</w:t>
      </w:r>
      <w:r w:rsidR="003B752A">
        <w:fldChar w:fldCharType="end"/>
      </w:r>
      <w:bookmarkEnd w:id="19"/>
      <w:r>
        <w:rPr>
          <w:rFonts w:hint="eastAsia"/>
        </w:rPr>
        <w:t>使用分頁表</w:t>
      </w:r>
      <w:r w:rsidR="00E00DCF">
        <w:rPr>
          <w:rFonts w:hint="eastAsia"/>
        </w:rPr>
        <w:t>搭配</w:t>
      </w:r>
      <w:r w:rsidR="00E00DCF">
        <w:rPr>
          <w:rFonts w:hint="eastAsia"/>
        </w:rPr>
        <w:t>TLB</w:t>
      </w:r>
      <w:r>
        <w:rPr>
          <w:rFonts w:hint="eastAsia"/>
        </w:rPr>
        <w:t>進行位址轉換的</w:t>
      </w:r>
      <w:r w:rsidR="00E00DCF">
        <w:rPr>
          <w:rFonts w:hint="eastAsia"/>
        </w:rPr>
        <w:t>過程</w:t>
      </w:r>
    </w:p>
    <w:p w:rsidR="00FB6DAB" w:rsidRDefault="00FB6DAB" w:rsidP="00FB6DAB"/>
    <w:p w:rsidR="00E564CC" w:rsidRDefault="00142BAF" w:rsidP="00FB6DAB">
      <w:r>
        <w:rPr>
          <w:rFonts w:hint="eastAsia"/>
        </w:rPr>
        <w:t>使用分頁機制的好處是可以實作出『需求分頁』技術，也就是在程式載入時並不需要將整個</w:t>
      </w:r>
      <w:r w:rsidR="00E564CC">
        <w:rPr>
          <w:rFonts w:hint="eastAsia"/>
        </w:rPr>
        <w:t>執行</w:t>
      </w:r>
      <w:r>
        <w:rPr>
          <w:rFonts w:hint="eastAsia"/>
        </w:rPr>
        <w:t>檔全部載入，</w:t>
      </w:r>
      <w:r w:rsidR="00E564CC">
        <w:rPr>
          <w:rFonts w:hint="eastAsia"/>
        </w:rPr>
        <w:t>而是先載入第一頁的程式，就可以開始執行，當成是執行到第二個分頁時，才將第二個分頁載入，這種技術稱為需求分頁。</w:t>
      </w:r>
    </w:p>
    <w:p w:rsidR="00E564CC" w:rsidRDefault="00E564CC" w:rsidP="00FB6DAB"/>
    <w:p w:rsidR="00E564CC" w:rsidRDefault="00E564CC" w:rsidP="00FB6DAB">
      <w:r>
        <w:rPr>
          <w:rFonts w:hint="eastAsia"/>
        </w:rPr>
        <w:t>在需求分頁的機制中，</w:t>
      </w:r>
      <w:r w:rsidR="00142BAF">
        <w:rPr>
          <w:rFonts w:hint="eastAsia"/>
        </w:rPr>
        <w:t>當某個指令企圖存取尚未被載入</w:t>
      </w:r>
      <w:r>
        <w:rPr>
          <w:rFonts w:hint="eastAsia"/>
        </w:rPr>
        <w:t>的分頁時</w:t>
      </w:r>
      <w:r w:rsidR="00142BAF">
        <w:rPr>
          <w:rFonts w:hint="eastAsia"/>
        </w:rPr>
        <w:t>，會</w:t>
      </w:r>
      <w:r>
        <w:rPr>
          <w:rFonts w:hint="eastAsia"/>
        </w:rPr>
        <w:t>觸發</w:t>
      </w:r>
      <w:r w:rsidR="00142BAF">
        <w:rPr>
          <w:rFonts w:hint="eastAsia"/>
        </w:rPr>
        <w:t>分頁中斷，</w:t>
      </w:r>
      <w:r>
        <w:rPr>
          <w:rFonts w:hint="eastAsia"/>
        </w:rPr>
        <w:t>此時</w:t>
      </w:r>
      <w:r w:rsidR="00142BAF">
        <w:rPr>
          <w:rFonts w:hint="eastAsia"/>
        </w:rPr>
        <w:t>作業系統</w:t>
      </w:r>
      <w:r>
        <w:rPr>
          <w:rFonts w:hint="eastAsia"/>
        </w:rPr>
        <w:t>會先發出載入分頁的請求後，就將原行程暫停，讓排程系統選取另一個行程繼續執行。</w:t>
      </w:r>
    </w:p>
    <w:p w:rsidR="00E564CC" w:rsidRPr="00E564CC" w:rsidRDefault="00E564CC" w:rsidP="00FB6DAB"/>
    <w:p w:rsidR="00E564CC" w:rsidRDefault="00E564CC" w:rsidP="00FB6DAB">
      <w:r>
        <w:rPr>
          <w:rFonts w:hint="eastAsia"/>
        </w:rPr>
        <w:t>當分頁載入完成之後，又會引發輸出入完成的中斷，通知作業系統該分頁已經載入完畢。於是作業系統就可以安排該行程繼續執行</w:t>
      </w:r>
      <w:r w:rsidR="00142BAF">
        <w:rPr>
          <w:rFonts w:hint="eastAsia"/>
        </w:rPr>
        <w:t>。</w:t>
      </w:r>
    </w:p>
    <w:p w:rsidR="00E564CC" w:rsidRDefault="00E564CC" w:rsidP="00FB6DAB"/>
    <w:p w:rsidR="00E564CC" w:rsidRDefault="00142BAF" w:rsidP="00FB6DAB">
      <w:r>
        <w:rPr>
          <w:rFonts w:hint="eastAsia"/>
        </w:rPr>
        <w:t>透過這樣的機制，就不需將所有行程全部載入，</w:t>
      </w:r>
      <w:r w:rsidR="00E564CC">
        <w:rPr>
          <w:rFonts w:hint="eastAsia"/>
        </w:rPr>
        <w:t>於是記憶體所能容納的分頁數可</w:t>
      </w:r>
      <w:r w:rsidR="00E564CC">
        <w:rPr>
          <w:rFonts w:hint="eastAsia"/>
        </w:rPr>
        <w:lastRenderedPageBreak/>
        <w:t>以超過真實的記憶體容量，因為大部分的分頁都被儲存在硬碟當中，這種技術讓硬碟成為記憶體的延伸，因而被稱為『虛擬記憶體』</w:t>
      </w:r>
      <w:r w:rsidR="00E564CC">
        <w:rPr>
          <w:rFonts w:hint="eastAsia"/>
        </w:rPr>
        <w:t xml:space="preserve">(Virtual Memory) </w:t>
      </w:r>
      <w:r w:rsidR="00E564CC">
        <w:rPr>
          <w:rFonts w:hint="eastAsia"/>
        </w:rPr>
        <w:t>技術。</w:t>
      </w:r>
    </w:p>
    <w:p w:rsidR="00905A9D" w:rsidRDefault="00905A9D" w:rsidP="00FB6DAB"/>
    <w:p w:rsidR="00905A9D" w:rsidRDefault="00905A9D" w:rsidP="00FB6DAB">
      <w:r>
        <w:rPr>
          <w:rFonts w:hint="eastAsia"/>
        </w:rPr>
        <w:t>分頁技術雖然具有很好的特性，但是</w:t>
      </w:r>
      <w:r w:rsidR="00142BAF">
        <w:rPr>
          <w:rFonts w:hint="eastAsia"/>
        </w:rPr>
        <w:t>分頁表通常</w:t>
      </w:r>
      <w:r>
        <w:rPr>
          <w:rFonts w:hint="eastAsia"/>
        </w:rPr>
        <w:t>會很</w:t>
      </w:r>
      <w:r w:rsidR="00142BAF">
        <w:rPr>
          <w:rFonts w:hint="eastAsia"/>
        </w:rPr>
        <w:t>龐大，</w:t>
      </w:r>
      <w:r>
        <w:rPr>
          <w:rFonts w:hint="eastAsia"/>
        </w:rPr>
        <w:t>難以放入</w:t>
      </w:r>
      <w:r>
        <w:rPr>
          <w:rFonts w:hint="eastAsia"/>
        </w:rPr>
        <w:t xml:space="preserve"> TLB </w:t>
      </w:r>
      <w:r>
        <w:rPr>
          <w:rFonts w:hint="eastAsia"/>
        </w:rPr>
        <w:t>中，因而會產生很多分頁失誤。</w:t>
      </w:r>
    </w:p>
    <w:p w:rsidR="00905A9D" w:rsidRDefault="00905A9D" w:rsidP="00FB6DAB"/>
    <w:p w:rsidR="00142BAF" w:rsidRDefault="00905A9D" w:rsidP="00FB6DAB">
      <w:r>
        <w:rPr>
          <w:rFonts w:hint="eastAsia"/>
        </w:rPr>
        <w:t>為了解決這個問題，作業系統的設計者提出的更先進的</w:t>
      </w:r>
      <w:r>
        <w:rPr>
          <w:rFonts w:hint="eastAsia"/>
        </w:rPr>
        <w:t>MMU</w:t>
      </w:r>
      <w:r>
        <w:rPr>
          <w:rFonts w:hint="eastAsia"/>
        </w:rPr>
        <w:t>技術，</w:t>
      </w:r>
      <w:r w:rsidR="00142BAF">
        <w:rPr>
          <w:rFonts w:hint="eastAsia"/>
        </w:rPr>
        <w:t>像是『分段式分頁』、『反轉式分頁』、『雙層分頁』等，</w:t>
      </w:r>
      <w:r w:rsidR="003B752A">
        <w:fldChar w:fldCharType="begin"/>
      </w:r>
      <w:r w:rsidR="00142BAF">
        <w:instrText xml:space="preserve"> </w:instrText>
      </w:r>
      <w:r w:rsidR="00142BAF">
        <w:rPr>
          <w:rFonts w:hint="eastAsia"/>
        </w:rPr>
        <w:instrText>REF _Ref233443045 \h</w:instrText>
      </w:r>
      <w:r w:rsidR="00142BAF">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10</w:t>
      </w:r>
      <w:r w:rsidR="003B752A">
        <w:fldChar w:fldCharType="end"/>
      </w:r>
      <w:r w:rsidR="00142BAF">
        <w:rPr>
          <w:rFonts w:hint="eastAsia"/>
        </w:rPr>
        <w:t>顯示了這些機制的轉換結構。</w:t>
      </w:r>
    </w:p>
    <w:p w:rsidR="00142BAF" w:rsidRDefault="00142BAF" w:rsidP="00FB6DAB"/>
    <w:p w:rsidR="00142BAF" w:rsidRPr="00142BAF" w:rsidRDefault="00900B98" w:rsidP="00FB6DAB">
      <w:r>
        <w:rPr>
          <w:noProof/>
        </w:rPr>
        <w:drawing>
          <wp:inline distT="0" distB="0" distL="0" distR="0">
            <wp:extent cx="5274310" cy="4083928"/>
            <wp:effectExtent l="0" t="0" r="2540" b="0"/>
            <wp:docPr id="28" name="物件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57950" cy="5000625"/>
                      <a:chOff x="1643063" y="1571625"/>
                      <a:chExt cx="6457950" cy="5000625"/>
                    </a:xfrm>
                  </a:grpSpPr>
                  <a:grpSp>
                    <a:nvGrpSpPr>
                      <a:cNvPr id="47107" name="群組 3"/>
                      <a:cNvGrpSpPr>
                        <a:grpSpLocks/>
                      </a:cNvGrpSpPr>
                    </a:nvGrpSpPr>
                    <a:grpSpPr bwMode="auto">
                      <a:xfrm>
                        <a:off x="1643063" y="1571625"/>
                        <a:ext cx="6457950" cy="5000625"/>
                        <a:chOff x="1071538" y="1071546"/>
                        <a:chExt cx="6457343" cy="5000660"/>
                      </a:xfrm>
                    </a:grpSpPr>
                    <a:sp>
                      <a:nvSpPr>
                        <a:cNvPr id="5" name="矩形 4"/>
                        <a:cNvSpPr/>
                      </a:nvSpPr>
                      <a:spPr>
                        <a:xfrm>
                          <a:off x="6544724" y="4822835"/>
                          <a:ext cx="51588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f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7060612" y="4822835"/>
                          <a:ext cx="46826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3298591" y="4822835"/>
                          <a:ext cx="515890"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3814480" y="4822835"/>
                          <a:ext cx="468268"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3298591" y="2428869"/>
                          <a:ext cx="515890"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3814480" y="2428869"/>
                          <a:ext cx="468268"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6541549" y="2428869"/>
                          <a:ext cx="898441"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B[s]+d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矩形 11"/>
                        <a:cNvSpPr/>
                      </a:nvSpPr>
                      <a:spPr>
                        <a:xfrm>
                          <a:off x="4214493" y="1071546"/>
                          <a:ext cx="1000031" cy="114300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TLB</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4928800" y="4929198"/>
                          <a:ext cx="1000031" cy="114300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分頁表</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r>
                              <a:rPr kumimoji="0" lang="zh-TW" altLang="en-US" dirty="0" smtClean="0">
                                <a:solidFill>
                                  <a:schemeClr val="tx1"/>
                                </a:solidFill>
                                <a:latin typeface="Times New Roman" pitchFamily="18" charset="0"/>
                                <a:cs typeface="Times New Roman" pitchFamily="18" charset="0"/>
                              </a:rPr>
                              <a:t>分段表</a:t>
                            </a: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圖案 29"/>
                        <a:cNvCxnSpPr>
                          <a:stCxn id="9" idx="0"/>
                          <a:endCxn id="12" idx="1"/>
                        </a:cNvCxnSpPr>
                      </a:nvCxnSpPr>
                      <a:spPr>
                        <a:xfrm rot="5400000" flipH="1" flipV="1">
                          <a:off x="3492208" y="1706584"/>
                          <a:ext cx="785819" cy="65875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圖案 30"/>
                        <a:cNvCxnSpPr>
                          <a:stCxn id="12" idx="3"/>
                          <a:endCxn id="11" idx="0"/>
                        </a:cNvCxnSpPr>
                      </a:nvCxnSpPr>
                      <a:spPr>
                        <a:xfrm>
                          <a:off x="5214524" y="1643050"/>
                          <a:ext cx="1776245" cy="78581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圖案 33"/>
                        <a:cNvCxnSpPr>
                          <a:stCxn id="12" idx="2"/>
                          <a:endCxn id="13" idx="1"/>
                        </a:cNvCxnSpPr>
                      </a:nvCxnSpPr>
                      <a:spPr>
                        <a:xfrm rot="16200000" flipH="1">
                          <a:off x="3178580" y="3750482"/>
                          <a:ext cx="3286148" cy="21429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圖案 36"/>
                        <a:cNvCxnSpPr>
                          <a:stCxn id="13" idx="3"/>
                          <a:endCxn id="5" idx="2"/>
                        </a:cNvCxnSpPr>
                      </a:nvCxnSpPr>
                      <a:spPr>
                        <a:xfrm flipV="1">
                          <a:off x="5928831" y="5180025"/>
                          <a:ext cx="873043" cy="320677"/>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矩形 17"/>
                        <a:cNvSpPr/>
                      </a:nvSpPr>
                      <a:spPr>
                        <a:xfrm>
                          <a:off x="6544724" y="3000373"/>
                          <a:ext cx="51588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f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7060612" y="3000373"/>
                          <a:ext cx="46826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矩形 19"/>
                        <a:cNvSpPr/>
                      </a:nvSpPr>
                      <a:spPr>
                        <a:xfrm>
                          <a:off x="3298591" y="3000373"/>
                          <a:ext cx="515890"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矩形 20"/>
                        <a:cNvSpPr/>
                      </a:nvSpPr>
                      <a:spPr>
                        <a:xfrm>
                          <a:off x="3814480" y="3000373"/>
                          <a:ext cx="468268"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2785877" y="4824422"/>
                          <a:ext cx="515889"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7126" name="文字方塊 44"/>
                        <a:cNvSpPr txBox="1">
                          <a:spLocks noChangeArrowheads="1"/>
                        </a:cNvSpPr>
                      </a:nvSpPr>
                      <a:spPr bwMode="auto">
                        <a:xfrm>
                          <a:off x="1071538" y="2428868"/>
                          <a:ext cx="110799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分段機制</a:t>
                            </a:r>
                          </a:p>
                        </a:txBody>
                        <a:useSpRect/>
                      </a:txSp>
                    </a:sp>
                    <a:sp>
                      <a:nvSpPr>
                        <a:cNvPr id="47127" name="文字方塊 45"/>
                        <a:cNvSpPr txBox="1">
                          <a:spLocks noChangeArrowheads="1"/>
                        </a:cNvSpPr>
                      </a:nvSpPr>
                      <a:spPr bwMode="auto">
                        <a:xfrm>
                          <a:off x="1071538" y="3000372"/>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單層分頁機制</a:t>
                            </a:r>
                          </a:p>
                        </a:txBody>
                        <a:useSpRect/>
                      </a:txSp>
                    </a:sp>
                    <a:sp>
                      <a:nvSpPr>
                        <a:cNvPr id="47128" name="文字方塊 46"/>
                        <a:cNvSpPr txBox="1">
                          <a:spLocks noChangeArrowheads="1"/>
                        </a:cNvSpPr>
                      </a:nvSpPr>
                      <a:spPr bwMode="auto">
                        <a:xfrm>
                          <a:off x="1071538" y="4786322"/>
                          <a:ext cx="1338828"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分段式分頁</a:t>
                            </a:r>
                          </a:p>
                        </a:txBody>
                        <a:useSpRect/>
                      </a:txSp>
                    </a:sp>
                    <a:sp>
                      <a:nvSpPr>
                        <a:cNvPr id="26" name="矩形 25"/>
                        <a:cNvSpPr/>
                      </a:nvSpPr>
                      <a:spPr>
                        <a:xfrm>
                          <a:off x="6544724" y="4143381"/>
                          <a:ext cx="51588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f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7060612" y="4143381"/>
                          <a:ext cx="46826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3298591" y="4143381"/>
                          <a:ext cx="515890"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3814480" y="4143381"/>
                          <a:ext cx="468268"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7133" name="文字方塊 52"/>
                        <a:cNvSpPr txBox="1">
                          <a:spLocks noChangeArrowheads="1"/>
                        </a:cNvSpPr>
                      </a:nvSpPr>
                      <a:spPr bwMode="auto">
                        <a:xfrm>
                          <a:off x="1071538" y="4143380"/>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反轉分頁機制</a:t>
                            </a:r>
                          </a:p>
                        </a:txBody>
                        <a:useSpRect/>
                      </a:txSp>
                    </a:sp>
                    <a:sp>
                      <a:nvSpPr>
                        <a:cNvPr id="31" name="矩形 30"/>
                        <a:cNvSpPr/>
                      </a:nvSpPr>
                      <a:spPr>
                        <a:xfrm>
                          <a:off x="2785877" y="4143381"/>
                          <a:ext cx="51588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err="1" smtClean="0">
                                <a:solidFill>
                                  <a:schemeClr val="tx1"/>
                                </a:solidFill>
                                <a:latin typeface="Times New Roman" pitchFamily="18" charset="0"/>
                                <a:cs typeface="Times New Roman" pitchFamily="18" charset="0"/>
                              </a:rPr>
                              <a:t>pid</a:t>
                            </a:r>
                            <a:r>
                              <a:rPr kumimoji="0" lang="en-US" altLang="zh-TW" dirty="0" smtClean="0">
                                <a:solidFill>
                                  <a:schemeClr val="tx1"/>
                                </a:solidFill>
                                <a:latin typeface="Times New Roman" pitchFamily="18" charset="0"/>
                                <a:cs typeface="Times New Roman" pitchFamily="18" charset="0"/>
                              </a:rPr>
                              <a:t>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矩形 31"/>
                        <a:cNvSpPr/>
                      </a:nvSpPr>
                      <a:spPr>
                        <a:xfrm>
                          <a:off x="6544724" y="3487738"/>
                          <a:ext cx="515889"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f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矩形 32"/>
                        <a:cNvSpPr/>
                      </a:nvSpPr>
                      <a:spPr>
                        <a:xfrm>
                          <a:off x="7060612" y="3487738"/>
                          <a:ext cx="468269"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矩形 33"/>
                        <a:cNvSpPr/>
                      </a:nvSpPr>
                      <a:spPr>
                        <a:xfrm>
                          <a:off x="3298591" y="3487738"/>
                          <a:ext cx="515890"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p2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矩形 34"/>
                        <a:cNvSpPr/>
                      </a:nvSpPr>
                      <a:spPr>
                        <a:xfrm>
                          <a:off x="3814480" y="3487738"/>
                          <a:ext cx="468268"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7139" name="文字方塊 58"/>
                        <a:cNvSpPr txBox="1">
                          <a:spLocks noChangeArrowheads="1"/>
                        </a:cNvSpPr>
                      </a:nvSpPr>
                      <a:spPr bwMode="auto">
                        <a:xfrm>
                          <a:off x="1071538" y="3488296"/>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雙層分頁機制</a:t>
                            </a:r>
                          </a:p>
                        </a:txBody>
                        <a:useSpRect/>
                      </a:txSp>
                    </a:sp>
                    <a:sp>
                      <a:nvSpPr>
                        <a:cNvPr id="37" name="矩形 36"/>
                        <a:cNvSpPr/>
                      </a:nvSpPr>
                      <a:spPr>
                        <a:xfrm>
                          <a:off x="2785877" y="3486151"/>
                          <a:ext cx="515889"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p1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7141" name="文字方塊 35"/>
                        <a:cNvSpPr txBox="1">
                          <a:spLocks noChangeArrowheads="1"/>
                        </a:cNvSpPr>
                      </a:nvSpPr>
                      <a:spPr bwMode="auto">
                        <a:xfrm>
                          <a:off x="5286380" y="1214422"/>
                          <a:ext cx="105990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TLB</a:t>
                            </a:r>
                            <a:r>
                              <a:rPr kumimoji="0" lang="zh-TW" altLang="en-US">
                                <a:ea typeface="微軟正黑體" pitchFamily="34" charset="-120"/>
                              </a:rPr>
                              <a:t> 命中</a:t>
                            </a:r>
                          </a:p>
                        </a:txBody>
                        <a:useSpRect/>
                      </a:txSp>
                    </a:sp>
                    <a:sp>
                      <a:nvSpPr>
                        <a:cNvPr id="47142" name="文字方塊 37"/>
                        <a:cNvSpPr txBox="1">
                          <a:spLocks noChangeArrowheads="1"/>
                        </a:cNvSpPr>
                      </a:nvSpPr>
                      <a:spPr bwMode="auto">
                        <a:xfrm>
                          <a:off x="4714876" y="2428868"/>
                          <a:ext cx="105990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TLB</a:t>
                            </a:r>
                            <a:r>
                              <a:rPr kumimoji="0" lang="zh-TW" altLang="en-US">
                                <a:ea typeface="微軟正黑體" pitchFamily="34" charset="-120"/>
                              </a:rPr>
                              <a:t> 失誤</a:t>
                            </a:r>
                          </a:p>
                        </a:txBody>
                        <a:useSpRect/>
                      </a:txSp>
                    </a:sp>
                  </a:grpSp>
                </lc:lockedCanvas>
              </a:graphicData>
            </a:graphic>
          </wp:inline>
        </w:drawing>
      </w:r>
    </w:p>
    <w:p w:rsidR="00142BAF" w:rsidRDefault="00142BAF" w:rsidP="00142BAF">
      <w:pPr>
        <w:pStyle w:val="a8"/>
        <w:jc w:val="center"/>
      </w:pPr>
      <w:bookmarkStart w:id="20" w:name="_Ref233443045"/>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10</w:t>
      </w:r>
      <w:r w:rsidR="003B752A">
        <w:fldChar w:fldCharType="end"/>
      </w:r>
      <w:bookmarkEnd w:id="20"/>
      <w:r>
        <w:rPr>
          <w:rFonts w:hint="eastAsia"/>
        </w:rPr>
        <w:t>各種分段與分頁機制的組合</w:t>
      </w:r>
    </w:p>
    <w:p w:rsidR="00142BAF" w:rsidRDefault="00142BAF" w:rsidP="00FB6DAB"/>
    <w:p w:rsidR="00142BAF" w:rsidRDefault="00142BAF" w:rsidP="00FB6DAB">
      <w:r>
        <w:rPr>
          <w:rFonts w:hint="eastAsia"/>
        </w:rPr>
        <w:t>在『分段式分頁』的結構中，邏輯位址</w:t>
      </w:r>
      <w:r>
        <w:rPr>
          <w:rFonts w:hint="eastAsia"/>
        </w:rPr>
        <w:t xml:space="preserve"> (s, p, d) </w:t>
      </w:r>
      <w:r>
        <w:rPr>
          <w:rFonts w:hint="eastAsia"/>
        </w:rPr>
        <w:t>中的</w:t>
      </w:r>
      <w:r>
        <w:rPr>
          <w:rFonts w:hint="eastAsia"/>
        </w:rPr>
        <w:t xml:space="preserve"> s </w:t>
      </w:r>
      <w:r>
        <w:rPr>
          <w:rFonts w:hint="eastAsia"/>
        </w:rPr>
        <w:t>是分段代號、</w:t>
      </w:r>
      <w:r>
        <w:rPr>
          <w:rFonts w:hint="eastAsia"/>
        </w:rPr>
        <w:t>p</w:t>
      </w:r>
      <w:r>
        <w:rPr>
          <w:rFonts w:hint="eastAsia"/>
        </w:rPr>
        <w:t>是分段中的分頁代號、而</w:t>
      </w:r>
      <w:r>
        <w:rPr>
          <w:rFonts w:hint="eastAsia"/>
        </w:rPr>
        <w:t xml:space="preserve"> d </w:t>
      </w:r>
      <w:r>
        <w:rPr>
          <w:rFonts w:hint="eastAsia"/>
        </w:rPr>
        <w:t>則是分頁內的位移。透過這種方式可以對每個分段再進行分頁，同時具有分段與分頁的好處。利用分段機制可以精確的防止行程存取非法範圍的位址，而利用分頁機制則可實作出需求分頁，</w:t>
      </w:r>
      <w:r w:rsidR="00905A9D">
        <w:rPr>
          <w:rFonts w:hint="eastAsia"/>
        </w:rPr>
        <w:t>並使用虛擬記憶體技術，因此同時具備了分段與分頁的優點</w:t>
      </w:r>
      <w:r>
        <w:rPr>
          <w:rFonts w:hint="eastAsia"/>
        </w:rPr>
        <w:t>。</w:t>
      </w:r>
    </w:p>
    <w:p w:rsidR="00142BAF" w:rsidRPr="00905A9D" w:rsidRDefault="00142BAF" w:rsidP="00FB6DAB"/>
    <w:p w:rsidR="0010140D" w:rsidRDefault="00142BAF" w:rsidP="00FB6DAB">
      <w:r>
        <w:rPr>
          <w:rFonts w:hint="eastAsia"/>
        </w:rPr>
        <w:t>『雙層分頁』機制</w:t>
      </w:r>
      <w:r>
        <w:rPr>
          <w:rFonts w:hint="eastAsia"/>
        </w:rPr>
        <w:t xml:space="preserve"> (Two Level Paging) </w:t>
      </w:r>
      <w:r w:rsidR="00DD30B5">
        <w:rPr>
          <w:rFonts w:hint="eastAsia"/>
        </w:rPr>
        <w:t>被</w:t>
      </w:r>
      <w:r>
        <w:rPr>
          <w:rFonts w:hint="eastAsia"/>
        </w:rPr>
        <w:t>提出</w:t>
      </w:r>
      <w:r w:rsidR="00DD30B5">
        <w:rPr>
          <w:rFonts w:hint="eastAsia"/>
        </w:rPr>
        <w:t>的原因</w:t>
      </w:r>
      <w:r>
        <w:rPr>
          <w:rFonts w:hint="eastAsia"/>
        </w:rPr>
        <w:t>，是由於分頁表可能過於龐大，以致無法放入記憶體當中，因此使用兩層的機制讓分頁表也儲存在某些分頁當中，形成分頁表的需求分頁機制。而『反轉式分頁』</w:t>
      </w:r>
      <w:r>
        <w:rPr>
          <w:rFonts w:hint="eastAsia"/>
        </w:rPr>
        <w:t xml:space="preserve"> (Inverted Page)</w:t>
      </w:r>
      <w:r>
        <w:rPr>
          <w:rFonts w:hint="eastAsia"/>
        </w:rPr>
        <w:t>，則是將</w:t>
      </w:r>
      <w:r>
        <w:rPr>
          <w:rFonts w:hint="eastAsia"/>
        </w:rPr>
        <w:lastRenderedPageBreak/>
        <w:t>行程代號</w:t>
      </w:r>
      <w:r>
        <w:rPr>
          <w:rFonts w:hint="eastAsia"/>
        </w:rPr>
        <w:t xml:space="preserve"> pid </w:t>
      </w:r>
      <w:r>
        <w:rPr>
          <w:rFonts w:hint="eastAsia"/>
        </w:rPr>
        <w:t>也視為邏輯位址的一部分，所發展出來的分頁機制，通常會搭配雜湊表格</w:t>
      </w:r>
      <w:r>
        <w:rPr>
          <w:rFonts w:hint="eastAsia"/>
        </w:rPr>
        <w:t xml:space="preserve"> (Hash Table) </w:t>
      </w:r>
      <w:r>
        <w:rPr>
          <w:rFonts w:hint="eastAsia"/>
        </w:rPr>
        <w:t>實作，反轉式分頁表曾經被用於</w:t>
      </w:r>
      <w:r>
        <w:rPr>
          <w:rFonts w:hint="eastAsia"/>
        </w:rPr>
        <w:t xml:space="preserve"> IBM RISC 6000</w:t>
      </w:r>
      <w:r>
        <w:rPr>
          <w:rFonts w:hint="eastAsia"/>
        </w:rPr>
        <w:t>、</w:t>
      </w:r>
      <w:r>
        <w:rPr>
          <w:rFonts w:hint="eastAsia"/>
        </w:rPr>
        <w:t xml:space="preserve">IBM RT </w:t>
      </w:r>
      <w:r>
        <w:rPr>
          <w:rFonts w:hint="eastAsia"/>
        </w:rPr>
        <w:t>與</w:t>
      </w:r>
      <w:r>
        <w:rPr>
          <w:rFonts w:hint="eastAsia"/>
        </w:rPr>
        <w:t xml:space="preserve"> HP </w:t>
      </w:r>
      <w:r>
        <w:rPr>
          <w:rFonts w:hint="eastAsia"/>
        </w:rPr>
        <w:t>的</w:t>
      </w:r>
      <w:r>
        <w:rPr>
          <w:rFonts w:hint="eastAsia"/>
        </w:rPr>
        <w:t xml:space="preserve"> Spectrum </w:t>
      </w:r>
      <w:r>
        <w:rPr>
          <w:rFonts w:hint="eastAsia"/>
        </w:rPr>
        <w:t>工作站中。</w:t>
      </w:r>
      <w:r w:rsidR="0010140D">
        <w:rPr>
          <w:rFonts w:hint="eastAsia"/>
        </w:rPr>
        <w:t>有關分頁機制的更進一步資訊，已經超出本書的範圍，敬請參考作業系統的相關書籍。</w:t>
      </w:r>
    </w:p>
    <w:p w:rsidR="00AE6F22" w:rsidRPr="00B334CC" w:rsidRDefault="00AE6F22" w:rsidP="00AE6F22"/>
    <w:p w:rsidR="000F154C" w:rsidRPr="000F154C" w:rsidRDefault="000F154C" w:rsidP="00DA36C6">
      <w:pPr>
        <w:pStyle w:val="2"/>
        <w:numPr>
          <w:ilvl w:val="1"/>
          <w:numId w:val="16"/>
        </w:numPr>
      </w:pPr>
      <w:bookmarkStart w:id="21" w:name="_Ref258848750"/>
      <w:r w:rsidRPr="000F154C">
        <w:rPr>
          <w:rFonts w:hint="eastAsia"/>
        </w:rPr>
        <w:t>檔案</w:t>
      </w:r>
      <w:r w:rsidR="00B53113">
        <w:rPr>
          <w:rFonts w:hint="eastAsia"/>
        </w:rPr>
        <w:t>與輸出入</w:t>
      </w:r>
      <w:bookmarkEnd w:id="21"/>
    </w:p>
    <w:p w:rsidR="00642715" w:rsidRDefault="00040E59" w:rsidP="00AE6F22">
      <w:r>
        <w:rPr>
          <w:rFonts w:hint="eastAsia"/>
        </w:rPr>
        <w:t>作業系統</w:t>
      </w:r>
      <w:r w:rsidR="00642715">
        <w:rPr>
          <w:rFonts w:hint="eastAsia"/>
        </w:rPr>
        <w:t>的另一個重要任務，是</w:t>
      </w:r>
      <w:r>
        <w:rPr>
          <w:rFonts w:hint="eastAsia"/>
        </w:rPr>
        <w:t>利用輸出入驅動程式建構出檔案系統</w:t>
      </w:r>
      <w:r w:rsidR="00642715">
        <w:rPr>
          <w:rFonts w:hint="eastAsia"/>
        </w:rPr>
        <w:t>，由於</w:t>
      </w:r>
      <w:r w:rsidR="00AE6F22">
        <w:rPr>
          <w:rFonts w:hint="eastAsia"/>
        </w:rPr>
        <w:t>檔案系統</w:t>
      </w:r>
      <w:r w:rsidR="00642715">
        <w:rPr>
          <w:rFonts w:hint="eastAsia"/>
        </w:rPr>
        <w:t>簡化了輸出入的動作，</w:t>
      </w:r>
      <w:r w:rsidR="00AE6F22">
        <w:rPr>
          <w:rFonts w:hint="eastAsia"/>
        </w:rPr>
        <w:t>讓程式</w:t>
      </w:r>
      <w:r w:rsidR="00642715">
        <w:rPr>
          <w:rFonts w:hint="eastAsia"/>
        </w:rPr>
        <w:t>與使用者都能很方便的使用輸出入裝置，因此是輸出入系統的一個優秀的組織呈現方式。</w:t>
      </w:r>
    </w:p>
    <w:p w:rsidR="00642715" w:rsidRPr="00642715" w:rsidRDefault="00642715" w:rsidP="00AE6F22"/>
    <w:p w:rsidR="00AE6F22" w:rsidRDefault="00642715" w:rsidP="00AE6F22">
      <w:r>
        <w:rPr>
          <w:rFonts w:hint="eastAsia"/>
        </w:rPr>
        <w:t>檔案系統當中的主要核心概念為『</w:t>
      </w:r>
      <w:r w:rsidR="00AE6F22">
        <w:rPr>
          <w:rFonts w:hint="eastAsia"/>
        </w:rPr>
        <w:t>目錄</w:t>
      </w:r>
      <w:r>
        <w:rPr>
          <w:rFonts w:hint="eastAsia"/>
        </w:rPr>
        <w:t>』與『檔案』</w:t>
      </w:r>
      <w:r w:rsidR="00AE6F22">
        <w:rPr>
          <w:rFonts w:hint="eastAsia"/>
        </w:rPr>
        <w:t>，</w:t>
      </w:r>
      <w:r>
        <w:rPr>
          <w:rFonts w:hint="eastAsia"/>
        </w:rPr>
        <w:t>這種概念成功的讓程式師與使用者組織並使用輸出入裝置，而不需要真的理解輸出入的原理。</w:t>
      </w:r>
      <w:r w:rsidR="00AE6F22">
        <w:rPr>
          <w:rFonts w:hint="eastAsia"/>
        </w:rPr>
        <w:t>在圖形化的視窗介面被發明後，檔案系統更以極為自然的方式，融入了視窗介面當中，成為視窗系統中不可分割的一部分。</w:t>
      </w:r>
    </w:p>
    <w:p w:rsidR="00AE6F22" w:rsidRPr="00642715" w:rsidRDefault="00AE6F22" w:rsidP="00AE6F22"/>
    <w:p w:rsidR="00D05DE6" w:rsidRPr="00CB5D32" w:rsidRDefault="00D05DE6" w:rsidP="00AE6F22">
      <w:pPr>
        <w:rPr>
          <w:rFonts w:ascii="標楷體" w:eastAsia="標楷體" w:hAnsi="標楷體"/>
          <w:b/>
          <w:sz w:val="32"/>
          <w:szCs w:val="32"/>
        </w:rPr>
      </w:pPr>
      <w:r w:rsidRPr="00CB5D32">
        <w:rPr>
          <w:rFonts w:ascii="標楷體" w:eastAsia="標楷體" w:hAnsi="標楷體" w:hint="eastAsia"/>
          <w:b/>
          <w:sz w:val="32"/>
          <w:szCs w:val="32"/>
        </w:rPr>
        <w:t>檔案系統</w:t>
      </w:r>
    </w:p>
    <w:p w:rsidR="00F9653F" w:rsidRDefault="00F9653F" w:rsidP="00AE6F22">
      <w:r>
        <w:rPr>
          <w:rFonts w:hint="eastAsia"/>
        </w:rPr>
        <w:t>對使用者而言，檔案</w:t>
      </w:r>
      <w:r>
        <w:rPr>
          <w:rFonts w:hint="eastAsia"/>
        </w:rPr>
        <w:t xml:space="preserve"> (File) </w:t>
      </w:r>
      <w:r>
        <w:rPr>
          <w:rFonts w:hint="eastAsia"/>
        </w:rPr>
        <w:t>是一個資料的儲存單元，而資料夾</w:t>
      </w:r>
      <w:r>
        <w:rPr>
          <w:rFonts w:hint="eastAsia"/>
        </w:rPr>
        <w:t xml:space="preserve"> (Folder) (</w:t>
      </w:r>
      <w:r>
        <w:rPr>
          <w:rFonts w:hint="eastAsia"/>
        </w:rPr>
        <w:t>或稱為目錄</w:t>
      </w:r>
      <w:r>
        <w:rPr>
          <w:rFonts w:hint="eastAsia"/>
        </w:rPr>
        <w:t>Directory)</w:t>
      </w:r>
      <w:r>
        <w:rPr>
          <w:rFonts w:hint="eastAsia"/>
        </w:rPr>
        <w:t>，則是可用來儲存許多檔案的容器，使用者也可以在其中建立子資料夾，以形成樹狀檔案結構。</w:t>
      </w:r>
    </w:p>
    <w:p w:rsidR="00F9653F" w:rsidRDefault="00F9653F" w:rsidP="00AE6F22"/>
    <w:p w:rsidR="00642715" w:rsidRDefault="00B75849" w:rsidP="00AE6F22">
      <w:r>
        <w:rPr>
          <w:rFonts w:hint="eastAsia"/>
        </w:rPr>
        <w:t>在過去，曾經有單層的檔案系統，所有檔案都被放在單一層次中，這種結構被稱為檔案清單，</w:t>
      </w:r>
      <w:r w:rsidR="00642715">
        <w:rPr>
          <w:rFonts w:hint="eastAsia"/>
        </w:rPr>
        <w:t>這種單層的檔案系統很難使用，因為</w:t>
      </w:r>
      <w:r>
        <w:rPr>
          <w:rFonts w:hint="eastAsia"/>
        </w:rPr>
        <w:t>我們無法</w:t>
      </w:r>
      <w:r w:rsidR="00642715">
        <w:rPr>
          <w:rFonts w:hint="eastAsia"/>
        </w:rPr>
        <w:t>建立資料夾，也很難對</w:t>
      </w:r>
      <w:r>
        <w:rPr>
          <w:rFonts w:hint="eastAsia"/>
        </w:rPr>
        <w:t>檔案進行整理與分類</w:t>
      </w:r>
      <w:r w:rsidR="00642715">
        <w:rPr>
          <w:rFonts w:hint="eastAsia"/>
        </w:rPr>
        <w:t>，目前已經很少看到此類檔案系統了。</w:t>
      </w:r>
    </w:p>
    <w:p w:rsidR="00642715" w:rsidRDefault="00642715" w:rsidP="00AE6F22"/>
    <w:p w:rsidR="00642715" w:rsidRDefault="00B75849" w:rsidP="00AE6F22">
      <w:r>
        <w:rPr>
          <w:rFonts w:hint="eastAsia"/>
        </w:rPr>
        <w:t>現</w:t>
      </w:r>
      <w:r w:rsidR="00642715">
        <w:rPr>
          <w:rFonts w:hint="eastAsia"/>
        </w:rPr>
        <w:t>代</w:t>
      </w:r>
      <w:r>
        <w:rPr>
          <w:rFonts w:hint="eastAsia"/>
        </w:rPr>
        <w:t>的檔案系統通常具有資料夾，因此可以容納樹狀的結構</w:t>
      </w:r>
      <w:r w:rsidR="00642715">
        <w:rPr>
          <w:rFonts w:hint="eastAsia"/>
        </w:rPr>
        <w:t>，甚至是非循環性的格狀結構</w:t>
      </w:r>
      <w:r>
        <w:rPr>
          <w:rFonts w:hint="eastAsia"/>
        </w:rPr>
        <w:t>。</w:t>
      </w:r>
    </w:p>
    <w:p w:rsidR="00642715" w:rsidRDefault="00642715" w:rsidP="00AE6F22"/>
    <w:p w:rsidR="00642715" w:rsidRDefault="00B75849" w:rsidP="00AE6F22">
      <w:r>
        <w:rPr>
          <w:rFonts w:hint="eastAsia"/>
        </w:rPr>
        <w:t xml:space="preserve">MS. Windows </w:t>
      </w:r>
      <w:r w:rsidR="00642715">
        <w:rPr>
          <w:rFonts w:hint="eastAsia"/>
        </w:rPr>
        <w:t>是一個採用樹狀結構的檔案系統，兩個資料夾當中不可以共用子資料夾，但是您可以利用</w:t>
      </w:r>
      <w:r>
        <w:rPr>
          <w:rFonts w:hint="eastAsia"/>
        </w:rPr>
        <w:t>捷徑</w:t>
      </w:r>
      <w:r>
        <w:rPr>
          <w:rFonts w:hint="eastAsia"/>
        </w:rPr>
        <w:t xml:space="preserve"> (Shortcut) (</w:t>
      </w:r>
      <w:r>
        <w:rPr>
          <w:rFonts w:hint="eastAsia"/>
        </w:rPr>
        <w:t>或稱符號連結</w:t>
      </w:r>
      <w:r>
        <w:rPr>
          <w:rFonts w:hint="eastAsia"/>
        </w:rPr>
        <w:t xml:space="preserve">, Symbolic Link) </w:t>
      </w:r>
      <w:r>
        <w:rPr>
          <w:rFonts w:hint="eastAsia"/>
        </w:rPr>
        <w:t>的概念，連結其他資料夾中的檔案或子資料夾。</w:t>
      </w:r>
    </w:p>
    <w:p w:rsidR="00642715" w:rsidRDefault="00642715" w:rsidP="00AE6F22"/>
    <w:p w:rsidR="00F9653F" w:rsidRDefault="00B75849" w:rsidP="00AE6F22">
      <w:r>
        <w:rPr>
          <w:rFonts w:hint="eastAsia"/>
        </w:rPr>
        <w:t xml:space="preserve">UNIX/Linux </w:t>
      </w:r>
      <w:r w:rsidR="00642715">
        <w:rPr>
          <w:rFonts w:hint="eastAsia"/>
        </w:rPr>
        <w:t>是格狀的檔案系統，您可以利用</w:t>
      </w:r>
      <w:r>
        <w:rPr>
          <w:rFonts w:hint="eastAsia"/>
        </w:rPr>
        <w:t>硬式連結</w:t>
      </w:r>
      <w:r>
        <w:rPr>
          <w:rFonts w:hint="eastAsia"/>
        </w:rPr>
        <w:t xml:space="preserve"> (Hard Link) </w:t>
      </w:r>
      <w:r>
        <w:rPr>
          <w:rFonts w:hint="eastAsia"/>
        </w:rPr>
        <w:t>讓兩個資料夾共用一個檔案</w:t>
      </w:r>
      <w:r>
        <w:rPr>
          <w:rFonts w:hint="eastAsia"/>
        </w:rPr>
        <w:t xml:space="preserve"> (</w:t>
      </w:r>
      <w:r>
        <w:rPr>
          <w:rFonts w:hint="eastAsia"/>
        </w:rPr>
        <w:t>或子資料夾</w:t>
      </w:r>
      <w:r>
        <w:rPr>
          <w:rFonts w:hint="eastAsia"/>
        </w:rPr>
        <w:t>)</w:t>
      </w:r>
      <w:r>
        <w:rPr>
          <w:rFonts w:hint="eastAsia"/>
        </w:rPr>
        <w:t>，形成格狀結構。</w:t>
      </w:r>
    </w:p>
    <w:p w:rsidR="0081249A" w:rsidRDefault="0081249A" w:rsidP="00AE6F22"/>
    <w:p w:rsidR="0081249A" w:rsidRDefault="0081249A" w:rsidP="00AE6F22">
      <w:r>
        <w:rPr>
          <w:rFonts w:hint="eastAsia"/>
        </w:rPr>
        <w:t>檔案系統通常會為每個檔案附加一些屬性資訊，像是檔名、附檔名、存取權限、</w:t>
      </w:r>
      <w:r>
        <w:rPr>
          <w:rFonts w:hint="eastAsia"/>
        </w:rPr>
        <w:lastRenderedPageBreak/>
        <w:t>檔案類型、檔案大小、修改時間、備註欄位等，使用者可以透過這些資訊對檔案進行排序搜尋等功能，以便管理這些檔案。</w:t>
      </w:r>
    </w:p>
    <w:p w:rsidR="0081249A" w:rsidRDefault="0081249A" w:rsidP="00AE6F22"/>
    <w:p w:rsidR="0081249A" w:rsidRDefault="0081249A" w:rsidP="00AE6F22">
      <w:r>
        <w:rPr>
          <w:rFonts w:hint="eastAsia"/>
        </w:rPr>
        <w:t>作業系統對檔案名稱的長度通常有些限制，在早期的</w:t>
      </w:r>
      <w:r>
        <w:rPr>
          <w:rFonts w:hint="eastAsia"/>
        </w:rPr>
        <w:t xml:space="preserve"> DOS </w:t>
      </w:r>
      <w:r>
        <w:rPr>
          <w:rFonts w:hint="eastAsia"/>
        </w:rPr>
        <w:t>當中，檔案名稱最多只能有</w:t>
      </w:r>
      <w:r>
        <w:rPr>
          <w:rFonts w:hint="eastAsia"/>
        </w:rPr>
        <w:t xml:space="preserve"> 8 </w:t>
      </w:r>
      <w:r>
        <w:rPr>
          <w:rFonts w:hint="eastAsia"/>
        </w:rPr>
        <w:t>個字元，最多再加上</w:t>
      </w:r>
      <w:r>
        <w:rPr>
          <w:rFonts w:hint="eastAsia"/>
        </w:rPr>
        <w:t xml:space="preserve"> 3 </w:t>
      </w:r>
      <w:r>
        <w:rPr>
          <w:rFonts w:hint="eastAsia"/>
        </w:rPr>
        <w:t>個字元的附檔名</w:t>
      </w:r>
      <w:r w:rsidR="00642715">
        <w:rPr>
          <w:rFonts w:hint="eastAsia"/>
        </w:rPr>
        <w:t>，</w:t>
      </w:r>
      <w:r>
        <w:rPr>
          <w:rFonts w:hint="eastAsia"/>
        </w:rPr>
        <w:t>所以</w:t>
      </w:r>
      <w:r>
        <w:rPr>
          <w:rFonts w:hint="eastAsia"/>
        </w:rPr>
        <w:t xml:space="preserve">DOS </w:t>
      </w:r>
      <w:r>
        <w:rPr>
          <w:rFonts w:hint="eastAsia"/>
        </w:rPr>
        <w:t>中檔案名稱不能超過</w:t>
      </w:r>
      <w:r>
        <w:rPr>
          <w:rFonts w:hint="eastAsia"/>
        </w:rPr>
        <w:t xml:space="preserve"> 11 </w:t>
      </w:r>
      <w:r>
        <w:rPr>
          <w:rFonts w:hint="eastAsia"/>
        </w:rPr>
        <w:t>個字元。</w:t>
      </w:r>
      <w:r w:rsidR="00642715">
        <w:rPr>
          <w:rFonts w:hint="eastAsia"/>
        </w:rPr>
        <w:t>目前我們所使用的</w:t>
      </w:r>
      <w:r>
        <w:rPr>
          <w:rFonts w:hint="eastAsia"/>
        </w:rPr>
        <w:t xml:space="preserve"> MS. Windows </w:t>
      </w:r>
      <w:r>
        <w:rPr>
          <w:rFonts w:hint="eastAsia"/>
        </w:rPr>
        <w:t>與</w:t>
      </w:r>
      <w:r>
        <w:rPr>
          <w:rFonts w:hint="eastAsia"/>
        </w:rPr>
        <w:t xml:space="preserve"> Linux </w:t>
      </w:r>
      <w:r w:rsidR="00642715">
        <w:rPr>
          <w:rFonts w:hint="eastAsia"/>
        </w:rPr>
        <w:t>等作業系統，</w:t>
      </w:r>
      <w:r>
        <w:rPr>
          <w:rFonts w:hint="eastAsia"/>
        </w:rPr>
        <w:t>都支援所謂的長檔名機制，檔名可長達</w:t>
      </w:r>
      <w:r>
        <w:rPr>
          <w:rFonts w:hint="eastAsia"/>
        </w:rPr>
        <w:t>255</w:t>
      </w:r>
      <w:r>
        <w:rPr>
          <w:rFonts w:hint="eastAsia"/>
        </w:rPr>
        <w:t>個字元。</w:t>
      </w:r>
    </w:p>
    <w:p w:rsidR="00F75C98" w:rsidRDefault="00F75C98" w:rsidP="00AE6F22"/>
    <w:p w:rsidR="00F75C98" w:rsidRDefault="00F75C98" w:rsidP="00AE6F22">
      <w:r>
        <w:rPr>
          <w:rFonts w:hint="eastAsia"/>
        </w:rPr>
        <w:t>由於檔案的實際儲存體通常是像硬碟、光碟這樣的區塊儲存裝置，所以實際儲存時是以區塊為單位的。但是邏輯上的檔案系統卻是以檔案與資料夾的方式呈現的，這導致檔案系統的兩端有相當大的落差，作業系統必須試圖彌補這個落差，將一個變動大小的檔案儲存到許多固定大小的區塊當中。</w:t>
      </w:r>
    </w:p>
    <w:p w:rsidR="00F75C98" w:rsidRDefault="00F75C98" w:rsidP="00AE6F22"/>
    <w:p w:rsidR="00F75C98" w:rsidRDefault="00F75C98" w:rsidP="00AE6F22">
      <w:r>
        <w:rPr>
          <w:rFonts w:hint="eastAsia"/>
        </w:rPr>
        <w:t>如果作業系統將檔案儲存在連續的磁區當中，那麼當檔案變大時可能會因為後續的磁區被占用了而無法完成</w:t>
      </w:r>
      <w:r w:rsidR="00642715">
        <w:rPr>
          <w:rFonts w:hint="eastAsia"/>
        </w:rPr>
        <w:t>擴展的</w:t>
      </w:r>
      <w:r>
        <w:rPr>
          <w:rFonts w:hint="eastAsia"/>
        </w:rPr>
        <w:t>動作。因此，檔案通常可被分散儲存在不連續的磁區當中，然後再用特殊的資料結構進行串接。舉例而言，我們可以使用</w:t>
      </w:r>
      <w:r w:rsidR="00621D15">
        <w:rPr>
          <w:rFonts w:hint="eastAsia"/>
        </w:rPr>
        <w:t>鏈</w:t>
      </w:r>
      <w:r>
        <w:rPr>
          <w:rFonts w:hint="eastAsia"/>
        </w:rPr>
        <w:t>結串列將不連續的磁區群串接起來，以便儲存整個檔案。</w:t>
      </w:r>
    </w:p>
    <w:p w:rsidR="00F75C98" w:rsidRDefault="00F75C98" w:rsidP="00AE6F22"/>
    <w:p w:rsidR="00A64F2A" w:rsidRDefault="00F75C98" w:rsidP="00AE6F22">
      <w:r>
        <w:rPr>
          <w:rFonts w:hint="eastAsia"/>
        </w:rPr>
        <w:t>同樣的，</w:t>
      </w:r>
      <w:r w:rsidR="00A64F2A">
        <w:rPr>
          <w:rFonts w:hint="eastAsia"/>
        </w:rPr>
        <w:t>目錄結構</w:t>
      </w:r>
      <w:r w:rsidR="00A64F2A">
        <w:rPr>
          <w:rFonts w:hint="eastAsia"/>
        </w:rPr>
        <w:t xml:space="preserve"> (</w:t>
      </w:r>
      <w:r>
        <w:rPr>
          <w:rFonts w:hint="eastAsia"/>
        </w:rPr>
        <w:t>資料夾</w:t>
      </w:r>
      <w:r w:rsidR="00A64F2A">
        <w:rPr>
          <w:rFonts w:hint="eastAsia"/>
        </w:rPr>
        <w:t xml:space="preserve">) </w:t>
      </w:r>
      <w:r>
        <w:rPr>
          <w:rFonts w:hint="eastAsia"/>
        </w:rPr>
        <w:t>也必須被儲存在磁區當中，</w:t>
      </w:r>
      <w:r w:rsidR="00A64F2A">
        <w:rPr>
          <w:rFonts w:hint="eastAsia"/>
        </w:rPr>
        <w:t>目錄結構中除了檔案清單之外，還必須儲存檔案名稱、屬性等資訊，這些資訊通常被儲存在稱為檔案描述器</w:t>
      </w:r>
      <w:r w:rsidR="00A64F2A">
        <w:rPr>
          <w:rFonts w:hint="eastAsia"/>
        </w:rPr>
        <w:t xml:space="preserve"> (File Descriptor) </w:t>
      </w:r>
      <w:r w:rsidR="00A64F2A">
        <w:rPr>
          <w:rFonts w:hint="eastAsia"/>
        </w:rPr>
        <w:t>的基本單元中。</w:t>
      </w:r>
    </w:p>
    <w:p w:rsidR="00A64F2A" w:rsidRDefault="00A64F2A" w:rsidP="00AE6F22"/>
    <w:p w:rsidR="00F75C98" w:rsidRDefault="00F75C98" w:rsidP="00AE6F22">
      <w:r>
        <w:rPr>
          <w:rFonts w:hint="eastAsia"/>
        </w:rPr>
        <w:t>有效的組織磁區以便表達目錄結構</w:t>
      </w:r>
      <w:r w:rsidR="00A64F2A">
        <w:rPr>
          <w:rFonts w:hint="eastAsia"/>
        </w:rPr>
        <w:t>，是檔案系統的重要任務，舉例而言，</w:t>
      </w:r>
      <w:r>
        <w:rPr>
          <w:rFonts w:hint="eastAsia"/>
        </w:rPr>
        <w:t xml:space="preserve">MS. Windows </w:t>
      </w:r>
      <w:r>
        <w:rPr>
          <w:rFonts w:hint="eastAsia"/>
        </w:rPr>
        <w:t>的</w:t>
      </w:r>
      <w:r>
        <w:rPr>
          <w:rFonts w:hint="eastAsia"/>
        </w:rPr>
        <w:t xml:space="preserve">NTFS </w:t>
      </w:r>
      <w:r>
        <w:rPr>
          <w:rFonts w:hint="eastAsia"/>
        </w:rPr>
        <w:t>檔案系統使用了一種稱為</w:t>
      </w:r>
      <w:r>
        <w:rPr>
          <w:rFonts w:hint="eastAsia"/>
        </w:rPr>
        <w:t xml:space="preserve"> B+ </w:t>
      </w:r>
      <w:r>
        <w:rPr>
          <w:rFonts w:hint="eastAsia"/>
        </w:rPr>
        <w:t>樹的著名資料結構，以便有效的</w:t>
      </w:r>
      <w:r w:rsidR="00A64F2A">
        <w:rPr>
          <w:rFonts w:hint="eastAsia"/>
        </w:rPr>
        <w:t>組織檔案</w:t>
      </w:r>
      <w:r w:rsidR="003766C0">
        <w:rPr>
          <w:rFonts w:hint="eastAsia"/>
        </w:rPr>
        <w:t>，</w:t>
      </w:r>
      <w:r>
        <w:rPr>
          <w:rFonts w:hint="eastAsia"/>
        </w:rPr>
        <w:t>而</w:t>
      </w:r>
      <w:r w:rsidR="00A64F2A">
        <w:rPr>
          <w:rFonts w:hint="eastAsia"/>
        </w:rPr>
        <w:t>在</w:t>
      </w:r>
      <w:r>
        <w:rPr>
          <w:rFonts w:hint="eastAsia"/>
        </w:rPr>
        <w:t xml:space="preserve"> UNIX/Linux </w:t>
      </w:r>
      <w:r w:rsidR="00A64F2A">
        <w:rPr>
          <w:rFonts w:hint="eastAsia"/>
        </w:rPr>
        <w:t>中，傳統上都是</w:t>
      </w:r>
      <w:r>
        <w:rPr>
          <w:rFonts w:hint="eastAsia"/>
        </w:rPr>
        <w:t>使用</w:t>
      </w:r>
      <w:r w:rsidR="003766C0">
        <w:rPr>
          <w:rFonts w:hint="eastAsia"/>
        </w:rPr>
        <w:t>一種</w:t>
      </w:r>
      <w:r>
        <w:rPr>
          <w:rFonts w:hint="eastAsia"/>
        </w:rPr>
        <w:t>稱為</w:t>
      </w:r>
      <w:r>
        <w:rPr>
          <w:rFonts w:hint="eastAsia"/>
        </w:rPr>
        <w:t xml:space="preserve"> i-node</w:t>
      </w:r>
      <w:r>
        <w:rPr>
          <w:rFonts w:hint="eastAsia"/>
        </w:rPr>
        <w:t>的</w:t>
      </w:r>
      <w:r w:rsidR="00A64F2A">
        <w:rPr>
          <w:rFonts w:hint="eastAsia"/>
        </w:rPr>
        <w:t>樹狀</w:t>
      </w:r>
      <w:r>
        <w:rPr>
          <w:rFonts w:hint="eastAsia"/>
        </w:rPr>
        <w:t>結構</w:t>
      </w:r>
      <w:r w:rsidR="003766C0">
        <w:rPr>
          <w:rFonts w:hint="eastAsia"/>
        </w:rPr>
        <w:t>以組織檔案</w:t>
      </w:r>
      <w:r>
        <w:rPr>
          <w:rFonts w:hint="eastAsia"/>
        </w:rPr>
        <w:t>。</w:t>
      </w:r>
    </w:p>
    <w:p w:rsidR="00A64F2A" w:rsidRPr="003766C0" w:rsidRDefault="00A64F2A" w:rsidP="00AE6F22"/>
    <w:p w:rsidR="00D0783D" w:rsidRDefault="00961C2C" w:rsidP="00AE6F22">
      <w:r>
        <w:rPr>
          <w:rFonts w:hint="eastAsia"/>
        </w:rPr>
        <w:t>在檔案的建立與成長過程中，會</w:t>
      </w:r>
      <w:r w:rsidR="00D0783D">
        <w:rPr>
          <w:rFonts w:hint="eastAsia"/>
        </w:rPr>
        <w:t>需要</w:t>
      </w:r>
      <w:r>
        <w:rPr>
          <w:rFonts w:hint="eastAsia"/>
        </w:rPr>
        <w:t>取得可用區塊</w:t>
      </w:r>
      <w:r w:rsidR="00D0783D">
        <w:rPr>
          <w:rFonts w:hint="eastAsia"/>
        </w:rPr>
        <w:t>，以便容納新的資料</w:t>
      </w:r>
      <w:r>
        <w:rPr>
          <w:rFonts w:hint="eastAsia"/>
        </w:rPr>
        <w:t>，</w:t>
      </w:r>
      <w:r w:rsidR="00D0783D">
        <w:rPr>
          <w:rFonts w:hint="eastAsia"/>
        </w:rPr>
        <w:t>就好像程式在請求記憶體時必須取得可用記憶體區塊一樣，因此，作業系統必須管理可用區塊，並且配置給檔案系統使用。</w:t>
      </w:r>
    </w:p>
    <w:p w:rsidR="00D0783D" w:rsidRDefault="00D0783D" w:rsidP="00AE6F22"/>
    <w:p w:rsidR="00D0783D" w:rsidRDefault="00D0783D" w:rsidP="00AE6F22">
      <w:r>
        <w:rPr>
          <w:rFonts w:hint="eastAsia"/>
        </w:rPr>
        <w:t>檔案系統在</w:t>
      </w:r>
      <w:r w:rsidR="00961C2C">
        <w:rPr>
          <w:rFonts w:hint="eastAsia"/>
        </w:rPr>
        <w:t>分配</w:t>
      </w:r>
      <w:r>
        <w:rPr>
          <w:rFonts w:hint="eastAsia"/>
        </w:rPr>
        <w:t>磁碟空間時，通常</w:t>
      </w:r>
      <w:r w:rsidR="00961C2C">
        <w:rPr>
          <w:rFonts w:hint="eastAsia"/>
        </w:rPr>
        <w:t>以</w:t>
      </w:r>
      <w:r>
        <w:rPr>
          <w:rFonts w:hint="eastAsia"/>
        </w:rPr>
        <w:t>一種固定大小的</w:t>
      </w:r>
      <w:r w:rsidR="00961C2C">
        <w:rPr>
          <w:rFonts w:hint="eastAsia"/>
        </w:rPr>
        <w:t>磁區為單位</w:t>
      </w:r>
      <w:r>
        <w:rPr>
          <w:rFonts w:hint="eastAsia"/>
        </w:rPr>
        <w:t>，進行區塊分配動作。要管理這些區塊，必須使用某種資料結構，以下是兩種常見的區塊管理結構。</w:t>
      </w:r>
    </w:p>
    <w:p w:rsidR="00961C2C" w:rsidRPr="001D1719" w:rsidRDefault="00961C2C" w:rsidP="00AE6F22"/>
    <w:p w:rsidR="00961C2C" w:rsidRDefault="00961C2C" w:rsidP="001D1719">
      <w:pPr>
        <w:numPr>
          <w:ilvl w:val="0"/>
          <w:numId w:val="14"/>
        </w:numPr>
      </w:pPr>
      <w:r>
        <w:rPr>
          <w:rFonts w:hint="eastAsia"/>
        </w:rPr>
        <w:t>第一種</w:t>
      </w:r>
      <w:r w:rsidR="00D0783D">
        <w:rPr>
          <w:rFonts w:hint="eastAsia"/>
        </w:rPr>
        <w:t>結構</w:t>
      </w:r>
      <w:r>
        <w:rPr>
          <w:rFonts w:hint="eastAsia"/>
        </w:rPr>
        <w:t>是以鏈結串列</w:t>
      </w:r>
      <w:r>
        <w:rPr>
          <w:rFonts w:hint="eastAsia"/>
        </w:rPr>
        <w:t xml:space="preserve"> (Linked List) </w:t>
      </w:r>
      <w:r>
        <w:rPr>
          <w:rFonts w:hint="eastAsia"/>
        </w:rPr>
        <w:t>記錄可用區塊，鏈結法乃是</w:t>
      </w:r>
      <w:r w:rsidR="00587EE3">
        <w:rPr>
          <w:rFonts w:hint="eastAsia"/>
        </w:rPr>
        <w:t>在可用磁區當中，記錄下一個可用磁區的代號，將可用磁區</w:t>
      </w:r>
      <w:r>
        <w:rPr>
          <w:rFonts w:hint="eastAsia"/>
        </w:rPr>
        <w:t>一個一個串接起來</w:t>
      </w:r>
      <w:r w:rsidR="00587EE3">
        <w:rPr>
          <w:rFonts w:hint="eastAsia"/>
        </w:rPr>
        <w:t>。</w:t>
      </w:r>
      <w:r>
        <w:rPr>
          <w:rFonts w:hint="eastAsia"/>
        </w:rPr>
        <w:t>但是這種結構的效率很差，</w:t>
      </w:r>
      <w:r w:rsidR="001D1719">
        <w:rPr>
          <w:rFonts w:hint="eastAsia"/>
        </w:rPr>
        <w:t>較</w:t>
      </w:r>
      <w:r>
        <w:rPr>
          <w:rFonts w:hint="eastAsia"/>
        </w:rPr>
        <w:t>好的方法是將相鄰的磁區組成群組</w:t>
      </w:r>
      <w:r>
        <w:rPr>
          <w:rFonts w:hint="eastAsia"/>
        </w:rPr>
        <w:t xml:space="preserve"> (Group)</w:t>
      </w:r>
      <w:r>
        <w:rPr>
          <w:rFonts w:hint="eastAsia"/>
        </w:rPr>
        <w:t>，而非</w:t>
      </w:r>
      <w:r>
        <w:rPr>
          <w:rFonts w:hint="eastAsia"/>
        </w:rPr>
        <w:lastRenderedPageBreak/>
        <w:t>單一的區塊，這有助於縮短鏈結串列的長度，</w:t>
      </w:r>
      <w:r w:rsidR="00587EE3">
        <w:rPr>
          <w:rFonts w:hint="eastAsia"/>
        </w:rPr>
        <w:t>並藉由一次分配數個磁區而提升效率。</w:t>
      </w:r>
      <w:r>
        <w:rPr>
          <w:rFonts w:hint="eastAsia"/>
        </w:rPr>
        <w:t>因此鏈結串列的組織方式通常會採用磁區群組模式，而非單一磁區的鏈結方法。</w:t>
      </w:r>
    </w:p>
    <w:p w:rsidR="00961C2C" w:rsidRPr="00961C2C" w:rsidRDefault="00961C2C" w:rsidP="00AE6F22"/>
    <w:p w:rsidR="00A64F2A" w:rsidRDefault="00961C2C" w:rsidP="001D1719">
      <w:pPr>
        <w:numPr>
          <w:ilvl w:val="0"/>
          <w:numId w:val="14"/>
        </w:numPr>
      </w:pPr>
      <w:r>
        <w:rPr>
          <w:rFonts w:hint="eastAsia"/>
        </w:rPr>
        <w:t>第二種</w:t>
      </w:r>
      <w:r w:rsidR="00D0783D">
        <w:rPr>
          <w:rFonts w:hint="eastAsia"/>
        </w:rPr>
        <w:t>結構</w:t>
      </w:r>
      <w:r>
        <w:rPr>
          <w:rFonts w:hint="eastAsia"/>
        </w:rPr>
        <w:t>是以位元映射</w:t>
      </w:r>
      <w:r w:rsidR="00587EE3">
        <w:rPr>
          <w:rFonts w:hint="eastAsia"/>
        </w:rPr>
        <w:t>法</w:t>
      </w:r>
      <w:r>
        <w:rPr>
          <w:rFonts w:hint="eastAsia"/>
        </w:rPr>
        <w:t xml:space="preserve"> (Bit mapped) </w:t>
      </w:r>
      <w:r>
        <w:rPr>
          <w:rFonts w:hint="eastAsia"/>
        </w:rPr>
        <w:t>記錄可用區塊，將整個磁碟的映射位元儲存在數個磁區中</w:t>
      </w:r>
      <w:r w:rsidR="00587EE3">
        <w:rPr>
          <w:rFonts w:hint="eastAsia"/>
        </w:rPr>
        <w:t>。</w:t>
      </w:r>
      <w:r>
        <w:rPr>
          <w:rFonts w:hint="eastAsia"/>
        </w:rPr>
        <w:t>舉例而言，如果該磁碟的大小為</w:t>
      </w:r>
      <w:r>
        <w:rPr>
          <w:rFonts w:hint="eastAsia"/>
        </w:rPr>
        <w:t xml:space="preserve"> 1G</w:t>
      </w:r>
      <w:r>
        <w:rPr>
          <w:rFonts w:hint="eastAsia"/>
        </w:rPr>
        <w:t>，而每個磁區大小為</w:t>
      </w:r>
      <w:r>
        <w:rPr>
          <w:rFonts w:hint="eastAsia"/>
        </w:rPr>
        <w:t xml:space="preserve"> 1K</w:t>
      </w:r>
      <w:r>
        <w:rPr>
          <w:rFonts w:hint="eastAsia"/>
        </w:rPr>
        <w:t>，那麼總共就會有</w:t>
      </w:r>
      <w:r>
        <w:rPr>
          <w:rFonts w:hint="eastAsia"/>
        </w:rPr>
        <w:t xml:space="preserve"> 1G/1K = 1M </w:t>
      </w:r>
      <w:r>
        <w:rPr>
          <w:rFonts w:hint="eastAsia"/>
        </w:rPr>
        <w:t>個磁區，於是我們可以用</w:t>
      </w:r>
      <w:r>
        <w:rPr>
          <w:rFonts w:hint="eastAsia"/>
        </w:rPr>
        <w:t xml:space="preserve"> 1M/8=0.125MB </w:t>
      </w:r>
      <w:r>
        <w:rPr>
          <w:rFonts w:hint="eastAsia"/>
        </w:rPr>
        <w:t>的磁碟空間，儲存整個磁碟的位元映射地圖</w:t>
      </w:r>
      <w:r w:rsidR="00587EE3">
        <w:rPr>
          <w:rFonts w:hint="eastAsia"/>
        </w:rPr>
        <w:t>。由於每個磁區大小為</w:t>
      </w:r>
      <w:r w:rsidR="00587EE3">
        <w:rPr>
          <w:rFonts w:hint="eastAsia"/>
        </w:rPr>
        <w:t xml:space="preserve"> 1K</w:t>
      </w:r>
      <w:r w:rsidR="00587EE3">
        <w:rPr>
          <w:rFonts w:hint="eastAsia"/>
        </w:rPr>
        <w:t>，因此整個</w:t>
      </w:r>
      <w:r>
        <w:rPr>
          <w:rFonts w:hint="eastAsia"/>
        </w:rPr>
        <w:t>映射圖可以</w:t>
      </w:r>
      <w:r w:rsidR="00587EE3">
        <w:rPr>
          <w:rFonts w:hint="eastAsia"/>
        </w:rPr>
        <w:t>被</w:t>
      </w:r>
      <w:r>
        <w:rPr>
          <w:rFonts w:hint="eastAsia"/>
        </w:rPr>
        <w:t>放在</w:t>
      </w:r>
      <w:r>
        <w:rPr>
          <w:rFonts w:hint="eastAsia"/>
        </w:rPr>
        <w:t xml:space="preserve"> 0</w:t>
      </w:r>
      <w:r w:rsidR="00587EE3">
        <w:rPr>
          <w:rFonts w:hint="eastAsia"/>
        </w:rPr>
        <w:t>~</w:t>
      </w:r>
      <w:r>
        <w:rPr>
          <w:rFonts w:hint="eastAsia"/>
        </w:rPr>
        <w:t xml:space="preserve">124 </w:t>
      </w:r>
      <w:r w:rsidR="00587EE3">
        <w:rPr>
          <w:rFonts w:hint="eastAsia"/>
        </w:rPr>
        <w:t>號</w:t>
      </w:r>
      <w:r>
        <w:rPr>
          <w:rFonts w:hint="eastAsia"/>
        </w:rPr>
        <w:t>磁區中，於是我們就可以用</w:t>
      </w:r>
      <w:r>
        <w:rPr>
          <w:rFonts w:hint="eastAsia"/>
        </w:rPr>
        <w:t xml:space="preserve"> 125 </w:t>
      </w:r>
      <w:r>
        <w:rPr>
          <w:rFonts w:hint="eastAsia"/>
        </w:rPr>
        <w:t>個磁區記錄</w:t>
      </w:r>
      <w:r w:rsidR="00587EE3">
        <w:rPr>
          <w:rFonts w:hint="eastAsia"/>
        </w:rPr>
        <w:t>整顆硬碟的</w:t>
      </w:r>
      <w:r>
        <w:rPr>
          <w:rFonts w:hint="eastAsia"/>
        </w:rPr>
        <w:t>一百萬個磁區</w:t>
      </w:r>
      <w:r w:rsidR="00587EE3">
        <w:rPr>
          <w:rFonts w:hint="eastAsia"/>
        </w:rPr>
        <w:t>之</w:t>
      </w:r>
      <w:r>
        <w:rPr>
          <w:rFonts w:hint="eastAsia"/>
        </w:rPr>
        <w:t>使用狀況，其效用非常高，是相當</w:t>
      </w:r>
      <w:r w:rsidR="00AC7773">
        <w:rPr>
          <w:rFonts w:hint="eastAsia"/>
        </w:rPr>
        <w:t>經濟且快速</w:t>
      </w:r>
      <w:r>
        <w:rPr>
          <w:rFonts w:hint="eastAsia"/>
        </w:rPr>
        <w:t>的一種實作方式。</w:t>
      </w:r>
    </w:p>
    <w:p w:rsidR="00961C2C" w:rsidRDefault="00961C2C" w:rsidP="00AE6F22"/>
    <w:p w:rsidR="00AE6F22" w:rsidRDefault="00AE6F22" w:rsidP="00AE6F22">
      <w:r>
        <w:rPr>
          <w:rFonts w:hint="eastAsia"/>
        </w:rPr>
        <w:t>程式</w:t>
      </w:r>
      <w:r w:rsidR="007347A4">
        <w:rPr>
          <w:rFonts w:hint="eastAsia"/>
        </w:rPr>
        <w:t>可以</w:t>
      </w:r>
      <w:r>
        <w:rPr>
          <w:rFonts w:hint="eastAsia"/>
        </w:rPr>
        <w:t>透過開檔、讀取、寫入與關閉等函數，輕易的存取檔案系統所管轄的輸出入裝置</w:t>
      </w:r>
      <w:r w:rsidR="007347A4">
        <w:rPr>
          <w:rFonts w:hint="eastAsia"/>
        </w:rPr>
        <w:t>，而</w:t>
      </w:r>
      <w:r>
        <w:rPr>
          <w:rFonts w:hint="eastAsia"/>
        </w:rPr>
        <w:t>一般使用者能透過介面，輕易的查看與編輯檔案的內容</w:t>
      </w:r>
      <w:r w:rsidR="007347A4">
        <w:rPr>
          <w:rFonts w:hint="eastAsia"/>
        </w:rPr>
        <w:t>，</w:t>
      </w:r>
      <w:r>
        <w:rPr>
          <w:rFonts w:hint="eastAsia"/>
        </w:rPr>
        <w:t>這對電腦資料的維護而言，</w:t>
      </w:r>
      <w:r w:rsidR="007347A4">
        <w:rPr>
          <w:rFonts w:hint="eastAsia"/>
        </w:rPr>
        <w:t>是一種很有效的方式</w:t>
      </w:r>
      <w:r>
        <w:rPr>
          <w:rFonts w:hint="eastAsia"/>
        </w:rPr>
        <w:t>。</w:t>
      </w:r>
    </w:p>
    <w:p w:rsidR="00D37BD5" w:rsidRDefault="00D37BD5" w:rsidP="00AE6F22"/>
    <w:p w:rsidR="00D37BD5" w:rsidRDefault="00D37BD5" w:rsidP="00AE6F22">
      <w:r>
        <w:rPr>
          <w:rFonts w:hint="eastAsia"/>
        </w:rPr>
        <w:t>檔案系統甚至可以將遠端電腦上的裝置視為目錄結構的一部分，讓使用者感覺到檔案資料就在手邊，像是</w:t>
      </w:r>
      <w:r>
        <w:rPr>
          <w:rFonts w:hint="eastAsia"/>
        </w:rPr>
        <w:t xml:space="preserve"> MS. Windows </w:t>
      </w:r>
      <w:r>
        <w:rPr>
          <w:rFonts w:hint="eastAsia"/>
        </w:rPr>
        <w:t>上的網路芳鄰機制，就可以讓同一區域的電腦互相分享檔案，感覺就好像是自己電腦中的檔案或資料夾一樣。</w:t>
      </w:r>
    </w:p>
    <w:p w:rsidR="00D37BD5" w:rsidRDefault="00D37BD5" w:rsidP="00AE6F22"/>
    <w:p w:rsidR="00D37BD5" w:rsidRDefault="00D37BD5" w:rsidP="00AE6F22">
      <w:r>
        <w:rPr>
          <w:rFonts w:hint="eastAsia"/>
        </w:rPr>
        <w:t>如果更進一步將資料分散儲存在網路上的各個電腦中，還可以提升檔案的安全性，利用特殊的備份機制，可以避免單一儲存裝置的損毀造成的資料損失，像是</w:t>
      </w:r>
      <w:r>
        <w:rPr>
          <w:rFonts w:hint="eastAsia"/>
        </w:rPr>
        <w:t xml:space="preserve"> Google </w:t>
      </w:r>
      <w:r>
        <w:rPr>
          <w:rFonts w:hint="eastAsia"/>
        </w:rPr>
        <w:t>的雲端</w:t>
      </w:r>
      <w:r w:rsidR="00164514">
        <w:rPr>
          <w:rFonts w:hint="eastAsia"/>
        </w:rPr>
        <w:t>運算</w:t>
      </w:r>
      <w:r w:rsidR="00164514">
        <w:rPr>
          <w:rFonts w:hint="eastAsia"/>
        </w:rPr>
        <w:t xml:space="preserve"> (Cloud Computing) </w:t>
      </w:r>
      <w:r>
        <w:rPr>
          <w:rFonts w:hint="eastAsia"/>
        </w:rPr>
        <w:t>就是分散式檔案系統的一個大型範例。</w:t>
      </w:r>
    </w:p>
    <w:p w:rsidR="00612AF6" w:rsidRDefault="00612AF6" w:rsidP="00612AF6"/>
    <w:p w:rsidR="00B00D81" w:rsidRDefault="00B00D81" w:rsidP="0025747C">
      <w:r>
        <w:rPr>
          <w:rFonts w:hint="eastAsia"/>
        </w:rPr>
        <w:t>檔案系統的設計有時會與儲存體的特性有關，舉例而言，</w:t>
      </w:r>
      <w:r w:rsidR="0025747C">
        <w:rPr>
          <w:rFonts w:hint="eastAsia"/>
        </w:rPr>
        <w:t>『固態硬碟』</w:t>
      </w:r>
      <w:r>
        <w:rPr>
          <w:rFonts w:hint="eastAsia"/>
        </w:rPr>
        <w:t>的出現就導致了檔案系統的變更，讓『日誌式檔案系統』開始盛行，其原因與『快閃記憶體』的特性有關。</w:t>
      </w:r>
    </w:p>
    <w:p w:rsidR="00B00D81" w:rsidRPr="009368D5" w:rsidRDefault="00B00D81" w:rsidP="0025747C"/>
    <w:p w:rsidR="0025747C" w:rsidRDefault="0025747C" w:rsidP="0025747C">
      <w:r>
        <w:rPr>
          <w:rFonts w:hint="eastAsia"/>
        </w:rPr>
        <w:t>固態硬碟是利用快閃記憶體所組合而成的硬碟，由於快閃記憶體的磁區通常在寫入十萬次之後就會損毀，因此作業系統必須盡可能的讓每個磁區的寫入次數都相同，以避免過度的使用某些磁區而導致損毀的情況。於是就發展出了『日誌式</w:t>
      </w:r>
      <w:r w:rsidR="009368D5">
        <w:rPr>
          <w:rFonts w:hint="eastAsia"/>
        </w:rPr>
        <w:t>快閃</w:t>
      </w:r>
      <w:r>
        <w:rPr>
          <w:rFonts w:hint="eastAsia"/>
        </w:rPr>
        <w:t>檔案系統』</w:t>
      </w:r>
      <w:r w:rsidR="003E3D9B" w:rsidRPr="0025747C">
        <w:rPr>
          <w:rFonts w:hint="eastAsia"/>
        </w:rPr>
        <w:t xml:space="preserve">(Journaling </w:t>
      </w:r>
      <w:r w:rsidR="003E3D9B">
        <w:rPr>
          <w:rFonts w:hint="eastAsia"/>
        </w:rPr>
        <w:t xml:space="preserve">Flash </w:t>
      </w:r>
      <w:r w:rsidR="003E3D9B" w:rsidRPr="0025747C">
        <w:rPr>
          <w:rFonts w:hint="eastAsia"/>
        </w:rPr>
        <w:t>File System</w:t>
      </w:r>
      <w:r w:rsidR="003E3D9B">
        <w:rPr>
          <w:rFonts w:hint="eastAsia"/>
        </w:rPr>
        <w:t>, JFFS</w:t>
      </w:r>
      <w:r w:rsidR="003E3D9B" w:rsidRPr="0025747C">
        <w:rPr>
          <w:rFonts w:hint="eastAsia"/>
        </w:rPr>
        <w:t>)</w:t>
      </w:r>
      <w:r>
        <w:rPr>
          <w:rFonts w:hint="eastAsia"/>
        </w:rPr>
        <w:t>。</w:t>
      </w:r>
    </w:p>
    <w:p w:rsidR="0025747C" w:rsidRPr="003E3D9B" w:rsidRDefault="0025747C" w:rsidP="0025747C"/>
    <w:p w:rsidR="0025747C" w:rsidRDefault="00F43DCD" w:rsidP="0025747C">
      <w:r>
        <w:rPr>
          <w:rFonts w:hint="eastAsia"/>
        </w:rPr>
        <w:t>要能理解</w:t>
      </w:r>
      <w:r>
        <w:rPr>
          <w:rFonts w:hint="eastAsia"/>
        </w:rPr>
        <w:t>JFFS</w:t>
      </w:r>
      <w:r>
        <w:rPr>
          <w:rFonts w:hint="eastAsia"/>
        </w:rPr>
        <w:t>的設計理念，必須先理解</w:t>
      </w:r>
      <w:r w:rsidR="0025747C">
        <w:rPr>
          <w:rFonts w:hint="eastAsia"/>
        </w:rPr>
        <w:t>日誌式</w:t>
      </w:r>
      <w:r w:rsidR="0025747C" w:rsidRPr="0025747C">
        <w:rPr>
          <w:rFonts w:hint="eastAsia"/>
        </w:rPr>
        <w:t>檔案系統</w:t>
      </w:r>
      <w:r w:rsidR="0025747C">
        <w:rPr>
          <w:rFonts w:hint="eastAsia"/>
        </w:rPr>
        <w:t xml:space="preserve"> </w:t>
      </w:r>
      <w:r w:rsidR="0025747C" w:rsidRPr="0025747C">
        <w:rPr>
          <w:rFonts w:hint="eastAsia"/>
        </w:rPr>
        <w:t>(Journaling File System</w:t>
      </w:r>
      <w:r w:rsidR="003E3D9B">
        <w:rPr>
          <w:rFonts w:hint="eastAsia"/>
        </w:rPr>
        <w:t>, JFS</w:t>
      </w:r>
      <w:r w:rsidR="0025747C" w:rsidRPr="0025747C">
        <w:rPr>
          <w:rFonts w:hint="eastAsia"/>
        </w:rPr>
        <w:t>)</w:t>
      </w:r>
      <w:r>
        <w:rPr>
          <w:rFonts w:hint="eastAsia"/>
        </w:rPr>
        <w:t xml:space="preserve"> </w:t>
      </w:r>
      <w:r>
        <w:rPr>
          <w:rFonts w:hint="eastAsia"/>
        </w:rPr>
        <w:t>的原理</w:t>
      </w:r>
      <w:r w:rsidR="0025747C" w:rsidRPr="0025747C">
        <w:rPr>
          <w:rFonts w:hint="eastAsia"/>
        </w:rPr>
        <w:t>，</w:t>
      </w:r>
      <w:r>
        <w:rPr>
          <w:rFonts w:hint="eastAsia"/>
        </w:rPr>
        <w:t xml:space="preserve">JFS </w:t>
      </w:r>
      <w:r w:rsidR="0025747C" w:rsidRPr="0025747C">
        <w:rPr>
          <w:rFonts w:hint="eastAsia"/>
        </w:rPr>
        <w:t>系統在改變資料的內容之前，會先將其即將要執行的動作記錄起來，然後再執行該動作。如果遇到不正常的關機或電力中斷時，因為系統尚有日誌的紀錄，因此當你重新開機後，系統會參考日誌的記錄來完成未完成的工作，或取消動作而回復原有的資料，可確保未完成的動作之資料不致遺失或損毀，可</w:t>
      </w:r>
      <w:r w:rsidR="0025747C" w:rsidRPr="0025747C">
        <w:rPr>
          <w:rFonts w:hint="eastAsia"/>
        </w:rPr>
        <w:lastRenderedPageBreak/>
        <w:t>將資料保持其完整性。</w:t>
      </w:r>
    </w:p>
    <w:p w:rsidR="003E3D9B" w:rsidRDefault="003E3D9B" w:rsidP="0025747C"/>
    <w:p w:rsidR="003E3D9B" w:rsidRDefault="00F43DCD" w:rsidP="0025747C">
      <w:r>
        <w:rPr>
          <w:rFonts w:hint="eastAsia"/>
        </w:rPr>
        <w:t>而</w:t>
      </w:r>
      <w:r>
        <w:rPr>
          <w:rFonts w:hint="eastAsia"/>
        </w:rPr>
        <w:t xml:space="preserve"> JFFS </w:t>
      </w:r>
      <w:r>
        <w:rPr>
          <w:rFonts w:hint="eastAsia"/>
        </w:rPr>
        <w:t>比</w:t>
      </w:r>
      <w:r>
        <w:rPr>
          <w:rFonts w:hint="eastAsia"/>
        </w:rPr>
        <w:t xml:space="preserve"> JFS </w:t>
      </w:r>
      <w:r>
        <w:rPr>
          <w:rFonts w:hint="eastAsia"/>
        </w:rPr>
        <w:t>更進一步，將整個</w:t>
      </w:r>
      <w:r>
        <w:rPr>
          <w:rFonts w:hint="eastAsia"/>
        </w:rPr>
        <w:t xml:space="preserve"> Flash </w:t>
      </w:r>
      <w:r>
        <w:rPr>
          <w:rFonts w:hint="eastAsia"/>
        </w:rPr>
        <w:t>裝置視為一個環狀的日誌結構，寫入實永遠從尾部開始，因此保證了整個系統的寫入次數是均勻的，這使得</w:t>
      </w:r>
      <w:r w:rsidR="00CD3144">
        <w:rPr>
          <w:rFonts w:hint="eastAsia"/>
        </w:rPr>
        <w:t>許多使用固態硬碟的</w:t>
      </w:r>
      <w:r w:rsidR="00CD3144">
        <w:rPr>
          <w:rFonts w:hint="eastAsia"/>
        </w:rPr>
        <w:t xml:space="preserve"> Linux </w:t>
      </w:r>
      <w:r w:rsidR="00CD3144">
        <w:rPr>
          <w:rFonts w:hint="eastAsia"/>
        </w:rPr>
        <w:t>系統採用這類檔案系統</w:t>
      </w:r>
      <w:r w:rsidR="00CD3144">
        <w:rPr>
          <w:rFonts w:hint="eastAsia"/>
        </w:rPr>
        <w:t xml:space="preserve"> (</w:t>
      </w:r>
      <w:r w:rsidR="00CD3144">
        <w:rPr>
          <w:rFonts w:hint="eastAsia"/>
        </w:rPr>
        <w:t>像是</w:t>
      </w:r>
      <w:r w:rsidR="00CD3144">
        <w:rPr>
          <w:rFonts w:hint="eastAsia"/>
        </w:rPr>
        <w:t xml:space="preserve"> JFFS2) </w:t>
      </w:r>
      <w:r w:rsidR="00CD3144">
        <w:rPr>
          <w:rFonts w:hint="eastAsia"/>
        </w:rPr>
        <w:t>作為固態硬碟的檔案系統。</w:t>
      </w:r>
    </w:p>
    <w:p w:rsidR="00D05DE6" w:rsidRDefault="00D05DE6" w:rsidP="0025747C"/>
    <w:p w:rsidR="0014332E" w:rsidRPr="00D05DE6" w:rsidRDefault="00D05DE6" w:rsidP="0014332E">
      <w:pPr>
        <w:rPr>
          <w:rFonts w:ascii="標楷體" w:eastAsia="標楷體" w:hAnsi="標楷體"/>
          <w:b/>
          <w:sz w:val="32"/>
          <w:szCs w:val="32"/>
        </w:rPr>
      </w:pPr>
      <w:r w:rsidRPr="00D05DE6">
        <w:rPr>
          <w:rFonts w:ascii="標楷體" w:eastAsia="標楷體" w:hAnsi="標楷體" w:hint="eastAsia"/>
          <w:b/>
          <w:sz w:val="32"/>
          <w:szCs w:val="32"/>
        </w:rPr>
        <w:t>輸出入系統</w:t>
      </w:r>
    </w:p>
    <w:p w:rsidR="0019114A" w:rsidRDefault="0019114A" w:rsidP="0019114A">
      <w:r>
        <w:rPr>
          <w:rFonts w:hint="eastAsia"/>
        </w:rPr>
        <w:t>輸出入系統的主要目的，乃是將複雜且多樣的輸出入裝置，透過函數包裝後，提供給程式設計師使用。這可以讓程式設計師很方便的使用這些輸出入函數，而不需要詳細瞭解輸出入裝置的運作方式與細節。對於程式師而言，這是相當重要的一件事。</w:t>
      </w:r>
    </w:p>
    <w:p w:rsidR="0019114A" w:rsidRDefault="0019114A" w:rsidP="0019114A"/>
    <w:p w:rsidR="0019114A" w:rsidRDefault="0019114A" w:rsidP="0019114A">
      <w:r>
        <w:rPr>
          <w:rFonts w:hint="eastAsia"/>
        </w:rPr>
        <w:t>電腦的輸出入裝置控制，往往相當的複雜，每一種裝置都有不同的特性。例如硬碟有磁軌、磁區的區分。光碟讀寫時則必須先控制步進馬達的轉動，等待步進馬達轉到特定位置後才能開始讀取資料，甚至必須瞭解光碟片上特殊的編碼法則，才能順利的解碼出二進位序列。另外，程式設計師還必須理解</w:t>
      </w:r>
      <w:r>
        <w:rPr>
          <w:rFonts w:hint="eastAsia"/>
        </w:rPr>
        <w:t xml:space="preserve"> CPU </w:t>
      </w:r>
      <w:r>
        <w:rPr>
          <w:rFonts w:hint="eastAsia"/>
        </w:rPr>
        <w:t>的架構，例如是採用記憶體映射輸出入，或者是用特殊的組合語言指令進行輸出入動作，再決定選擇何種方式</w:t>
      </w:r>
      <w:r>
        <w:rPr>
          <w:rFonts w:hint="eastAsia"/>
        </w:rPr>
        <w:t xml:space="preserve"> (</w:t>
      </w:r>
      <w:r>
        <w:rPr>
          <w:rFonts w:hint="eastAsia"/>
        </w:rPr>
        <w:t>組合語言或</w:t>
      </w:r>
      <w:r>
        <w:rPr>
          <w:rFonts w:hint="eastAsia"/>
        </w:rPr>
        <w:t xml:space="preserve"> C </w:t>
      </w:r>
      <w:r>
        <w:rPr>
          <w:rFonts w:hint="eastAsia"/>
        </w:rPr>
        <w:t>語言</w:t>
      </w:r>
      <w:r>
        <w:rPr>
          <w:rFonts w:hint="eastAsia"/>
        </w:rPr>
        <w:t xml:space="preserve">) </w:t>
      </w:r>
      <w:r>
        <w:rPr>
          <w:rFonts w:hint="eastAsia"/>
        </w:rPr>
        <w:t>撰寫輸出入程式。</w:t>
      </w:r>
    </w:p>
    <w:p w:rsidR="0019114A" w:rsidRPr="003968FB" w:rsidRDefault="0019114A" w:rsidP="0019114A"/>
    <w:p w:rsidR="0031262A" w:rsidRDefault="0019114A" w:rsidP="0019114A">
      <w:r>
        <w:rPr>
          <w:rFonts w:hint="eastAsia"/>
        </w:rPr>
        <w:t>在沒有輸出入系統時，面對輸出入裝置，程式設計師必須研究該裝置的線路配置方式。假如該裝置採用記憶體映射機制連接到電腦上，程式設計師就必須知道記憶體映射的方式，包含每一個位元或位元組在此映射機制下所代表的意義，而這也正是嵌入式系統與驅動程式開發人員最常做的事情。然後在理解了每一個位元的意義後，才開始撰寫輸出入程式。</w:t>
      </w:r>
    </w:p>
    <w:p w:rsidR="0031262A" w:rsidRDefault="0031262A" w:rsidP="0019114A"/>
    <w:p w:rsidR="0019114A" w:rsidRDefault="0019114A" w:rsidP="0019114A">
      <w:r>
        <w:rPr>
          <w:rFonts w:hint="eastAsia"/>
        </w:rPr>
        <w:t>然而，如果每次使用到輸出入裝置，程式師都得要使用記憶體映射方式進行輸出入控制，那將會是程式師的一大噩夢，也會是軟體專案管理災難的開始。因為每一位程式師都將被迫瞭解每一個輸出入裝置的細節，而且不熟練的程式師往往會在撰寫這些輸出入程式的時候，</w:t>
      </w:r>
      <w:r w:rsidR="0031262A">
        <w:rPr>
          <w:rFonts w:hint="eastAsia"/>
        </w:rPr>
        <w:t>會</w:t>
      </w:r>
      <w:r>
        <w:rPr>
          <w:rFonts w:hint="eastAsia"/>
        </w:rPr>
        <w:t>浪費掉許多時間，</w:t>
      </w:r>
      <w:r w:rsidR="0031262A">
        <w:rPr>
          <w:rFonts w:hint="eastAsia"/>
        </w:rPr>
        <w:t>甚至</w:t>
      </w:r>
      <w:r>
        <w:rPr>
          <w:rFonts w:hint="eastAsia"/>
        </w:rPr>
        <w:t>犯下致命的錯誤。例如使用錯誤的參數設定、錯認記憶體映射的位址、或者以不正確的順序使用裝置等等。</w:t>
      </w:r>
    </w:p>
    <w:p w:rsidR="0019114A" w:rsidRDefault="0019114A" w:rsidP="0019114A"/>
    <w:p w:rsidR="0019114A" w:rsidRDefault="0019114A" w:rsidP="0019114A">
      <w:pPr>
        <w:pStyle w:val="afa"/>
        <w:ind w:left="240" w:right="240"/>
      </w:pPr>
      <w:r>
        <w:rPr>
          <w:rFonts w:hint="eastAsia"/>
        </w:rPr>
        <w:t>驅動程式</w:t>
      </w:r>
    </w:p>
    <w:p w:rsidR="0019114A" w:rsidRPr="00B91F86" w:rsidRDefault="0019114A" w:rsidP="0019114A">
      <w:r>
        <w:rPr>
          <w:rFonts w:hint="eastAsia"/>
        </w:rPr>
        <w:t>即使是在嵌入式系統當中，專案管理者也不會讓每個程式設計師都</w:t>
      </w:r>
      <w:r w:rsidR="00DA3B2F">
        <w:rPr>
          <w:rFonts w:hint="eastAsia"/>
        </w:rPr>
        <w:t>直接</w:t>
      </w:r>
      <w:r>
        <w:rPr>
          <w:rFonts w:hint="eastAsia"/>
        </w:rPr>
        <w:t>用</w:t>
      </w:r>
      <w:r w:rsidR="00DA3B2F">
        <w:rPr>
          <w:rFonts w:hint="eastAsia"/>
        </w:rPr>
        <w:t>組合語言</w:t>
      </w:r>
      <w:r>
        <w:rPr>
          <w:rFonts w:hint="eastAsia"/>
        </w:rPr>
        <w:t>控制輸出入裝置，而是會由專人負責撰寫</w:t>
      </w:r>
      <w:r w:rsidR="00DA3B2F">
        <w:rPr>
          <w:rFonts w:hint="eastAsia"/>
        </w:rPr>
        <w:t>輸出入</w:t>
      </w:r>
      <w:r>
        <w:rPr>
          <w:rFonts w:hint="eastAsia"/>
        </w:rPr>
        <w:t>函數以控制該裝置，然後其他</w:t>
      </w:r>
      <w:r>
        <w:rPr>
          <w:rFonts w:hint="eastAsia"/>
        </w:rPr>
        <w:lastRenderedPageBreak/>
        <w:t>程式只要透過該函數對裝置進行存取即可。這些函數，可以被視為是嵌入式系統的裝置驅動程式。但是通常我們所說的驅動程式，是專指針對某種作業系統，像是</w:t>
      </w:r>
      <w:r>
        <w:rPr>
          <w:rFonts w:hint="eastAsia"/>
        </w:rPr>
        <w:t xml:space="preserve"> MS. Windows </w:t>
      </w:r>
      <w:r>
        <w:rPr>
          <w:rFonts w:hint="eastAsia"/>
        </w:rPr>
        <w:t>或</w:t>
      </w:r>
      <w:r>
        <w:rPr>
          <w:rFonts w:hint="eastAsia"/>
        </w:rPr>
        <w:t xml:space="preserve"> Linux</w:t>
      </w:r>
      <w:r>
        <w:rPr>
          <w:rFonts w:hint="eastAsia"/>
        </w:rPr>
        <w:t>，所撰寫的輸出入函數，必須符合作業系統的規範。</w:t>
      </w:r>
    </w:p>
    <w:p w:rsidR="0019114A" w:rsidRDefault="0019114A" w:rsidP="0019114A"/>
    <w:p w:rsidR="0019114A" w:rsidRDefault="0019114A" w:rsidP="0019114A">
      <w:r>
        <w:rPr>
          <w:rFonts w:hint="eastAsia"/>
        </w:rPr>
        <w:t>在作業系統中，輸出入裝置的控制，也是透過一組函數代為進行的。但不同的是，作業系統會規定這些函數的寫法，必須要符合該作業系統預設的方式，以便連接上作業系統，讓作業系統可以在適當的時候呼叫這些函數。</w:t>
      </w:r>
    </w:p>
    <w:p w:rsidR="0019114A" w:rsidRDefault="0019114A" w:rsidP="0019114A"/>
    <w:p w:rsidR="0019114A" w:rsidRDefault="0019114A" w:rsidP="0019114A">
      <w:r>
        <w:rPr>
          <w:rFonts w:hint="eastAsia"/>
        </w:rPr>
        <w:t>驅動程式會將一些函數指標傳遞給作業系統，讓作業系統記住這些函數，作業系統會在有該裝置的輸出入需求時，呼叫這些函數。這種『註冊</w:t>
      </w:r>
      <w:r>
        <w:rPr>
          <w:rFonts w:hint="eastAsia"/>
        </w:rPr>
        <w:t>-</w:t>
      </w:r>
      <w:r>
        <w:rPr>
          <w:rFonts w:hint="eastAsia"/>
        </w:rPr>
        <w:t>呼叫』機制是驅動程式常用的方式。而這些函數通常被稱為反向呼叫函數</w:t>
      </w:r>
      <w:r>
        <w:rPr>
          <w:rFonts w:hint="eastAsia"/>
        </w:rPr>
        <w:t xml:space="preserve"> (Call Back Function)</w:t>
      </w:r>
      <w:r>
        <w:rPr>
          <w:rFonts w:hint="eastAsia"/>
        </w:rPr>
        <w:t>。</w:t>
      </w:r>
    </w:p>
    <w:p w:rsidR="0019114A" w:rsidRDefault="0019114A" w:rsidP="0019114A"/>
    <w:p w:rsidR="0019114A" w:rsidRDefault="0019114A" w:rsidP="0019114A">
      <w:r>
        <w:rPr>
          <w:rFonts w:hint="eastAsia"/>
        </w:rPr>
        <w:t>驅動程式必須符合作業系統的規範，以便與作業系統互動，像是函數的參數型態與傳回值，都必須符合作業系統的規範。對於不同類型的裝置，作業系統會有不同的函數原型與規格，驅動程式必須滿足這些函數原型與規格，才能順利的與作業系統互動。</w:t>
      </w:r>
    </w:p>
    <w:p w:rsidR="0019114A" w:rsidRDefault="0019114A" w:rsidP="0019114A"/>
    <w:p w:rsidR="0019114A" w:rsidRDefault="0019114A" w:rsidP="0019114A">
      <w:pPr>
        <w:rPr>
          <w:color w:val="000000"/>
        </w:rPr>
      </w:pPr>
      <w:r>
        <w:rPr>
          <w:rFonts w:hint="eastAsia"/>
          <w:color w:val="000000"/>
        </w:rPr>
        <w:t>舉例而言，</w:t>
      </w:r>
      <w:r>
        <w:rPr>
          <w:rFonts w:hint="eastAsia"/>
          <w:color w:val="000000"/>
        </w:rPr>
        <w:t xml:space="preserve"> Linux </w:t>
      </w:r>
      <w:r>
        <w:rPr>
          <w:rFonts w:hint="eastAsia"/>
          <w:color w:val="000000"/>
        </w:rPr>
        <w:t>當中就以</w:t>
      </w:r>
      <w:r>
        <w:rPr>
          <w:rFonts w:hint="eastAsia"/>
          <w:color w:val="000000"/>
        </w:rPr>
        <w:t xml:space="preserve"> register_chrdev() </w:t>
      </w:r>
      <w:r>
        <w:rPr>
          <w:rFonts w:hint="eastAsia"/>
          <w:color w:val="000000"/>
        </w:rPr>
        <w:t>註冊字元裝置的處理函數，而用</w:t>
      </w:r>
      <w:r w:rsidRPr="00FD6479">
        <w:rPr>
          <w:rFonts w:hint="eastAsia"/>
          <w:color w:val="000000"/>
        </w:rPr>
        <w:t>unregister_chrdev()</w:t>
      </w:r>
      <w:r>
        <w:rPr>
          <w:rFonts w:hint="eastAsia"/>
          <w:color w:val="000000"/>
        </w:rPr>
        <w:t xml:space="preserve"> </w:t>
      </w:r>
      <w:r>
        <w:rPr>
          <w:rFonts w:hint="eastAsia"/>
          <w:color w:val="000000"/>
        </w:rPr>
        <w:t>清除該註冊的函數。當然，還有許多其他反向呼叫函數，驅動程式的設計師必須實作出這些函數，才能順利將驅動程式『掛載』到作業系統之下。</w:t>
      </w:r>
    </w:p>
    <w:p w:rsidR="0019114A" w:rsidRDefault="0019114A" w:rsidP="0019114A">
      <w:pPr>
        <w:rPr>
          <w:color w:val="000000"/>
        </w:rPr>
      </w:pPr>
    </w:p>
    <w:p w:rsidR="0019114A" w:rsidRDefault="0019114A" w:rsidP="0019114A">
      <w:r>
        <w:rPr>
          <w:rFonts w:hint="eastAsia"/>
        </w:rPr>
        <w:t>透過這種規範，作業系統可以封裝輸出入裝置，但是對高階應用程式隱藏實作細節，以便讓使用者能很方便的呼叫，避免程式設計師直接存取該裝置而導致錯誤。除此之外，由於作業系統可以讓許多行程共用輸出入裝置，因此可以提升裝置的使用效能，這是輸出入系統好壞的重要指標。</w:t>
      </w:r>
    </w:p>
    <w:p w:rsidR="0019114A" w:rsidRPr="0019114A" w:rsidRDefault="0019114A" w:rsidP="000F7D7A"/>
    <w:p w:rsidR="0019114A" w:rsidRPr="0014332E" w:rsidRDefault="0019114A" w:rsidP="0025747C">
      <w:r>
        <w:rPr>
          <w:rFonts w:hint="eastAsia"/>
        </w:rPr>
        <w:t>除了『行程管理』、『記憶體管理』、『輸出入系統』、『檔案系統』之外，作業系統當中還有許多其他主題，像是『使用者介面』、『行程通訊』、『死結處理』、『分散式系統』等主題，請有興趣的讀者自行參考進一步的相關書籍。</w:t>
      </w:r>
    </w:p>
    <w:p w:rsidR="005211F7" w:rsidRPr="00AE6F22" w:rsidRDefault="005211F7" w:rsidP="00612AF6"/>
    <w:p w:rsidR="004B2734" w:rsidRDefault="004B2734" w:rsidP="00DA36C6">
      <w:pPr>
        <w:pStyle w:val="2"/>
        <w:numPr>
          <w:ilvl w:val="1"/>
          <w:numId w:val="16"/>
        </w:numPr>
      </w:pPr>
      <w:bookmarkStart w:id="22" w:name="_Toc228256610"/>
      <w:bookmarkStart w:id="23" w:name="_Ref258848813"/>
      <w:r w:rsidRPr="004B2734">
        <w:rPr>
          <w:rFonts w:hint="eastAsia"/>
        </w:rPr>
        <w:t>實務案例</w:t>
      </w:r>
      <w:bookmarkEnd w:id="22"/>
      <w:bookmarkEnd w:id="23"/>
      <w:r w:rsidR="009C227E">
        <w:rPr>
          <w:rFonts w:hint="eastAsia"/>
        </w:rPr>
        <w:t>(</w:t>
      </w:r>
      <w:r w:rsidR="009C227E">
        <w:rPr>
          <w:rFonts w:hint="eastAsia"/>
        </w:rPr>
        <w:t>一</w:t>
      </w:r>
      <w:r w:rsidR="009C227E">
        <w:rPr>
          <w:rFonts w:hint="eastAsia"/>
        </w:rPr>
        <w:t>)</w:t>
      </w:r>
      <w:r w:rsidR="009C227E">
        <w:rPr>
          <w:rFonts w:hint="eastAsia"/>
        </w:rPr>
        <w:t>：</w:t>
      </w:r>
      <w:r w:rsidR="009C227E">
        <w:rPr>
          <w:rFonts w:hint="eastAsia"/>
        </w:rPr>
        <w:t>Linux</w:t>
      </w:r>
      <w:r w:rsidR="009C227E">
        <w:rPr>
          <w:rFonts w:hint="eastAsia"/>
        </w:rPr>
        <w:t>作業系統</w:t>
      </w:r>
    </w:p>
    <w:p w:rsidR="005211F7" w:rsidRDefault="005211F7" w:rsidP="005211F7">
      <w:r>
        <w:rPr>
          <w:rFonts w:hint="eastAsia"/>
        </w:rPr>
        <w:t>在本章中，我們已經簡單介紹了作業系統的設計原理，但是，對於系統程式</w:t>
      </w:r>
      <w:r w:rsidR="00BF1301">
        <w:rPr>
          <w:rFonts w:hint="eastAsia"/>
        </w:rPr>
        <w:t>的</w:t>
      </w:r>
      <w:r>
        <w:rPr>
          <w:rFonts w:hint="eastAsia"/>
        </w:rPr>
        <w:t>設計師而言，要</w:t>
      </w:r>
      <w:r w:rsidR="001C6691">
        <w:rPr>
          <w:rFonts w:hint="eastAsia"/>
        </w:rPr>
        <w:t>深</w:t>
      </w:r>
      <w:r>
        <w:rPr>
          <w:rFonts w:hint="eastAsia"/>
        </w:rPr>
        <w:t>入理解作業系統，最好能透過程式實作的方式。在本節中，我們將學習</w:t>
      </w:r>
      <w:r>
        <w:rPr>
          <w:rFonts w:hint="eastAsia"/>
        </w:rPr>
        <w:t>Linux</w:t>
      </w:r>
      <w:r>
        <w:rPr>
          <w:rFonts w:hint="eastAsia"/>
        </w:rPr>
        <w:t>作業系統的原理</w:t>
      </w:r>
      <w:r>
        <w:rPr>
          <w:rFonts w:hint="eastAsia"/>
        </w:rPr>
        <w:t xml:space="preserve"> </w:t>
      </w:r>
      <w:r>
        <w:rPr>
          <w:rStyle w:val="aff"/>
        </w:rPr>
        <w:footnoteReference w:id="2"/>
      </w:r>
      <w:r>
        <w:rPr>
          <w:rFonts w:hint="eastAsia"/>
        </w:rPr>
        <w:t xml:space="preserve"> </w:t>
      </w:r>
      <w:r>
        <w:rPr>
          <w:rFonts w:hint="eastAsia"/>
        </w:rPr>
        <w:t>與程式設計</w:t>
      </w:r>
      <w:r w:rsidR="00BF1301">
        <w:rPr>
          <w:rFonts w:hint="eastAsia"/>
        </w:rPr>
        <w:t>方式</w:t>
      </w:r>
      <w:r>
        <w:rPr>
          <w:rFonts w:hint="eastAsia"/>
        </w:rPr>
        <w:t>，以實務的方式理解作業</w:t>
      </w:r>
      <w:r w:rsidR="00904685">
        <w:rPr>
          <w:rFonts w:hint="eastAsia"/>
        </w:rPr>
        <w:t>系</w:t>
      </w:r>
      <w:r>
        <w:rPr>
          <w:rFonts w:hint="eastAsia"/>
        </w:rPr>
        <w:t>統。</w:t>
      </w:r>
    </w:p>
    <w:p w:rsidR="005211F7" w:rsidRPr="005211F7" w:rsidRDefault="005211F7" w:rsidP="005211F7"/>
    <w:p w:rsidR="00FE7A08" w:rsidRDefault="00FE7A08" w:rsidP="00FE7A08">
      <w:r>
        <w:rPr>
          <w:rFonts w:hint="eastAsia"/>
        </w:rPr>
        <w:t>Linux</w:t>
      </w:r>
      <w:r w:rsidR="00156E37">
        <w:rPr>
          <w:rFonts w:hint="eastAsia"/>
        </w:rPr>
        <w:t>作業系統</w:t>
      </w:r>
      <w:r w:rsidR="00156E37">
        <w:rPr>
          <w:rFonts w:hint="eastAsia"/>
        </w:rPr>
        <w:t xml:space="preserve"> </w:t>
      </w:r>
      <w:r w:rsidR="00156E37">
        <w:rPr>
          <w:rStyle w:val="aff"/>
        </w:rPr>
        <w:footnoteReference w:id="3"/>
      </w:r>
      <w:r w:rsidR="00156E37">
        <w:rPr>
          <w:rStyle w:val="aff"/>
        </w:rPr>
        <w:footnoteReference w:id="4"/>
      </w:r>
      <w:r w:rsidR="00156E37">
        <w:rPr>
          <w:rStyle w:val="aff"/>
        </w:rPr>
        <w:footnoteReference w:id="5"/>
      </w:r>
      <w:r w:rsidR="00156E37">
        <w:rPr>
          <w:rFonts w:hint="eastAsia"/>
        </w:rPr>
        <w:t xml:space="preserve"> </w:t>
      </w:r>
      <w:r>
        <w:rPr>
          <w:rFonts w:hint="eastAsia"/>
        </w:rPr>
        <w:t>是</w:t>
      </w:r>
      <w:r w:rsidRPr="00FE7A08">
        <w:t>Linus Torvalds</w:t>
      </w:r>
      <w:r>
        <w:rPr>
          <w:rFonts w:hint="eastAsia"/>
        </w:rPr>
        <w:t>於芬蘭赫爾辛基大學當學生時，希望在</w:t>
      </w:r>
      <w:r>
        <w:rPr>
          <w:rFonts w:hint="eastAsia"/>
        </w:rPr>
        <w:t xml:space="preserve">IBM PC </w:t>
      </w:r>
      <w:r>
        <w:rPr>
          <w:rFonts w:hint="eastAsia"/>
        </w:rPr>
        <w:t>個人電腦上實作出類似</w:t>
      </w:r>
      <w:r>
        <w:rPr>
          <w:rFonts w:hint="eastAsia"/>
        </w:rPr>
        <w:t>UNIX</w:t>
      </w:r>
      <w:r>
        <w:rPr>
          <w:rFonts w:hint="eastAsia"/>
        </w:rPr>
        <w:t>系統的一個專案。在</w:t>
      </w:r>
      <w:r>
        <w:rPr>
          <w:rFonts w:hint="eastAsia"/>
        </w:rPr>
        <w:t xml:space="preserve"> Linux </w:t>
      </w:r>
      <w:r>
        <w:rPr>
          <w:rFonts w:hint="eastAsia"/>
        </w:rPr>
        <w:t>剛發展時主要參考的對象是荷蘭阿姆斯特丹大學教授</w:t>
      </w:r>
      <w:r>
        <w:rPr>
          <w:rFonts w:hint="eastAsia"/>
        </w:rPr>
        <w:t xml:space="preserve"> </w:t>
      </w:r>
      <w:r>
        <w:t>Andrew S. Tanenbaum</w:t>
      </w:r>
      <w:r>
        <w:rPr>
          <w:rFonts w:hint="eastAsia"/>
        </w:rPr>
        <w:t xml:space="preserve"> </w:t>
      </w:r>
      <w:r>
        <w:rPr>
          <w:rFonts w:hint="eastAsia"/>
        </w:rPr>
        <w:t>的</w:t>
      </w:r>
      <w:r>
        <w:rPr>
          <w:rFonts w:hint="eastAsia"/>
        </w:rPr>
        <w:t xml:space="preserve"> Minix </w:t>
      </w:r>
      <w:r>
        <w:rPr>
          <w:rFonts w:hint="eastAsia"/>
        </w:rPr>
        <w:t>系統，後來</w:t>
      </w:r>
      <w:r>
        <w:rPr>
          <w:rFonts w:hint="eastAsia"/>
        </w:rPr>
        <w:t xml:space="preserve"> Torvalds </w:t>
      </w:r>
      <w:r>
        <w:rPr>
          <w:rFonts w:hint="eastAsia"/>
        </w:rPr>
        <w:t>決定利用</w:t>
      </w:r>
      <w:r>
        <w:rPr>
          <w:rFonts w:hint="eastAsia"/>
        </w:rPr>
        <w:t xml:space="preserve"> GNU </w:t>
      </w:r>
      <w:r>
        <w:rPr>
          <w:rFonts w:hint="eastAsia"/>
        </w:rPr>
        <w:t>工具全面改寫，於是發展出一個全新的作業系統，後來該作業系統被稱為</w:t>
      </w:r>
      <w:r>
        <w:rPr>
          <w:rFonts w:hint="eastAsia"/>
        </w:rPr>
        <w:t>Linux</w:t>
      </w:r>
      <w:r>
        <w:rPr>
          <w:rFonts w:hint="eastAsia"/>
        </w:rPr>
        <w:t>。</w:t>
      </w:r>
    </w:p>
    <w:p w:rsidR="00FE7A08" w:rsidRDefault="00FE7A08" w:rsidP="00FE7A08"/>
    <w:p w:rsidR="00542FFF" w:rsidRDefault="00FE7A08" w:rsidP="00FE7A08">
      <w:r>
        <w:rPr>
          <w:rFonts w:hint="eastAsia"/>
        </w:rPr>
        <w:t xml:space="preserve">Linux </w:t>
      </w:r>
      <w:r>
        <w:rPr>
          <w:rFonts w:hint="eastAsia"/>
        </w:rPr>
        <w:t>的系統架構大致分為『硬體』、『核心』、『函式庫』、『使用者程式』等四層，</w:t>
      </w:r>
    </w:p>
    <w:p w:rsidR="00542FFF" w:rsidRDefault="00542FFF" w:rsidP="00FE7A08">
      <w:r>
        <w:rPr>
          <w:rFonts w:hint="eastAsia"/>
        </w:rPr>
        <w:t>硬體層主要包含許多硬體裝置的驅動程式、核心層乃是由</w:t>
      </w:r>
      <w:r>
        <w:rPr>
          <w:rFonts w:hint="eastAsia"/>
        </w:rPr>
        <w:t xml:space="preserve"> </w:t>
      </w:r>
      <w:r w:rsidRPr="00FE7A08">
        <w:t>Linus Torvalds</w:t>
      </w:r>
      <w:r>
        <w:rPr>
          <w:rFonts w:hint="eastAsia"/>
        </w:rPr>
        <w:t xml:space="preserve"> </w:t>
      </w:r>
      <w:r>
        <w:rPr>
          <w:rFonts w:hint="eastAsia"/>
        </w:rPr>
        <w:t>所維護的</w:t>
      </w:r>
      <w:r>
        <w:rPr>
          <w:rFonts w:hint="eastAsia"/>
        </w:rPr>
        <w:t xml:space="preserve"> Linux </w:t>
      </w:r>
      <w:r>
        <w:rPr>
          <w:rFonts w:hint="eastAsia"/>
        </w:rPr>
        <w:t>作業系統，而函式庫層則對作業系統的功能進行封裝後，提供給使用者程式呼叫使用。</w:t>
      </w:r>
    </w:p>
    <w:p w:rsidR="009B597B" w:rsidRPr="00542FFF" w:rsidRDefault="009B597B" w:rsidP="009B597B"/>
    <w:p w:rsidR="009B597B" w:rsidRPr="007F0AA0" w:rsidRDefault="00900B98" w:rsidP="009B597B">
      <w:r>
        <w:rPr>
          <w:noProof/>
        </w:rPr>
        <w:drawing>
          <wp:inline distT="0" distB="0" distL="0" distR="0">
            <wp:extent cx="5274310" cy="3410598"/>
            <wp:effectExtent l="0" t="0" r="2540" b="0"/>
            <wp:docPr id="29" name="物件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750" cy="5357813"/>
                      <a:chOff x="500063" y="1285875"/>
                      <a:chExt cx="8286750" cy="5357813"/>
                    </a:xfrm>
                  </a:grpSpPr>
                  <a:grpSp>
                    <a:nvGrpSpPr>
                      <a:cNvPr id="62467" name="群組 3"/>
                      <a:cNvGrpSpPr>
                        <a:grpSpLocks/>
                      </a:cNvGrpSpPr>
                    </a:nvGrpSpPr>
                    <a:grpSpPr bwMode="auto">
                      <a:xfrm>
                        <a:off x="500063" y="1285875"/>
                        <a:ext cx="8286750" cy="5357813"/>
                        <a:chOff x="214282" y="1500174"/>
                        <a:chExt cx="8286808" cy="5357826"/>
                      </a:xfrm>
                    </a:grpSpPr>
                    <a:sp>
                      <a:nvSpPr>
                        <a:cNvPr id="5" name="矩形 4"/>
                        <a:cNvSpPr/>
                      </a:nvSpPr>
                      <a:spPr>
                        <a:xfrm>
                          <a:off x="1843068" y="1500174"/>
                          <a:ext cx="6658022" cy="78581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1843068" y="2285989"/>
                          <a:ext cx="6658022" cy="785814"/>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System Shared Libraries (</a:t>
                            </a:r>
                            <a:r>
                              <a:rPr kumimoji="0" lang="zh-TW" altLang="en-US" dirty="0" smtClean="0">
                                <a:solidFill>
                                  <a:schemeClr val="tx1"/>
                                </a:solidFill>
                                <a:latin typeface="Times New Roman" pitchFamily="18" charset="0"/>
                                <a:cs typeface="Times New Roman" pitchFamily="18" charset="0"/>
                              </a:rPr>
                              <a:t>共享函式庫</a:t>
                            </a: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1843068" y="3071803"/>
                          <a:ext cx="6658022" cy="185738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1843068" y="3428992"/>
                          <a:ext cx="1331921" cy="42862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行程系統</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3174990" y="3428992"/>
                          <a:ext cx="1331922" cy="42862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記憶體系統</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4506912" y="3428992"/>
                          <a:ext cx="1330334" cy="42862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VFS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5837246" y="3428992"/>
                          <a:ext cx="1331921" cy="42862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輸出入系統</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矩形 11"/>
                        <a:cNvSpPr/>
                      </a:nvSpPr>
                      <a:spPr>
                        <a:xfrm>
                          <a:off x="7169168" y="3428992"/>
                          <a:ext cx="1331922" cy="42862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網路系統</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1843068" y="4286244"/>
                          <a:ext cx="1331921" cy="6429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CPU</a:t>
                            </a:r>
                            <a:r>
                              <a:rPr kumimoji="0" lang="zh-TW" altLang="en-US" dirty="0" smtClean="0">
                                <a:solidFill>
                                  <a:schemeClr val="tx1"/>
                                </a:solidFill>
                                <a:latin typeface="Times New Roman" pitchFamily="18" charset="0"/>
                                <a:cs typeface="Times New Roman" pitchFamily="18" charset="0"/>
                              </a:rPr>
                              <a:t>相關</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程式碼</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3174990" y="4286244"/>
                          <a:ext cx="1331922" cy="6429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MMU</a:t>
                            </a:r>
                            <a:r>
                              <a:rPr kumimoji="0" lang="zh-TW" altLang="en-US" dirty="0" smtClean="0">
                                <a:solidFill>
                                  <a:schemeClr val="tx1"/>
                                </a:solidFill>
                                <a:latin typeface="Times New Roman" pitchFamily="18" charset="0"/>
                                <a:cs typeface="Times New Roman" pitchFamily="18" charset="0"/>
                              </a:rPr>
                              <a:t> 相關</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程式碼</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4506912" y="3857618"/>
                          <a:ext cx="1330334" cy="428626"/>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檔案系統</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4506912" y="4286244"/>
                          <a:ext cx="1330334" cy="6429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區塊裝置</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驅動模組</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5837246" y="4286244"/>
                          <a:ext cx="1331921" cy="6429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字元裝置</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驅動模組</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1843068" y="1500174"/>
                          <a:ext cx="1331921" cy="78581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系統管理</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界面</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3174990" y="1500174"/>
                          <a:ext cx="1331922" cy="78581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使用者</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行程</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矩形 19"/>
                        <a:cNvSpPr/>
                      </a:nvSpPr>
                      <a:spPr>
                        <a:xfrm>
                          <a:off x="4506912" y="1500174"/>
                          <a:ext cx="1330334" cy="78581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使用者</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函式庫</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矩形 20"/>
                        <a:cNvSpPr/>
                      </a:nvSpPr>
                      <a:spPr>
                        <a:xfrm>
                          <a:off x="5837246" y="1500174"/>
                          <a:ext cx="1331921" cy="78581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GNU</a:t>
                            </a: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開發工具</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1843068" y="5286371"/>
                          <a:ext cx="6658022" cy="57150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 </a:t>
                            </a:r>
                            <a:r>
                              <a:rPr kumimoji="0" lang="en-US" altLang="zh-TW" dirty="0" smtClean="0">
                                <a:solidFill>
                                  <a:schemeClr val="tx1"/>
                                </a:solidFill>
                                <a:latin typeface="Times New Roman" pitchFamily="18" charset="0"/>
                                <a:cs typeface="Times New Roman" pitchFamily="18" charset="0"/>
                              </a:rPr>
                              <a:t>Loadable Kernel Module (</a:t>
                            </a:r>
                            <a:r>
                              <a:rPr kumimoji="0" lang="zh-TW" altLang="en-US" dirty="0" smtClean="0">
                                <a:solidFill>
                                  <a:schemeClr val="tx1"/>
                                </a:solidFill>
                                <a:latin typeface="Times New Roman" pitchFamily="18" charset="0"/>
                                <a:cs typeface="Times New Roman" pitchFamily="18" charset="0"/>
                              </a:rPr>
                              <a:t>驅動程式</a:t>
                            </a: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2486" name="文字方塊 29"/>
                        <a:cNvSpPr txBox="1">
                          <a:spLocks noChangeArrowheads="1"/>
                        </a:cNvSpPr>
                      </a:nvSpPr>
                      <a:spPr bwMode="auto">
                        <a:xfrm>
                          <a:off x="500034" y="5357826"/>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硬體層</a:t>
                            </a:r>
                          </a:p>
                        </a:txBody>
                        <a:useSpRect/>
                      </a:txSp>
                    </a:sp>
                    <a:sp>
                      <a:nvSpPr>
                        <a:cNvPr id="62487" name="文字方塊 30"/>
                        <a:cNvSpPr txBox="1">
                          <a:spLocks noChangeArrowheads="1"/>
                        </a:cNvSpPr>
                      </a:nvSpPr>
                      <a:spPr bwMode="auto">
                        <a:xfrm>
                          <a:off x="428596" y="2631040"/>
                          <a:ext cx="1107996"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函式庫層</a:t>
                            </a:r>
                          </a:p>
                        </a:txBody>
                        <a:useSpRect/>
                      </a:txSp>
                    </a:sp>
                    <a:sp>
                      <a:nvSpPr>
                        <a:cNvPr id="25" name="矩形 24"/>
                        <a:cNvSpPr/>
                      </a:nvSpPr>
                      <a:spPr>
                        <a:xfrm>
                          <a:off x="7169168" y="4286244"/>
                          <a:ext cx="1331922" cy="64293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網路裝置</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驅動模組</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489" name="文字方塊 33"/>
                        <a:cNvSpPr txBox="1">
                          <a:spLocks noChangeArrowheads="1"/>
                        </a:cNvSpPr>
                      </a:nvSpPr>
                      <a:spPr bwMode="auto">
                        <a:xfrm>
                          <a:off x="214282" y="1714488"/>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使用者程式層</a:t>
                            </a:r>
                          </a:p>
                        </a:txBody>
                        <a:useSpRect/>
                      </a:txSp>
                    </a:sp>
                    <a:sp>
                      <a:nvSpPr>
                        <a:cNvPr id="62490" name="矩形 26"/>
                        <a:cNvSpPr>
                          <a:spLocks noChangeArrowheads="1"/>
                        </a:cNvSpPr>
                      </a:nvSpPr>
                      <a:spPr bwMode="auto">
                        <a:xfrm>
                          <a:off x="500034" y="3929066"/>
                          <a:ext cx="87716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核心</a:t>
                            </a:r>
                            <a:r>
                              <a:rPr kumimoji="0" lang="zh-TW" altLang="en-US">
                                <a:ea typeface="微軟正黑體" pitchFamily="34" charset="-120"/>
                                <a:cs typeface="Times New Roman" pitchFamily="18" charset="0"/>
                              </a:rPr>
                              <a:t>層</a:t>
                            </a:r>
                            <a:endParaRPr kumimoji="0" lang="en-US" altLang="zh-TW">
                              <a:latin typeface="Times New Roman" pitchFamily="18" charset="0"/>
                              <a:ea typeface="微軟正黑體" pitchFamily="34" charset="-120"/>
                              <a:cs typeface="Times New Roman" pitchFamily="18" charset="0"/>
                            </a:endParaRPr>
                          </a:p>
                        </a:txBody>
                        <a:useSpRect/>
                      </a:txSp>
                    </a:sp>
                    <a:sp>
                      <a:nvSpPr>
                        <a:cNvPr id="28" name="矩形 27"/>
                        <a:cNvSpPr/>
                      </a:nvSpPr>
                      <a:spPr>
                        <a:xfrm>
                          <a:off x="7169168" y="1500174"/>
                          <a:ext cx="1331922" cy="78581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視窗</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環境</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1843068" y="3071803"/>
                          <a:ext cx="6658022" cy="347664"/>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系統呼叫界面</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1843068" y="4943470"/>
                          <a:ext cx="6658022" cy="347663"/>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硬體模組界面</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62494" name="Picture 3"/>
                        <a:cNvPicPr>
                          <a:picLocks noChangeAspect="1" noChangeArrowheads="1"/>
                        </a:cNvPicPr>
                      </a:nvPicPr>
                      <a:blipFill>
                        <a:blip r:embed="rId8" cstate="print"/>
                        <a:srcRect/>
                        <a:stretch>
                          <a:fillRect/>
                        </a:stretch>
                      </a:blipFill>
                      <a:spPr bwMode="auto">
                        <a:xfrm>
                          <a:off x="2118610" y="6191250"/>
                          <a:ext cx="781050" cy="666750"/>
                        </a:xfrm>
                        <a:prstGeom prst="rect">
                          <a:avLst/>
                        </a:prstGeom>
                        <a:noFill/>
                        <a:ln w="9525">
                          <a:noFill/>
                          <a:miter lim="800000"/>
                          <a:headEnd/>
                          <a:tailEnd/>
                        </a:ln>
                      </a:spPr>
                    </a:pic>
                    <a:pic>
                      <a:nvPicPr>
                        <a:cNvPr id="62495" name="Picture 4"/>
                        <a:cNvPicPr>
                          <a:picLocks noChangeAspect="1" noChangeArrowheads="1"/>
                        </a:cNvPicPr>
                      </a:nvPicPr>
                      <a:blipFill>
                        <a:blip r:embed="rId9" cstate="print"/>
                        <a:srcRect/>
                        <a:stretch>
                          <a:fillRect/>
                        </a:stretch>
                      </a:blipFill>
                      <a:spPr bwMode="auto">
                        <a:xfrm>
                          <a:off x="3143240" y="6115050"/>
                          <a:ext cx="1228725" cy="742950"/>
                        </a:xfrm>
                        <a:prstGeom prst="rect">
                          <a:avLst/>
                        </a:prstGeom>
                        <a:noFill/>
                        <a:ln w="9525">
                          <a:noFill/>
                          <a:miter lim="800000"/>
                          <a:headEnd/>
                          <a:tailEnd/>
                        </a:ln>
                      </a:spPr>
                    </a:pic>
                    <a:pic>
                      <a:nvPicPr>
                        <a:cNvPr id="62496" name="Picture 5"/>
                        <a:cNvPicPr>
                          <a:picLocks noChangeAspect="1" noChangeArrowheads="1"/>
                        </a:cNvPicPr>
                      </a:nvPicPr>
                      <a:blipFill>
                        <a:blip r:embed="rId10" cstate="print"/>
                        <a:srcRect/>
                        <a:stretch>
                          <a:fillRect/>
                        </a:stretch>
                      </a:blipFill>
                      <a:spPr bwMode="auto">
                        <a:xfrm>
                          <a:off x="4643438" y="6038850"/>
                          <a:ext cx="1314450" cy="819150"/>
                        </a:xfrm>
                        <a:prstGeom prst="rect">
                          <a:avLst/>
                        </a:prstGeom>
                        <a:noFill/>
                        <a:ln w="9525">
                          <a:noFill/>
                          <a:miter lim="800000"/>
                          <a:headEnd/>
                          <a:tailEnd/>
                        </a:ln>
                      </a:spPr>
                    </a:pic>
                    <a:pic>
                      <a:nvPicPr>
                        <a:cNvPr id="62497" name="Picture 6"/>
                        <a:cNvPicPr>
                          <a:picLocks noChangeAspect="1" noChangeArrowheads="1"/>
                        </a:cNvPicPr>
                      </a:nvPicPr>
                      <a:blipFill>
                        <a:blip r:embed="rId11" cstate="print"/>
                        <a:srcRect/>
                        <a:stretch>
                          <a:fillRect/>
                        </a:stretch>
                      </a:blipFill>
                      <a:spPr bwMode="auto">
                        <a:xfrm>
                          <a:off x="5929322" y="5953125"/>
                          <a:ext cx="1371600" cy="904875"/>
                        </a:xfrm>
                        <a:prstGeom prst="rect">
                          <a:avLst/>
                        </a:prstGeom>
                        <a:noFill/>
                        <a:ln w="9525">
                          <a:noFill/>
                          <a:miter lim="800000"/>
                          <a:headEnd/>
                          <a:tailEnd/>
                        </a:ln>
                      </a:spPr>
                    </a:pic>
                    <a:pic>
                      <a:nvPicPr>
                        <a:cNvPr id="62498" name="Picture 7"/>
                        <a:cNvPicPr>
                          <a:picLocks noChangeAspect="1" noChangeArrowheads="1"/>
                        </a:cNvPicPr>
                      </a:nvPicPr>
                      <a:blipFill>
                        <a:blip r:embed="rId12" cstate="print"/>
                        <a:srcRect/>
                        <a:stretch>
                          <a:fillRect/>
                        </a:stretch>
                      </a:blipFill>
                      <a:spPr bwMode="auto">
                        <a:xfrm>
                          <a:off x="7429520" y="6124598"/>
                          <a:ext cx="923925" cy="590550"/>
                        </a:xfrm>
                        <a:prstGeom prst="rect">
                          <a:avLst/>
                        </a:prstGeom>
                        <a:noFill/>
                        <a:ln w="9525">
                          <a:noFill/>
                          <a:miter lim="800000"/>
                          <a:headEnd/>
                          <a:tailEnd/>
                        </a:ln>
                      </a:spPr>
                    </a:pic>
                    <a:cxnSp>
                      <a:nvCxnSpPr>
                        <a:cNvPr id="36" name="直線單箭頭接點 35"/>
                        <a:cNvCxnSpPr/>
                      </a:nvCxnSpPr>
                      <a:spPr>
                        <a:xfrm rot="16200000" flipH="1">
                          <a:off x="2266935" y="5948360"/>
                          <a:ext cx="476251" cy="952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7" name="直線單箭頭接點 36"/>
                        <a:cNvCxnSpPr/>
                      </a:nvCxnSpPr>
                      <a:spPr>
                        <a:xfrm rot="16200000" flipH="1">
                          <a:off x="3338505" y="5948360"/>
                          <a:ext cx="476251" cy="952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8" name="直線單箭頭接點 37"/>
                        <a:cNvCxnSpPr/>
                      </a:nvCxnSpPr>
                      <a:spPr>
                        <a:xfrm rot="16200000" flipH="1">
                          <a:off x="5124455" y="5919785"/>
                          <a:ext cx="476251" cy="952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9" name="直線單箭頭接點 38"/>
                        <a:cNvCxnSpPr/>
                      </a:nvCxnSpPr>
                      <a:spPr>
                        <a:xfrm rot="16200000" flipH="1">
                          <a:off x="6267463" y="5948360"/>
                          <a:ext cx="476251" cy="952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0" name="直線單箭頭接點 39"/>
                        <a:cNvCxnSpPr/>
                      </a:nvCxnSpPr>
                      <a:spPr>
                        <a:xfrm rot="16200000" flipH="1">
                          <a:off x="7624785" y="5876922"/>
                          <a:ext cx="476251" cy="952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B597B" w:rsidRPr="00CD6621" w:rsidRDefault="009B597B" w:rsidP="009B597B">
      <w:pPr>
        <w:pStyle w:val="a8"/>
        <w:jc w:val="center"/>
      </w:pPr>
      <w:bookmarkStart w:id="24" w:name="_Ref233534218"/>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11</w:t>
      </w:r>
      <w:r w:rsidR="003B752A">
        <w:fldChar w:fldCharType="end"/>
      </w:r>
      <w:bookmarkEnd w:id="24"/>
      <w:r>
        <w:rPr>
          <w:rFonts w:hint="eastAsia"/>
        </w:rPr>
        <w:t xml:space="preserve"> Linux </w:t>
      </w:r>
      <w:r>
        <w:rPr>
          <w:rFonts w:hint="eastAsia"/>
        </w:rPr>
        <w:t>的基本架構</w:t>
      </w:r>
    </w:p>
    <w:p w:rsidR="009B597B" w:rsidRDefault="009B597B" w:rsidP="00FE7A08"/>
    <w:p w:rsidR="009B597B" w:rsidRDefault="009B597B" w:rsidP="00FE7A08">
      <w:r>
        <w:rPr>
          <w:rFonts w:hint="eastAsia"/>
        </w:rPr>
        <w:t>當行程需要作業系統服務</w:t>
      </w:r>
      <w:r>
        <w:rPr>
          <w:rFonts w:hint="eastAsia"/>
        </w:rPr>
        <w:t xml:space="preserve"> (</w:t>
      </w:r>
      <w:r>
        <w:rPr>
          <w:rFonts w:hint="eastAsia"/>
        </w:rPr>
        <w:t>例如讀取檔案</w:t>
      </w:r>
      <w:r>
        <w:rPr>
          <w:rFonts w:hint="eastAsia"/>
        </w:rPr>
        <w:t xml:space="preserve">) </w:t>
      </w:r>
      <w:r>
        <w:rPr>
          <w:rFonts w:hint="eastAsia"/>
        </w:rPr>
        <w:t>時，可以利用『系統呼叫』請求作業系統介入，此時處理器會由使用者模式</w:t>
      </w:r>
      <w:r>
        <w:rPr>
          <w:rFonts w:hint="eastAsia"/>
        </w:rPr>
        <w:t xml:space="preserve"> (User Mode) </w:t>
      </w:r>
      <w:r>
        <w:rPr>
          <w:rFonts w:hint="eastAsia"/>
        </w:rPr>
        <w:t>切換到核心模式</w:t>
      </w:r>
      <w:r>
        <w:rPr>
          <w:rFonts w:hint="eastAsia"/>
        </w:rPr>
        <w:t xml:space="preserve"> (Kernel Mode)</w:t>
      </w:r>
      <w:r>
        <w:rPr>
          <w:rFonts w:hint="eastAsia"/>
        </w:rPr>
        <w:t>，核心模式具有最高的權限，可以執行任何的動作。</w:t>
      </w:r>
      <w:r w:rsidR="003B752A">
        <w:fldChar w:fldCharType="begin"/>
      </w:r>
      <w:r>
        <w:instrText xml:space="preserve"> </w:instrText>
      </w:r>
      <w:r>
        <w:rPr>
          <w:rFonts w:hint="eastAsia"/>
        </w:rPr>
        <w:instrText>REF _Ref233534218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11</w:t>
      </w:r>
      <w:r w:rsidR="003B752A">
        <w:fldChar w:fldCharType="end"/>
      </w:r>
      <w:r>
        <w:rPr>
          <w:rFonts w:hint="eastAsia"/>
        </w:rPr>
        <w:t>中的系統呼叫界面所扮演的，正是這樣一個中介的角色。</w:t>
      </w:r>
    </w:p>
    <w:p w:rsidR="00542FFF" w:rsidRDefault="00542FFF" w:rsidP="00FE7A08"/>
    <w:p w:rsidR="009B597B" w:rsidRDefault="009B597B" w:rsidP="00FE7A08">
      <w:r>
        <w:rPr>
          <w:rFonts w:hint="eastAsia"/>
        </w:rPr>
        <w:t xml:space="preserve">Linux </w:t>
      </w:r>
      <w:r>
        <w:rPr>
          <w:rFonts w:hint="eastAsia"/>
        </w:rPr>
        <w:t>所支援的硬體模組眾多，這些模組必須被掛載到作業系統當中，當然不可</w:t>
      </w:r>
      <w:r>
        <w:rPr>
          <w:rFonts w:hint="eastAsia"/>
        </w:rPr>
        <w:lastRenderedPageBreak/>
        <w:t>能由</w:t>
      </w:r>
      <w:r>
        <w:rPr>
          <w:rFonts w:hint="eastAsia"/>
        </w:rPr>
        <w:t xml:space="preserve"> Torvalds </w:t>
      </w:r>
      <w:r>
        <w:rPr>
          <w:rFonts w:hint="eastAsia"/>
        </w:rPr>
        <w:t>一個人包辦寫出所有的驅動程式</w:t>
      </w:r>
      <w:r w:rsidR="00EC2F24">
        <w:rPr>
          <w:rFonts w:hint="eastAsia"/>
        </w:rPr>
        <w:t>，</w:t>
      </w:r>
      <w:r>
        <w:rPr>
          <w:rFonts w:hint="eastAsia"/>
        </w:rPr>
        <w:t>所以</w:t>
      </w:r>
      <w:r>
        <w:rPr>
          <w:rFonts w:hint="eastAsia"/>
        </w:rPr>
        <w:t xml:space="preserve"> Linux </w:t>
      </w:r>
      <w:r>
        <w:rPr>
          <w:rFonts w:hint="eastAsia"/>
        </w:rPr>
        <w:t>定訂了一整套輸出入介面規格，透過註冊機制與反向呼叫函數，讓驅動程式得以掛載到作業系統中。作業系統會在適當的時機呼叫這些驅動函數，以便取得輸出入資料。而這正是硬體模組介面的功能</w:t>
      </w:r>
      <w:r w:rsidR="00EC2F24">
        <w:rPr>
          <w:rFonts w:hint="eastAsia"/>
        </w:rPr>
        <w:t>，</w:t>
      </w:r>
      <w:r>
        <w:rPr>
          <w:rFonts w:hint="eastAsia"/>
        </w:rPr>
        <w:t>這個介面可以載入</w:t>
      </w:r>
      <w:r w:rsidR="00EC2F24">
        <w:rPr>
          <w:rFonts w:hint="eastAsia"/>
        </w:rPr>
        <w:t>驅動程式</w:t>
      </w:r>
      <w:r w:rsidR="00EC2F24">
        <w:rPr>
          <w:rFonts w:hint="eastAsia"/>
        </w:rPr>
        <w:t xml:space="preserve"> (</w:t>
      </w:r>
      <w:r>
        <w:rPr>
          <w:rFonts w:hint="eastAsia"/>
        </w:rPr>
        <w:t>Loadable Kernel Module</w:t>
      </w:r>
      <w:r w:rsidR="00EC2F24">
        <w:rPr>
          <w:rFonts w:hint="eastAsia"/>
        </w:rPr>
        <w:t>)</w:t>
      </w:r>
      <w:r>
        <w:rPr>
          <w:rFonts w:hint="eastAsia"/>
        </w:rPr>
        <w:t>，以進行裝置輸出入的動作。</w:t>
      </w:r>
    </w:p>
    <w:p w:rsidR="009B597B" w:rsidRDefault="009B597B" w:rsidP="00FE7A08"/>
    <w:p w:rsidR="00FE7A08" w:rsidRDefault="00542FFF" w:rsidP="00FE7A08">
      <w:r>
        <w:rPr>
          <w:rFonts w:hint="eastAsia"/>
        </w:rPr>
        <w:t xml:space="preserve">Linux 2.6 </w:t>
      </w:r>
      <w:r>
        <w:rPr>
          <w:rFonts w:hint="eastAsia"/>
        </w:rPr>
        <w:t>版的核心包含『行程』、『記憶體』、『檔案』、『輸出入』、『網路』等五大子系統。行程系統支援行程與執行緒等功能，實作了排程、切換等</w:t>
      </w:r>
      <w:r w:rsidR="00EC2F24">
        <w:rPr>
          <w:rFonts w:hint="eastAsia"/>
        </w:rPr>
        <w:t>機制</w:t>
      </w:r>
      <w:r>
        <w:rPr>
          <w:rFonts w:hint="eastAsia"/>
        </w:rPr>
        <w:t>。記憶體系統可利用硬體的</w:t>
      </w:r>
      <w:r>
        <w:rPr>
          <w:rFonts w:hint="eastAsia"/>
        </w:rPr>
        <w:t xml:space="preserve"> MMU </w:t>
      </w:r>
      <w:r>
        <w:rPr>
          <w:rFonts w:hint="eastAsia"/>
        </w:rPr>
        <w:t>單元支援</w:t>
      </w:r>
      <w:r w:rsidR="00EC2F24">
        <w:rPr>
          <w:rFonts w:hint="eastAsia"/>
        </w:rPr>
        <w:t>分段式分頁與</w:t>
      </w:r>
      <w:r>
        <w:rPr>
          <w:rFonts w:hint="eastAsia"/>
        </w:rPr>
        <w:t>虛擬記憶體等機制。檔</w:t>
      </w:r>
      <w:r w:rsidR="007F6A04">
        <w:rPr>
          <w:rFonts w:hint="eastAsia"/>
        </w:rPr>
        <w:t>案系統的最上層稱為虛擬檔案系統</w:t>
      </w:r>
      <w:r w:rsidR="007F6A04">
        <w:rPr>
          <w:rFonts w:hint="eastAsia"/>
        </w:rPr>
        <w:t xml:space="preserve"> (Virtual File System: VFS) </w:t>
      </w:r>
      <w:r w:rsidR="007F6A04">
        <w:rPr>
          <w:rFonts w:hint="eastAsia"/>
        </w:rPr>
        <w:t>，</w:t>
      </w:r>
      <w:r w:rsidR="007F6A04">
        <w:rPr>
          <w:rFonts w:hint="eastAsia"/>
        </w:rPr>
        <w:t xml:space="preserve">VFS </w:t>
      </w:r>
      <w:r w:rsidR="007F6A04">
        <w:rPr>
          <w:rFonts w:hint="eastAsia"/>
        </w:rPr>
        <w:t>是一組檔案操作的抽象介面，我們可以將任何的真實檔案系統，像是</w:t>
      </w:r>
      <w:r w:rsidR="007F6A04">
        <w:rPr>
          <w:rFonts w:hint="eastAsia"/>
        </w:rPr>
        <w:t xml:space="preserve"> FAT32, EXT2, JFS </w:t>
      </w:r>
      <w:r w:rsidR="007F6A04">
        <w:rPr>
          <w:rFonts w:hint="eastAsia"/>
        </w:rPr>
        <w:t>等，透過</w:t>
      </w:r>
      <w:r w:rsidR="007F6A04">
        <w:rPr>
          <w:rFonts w:hint="eastAsia"/>
        </w:rPr>
        <w:t xml:space="preserve"> VFS </w:t>
      </w:r>
      <w:r w:rsidR="007F6A04">
        <w:rPr>
          <w:rFonts w:hint="eastAsia"/>
        </w:rPr>
        <w:t>掛載到</w:t>
      </w:r>
      <w:r w:rsidR="007F6A04">
        <w:rPr>
          <w:rFonts w:hint="eastAsia"/>
        </w:rPr>
        <w:t xml:space="preserve"> Linux </w:t>
      </w:r>
      <w:r w:rsidR="007F6A04">
        <w:rPr>
          <w:rFonts w:hint="eastAsia"/>
        </w:rPr>
        <w:t>中。真實檔案系統</w:t>
      </w:r>
      <w:r w:rsidR="00EC2F24">
        <w:rPr>
          <w:rFonts w:hint="eastAsia"/>
        </w:rPr>
        <w:t>則</w:t>
      </w:r>
      <w:r>
        <w:rPr>
          <w:rFonts w:hint="eastAsia"/>
        </w:rPr>
        <w:t>是利用區塊裝置驅動模組所建構</w:t>
      </w:r>
      <w:r w:rsidR="00EC2F24">
        <w:rPr>
          <w:rFonts w:hint="eastAsia"/>
        </w:rPr>
        <w:t>而成的</w:t>
      </w:r>
      <w:r>
        <w:rPr>
          <w:rFonts w:hint="eastAsia"/>
        </w:rPr>
        <w:t>。網路系統也是透過網路</w:t>
      </w:r>
      <w:r w:rsidR="00EC2F24">
        <w:rPr>
          <w:rFonts w:hint="eastAsia"/>
        </w:rPr>
        <w:t>裝置</w:t>
      </w:r>
      <w:r>
        <w:rPr>
          <w:rFonts w:hint="eastAsia"/>
        </w:rPr>
        <w:t>驅動模組所</w:t>
      </w:r>
      <w:r w:rsidR="00EC2F24">
        <w:rPr>
          <w:rFonts w:hint="eastAsia"/>
        </w:rPr>
        <w:t>建構</w:t>
      </w:r>
      <w:r>
        <w:rPr>
          <w:rFonts w:hint="eastAsia"/>
        </w:rPr>
        <w:t>出來的。輸出入系統則統合了『區塊</w:t>
      </w:r>
      <w:r w:rsidR="004D3E0A">
        <w:rPr>
          <w:rFonts w:hint="eastAsia"/>
        </w:rPr>
        <w:t>、字元、網路』</w:t>
      </w:r>
      <w:r>
        <w:rPr>
          <w:rFonts w:hint="eastAsia"/>
        </w:rPr>
        <w:t>等</w:t>
      </w:r>
      <w:r w:rsidR="004D3E0A">
        <w:rPr>
          <w:rFonts w:hint="eastAsia"/>
        </w:rPr>
        <w:t>三類裝置，</w:t>
      </w:r>
      <w:r>
        <w:rPr>
          <w:rFonts w:hint="eastAsia"/>
        </w:rPr>
        <w:t>以支援檔案、網路與虛擬記憶體等子系統。</w:t>
      </w:r>
    </w:p>
    <w:p w:rsidR="00FE7A08" w:rsidRDefault="00FE7A08" w:rsidP="00FE7A08"/>
    <w:p w:rsidR="007F0AA0" w:rsidRDefault="00D04985" w:rsidP="00056759">
      <w:r>
        <w:rPr>
          <w:rFonts w:hint="eastAsia"/>
        </w:rPr>
        <w:t xml:space="preserve">Linux </w:t>
      </w:r>
      <w:r>
        <w:rPr>
          <w:rFonts w:hint="eastAsia"/>
        </w:rPr>
        <w:t>是一個注重速度與實用性的系統，因此沒有採用微核心</w:t>
      </w:r>
      <w:r w:rsidR="001A043C">
        <w:rPr>
          <w:rStyle w:val="aff"/>
        </w:rPr>
        <w:footnoteReference w:id="6"/>
      </w:r>
      <w:r>
        <w:rPr>
          <w:rFonts w:hint="eastAsia"/>
        </w:rPr>
        <w:t>的技術，以避免因為行程切換次數過多而減慢執行速度。目前圍繞著</w:t>
      </w:r>
      <w:r>
        <w:rPr>
          <w:rFonts w:hint="eastAsia"/>
        </w:rPr>
        <w:t xml:space="preserve"> Linux </w:t>
      </w:r>
      <w:r>
        <w:rPr>
          <w:rFonts w:hint="eastAsia"/>
        </w:rPr>
        <w:t>作業系統已經形成了一個龐大的產業，幾乎沒有任何一家公司能主導</w:t>
      </w:r>
      <w:r>
        <w:rPr>
          <w:rFonts w:hint="eastAsia"/>
        </w:rPr>
        <w:t xml:space="preserve"> Linux </w:t>
      </w:r>
      <w:r>
        <w:rPr>
          <w:rFonts w:hint="eastAsia"/>
        </w:rPr>
        <w:t>的發展方向，因為</w:t>
      </w:r>
      <w:r>
        <w:rPr>
          <w:rFonts w:hint="eastAsia"/>
        </w:rPr>
        <w:t xml:space="preserve"> Linux </w:t>
      </w:r>
      <w:r>
        <w:rPr>
          <w:rFonts w:hint="eastAsia"/>
        </w:rPr>
        <w:t>是開放原始碼社群</w:t>
      </w:r>
      <w:r w:rsidR="00EC2F24">
        <w:rPr>
          <w:rFonts w:hint="eastAsia"/>
        </w:rPr>
        <w:t>的集體開發成果，而且已經被迅速的納入到產業當中，成為整個工業體系的一部分</w:t>
      </w:r>
      <w:r>
        <w:rPr>
          <w:rFonts w:hint="eastAsia"/>
        </w:rPr>
        <w:t>。</w:t>
      </w:r>
    </w:p>
    <w:p w:rsidR="00D04985" w:rsidRPr="00EC2F24" w:rsidRDefault="00D04985" w:rsidP="00056759"/>
    <w:p w:rsidR="00D04985" w:rsidRDefault="00D04985" w:rsidP="00D04985">
      <w:r>
        <w:rPr>
          <w:rFonts w:hint="eastAsia"/>
        </w:rPr>
        <w:t>由於開放原始碼的影響，</w:t>
      </w:r>
      <w:r>
        <w:rPr>
          <w:rFonts w:hint="eastAsia"/>
        </w:rPr>
        <w:t>Linux</w:t>
      </w:r>
      <w:r>
        <w:rPr>
          <w:rFonts w:hint="eastAsia"/>
        </w:rPr>
        <w:t>擁有眾多的版本，像是</w:t>
      </w:r>
      <w:r>
        <w:rPr>
          <w:rFonts w:hint="eastAsia"/>
        </w:rPr>
        <w:t xml:space="preserve"> Red Hat</w:t>
      </w:r>
      <w:r>
        <w:rPr>
          <w:rFonts w:hint="eastAsia"/>
        </w:rPr>
        <w:t>、</w:t>
      </w:r>
      <w:r>
        <w:rPr>
          <w:rFonts w:hint="eastAsia"/>
        </w:rPr>
        <w:t>Ubuntu</w:t>
      </w:r>
      <w:r>
        <w:rPr>
          <w:rFonts w:hint="eastAsia"/>
        </w:rPr>
        <w:t>、</w:t>
      </w:r>
      <w:r>
        <w:rPr>
          <w:rFonts w:hint="eastAsia"/>
        </w:rPr>
        <w:t>Fedora</w:t>
      </w:r>
      <w:r>
        <w:rPr>
          <w:rFonts w:hint="eastAsia"/>
        </w:rPr>
        <w:t>、</w:t>
      </w:r>
      <w:r>
        <w:rPr>
          <w:rFonts w:hint="eastAsia"/>
        </w:rPr>
        <w:t xml:space="preserve">Debian </w:t>
      </w:r>
      <w:r>
        <w:rPr>
          <w:rFonts w:hint="eastAsia"/>
        </w:rPr>
        <w:t>等，但是這些版本幾乎都利用</w:t>
      </w:r>
      <w:r>
        <w:rPr>
          <w:rFonts w:hint="eastAsia"/>
        </w:rPr>
        <w:t xml:space="preserve"> Tovarlds </w:t>
      </w:r>
      <w:r>
        <w:rPr>
          <w:rFonts w:hint="eastAsia"/>
        </w:rPr>
        <w:t>所維護的核心，整合其他開放原始碼軟體後所形成的，因此雖然版本眾多卻有統一的特性。</w:t>
      </w:r>
    </w:p>
    <w:p w:rsidR="00EC2F24" w:rsidRDefault="00EC2F24" w:rsidP="00D04985"/>
    <w:p w:rsidR="00D04985" w:rsidRDefault="00156E37" w:rsidP="00056759">
      <w:r>
        <w:rPr>
          <w:rFonts w:hint="eastAsia"/>
        </w:rPr>
        <w:t>雖然</w:t>
      </w:r>
      <w:r>
        <w:rPr>
          <w:rFonts w:hint="eastAsia"/>
        </w:rPr>
        <w:t xml:space="preserve"> Tovarlds </w:t>
      </w:r>
      <w:r>
        <w:rPr>
          <w:rFonts w:hint="eastAsia"/>
        </w:rPr>
        <w:t>最早是利用</w:t>
      </w:r>
      <w:r>
        <w:rPr>
          <w:rFonts w:hint="eastAsia"/>
        </w:rPr>
        <w:t xml:space="preserve"> IBM PC </w:t>
      </w:r>
      <w:r>
        <w:rPr>
          <w:rFonts w:hint="eastAsia"/>
        </w:rPr>
        <w:t>開發</w:t>
      </w:r>
      <w:r>
        <w:rPr>
          <w:rFonts w:hint="eastAsia"/>
        </w:rPr>
        <w:t xml:space="preserve"> Linux </w:t>
      </w:r>
      <w:r>
        <w:rPr>
          <w:rFonts w:hint="eastAsia"/>
        </w:rPr>
        <w:t>作業系統的，但是目前</w:t>
      </w:r>
      <w:r>
        <w:rPr>
          <w:rFonts w:hint="eastAsia"/>
        </w:rPr>
        <w:t xml:space="preserve">Linux </w:t>
      </w:r>
      <w:r>
        <w:rPr>
          <w:rFonts w:hint="eastAsia"/>
        </w:rPr>
        <w:t>已經被移值到各種平台上。因此</w:t>
      </w:r>
      <w:r>
        <w:rPr>
          <w:rFonts w:hint="eastAsia"/>
        </w:rPr>
        <w:t xml:space="preserve"> Linux </w:t>
      </w:r>
      <w:r>
        <w:rPr>
          <w:rFonts w:hint="eastAsia"/>
        </w:rPr>
        <w:t>所支援的處理器非常多，包含</w:t>
      </w:r>
      <w:r>
        <w:rPr>
          <w:rFonts w:hint="eastAsia"/>
        </w:rPr>
        <w:t xml:space="preserve"> IA32</w:t>
      </w:r>
      <w:r>
        <w:rPr>
          <w:rFonts w:hint="eastAsia"/>
        </w:rPr>
        <w:t>、</w:t>
      </w:r>
      <w:r>
        <w:rPr>
          <w:rFonts w:hint="eastAsia"/>
        </w:rPr>
        <w:t>MIPS</w:t>
      </w:r>
      <w:r>
        <w:rPr>
          <w:rFonts w:hint="eastAsia"/>
        </w:rPr>
        <w:t>、</w:t>
      </w:r>
      <w:r>
        <w:rPr>
          <w:rFonts w:hint="eastAsia"/>
        </w:rPr>
        <w:t>ARM</w:t>
      </w:r>
      <w:r>
        <w:rPr>
          <w:rFonts w:hint="eastAsia"/>
        </w:rPr>
        <w:t>、</w:t>
      </w:r>
      <w:r>
        <w:rPr>
          <w:rFonts w:hint="eastAsia"/>
        </w:rPr>
        <w:t xml:space="preserve">Power PC </w:t>
      </w:r>
      <w:r>
        <w:rPr>
          <w:rFonts w:hint="eastAsia"/>
        </w:rPr>
        <w:t>等。當您想要將</w:t>
      </w:r>
      <w:r>
        <w:rPr>
          <w:rFonts w:hint="eastAsia"/>
        </w:rPr>
        <w:t xml:space="preserve"> Linux </w:t>
      </w:r>
      <w:r>
        <w:rPr>
          <w:rFonts w:hint="eastAsia"/>
        </w:rPr>
        <w:t>移植到新的處理器上時，必須重新編譯</w:t>
      </w:r>
      <w:r>
        <w:rPr>
          <w:rFonts w:hint="eastAsia"/>
        </w:rPr>
        <w:t xml:space="preserve"> Linux </w:t>
      </w:r>
      <w:r>
        <w:rPr>
          <w:rFonts w:hint="eastAsia"/>
        </w:rPr>
        <w:t>核心，您可以利用</w:t>
      </w:r>
      <w:r>
        <w:rPr>
          <w:rFonts w:hint="eastAsia"/>
        </w:rPr>
        <w:t xml:space="preserve"> GNU </w:t>
      </w:r>
      <w:r>
        <w:rPr>
          <w:rFonts w:hint="eastAsia"/>
        </w:rPr>
        <w:t>的</w:t>
      </w:r>
      <w:r>
        <w:rPr>
          <w:rFonts w:hint="eastAsia"/>
        </w:rPr>
        <w:t xml:space="preserve"> gcc, make </w:t>
      </w:r>
      <w:r>
        <w:rPr>
          <w:rFonts w:hint="eastAsia"/>
        </w:rPr>
        <w:t>等工具編譯</w:t>
      </w:r>
      <w:r>
        <w:rPr>
          <w:rFonts w:hint="eastAsia"/>
        </w:rPr>
        <w:t xml:space="preserve"> Linux </w:t>
      </w:r>
      <w:r>
        <w:rPr>
          <w:rFonts w:hint="eastAsia"/>
        </w:rPr>
        <w:t>核心與大部分的</w:t>
      </w:r>
      <w:r>
        <w:rPr>
          <w:rFonts w:hint="eastAsia"/>
        </w:rPr>
        <w:t xml:space="preserve"> Linux </w:t>
      </w:r>
      <w:r>
        <w:rPr>
          <w:rFonts w:hint="eastAsia"/>
        </w:rPr>
        <w:t>程式。</w:t>
      </w:r>
    </w:p>
    <w:p w:rsidR="00071C72" w:rsidRDefault="00071C72" w:rsidP="00056759"/>
    <w:p w:rsidR="00156E37" w:rsidRDefault="00B26C41" w:rsidP="00056759">
      <w:r>
        <w:rPr>
          <w:rFonts w:hint="eastAsia"/>
        </w:rPr>
        <w:t>在本節中，我們將就</w:t>
      </w:r>
      <w:r>
        <w:rPr>
          <w:rFonts w:hint="eastAsia"/>
        </w:rPr>
        <w:t xml:space="preserve"> Linux </w:t>
      </w:r>
      <w:r>
        <w:rPr>
          <w:rFonts w:hint="eastAsia"/>
        </w:rPr>
        <w:t>中的行程、記憶體、檔案</w:t>
      </w:r>
      <w:r w:rsidR="00EC2F24">
        <w:rPr>
          <w:rFonts w:hint="eastAsia"/>
        </w:rPr>
        <w:t>與輸出入</w:t>
      </w:r>
      <w:r>
        <w:rPr>
          <w:rFonts w:hint="eastAsia"/>
        </w:rPr>
        <w:t>等子系統，分別進行說明，以便讓讀者能更進一步的理解</w:t>
      </w:r>
      <w:r>
        <w:rPr>
          <w:rFonts w:hint="eastAsia"/>
        </w:rPr>
        <w:t xml:space="preserve"> Linux </w:t>
      </w:r>
      <w:r>
        <w:rPr>
          <w:rFonts w:hint="eastAsia"/>
        </w:rPr>
        <w:t>作業系統。</w:t>
      </w:r>
    </w:p>
    <w:p w:rsidR="00156E37" w:rsidRPr="00156E37" w:rsidRDefault="00156E37" w:rsidP="00056759"/>
    <w:p w:rsidR="00D230D6" w:rsidRDefault="00D230D6" w:rsidP="009C227E">
      <w:pPr>
        <w:pStyle w:val="2"/>
        <w:ind w:left="567"/>
      </w:pPr>
      <w:bookmarkStart w:id="25" w:name="_Ref234058861"/>
      <w:r>
        <w:rPr>
          <w:rFonts w:hint="eastAsia"/>
        </w:rPr>
        <w:lastRenderedPageBreak/>
        <w:t xml:space="preserve">Linux </w:t>
      </w:r>
      <w:r>
        <w:rPr>
          <w:rFonts w:hint="eastAsia"/>
        </w:rPr>
        <w:t>的行程管理</w:t>
      </w:r>
      <w:bookmarkEnd w:id="25"/>
    </w:p>
    <w:p w:rsidR="004D052E" w:rsidRDefault="00B95CA6" w:rsidP="004D052E">
      <w:r>
        <w:rPr>
          <w:rFonts w:hint="eastAsia"/>
        </w:rPr>
        <w:t>在</w:t>
      </w:r>
      <w:r w:rsidR="003B752A">
        <w:fldChar w:fldCharType="begin"/>
      </w:r>
      <w:r>
        <w:instrText xml:space="preserve"> </w:instrText>
      </w:r>
      <w:r>
        <w:rPr>
          <w:rFonts w:hint="eastAsia"/>
        </w:rPr>
        <w:instrText>REF _Ref257116140 \r \h</w:instrText>
      </w:r>
      <w:r>
        <w:instrText xml:space="preserve"> </w:instrText>
      </w:r>
      <w:r w:rsidR="003B752A">
        <w:fldChar w:fldCharType="separate"/>
      </w:r>
      <w:r w:rsidR="008332E3">
        <w:t>10.2</w:t>
      </w:r>
      <w:r w:rsidR="003B752A">
        <w:fldChar w:fldCharType="end"/>
      </w:r>
      <w:r>
        <w:rPr>
          <w:rFonts w:hint="eastAsia"/>
        </w:rPr>
        <w:t>節當中，我們已經介紹過行程</w:t>
      </w:r>
      <w:r>
        <w:rPr>
          <w:rFonts w:hint="eastAsia"/>
        </w:rPr>
        <w:t xml:space="preserve"> (Process) </w:t>
      </w:r>
      <w:r>
        <w:rPr>
          <w:rFonts w:hint="eastAsia"/>
        </w:rPr>
        <w:t>與執行緒</w:t>
      </w:r>
      <w:r>
        <w:rPr>
          <w:rFonts w:hint="eastAsia"/>
        </w:rPr>
        <w:t xml:space="preserve"> (Thread) </w:t>
      </w:r>
      <w:r>
        <w:rPr>
          <w:rFonts w:hint="eastAsia"/>
        </w:rPr>
        <w:t>的概念，但是這個概念或許對許多人而言仍然是很抽象而神秘的。在本節中，我們將</w:t>
      </w:r>
      <w:r w:rsidR="00EC2F24">
        <w:rPr>
          <w:rFonts w:hint="eastAsia"/>
        </w:rPr>
        <w:t>利</w:t>
      </w:r>
      <w:r>
        <w:rPr>
          <w:rFonts w:hint="eastAsia"/>
        </w:rPr>
        <w:t>用程式實際建立行程，以便讓讀者能親自感受到行程與執行緒的奧妙之處，讓理論變為實務。</w:t>
      </w:r>
    </w:p>
    <w:p w:rsidR="00EC2F24" w:rsidRDefault="00EC2F24" w:rsidP="004D052E"/>
    <w:p w:rsidR="00AD104F" w:rsidRPr="0094312F" w:rsidRDefault="00AD104F" w:rsidP="00AD104F">
      <w:r>
        <w:rPr>
          <w:rFonts w:hint="eastAsia"/>
        </w:rPr>
        <w:t>必須注意的是，本節中的範例只能在支援</w:t>
      </w:r>
      <w:r>
        <w:rPr>
          <w:rFonts w:hint="eastAsia"/>
        </w:rPr>
        <w:t xml:space="preserve"> POSIX </w:t>
      </w:r>
      <w:r>
        <w:rPr>
          <w:rFonts w:hint="eastAsia"/>
        </w:rPr>
        <w:t>標準的環境</w:t>
      </w:r>
      <w:r>
        <w:rPr>
          <w:rFonts w:hint="eastAsia"/>
        </w:rPr>
        <w:t xml:space="preserve"> (</w:t>
      </w:r>
      <w:r>
        <w:rPr>
          <w:rFonts w:hint="eastAsia"/>
        </w:rPr>
        <w:t>像是</w:t>
      </w:r>
      <w:r>
        <w:rPr>
          <w:rFonts w:hint="eastAsia"/>
        </w:rPr>
        <w:t xml:space="preserve">UNIX / Linux / Cygwin) </w:t>
      </w:r>
      <w:r>
        <w:rPr>
          <w:rFonts w:hint="eastAsia"/>
        </w:rPr>
        <w:t>下執行，但是不能在</w:t>
      </w:r>
      <w:r>
        <w:rPr>
          <w:rFonts w:hint="eastAsia"/>
        </w:rPr>
        <w:t xml:space="preserve">Dev C++ </w:t>
      </w:r>
      <w:r>
        <w:rPr>
          <w:rFonts w:hint="eastAsia"/>
        </w:rPr>
        <w:t>的命令列環境當中編譯，因為該環境不支援</w:t>
      </w:r>
      <w:r>
        <w:rPr>
          <w:rFonts w:hint="eastAsia"/>
        </w:rPr>
        <w:t xml:space="preserve"> POSIX </w:t>
      </w:r>
      <w:r>
        <w:rPr>
          <w:rFonts w:hint="eastAsia"/>
        </w:rPr>
        <w:t>標準，因此沒有</w:t>
      </w:r>
      <w:r>
        <w:rPr>
          <w:rFonts w:hint="eastAsia"/>
        </w:rPr>
        <w:t xml:space="preserve"> fork() </w:t>
      </w:r>
      <w:r>
        <w:rPr>
          <w:rFonts w:hint="eastAsia"/>
        </w:rPr>
        <w:t>與</w:t>
      </w:r>
      <w:r>
        <w:rPr>
          <w:rFonts w:hint="eastAsia"/>
        </w:rPr>
        <w:t xml:space="preserve"> </w:t>
      </w:r>
      <w:r w:rsidRPr="0094312F">
        <w:t>pthread</w:t>
      </w:r>
      <w:r>
        <w:rPr>
          <w:rFonts w:hint="eastAsia"/>
        </w:rPr>
        <w:t xml:space="preserve"> </w:t>
      </w:r>
      <w:r>
        <w:rPr>
          <w:rFonts w:hint="eastAsia"/>
        </w:rPr>
        <w:t>等函數，</w:t>
      </w:r>
      <w:r w:rsidR="00EC2F24">
        <w:rPr>
          <w:rFonts w:hint="eastAsia"/>
        </w:rPr>
        <w:t>您</w:t>
      </w:r>
      <w:r>
        <w:rPr>
          <w:rFonts w:hint="eastAsia"/>
        </w:rPr>
        <w:t>必須改用</w:t>
      </w:r>
      <w:r>
        <w:rPr>
          <w:rFonts w:hint="eastAsia"/>
        </w:rPr>
        <w:t>Linux</w:t>
      </w:r>
      <w:r>
        <w:rPr>
          <w:rFonts w:hint="eastAsia"/>
        </w:rPr>
        <w:t>或</w:t>
      </w:r>
      <w:r w:rsidR="00EC2F24">
        <w:rPr>
          <w:rFonts w:hint="eastAsia"/>
        </w:rPr>
        <w:t>者是</w:t>
      </w:r>
      <w:r>
        <w:rPr>
          <w:rFonts w:hint="eastAsia"/>
        </w:rPr>
        <w:t xml:space="preserve"> Cygwin </w:t>
      </w:r>
      <w:r>
        <w:rPr>
          <w:rFonts w:hint="eastAsia"/>
        </w:rPr>
        <w:t>環境</w:t>
      </w:r>
      <w:r w:rsidR="00EC2F24">
        <w:rPr>
          <w:rFonts w:hint="eastAsia"/>
        </w:rPr>
        <w:t>，才能順利的執行以下範例</w:t>
      </w:r>
      <w:r>
        <w:rPr>
          <w:rFonts w:hint="eastAsia"/>
        </w:rPr>
        <w:t>。</w:t>
      </w:r>
    </w:p>
    <w:p w:rsidR="00AD104F" w:rsidRDefault="00AD104F" w:rsidP="004D052E"/>
    <w:p w:rsidR="0012017C" w:rsidRPr="0012017C" w:rsidRDefault="008040B8" w:rsidP="004D052E">
      <w:pPr>
        <w:rPr>
          <w:rFonts w:ascii="標楷體" w:eastAsia="標楷體" w:hAnsi="標楷體"/>
          <w:b/>
          <w:sz w:val="32"/>
          <w:szCs w:val="32"/>
        </w:rPr>
      </w:pPr>
      <w:r w:rsidRPr="008040B8">
        <w:rPr>
          <w:rFonts w:ascii="標楷體" w:eastAsia="標楷體" w:hAnsi="標楷體" w:hint="eastAsia"/>
          <w:b/>
          <w:sz w:val="32"/>
          <w:szCs w:val="32"/>
        </w:rPr>
        <w:t>使用</w:t>
      </w:r>
      <w:r w:rsidRPr="008040B8">
        <w:rPr>
          <w:rFonts w:ascii="標楷體" w:eastAsia="標楷體" w:hAnsi="標楷體"/>
          <w:b/>
          <w:sz w:val="32"/>
          <w:szCs w:val="32"/>
        </w:rPr>
        <w:t xml:space="preserve"> fork </w:t>
      </w:r>
      <w:r w:rsidRPr="008040B8">
        <w:rPr>
          <w:rFonts w:ascii="標楷體" w:eastAsia="標楷體" w:hAnsi="標楷體" w:hint="eastAsia"/>
          <w:b/>
          <w:sz w:val="32"/>
          <w:szCs w:val="32"/>
        </w:rPr>
        <w:t>建立新行程</w:t>
      </w:r>
    </w:p>
    <w:p w:rsidR="0056773D" w:rsidRPr="0094312F" w:rsidRDefault="00E476A1" w:rsidP="0056773D">
      <w:r>
        <w:rPr>
          <w:rFonts w:hint="eastAsia"/>
        </w:rPr>
        <w:t>在</w:t>
      </w:r>
      <w:r>
        <w:rPr>
          <w:rFonts w:hint="eastAsia"/>
        </w:rPr>
        <w:t xml:space="preserve">UNIX/Linux </w:t>
      </w:r>
      <w:r>
        <w:rPr>
          <w:rFonts w:hint="eastAsia"/>
        </w:rPr>
        <w:t>中，</w:t>
      </w:r>
      <w:r w:rsidR="00B95CA6">
        <w:rPr>
          <w:rFonts w:hint="eastAsia"/>
        </w:rPr>
        <w:t>我們可以</w:t>
      </w:r>
      <w:r>
        <w:rPr>
          <w:rFonts w:hint="eastAsia"/>
        </w:rPr>
        <w:t>利用</w:t>
      </w:r>
      <w:r>
        <w:rPr>
          <w:rFonts w:hint="eastAsia"/>
        </w:rPr>
        <w:t xml:space="preserve"> fork() </w:t>
      </w:r>
      <w:r>
        <w:rPr>
          <w:rFonts w:hint="eastAsia"/>
        </w:rPr>
        <w:t>函數從舊行程中『分</w:t>
      </w:r>
      <w:r w:rsidR="00040AF7">
        <w:rPr>
          <w:rFonts w:hint="eastAsia"/>
        </w:rPr>
        <w:t>叉</w:t>
      </w:r>
      <w:r>
        <w:rPr>
          <w:rFonts w:hint="eastAsia"/>
        </w:rPr>
        <w:t>』</w:t>
      </w:r>
      <w:r>
        <w:rPr>
          <w:rFonts w:hint="eastAsia"/>
        </w:rPr>
        <w:t xml:space="preserve">(fork) </w:t>
      </w:r>
      <w:r>
        <w:rPr>
          <w:rFonts w:hint="eastAsia"/>
        </w:rPr>
        <w:t>出新行程的，</w:t>
      </w:r>
      <w:r w:rsidR="003B752A">
        <w:fldChar w:fldCharType="begin"/>
      </w:r>
      <w:r w:rsidR="00772849">
        <w:instrText xml:space="preserve"> </w:instrText>
      </w:r>
      <w:r w:rsidR="00772849">
        <w:rPr>
          <w:rFonts w:hint="eastAsia"/>
        </w:rPr>
        <w:instrText>REF _Ref233609386 \h</w:instrText>
      </w:r>
      <w:r w:rsidR="00772849">
        <w:instrText xml:space="preserve"> </w:instrText>
      </w:r>
      <w:r w:rsidR="003B752A">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3</w:t>
      </w:r>
      <w:r w:rsidR="003B752A">
        <w:fldChar w:fldCharType="end"/>
      </w:r>
      <w:r w:rsidR="00772849">
        <w:rPr>
          <w:rFonts w:hint="eastAsia"/>
        </w:rPr>
        <w:t>顯示了一個利用</w:t>
      </w:r>
      <w:r w:rsidR="00772849">
        <w:rPr>
          <w:rFonts w:hint="eastAsia"/>
        </w:rPr>
        <w:t xml:space="preserve"> fork() </w:t>
      </w:r>
      <w:r w:rsidR="00772849">
        <w:rPr>
          <w:rFonts w:hint="eastAsia"/>
        </w:rPr>
        <w:t>機制，從舊行程中產生新的行程</w:t>
      </w:r>
      <w:r w:rsidR="00772849">
        <w:rPr>
          <w:rFonts w:hint="eastAsia"/>
        </w:rPr>
        <w:t xml:space="preserve"> child</w:t>
      </w:r>
      <w:r w:rsidR="00772849">
        <w:rPr>
          <w:rFonts w:hint="eastAsia"/>
        </w:rPr>
        <w:t>，然後再利用</w:t>
      </w:r>
      <w:r w:rsidR="00772849">
        <w:rPr>
          <w:rFonts w:hint="eastAsia"/>
        </w:rPr>
        <w:t xml:space="preserve"> execvp() </w:t>
      </w:r>
      <w:r w:rsidR="00772849">
        <w:rPr>
          <w:rFonts w:hint="eastAsia"/>
        </w:rPr>
        <w:t>函數，讓新行程執行命令列中的</w:t>
      </w:r>
      <w:r w:rsidR="00772849">
        <w:rPr>
          <w:rFonts w:hint="eastAsia"/>
        </w:rPr>
        <w:t xml:space="preserve"> ls -l /etc </w:t>
      </w:r>
      <w:r w:rsidR="00772849">
        <w:rPr>
          <w:rFonts w:hint="eastAsia"/>
        </w:rPr>
        <w:t>指令</w:t>
      </w:r>
      <w:r w:rsidR="00832AD3">
        <w:rPr>
          <w:rFonts w:hint="eastAsia"/>
        </w:rPr>
        <w:t>，</w:t>
      </w:r>
      <w:r w:rsidR="00772849">
        <w:rPr>
          <w:rFonts w:hint="eastAsia"/>
        </w:rPr>
        <w:t>於是</w:t>
      </w:r>
      <w:r w:rsidR="00661FA7">
        <w:rPr>
          <w:rFonts w:hint="eastAsia"/>
        </w:rPr>
        <w:t>主行程繼續執行的結果，</w:t>
      </w:r>
      <w:r w:rsidR="00832AD3">
        <w:rPr>
          <w:rFonts w:hint="eastAsia"/>
        </w:rPr>
        <w:t>先印出</w:t>
      </w:r>
      <w:r w:rsidR="00832AD3">
        <w:rPr>
          <w:rFonts w:hint="eastAsia"/>
        </w:rPr>
        <w:t xml:space="preserve"> The end of program</w:t>
      </w:r>
      <w:r w:rsidR="00832AD3">
        <w:rPr>
          <w:rFonts w:hint="eastAsia"/>
        </w:rPr>
        <w:t>，然後</w:t>
      </w:r>
      <w:r w:rsidR="00661FA7">
        <w:rPr>
          <w:rFonts w:hint="eastAsia"/>
        </w:rPr>
        <w:t>子行程</w:t>
      </w:r>
      <w:r w:rsidR="00832AD3">
        <w:rPr>
          <w:rFonts w:hint="eastAsia"/>
        </w:rPr>
        <w:t>再列出</w:t>
      </w:r>
      <w:r w:rsidR="00832AD3">
        <w:rPr>
          <w:rFonts w:hint="eastAsia"/>
        </w:rPr>
        <w:t xml:space="preserve"> /etc </w:t>
      </w:r>
      <w:r w:rsidR="00832AD3">
        <w:rPr>
          <w:rFonts w:hint="eastAsia"/>
        </w:rPr>
        <w:t>資料夾中的檔案與屬性</w:t>
      </w:r>
      <w:r w:rsidR="00661FA7">
        <w:rPr>
          <w:rFonts w:hint="eastAsia"/>
        </w:rPr>
        <w:t>，其結果顯示在</w:t>
      </w:r>
      <w:r w:rsidR="003B752A">
        <w:fldChar w:fldCharType="begin"/>
      </w:r>
      <w:r w:rsidR="00661FA7">
        <w:instrText xml:space="preserve"> </w:instrText>
      </w:r>
      <w:r w:rsidR="00661FA7">
        <w:rPr>
          <w:rFonts w:hint="eastAsia"/>
        </w:rPr>
        <w:instrText>REF _Ref233609386 \h</w:instrText>
      </w:r>
      <w:r w:rsidR="00661FA7">
        <w:instrText xml:space="preserve"> </w:instrText>
      </w:r>
      <w:r w:rsidR="003B752A">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3</w:t>
      </w:r>
      <w:r w:rsidR="003B752A">
        <w:fldChar w:fldCharType="end"/>
      </w:r>
      <w:r w:rsidR="00661FA7">
        <w:rPr>
          <w:rFonts w:hint="eastAsia"/>
        </w:rPr>
        <w:t>程式的下方。</w:t>
      </w:r>
    </w:p>
    <w:p w:rsidR="00E476A1" w:rsidRPr="00040AF7" w:rsidRDefault="00E476A1" w:rsidP="00056759"/>
    <w:p w:rsidR="00E476A1" w:rsidRPr="000A0A29" w:rsidRDefault="00E476A1" w:rsidP="00E476A1">
      <w:pPr>
        <w:pStyle w:val="a8"/>
      </w:pPr>
      <w:bookmarkStart w:id="26" w:name="_Ref233609386"/>
      <w:r>
        <w:rPr>
          <w:rFonts w:hint="eastAsia"/>
        </w:rPr>
        <w:t>範例</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範例</w:instrText>
      </w:r>
      <w:r>
        <w:rPr>
          <w:rFonts w:hint="eastAsia"/>
        </w:rPr>
        <w:instrText xml:space="preserve"> \* ARABIC \s 1</w:instrText>
      </w:r>
      <w:r>
        <w:instrText xml:space="preserve"> </w:instrText>
      </w:r>
      <w:r w:rsidR="003B752A">
        <w:fldChar w:fldCharType="separate"/>
      </w:r>
      <w:r w:rsidR="008332E3">
        <w:rPr>
          <w:noProof/>
        </w:rPr>
        <w:t>3</w:t>
      </w:r>
      <w:r w:rsidR="003B752A">
        <w:fldChar w:fldCharType="end"/>
      </w:r>
      <w:bookmarkEnd w:id="26"/>
      <w:r w:rsidR="00040AF7">
        <w:rPr>
          <w:rFonts w:hint="eastAsia"/>
        </w:rPr>
        <w:t>利用行程分叉</w:t>
      </w:r>
      <w:r w:rsidR="00040AF7">
        <w:rPr>
          <w:rFonts w:hint="eastAsia"/>
        </w:rPr>
        <w:t>(fork)</w:t>
      </w:r>
      <w:r w:rsidR="003B6F40">
        <w:rPr>
          <w:rFonts w:hint="eastAsia"/>
        </w:rPr>
        <w:t>函數</w:t>
      </w:r>
      <w:r w:rsidR="00040AF7">
        <w:rPr>
          <w:rFonts w:hint="eastAsia"/>
        </w:rPr>
        <w:t>產生多行程的範例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63"/>
        <w:gridCol w:w="3259"/>
      </w:tblGrid>
      <w:tr w:rsidR="0021045A" w:rsidRPr="0094312F" w:rsidTr="0094312F">
        <w:tc>
          <w:tcPr>
            <w:tcW w:w="5263" w:type="dxa"/>
          </w:tcPr>
          <w:p w:rsidR="0021045A" w:rsidRPr="0094312F" w:rsidRDefault="0021045A" w:rsidP="00C11D1C">
            <w:r w:rsidRPr="0094312F">
              <w:rPr>
                <w:rFonts w:hint="eastAsia"/>
              </w:rPr>
              <w:t>檔案</w:t>
            </w:r>
            <w:r w:rsidRPr="0094312F">
              <w:rPr>
                <w:rFonts w:hint="eastAsia"/>
              </w:rPr>
              <w:t xml:space="preserve"> ch1</w:t>
            </w:r>
            <w:r w:rsidR="005C6BD2">
              <w:rPr>
                <w:rFonts w:hint="eastAsia"/>
              </w:rPr>
              <w:t>0</w:t>
            </w:r>
            <w:r w:rsidRPr="0094312F">
              <w:rPr>
                <w:rFonts w:hint="eastAsia"/>
              </w:rPr>
              <w:t>/fork.c</w:t>
            </w:r>
          </w:p>
        </w:tc>
        <w:tc>
          <w:tcPr>
            <w:tcW w:w="3259" w:type="dxa"/>
          </w:tcPr>
          <w:p w:rsidR="0021045A" w:rsidRPr="0094312F" w:rsidRDefault="0021045A" w:rsidP="00C11D1C">
            <w:r w:rsidRPr="0094312F">
              <w:rPr>
                <w:rFonts w:hint="eastAsia"/>
              </w:rPr>
              <w:t>說明</w:t>
            </w:r>
          </w:p>
        </w:tc>
      </w:tr>
      <w:tr w:rsidR="0021045A" w:rsidRPr="0094312F" w:rsidTr="0094312F">
        <w:tc>
          <w:tcPr>
            <w:tcW w:w="5263" w:type="dxa"/>
          </w:tcPr>
          <w:p w:rsidR="0021045A" w:rsidRPr="0094312F" w:rsidRDefault="0021045A" w:rsidP="00C11D1C">
            <w:r w:rsidRPr="0094312F">
              <w:t>#include &lt;stdio.h&gt;</w:t>
            </w:r>
          </w:p>
          <w:p w:rsidR="0021045A" w:rsidRPr="0094312F" w:rsidRDefault="0021045A" w:rsidP="00C11D1C">
            <w:r w:rsidRPr="0094312F">
              <w:t>#include &lt;stdlib.h&gt;</w:t>
            </w:r>
          </w:p>
          <w:p w:rsidR="0021045A" w:rsidRPr="0094312F" w:rsidRDefault="0021045A" w:rsidP="00C11D1C">
            <w:r w:rsidRPr="0094312F">
              <w:t>#include &lt;unistd.h&gt;</w:t>
            </w:r>
          </w:p>
          <w:p w:rsidR="0021045A" w:rsidRPr="0094312F" w:rsidRDefault="0021045A" w:rsidP="00C11D1C">
            <w:r w:rsidRPr="0094312F">
              <w:t>#include &lt;sys/types.h&gt;</w:t>
            </w:r>
          </w:p>
          <w:p w:rsidR="00DE335C" w:rsidRPr="0094312F" w:rsidRDefault="00DE335C" w:rsidP="00C11D1C"/>
          <w:p w:rsidR="0021045A" w:rsidRPr="0094312F" w:rsidRDefault="0021045A" w:rsidP="00C11D1C">
            <w:r w:rsidRPr="0094312F">
              <w:t>int spawn(char *prog, char **arg_list)</w:t>
            </w:r>
            <w:r w:rsidR="00C86D90" w:rsidRPr="0094312F">
              <w:rPr>
                <w:rFonts w:hint="eastAsia"/>
              </w:rPr>
              <w:t xml:space="preserve"> </w:t>
            </w:r>
            <w:r w:rsidRPr="0094312F">
              <w:t>{</w:t>
            </w:r>
          </w:p>
          <w:p w:rsidR="0021045A" w:rsidRPr="0094312F" w:rsidRDefault="0021045A" w:rsidP="00C11D1C">
            <w:r w:rsidRPr="0094312F">
              <w:t xml:space="preserve">  pid_t child;</w:t>
            </w:r>
          </w:p>
          <w:p w:rsidR="0021045A" w:rsidRPr="0094312F" w:rsidRDefault="0021045A" w:rsidP="00C11D1C">
            <w:r w:rsidRPr="0094312F">
              <w:t xml:space="preserve">  child = fork();</w:t>
            </w:r>
          </w:p>
          <w:p w:rsidR="0021045A" w:rsidRPr="0094312F" w:rsidRDefault="0021045A" w:rsidP="00C11D1C">
            <w:r w:rsidRPr="0094312F">
              <w:t xml:space="preserve">  if (child != 0) {</w:t>
            </w:r>
          </w:p>
          <w:p w:rsidR="0021045A" w:rsidRPr="0094312F" w:rsidRDefault="0021045A" w:rsidP="00C11D1C">
            <w:r w:rsidRPr="0094312F">
              <w:t xml:space="preserve">    return child;</w:t>
            </w:r>
          </w:p>
          <w:p w:rsidR="0021045A" w:rsidRPr="0094312F" w:rsidRDefault="0021045A" w:rsidP="00C11D1C">
            <w:r w:rsidRPr="0094312F">
              <w:t xml:space="preserve">  } else {</w:t>
            </w:r>
          </w:p>
          <w:p w:rsidR="0021045A" w:rsidRPr="0094312F" w:rsidRDefault="0021045A" w:rsidP="00C11D1C">
            <w:r w:rsidRPr="0094312F">
              <w:t xml:space="preserve">    execvp(prog, arg_list);</w:t>
            </w:r>
          </w:p>
          <w:p w:rsidR="0021045A" w:rsidRPr="0094312F" w:rsidRDefault="00EC2F24" w:rsidP="00C11D1C">
            <w:r>
              <w:rPr>
                <w:rFonts w:hint="eastAsia"/>
              </w:rPr>
              <w:t xml:space="preserve">    </w:t>
            </w:r>
            <w:r w:rsidR="0021045A" w:rsidRPr="0094312F">
              <w:t>fprintf(stderr, "spawn error\n");</w:t>
            </w:r>
          </w:p>
          <w:p w:rsidR="0021045A" w:rsidRPr="0094312F" w:rsidRDefault="0021045A" w:rsidP="00C11D1C">
            <w:r w:rsidRPr="0094312F">
              <w:t xml:space="preserve">    return -1;</w:t>
            </w:r>
          </w:p>
          <w:p w:rsidR="0021045A" w:rsidRPr="0094312F" w:rsidRDefault="0021045A" w:rsidP="00C11D1C">
            <w:r w:rsidRPr="0094312F">
              <w:t xml:space="preserve">  }</w:t>
            </w:r>
          </w:p>
          <w:p w:rsidR="0021045A" w:rsidRPr="0094312F" w:rsidRDefault="0021045A" w:rsidP="00C11D1C">
            <w:r w:rsidRPr="0094312F">
              <w:lastRenderedPageBreak/>
              <w:t>}</w:t>
            </w:r>
          </w:p>
          <w:p w:rsidR="0021045A" w:rsidRPr="0094312F" w:rsidRDefault="0021045A" w:rsidP="00C11D1C"/>
          <w:p w:rsidR="0021045A" w:rsidRPr="0094312F" w:rsidRDefault="0021045A" w:rsidP="00C11D1C">
            <w:r w:rsidRPr="0094312F">
              <w:t>int main()</w:t>
            </w:r>
            <w:r w:rsidR="00521E51" w:rsidRPr="0094312F">
              <w:rPr>
                <w:rFonts w:hint="eastAsia"/>
              </w:rPr>
              <w:t xml:space="preserve"> </w:t>
            </w:r>
            <w:r w:rsidRPr="0094312F">
              <w:t>{</w:t>
            </w:r>
          </w:p>
          <w:p w:rsidR="0021045A" w:rsidRPr="0094312F" w:rsidRDefault="0021045A" w:rsidP="00C11D1C">
            <w:r w:rsidRPr="0094312F">
              <w:t xml:space="preserve">  char *arg_list[] = { "ls", "-l", "/etc", NULL };</w:t>
            </w:r>
          </w:p>
          <w:p w:rsidR="0021045A" w:rsidRPr="0094312F" w:rsidRDefault="0021045A" w:rsidP="00C11D1C">
            <w:r w:rsidRPr="0094312F">
              <w:t xml:space="preserve">  spawn("ls", arg_list);</w:t>
            </w:r>
          </w:p>
          <w:p w:rsidR="0021045A" w:rsidRPr="0094312F" w:rsidRDefault="0021045A" w:rsidP="00C11D1C">
            <w:r w:rsidRPr="0094312F">
              <w:t xml:space="preserve">  printf("The end of program.\n");</w:t>
            </w:r>
          </w:p>
          <w:p w:rsidR="0021045A" w:rsidRPr="0094312F" w:rsidRDefault="0021045A" w:rsidP="00C11D1C">
            <w:r w:rsidRPr="0094312F">
              <w:t xml:space="preserve">  return 0;</w:t>
            </w:r>
          </w:p>
          <w:p w:rsidR="0021045A" w:rsidRPr="0094312F" w:rsidRDefault="0021045A" w:rsidP="00C11D1C">
            <w:r w:rsidRPr="0094312F">
              <w:t>}</w:t>
            </w:r>
          </w:p>
        </w:tc>
        <w:tc>
          <w:tcPr>
            <w:tcW w:w="3259" w:type="dxa"/>
          </w:tcPr>
          <w:p w:rsidR="0056773D" w:rsidRDefault="0056773D" w:rsidP="0056773D">
            <w:r>
              <w:rPr>
                <w:rFonts w:hint="eastAsia"/>
              </w:rPr>
              <w:lastRenderedPageBreak/>
              <w:t>引用函式庫</w:t>
            </w:r>
          </w:p>
          <w:p w:rsidR="0056773D" w:rsidRDefault="0056773D" w:rsidP="0056773D"/>
          <w:p w:rsidR="0056773D" w:rsidRDefault="0056773D" w:rsidP="0056773D"/>
          <w:p w:rsidR="0056773D" w:rsidRDefault="0056773D" w:rsidP="0056773D"/>
          <w:p w:rsidR="0056773D" w:rsidRPr="0094312F" w:rsidRDefault="0056773D" w:rsidP="0056773D"/>
          <w:p w:rsidR="00521E51" w:rsidRPr="0094312F" w:rsidRDefault="00F211E9" w:rsidP="00C11D1C">
            <w:r>
              <w:rPr>
                <w:rFonts w:hint="eastAsia"/>
              </w:rPr>
              <w:t>函數</w:t>
            </w:r>
            <w:r w:rsidR="00521E51" w:rsidRPr="0094312F">
              <w:t>S</w:t>
            </w:r>
            <w:r w:rsidR="00521E51" w:rsidRPr="0094312F">
              <w:rPr>
                <w:rFonts w:hint="eastAsia"/>
              </w:rPr>
              <w:t>pawn</w:t>
            </w:r>
            <w:r w:rsidR="00521E51" w:rsidRPr="0094312F">
              <w:rPr>
                <w:rFonts w:hint="eastAsia"/>
              </w:rPr>
              <w:t>為生育的意思</w:t>
            </w:r>
          </w:p>
          <w:p w:rsidR="00C86D90" w:rsidRPr="0094312F" w:rsidRDefault="00C86D90" w:rsidP="00C11D1C"/>
          <w:p w:rsidR="00C86D90" w:rsidRPr="0094312F" w:rsidRDefault="00C86D90" w:rsidP="00C11D1C">
            <w:r w:rsidRPr="0094312F">
              <w:rPr>
                <w:rFonts w:hint="eastAsia"/>
              </w:rPr>
              <w:t xml:space="preserve"> </w:t>
            </w:r>
            <w:r w:rsidRPr="0094312F">
              <w:rPr>
                <w:rFonts w:hint="eastAsia"/>
              </w:rPr>
              <w:t>用</w:t>
            </w:r>
            <w:r w:rsidRPr="0094312F">
              <w:rPr>
                <w:rFonts w:hint="eastAsia"/>
              </w:rPr>
              <w:t>fork()</w:t>
            </w:r>
            <w:r w:rsidRPr="0094312F">
              <w:rPr>
                <w:rFonts w:hint="eastAsia"/>
              </w:rPr>
              <w:t>函數分</w:t>
            </w:r>
            <w:del w:id="27" w:author="ccc" w:date="2012-03-07T11:43:00Z">
              <w:r w:rsidR="00292DE9" w:rsidDel="00292DE9">
                <w:rPr>
                  <w:rFonts w:hint="eastAsia"/>
                </w:rPr>
                <w:delText>支</w:delText>
              </w:r>
            </w:del>
            <w:ins w:id="28" w:author="ccc" w:date="2012-03-07T11:43:00Z">
              <w:r w:rsidR="00292DE9">
                <w:rPr>
                  <w:rFonts w:hint="eastAsia"/>
                </w:rPr>
                <w:t>叉</w:t>
              </w:r>
            </w:ins>
            <w:r w:rsidRPr="0094312F">
              <w:rPr>
                <w:rFonts w:hint="eastAsia"/>
              </w:rPr>
              <w:t>出子行程</w:t>
            </w:r>
          </w:p>
          <w:p w:rsidR="00521E51" w:rsidRPr="0094312F" w:rsidRDefault="00C86D90" w:rsidP="00C11D1C">
            <w:r w:rsidRPr="0094312F">
              <w:rPr>
                <w:rFonts w:hint="eastAsia"/>
              </w:rPr>
              <w:t xml:space="preserve"> </w:t>
            </w:r>
            <w:r w:rsidRPr="0094312F">
              <w:rPr>
                <w:rFonts w:hint="eastAsia"/>
              </w:rPr>
              <w:t>如果不成功</w:t>
            </w:r>
          </w:p>
          <w:p w:rsidR="00C86D90" w:rsidRPr="0094312F" w:rsidRDefault="00C86D90" w:rsidP="00C11D1C">
            <w:r w:rsidRPr="0094312F">
              <w:rPr>
                <w:rFonts w:hint="eastAsia"/>
              </w:rPr>
              <w:t xml:space="preserve">   </w:t>
            </w:r>
            <w:r w:rsidRPr="0094312F">
              <w:rPr>
                <w:rFonts w:hint="eastAsia"/>
              </w:rPr>
              <w:t>傳回失敗的行程代碼</w:t>
            </w:r>
          </w:p>
          <w:p w:rsidR="00C86D90" w:rsidRPr="0094312F" w:rsidRDefault="00C86D90" w:rsidP="00C11D1C">
            <w:r w:rsidRPr="0094312F">
              <w:rPr>
                <w:rFonts w:hint="eastAsia"/>
              </w:rPr>
              <w:t xml:space="preserve"> </w:t>
            </w:r>
            <w:r w:rsidRPr="0094312F">
              <w:rPr>
                <w:rFonts w:hint="eastAsia"/>
              </w:rPr>
              <w:t>否則</w:t>
            </w:r>
          </w:p>
          <w:p w:rsidR="00C86D90" w:rsidRPr="0094312F" w:rsidRDefault="00C86D90" w:rsidP="00C11D1C">
            <w:r w:rsidRPr="0094312F">
              <w:rPr>
                <w:rFonts w:hint="eastAsia"/>
              </w:rPr>
              <w:t xml:space="preserve">   </w:t>
            </w:r>
            <w:r w:rsidRPr="0094312F">
              <w:rPr>
                <w:rFonts w:hint="eastAsia"/>
              </w:rPr>
              <w:t>將</w:t>
            </w:r>
            <w:r w:rsidRPr="0094312F">
              <w:rPr>
                <w:rFonts w:hint="eastAsia"/>
              </w:rPr>
              <w:t xml:space="preserve"> prog </w:t>
            </w:r>
            <w:r w:rsidRPr="0094312F">
              <w:rPr>
                <w:rFonts w:hint="eastAsia"/>
              </w:rPr>
              <w:t>參數所指定的</w:t>
            </w:r>
            <w:r w:rsidRPr="0094312F">
              <w:br/>
            </w:r>
            <w:r w:rsidRPr="0094312F">
              <w:rPr>
                <w:rFonts w:hint="eastAsia"/>
              </w:rPr>
              <w:t xml:space="preserve">   </w:t>
            </w:r>
            <w:r w:rsidRPr="0094312F">
              <w:rPr>
                <w:rFonts w:hint="eastAsia"/>
              </w:rPr>
              <w:t>程式載入到子行程中</w:t>
            </w:r>
          </w:p>
          <w:p w:rsidR="00C86D90" w:rsidRPr="0094312F" w:rsidRDefault="00C86D90" w:rsidP="00C11D1C"/>
          <w:p w:rsidR="00C86D90" w:rsidRPr="0094312F" w:rsidRDefault="00C86D90" w:rsidP="00C11D1C"/>
          <w:p w:rsidR="00C86D90" w:rsidRPr="0094312F" w:rsidRDefault="00C86D90" w:rsidP="00C11D1C"/>
          <w:p w:rsidR="00C86D90" w:rsidRPr="0094312F" w:rsidRDefault="00C86D90" w:rsidP="00C11D1C"/>
          <w:p w:rsidR="00C86D90" w:rsidRPr="0094312F" w:rsidRDefault="00C86D90" w:rsidP="00C11D1C">
            <w:r w:rsidRPr="0094312F">
              <w:rPr>
                <w:rFonts w:hint="eastAsia"/>
              </w:rPr>
              <w:t>主程式開始</w:t>
            </w:r>
          </w:p>
          <w:p w:rsidR="00521E51" w:rsidRPr="0094312F" w:rsidRDefault="00C86D90" w:rsidP="00C11D1C">
            <w:r w:rsidRPr="0094312F">
              <w:rPr>
                <w:rFonts w:hint="eastAsia"/>
              </w:rPr>
              <w:t xml:space="preserve"> </w:t>
            </w:r>
            <w:r w:rsidRPr="0094312F">
              <w:rPr>
                <w:rFonts w:hint="eastAsia"/>
              </w:rPr>
              <w:t>設定分</w:t>
            </w:r>
            <w:r w:rsidR="00FF4A62">
              <w:rPr>
                <w:rFonts w:hint="eastAsia"/>
              </w:rPr>
              <w:t>叉</w:t>
            </w:r>
            <w:r w:rsidRPr="0094312F">
              <w:rPr>
                <w:rFonts w:hint="eastAsia"/>
              </w:rPr>
              <w:t>行程的指令</w:t>
            </w:r>
          </w:p>
          <w:p w:rsidR="00C86D90" w:rsidRPr="0094312F" w:rsidRDefault="00C86D90" w:rsidP="00C11D1C">
            <w:r w:rsidRPr="0094312F">
              <w:rPr>
                <w:rFonts w:hint="eastAsia"/>
              </w:rPr>
              <w:t xml:space="preserve"> </w:t>
            </w:r>
            <w:r w:rsidRPr="0094312F">
              <w:rPr>
                <w:rFonts w:hint="eastAsia"/>
              </w:rPr>
              <w:t>開始分</w:t>
            </w:r>
            <w:r w:rsidR="00FF4A62">
              <w:rPr>
                <w:rFonts w:hint="eastAsia"/>
              </w:rPr>
              <w:t>叉</w:t>
            </w:r>
          </w:p>
          <w:p w:rsidR="00C86D90" w:rsidRPr="0094312F" w:rsidRDefault="00C86D90" w:rsidP="00C11D1C">
            <w:r w:rsidRPr="0094312F">
              <w:rPr>
                <w:rFonts w:hint="eastAsia"/>
              </w:rPr>
              <w:t xml:space="preserve"> </w:t>
            </w:r>
            <w:r w:rsidRPr="0094312F">
              <w:rPr>
                <w:rFonts w:hint="eastAsia"/>
              </w:rPr>
              <w:t>印出主程式結束訊息</w:t>
            </w:r>
          </w:p>
          <w:p w:rsidR="00521E51" w:rsidRPr="0094312F" w:rsidRDefault="00521E51" w:rsidP="00C11D1C"/>
        </w:tc>
      </w:tr>
      <w:tr w:rsidR="0021045A" w:rsidRPr="0094312F" w:rsidTr="0094312F">
        <w:tc>
          <w:tcPr>
            <w:tcW w:w="8522" w:type="dxa"/>
            <w:gridSpan w:val="2"/>
          </w:tcPr>
          <w:p w:rsidR="0021045A" w:rsidRPr="0094312F" w:rsidRDefault="0021045A" w:rsidP="00365143">
            <w:r w:rsidRPr="0094312F">
              <w:rPr>
                <w:rFonts w:hint="eastAsia"/>
              </w:rPr>
              <w:lastRenderedPageBreak/>
              <w:t>執行過程與結果</w:t>
            </w:r>
          </w:p>
        </w:tc>
      </w:tr>
      <w:tr w:rsidR="0021045A" w:rsidRPr="0094312F" w:rsidTr="0094312F">
        <w:tc>
          <w:tcPr>
            <w:tcW w:w="8522" w:type="dxa"/>
            <w:gridSpan w:val="2"/>
          </w:tcPr>
          <w:p w:rsidR="0021045A" w:rsidRPr="0094312F" w:rsidRDefault="0021045A" w:rsidP="00832AD3">
            <w:r w:rsidRPr="0094312F">
              <w:t xml:space="preserve">$ gcc </w:t>
            </w:r>
            <w:r w:rsidRPr="0094312F">
              <w:rPr>
                <w:rFonts w:hint="eastAsia"/>
              </w:rPr>
              <w:t>fork</w:t>
            </w:r>
            <w:r w:rsidRPr="0094312F">
              <w:t xml:space="preserve">.c -o </w:t>
            </w:r>
            <w:r w:rsidRPr="0094312F">
              <w:rPr>
                <w:rFonts w:hint="eastAsia"/>
              </w:rPr>
              <w:t>fork</w:t>
            </w:r>
          </w:p>
          <w:p w:rsidR="0021045A" w:rsidRPr="0094312F" w:rsidRDefault="0021045A" w:rsidP="00832AD3"/>
          <w:p w:rsidR="0021045A" w:rsidRPr="0094312F" w:rsidRDefault="0021045A" w:rsidP="00832AD3">
            <w:r w:rsidRPr="0094312F">
              <w:t>$ ./</w:t>
            </w:r>
            <w:r w:rsidRPr="0094312F">
              <w:rPr>
                <w:rFonts w:hint="eastAsia"/>
              </w:rPr>
              <w:t>fork</w:t>
            </w:r>
          </w:p>
          <w:p w:rsidR="0021045A" w:rsidRPr="0094312F" w:rsidRDefault="0021045A" w:rsidP="00832AD3">
            <w:r w:rsidRPr="0094312F">
              <w:t>The end of program.</w:t>
            </w:r>
          </w:p>
          <w:p w:rsidR="0021045A" w:rsidRPr="0094312F" w:rsidRDefault="0021045A" w:rsidP="00832AD3"/>
          <w:p w:rsidR="0021045A" w:rsidRPr="0094312F" w:rsidRDefault="0021045A" w:rsidP="00832AD3">
            <w:r w:rsidRPr="0094312F">
              <w:t>$ total 94</w:t>
            </w:r>
          </w:p>
          <w:p w:rsidR="0021045A" w:rsidRPr="0094312F" w:rsidRDefault="0021045A" w:rsidP="00832AD3">
            <w:r w:rsidRPr="0094312F">
              <w:t>-rwxr-x---  1 ccc Users  2810 Jun 13  2008 DIR_COLORS</w:t>
            </w:r>
          </w:p>
          <w:p w:rsidR="0021045A" w:rsidRPr="0094312F" w:rsidRDefault="0021045A" w:rsidP="00832AD3">
            <w:r w:rsidRPr="0094312F">
              <w:t>drwxrwx---+ 2 ccc Users     0 Oct  7  2008 alternatives</w:t>
            </w:r>
          </w:p>
          <w:p w:rsidR="0021045A" w:rsidRPr="0094312F" w:rsidRDefault="0021045A" w:rsidP="00832AD3">
            <w:r w:rsidRPr="0094312F">
              <w:t>-rwxr-x---  1 ccc Users    28 Jun 13  2008 bash.bashrc</w:t>
            </w:r>
          </w:p>
          <w:p w:rsidR="0021045A" w:rsidRPr="0094312F" w:rsidRDefault="0021045A" w:rsidP="00832AD3">
            <w:r w:rsidRPr="0094312F">
              <w:t>drwxrwx---+ 4 ccc Users     0 Oct  7  2008 defaults</w:t>
            </w:r>
          </w:p>
          <w:p w:rsidR="0021045A" w:rsidRPr="0094312F" w:rsidRDefault="0021045A" w:rsidP="00832AD3">
            <w:r w:rsidRPr="0094312F">
              <w:t>-rw-rw-rw-  1 ccc Users   716 Oct  7  2008 group</w:t>
            </w:r>
          </w:p>
          <w:p w:rsidR="0021045A" w:rsidRPr="0094312F" w:rsidRDefault="0052401F" w:rsidP="00832AD3">
            <w:r w:rsidRPr="0094312F">
              <w:t>…</w:t>
            </w:r>
            <w:r w:rsidRPr="0094312F">
              <w:rPr>
                <w:rFonts w:hint="eastAsia"/>
              </w:rPr>
              <w:t>.</w:t>
            </w:r>
          </w:p>
        </w:tc>
      </w:tr>
    </w:tbl>
    <w:p w:rsidR="00056759" w:rsidRDefault="00056759" w:rsidP="00056759"/>
    <w:p w:rsidR="00533F89" w:rsidRPr="0012017C" w:rsidRDefault="00533F89" w:rsidP="00533F89">
      <w:pPr>
        <w:rPr>
          <w:rFonts w:ascii="標楷體" w:eastAsia="標楷體" w:hAnsi="標楷體"/>
          <w:b/>
          <w:sz w:val="32"/>
          <w:szCs w:val="32"/>
        </w:rPr>
      </w:pPr>
      <w:r w:rsidRPr="0012017C">
        <w:rPr>
          <w:rFonts w:ascii="標楷體" w:eastAsia="標楷體" w:hAnsi="標楷體" w:hint="eastAsia"/>
          <w:b/>
          <w:sz w:val="32"/>
          <w:szCs w:val="32"/>
        </w:rPr>
        <w:t xml:space="preserve">使用 </w:t>
      </w:r>
      <w:r>
        <w:rPr>
          <w:rFonts w:ascii="標楷體" w:eastAsia="標楷體" w:hAnsi="標楷體" w:hint="eastAsia"/>
          <w:b/>
          <w:sz w:val="32"/>
          <w:szCs w:val="32"/>
        </w:rPr>
        <w:t xml:space="preserve">pthread </w:t>
      </w:r>
      <w:r w:rsidRPr="0012017C">
        <w:rPr>
          <w:rFonts w:ascii="標楷體" w:eastAsia="標楷體" w:hAnsi="標楷體" w:hint="eastAsia"/>
          <w:b/>
          <w:sz w:val="32"/>
          <w:szCs w:val="32"/>
        </w:rPr>
        <w:t>建立</w:t>
      </w:r>
      <w:r>
        <w:rPr>
          <w:rFonts w:ascii="標楷體" w:eastAsia="標楷體" w:hAnsi="標楷體" w:hint="eastAsia"/>
          <w:b/>
          <w:sz w:val="32"/>
          <w:szCs w:val="32"/>
        </w:rPr>
        <w:t>執行緒</w:t>
      </w:r>
    </w:p>
    <w:p w:rsidR="00533F89" w:rsidRDefault="00D361C2" w:rsidP="00056759">
      <w:r>
        <w:rPr>
          <w:rFonts w:hint="eastAsia"/>
        </w:rPr>
        <w:t>POSIX</w:t>
      </w:r>
      <w:r>
        <w:rPr>
          <w:rFonts w:hint="eastAsia"/>
        </w:rPr>
        <w:t>標準中支援的執行緒函式庫稱為</w:t>
      </w:r>
      <w:r>
        <w:rPr>
          <w:rFonts w:hint="eastAsia"/>
        </w:rPr>
        <w:t xml:space="preserve"> pthread</w:t>
      </w:r>
      <w:r>
        <w:rPr>
          <w:rFonts w:hint="eastAsia"/>
        </w:rPr>
        <w:t>，我們可以透過</w:t>
      </w:r>
      <w:r>
        <w:rPr>
          <w:rFonts w:hint="eastAsia"/>
        </w:rPr>
        <w:t xml:space="preserve"> pthread </w:t>
      </w:r>
      <w:r>
        <w:rPr>
          <w:rFonts w:hint="eastAsia"/>
        </w:rPr>
        <w:t>結構與</w:t>
      </w:r>
      <w:r>
        <w:rPr>
          <w:rFonts w:hint="eastAsia"/>
        </w:rPr>
        <w:t xml:space="preserve"> pthread_create() </w:t>
      </w:r>
      <w:r>
        <w:rPr>
          <w:rFonts w:hint="eastAsia"/>
        </w:rPr>
        <w:t>函數執行某個函數指標，以建立新的執行緒。</w:t>
      </w:r>
      <w:r w:rsidR="003B752A">
        <w:fldChar w:fldCharType="begin"/>
      </w:r>
      <w:r>
        <w:instrText xml:space="preserve"> </w:instrText>
      </w:r>
      <w:r>
        <w:rPr>
          <w:rFonts w:hint="eastAsia"/>
        </w:rPr>
        <w:instrText>REF _Ref233616129 \h</w:instrText>
      </w:r>
      <w:r>
        <w:instrText xml:space="preserve"> </w:instrText>
      </w:r>
      <w:r w:rsidR="003B752A">
        <w:fldChar w:fldCharType="separate"/>
      </w:r>
      <w:r w:rsidR="008332E3">
        <w:rPr>
          <w:rFonts w:hint="eastAsia"/>
        </w:rPr>
        <w:t>範例</w:t>
      </w:r>
      <w:r w:rsidR="008332E3">
        <w:rPr>
          <w:rFonts w:hint="eastAsia"/>
        </w:rPr>
        <w:t xml:space="preserve"> </w:t>
      </w:r>
      <w:r w:rsidR="008332E3">
        <w:rPr>
          <w:noProof/>
        </w:rPr>
        <w:t>10</w:t>
      </w:r>
      <w:r w:rsidR="008332E3">
        <w:t>.</w:t>
      </w:r>
      <w:r w:rsidR="008332E3">
        <w:rPr>
          <w:noProof/>
        </w:rPr>
        <w:t>4</w:t>
      </w:r>
      <w:r w:rsidR="003B752A">
        <w:fldChar w:fldCharType="end"/>
      </w:r>
      <w:r w:rsidR="00533F89">
        <w:rPr>
          <w:rFonts w:hint="eastAsia"/>
        </w:rPr>
        <w:t>是</w:t>
      </w:r>
      <w:r>
        <w:rPr>
          <w:rFonts w:hint="eastAsia"/>
        </w:rPr>
        <w:t>利用</w:t>
      </w:r>
      <w:r>
        <w:rPr>
          <w:rFonts w:hint="eastAsia"/>
        </w:rPr>
        <w:t xml:space="preserve"> pthread </w:t>
      </w:r>
      <w:r>
        <w:rPr>
          <w:rFonts w:hint="eastAsia"/>
        </w:rPr>
        <w:t>建立兩個執行緒</w:t>
      </w:r>
      <w:r w:rsidR="00533F89">
        <w:rPr>
          <w:rFonts w:hint="eastAsia"/>
        </w:rPr>
        <w:t>的程式</w:t>
      </w:r>
      <w:r>
        <w:rPr>
          <w:rFonts w:hint="eastAsia"/>
        </w:rPr>
        <w:t>，</w:t>
      </w:r>
      <w:r w:rsidR="00533F89">
        <w:rPr>
          <w:rFonts w:hint="eastAsia"/>
        </w:rPr>
        <w:t>這兩個執行緒會</w:t>
      </w:r>
      <w:r w:rsidR="00136393">
        <w:rPr>
          <w:rFonts w:hint="eastAsia"/>
        </w:rPr>
        <w:t>重複</w:t>
      </w:r>
      <w:r w:rsidR="00533F89">
        <w:rPr>
          <w:rFonts w:hint="eastAsia"/>
        </w:rPr>
        <w:t>的</w:t>
      </w:r>
      <w:r>
        <w:rPr>
          <w:rFonts w:hint="eastAsia"/>
        </w:rPr>
        <w:t>印出</w:t>
      </w:r>
      <w:r>
        <w:rPr>
          <w:rFonts w:hint="eastAsia"/>
        </w:rPr>
        <w:t xml:space="preserve"> George </w:t>
      </w:r>
      <w:r>
        <w:rPr>
          <w:rFonts w:hint="eastAsia"/>
        </w:rPr>
        <w:t>與</w:t>
      </w:r>
      <w:r>
        <w:rPr>
          <w:rFonts w:hint="eastAsia"/>
        </w:rPr>
        <w:t xml:space="preserve"> Mary</w:t>
      </w:r>
      <w:r w:rsidR="00533F89">
        <w:rPr>
          <w:rFonts w:hint="eastAsia"/>
        </w:rPr>
        <w:t>，因而導致</w:t>
      </w:r>
      <w:r w:rsidR="00533F89">
        <w:rPr>
          <w:rFonts w:hint="eastAsia"/>
        </w:rPr>
        <w:t xml:space="preserve"> George </w:t>
      </w:r>
      <w:r w:rsidR="00533F89">
        <w:rPr>
          <w:rFonts w:hint="eastAsia"/>
        </w:rPr>
        <w:t>與</w:t>
      </w:r>
      <w:r w:rsidR="00533F89">
        <w:rPr>
          <w:rFonts w:hint="eastAsia"/>
        </w:rPr>
        <w:t xml:space="preserve"> Mary </w:t>
      </w:r>
      <w:r w:rsidR="00533F89">
        <w:rPr>
          <w:rFonts w:hint="eastAsia"/>
        </w:rPr>
        <w:t>交錯被印出的情況</w:t>
      </w:r>
      <w:r>
        <w:rPr>
          <w:rFonts w:hint="eastAsia"/>
        </w:rPr>
        <w:t>。</w:t>
      </w:r>
    </w:p>
    <w:p w:rsidR="00533F89" w:rsidRDefault="00533F89" w:rsidP="00056759"/>
    <w:p w:rsidR="00D361C2" w:rsidRDefault="00533F89" w:rsidP="00056759">
      <w:r>
        <w:rPr>
          <w:rFonts w:hint="eastAsia"/>
        </w:rPr>
        <w:t>在</w:t>
      </w:r>
      <w:r w:rsidR="00D361C2">
        <w:rPr>
          <w:rFonts w:hint="eastAsia"/>
        </w:rPr>
        <w:t>該程式中總共有三個</w:t>
      </w:r>
      <w:r>
        <w:rPr>
          <w:rFonts w:hint="eastAsia"/>
        </w:rPr>
        <w:t>執行緒</w:t>
      </w:r>
      <w:r w:rsidR="00D361C2">
        <w:rPr>
          <w:rFonts w:hint="eastAsia"/>
        </w:rPr>
        <w:t>，第一個</w:t>
      </w:r>
      <w:r>
        <w:rPr>
          <w:rFonts w:hint="eastAsia"/>
        </w:rPr>
        <w:t>執行緒</w:t>
      </w:r>
      <w:r w:rsidR="00D361C2">
        <w:rPr>
          <w:rFonts w:hint="eastAsia"/>
        </w:rPr>
        <w:t>是</w:t>
      </w:r>
      <w:r w:rsidR="00D361C2">
        <w:rPr>
          <w:rFonts w:hint="eastAsia"/>
        </w:rPr>
        <w:t xml:space="preserve"> print_george()</w:t>
      </w:r>
      <w:r w:rsidR="00D361C2">
        <w:rPr>
          <w:rFonts w:hint="eastAsia"/>
        </w:rPr>
        <w:t>、第二個</w:t>
      </w:r>
      <w:r>
        <w:rPr>
          <w:rFonts w:hint="eastAsia"/>
        </w:rPr>
        <w:t>執行緒</w:t>
      </w:r>
      <w:r w:rsidR="00D361C2">
        <w:rPr>
          <w:rFonts w:hint="eastAsia"/>
        </w:rPr>
        <w:t>是</w:t>
      </w:r>
      <w:r w:rsidR="00D361C2">
        <w:rPr>
          <w:rFonts w:hint="eastAsia"/>
        </w:rPr>
        <w:t xml:space="preserve"> print_mary()</w:t>
      </w:r>
      <w:r w:rsidR="00D361C2">
        <w:rPr>
          <w:rFonts w:hint="eastAsia"/>
        </w:rPr>
        <w:t>、第三個</w:t>
      </w:r>
      <w:r>
        <w:rPr>
          <w:rFonts w:hint="eastAsia"/>
        </w:rPr>
        <w:t>執行緒則</w:t>
      </w:r>
      <w:r w:rsidR="00D361C2">
        <w:rPr>
          <w:rFonts w:hint="eastAsia"/>
        </w:rPr>
        <w:t>是主程式</w:t>
      </w:r>
      <w:r>
        <w:rPr>
          <w:rFonts w:hint="eastAsia"/>
        </w:rPr>
        <w:t xml:space="preserve"> main()</w:t>
      </w:r>
      <w:r>
        <w:rPr>
          <w:rFonts w:hint="eastAsia"/>
        </w:rPr>
        <w:t>，</w:t>
      </w:r>
      <w:r w:rsidR="00FE43D6">
        <w:rPr>
          <w:rFonts w:hint="eastAsia"/>
        </w:rPr>
        <w:t>由於每隔</w:t>
      </w:r>
      <w:r w:rsidR="00FE43D6">
        <w:rPr>
          <w:rFonts w:hint="eastAsia"/>
        </w:rPr>
        <w:t xml:space="preserve"> 1 </w:t>
      </w:r>
      <w:r w:rsidR="00FE43D6">
        <w:rPr>
          <w:rFonts w:hint="eastAsia"/>
        </w:rPr>
        <w:t>秒印</w:t>
      </w:r>
      <w:r>
        <w:rPr>
          <w:rFonts w:hint="eastAsia"/>
        </w:rPr>
        <w:t>出</w:t>
      </w:r>
      <w:r w:rsidR="00FE43D6">
        <w:rPr>
          <w:rFonts w:hint="eastAsia"/>
        </w:rPr>
        <w:t>一次</w:t>
      </w:r>
      <w:r w:rsidR="00FE43D6">
        <w:rPr>
          <w:rFonts w:hint="eastAsia"/>
        </w:rPr>
        <w:t xml:space="preserve"> George </w:t>
      </w:r>
      <w:r w:rsidR="00FE43D6">
        <w:rPr>
          <w:rFonts w:hint="eastAsia"/>
        </w:rPr>
        <w:t>，但</w:t>
      </w:r>
      <w:r>
        <w:rPr>
          <w:rFonts w:hint="eastAsia"/>
        </w:rPr>
        <w:t>是</w:t>
      </w:r>
      <w:r w:rsidR="00FE43D6">
        <w:rPr>
          <w:rFonts w:hint="eastAsia"/>
        </w:rPr>
        <w:t>每隔</w:t>
      </w:r>
      <w:r w:rsidR="00FE43D6">
        <w:rPr>
          <w:rFonts w:hint="eastAsia"/>
        </w:rPr>
        <w:t xml:space="preserve"> </w:t>
      </w:r>
      <w:r w:rsidR="00424C12">
        <w:rPr>
          <w:rFonts w:hint="eastAsia"/>
        </w:rPr>
        <w:t>2</w:t>
      </w:r>
      <w:r w:rsidR="00FE43D6">
        <w:rPr>
          <w:rFonts w:hint="eastAsia"/>
        </w:rPr>
        <w:t xml:space="preserve"> </w:t>
      </w:r>
      <w:r w:rsidR="00FE43D6">
        <w:rPr>
          <w:rFonts w:hint="eastAsia"/>
        </w:rPr>
        <w:t>秒</w:t>
      </w:r>
      <w:r w:rsidR="00424C12">
        <w:rPr>
          <w:rFonts w:hint="eastAsia"/>
        </w:rPr>
        <w:t>才</w:t>
      </w:r>
      <w:r w:rsidR="00FE43D6">
        <w:rPr>
          <w:rFonts w:hint="eastAsia"/>
        </w:rPr>
        <w:t>印一次</w:t>
      </w:r>
      <w:r w:rsidR="00FE43D6">
        <w:rPr>
          <w:rFonts w:hint="eastAsia"/>
        </w:rPr>
        <w:t xml:space="preserve"> Mary</w:t>
      </w:r>
      <w:r w:rsidR="00FE43D6">
        <w:rPr>
          <w:rFonts w:hint="eastAsia"/>
        </w:rPr>
        <w:t>，因此執行結果會以</w:t>
      </w:r>
      <w:r w:rsidR="00FE43D6">
        <w:rPr>
          <w:rFonts w:hint="eastAsia"/>
        </w:rPr>
        <w:t xml:space="preserve"> George, Mary, George, George,Mary </w:t>
      </w:r>
      <w:r w:rsidR="00FE43D6">
        <w:rPr>
          <w:rFonts w:hint="eastAsia"/>
        </w:rPr>
        <w:t>的形式印出。</w:t>
      </w:r>
    </w:p>
    <w:p w:rsidR="00D361C2" w:rsidRDefault="00D361C2" w:rsidP="00056759"/>
    <w:p w:rsidR="0021045A" w:rsidRPr="000A0A29" w:rsidRDefault="0021045A" w:rsidP="0021045A">
      <w:pPr>
        <w:pStyle w:val="a8"/>
      </w:pPr>
      <w:bookmarkStart w:id="29" w:name="_Ref233616129"/>
      <w:r>
        <w:rPr>
          <w:rFonts w:hint="eastAsia"/>
        </w:rPr>
        <w:t>範例</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範例</w:instrText>
      </w:r>
      <w:r>
        <w:rPr>
          <w:rFonts w:hint="eastAsia"/>
        </w:rPr>
        <w:instrText xml:space="preserve"> \* ARABIC \s 1</w:instrText>
      </w:r>
      <w:r>
        <w:instrText xml:space="preserve"> </w:instrText>
      </w:r>
      <w:r w:rsidR="003B752A">
        <w:fldChar w:fldCharType="separate"/>
      </w:r>
      <w:r w:rsidR="008332E3">
        <w:rPr>
          <w:noProof/>
        </w:rPr>
        <w:t>4</w:t>
      </w:r>
      <w:r w:rsidR="003B752A">
        <w:fldChar w:fldCharType="end"/>
      </w:r>
      <w:bookmarkEnd w:id="29"/>
      <w:r>
        <w:rPr>
          <w:rFonts w:hint="eastAsia"/>
        </w:rPr>
        <w:t xml:space="preserve"> </w:t>
      </w:r>
      <w:r w:rsidR="00D361C2">
        <w:rPr>
          <w:rFonts w:hint="eastAsia"/>
        </w:rPr>
        <w:t>利用</w:t>
      </w:r>
      <w:r w:rsidR="00D361C2">
        <w:rPr>
          <w:rFonts w:hint="eastAsia"/>
        </w:rPr>
        <w:t xml:space="preserve">pthread </w:t>
      </w:r>
      <w:r w:rsidR="00D361C2">
        <w:rPr>
          <w:rFonts w:hint="eastAsia"/>
        </w:rPr>
        <w:t>函式庫建立執行緒的範例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20"/>
        <w:gridCol w:w="2602"/>
      </w:tblGrid>
      <w:tr w:rsidR="0021045A" w:rsidRPr="0094312F" w:rsidTr="0094312F">
        <w:tc>
          <w:tcPr>
            <w:tcW w:w="5920" w:type="dxa"/>
          </w:tcPr>
          <w:p w:rsidR="0021045A" w:rsidRPr="0094312F" w:rsidRDefault="0021045A" w:rsidP="005C6BD2">
            <w:r w:rsidRPr="0094312F">
              <w:rPr>
                <w:rFonts w:hint="eastAsia"/>
              </w:rPr>
              <w:t>檔案</w:t>
            </w:r>
            <w:r w:rsidRPr="0094312F">
              <w:rPr>
                <w:rFonts w:hint="eastAsia"/>
              </w:rPr>
              <w:t xml:space="preserve"> ch1</w:t>
            </w:r>
            <w:r w:rsidR="005C6BD2">
              <w:rPr>
                <w:rFonts w:hint="eastAsia"/>
              </w:rPr>
              <w:t>0</w:t>
            </w:r>
            <w:r w:rsidRPr="0094312F">
              <w:rPr>
                <w:rFonts w:hint="eastAsia"/>
              </w:rPr>
              <w:t>/</w:t>
            </w:r>
            <w:r w:rsidR="00C86D90" w:rsidRPr="0094312F">
              <w:rPr>
                <w:rFonts w:hint="eastAsia"/>
              </w:rPr>
              <w:t>thread</w:t>
            </w:r>
            <w:r w:rsidRPr="0094312F">
              <w:rPr>
                <w:rFonts w:hint="eastAsia"/>
              </w:rPr>
              <w:t>.c</w:t>
            </w:r>
          </w:p>
        </w:tc>
        <w:tc>
          <w:tcPr>
            <w:tcW w:w="2602" w:type="dxa"/>
          </w:tcPr>
          <w:p w:rsidR="0021045A" w:rsidRPr="0094312F" w:rsidRDefault="0021045A" w:rsidP="00365143">
            <w:r w:rsidRPr="0094312F">
              <w:rPr>
                <w:rFonts w:hint="eastAsia"/>
              </w:rPr>
              <w:t>說明</w:t>
            </w:r>
          </w:p>
        </w:tc>
      </w:tr>
      <w:tr w:rsidR="0021045A" w:rsidRPr="0094312F" w:rsidTr="0094312F">
        <w:tc>
          <w:tcPr>
            <w:tcW w:w="5920" w:type="dxa"/>
          </w:tcPr>
          <w:p w:rsidR="0021045A" w:rsidRPr="0094312F" w:rsidRDefault="0021045A" w:rsidP="0021045A">
            <w:r w:rsidRPr="0094312F">
              <w:t>#include &lt;pthread.h&gt;</w:t>
            </w:r>
          </w:p>
          <w:p w:rsidR="0021045A" w:rsidRPr="0094312F" w:rsidRDefault="0021045A" w:rsidP="0021045A">
            <w:r w:rsidRPr="0094312F">
              <w:t>#include &lt;stdio.h&gt;</w:t>
            </w:r>
          </w:p>
          <w:p w:rsidR="0021045A" w:rsidRPr="0094312F" w:rsidRDefault="0021045A" w:rsidP="0021045A"/>
          <w:p w:rsidR="0021045A" w:rsidRPr="0094312F" w:rsidRDefault="0021045A" w:rsidP="0021045A">
            <w:r w:rsidRPr="0094312F">
              <w:t>void *print_george(void *argu) {</w:t>
            </w:r>
          </w:p>
          <w:p w:rsidR="0021045A" w:rsidRPr="0094312F" w:rsidRDefault="0021045A" w:rsidP="0021045A">
            <w:r w:rsidRPr="0094312F">
              <w:t xml:space="preserve">  while (1) {</w:t>
            </w:r>
          </w:p>
          <w:p w:rsidR="0021045A" w:rsidRPr="0094312F" w:rsidRDefault="0021045A" w:rsidP="0021045A">
            <w:r w:rsidRPr="0094312F">
              <w:t xml:space="preserve">    printf("George\n");</w:t>
            </w:r>
          </w:p>
          <w:p w:rsidR="0021045A" w:rsidRPr="0094312F" w:rsidRDefault="0021045A" w:rsidP="0021045A">
            <w:r w:rsidRPr="0094312F">
              <w:t xml:space="preserve">    sleep(1);</w:t>
            </w:r>
          </w:p>
          <w:p w:rsidR="0021045A" w:rsidRPr="0094312F" w:rsidRDefault="0021045A" w:rsidP="0021045A">
            <w:r w:rsidRPr="0094312F">
              <w:t xml:space="preserve">  }</w:t>
            </w:r>
          </w:p>
          <w:p w:rsidR="0021045A" w:rsidRPr="0094312F" w:rsidRDefault="0021045A" w:rsidP="0021045A">
            <w:r w:rsidRPr="0094312F">
              <w:t xml:space="preserve">  return NULL;</w:t>
            </w:r>
          </w:p>
          <w:p w:rsidR="0021045A" w:rsidRPr="0094312F" w:rsidRDefault="0021045A" w:rsidP="0021045A">
            <w:r w:rsidRPr="0094312F">
              <w:t>}</w:t>
            </w:r>
          </w:p>
          <w:p w:rsidR="0021045A" w:rsidRPr="0094312F" w:rsidRDefault="0021045A" w:rsidP="0021045A"/>
          <w:p w:rsidR="0021045A" w:rsidRPr="0094312F" w:rsidRDefault="0021045A" w:rsidP="0021045A">
            <w:r w:rsidRPr="0094312F">
              <w:t>void *print_mary(void *argu) {</w:t>
            </w:r>
          </w:p>
          <w:p w:rsidR="0021045A" w:rsidRPr="0094312F" w:rsidRDefault="0021045A" w:rsidP="0021045A">
            <w:r w:rsidRPr="0094312F">
              <w:t xml:space="preserve">  while (1) {</w:t>
            </w:r>
          </w:p>
          <w:p w:rsidR="0021045A" w:rsidRPr="0094312F" w:rsidRDefault="0021045A" w:rsidP="0021045A">
            <w:r w:rsidRPr="0094312F">
              <w:t xml:space="preserve">    printf("Mary\n");</w:t>
            </w:r>
          </w:p>
          <w:p w:rsidR="0021045A" w:rsidRPr="0094312F" w:rsidRDefault="0021045A" w:rsidP="0021045A">
            <w:r w:rsidRPr="0094312F">
              <w:t xml:space="preserve">    sleep(2);</w:t>
            </w:r>
          </w:p>
          <w:p w:rsidR="0021045A" w:rsidRPr="0094312F" w:rsidRDefault="0021045A" w:rsidP="0021045A">
            <w:r w:rsidRPr="0094312F">
              <w:t xml:space="preserve">  }</w:t>
            </w:r>
          </w:p>
          <w:p w:rsidR="0021045A" w:rsidRPr="0094312F" w:rsidRDefault="0021045A" w:rsidP="0021045A">
            <w:r w:rsidRPr="0094312F">
              <w:t xml:space="preserve">  return NULL;</w:t>
            </w:r>
          </w:p>
          <w:p w:rsidR="0021045A" w:rsidRPr="0094312F" w:rsidRDefault="0021045A" w:rsidP="0021045A">
            <w:r w:rsidRPr="0094312F">
              <w:t>}</w:t>
            </w:r>
          </w:p>
          <w:p w:rsidR="0021045A" w:rsidRPr="0094312F" w:rsidRDefault="0021045A" w:rsidP="0021045A"/>
          <w:p w:rsidR="0021045A" w:rsidRPr="0094312F" w:rsidRDefault="0021045A" w:rsidP="0021045A">
            <w:r w:rsidRPr="0094312F">
              <w:t>int main() {</w:t>
            </w:r>
          </w:p>
          <w:p w:rsidR="0021045A" w:rsidRPr="0094312F" w:rsidRDefault="0021045A" w:rsidP="0021045A">
            <w:r w:rsidRPr="0094312F">
              <w:t xml:space="preserve">  pthread_t thread1, thread2;</w:t>
            </w:r>
          </w:p>
          <w:p w:rsidR="0021045A" w:rsidRPr="0094312F" w:rsidRDefault="0021045A" w:rsidP="0021045A">
            <w:r w:rsidRPr="0094312F">
              <w:t xml:space="preserve">  pthread_create(&amp;thread1, NULL, &amp;print_george, NULL);</w:t>
            </w:r>
          </w:p>
          <w:p w:rsidR="0021045A" w:rsidRPr="0094312F" w:rsidRDefault="0021045A" w:rsidP="0021045A">
            <w:r w:rsidRPr="0094312F">
              <w:t xml:space="preserve">  pthread_create(&amp;thread2, NULL, &amp;print_mary, NULL);</w:t>
            </w:r>
          </w:p>
          <w:p w:rsidR="0021045A" w:rsidRPr="0094312F" w:rsidRDefault="0021045A" w:rsidP="0021045A">
            <w:r w:rsidRPr="0094312F">
              <w:t xml:space="preserve">  while (1) {</w:t>
            </w:r>
          </w:p>
          <w:p w:rsidR="0021045A" w:rsidRPr="0094312F" w:rsidRDefault="0021045A" w:rsidP="0021045A">
            <w:r w:rsidRPr="0094312F">
              <w:t xml:space="preserve">    printf("-------------------------\n");</w:t>
            </w:r>
          </w:p>
          <w:p w:rsidR="0021045A" w:rsidRPr="0094312F" w:rsidRDefault="0021045A" w:rsidP="0021045A">
            <w:r w:rsidRPr="0094312F">
              <w:t xml:space="preserve">    sleep(1);</w:t>
            </w:r>
          </w:p>
          <w:p w:rsidR="0021045A" w:rsidRPr="0094312F" w:rsidRDefault="0021045A" w:rsidP="0021045A">
            <w:r w:rsidRPr="0094312F">
              <w:t xml:space="preserve">  }</w:t>
            </w:r>
          </w:p>
          <w:p w:rsidR="0021045A" w:rsidRPr="0094312F" w:rsidRDefault="0021045A" w:rsidP="0021045A">
            <w:r w:rsidRPr="0094312F">
              <w:t xml:space="preserve">  return 0;</w:t>
            </w:r>
          </w:p>
          <w:p w:rsidR="0021045A" w:rsidRPr="0094312F" w:rsidRDefault="0021045A" w:rsidP="0021045A">
            <w:r w:rsidRPr="0094312F">
              <w:t>}</w:t>
            </w:r>
          </w:p>
        </w:tc>
        <w:tc>
          <w:tcPr>
            <w:tcW w:w="2602" w:type="dxa"/>
          </w:tcPr>
          <w:p w:rsidR="0021045A" w:rsidRPr="0094312F" w:rsidRDefault="00F809D6" w:rsidP="00365143">
            <w:r w:rsidRPr="0094312F">
              <w:rPr>
                <w:rFonts w:hint="eastAsia"/>
              </w:rPr>
              <w:lastRenderedPageBreak/>
              <w:t>引用</w:t>
            </w:r>
            <w:r w:rsidRPr="0094312F">
              <w:rPr>
                <w:rFonts w:hint="eastAsia"/>
              </w:rPr>
              <w:t xml:space="preserve"> pthread </w:t>
            </w:r>
            <w:r w:rsidRPr="0094312F">
              <w:rPr>
                <w:rFonts w:hint="eastAsia"/>
              </w:rPr>
              <w:t>函式庫</w:t>
            </w:r>
          </w:p>
          <w:p w:rsidR="00F809D6" w:rsidRPr="0094312F" w:rsidRDefault="00F809D6" w:rsidP="00365143"/>
          <w:p w:rsidR="00F809D6" w:rsidRPr="0094312F" w:rsidRDefault="00F809D6" w:rsidP="00365143"/>
          <w:p w:rsidR="00A6462C" w:rsidRDefault="00F809D6" w:rsidP="00365143">
            <w:r w:rsidRPr="0094312F">
              <w:rPr>
                <w:rFonts w:hint="eastAsia"/>
              </w:rPr>
              <w:t>每隔一秒鐘印出一次</w:t>
            </w:r>
          </w:p>
          <w:p w:rsidR="00F809D6" w:rsidRPr="0094312F" w:rsidRDefault="00F809D6" w:rsidP="00365143">
            <w:r w:rsidRPr="0094312F">
              <w:rPr>
                <w:rFonts w:hint="eastAsia"/>
              </w:rPr>
              <w:t xml:space="preserve"> George </w:t>
            </w:r>
            <w:r w:rsidRPr="0094312F">
              <w:rPr>
                <w:rFonts w:hint="eastAsia"/>
              </w:rPr>
              <w:t>的函數</w:t>
            </w:r>
          </w:p>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p w:rsidR="00A6462C" w:rsidRDefault="00F809D6" w:rsidP="00F809D6">
            <w:r w:rsidRPr="0094312F">
              <w:rPr>
                <w:rFonts w:hint="eastAsia"/>
              </w:rPr>
              <w:t>每隔</w:t>
            </w:r>
            <w:r w:rsidR="00AB5127">
              <w:rPr>
                <w:rFonts w:hint="eastAsia"/>
              </w:rPr>
              <w:t>2</w:t>
            </w:r>
            <w:r w:rsidRPr="0094312F">
              <w:rPr>
                <w:rFonts w:hint="eastAsia"/>
              </w:rPr>
              <w:t>秒鐘印出一次</w:t>
            </w:r>
          </w:p>
          <w:p w:rsidR="00F809D6" w:rsidRPr="0094312F" w:rsidRDefault="00F809D6" w:rsidP="00F809D6">
            <w:r w:rsidRPr="0094312F">
              <w:rPr>
                <w:rFonts w:hint="eastAsia"/>
              </w:rPr>
              <w:t xml:space="preserve"> Mary </w:t>
            </w:r>
            <w:r w:rsidRPr="0094312F">
              <w:rPr>
                <w:rFonts w:hint="eastAsia"/>
              </w:rPr>
              <w:t>的函數</w:t>
            </w:r>
          </w:p>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r w:rsidRPr="0094312F">
              <w:rPr>
                <w:rFonts w:hint="eastAsia"/>
              </w:rPr>
              <w:t>主程式開始</w:t>
            </w:r>
          </w:p>
          <w:p w:rsidR="00F809D6" w:rsidRPr="0094312F" w:rsidRDefault="00F809D6" w:rsidP="00365143">
            <w:r w:rsidRPr="0094312F">
              <w:rPr>
                <w:rFonts w:hint="eastAsia"/>
              </w:rPr>
              <w:t xml:space="preserve">  </w:t>
            </w:r>
            <w:r w:rsidRPr="0094312F">
              <w:rPr>
                <w:rFonts w:hint="eastAsia"/>
              </w:rPr>
              <w:t>宣告兩個執行緒</w:t>
            </w:r>
          </w:p>
          <w:p w:rsidR="00F809D6" w:rsidRPr="0094312F" w:rsidRDefault="00F809D6" w:rsidP="00365143">
            <w:r w:rsidRPr="0094312F">
              <w:rPr>
                <w:rFonts w:hint="eastAsia"/>
              </w:rPr>
              <w:t xml:space="preserve">  </w:t>
            </w:r>
            <w:r w:rsidRPr="0094312F">
              <w:rPr>
                <w:rFonts w:hint="eastAsia"/>
              </w:rPr>
              <w:t>建立執行緒</w:t>
            </w:r>
            <w:r w:rsidRPr="0094312F">
              <w:rPr>
                <w:rFonts w:hint="eastAsia"/>
              </w:rPr>
              <w:t>1</w:t>
            </w:r>
          </w:p>
          <w:p w:rsidR="00F809D6" w:rsidRPr="0094312F" w:rsidRDefault="00F809D6" w:rsidP="00F809D6">
            <w:r w:rsidRPr="0094312F">
              <w:rPr>
                <w:rFonts w:hint="eastAsia"/>
              </w:rPr>
              <w:t xml:space="preserve">  </w:t>
            </w:r>
            <w:r w:rsidRPr="0094312F">
              <w:rPr>
                <w:rFonts w:hint="eastAsia"/>
              </w:rPr>
              <w:t>建立執行緒</w:t>
            </w:r>
            <w:r w:rsidRPr="0094312F">
              <w:rPr>
                <w:rFonts w:hint="eastAsia"/>
              </w:rPr>
              <w:t>2</w:t>
            </w:r>
          </w:p>
          <w:p w:rsidR="00F809D6" w:rsidRPr="0094312F" w:rsidRDefault="00F809D6" w:rsidP="00F809D6">
            <w:r w:rsidRPr="0094312F">
              <w:rPr>
                <w:rFonts w:hint="eastAsia"/>
              </w:rPr>
              <w:t xml:space="preserve">  </w:t>
            </w:r>
            <w:r w:rsidRPr="0094312F">
              <w:rPr>
                <w:rFonts w:hint="eastAsia"/>
              </w:rPr>
              <w:t>主程式每隔一秒鐘</w:t>
            </w:r>
            <w:r w:rsidRPr="0094312F">
              <w:br/>
            </w:r>
            <w:r w:rsidRPr="0094312F">
              <w:rPr>
                <w:rFonts w:hint="eastAsia"/>
              </w:rPr>
              <w:t xml:space="preserve">    </w:t>
            </w:r>
            <w:r w:rsidRPr="0094312F">
              <w:rPr>
                <w:rFonts w:hint="eastAsia"/>
              </w:rPr>
              <w:t>就印出分隔行</w:t>
            </w:r>
          </w:p>
          <w:p w:rsidR="00F809D6" w:rsidRPr="0094312F" w:rsidRDefault="00F809D6" w:rsidP="00365143"/>
          <w:p w:rsidR="00F809D6" w:rsidRPr="0094312F" w:rsidRDefault="00F809D6" w:rsidP="00365143"/>
          <w:p w:rsidR="00F809D6" w:rsidRPr="0094312F" w:rsidRDefault="00F809D6" w:rsidP="00365143"/>
          <w:p w:rsidR="00F809D6" w:rsidRPr="0094312F" w:rsidRDefault="00F809D6" w:rsidP="00365143"/>
        </w:tc>
      </w:tr>
      <w:tr w:rsidR="0021045A" w:rsidRPr="0094312F" w:rsidTr="0094312F">
        <w:tc>
          <w:tcPr>
            <w:tcW w:w="8522" w:type="dxa"/>
            <w:gridSpan w:val="2"/>
          </w:tcPr>
          <w:p w:rsidR="0021045A" w:rsidRPr="0094312F" w:rsidRDefault="0021045A" w:rsidP="00365143">
            <w:r w:rsidRPr="0094312F">
              <w:rPr>
                <w:rFonts w:hint="eastAsia"/>
              </w:rPr>
              <w:lastRenderedPageBreak/>
              <w:t>執行過程與結果</w:t>
            </w:r>
          </w:p>
        </w:tc>
      </w:tr>
      <w:tr w:rsidR="0021045A" w:rsidRPr="0094312F" w:rsidTr="0094312F">
        <w:tc>
          <w:tcPr>
            <w:tcW w:w="8522" w:type="dxa"/>
            <w:gridSpan w:val="2"/>
          </w:tcPr>
          <w:p w:rsidR="007E2BFF" w:rsidRPr="0094312F" w:rsidRDefault="007E2BFF" w:rsidP="007E2BFF">
            <w:r w:rsidRPr="0094312F">
              <w:t>$ gcc thread.c -o thread</w:t>
            </w:r>
          </w:p>
          <w:p w:rsidR="007E2BFF" w:rsidRPr="0094312F" w:rsidRDefault="007E2BFF" w:rsidP="007E2BFF"/>
          <w:p w:rsidR="007E2BFF" w:rsidRPr="0094312F" w:rsidRDefault="007E2BFF" w:rsidP="007E2BFF">
            <w:r w:rsidRPr="0094312F">
              <w:t>$ ./thread</w:t>
            </w:r>
          </w:p>
          <w:p w:rsidR="007E2BFF" w:rsidRPr="0094312F" w:rsidRDefault="007E2BFF" w:rsidP="007E2BFF">
            <w:r w:rsidRPr="0094312F">
              <w:t>George</w:t>
            </w:r>
          </w:p>
          <w:p w:rsidR="007E2BFF" w:rsidRPr="0094312F" w:rsidRDefault="007E2BFF" w:rsidP="007E2BFF">
            <w:r w:rsidRPr="0094312F">
              <w:t>Mary</w:t>
            </w:r>
          </w:p>
          <w:p w:rsidR="007E2BFF" w:rsidRPr="0094312F" w:rsidRDefault="007E2BFF" w:rsidP="007E2BFF">
            <w:r w:rsidRPr="0094312F">
              <w:t>-------------------------</w:t>
            </w:r>
          </w:p>
          <w:p w:rsidR="007E2BFF" w:rsidRPr="0094312F" w:rsidRDefault="007E2BFF" w:rsidP="007E2BFF">
            <w:r w:rsidRPr="0094312F">
              <w:t>George</w:t>
            </w:r>
          </w:p>
          <w:p w:rsidR="007E2BFF" w:rsidRPr="0094312F" w:rsidRDefault="007E2BFF" w:rsidP="007E2BFF">
            <w:r w:rsidRPr="0094312F">
              <w:t>-------------------------</w:t>
            </w:r>
          </w:p>
          <w:p w:rsidR="007E2BFF" w:rsidRPr="0094312F" w:rsidRDefault="007E2BFF" w:rsidP="007E2BFF">
            <w:r w:rsidRPr="0094312F">
              <w:t>George</w:t>
            </w:r>
          </w:p>
          <w:p w:rsidR="007E2BFF" w:rsidRPr="0094312F" w:rsidRDefault="007E2BFF" w:rsidP="007E2BFF">
            <w:r w:rsidRPr="0094312F">
              <w:t>Mary</w:t>
            </w:r>
          </w:p>
          <w:p w:rsidR="007E2BFF" w:rsidRPr="0094312F" w:rsidRDefault="007E2BFF" w:rsidP="007E2BFF">
            <w:r w:rsidRPr="0094312F">
              <w:lastRenderedPageBreak/>
              <w:t>-------------------------</w:t>
            </w:r>
          </w:p>
          <w:p w:rsidR="007E2BFF" w:rsidRPr="0094312F" w:rsidRDefault="007E2BFF" w:rsidP="007E2BFF">
            <w:r w:rsidRPr="0094312F">
              <w:t>George</w:t>
            </w:r>
          </w:p>
          <w:p w:rsidR="0021045A" w:rsidRPr="0094312F" w:rsidRDefault="007E2BFF" w:rsidP="007E2BFF">
            <w:r w:rsidRPr="0094312F">
              <w:t>-------------------------</w:t>
            </w:r>
          </w:p>
          <w:p w:rsidR="007E2BFF" w:rsidRPr="0094312F" w:rsidRDefault="007E2BFF" w:rsidP="007E2BFF">
            <w:r w:rsidRPr="0094312F">
              <w:t>…</w:t>
            </w:r>
          </w:p>
        </w:tc>
      </w:tr>
    </w:tbl>
    <w:p w:rsidR="00640E5C" w:rsidRPr="00640E5C" w:rsidRDefault="00640E5C" w:rsidP="0021045A"/>
    <w:p w:rsidR="00D230D6" w:rsidRDefault="00D230D6" w:rsidP="009C227E">
      <w:pPr>
        <w:pStyle w:val="2"/>
        <w:ind w:left="567"/>
      </w:pPr>
      <w:r>
        <w:rPr>
          <w:rFonts w:hint="eastAsia"/>
        </w:rPr>
        <w:t xml:space="preserve">Linux </w:t>
      </w:r>
      <w:r>
        <w:rPr>
          <w:rFonts w:hint="eastAsia"/>
        </w:rPr>
        <w:t>的記憶體管理</w:t>
      </w:r>
    </w:p>
    <w:p w:rsidR="00C9161A" w:rsidRDefault="00C9161A" w:rsidP="00450BE3">
      <w:r>
        <w:rPr>
          <w:rFonts w:hint="eastAsia"/>
        </w:rPr>
        <w:t xml:space="preserve">Linux </w:t>
      </w:r>
      <w:r>
        <w:rPr>
          <w:rFonts w:hint="eastAsia"/>
        </w:rPr>
        <w:t>作業系統原本是在</w:t>
      </w:r>
      <w:r>
        <w:rPr>
          <w:rFonts w:hint="eastAsia"/>
        </w:rPr>
        <w:t xml:space="preserve"> IA32 (x86) </w:t>
      </w:r>
      <w:r>
        <w:rPr>
          <w:rFonts w:hint="eastAsia"/>
        </w:rPr>
        <w:t>處理器上設計的，由於</w:t>
      </w:r>
      <w:r>
        <w:rPr>
          <w:rFonts w:hint="eastAsia"/>
        </w:rPr>
        <w:t xml:space="preserve"> IA32 </w:t>
      </w:r>
      <w:r>
        <w:rPr>
          <w:rFonts w:hint="eastAsia"/>
        </w:rPr>
        <w:t>具有</w:t>
      </w:r>
      <w:r>
        <w:rPr>
          <w:rFonts w:hint="eastAsia"/>
        </w:rPr>
        <w:t xml:space="preserve"> MMU</w:t>
      </w:r>
      <w:r>
        <w:rPr>
          <w:rFonts w:hint="eastAsia"/>
        </w:rPr>
        <w:t>單元，因此大部分的</w:t>
      </w:r>
      <w:r>
        <w:rPr>
          <w:rFonts w:hint="eastAsia"/>
        </w:rPr>
        <w:t xml:space="preserve"> Linux </w:t>
      </w:r>
      <w:r>
        <w:rPr>
          <w:rFonts w:hint="eastAsia"/>
        </w:rPr>
        <w:t>都支援虛擬記憶體機制。然而，在許多的嵌入式處理器中，並沒有</w:t>
      </w:r>
      <w:r>
        <w:rPr>
          <w:rFonts w:hint="eastAsia"/>
        </w:rPr>
        <w:t>MMU</w:t>
      </w:r>
      <w:r>
        <w:rPr>
          <w:rFonts w:hint="eastAsia"/>
        </w:rPr>
        <w:t>單元，於是</w:t>
      </w:r>
      <w:r w:rsidR="00A0679E">
        <w:rPr>
          <w:rFonts w:hint="eastAsia"/>
        </w:rPr>
        <w:t xml:space="preserve"> </w:t>
      </w:r>
      <w:r w:rsidRPr="00C9161A">
        <w:t xml:space="preserve">Jeff Dionne </w:t>
      </w:r>
      <w:r>
        <w:rPr>
          <w:rFonts w:hint="eastAsia"/>
        </w:rPr>
        <w:t>等人於</w:t>
      </w:r>
      <w:r>
        <w:rPr>
          <w:rFonts w:hint="eastAsia"/>
        </w:rPr>
        <w:t xml:space="preserve"> 1998 </w:t>
      </w:r>
      <w:r>
        <w:rPr>
          <w:rFonts w:hint="eastAsia"/>
        </w:rPr>
        <w:t>年開始將</w:t>
      </w:r>
      <w:r>
        <w:rPr>
          <w:rFonts w:hint="eastAsia"/>
        </w:rPr>
        <w:t xml:space="preserve"> Linux </w:t>
      </w:r>
      <w:r>
        <w:rPr>
          <w:rFonts w:hint="eastAsia"/>
        </w:rPr>
        <w:t>中的</w:t>
      </w:r>
      <w:r>
        <w:rPr>
          <w:rFonts w:hint="eastAsia"/>
        </w:rPr>
        <w:t xml:space="preserve"> MMU </w:t>
      </w:r>
      <w:r>
        <w:rPr>
          <w:rFonts w:hint="eastAsia"/>
        </w:rPr>
        <w:t>機制去除並改寫，後來釋出了不具有</w:t>
      </w:r>
      <w:r>
        <w:rPr>
          <w:rFonts w:hint="eastAsia"/>
        </w:rPr>
        <w:t xml:space="preserve"> MMU </w:t>
      </w:r>
      <w:r>
        <w:rPr>
          <w:rFonts w:hint="eastAsia"/>
        </w:rPr>
        <w:t>的</w:t>
      </w:r>
      <w:r>
        <w:rPr>
          <w:rFonts w:hint="eastAsia"/>
        </w:rPr>
        <w:t xml:space="preserve"> </w:t>
      </w:r>
      <w:r w:rsidR="00920561">
        <w:t>u</w:t>
      </w:r>
      <w:r>
        <w:rPr>
          <w:rFonts w:hint="eastAsia"/>
        </w:rPr>
        <w:t xml:space="preserve">Clinux </w:t>
      </w:r>
      <w:r>
        <w:rPr>
          <w:rFonts w:hint="eastAsia"/>
        </w:rPr>
        <w:t>版本。</w:t>
      </w:r>
    </w:p>
    <w:p w:rsidR="0099542A" w:rsidRDefault="0099542A" w:rsidP="00450BE3"/>
    <w:p w:rsidR="0099542A" w:rsidRDefault="00BA3FD7" w:rsidP="00450BE3">
      <w:r>
        <w:rPr>
          <w:rFonts w:hint="eastAsia"/>
        </w:rPr>
        <w:t>曾經有一段時間，嵌入式的系統開發者必須決定應使用具有</w:t>
      </w:r>
      <w:r w:rsidR="0099542A">
        <w:rPr>
          <w:rFonts w:hint="eastAsia"/>
        </w:rPr>
        <w:t>MMU</w:t>
      </w:r>
      <w:r>
        <w:rPr>
          <w:rFonts w:hint="eastAsia"/>
        </w:rPr>
        <w:t>的</w:t>
      </w:r>
      <w:r>
        <w:rPr>
          <w:rFonts w:hint="eastAsia"/>
        </w:rPr>
        <w:t xml:space="preserve"> Linux </w:t>
      </w:r>
      <w:r>
        <w:rPr>
          <w:rFonts w:hint="eastAsia"/>
        </w:rPr>
        <w:t>或不具</w:t>
      </w:r>
      <w:r>
        <w:rPr>
          <w:rFonts w:hint="eastAsia"/>
        </w:rPr>
        <w:t>MMU</w:t>
      </w:r>
      <w:r>
        <w:rPr>
          <w:rFonts w:hint="eastAsia"/>
        </w:rPr>
        <w:t>的</w:t>
      </w:r>
      <w:r w:rsidR="00920561">
        <w:rPr>
          <w:rFonts w:hint="eastAsia"/>
        </w:rPr>
        <w:t>u</w:t>
      </w:r>
      <w:r w:rsidR="0099542A">
        <w:rPr>
          <w:rFonts w:hint="eastAsia"/>
        </w:rPr>
        <w:t>Clinux</w:t>
      </w:r>
      <w:r w:rsidR="0099542A">
        <w:rPr>
          <w:rFonts w:hint="eastAsia"/>
        </w:rPr>
        <w:t>，</w:t>
      </w:r>
      <w:r>
        <w:rPr>
          <w:rFonts w:hint="eastAsia"/>
        </w:rPr>
        <w:t>但是在</w:t>
      </w:r>
      <w:r>
        <w:t>2.5.46</w:t>
      </w:r>
      <w:r>
        <w:rPr>
          <w:rFonts w:hint="eastAsia"/>
        </w:rPr>
        <w:t>版的</w:t>
      </w:r>
      <w:r>
        <w:rPr>
          <w:rFonts w:hint="eastAsia"/>
        </w:rPr>
        <w:t xml:space="preserve"> Linux </w:t>
      </w:r>
      <w:r>
        <w:rPr>
          <w:rFonts w:hint="eastAsia"/>
        </w:rPr>
        <w:t>中，</w:t>
      </w:r>
      <w:r w:rsidR="00A0679E">
        <w:rPr>
          <w:rFonts w:hint="eastAsia"/>
        </w:rPr>
        <w:t xml:space="preserve">Tovards </w:t>
      </w:r>
      <w:r>
        <w:rPr>
          <w:rFonts w:hint="eastAsia"/>
        </w:rPr>
        <w:t>決定將</w:t>
      </w:r>
      <w:r w:rsidR="00920561">
        <w:rPr>
          <w:rFonts w:hint="eastAsia"/>
        </w:rPr>
        <w:t>u</w:t>
      </w:r>
      <w:r>
        <w:rPr>
          <w:rFonts w:hint="eastAsia"/>
        </w:rPr>
        <w:t>Clinux</w:t>
      </w:r>
      <w:r>
        <w:rPr>
          <w:rFonts w:hint="eastAsia"/>
        </w:rPr>
        <w:t>納入核心</w:t>
      </w:r>
      <w:r w:rsidR="00A0679E">
        <w:rPr>
          <w:rFonts w:hint="eastAsia"/>
        </w:rPr>
        <w:t>當</w:t>
      </w:r>
      <w:r>
        <w:rPr>
          <w:rFonts w:hint="eastAsia"/>
        </w:rPr>
        <w:t>中，所以後來的</w:t>
      </w:r>
      <w:r>
        <w:rPr>
          <w:rFonts w:hint="eastAsia"/>
        </w:rPr>
        <w:t xml:space="preserve"> Linux </w:t>
      </w:r>
      <w:r>
        <w:rPr>
          <w:rFonts w:hint="eastAsia"/>
        </w:rPr>
        <w:t>核心</w:t>
      </w:r>
      <w:r w:rsidR="00A0679E">
        <w:rPr>
          <w:rFonts w:hint="eastAsia"/>
        </w:rPr>
        <w:t>內</w:t>
      </w:r>
      <w:r w:rsidR="00A70304">
        <w:rPr>
          <w:rFonts w:hint="eastAsia"/>
        </w:rPr>
        <w:t>包含了</w:t>
      </w:r>
      <w:r w:rsidR="00A77393">
        <w:rPr>
          <w:rFonts w:hint="eastAsia"/>
        </w:rPr>
        <w:t>u</w:t>
      </w:r>
      <w:r w:rsidR="00A70304">
        <w:rPr>
          <w:rFonts w:hint="eastAsia"/>
        </w:rPr>
        <w:t>Clinux</w:t>
      </w:r>
      <w:r w:rsidR="00A70304">
        <w:rPr>
          <w:rFonts w:hint="eastAsia"/>
        </w:rPr>
        <w:t>的功能，</w:t>
      </w:r>
      <w:r>
        <w:rPr>
          <w:rFonts w:hint="eastAsia"/>
        </w:rPr>
        <w:t>可以選擇是否要支援</w:t>
      </w:r>
      <w:r>
        <w:rPr>
          <w:rFonts w:hint="eastAsia"/>
        </w:rPr>
        <w:t xml:space="preserve"> MMU</w:t>
      </w:r>
      <w:r w:rsidR="00A70304">
        <w:rPr>
          <w:rFonts w:hint="eastAsia"/>
        </w:rPr>
        <w:t>單元</w:t>
      </w:r>
      <w:r>
        <w:rPr>
          <w:rFonts w:hint="eastAsia"/>
        </w:rPr>
        <w:t>。</w:t>
      </w:r>
    </w:p>
    <w:p w:rsidR="00C9161A" w:rsidRPr="00A70304" w:rsidRDefault="00C9161A" w:rsidP="00450BE3"/>
    <w:p w:rsidR="00BA3FD7" w:rsidRDefault="004D3A99" w:rsidP="00450BE3">
      <w:r>
        <w:rPr>
          <w:rFonts w:hint="eastAsia"/>
        </w:rPr>
        <w:t>由於</w:t>
      </w:r>
      <w:r>
        <w:rPr>
          <w:rFonts w:hint="eastAsia"/>
        </w:rPr>
        <w:t xml:space="preserve"> Tovarlds</w:t>
      </w:r>
      <w:r>
        <w:rPr>
          <w:rFonts w:hint="eastAsia"/>
        </w:rPr>
        <w:t>最早是在</w:t>
      </w:r>
      <w:r>
        <w:rPr>
          <w:rFonts w:hint="eastAsia"/>
        </w:rPr>
        <w:t xml:space="preserve">IA32 (x86) </w:t>
      </w:r>
      <w:r>
        <w:rPr>
          <w:rFonts w:hint="eastAsia"/>
        </w:rPr>
        <w:t>中發展出</w:t>
      </w:r>
      <w:r w:rsidR="00A90764">
        <w:rPr>
          <w:rFonts w:hint="eastAsia"/>
        </w:rPr>
        <w:t>Linux</w:t>
      </w:r>
      <w:r>
        <w:rPr>
          <w:rFonts w:hint="eastAsia"/>
        </w:rPr>
        <w:t>作業系統的，因此</w:t>
      </w:r>
      <w:r>
        <w:rPr>
          <w:rFonts w:hint="eastAsia"/>
        </w:rPr>
        <w:t xml:space="preserve"> Linux </w:t>
      </w:r>
      <w:r>
        <w:rPr>
          <w:rFonts w:hint="eastAsia"/>
        </w:rPr>
        <w:t>的記憶體管理機制深受</w:t>
      </w:r>
      <w:r>
        <w:rPr>
          <w:rFonts w:hint="eastAsia"/>
        </w:rPr>
        <w:t xml:space="preserve"> x86 </w:t>
      </w:r>
      <w:r>
        <w:rPr>
          <w:rFonts w:hint="eastAsia"/>
        </w:rPr>
        <w:t>處理器的影響。要瞭解</w:t>
      </w:r>
      <w:r>
        <w:rPr>
          <w:rFonts w:hint="eastAsia"/>
        </w:rPr>
        <w:t xml:space="preserve"> Linux </w:t>
      </w:r>
      <w:r>
        <w:rPr>
          <w:rFonts w:hint="eastAsia"/>
        </w:rPr>
        <w:t>的</w:t>
      </w:r>
      <w:r w:rsidR="00A90764">
        <w:rPr>
          <w:rFonts w:hint="eastAsia"/>
        </w:rPr>
        <w:t>記憶體管理</w:t>
      </w:r>
      <w:r>
        <w:rPr>
          <w:rFonts w:hint="eastAsia"/>
        </w:rPr>
        <w:t>機制</w:t>
      </w:r>
      <w:r w:rsidR="00A90764">
        <w:rPr>
          <w:rStyle w:val="aff"/>
        </w:rPr>
        <w:footnoteReference w:id="7"/>
      </w:r>
      <w:r>
        <w:rPr>
          <w:rStyle w:val="aff"/>
        </w:rPr>
        <w:footnoteReference w:id="8"/>
      </w:r>
      <w:r>
        <w:rPr>
          <w:rFonts w:hint="eastAsia"/>
        </w:rPr>
        <w:t>，首先必須先理解</w:t>
      </w:r>
      <w:r>
        <w:rPr>
          <w:rFonts w:hint="eastAsia"/>
        </w:rPr>
        <w:t xml:space="preserve"> x86 </w:t>
      </w:r>
      <w:r>
        <w:rPr>
          <w:rFonts w:hint="eastAsia"/>
        </w:rPr>
        <w:t>的</w:t>
      </w:r>
      <w:r>
        <w:rPr>
          <w:rFonts w:hint="eastAsia"/>
        </w:rPr>
        <w:t xml:space="preserve">MMU </w:t>
      </w:r>
      <w:r>
        <w:rPr>
          <w:rFonts w:hint="eastAsia"/>
        </w:rPr>
        <w:t>記憶體管理單元。</w:t>
      </w:r>
    </w:p>
    <w:p w:rsidR="004D3A99" w:rsidRDefault="004D3A99" w:rsidP="00450BE3"/>
    <w:p w:rsidR="004D3A99" w:rsidRPr="004D3A99" w:rsidRDefault="004D3A99" w:rsidP="00450BE3">
      <w:pPr>
        <w:rPr>
          <w:b/>
        </w:rPr>
      </w:pPr>
      <w:r w:rsidRPr="004D3A99">
        <w:rPr>
          <w:rFonts w:hint="eastAsia"/>
          <w:b/>
        </w:rPr>
        <w:t xml:space="preserve">IA32 (x86) </w:t>
      </w:r>
      <w:r w:rsidRPr="004D3A99">
        <w:rPr>
          <w:rFonts w:hint="eastAsia"/>
          <w:b/>
        </w:rPr>
        <w:t>的記憶體管理單元</w:t>
      </w:r>
    </w:p>
    <w:p w:rsidR="004D3A99" w:rsidRDefault="004D3A99" w:rsidP="004D3A99">
      <w:r>
        <w:rPr>
          <w:rFonts w:hint="eastAsia"/>
        </w:rPr>
        <w:t xml:space="preserve">Intel </w:t>
      </w:r>
      <w:r>
        <w:rPr>
          <w:rFonts w:hint="eastAsia"/>
        </w:rPr>
        <w:t>的</w:t>
      </w:r>
      <w:r>
        <w:rPr>
          <w:rFonts w:hint="eastAsia"/>
        </w:rPr>
        <w:t xml:space="preserve"> IA32 (Pentium</w:t>
      </w:r>
      <w:r>
        <w:rPr>
          <w:rFonts w:hint="eastAsia"/>
        </w:rPr>
        <w:t>處理器</w:t>
      </w:r>
      <w:r>
        <w:rPr>
          <w:rFonts w:hint="eastAsia"/>
        </w:rPr>
        <w:t xml:space="preserve">) </w:t>
      </w:r>
      <w:r>
        <w:rPr>
          <w:rFonts w:hint="eastAsia"/>
        </w:rPr>
        <w:t>採用了</w:t>
      </w:r>
      <w:r>
        <w:rPr>
          <w:rFonts w:hint="eastAsia"/>
        </w:rPr>
        <w:t xml:space="preserve"> GDT </w:t>
      </w:r>
      <w:r>
        <w:rPr>
          <w:rFonts w:hint="eastAsia"/>
        </w:rPr>
        <w:t>與</w:t>
      </w:r>
      <w:r>
        <w:rPr>
          <w:rFonts w:hint="eastAsia"/>
        </w:rPr>
        <w:t xml:space="preserve"> LDT </w:t>
      </w:r>
      <w:r>
        <w:rPr>
          <w:rFonts w:hint="eastAsia"/>
        </w:rPr>
        <w:t>兩種表格，其中的</w:t>
      </w:r>
      <w:r>
        <w:rPr>
          <w:rFonts w:hint="eastAsia"/>
        </w:rPr>
        <w:t xml:space="preserve"> LDT </w:t>
      </w:r>
      <w:r>
        <w:rPr>
          <w:rFonts w:hint="eastAsia"/>
        </w:rPr>
        <w:t>分段表</w:t>
      </w:r>
      <w:r>
        <w:rPr>
          <w:rFonts w:hint="eastAsia"/>
        </w:rPr>
        <w:t xml:space="preserve"> (Local Descriptor Table)</w:t>
      </w:r>
      <w:r w:rsidRPr="00B872D4">
        <w:rPr>
          <w:rStyle w:val="aff"/>
        </w:rPr>
        <w:t xml:space="preserve"> </w:t>
      </w:r>
      <w:r>
        <w:rPr>
          <w:rStyle w:val="aff"/>
        </w:rPr>
        <w:footnoteReference w:id="9"/>
      </w:r>
      <w:r>
        <w:rPr>
          <w:rFonts w:hint="eastAsia"/>
        </w:rPr>
        <w:t xml:space="preserve"> </w:t>
      </w:r>
      <w:r>
        <w:rPr>
          <w:rFonts w:hint="eastAsia"/>
        </w:rPr>
        <w:t>是給一般行程使用的，而</w:t>
      </w:r>
      <w:r>
        <w:rPr>
          <w:rFonts w:hint="eastAsia"/>
        </w:rPr>
        <w:t xml:space="preserve"> GDT </w:t>
      </w:r>
      <w:r>
        <w:rPr>
          <w:rFonts w:hint="eastAsia"/>
        </w:rPr>
        <w:t>分段表</w:t>
      </w:r>
      <w:r>
        <w:rPr>
          <w:rFonts w:hint="eastAsia"/>
        </w:rPr>
        <w:t xml:space="preserve"> (Global Descriptor Table) </w:t>
      </w:r>
      <w:r>
        <w:rPr>
          <w:rFonts w:hint="eastAsia"/>
        </w:rPr>
        <w:t>則包含各行程共享的分段，通常由作業系統使用。</w:t>
      </w:r>
    </w:p>
    <w:p w:rsidR="004D3A99" w:rsidRDefault="004D3A99" w:rsidP="004D3A99"/>
    <w:p w:rsidR="004D3A99" w:rsidRDefault="004D3A99" w:rsidP="004D3A99">
      <w:r>
        <w:rPr>
          <w:rFonts w:hint="eastAsia"/>
        </w:rPr>
        <w:t xml:space="preserve">IA32 </w:t>
      </w:r>
      <w:r>
        <w:rPr>
          <w:rFonts w:hint="eastAsia"/>
        </w:rPr>
        <w:t>同時具有分段與分頁單元，可以支援『純粹分段』、『單層分頁式分段』與『雙層分頁式分段』等三種組合。『邏輯位址』</w:t>
      </w:r>
      <w:r>
        <w:rPr>
          <w:rFonts w:hint="eastAsia"/>
        </w:rPr>
        <w:t xml:space="preserve"> (Logical Address) </w:t>
      </w:r>
      <w:r>
        <w:rPr>
          <w:rFonts w:hint="eastAsia"/>
        </w:rPr>
        <w:t>經過分段單位轉換後，稱為『線性位址』</w:t>
      </w:r>
      <w:r>
        <w:rPr>
          <w:rFonts w:hint="eastAsia"/>
        </w:rPr>
        <w:t xml:space="preserve"> (Linear Address)</w:t>
      </w:r>
      <w:r>
        <w:rPr>
          <w:rFonts w:hint="eastAsia"/>
        </w:rPr>
        <w:t>，再經過分頁單位轉換後，稱為真實位址</w:t>
      </w:r>
      <w:r>
        <w:rPr>
          <w:rFonts w:hint="eastAsia"/>
        </w:rPr>
        <w:t xml:space="preserve"> (Physical Address)</w:t>
      </w:r>
      <w:r w:rsidR="00A0679E">
        <w:rPr>
          <w:rFonts w:hint="eastAsia"/>
        </w:rPr>
        <w:t>，</w:t>
      </w:r>
      <w:r>
        <w:rPr>
          <w:rFonts w:hint="eastAsia"/>
        </w:rPr>
        <w:t>其轉換過程如</w:t>
      </w:r>
      <w:r w:rsidR="003B752A">
        <w:fldChar w:fldCharType="begin"/>
      </w:r>
      <w:r>
        <w:instrText xml:space="preserve"> </w:instrText>
      </w:r>
      <w:r>
        <w:rPr>
          <w:rFonts w:hint="eastAsia"/>
        </w:rPr>
        <w:instrText>REF _Ref233446417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12</w:t>
      </w:r>
      <w:r w:rsidR="003B752A">
        <w:fldChar w:fldCharType="end"/>
      </w:r>
      <w:r>
        <w:rPr>
          <w:rFonts w:hint="eastAsia"/>
        </w:rPr>
        <w:t>所示。</w:t>
      </w:r>
    </w:p>
    <w:p w:rsidR="004D3A99" w:rsidRDefault="004D3A99" w:rsidP="004D3A99"/>
    <w:p w:rsidR="004D3A99" w:rsidRDefault="00900B98" w:rsidP="004D3A99">
      <w:r>
        <w:rPr>
          <w:noProof/>
        </w:rPr>
        <w:drawing>
          <wp:inline distT="0" distB="0" distL="0" distR="0">
            <wp:extent cx="5274310" cy="402288"/>
            <wp:effectExtent l="19050" t="0" r="2540" b="0"/>
            <wp:docPr id="30" name="物件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9625" cy="642938"/>
                      <a:chOff x="357158" y="3071810"/>
                      <a:chExt cx="8429625" cy="642938"/>
                    </a:xfrm>
                  </a:grpSpPr>
                  <a:grpSp>
                    <a:nvGrpSpPr>
                      <a:cNvPr id="82947" name="群組 3"/>
                      <a:cNvGrpSpPr>
                        <a:grpSpLocks/>
                      </a:cNvGrpSpPr>
                    </a:nvGrpSpPr>
                    <a:grpSpPr bwMode="auto">
                      <a:xfrm>
                        <a:off x="357158" y="3071810"/>
                        <a:ext cx="8429625" cy="642938"/>
                        <a:chOff x="428596" y="2285992"/>
                        <a:chExt cx="8429684" cy="642942"/>
                      </a:xfrm>
                    </a:grpSpPr>
                    <a:sp>
                      <a:nvSpPr>
                        <a:cNvPr id="5" name="矩形 4"/>
                        <a:cNvSpPr/>
                      </a:nvSpPr>
                      <a:spPr>
                        <a:xfrm>
                          <a:off x="1557316" y="2314567"/>
                          <a:ext cx="1285884" cy="357190"/>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邏輯位址</a:t>
                            </a:r>
                            <a:r>
                              <a:rPr kumimoji="0" lang="en-US" altLang="zh-TW" dirty="0" smtClean="0">
                                <a:solidFill>
                                  <a:schemeClr val="tx1"/>
                                </a:solidFill>
                                <a:latin typeface="Times New Roman" pitchFamily="18" charset="0"/>
                                <a:cs typeface="Times New Roman" pitchFamily="18" charset="0"/>
                              </a:rPr>
                              <a:t>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428596" y="2571744"/>
                          <a:ext cx="1285884"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r>
                              <a:rPr kumimoji="0" lang="en-US" altLang="zh-TW" dirty="0" err="1" smtClean="0">
                                <a:solidFill>
                                  <a:schemeClr val="tx1"/>
                                </a:solidFill>
                                <a:latin typeface="Times New Roman" pitchFamily="18" charset="0"/>
                                <a:cs typeface="Times New Roman" pitchFamily="18" charset="0"/>
                              </a:rPr>
                              <a:t>se,d</a:t>
                            </a: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2786049" y="2571744"/>
                          <a:ext cx="1285884"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分段單位</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5143504" y="2571744"/>
                          <a:ext cx="1285884"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分頁單位</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7572396" y="2571744"/>
                          <a:ext cx="1285884"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直線單箭頭接點 9"/>
                        <a:cNvCxnSpPr>
                          <a:stCxn id="6" idx="3"/>
                          <a:endCxn id="7" idx="1"/>
                        </a:cNvCxnSpPr>
                      </a:nvCxnSpPr>
                      <a:spPr>
                        <a:xfrm>
                          <a:off x="1714480" y="2751133"/>
                          <a:ext cx="1071569"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直線單箭頭接點 10"/>
                        <a:cNvCxnSpPr>
                          <a:stCxn id="7" idx="3"/>
                          <a:endCxn id="8" idx="1"/>
                        </a:cNvCxnSpPr>
                      </a:nvCxnSpPr>
                      <a:spPr>
                        <a:xfrm>
                          <a:off x="4071933" y="2751133"/>
                          <a:ext cx="1071571"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矩形 11"/>
                        <a:cNvSpPr/>
                      </a:nvSpPr>
                      <a:spPr>
                        <a:xfrm>
                          <a:off x="4000496" y="2285992"/>
                          <a:ext cx="1285884" cy="357190"/>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線性位址</a:t>
                            </a:r>
                            <a:r>
                              <a:rPr kumimoji="0" lang="en-US" altLang="zh-TW" dirty="0" smtClean="0">
                                <a:solidFill>
                                  <a:schemeClr val="tx1"/>
                                </a:solidFill>
                                <a:latin typeface="Times New Roman" pitchFamily="18" charset="0"/>
                                <a:cs typeface="Times New Roman" pitchFamily="18" charset="0"/>
                              </a:rPr>
                              <a:t> </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直線單箭頭接點 12"/>
                        <a:cNvCxnSpPr>
                          <a:stCxn id="8" idx="3"/>
                          <a:endCxn id="9" idx="1"/>
                        </a:cNvCxnSpPr>
                      </a:nvCxnSpPr>
                      <a:spPr>
                        <a:xfrm>
                          <a:off x="6429388" y="2751133"/>
                          <a:ext cx="1143008"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矩形 13"/>
                        <a:cNvSpPr/>
                      </a:nvSpPr>
                      <a:spPr>
                        <a:xfrm>
                          <a:off x="6357949" y="2285992"/>
                          <a:ext cx="1285884" cy="357190"/>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真實位址</a:t>
                            </a:r>
                            <a:r>
                              <a:rPr kumimoji="0" lang="en-US" altLang="zh-TW" dirty="0" smtClean="0">
                                <a:solidFill>
                                  <a:schemeClr val="tx1"/>
                                </a:solidFill>
                                <a:latin typeface="Times New Roman" pitchFamily="18" charset="0"/>
                                <a:cs typeface="Times New Roman" pitchFamily="18" charset="0"/>
                              </a:rPr>
                              <a:t> </a:t>
                            </a: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4D3A99" w:rsidRDefault="004D3A99" w:rsidP="004D3A99">
      <w:pPr>
        <w:pStyle w:val="a8"/>
        <w:jc w:val="center"/>
      </w:pPr>
      <w:bookmarkStart w:id="30" w:name="_Ref233446417"/>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12</w:t>
      </w:r>
      <w:r w:rsidR="003B752A">
        <w:fldChar w:fldCharType="end"/>
      </w:r>
      <w:bookmarkEnd w:id="30"/>
      <w:r>
        <w:rPr>
          <w:rFonts w:hint="eastAsia"/>
        </w:rPr>
        <w:t xml:space="preserve"> IA32</w:t>
      </w:r>
      <w:r>
        <w:rPr>
          <w:rFonts w:hint="eastAsia"/>
        </w:rPr>
        <w:t>的兩階段位址轉換過程</w:t>
      </w:r>
    </w:p>
    <w:p w:rsidR="004D3A99" w:rsidRPr="00D82A1A" w:rsidRDefault="004D3A99" w:rsidP="004D3A99"/>
    <w:p w:rsidR="004D3A99" w:rsidRDefault="004D3A99" w:rsidP="004D3A99">
      <w:r>
        <w:rPr>
          <w:rFonts w:hint="eastAsia"/>
        </w:rPr>
        <w:t xml:space="preserve">IA32 </w:t>
      </w:r>
      <w:r>
        <w:rPr>
          <w:rFonts w:hint="eastAsia"/>
        </w:rPr>
        <w:t>邏輯位址</w:t>
      </w:r>
      <w:r>
        <w:rPr>
          <w:rFonts w:hint="eastAsia"/>
        </w:rPr>
        <w:t xml:space="preserve"> (</w:t>
      </w:r>
      <w:r>
        <w:rPr>
          <w:rFonts w:hint="eastAsia"/>
        </w:rPr>
        <w:t>虛擬位址</w:t>
      </w:r>
      <w:r>
        <w:rPr>
          <w:rFonts w:hint="eastAsia"/>
        </w:rPr>
        <w:t xml:space="preserve">) </w:t>
      </w:r>
      <w:r>
        <w:rPr>
          <w:rFonts w:hint="eastAsia"/>
        </w:rPr>
        <w:t>的長度是</w:t>
      </w:r>
      <w:r>
        <w:rPr>
          <w:rFonts w:hint="eastAsia"/>
        </w:rPr>
        <w:t xml:space="preserve"> 48 </w:t>
      </w:r>
      <w:r>
        <w:rPr>
          <w:rFonts w:hint="eastAsia"/>
        </w:rPr>
        <w:t>位元，分為選擇器</w:t>
      </w:r>
      <w:r>
        <w:rPr>
          <w:rFonts w:hint="eastAsia"/>
        </w:rPr>
        <w:t xml:space="preserve"> S (selector : 16 bits) </w:t>
      </w:r>
      <w:r>
        <w:rPr>
          <w:rFonts w:hint="eastAsia"/>
        </w:rPr>
        <w:t>與偏移量</w:t>
      </w:r>
      <w:r>
        <w:rPr>
          <w:rFonts w:hint="eastAsia"/>
        </w:rPr>
        <w:t xml:space="preserve"> D (offset : 32bits) </w:t>
      </w:r>
      <w:r>
        <w:rPr>
          <w:rFonts w:hint="eastAsia"/>
        </w:rPr>
        <w:t>兩部分。其中的選擇器欄位中的</w:t>
      </w:r>
      <w:r>
        <w:rPr>
          <w:rFonts w:hint="eastAsia"/>
        </w:rPr>
        <w:t>pr</w:t>
      </w:r>
      <w:r>
        <w:rPr>
          <w:rFonts w:hint="eastAsia"/>
        </w:rPr>
        <w:t>兩個位元用來記錄保護屬性，</w:t>
      </w:r>
      <w:r>
        <w:rPr>
          <w:rFonts w:hint="eastAsia"/>
        </w:rPr>
        <w:t>g</w:t>
      </w:r>
      <w:r>
        <w:rPr>
          <w:rFonts w:hint="eastAsia"/>
        </w:rPr>
        <w:t>位元記錄表格代碼</w:t>
      </w:r>
      <w:r>
        <w:rPr>
          <w:rStyle w:val="aff"/>
        </w:rPr>
        <w:footnoteReference w:id="10"/>
      </w:r>
      <w:r>
        <w:rPr>
          <w:rFonts w:hint="eastAsia"/>
        </w:rPr>
        <w:t xml:space="preserve"> (</w:t>
      </w:r>
      <w:r>
        <w:rPr>
          <w:rFonts w:hint="eastAsia"/>
        </w:rPr>
        <w:t>可指定目標表格為</w:t>
      </w:r>
      <w:r>
        <w:rPr>
          <w:rFonts w:hint="eastAsia"/>
        </w:rPr>
        <w:t xml:space="preserve"> GDT </w:t>
      </w:r>
      <w:r>
        <w:rPr>
          <w:rFonts w:hint="eastAsia"/>
        </w:rPr>
        <w:t>或</w:t>
      </w:r>
      <w:r>
        <w:rPr>
          <w:rFonts w:hint="eastAsia"/>
        </w:rPr>
        <w:t xml:space="preserve"> LDT)</w:t>
      </w:r>
      <w:r>
        <w:rPr>
          <w:rFonts w:hint="eastAsia"/>
        </w:rPr>
        <w:t>，另外</w:t>
      </w:r>
      <w:r>
        <w:rPr>
          <w:rFonts w:hint="eastAsia"/>
        </w:rPr>
        <w:t>13</w:t>
      </w:r>
      <w:r>
        <w:rPr>
          <w:rFonts w:hint="eastAsia"/>
        </w:rPr>
        <w:t>個位元則記錄分段碼</w:t>
      </w:r>
      <w:r>
        <w:rPr>
          <w:rFonts w:hint="eastAsia"/>
        </w:rPr>
        <w:t xml:space="preserve"> (s)</w:t>
      </w:r>
      <w:r>
        <w:rPr>
          <w:rFonts w:hint="eastAsia"/>
        </w:rPr>
        <w:t>。</w:t>
      </w:r>
    </w:p>
    <w:p w:rsidR="004D3A99" w:rsidRDefault="004D3A99" w:rsidP="004D3A99"/>
    <w:p w:rsidR="004D3A99" w:rsidRDefault="004D3A99" w:rsidP="004D3A99">
      <w:r>
        <w:rPr>
          <w:rFonts w:hint="eastAsia"/>
        </w:rPr>
        <w:t>IA32</w:t>
      </w:r>
      <w:r>
        <w:rPr>
          <w:rFonts w:hint="eastAsia"/>
        </w:rPr>
        <w:t>的分段表</w:t>
      </w:r>
      <w:r>
        <w:rPr>
          <w:rFonts w:hint="eastAsia"/>
        </w:rPr>
        <w:t>LDT</w:t>
      </w:r>
      <w:r>
        <w:rPr>
          <w:rFonts w:hint="eastAsia"/>
        </w:rPr>
        <w:t>與</w:t>
      </w:r>
      <w:r>
        <w:rPr>
          <w:rFonts w:hint="eastAsia"/>
        </w:rPr>
        <w:t>GDT</w:t>
      </w:r>
      <w:r>
        <w:rPr>
          <w:rFonts w:hint="eastAsia"/>
        </w:rPr>
        <w:t>各自包含</w:t>
      </w:r>
      <w:r>
        <w:rPr>
          <w:rFonts w:hint="eastAsia"/>
        </w:rPr>
        <w:t>4096</w:t>
      </w:r>
      <w:r>
        <w:rPr>
          <w:rFonts w:hint="eastAsia"/>
        </w:rPr>
        <w:t>個項目，每個項目都含有</w:t>
      </w:r>
      <w:r>
        <w:rPr>
          <w:rFonts w:hint="eastAsia"/>
        </w:rPr>
        <w:t xml:space="preserve"> </w:t>
      </w:r>
      <w:r>
        <w:rPr>
          <w:rFonts w:hint="eastAsia"/>
        </w:rPr>
        <w:t>『分段起始位址』</w:t>
      </w:r>
      <w:r>
        <w:rPr>
          <w:rFonts w:hint="eastAsia"/>
        </w:rPr>
        <w:t xml:space="preserve"> (base)</w:t>
      </w:r>
      <w:r>
        <w:rPr>
          <w:rFonts w:hint="eastAsia"/>
        </w:rPr>
        <w:t>、『分段長度』</w:t>
      </w:r>
      <w:r>
        <w:rPr>
          <w:rFonts w:hint="eastAsia"/>
        </w:rPr>
        <w:t xml:space="preserve"> (limit) </w:t>
      </w:r>
      <w:r>
        <w:rPr>
          <w:rFonts w:hint="eastAsia"/>
        </w:rPr>
        <w:t>與數個『輔助位元』</w:t>
      </w:r>
      <w:r>
        <w:rPr>
          <w:rFonts w:hint="eastAsia"/>
        </w:rPr>
        <w:t xml:space="preserve"> (aux) </w:t>
      </w:r>
      <w:r>
        <w:rPr>
          <w:rFonts w:hint="eastAsia"/>
        </w:rPr>
        <w:t>等三種欄位。其中</w:t>
      </w:r>
      <w:r>
        <w:rPr>
          <w:rFonts w:hint="eastAsia"/>
        </w:rPr>
        <w:t xml:space="preserve"> base </w:t>
      </w:r>
      <w:r>
        <w:rPr>
          <w:rFonts w:hint="eastAsia"/>
        </w:rPr>
        <w:t>與</w:t>
      </w:r>
      <w:r>
        <w:rPr>
          <w:rFonts w:hint="eastAsia"/>
        </w:rPr>
        <w:t xml:space="preserve"> limit </w:t>
      </w:r>
      <w:r>
        <w:rPr>
          <w:rFonts w:hint="eastAsia"/>
        </w:rPr>
        <w:t>的功能與一般分段表相同，而輔助位元則用來記錄分段屬性。這兩個表格都可以用來將邏輯位址轉換成線性位址，是</w:t>
      </w:r>
      <w:r>
        <w:rPr>
          <w:rFonts w:hint="eastAsia"/>
        </w:rPr>
        <w:t xml:space="preserve"> IA32 </w:t>
      </w:r>
      <w:r>
        <w:rPr>
          <w:rFonts w:hint="eastAsia"/>
        </w:rPr>
        <w:t>中的分段單元。詳細的轉換過程如</w:t>
      </w:r>
      <w:r w:rsidR="003B752A">
        <w:fldChar w:fldCharType="begin"/>
      </w:r>
      <w:r>
        <w:instrText xml:space="preserve"> </w:instrText>
      </w:r>
      <w:r>
        <w:rPr>
          <w:rFonts w:hint="eastAsia"/>
        </w:rPr>
        <w:instrText>REF _Ref233451014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13</w:t>
      </w:r>
      <w:r w:rsidR="003B752A">
        <w:fldChar w:fldCharType="end"/>
      </w:r>
      <w:r>
        <w:rPr>
          <w:rFonts w:hint="eastAsia"/>
        </w:rPr>
        <w:t>所示。</w:t>
      </w:r>
    </w:p>
    <w:p w:rsidR="004D3A99" w:rsidRPr="00C20939" w:rsidRDefault="004D3A99" w:rsidP="004D3A99"/>
    <w:p w:rsidR="004D3A99" w:rsidRDefault="00900B98" w:rsidP="004D3A99">
      <w:r>
        <w:rPr>
          <w:noProof/>
        </w:rPr>
        <w:drawing>
          <wp:inline distT="0" distB="0" distL="0" distR="0">
            <wp:extent cx="5274310" cy="3123686"/>
            <wp:effectExtent l="0" t="0" r="2540" b="0"/>
            <wp:docPr id="32" name="物件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58062" cy="4357687"/>
                      <a:chOff x="928688" y="1785938"/>
                      <a:chExt cx="7358062" cy="4357687"/>
                    </a:xfrm>
                  </a:grpSpPr>
                  <a:grpSp>
                    <a:nvGrpSpPr>
                      <a:cNvPr id="83971" name="群組 31"/>
                      <a:cNvGrpSpPr>
                        <a:grpSpLocks/>
                      </a:cNvGrpSpPr>
                    </a:nvGrpSpPr>
                    <a:grpSpPr bwMode="auto">
                      <a:xfrm>
                        <a:off x="928688" y="1785938"/>
                        <a:ext cx="7358062" cy="4357687"/>
                        <a:chOff x="500034" y="1571612"/>
                        <a:chExt cx="7358114" cy="4357718"/>
                      </a:xfrm>
                    </a:grpSpPr>
                    <a:sp>
                      <a:nvSpPr>
                        <a:cNvPr id="33" name="矩形 32"/>
                        <a:cNvSpPr/>
                      </a:nvSpPr>
                      <a:spPr>
                        <a:xfrm>
                          <a:off x="500034" y="2500306"/>
                          <a:ext cx="785818"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矩形 33"/>
                        <a:cNvSpPr/>
                      </a:nvSpPr>
                      <a:spPr>
                        <a:xfrm>
                          <a:off x="2000232" y="2500306"/>
                          <a:ext cx="1714512"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3974" name="文字方塊 31"/>
                        <a:cNvSpPr txBox="1">
                          <a:spLocks noChangeArrowheads="1"/>
                        </a:cNvSpPr>
                      </a:nvSpPr>
                      <a:spPr bwMode="auto">
                        <a:xfrm>
                          <a:off x="642910" y="2214554"/>
                          <a:ext cx="39626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13</a:t>
                            </a:r>
                            <a:endParaRPr kumimoji="0" lang="zh-TW" altLang="en-US">
                              <a:ea typeface="微軟正黑體" pitchFamily="34" charset="-120"/>
                            </a:endParaRPr>
                          </a:p>
                        </a:txBody>
                        <a:useSpRect/>
                      </a:txSp>
                    </a:sp>
                    <a:sp>
                      <a:nvSpPr>
                        <a:cNvPr id="83975" name="文字方塊 32"/>
                        <a:cNvSpPr txBox="1">
                          <a:spLocks noChangeArrowheads="1"/>
                        </a:cNvSpPr>
                      </a:nvSpPr>
                      <a:spPr bwMode="auto">
                        <a:xfrm>
                          <a:off x="2428860" y="2214554"/>
                          <a:ext cx="74251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32 bits</a:t>
                            </a:r>
                            <a:endParaRPr kumimoji="0" lang="zh-TW" altLang="en-US">
                              <a:ea typeface="微軟正黑體" pitchFamily="34" charset="-120"/>
                            </a:endParaRPr>
                          </a:p>
                        </a:txBody>
                        <a:useSpRect/>
                      </a:txSp>
                    </a:sp>
                    <a:sp>
                      <a:nvSpPr>
                        <a:cNvPr id="37" name="矩形 36"/>
                        <a:cNvSpPr/>
                      </a:nvSpPr>
                      <a:spPr>
                        <a:xfrm>
                          <a:off x="1928794" y="3643314"/>
                          <a:ext cx="2428892" cy="150019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矩形 37"/>
                        <a:cNvSpPr/>
                      </a:nvSpPr>
                      <a:spPr>
                        <a:xfrm>
                          <a:off x="3428992" y="4500570"/>
                          <a:ext cx="928695"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base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矩形 38"/>
                        <a:cNvSpPr/>
                      </a:nvSpPr>
                      <a:spPr>
                        <a:xfrm>
                          <a:off x="2500298" y="4500570"/>
                          <a:ext cx="928694"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limit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矩形 39"/>
                        <a:cNvSpPr/>
                      </a:nvSpPr>
                      <a:spPr>
                        <a:xfrm>
                          <a:off x="1928794" y="4500570"/>
                          <a:ext cx="571504"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aux</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圖案 38"/>
                        <a:cNvCxnSpPr>
                          <a:stCxn id="33" idx="2"/>
                          <a:endCxn id="40" idx="1"/>
                        </a:cNvCxnSpPr>
                      </a:nvCxnSpPr>
                      <a:spPr>
                        <a:xfrm rot="16200000" flipH="1">
                          <a:off x="500828" y="3250405"/>
                          <a:ext cx="1820875" cy="1035057"/>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直線單箭頭接點 41"/>
                        <a:cNvCxnSpPr/>
                      </a:nvCxnSpPr>
                      <a:spPr>
                        <a:xfrm rot="5400000">
                          <a:off x="1357290" y="4071942"/>
                          <a:ext cx="857256" cy="317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83982" name="文字方塊 41"/>
                        <a:cNvSpPr txBox="1">
                          <a:spLocks noChangeArrowheads="1"/>
                        </a:cNvSpPr>
                      </a:nvSpPr>
                      <a:spPr bwMode="auto">
                        <a:xfrm>
                          <a:off x="1500166" y="3929066"/>
                          <a:ext cx="25680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s</a:t>
                            </a:r>
                            <a:endParaRPr kumimoji="0" lang="zh-TW" altLang="en-US">
                              <a:ea typeface="微軟正黑體" pitchFamily="34" charset="-120"/>
                            </a:endParaRPr>
                          </a:p>
                        </a:txBody>
                        <a:useSpRect/>
                      </a:txSp>
                    </a:sp>
                    <a:sp>
                      <a:nvSpPr>
                        <a:cNvPr id="83983" name="文字方塊 42"/>
                        <a:cNvSpPr txBox="1">
                          <a:spLocks noChangeArrowheads="1"/>
                        </a:cNvSpPr>
                      </a:nvSpPr>
                      <a:spPr bwMode="auto">
                        <a:xfrm>
                          <a:off x="2000232" y="3214686"/>
                          <a:ext cx="2286016"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分段表 </a:t>
                            </a:r>
                            <a:r>
                              <a:rPr kumimoji="0" lang="en-US" altLang="zh-TW">
                                <a:ea typeface="微軟正黑體" pitchFamily="34" charset="-120"/>
                              </a:rPr>
                              <a:t>(GDT</a:t>
                            </a:r>
                            <a:r>
                              <a:rPr kumimoji="0" lang="zh-TW" altLang="en-US">
                                <a:ea typeface="微軟正黑體" pitchFamily="34" charset="-120"/>
                              </a:rPr>
                              <a:t> </a:t>
                            </a:r>
                            <a:r>
                              <a:rPr kumimoji="0" lang="en-US" altLang="zh-TW">
                                <a:ea typeface="微軟正黑體" pitchFamily="34" charset="-120"/>
                              </a:rPr>
                              <a:t>or LDT)</a:t>
                            </a:r>
                            <a:endParaRPr kumimoji="0" lang="zh-TW" altLang="en-US">
                              <a:ea typeface="微軟正黑體" pitchFamily="34" charset="-120"/>
                            </a:endParaRPr>
                          </a:p>
                        </a:txBody>
                        <a:useSpRect/>
                      </a:txSp>
                    </a:sp>
                    <a:sp>
                      <a:nvSpPr>
                        <a:cNvPr id="45" name="矩形 44"/>
                        <a:cNvSpPr/>
                      </a:nvSpPr>
                      <a:spPr>
                        <a:xfrm>
                          <a:off x="5429256" y="2428868"/>
                          <a:ext cx="2428892" cy="3500462"/>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985" name="文字方塊 44"/>
                        <a:cNvSpPr txBox="1">
                          <a:spLocks noChangeArrowheads="1"/>
                        </a:cNvSpPr>
                      </a:nvSpPr>
                      <a:spPr bwMode="auto">
                        <a:xfrm>
                          <a:off x="6286512" y="2000240"/>
                          <a:ext cx="646331"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分段</a:t>
                            </a:r>
                          </a:p>
                        </a:txBody>
                        <a:useSpRect/>
                      </a:txSp>
                    </a:sp>
                    <a:cxnSp>
                      <a:nvCxnSpPr>
                        <a:cNvPr id="47" name="直線單箭頭接點 46"/>
                        <a:cNvCxnSpPr/>
                      </a:nvCxnSpPr>
                      <a:spPr>
                        <a:xfrm rot="5400000">
                          <a:off x="4500562" y="3357562"/>
                          <a:ext cx="1571636" cy="3175"/>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83987" name="文字方塊 47"/>
                        <a:cNvSpPr txBox="1">
                          <a:spLocks noChangeArrowheads="1"/>
                        </a:cNvSpPr>
                      </a:nvSpPr>
                      <a:spPr bwMode="auto">
                        <a:xfrm>
                          <a:off x="5000628" y="3071810"/>
                          <a:ext cx="290464"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d</a:t>
                            </a:r>
                            <a:endParaRPr kumimoji="0" lang="zh-TW" altLang="en-US">
                              <a:ea typeface="微軟正黑體" pitchFamily="34" charset="-120"/>
                            </a:endParaRPr>
                          </a:p>
                        </a:txBody>
                        <a:useSpRect/>
                      </a:txSp>
                    </a:sp>
                    <a:cxnSp>
                      <a:nvCxnSpPr>
                        <a:cNvPr id="49" name="圖案 48"/>
                        <a:cNvCxnSpPr>
                          <a:stCxn id="38" idx="3"/>
                          <a:endCxn id="50" idx="2"/>
                        </a:cNvCxnSpPr>
                      </a:nvCxnSpPr>
                      <a:spPr>
                        <a:xfrm flipV="1">
                          <a:off x="4357686" y="2428868"/>
                          <a:ext cx="1071570" cy="225109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0" name="橢圓 49"/>
                        <a:cNvSpPr/>
                      </a:nvSpPr>
                      <a:spPr>
                        <a:xfrm>
                          <a:off x="5429256" y="2357430"/>
                          <a:ext cx="285752" cy="142876"/>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矩形 50"/>
                        <a:cNvSpPr/>
                      </a:nvSpPr>
                      <a:spPr>
                        <a:xfrm>
                          <a:off x="5429256" y="4143380"/>
                          <a:ext cx="2428892" cy="35719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32 bits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矩形 51"/>
                        <a:cNvSpPr/>
                      </a:nvSpPr>
                      <a:spPr>
                        <a:xfrm>
                          <a:off x="1285852" y="2500306"/>
                          <a:ext cx="214315"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3992" name="文字方塊 60"/>
                        <a:cNvSpPr txBox="1">
                          <a:spLocks noChangeArrowheads="1"/>
                        </a:cNvSpPr>
                      </a:nvSpPr>
                      <a:spPr bwMode="auto">
                        <a:xfrm>
                          <a:off x="1285852" y="2214554"/>
                          <a:ext cx="290464"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1</a:t>
                            </a:r>
                            <a:endParaRPr kumimoji="0" lang="zh-TW" altLang="en-US">
                              <a:ea typeface="微軟正黑體" pitchFamily="34" charset="-120"/>
                            </a:endParaRPr>
                          </a:p>
                        </a:txBody>
                        <a:useSpRect/>
                      </a:txSp>
                    </a:sp>
                    <a:sp>
                      <a:nvSpPr>
                        <a:cNvPr id="54" name="矩形 53"/>
                        <a:cNvSpPr/>
                      </a:nvSpPr>
                      <a:spPr>
                        <a:xfrm>
                          <a:off x="1500166" y="2500306"/>
                          <a:ext cx="500066"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3994" name="文字方塊 63"/>
                        <a:cNvSpPr txBox="1">
                          <a:spLocks noChangeArrowheads="1"/>
                        </a:cNvSpPr>
                      </a:nvSpPr>
                      <a:spPr bwMode="auto">
                        <a:xfrm>
                          <a:off x="1571604" y="2214554"/>
                          <a:ext cx="290464"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ea typeface="微軟正黑體" pitchFamily="34" charset="-120"/>
                              </a:rPr>
                              <a:t>2</a:t>
                            </a:r>
                            <a:endParaRPr kumimoji="0" lang="zh-TW" altLang="en-US">
                              <a:ea typeface="微軟正黑體" pitchFamily="34" charset="-120"/>
                            </a:endParaRPr>
                          </a:p>
                        </a:txBody>
                        <a:useSpRect/>
                      </a:txSp>
                    </a:sp>
                    <a:cxnSp>
                      <a:nvCxnSpPr>
                        <a:cNvPr id="56" name="直線單箭頭接點 55"/>
                        <a:cNvCxnSpPr/>
                      </a:nvCxnSpPr>
                      <a:spPr>
                        <a:xfrm>
                          <a:off x="500034" y="2000240"/>
                          <a:ext cx="1500198"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57" name="直線單箭頭接點 56"/>
                        <a:cNvCxnSpPr/>
                      </a:nvCxnSpPr>
                      <a:spPr>
                        <a:xfrm>
                          <a:off x="2000232" y="2000240"/>
                          <a:ext cx="1785951"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83997" name="文字方塊 83"/>
                        <a:cNvSpPr txBox="1">
                          <a:spLocks noChangeArrowheads="1"/>
                        </a:cNvSpPr>
                      </a:nvSpPr>
                      <a:spPr bwMode="auto">
                        <a:xfrm>
                          <a:off x="785786" y="1571612"/>
                          <a:ext cx="116891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選擇器 </a:t>
                            </a:r>
                            <a:r>
                              <a:rPr kumimoji="0" lang="en-US" altLang="zh-TW">
                                <a:ea typeface="微軟正黑體" pitchFamily="34" charset="-120"/>
                              </a:rPr>
                              <a:t>(S)</a:t>
                            </a:r>
                            <a:endParaRPr kumimoji="0" lang="zh-TW" altLang="en-US">
                              <a:ea typeface="微軟正黑體" pitchFamily="34" charset="-120"/>
                            </a:endParaRPr>
                          </a:p>
                        </a:txBody>
                        <a:useSpRect/>
                      </a:txSp>
                    </a:sp>
                    <a:sp>
                      <a:nvSpPr>
                        <a:cNvPr id="83998" name="文字方塊 84"/>
                        <a:cNvSpPr txBox="1">
                          <a:spLocks noChangeArrowheads="1"/>
                        </a:cNvSpPr>
                      </a:nvSpPr>
                      <a:spPr bwMode="auto">
                        <a:xfrm>
                          <a:off x="2500298" y="1571612"/>
                          <a:ext cx="99578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位移 </a:t>
                            </a:r>
                            <a:r>
                              <a:rPr kumimoji="0" lang="en-US" altLang="zh-TW">
                                <a:ea typeface="微軟正黑體" pitchFamily="34" charset="-120"/>
                              </a:rPr>
                              <a:t>(D)</a:t>
                            </a:r>
                            <a:endParaRPr kumimoji="0" lang="zh-TW" altLang="en-US">
                              <a:ea typeface="微軟正黑體" pitchFamily="34" charset="-120"/>
                            </a:endParaRPr>
                          </a:p>
                        </a:txBody>
                        <a:useSpRect/>
                      </a:txSp>
                    </a:sp>
                  </a:grpSp>
                </lc:lockedCanvas>
              </a:graphicData>
            </a:graphic>
          </wp:inline>
        </w:drawing>
      </w:r>
    </w:p>
    <w:p w:rsidR="004D3A99" w:rsidRDefault="004D3A99" w:rsidP="004D3A99">
      <w:pPr>
        <w:pStyle w:val="a8"/>
        <w:jc w:val="center"/>
      </w:pPr>
      <w:bookmarkStart w:id="31" w:name="_Ref233451014"/>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13</w:t>
      </w:r>
      <w:r w:rsidR="003B752A">
        <w:fldChar w:fldCharType="end"/>
      </w:r>
      <w:bookmarkEnd w:id="31"/>
      <w:r>
        <w:rPr>
          <w:rFonts w:hint="eastAsia"/>
        </w:rPr>
        <w:t xml:space="preserve"> IA32</w:t>
      </w:r>
      <w:r>
        <w:rPr>
          <w:rFonts w:hint="eastAsia"/>
        </w:rPr>
        <w:t>分段</w:t>
      </w:r>
      <w:r w:rsidR="004859EA">
        <w:rPr>
          <w:rFonts w:hint="eastAsia"/>
        </w:rPr>
        <w:t>模式</w:t>
      </w:r>
    </w:p>
    <w:p w:rsidR="00A0679E" w:rsidRDefault="00A0679E" w:rsidP="004D3A99"/>
    <w:p w:rsidR="004D3A99" w:rsidRDefault="004D3A99" w:rsidP="004D3A99">
      <w:r>
        <w:rPr>
          <w:rFonts w:hint="eastAsia"/>
        </w:rPr>
        <w:t>除了選擇器</w:t>
      </w:r>
      <w:r>
        <w:rPr>
          <w:rFonts w:hint="eastAsia"/>
        </w:rPr>
        <w:t xml:space="preserve"> (S) </w:t>
      </w:r>
      <w:r>
        <w:rPr>
          <w:rFonts w:hint="eastAsia"/>
        </w:rPr>
        <w:t>的分段轉換過程之外，位移</w:t>
      </w:r>
      <w:r>
        <w:rPr>
          <w:rFonts w:hint="eastAsia"/>
        </w:rPr>
        <w:t xml:space="preserve"> (D) </w:t>
      </w:r>
      <w:r>
        <w:rPr>
          <w:rFonts w:hint="eastAsia"/>
        </w:rPr>
        <w:t>部分會經過分頁表轉換成真實位址。位移</w:t>
      </w:r>
      <w:r>
        <w:rPr>
          <w:rFonts w:hint="eastAsia"/>
        </w:rPr>
        <w:t xml:space="preserve"> (D) </w:t>
      </w:r>
      <w:r>
        <w:rPr>
          <w:rFonts w:hint="eastAsia"/>
        </w:rPr>
        <w:t>可再細分為三段</w:t>
      </w:r>
      <w:r>
        <w:rPr>
          <w:rFonts w:hint="eastAsia"/>
        </w:rPr>
        <w:t xml:space="preserve"> (p1, p2, d)</w:t>
      </w:r>
      <w:r>
        <w:rPr>
          <w:rFonts w:hint="eastAsia"/>
        </w:rPr>
        <w:t>，其中的</w:t>
      </w:r>
      <w:r>
        <w:rPr>
          <w:rFonts w:hint="eastAsia"/>
        </w:rPr>
        <w:t xml:space="preserve"> p1 </w:t>
      </w:r>
      <w:r w:rsidR="00C656FB">
        <w:rPr>
          <w:rFonts w:hint="eastAsia"/>
        </w:rPr>
        <w:t>是</w:t>
      </w:r>
      <w:r>
        <w:rPr>
          <w:rFonts w:hint="eastAsia"/>
        </w:rPr>
        <w:t>分頁目錄代號，</w:t>
      </w:r>
      <w:r>
        <w:rPr>
          <w:rFonts w:hint="eastAsia"/>
        </w:rPr>
        <w:t>p2</w:t>
      </w:r>
      <w:r w:rsidR="00C656FB">
        <w:rPr>
          <w:rFonts w:hint="eastAsia"/>
        </w:rPr>
        <w:t>是</w:t>
      </w:r>
      <w:r>
        <w:rPr>
          <w:rFonts w:hint="eastAsia"/>
        </w:rPr>
        <w:t>分頁表代號，而</w:t>
      </w:r>
      <w:r>
        <w:rPr>
          <w:rFonts w:hint="eastAsia"/>
        </w:rPr>
        <w:t xml:space="preserve"> d </w:t>
      </w:r>
      <w:r>
        <w:rPr>
          <w:rFonts w:hint="eastAsia"/>
        </w:rPr>
        <w:t>則是分頁內位移。</w:t>
      </w:r>
      <w:r>
        <w:rPr>
          <w:rFonts w:hint="eastAsia"/>
        </w:rPr>
        <w:t xml:space="preserve">IA32 </w:t>
      </w:r>
      <w:r>
        <w:rPr>
          <w:rFonts w:hint="eastAsia"/>
        </w:rPr>
        <w:t>可以不採用分頁機制，或採用單層分頁機制，甚至可以採用雙層分頁機制。其中的分頁目錄</w:t>
      </w:r>
      <w:r>
        <w:rPr>
          <w:rFonts w:hint="eastAsia"/>
        </w:rPr>
        <w:t xml:space="preserve"> PD </w:t>
      </w:r>
      <w:r>
        <w:rPr>
          <w:rFonts w:hint="eastAsia"/>
        </w:rPr>
        <w:t>是第一層分頁，分頁表</w:t>
      </w:r>
      <w:r>
        <w:rPr>
          <w:rFonts w:hint="eastAsia"/>
        </w:rPr>
        <w:t xml:space="preserve"> PT </w:t>
      </w:r>
      <w:r>
        <w:rPr>
          <w:rFonts w:hint="eastAsia"/>
        </w:rPr>
        <w:t>則是第二層分頁。當採用單層分頁時，每頁的大小為</w:t>
      </w:r>
      <w:r>
        <w:rPr>
          <w:rFonts w:hint="eastAsia"/>
        </w:rPr>
        <w:t xml:space="preserve"> 4-MB</w:t>
      </w:r>
      <w:r>
        <w:rPr>
          <w:rFonts w:hint="eastAsia"/>
        </w:rPr>
        <w:t>。而採用雙層分頁時，每頁的大小為</w:t>
      </w:r>
      <w:r>
        <w:rPr>
          <w:rFonts w:hint="eastAsia"/>
        </w:rPr>
        <w:t xml:space="preserve"> 4-KB</w:t>
      </w:r>
      <w:r>
        <w:rPr>
          <w:rFonts w:hint="eastAsia"/>
        </w:rPr>
        <w:t>。</w:t>
      </w:r>
      <w:r w:rsidR="003B752A">
        <w:fldChar w:fldCharType="begin"/>
      </w:r>
      <w:r>
        <w:instrText xml:space="preserve"> </w:instrText>
      </w:r>
      <w:r>
        <w:rPr>
          <w:rFonts w:hint="eastAsia"/>
        </w:rPr>
        <w:instrText>REF _Ref233451793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14</w:t>
      </w:r>
      <w:r w:rsidR="003B752A">
        <w:fldChar w:fldCharType="end"/>
      </w:r>
      <w:r>
        <w:rPr>
          <w:rFonts w:hint="eastAsia"/>
        </w:rPr>
        <w:t>顯示了</w:t>
      </w:r>
      <w:r>
        <w:rPr>
          <w:rFonts w:hint="eastAsia"/>
        </w:rPr>
        <w:t xml:space="preserve">IA32 </w:t>
      </w:r>
      <w:r>
        <w:rPr>
          <w:rFonts w:hint="eastAsia"/>
        </w:rPr>
        <w:t>的分頁機制之轉換過程。</w:t>
      </w:r>
    </w:p>
    <w:p w:rsidR="004D3A99" w:rsidRPr="00D82A1A" w:rsidRDefault="004D3A99" w:rsidP="004D3A99"/>
    <w:p w:rsidR="004D3A99" w:rsidRDefault="00900B98" w:rsidP="004D3A99">
      <w:pPr>
        <w:jc w:val="center"/>
      </w:pPr>
      <w:r>
        <w:rPr>
          <w:noProof/>
        </w:rPr>
        <w:lastRenderedPageBreak/>
        <w:drawing>
          <wp:inline distT="0" distB="0" distL="0" distR="0">
            <wp:extent cx="5274310" cy="4205408"/>
            <wp:effectExtent l="0" t="0" r="2540" b="0"/>
            <wp:docPr id="33" name="物件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43563" cy="4500562"/>
                      <a:chOff x="1714500" y="1785938"/>
                      <a:chExt cx="5643563" cy="4500562"/>
                    </a:xfrm>
                  </a:grpSpPr>
                  <a:grpSp>
                    <a:nvGrpSpPr>
                      <a:cNvPr id="84995" name="群組 31"/>
                      <a:cNvGrpSpPr>
                        <a:grpSpLocks/>
                      </a:cNvGrpSpPr>
                    </a:nvGrpSpPr>
                    <a:grpSpPr bwMode="auto">
                      <a:xfrm>
                        <a:off x="1714500" y="1785938"/>
                        <a:ext cx="5643563" cy="4500562"/>
                        <a:chOff x="1972336" y="1500174"/>
                        <a:chExt cx="4190700" cy="4500594"/>
                      </a:xfrm>
                    </a:grpSpPr>
                    <a:sp>
                      <a:nvSpPr>
                        <a:cNvPr id="84996" name="矩形 32"/>
                        <a:cNvSpPr>
                          <a:spLocks noChangeArrowheads="1"/>
                        </a:cNvSpPr>
                      </a:nvSpPr>
                      <a:spPr bwMode="auto">
                        <a:xfrm>
                          <a:off x="3058420" y="3857628"/>
                          <a:ext cx="42832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P1</a:t>
                            </a:r>
                          </a:p>
                        </a:txBody>
                        <a:useSpRect/>
                      </a:txSp>
                    </a:sp>
                    <a:sp>
                      <a:nvSpPr>
                        <a:cNvPr id="34" name="矩形 33"/>
                        <a:cNvSpPr/>
                      </a:nvSpPr>
                      <a:spPr>
                        <a:xfrm>
                          <a:off x="5393267" y="3000372"/>
                          <a:ext cx="736762" cy="78581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4-KB</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page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4998" name="矩形 34"/>
                        <a:cNvSpPr>
                          <a:spLocks noChangeArrowheads="1"/>
                        </a:cNvSpPr>
                      </a:nvSpPr>
                      <a:spPr bwMode="auto">
                        <a:xfrm>
                          <a:off x="2214546" y="1500174"/>
                          <a:ext cx="1143008"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目錄代號</a:t>
                            </a:r>
                            <a:endParaRPr kumimoji="0" lang="en-US" altLang="zh-TW">
                              <a:latin typeface="Times New Roman" pitchFamily="18" charset="0"/>
                              <a:ea typeface="微軟正黑體" pitchFamily="34" charset="-120"/>
                              <a:cs typeface="Times New Roman" pitchFamily="18" charset="0"/>
                            </a:endParaRPr>
                          </a:p>
                        </a:txBody>
                        <a:useSpRect/>
                      </a:txSp>
                    </a:sp>
                    <a:sp>
                      <a:nvSpPr>
                        <a:cNvPr id="36" name="矩形 35"/>
                        <a:cNvSpPr/>
                      </a:nvSpPr>
                      <a:spPr>
                        <a:xfrm>
                          <a:off x="3958645" y="4929198"/>
                          <a:ext cx="1104553" cy="107157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4-MB</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page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矩形 36"/>
                        <a:cNvSpPr/>
                      </a:nvSpPr>
                      <a:spPr>
                        <a:xfrm>
                          <a:off x="3958645" y="3000372"/>
                          <a:ext cx="885292" cy="78581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PT</a:t>
                            </a: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分頁表</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矩形 37"/>
                        <a:cNvSpPr/>
                      </a:nvSpPr>
                      <a:spPr>
                        <a:xfrm>
                          <a:off x="2343664" y="3714752"/>
                          <a:ext cx="736761" cy="92869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PD</a:t>
                            </a: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目錄</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圖案 38"/>
                        <a:cNvCxnSpPr>
                          <a:stCxn id="38" idx="3"/>
                          <a:endCxn id="37" idx="1"/>
                        </a:cNvCxnSpPr>
                      </a:nvCxnSpPr>
                      <a:spPr>
                        <a:xfrm flipV="1">
                          <a:off x="3080425" y="3392487"/>
                          <a:ext cx="878220" cy="787406"/>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圖案 38"/>
                        <a:cNvCxnSpPr>
                          <a:stCxn id="38" idx="3"/>
                          <a:endCxn id="36" idx="1"/>
                        </a:cNvCxnSpPr>
                      </a:nvCxnSpPr>
                      <a:spPr>
                        <a:xfrm>
                          <a:off x="3080425" y="4179893"/>
                          <a:ext cx="878220" cy="1285884"/>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85004" name="矩形 40"/>
                        <a:cNvSpPr>
                          <a:spLocks noChangeArrowheads="1"/>
                        </a:cNvSpPr>
                      </a:nvSpPr>
                      <a:spPr bwMode="auto">
                        <a:xfrm>
                          <a:off x="4915808" y="3000372"/>
                          <a:ext cx="42832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P2</a:t>
                            </a:r>
                          </a:p>
                        </a:txBody>
                        <a:useSpRect/>
                      </a:txSp>
                    </a:sp>
                    <a:cxnSp>
                      <a:nvCxnSpPr>
                        <a:cNvPr id="42" name="圖案 38"/>
                        <a:cNvCxnSpPr>
                          <a:stCxn id="37" idx="3"/>
                          <a:endCxn id="34" idx="1"/>
                        </a:cNvCxnSpPr>
                      </a:nvCxnSpPr>
                      <a:spPr>
                        <a:xfrm>
                          <a:off x="4843938" y="3392487"/>
                          <a:ext cx="549329" cy="1587"/>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直線單箭頭接點 42"/>
                        <a:cNvCxnSpPr/>
                      </a:nvCxnSpPr>
                      <a:spPr>
                        <a:xfrm>
                          <a:off x="2143265" y="2000240"/>
                          <a:ext cx="1286091" cy="1588"/>
                        </a:xfrm>
                        <a:prstGeom prst="straightConnector1">
                          <a:avLst/>
                        </a:prstGeom>
                        <a:ln>
                          <a:headEnd type="diamond" w="lg" len="lg"/>
                          <a:tailEnd type="diamond" w="lg" len="lg"/>
                        </a:ln>
                      </a:spPr>
                      <a:style>
                        <a:lnRef idx="1">
                          <a:schemeClr val="accent1"/>
                        </a:lnRef>
                        <a:fillRef idx="0">
                          <a:schemeClr val="accent1"/>
                        </a:fillRef>
                        <a:effectRef idx="0">
                          <a:schemeClr val="accent1"/>
                        </a:effectRef>
                        <a:fontRef idx="minor">
                          <a:schemeClr val="tx1"/>
                        </a:fontRef>
                      </a:style>
                    </a:cxnSp>
                    <a:cxnSp>
                      <a:nvCxnSpPr>
                        <a:cNvPr id="44" name="直線單箭頭接點 43"/>
                        <a:cNvCxnSpPr/>
                      </a:nvCxnSpPr>
                      <a:spPr>
                        <a:xfrm>
                          <a:off x="3429356" y="2000240"/>
                          <a:ext cx="1286091" cy="1588"/>
                        </a:xfrm>
                        <a:prstGeom prst="straightConnector1">
                          <a:avLst/>
                        </a:prstGeom>
                        <a:ln>
                          <a:headEnd type="diamond" w="lg" len="lg"/>
                          <a:tailEnd type="diamond" w="lg" len="lg"/>
                        </a:ln>
                      </a:spPr>
                      <a:style>
                        <a:lnRef idx="1">
                          <a:schemeClr val="accent1"/>
                        </a:lnRef>
                        <a:fillRef idx="0">
                          <a:schemeClr val="accent1"/>
                        </a:fillRef>
                        <a:effectRef idx="0">
                          <a:schemeClr val="accent1"/>
                        </a:effectRef>
                        <a:fontRef idx="minor">
                          <a:schemeClr val="tx1"/>
                        </a:fontRef>
                      </a:style>
                    </a:cxnSp>
                    <a:cxnSp>
                      <a:nvCxnSpPr>
                        <a:cNvPr id="45" name="直線單箭頭接點 44"/>
                        <a:cNvCxnSpPr/>
                      </a:nvCxnSpPr>
                      <a:spPr>
                        <a:xfrm>
                          <a:off x="4715447" y="2000240"/>
                          <a:ext cx="1284912" cy="1588"/>
                        </a:xfrm>
                        <a:prstGeom prst="straightConnector1">
                          <a:avLst/>
                        </a:prstGeom>
                        <a:ln>
                          <a:headEnd type="diamond" w="lg" len="lg"/>
                          <a:tailEnd type="diamond" w="lg" len="lg"/>
                        </a:ln>
                      </a:spPr>
                      <a:style>
                        <a:lnRef idx="1">
                          <a:schemeClr val="accent1"/>
                        </a:lnRef>
                        <a:fillRef idx="0">
                          <a:schemeClr val="accent1"/>
                        </a:fillRef>
                        <a:effectRef idx="0">
                          <a:schemeClr val="accent1"/>
                        </a:effectRef>
                        <a:fontRef idx="minor">
                          <a:schemeClr val="tx1"/>
                        </a:fontRef>
                      </a:style>
                    </a:cxnSp>
                    <a:sp>
                      <a:nvSpPr>
                        <a:cNvPr id="85009" name="矩形 45"/>
                        <a:cNvSpPr>
                          <a:spLocks noChangeArrowheads="1"/>
                        </a:cNvSpPr>
                      </a:nvSpPr>
                      <a:spPr bwMode="auto">
                        <a:xfrm>
                          <a:off x="3799312" y="2000240"/>
                          <a:ext cx="415498"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p2</a:t>
                            </a:r>
                          </a:p>
                        </a:txBody>
                        <a:useSpRect/>
                      </a:txSp>
                    </a:sp>
                    <a:sp>
                      <a:nvSpPr>
                        <a:cNvPr id="85010" name="矩形 46"/>
                        <a:cNvSpPr>
                          <a:spLocks noChangeArrowheads="1"/>
                        </a:cNvSpPr>
                      </a:nvSpPr>
                      <a:spPr bwMode="auto">
                        <a:xfrm>
                          <a:off x="5072066" y="2000240"/>
                          <a:ext cx="30008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d</a:t>
                            </a:r>
                          </a:p>
                        </a:txBody>
                        <a:useSpRect/>
                      </a:txSp>
                    </a:sp>
                    <a:sp>
                      <a:nvSpPr>
                        <a:cNvPr id="85011" name="矩形 47"/>
                        <a:cNvSpPr>
                          <a:spLocks noChangeArrowheads="1"/>
                        </a:cNvSpPr>
                      </a:nvSpPr>
                      <a:spPr bwMode="auto">
                        <a:xfrm>
                          <a:off x="3571868" y="1500174"/>
                          <a:ext cx="1143008"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分頁代號</a:t>
                            </a:r>
                            <a:endParaRPr kumimoji="0" lang="en-US" altLang="zh-TW">
                              <a:latin typeface="Times New Roman" pitchFamily="18" charset="0"/>
                              <a:ea typeface="微軟正黑體" pitchFamily="34" charset="-120"/>
                              <a:cs typeface="Times New Roman" pitchFamily="18" charset="0"/>
                            </a:endParaRPr>
                          </a:p>
                        </a:txBody>
                        <a:useSpRect/>
                      </a:txSp>
                    </a:sp>
                    <a:sp>
                      <a:nvSpPr>
                        <a:cNvPr id="85012" name="矩形 48"/>
                        <a:cNvSpPr>
                          <a:spLocks noChangeArrowheads="1"/>
                        </a:cNvSpPr>
                      </a:nvSpPr>
                      <a:spPr bwMode="auto">
                        <a:xfrm>
                          <a:off x="2500298" y="2000240"/>
                          <a:ext cx="415498"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p1</a:t>
                            </a:r>
                          </a:p>
                        </a:txBody>
                        <a:useSpRect/>
                      </a:txSp>
                    </a:sp>
                    <a:sp>
                      <a:nvSpPr>
                        <a:cNvPr id="85013" name="矩形 49"/>
                        <a:cNvSpPr>
                          <a:spLocks noChangeArrowheads="1"/>
                        </a:cNvSpPr>
                      </a:nvSpPr>
                      <a:spPr bwMode="auto">
                        <a:xfrm>
                          <a:off x="4857752" y="1500174"/>
                          <a:ext cx="1214446"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頁內位移</a:t>
                            </a:r>
                            <a:endParaRPr kumimoji="0" lang="en-US" altLang="zh-TW">
                              <a:latin typeface="Times New Roman" pitchFamily="18" charset="0"/>
                              <a:ea typeface="微軟正黑體" pitchFamily="34" charset="-120"/>
                              <a:cs typeface="Times New Roman" pitchFamily="18" charset="0"/>
                            </a:endParaRPr>
                          </a:p>
                        </a:txBody>
                        <a:useSpRect/>
                      </a:txSp>
                    </a:sp>
                    <a:sp>
                      <a:nvSpPr>
                        <a:cNvPr id="85014" name="矩形 50"/>
                        <a:cNvSpPr>
                          <a:spLocks noChangeArrowheads="1"/>
                        </a:cNvSpPr>
                      </a:nvSpPr>
                      <a:spPr bwMode="auto">
                        <a:xfrm>
                          <a:off x="1972336" y="2143116"/>
                          <a:ext cx="338554" cy="276999"/>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sz="1200">
                                <a:latin typeface="Times New Roman" pitchFamily="18" charset="0"/>
                                <a:ea typeface="微軟正黑體" pitchFamily="34" charset="-120"/>
                                <a:cs typeface="Times New Roman" pitchFamily="18" charset="0"/>
                              </a:rPr>
                              <a:t>31</a:t>
                            </a:r>
                          </a:p>
                        </a:txBody>
                        <a:useSpRect/>
                      </a:txSp>
                    </a:sp>
                    <a:sp>
                      <a:nvSpPr>
                        <a:cNvPr id="85015" name="矩形 51"/>
                        <a:cNvSpPr>
                          <a:spLocks noChangeArrowheads="1"/>
                        </a:cNvSpPr>
                      </a:nvSpPr>
                      <a:spPr bwMode="auto">
                        <a:xfrm>
                          <a:off x="3186782" y="2143116"/>
                          <a:ext cx="530915" cy="276999"/>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sz="1200">
                                <a:latin typeface="Times New Roman" pitchFamily="18" charset="0"/>
                                <a:ea typeface="微軟正黑體" pitchFamily="34" charset="-120"/>
                                <a:cs typeface="Times New Roman" pitchFamily="18" charset="0"/>
                              </a:rPr>
                              <a:t>22,21</a:t>
                            </a:r>
                          </a:p>
                        </a:txBody>
                        <a:useSpRect/>
                      </a:txSp>
                    </a:sp>
                    <a:sp>
                      <a:nvSpPr>
                        <a:cNvPr id="85016" name="矩形 52"/>
                        <a:cNvSpPr>
                          <a:spLocks noChangeArrowheads="1"/>
                        </a:cNvSpPr>
                      </a:nvSpPr>
                      <a:spPr bwMode="auto">
                        <a:xfrm>
                          <a:off x="4401228" y="2130974"/>
                          <a:ext cx="525208" cy="276999"/>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sz="1200">
                                <a:latin typeface="Times New Roman" pitchFamily="18" charset="0"/>
                                <a:ea typeface="微軟正黑體" pitchFamily="34" charset="-120"/>
                                <a:cs typeface="Times New Roman" pitchFamily="18" charset="0"/>
                              </a:rPr>
                              <a:t>12,11</a:t>
                            </a:r>
                          </a:p>
                        </a:txBody>
                        <a:useSpRect/>
                      </a:txSp>
                    </a:sp>
                    <a:sp>
                      <a:nvSpPr>
                        <a:cNvPr id="85017" name="矩形 53"/>
                        <a:cNvSpPr>
                          <a:spLocks noChangeArrowheads="1"/>
                        </a:cNvSpPr>
                      </a:nvSpPr>
                      <a:spPr bwMode="auto">
                        <a:xfrm>
                          <a:off x="5901426" y="2130974"/>
                          <a:ext cx="261610" cy="276999"/>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sz="1200">
                                <a:latin typeface="Times New Roman" pitchFamily="18" charset="0"/>
                                <a:ea typeface="微軟正黑體" pitchFamily="34" charset="-120"/>
                                <a:cs typeface="Times New Roman" pitchFamily="18" charset="0"/>
                              </a:rPr>
                              <a:t>0</a:t>
                            </a:r>
                          </a:p>
                        </a:txBody>
                        <a:useSpRect/>
                      </a:txSp>
                    </a:sp>
                    <a:cxnSp>
                      <a:nvCxnSpPr>
                        <a:cNvPr id="55" name="肘形接點 54"/>
                        <a:cNvCxnSpPr>
                          <a:stCxn id="85012" idx="2"/>
                          <a:endCxn id="38" idx="0"/>
                        </a:cNvCxnSpPr>
                      </a:nvCxnSpPr>
                      <a:spPr>
                        <a:xfrm rot="16200000" flipH="1">
                          <a:off x="2037966" y="3040083"/>
                          <a:ext cx="1344622" cy="471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肘形接點 55"/>
                        <a:cNvCxnSpPr>
                          <a:stCxn id="85009" idx="2"/>
                          <a:endCxn id="37" idx="0"/>
                        </a:cNvCxnSpPr>
                      </a:nvCxnSpPr>
                      <a:spPr>
                        <a:xfrm rot="16200000" flipH="1">
                          <a:off x="3889308" y="2487799"/>
                          <a:ext cx="630241" cy="39490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肘形接點 56"/>
                        <a:cNvCxnSpPr>
                          <a:stCxn id="85010" idx="2"/>
                          <a:endCxn id="34" idx="0"/>
                        </a:cNvCxnSpPr>
                      </a:nvCxnSpPr>
                      <a:spPr>
                        <a:xfrm rot="16200000" flipH="1">
                          <a:off x="5177168" y="2415301"/>
                          <a:ext cx="630241" cy="539899"/>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85021" name="矩形 57"/>
                        <a:cNvSpPr>
                          <a:spLocks noChangeArrowheads="1"/>
                        </a:cNvSpPr>
                      </a:nvSpPr>
                      <a:spPr bwMode="auto">
                        <a:xfrm>
                          <a:off x="4114344" y="4286256"/>
                          <a:ext cx="800219"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(p2, d)</a:t>
                            </a:r>
                            <a:endParaRPr kumimoji="0" lang="zh-TW" altLang="en-US">
                              <a:ea typeface="微軟正黑體" pitchFamily="34" charset="-120"/>
                              <a:cs typeface="Times New Roman" pitchFamily="18" charset="0"/>
                            </a:endParaRPr>
                          </a:p>
                        </a:txBody>
                        <a:useSpRect/>
                      </a:txSp>
                    </a:sp>
                    <a:cxnSp>
                      <a:nvCxnSpPr>
                        <a:cNvPr id="59" name="直線單箭頭接點 58"/>
                        <a:cNvCxnSpPr>
                          <a:stCxn id="85021" idx="2"/>
                          <a:endCxn id="36" idx="0"/>
                        </a:cNvCxnSpPr>
                      </a:nvCxnSpPr>
                      <a:spPr>
                        <a:xfrm rot="5400000">
                          <a:off x="4376164" y="4791493"/>
                          <a:ext cx="273052" cy="235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D3A99" w:rsidRDefault="004D3A99" w:rsidP="004D3A99">
      <w:pPr>
        <w:pStyle w:val="a8"/>
        <w:jc w:val="center"/>
      </w:pPr>
      <w:bookmarkStart w:id="32" w:name="_Ref233451793"/>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14</w:t>
      </w:r>
      <w:r w:rsidR="003B752A">
        <w:fldChar w:fldCharType="end"/>
      </w:r>
      <w:bookmarkEnd w:id="32"/>
      <w:r>
        <w:rPr>
          <w:rFonts w:hint="eastAsia"/>
        </w:rPr>
        <w:t xml:space="preserve"> IA32</w:t>
      </w:r>
      <w:r w:rsidR="004859EA">
        <w:rPr>
          <w:rFonts w:hint="eastAsia"/>
        </w:rPr>
        <w:t>的</w:t>
      </w:r>
      <w:r>
        <w:rPr>
          <w:rFonts w:hint="eastAsia"/>
        </w:rPr>
        <w:t>分頁</w:t>
      </w:r>
      <w:r w:rsidR="004859EA">
        <w:rPr>
          <w:rFonts w:hint="eastAsia"/>
        </w:rPr>
        <w:t>模式</w:t>
      </w:r>
    </w:p>
    <w:p w:rsidR="004D3A99" w:rsidRDefault="004D3A99" w:rsidP="004D3A99"/>
    <w:p w:rsidR="004D3A99" w:rsidRDefault="004D3A99" w:rsidP="004D3A99">
      <w:r>
        <w:rPr>
          <w:rFonts w:hint="eastAsia"/>
        </w:rPr>
        <w:t>IA32</w:t>
      </w:r>
      <w:r>
        <w:rPr>
          <w:rFonts w:hint="eastAsia"/>
        </w:rPr>
        <w:t>可以不使用分頁機制，直接將分段後的線性位址輸出，此時相當於一般的分段模式，其輸出位址如</w:t>
      </w:r>
      <w:r w:rsidR="003B752A">
        <w:fldChar w:fldCharType="begin"/>
      </w:r>
      <w:r>
        <w:instrText xml:space="preserve"> </w:instrText>
      </w:r>
      <w:r>
        <w:rPr>
          <w:rFonts w:hint="eastAsia"/>
        </w:rPr>
        <w:instrText>REF _Ref233451987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15</w:t>
      </w:r>
      <w:r w:rsidR="003B752A">
        <w:fldChar w:fldCharType="end"/>
      </w:r>
      <w:r>
        <w:rPr>
          <w:rFonts w:hint="eastAsia"/>
        </w:rPr>
        <w:t>中的</w:t>
      </w:r>
      <w:r>
        <w:rPr>
          <w:rFonts w:hint="eastAsia"/>
        </w:rPr>
        <w:t xml:space="preserve"> L</w:t>
      </w:r>
      <w:r>
        <w:rPr>
          <w:rFonts w:hint="eastAsia"/>
        </w:rPr>
        <w:t>所示。如果使用單層分頁機制，則相當於一般的分段式分頁，其輸出位址如</w:t>
      </w:r>
      <w:r w:rsidR="003B752A">
        <w:fldChar w:fldCharType="begin"/>
      </w:r>
      <w:r>
        <w:instrText xml:space="preserve"> </w:instrText>
      </w:r>
      <w:r>
        <w:rPr>
          <w:rFonts w:hint="eastAsia"/>
        </w:rPr>
        <w:instrText>REF _Ref233451987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15</w:t>
      </w:r>
      <w:r w:rsidR="003B752A">
        <w:fldChar w:fldCharType="end"/>
      </w:r>
      <w:r>
        <w:rPr>
          <w:rFonts w:hint="eastAsia"/>
        </w:rPr>
        <w:t>中的</w:t>
      </w:r>
      <w:r>
        <w:rPr>
          <w:rFonts w:hint="eastAsia"/>
        </w:rPr>
        <w:t xml:space="preserve"> M1</w:t>
      </w:r>
      <w:r>
        <w:rPr>
          <w:rFonts w:hint="eastAsia"/>
        </w:rPr>
        <w:t>所示。如果採用兩層分頁機制，則形成雙層分頁式分段體系，其輸出位址如</w:t>
      </w:r>
      <w:r w:rsidR="003B752A">
        <w:fldChar w:fldCharType="begin"/>
      </w:r>
      <w:r>
        <w:instrText xml:space="preserve"> </w:instrText>
      </w:r>
      <w:r>
        <w:rPr>
          <w:rFonts w:hint="eastAsia"/>
        </w:rPr>
        <w:instrText>REF _Ref233451987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15</w:t>
      </w:r>
      <w:r w:rsidR="003B752A">
        <w:fldChar w:fldCharType="end"/>
      </w:r>
      <w:r>
        <w:rPr>
          <w:rFonts w:hint="eastAsia"/>
        </w:rPr>
        <w:t>中的</w:t>
      </w:r>
      <w:r>
        <w:rPr>
          <w:rFonts w:hint="eastAsia"/>
        </w:rPr>
        <w:t xml:space="preserve"> M2</w:t>
      </w:r>
      <w:r>
        <w:rPr>
          <w:rFonts w:hint="eastAsia"/>
        </w:rPr>
        <w:t>所示。</w:t>
      </w:r>
      <w:r w:rsidR="003B752A">
        <w:fldChar w:fldCharType="begin"/>
      </w:r>
      <w:r>
        <w:instrText xml:space="preserve"> </w:instrText>
      </w:r>
      <w:r>
        <w:rPr>
          <w:rFonts w:hint="eastAsia"/>
        </w:rPr>
        <w:instrText>REF _Ref233451987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15</w:t>
      </w:r>
      <w:r w:rsidR="003B752A">
        <w:fldChar w:fldCharType="end"/>
      </w:r>
      <w:r>
        <w:rPr>
          <w:rFonts w:hint="eastAsia"/>
        </w:rPr>
        <w:t>顯示了</w:t>
      </w:r>
      <w:r>
        <w:rPr>
          <w:rFonts w:hint="eastAsia"/>
        </w:rPr>
        <w:t>IA32 MMU</w:t>
      </w:r>
      <w:r>
        <w:rPr>
          <w:rFonts w:hint="eastAsia"/>
        </w:rPr>
        <w:t>單元</w:t>
      </w:r>
      <w:r w:rsidR="00A0679E">
        <w:rPr>
          <w:rFonts w:hint="eastAsia"/>
        </w:rPr>
        <w:t>的</w:t>
      </w:r>
      <w:r>
        <w:rPr>
          <w:rFonts w:hint="eastAsia"/>
        </w:rPr>
        <w:t>轉換過程。</w:t>
      </w:r>
    </w:p>
    <w:p w:rsidR="004D3A99" w:rsidRPr="00360737" w:rsidRDefault="004D3A99" w:rsidP="004D3A99"/>
    <w:p w:rsidR="004D3A99" w:rsidRPr="00F67B71" w:rsidRDefault="00900B98" w:rsidP="004D3A99">
      <w:pPr>
        <w:rPr>
          <w:b/>
        </w:rPr>
      </w:pPr>
      <w:r>
        <w:rPr>
          <w:b/>
          <w:noProof/>
        </w:rPr>
        <w:lastRenderedPageBreak/>
        <w:drawing>
          <wp:inline distT="0" distB="0" distL="0" distR="0">
            <wp:extent cx="5274310" cy="2751310"/>
            <wp:effectExtent l="19050" t="0" r="0" b="0"/>
            <wp:docPr id="34" name="物件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8400" cy="4584700"/>
                      <a:chOff x="0" y="1714500"/>
                      <a:chExt cx="8788400" cy="4584700"/>
                    </a:xfrm>
                  </a:grpSpPr>
                  <a:grpSp>
                    <a:nvGrpSpPr>
                      <a:cNvPr id="86019" name="群組 4"/>
                      <a:cNvGrpSpPr>
                        <a:grpSpLocks/>
                      </a:cNvGrpSpPr>
                    </a:nvGrpSpPr>
                    <a:grpSpPr bwMode="auto">
                      <a:xfrm>
                        <a:off x="0" y="1714500"/>
                        <a:ext cx="8788400" cy="4584700"/>
                        <a:chOff x="140045" y="2000240"/>
                        <a:chExt cx="8787697" cy="4584174"/>
                      </a:xfrm>
                    </a:grpSpPr>
                    <a:grpSp>
                      <a:nvGrpSpPr>
                        <a:cNvPr id="3" name="群組 5"/>
                        <a:cNvGrpSpPr>
                          <a:grpSpLocks/>
                        </a:cNvGrpSpPr>
                      </a:nvGrpSpPr>
                      <a:grpSpPr bwMode="auto">
                        <a:xfrm>
                          <a:off x="140045" y="2000240"/>
                          <a:ext cx="8597212" cy="4584174"/>
                          <a:chOff x="140045" y="2000240"/>
                          <a:chExt cx="8597212" cy="4584174"/>
                        </a:xfrm>
                      </a:grpSpPr>
                      <a:sp>
                        <a:nvSpPr>
                          <a:cNvPr id="14" name="矩形 13"/>
                          <a:cNvSpPr/>
                        </a:nvSpPr>
                        <a:spPr>
                          <a:xfrm>
                            <a:off x="1071833" y="2000240"/>
                            <a:ext cx="1500067" cy="357147"/>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邏輯位址</a:t>
                              </a:r>
                              <a:r>
                                <a:rPr kumimoji="0" lang="en-US" altLang="zh-TW" dirty="0" smtClean="0">
                                  <a:solidFill>
                                    <a:schemeClr val="tx1"/>
                                  </a:solidFill>
                                  <a:latin typeface="Times New Roman" pitchFamily="18" charset="0"/>
                                  <a:cs typeface="Times New Roman" pitchFamily="18" charset="0"/>
                                </a:rPr>
                                <a:t>(A)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140045" y="2416117"/>
                            <a:ext cx="1227040"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指令</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2289348" y="2416117"/>
                            <a:ext cx="1104812"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分段單位</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4314836" y="2416117"/>
                            <a:ext cx="1104812"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分頁單位</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6402232" y="2416117"/>
                            <a:ext cx="1104812"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匯流排</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直線單箭頭接點 18"/>
                          <a:cNvCxnSpPr>
                            <a:stCxn id="15" idx="3"/>
                            <a:endCxn id="16" idx="1"/>
                          </a:cNvCxnSpPr>
                        </a:nvCxnSpPr>
                        <a:spPr>
                          <a:xfrm>
                            <a:off x="1367085" y="2595485"/>
                            <a:ext cx="922263"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直線單箭頭接點 19"/>
                          <a:cNvCxnSpPr>
                            <a:stCxn id="16" idx="3"/>
                            <a:endCxn id="17" idx="1"/>
                          </a:cNvCxnSpPr>
                        </a:nvCxnSpPr>
                        <a:spPr>
                          <a:xfrm>
                            <a:off x="3394160" y="2595485"/>
                            <a:ext cx="920676"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矩形 20"/>
                          <a:cNvSpPr/>
                        </a:nvSpPr>
                        <a:spPr>
                          <a:xfrm>
                            <a:off x="3211612" y="2000240"/>
                            <a:ext cx="1350854" cy="357147"/>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線性位址</a:t>
                              </a:r>
                              <a:r>
                                <a:rPr kumimoji="0" lang="en-US" altLang="zh-TW" dirty="0" smtClean="0">
                                  <a:solidFill>
                                    <a:schemeClr val="tx1"/>
                                  </a:solidFill>
                                  <a:latin typeface="Times New Roman" pitchFamily="18" charset="0"/>
                                  <a:cs typeface="Times New Roman" pitchFamily="18" charset="0"/>
                                </a:rPr>
                                <a:t>(L)</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直線單箭頭接點 21"/>
                          <a:cNvCxnSpPr>
                            <a:stCxn id="17" idx="3"/>
                            <a:endCxn id="18" idx="1"/>
                          </a:cNvCxnSpPr>
                        </a:nvCxnSpPr>
                        <a:spPr>
                          <a:xfrm>
                            <a:off x="5419648" y="2595485"/>
                            <a:ext cx="982584"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矩形 22"/>
                          <a:cNvSpPr/>
                        </a:nvSpPr>
                        <a:spPr>
                          <a:xfrm>
                            <a:off x="5143445" y="2000240"/>
                            <a:ext cx="1571499" cy="357147"/>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真實位址</a:t>
                              </a:r>
                              <a:r>
                                <a:rPr kumimoji="0" lang="en-US" altLang="zh-TW" dirty="0" smtClean="0">
                                  <a:solidFill>
                                    <a:schemeClr val="tx1"/>
                                  </a:solidFill>
                                  <a:latin typeface="Times New Roman" pitchFamily="18" charset="0"/>
                                  <a:cs typeface="Times New Roman" pitchFamily="18" charset="0"/>
                                </a:rPr>
                                <a:t>(M)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6038" name="矩形 23"/>
                          <a:cNvSpPr>
                            <a:spLocks noChangeArrowheads="1"/>
                          </a:cNvSpPr>
                        </a:nvSpPr>
                        <a:spPr bwMode="auto">
                          <a:xfrm>
                            <a:off x="2500298" y="4429132"/>
                            <a:ext cx="32573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L</a:t>
                              </a:r>
                            </a:p>
                          </a:txBody>
                          <a:useSpRect/>
                        </a:txSp>
                      </a:sp>
                      <a:sp>
                        <a:nvSpPr>
                          <a:cNvPr id="86039" name="矩形 24"/>
                          <a:cNvSpPr>
                            <a:spLocks noChangeArrowheads="1"/>
                          </a:cNvSpPr>
                        </a:nvSpPr>
                        <a:spPr bwMode="auto">
                          <a:xfrm>
                            <a:off x="4214810" y="4286256"/>
                            <a:ext cx="42832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P1</a:t>
                              </a:r>
                            </a:p>
                          </a:txBody>
                          <a:useSpRect/>
                        </a:txSp>
                      </a:sp>
                      <a:sp>
                        <a:nvSpPr>
                          <a:cNvPr id="86040" name="矩形 25"/>
                          <a:cNvSpPr>
                            <a:spLocks noChangeArrowheads="1"/>
                          </a:cNvSpPr>
                        </a:nvSpPr>
                        <a:spPr bwMode="auto">
                          <a:xfrm>
                            <a:off x="2643174" y="6215082"/>
                            <a:ext cx="2619327"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選擇器部分 </a:t>
                              </a:r>
                              <a:r>
                                <a:rPr kumimoji="0" lang="en-US" altLang="zh-TW">
                                  <a:latin typeface="Times New Roman" pitchFamily="18" charset="0"/>
                                  <a:ea typeface="微軟正黑體" pitchFamily="34" charset="-120"/>
                                  <a:cs typeface="Times New Roman" pitchFamily="18" charset="0"/>
                                </a:rPr>
                                <a:t>S=(s, g, pr)</a:t>
                              </a:r>
                            </a:p>
                          </a:txBody>
                          <a:useSpRect/>
                        </a:txSp>
                      </a:sp>
                      <a:sp>
                        <a:nvSpPr>
                          <a:cNvPr id="27" name="矩形 26"/>
                          <a:cNvSpPr/>
                        </a:nvSpPr>
                        <a:spPr>
                          <a:xfrm>
                            <a:off x="8000716" y="3428826"/>
                            <a:ext cx="736541" cy="785723"/>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4-KB</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page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6042" name="矩形 27"/>
                          <a:cNvSpPr>
                            <a:spLocks noChangeArrowheads="1"/>
                          </a:cNvSpPr>
                        </a:nvSpPr>
                        <a:spPr bwMode="auto">
                          <a:xfrm>
                            <a:off x="5500694" y="6215082"/>
                            <a:ext cx="2714644"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位移部分 </a:t>
                              </a:r>
                              <a:r>
                                <a:rPr kumimoji="0" lang="en-US" altLang="zh-TW">
                                  <a:latin typeface="Times New Roman" pitchFamily="18" charset="0"/>
                                  <a:ea typeface="微軟正黑體" pitchFamily="34" charset="-120"/>
                                  <a:cs typeface="Times New Roman" pitchFamily="18" charset="0"/>
                                </a:rPr>
                                <a:t>D=(p1, p2, d)</a:t>
                              </a:r>
                            </a:p>
                          </a:txBody>
                          <a:useSpRect/>
                        </a:txSp>
                      </a:sp>
                      <a:sp>
                        <a:nvSpPr>
                          <a:cNvPr id="29" name="矩形 28"/>
                          <a:cNvSpPr/>
                        </a:nvSpPr>
                        <a:spPr>
                          <a:xfrm>
                            <a:off x="5114872" y="3428826"/>
                            <a:ext cx="885754" cy="785723"/>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PT</a:t>
                              </a: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分頁表</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3500514" y="4143119"/>
                            <a:ext cx="736541" cy="92858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PD</a:t>
                              </a: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分頁</a:t>
                              </a:r>
                              <a:endParaRPr kumimoji="0" lang="en-US" altLang="zh-TW" dirty="0" smtClean="0">
                                <a:solidFill>
                                  <a:schemeClr val="tx1"/>
                                </a:solidFill>
                                <a:latin typeface="Times New Roman" pitchFamily="18" charset="0"/>
                                <a:cs typeface="Times New Roman" pitchFamily="18" charset="0"/>
                              </a:endParaRPr>
                            </a:p>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目錄</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圖案 37"/>
                          <a:cNvCxnSpPr>
                            <a:stCxn id="34" idx="2"/>
                            <a:endCxn id="30" idx="1"/>
                          </a:cNvCxnSpPr>
                        </a:nvCxnSpPr>
                        <a:spPr>
                          <a:xfrm rot="16200000" flipH="1">
                            <a:off x="3082245" y="4189933"/>
                            <a:ext cx="179367" cy="657172"/>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圖案 38"/>
                          <a:cNvCxnSpPr>
                            <a:stCxn id="30" idx="3"/>
                            <a:endCxn id="29" idx="1"/>
                          </a:cNvCxnSpPr>
                        </a:nvCxnSpPr>
                        <a:spPr>
                          <a:xfrm flipV="1">
                            <a:off x="4237055" y="3820894"/>
                            <a:ext cx="877817" cy="78731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圖案 38"/>
                          <a:cNvCxnSpPr>
                            <a:stCxn id="30" idx="3"/>
                            <a:endCxn id="43" idx="1"/>
                          </a:cNvCxnSpPr>
                        </a:nvCxnSpPr>
                        <a:spPr>
                          <a:xfrm>
                            <a:off x="4237055" y="4608204"/>
                            <a:ext cx="1835003" cy="749214"/>
                          </a:xfrm>
                          <a:prstGeom prst="bentConnector3">
                            <a:avLst>
                              <a:gd name="adj1" fmla="val 23899"/>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矩形 33"/>
                          <a:cNvSpPr/>
                        </a:nvSpPr>
                        <a:spPr>
                          <a:xfrm>
                            <a:off x="2352843" y="3500256"/>
                            <a:ext cx="980996" cy="928580"/>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latin typeface="Times New Roman" pitchFamily="18" charset="0"/>
                                  <a:cs typeface="Times New Roman" pitchFamily="18" charset="0"/>
                                </a:rPr>
                                <a:t>分段表</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圖案 64"/>
                          <a:cNvCxnSpPr>
                            <a:stCxn id="15" idx="2"/>
                            <a:endCxn id="8" idx="2"/>
                          </a:cNvCxnSpPr>
                        </a:nvCxnSpPr>
                        <a:spPr>
                          <a:xfrm rot="16200000" flipH="1">
                            <a:off x="621041" y="2906582"/>
                            <a:ext cx="1226996" cy="96036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86050" name="矩形 35"/>
                          <a:cNvSpPr>
                            <a:spLocks noChangeArrowheads="1"/>
                          </a:cNvSpPr>
                        </a:nvSpPr>
                        <a:spPr bwMode="auto">
                          <a:xfrm>
                            <a:off x="785786" y="4071942"/>
                            <a:ext cx="84885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A=(S,D)</a:t>
                              </a:r>
                            </a:p>
                          </a:txBody>
                          <a:useSpRect/>
                        </a:txSp>
                      </a:sp>
                      <a:cxnSp>
                        <a:nvCxnSpPr>
                          <a:cNvPr id="37" name="圖案 38"/>
                          <a:cNvCxnSpPr>
                            <a:stCxn id="29" idx="3"/>
                            <a:endCxn id="27" idx="1"/>
                          </a:cNvCxnSpPr>
                        </a:nvCxnSpPr>
                        <a:spPr>
                          <a:xfrm>
                            <a:off x="6000626" y="3820894"/>
                            <a:ext cx="2000090" cy="1587"/>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86052" name="矩形 37"/>
                          <a:cNvSpPr>
                            <a:spLocks noChangeArrowheads="1"/>
                          </a:cNvSpPr>
                        </a:nvSpPr>
                        <a:spPr bwMode="auto">
                          <a:xfrm>
                            <a:off x="6715140" y="3357562"/>
                            <a:ext cx="126348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M2=(P2, d)</a:t>
                              </a:r>
                            </a:p>
                          </a:txBody>
                          <a:useSpRect/>
                        </a:txSp>
                      </a:sp>
                      <a:sp>
                        <a:nvSpPr>
                          <a:cNvPr id="86053" name="矩形 38"/>
                          <a:cNvSpPr>
                            <a:spLocks noChangeArrowheads="1"/>
                          </a:cNvSpPr>
                        </a:nvSpPr>
                        <a:spPr bwMode="auto">
                          <a:xfrm>
                            <a:off x="4214810" y="5429264"/>
                            <a:ext cx="166744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M1=(P1, p2, d)</a:t>
                              </a:r>
                            </a:p>
                          </a:txBody>
                          <a:useSpRect/>
                        </a:txSp>
                      </a:sp>
                      <a:sp>
                        <a:nvSpPr>
                          <a:cNvPr id="86054" name="矩形 39"/>
                          <a:cNvSpPr>
                            <a:spLocks noChangeArrowheads="1"/>
                          </a:cNvSpPr>
                        </a:nvSpPr>
                        <a:spPr bwMode="auto">
                          <a:xfrm>
                            <a:off x="2260352" y="5399104"/>
                            <a:ext cx="118814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L=B[S]+D</a:t>
                              </a:r>
                            </a:p>
                          </a:txBody>
                          <a:useSpRect/>
                        </a:txSp>
                      </a:sp>
                      <a:cxnSp>
                        <a:nvCxnSpPr>
                          <a:cNvPr id="41" name="直線單箭頭接點 40"/>
                          <a:cNvCxnSpPr>
                            <a:stCxn id="34" idx="2"/>
                            <a:endCxn id="86054" idx="0"/>
                          </a:cNvCxnSpPr>
                        </a:nvCxnSpPr>
                        <a:spPr>
                          <a:xfrm rot="16200000" flipH="1">
                            <a:off x="2363971" y="4908207"/>
                            <a:ext cx="969852" cy="111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6056" name="矩形 41"/>
                          <a:cNvSpPr>
                            <a:spLocks noChangeArrowheads="1"/>
                          </a:cNvSpPr>
                        </a:nvSpPr>
                        <a:spPr bwMode="auto">
                          <a:xfrm>
                            <a:off x="285720" y="6215082"/>
                            <a:ext cx="2214546" cy="369332"/>
                          </a:xfrm>
                          <a:prstGeom prst="rect">
                            <a:avLst/>
                          </a:prstGeom>
                          <a:noFill/>
                          <a:ln w="9525">
                            <a:noFill/>
                            <a:miter lim="800000"/>
                            <a:headEnd/>
                            <a:tailEnd/>
                          </a:ln>
                        </a:spPr>
                        <a:txSp>
                          <a:txBody>
                            <a:bodyPr>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latin typeface="Times New Roman" pitchFamily="18" charset="0"/>
                                  <a:ea typeface="微軟正黑體" pitchFamily="34" charset="-120"/>
                                  <a:cs typeface="Times New Roman" pitchFamily="18" charset="0"/>
                                </a:rPr>
                                <a:t>邏輯位址 </a:t>
                              </a:r>
                              <a:r>
                                <a:rPr kumimoji="0" lang="en-US" altLang="zh-TW">
                                  <a:latin typeface="Times New Roman" pitchFamily="18" charset="0"/>
                                  <a:ea typeface="微軟正黑體" pitchFamily="34" charset="-120"/>
                                  <a:cs typeface="Times New Roman" pitchFamily="18" charset="0"/>
                                </a:rPr>
                                <a:t>A= (S, D)</a:t>
                              </a:r>
                            </a:p>
                          </a:txBody>
                          <a:useSpRect/>
                        </a:txSp>
                      </a:sp>
                      <a:sp>
                        <a:nvSpPr>
                          <a:cNvPr id="43" name="矩形 42"/>
                          <a:cNvSpPr/>
                        </a:nvSpPr>
                        <a:spPr>
                          <a:xfrm>
                            <a:off x="6072058" y="4714554"/>
                            <a:ext cx="1104812" cy="128572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4-MB</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page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6058" name="矩形 43"/>
                          <a:cNvSpPr>
                            <a:spLocks noChangeArrowheads="1"/>
                          </a:cNvSpPr>
                        </a:nvSpPr>
                        <a:spPr bwMode="auto">
                          <a:xfrm>
                            <a:off x="6000760" y="3429000"/>
                            <a:ext cx="42832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P2</a:t>
                              </a:r>
                              <a:endParaRPr kumimoji="0" lang="zh-TW" altLang="en-US">
                                <a:ea typeface="微軟正黑體" pitchFamily="34" charset="-120"/>
                                <a:cs typeface="Times New Roman" pitchFamily="18" charset="0"/>
                              </a:endParaRPr>
                            </a:p>
                          </a:txBody>
                          <a:useSpRect/>
                        </a:txSp>
                      </a:sp>
                    </a:grpSp>
                    <a:sp>
                      <a:nvSpPr>
                        <a:cNvPr id="7" name="矩形 6"/>
                        <a:cNvSpPr/>
                      </a:nvSpPr>
                      <a:spPr>
                        <a:xfrm>
                          <a:off x="928970" y="3314539"/>
                          <a:ext cx="736541" cy="35714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cr3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橢圓 7"/>
                        <a:cNvSpPr/>
                      </a:nvSpPr>
                      <a:spPr>
                        <a:xfrm>
                          <a:off x="1714719" y="3857402"/>
                          <a:ext cx="285727" cy="285717"/>
                        </a:xfrm>
                        <a:prstGeom prst="ellipse">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rPr>
                              <a:t>+</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肘形接點 44"/>
                        <a:cNvCxnSpPr>
                          <a:stCxn id="7" idx="3"/>
                          <a:endCxn id="8" idx="0"/>
                        </a:cNvCxnSpPr>
                      </a:nvCxnSpPr>
                      <a:spPr>
                        <a:xfrm>
                          <a:off x="1665511" y="3493907"/>
                          <a:ext cx="192072" cy="36349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肘形接點 9"/>
                        <a:cNvCxnSpPr>
                          <a:stCxn id="8" idx="6"/>
                        </a:cNvCxnSpPr>
                      </a:nvCxnSpPr>
                      <a:spPr>
                        <a:xfrm>
                          <a:off x="2000446" y="4000261"/>
                          <a:ext cx="285727"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86025" name="文字方塊 59"/>
                        <a:cNvSpPr txBox="1">
                          <a:spLocks noChangeArrowheads="1"/>
                        </a:cNvSpPr>
                      </a:nvSpPr>
                      <a:spPr bwMode="auto">
                        <a:xfrm>
                          <a:off x="7358082" y="4643446"/>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延伸分頁模式</a:t>
                            </a:r>
                          </a:p>
                        </a:txBody>
                        <a:useSpRect/>
                      </a:txSp>
                    </a:sp>
                    <a:cxnSp>
                      <a:nvCxnSpPr>
                        <a:cNvPr id="12" name="直線單箭頭接點 11"/>
                        <a:cNvCxnSpPr/>
                      </a:nvCxnSpPr>
                      <a:spPr>
                        <a:xfrm rot="16200000" flipV="1">
                          <a:off x="8286447" y="4500265"/>
                          <a:ext cx="214288" cy="714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圓角矩形 12"/>
                        <a:cNvSpPr/>
                      </a:nvSpPr>
                      <a:spPr>
                        <a:xfrm>
                          <a:off x="4857718" y="3143109"/>
                          <a:ext cx="4000180" cy="1285727"/>
                        </a:xfrm>
                        <a:prstGeom prst="roundRect">
                          <a:avLst/>
                        </a:prstGeom>
                        <a:noFill/>
                        <a:ln>
                          <a:prstDash val="dash"/>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4D3A99" w:rsidRDefault="004D3A99" w:rsidP="004D3A99">
      <w:pPr>
        <w:pStyle w:val="a8"/>
        <w:jc w:val="center"/>
      </w:pPr>
      <w:bookmarkStart w:id="33" w:name="_Ref233451987"/>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15</w:t>
      </w:r>
      <w:r w:rsidR="003B752A">
        <w:fldChar w:fldCharType="end"/>
      </w:r>
      <w:bookmarkEnd w:id="33"/>
      <w:r>
        <w:rPr>
          <w:rFonts w:hint="eastAsia"/>
        </w:rPr>
        <w:t xml:space="preserve"> IA32</w:t>
      </w:r>
      <w:r w:rsidR="004859EA">
        <w:rPr>
          <w:rFonts w:hint="eastAsia"/>
        </w:rPr>
        <w:t>的分段分頁模式</w:t>
      </w:r>
    </w:p>
    <w:p w:rsidR="004D3A99" w:rsidRPr="004D3A99" w:rsidRDefault="004D3A99" w:rsidP="004D3A99"/>
    <w:p w:rsidR="004D3A99" w:rsidRDefault="004D3A99" w:rsidP="004D3A99">
      <w:r>
        <w:rPr>
          <w:rFonts w:hint="eastAsia"/>
        </w:rPr>
        <w:t>從</w:t>
      </w:r>
      <w:r>
        <w:rPr>
          <w:rFonts w:hint="eastAsia"/>
        </w:rPr>
        <w:t xml:space="preserve"> IA32 </w:t>
      </w:r>
      <w:r>
        <w:rPr>
          <w:rFonts w:hint="eastAsia"/>
        </w:rPr>
        <w:t>的</w:t>
      </w:r>
      <w:r>
        <w:rPr>
          <w:rFonts w:hint="eastAsia"/>
        </w:rPr>
        <w:t>MMU</w:t>
      </w:r>
      <w:r>
        <w:rPr>
          <w:rFonts w:hint="eastAsia"/>
        </w:rPr>
        <w:t>單元設計中，我們可以看到</w:t>
      </w:r>
      <w:r>
        <w:rPr>
          <w:rFonts w:hint="eastAsia"/>
        </w:rPr>
        <w:t xml:space="preserve"> IA32</w:t>
      </w:r>
      <w:r>
        <w:rPr>
          <w:rFonts w:hint="eastAsia"/>
        </w:rPr>
        <w:t>處理器留下了相當大的選擇空間給作業系統，作業系統可以自行選擇使用哪一種分段分頁機制，這與作業系統的設計有密切的關係。</w:t>
      </w:r>
    </w:p>
    <w:p w:rsidR="004D3A99" w:rsidRDefault="004D3A99" w:rsidP="00450BE3"/>
    <w:p w:rsidR="004D3A99" w:rsidRPr="004D3A99" w:rsidRDefault="004D3A99" w:rsidP="00450BE3">
      <w:pPr>
        <w:rPr>
          <w:b/>
        </w:rPr>
      </w:pPr>
      <w:r w:rsidRPr="004D3A99">
        <w:rPr>
          <w:rFonts w:hint="eastAsia"/>
          <w:b/>
        </w:rPr>
        <w:t xml:space="preserve">Linux </w:t>
      </w:r>
      <w:r w:rsidRPr="004D3A99">
        <w:rPr>
          <w:rFonts w:hint="eastAsia"/>
          <w:b/>
        </w:rPr>
        <w:t>的記憶體管理機制</w:t>
      </w:r>
    </w:p>
    <w:p w:rsidR="000357B5" w:rsidRDefault="004859EA" w:rsidP="00450BE3">
      <w:r>
        <w:t>X</w:t>
      </w:r>
      <w:r>
        <w:rPr>
          <w:rFonts w:hint="eastAsia"/>
        </w:rPr>
        <w:t xml:space="preserve">86 </w:t>
      </w:r>
      <w:r>
        <w:rPr>
          <w:rFonts w:hint="eastAsia"/>
        </w:rPr>
        <w:t>版本</w:t>
      </w:r>
      <w:r w:rsidR="000357B5">
        <w:rPr>
          <w:rFonts w:hint="eastAsia"/>
        </w:rPr>
        <w:t xml:space="preserve">Linux </w:t>
      </w:r>
      <w:r w:rsidR="000357B5">
        <w:rPr>
          <w:rFonts w:hint="eastAsia"/>
        </w:rPr>
        <w:t>利用</w:t>
      </w:r>
      <w:r w:rsidR="000357B5">
        <w:rPr>
          <w:rFonts w:hint="eastAsia"/>
        </w:rPr>
        <w:t xml:space="preserve"> GDT </w:t>
      </w:r>
      <w:r w:rsidR="000357B5">
        <w:rPr>
          <w:rFonts w:hint="eastAsia"/>
        </w:rPr>
        <w:t>指向核心的分頁，然後用</w:t>
      </w:r>
      <w:r w:rsidR="000357B5">
        <w:rPr>
          <w:rFonts w:hint="eastAsia"/>
        </w:rPr>
        <w:t xml:space="preserve"> LDT </w:t>
      </w:r>
      <w:r w:rsidR="000357B5">
        <w:rPr>
          <w:rFonts w:hint="eastAsia"/>
        </w:rPr>
        <w:t>指向使用者行程的分頁。</w:t>
      </w:r>
      <w:r w:rsidR="000357B5">
        <w:rPr>
          <w:rFonts w:hint="eastAsia"/>
        </w:rPr>
        <w:t xml:space="preserve">LDT </w:t>
      </w:r>
      <w:r w:rsidR="000357B5">
        <w:rPr>
          <w:rFonts w:hint="eastAsia"/>
        </w:rPr>
        <w:t>中所記載的是各個行程的分段表，以及行程的狀態段</w:t>
      </w:r>
      <w:r w:rsidR="000357B5">
        <w:rPr>
          <w:rFonts w:hint="eastAsia"/>
        </w:rPr>
        <w:t xml:space="preserve"> (Task State Segment : TSS)</w:t>
      </w:r>
      <w:r w:rsidR="000357B5">
        <w:rPr>
          <w:rFonts w:hint="eastAsia"/>
        </w:rPr>
        <w:t>。而</w:t>
      </w:r>
      <w:r w:rsidR="000357B5">
        <w:rPr>
          <w:rFonts w:hint="eastAsia"/>
        </w:rPr>
        <w:t xml:space="preserve"> GDT </w:t>
      </w:r>
      <w:r w:rsidR="000357B5">
        <w:rPr>
          <w:rFonts w:hint="eastAsia"/>
        </w:rPr>
        <w:t>中則會記載這些分段表的起始點，</w:t>
      </w:r>
      <w:r w:rsidR="000357B5">
        <w:rPr>
          <w:rFonts w:hint="eastAsia"/>
        </w:rPr>
        <w:t>TSS</w:t>
      </w:r>
      <w:r w:rsidR="000357B5">
        <w:rPr>
          <w:rFonts w:hint="eastAsia"/>
        </w:rPr>
        <w:t>起始點，以及核心的各分段起點。</w:t>
      </w:r>
      <w:r w:rsidR="003B752A">
        <w:fldChar w:fldCharType="begin"/>
      </w:r>
      <w:r w:rsidR="000357B5">
        <w:instrText xml:space="preserve"> REF _Ref233622425 \h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16</w:t>
      </w:r>
      <w:r w:rsidR="003B752A">
        <w:fldChar w:fldCharType="end"/>
      </w:r>
      <w:r w:rsidR="000357B5">
        <w:rPr>
          <w:rFonts w:hint="eastAsia"/>
        </w:rPr>
        <w:t>顯示了</w:t>
      </w:r>
      <w:r w:rsidR="000357B5">
        <w:rPr>
          <w:rFonts w:hint="eastAsia"/>
        </w:rPr>
        <w:t xml:space="preserve"> x86 </w:t>
      </w:r>
      <w:r w:rsidR="000357B5">
        <w:rPr>
          <w:rFonts w:hint="eastAsia"/>
        </w:rPr>
        <w:t>版的</w:t>
      </w:r>
      <w:r w:rsidR="000357B5">
        <w:rPr>
          <w:rFonts w:hint="eastAsia"/>
        </w:rPr>
        <w:t xml:space="preserve">Linux </w:t>
      </w:r>
      <w:r w:rsidR="00911F2D">
        <w:rPr>
          <w:rFonts w:hint="eastAsia"/>
        </w:rPr>
        <w:t>的分段</w:t>
      </w:r>
      <w:r w:rsidR="000357B5">
        <w:rPr>
          <w:rFonts w:hint="eastAsia"/>
        </w:rPr>
        <w:t>記憶體管理機制。</w:t>
      </w:r>
    </w:p>
    <w:p w:rsidR="000357B5" w:rsidRDefault="00900B98" w:rsidP="00450BE3">
      <w:r>
        <w:rPr>
          <w:noProof/>
        </w:rPr>
        <w:lastRenderedPageBreak/>
        <w:drawing>
          <wp:inline distT="0" distB="0" distL="0" distR="0">
            <wp:extent cx="5274310" cy="3510102"/>
            <wp:effectExtent l="19050" t="0" r="0" b="0"/>
            <wp:docPr id="35" name="物件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9537" cy="5143500"/>
                      <a:chOff x="642938" y="1143000"/>
                      <a:chExt cx="7729537" cy="5143500"/>
                    </a:xfrm>
                  </a:grpSpPr>
                  <a:grpSp>
                    <a:nvGrpSpPr>
                      <a:cNvPr id="88067" name="群組 3"/>
                      <a:cNvGrpSpPr>
                        <a:grpSpLocks/>
                      </a:cNvGrpSpPr>
                    </a:nvGrpSpPr>
                    <a:grpSpPr bwMode="auto">
                      <a:xfrm>
                        <a:off x="642938" y="1143000"/>
                        <a:ext cx="7729537" cy="5143500"/>
                        <a:chOff x="928662" y="1357298"/>
                        <a:chExt cx="7729847" cy="5143536"/>
                      </a:xfrm>
                    </a:grpSpPr>
                    <a:sp>
                      <a:nvSpPr>
                        <a:cNvPr id="5" name="矩形 4"/>
                        <a:cNvSpPr/>
                      </a:nvSpPr>
                      <a:spPr>
                        <a:xfrm>
                          <a:off x="928662" y="2857497"/>
                          <a:ext cx="1000165" cy="928693"/>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kernel</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.data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928662" y="4071942"/>
                          <a:ext cx="1000165" cy="928695"/>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kernel</a:t>
                            </a:r>
                          </a:p>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.text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2500350" y="2214554"/>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LDT 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2500350" y="2643182"/>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TSS 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2500350" y="3071810"/>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2500350" y="3500438"/>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LDT 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2500350" y="3929066"/>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TSS 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矩形 11"/>
                        <a:cNvSpPr/>
                      </a:nvSpPr>
                      <a:spPr>
                        <a:xfrm>
                          <a:off x="2500350" y="4357694"/>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sys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2500350" y="4786322"/>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Kernel Data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2500350" y="5214950"/>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Kernel Text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8078" name="文字方塊 14"/>
                        <a:cNvSpPr txBox="1">
                          <a:spLocks noChangeArrowheads="1"/>
                        </a:cNvSpPr>
                      </a:nvSpPr>
                      <a:spPr bwMode="auto">
                        <a:xfrm>
                          <a:off x="2928926" y="1714488"/>
                          <a:ext cx="65915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GDT</a:t>
                            </a:r>
                            <a:endParaRPr kumimoji="0" lang="zh-TW" altLang="en-US">
                              <a:latin typeface="Times New Roman" pitchFamily="18" charset="0"/>
                              <a:ea typeface="微軟正黑體" pitchFamily="34" charset="-120"/>
                              <a:cs typeface="Times New Roman" pitchFamily="18" charset="0"/>
                            </a:endParaRPr>
                          </a:p>
                        </a:txBody>
                        <a:useSpRect/>
                      </a:txSp>
                    </a:sp>
                    <a:sp>
                      <a:nvSpPr>
                        <a:cNvPr id="88079" name="文字方塊 15"/>
                        <a:cNvSpPr txBox="1">
                          <a:spLocks noChangeArrowheads="1"/>
                        </a:cNvSpPr>
                      </a:nvSpPr>
                      <a:spPr bwMode="auto">
                        <a:xfrm>
                          <a:off x="4929190" y="1500174"/>
                          <a:ext cx="633507"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lgn="ctr"/>
                            <a:r>
                              <a:rPr kumimoji="0" lang="en-US" altLang="zh-TW">
                                <a:latin typeface="Times New Roman" pitchFamily="18" charset="0"/>
                                <a:ea typeface="微軟正黑體" pitchFamily="34" charset="-120"/>
                                <a:cs typeface="Times New Roman" pitchFamily="18" charset="0"/>
                              </a:rPr>
                              <a:t>LDT</a:t>
                            </a:r>
                            <a:endParaRPr kumimoji="0" lang="zh-TW" altLang="en-US">
                              <a:latin typeface="Times New Roman" pitchFamily="18" charset="0"/>
                              <a:ea typeface="微軟正黑體" pitchFamily="34" charset="-120"/>
                              <a:cs typeface="Times New Roman" pitchFamily="18" charset="0"/>
                            </a:endParaRPr>
                          </a:p>
                        </a:txBody>
                        <a:useSpRect/>
                      </a:txSp>
                    </a:sp>
                    <a:sp>
                      <a:nvSpPr>
                        <a:cNvPr id="17" name="矩形 16"/>
                        <a:cNvSpPr/>
                      </a:nvSpPr>
                      <a:spPr>
                        <a:xfrm>
                          <a:off x="4572120" y="2214554"/>
                          <a:ext cx="1428807"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 k .text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4572120" y="2571745"/>
                          <a:ext cx="1428807"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 k .data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4572120" y="3429001"/>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 k .</a:t>
                            </a:r>
                            <a:r>
                              <a:rPr kumimoji="0" lang="en-US" altLang="zh-TW" dirty="0" err="1" smtClean="0">
                                <a:solidFill>
                                  <a:schemeClr val="tx1"/>
                                </a:solidFill>
                                <a:latin typeface="Times New Roman" pitchFamily="18" charset="0"/>
                                <a:cs typeface="Times New Roman" pitchFamily="18" charset="0"/>
                              </a:rPr>
                              <a:t>tss</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0" name="群組 19"/>
                        <a:cNvGrpSpPr>
                          <a:grpSpLocks/>
                        </a:cNvGrpSpPr>
                      </a:nvGrpSpPr>
                      <a:grpSpPr bwMode="auto">
                        <a:xfrm>
                          <a:off x="4572120" y="4857760"/>
                          <a:ext cx="1428807" cy="714380"/>
                          <a:chOff x="4572120" y="3714752"/>
                          <a:chExt cx="1428807" cy="857256"/>
                        </a:xfrm>
                      </a:grpSpPr>
                      <a:sp>
                        <a:nvSpPr>
                          <a:cNvPr id="66" name="矩形 65"/>
                          <a:cNvSpPr/>
                        </a:nvSpPr>
                        <a:spPr>
                          <a:xfrm>
                            <a:off x="4572120" y="3714752"/>
                            <a:ext cx="1428807" cy="428627"/>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 0 .data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矩形 66"/>
                          <a:cNvSpPr/>
                        </a:nvSpPr>
                        <a:spPr>
                          <a:xfrm>
                            <a:off x="4572120" y="4143379"/>
                            <a:ext cx="1428807" cy="42862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 0 .text</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1" name="矩形 20"/>
                        <a:cNvSpPr/>
                      </a:nvSpPr>
                      <a:spPr>
                        <a:xfrm>
                          <a:off x="4572120" y="6072206"/>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 0 .</a:t>
                            </a:r>
                            <a:r>
                              <a:rPr kumimoji="0" lang="en-US" altLang="zh-TW" dirty="0" err="1" smtClean="0">
                                <a:solidFill>
                                  <a:schemeClr val="tx1"/>
                                </a:solidFill>
                                <a:latin typeface="Times New Roman" pitchFamily="18" charset="0"/>
                                <a:cs typeface="Times New Roman" pitchFamily="18" charset="0"/>
                              </a:rPr>
                              <a:t>tss</a:t>
                            </a:r>
                            <a:endParaRPr kumimoji="0" lang="en-US" altLang="zh-TW"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肘形接點 21"/>
                        <a:cNvCxnSpPr>
                          <a:stCxn id="13" idx="1"/>
                          <a:endCxn id="5" idx="3"/>
                        </a:cNvCxnSpPr>
                      </a:nvCxnSpPr>
                      <a:spPr>
                        <a:xfrm rot="10800000">
                          <a:off x="1928827" y="3322637"/>
                          <a:ext cx="571523" cy="1678000"/>
                        </a:xfrm>
                        <a:prstGeom prst="bentConnector3">
                          <a:avLst>
                            <a:gd name="adj1" fmla="val 2714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肘形接點 22"/>
                        <a:cNvCxnSpPr>
                          <a:stCxn id="14" idx="1"/>
                          <a:endCxn id="6" idx="3"/>
                        </a:cNvCxnSpPr>
                      </a:nvCxnSpPr>
                      <a:spPr>
                        <a:xfrm rot="10800000">
                          <a:off x="1928827" y="4537083"/>
                          <a:ext cx="571523" cy="892181"/>
                        </a:xfrm>
                        <a:prstGeom prst="bentConnector3">
                          <a:avLst>
                            <a:gd name="adj1" fmla="val 6523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肘形接點 23"/>
                        <a:cNvCxnSpPr>
                          <a:stCxn id="7" idx="3"/>
                          <a:endCxn id="49" idx="2"/>
                        </a:cNvCxnSpPr>
                      </a:nvCxnSpPr>
                      <a:spPr>
                        <a:xfrm flipV="1">
                          <a:off x="3929157" y="1893877"/>
                          <a:ext cx="642963" cy="534992"/>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肘形接點 24"/>
                        <a:cNvCxnSpPr>
                          <a:stCxn id="8" idx="3"/>
                          <a:endCxn id="50" idx="2"/>
                        </a:cNvCxnSpPr>
                      </a:nvCxnSpPr>
                      <a:spPr>
                        <a:xfrm>
                          <a:off x="3929157" y="2857497"/>
                          <a:ext cx="642963" cy="608016"/>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肘形接點 25"/>
                        <a:cNvCxnSpPr>
                          <a:stCxn id="10" idx="3"/>
                          <a:endCxn id="47" idx="2"/>
                        </a:cNvCxnSpPr>
                      </a:nvCxnSpPr>
                      <a:spPr>
                        <a:xfrm>
                          <a:off x="3929157" y="3714753"/>
                          <a:ext cx="642963" cy="822331"/>
                        </a:xfrm>
                        <a:prstGeom prst="bentConnector3">
                          <a:avLst>
                            <a:gd name="adj1" fmla="val 6128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肘形接點 26"/>
                        <a:cNvCxnSpPr>
                          <a:stCxn id="11" idx="3"/>
                          <a:endCxn id="48" idx="2"/>
                        </a:cNvCxnSpPr>
                      </a:nvCxnSpPr>
                      <a:spPr>
                        <a:xfrm>
                          <a:off x="3929157" y="4143381"/>
                          <a:ext cx="642963" cy="1965339"/>
                        </a:xfrm>
                        <a:prstGeom prst="bentConnector3">
                          <a:avLst>
                            <a:gd name="adj1" fmla="val 3419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直線接點 27"/>
                        <a:cNvCxnSpPr/>
                      </a:nvCxnSpPr>
                      <a:spPr>
                        <a:xfrm rot="5400000">
                          <a:off x="4001474" y="4001299"/>
                          <a:ext cx="4999072"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29" name="肘形接點 28"/>
                        <a:cNvCxnSpPr>
                          <a:stCxn id="17" idx="3"/>
                          <a:endCxn id="51" idx="2"/>
                        </a:cNvCxnSpPr>
                      </a:nvCxnSpPr>
                      <a:spPr>
                        <a:xfrm flipV="1">
                          <a:off x="6000927" y="1822439"/>
                          <a:ext cx="1143046" cy="571504"/>
                        </a:xfrm>
                        <a:prstGeom prst="bentConnector3">
                          <a:avLst>
                            <a:gd name="adj1" fmla="val 37302"/>
                          </a:avLst>
                        </a:prstGeom>
                        <a:ln>
                          <a:tailEnd type="arrow"/>
                        </a:ln>
                      </a:spPr>
                      <a:style>
                        <a:lnRef idx="1">
                          <a:schemeClr val="accent1"/>
                        </a:lnRef>
                        <a:fillRef idx="0">
                          <a:schemeClr val="accent1"/>
                        </a:fillRef>
                        <a:effectRef idx="0">
                          <a:schemeClr val="accent1"/>
                        </a:effectRef>
                        <a:fontRef idx="minor">
                          <a:schemeClr val="tx1"/>
                        </a:fontRef>
                      </a:style>
                    </a:cxnSp>
                    <a:sp>
                      <a:nvSpPr>
                        <a:cNvPr id="88093" name="文字方塊 60"/>
                        <a:cNvSpPr txBox="1">
                          <a:spLocks noChangeArrowheads="1"/>
                        </a:cNvSpPr>
                      </a:nvSpPr>
                      <a:spPr bwMode="auto">
                        <a:xfrm>
                          <a:off x="1928794" y="6072206"/>
                          <a:ext cx="1569660"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核心位址空間</a:t>
                            </a:r>
                          </a:p>
                        </a:txBody>
                        <a:useSpRect/>
                      </a:txSp>
                    </a:sp>
                    <a:sp>
                      <a:nvSpPr>
                        <a:cNvPr id="88094" name="文字方塊 61"/>
                        <a:cNvSpPr txBox="1">
                          <a:spLocks noChangeArrowheads="1"/>
                        </a:cNvSpPr>
                      </a:nvSpPr>
                      <a:spPr bwMode="auto">
                        <a:xfrm>
                          <a:off x="6858016" y="6072206"/>
                          <a:ext cx="1800493"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使用者位址空間</a:t>
                            </a:r>
                          </a:p>
                        </a:txBody>
                        <a:useSpRect/>
                      </a:txSp>
                    </a:sp>
                    <a:cxnSp>
                      <a:nvCxnSpPr>
                        <a:cNvPr id="32" name="肘形接點 31"/>
                        <a:cNvCxnSpPr>
                          <a:stCxn id="18" idx="3"/>
                          <a:endCxn id="52" idx="2"/>
                        </a:cNvCxnSpPr>
                      </a:nvCxnSpPr>
                      <a:spPr>
                        <a:xfrm flipV="1">
                          <a:off x="6000927" y="2251067"/>
                          <a:ext cx="1143046" cy="50006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矩形 32"/>
                        <a:cNvSpPr/>
                      </a:nvSpPr>
                      <a:spPr>
                        <a:xfrm>
                          <a:off x="4572120" y="2928934"/>
                          <a:ext cx="1428807" cy="357191"/>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肘形接點 33"/>
                        <a:cNvCxnSpPr>
                          <a:stCxn id="33" idx="3"/>
                          <a:endCxn id="53" idx="2"/>
                        </a:cNvCxnSpPr>
                      </a:nvCxnSpPr>
                      <a:spPr>
                        <a:xfrm flipV="1">
                          <a:off x="6000927" y="2679695"/>
                          <a:ext cx="1143046" cy="428628"/>
                        </a:xfrm>
                        <a:prstGeom prst="bentConnector3">
                          <a:avLst>
                            <a:gd name="adj1" fmla="val 58889"/>
                          </a:avLst>
                        </a:prstGeom>
                        <a:ln>
                          <a:tailEnd type="arrow"/>
                        </a:ln>
                      </a:spPr>
                      <a:style>
                        <a:lnRef idx="1">
                          <a:schemeClr val="accent1"/>
                        </a:lnRef>
                        <a:fillRef idx="0">
                          <a:schemeClr val="accent1"/>
                        </a:fillRef>
                        <a:effectRef idx="0">
                          <a:schemeClr val="accent1"/>
                        </a:effectRef>
                        <a:fontRef idx="minor">
                          <a:schemeClr val="tx1"/>
                        </a:fontRef>
                      </a:style>
                    </a:cxnSp>
                    <a:grpSp>
                      <a:nvGrpSpPr>
                        <a:cNvPr id="35" name="群組 34"/>
                        <a:cNvGrpSpPr>
                          <a:grpSpLocks/>
                        </a:cNvGrpSpPr>
                      </a:nvGrpSpPr>
                      <a:grpSpPr bwMode="auto">
                        <a:xfrm>
                          <a:off x="7143973" y="1357298"/>
                          <a:ext cx="1428807" cy="1714512"/>
                          <a:chOff x="7143973" y="1357298"/>
                          <a:chExt cx="1428807" cy="1714512"/>
                        </a:xfrm>
                      </a:grpSpPr>
                      <a:sp>
                        <a:nvSpPr>
                          <a:cNvPr id="62" name="矩形 61"/>
                          <a:cNvSpPr/>
                        </a:nvSpPr>
                        <a:spPr>
                          <a:xfrm>
                            <a:off x="7143973" y="1785926"/>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Task1 .data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矩形 62"/>
                          <a:cNvSpPr/>
                        </a:nvSpPr>
                        <a:spPr>
                          <a:xfrm>
                            <a:off x="7143973" y="2214554"/>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Task1 .text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矩形 63"/>
                          <a:cNvSpPr/>
                        </a:nvSpPr>
                        <a:spPr>
                          <a:xfrm>
                            <a:off x="7143973" y="2643182"/>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8128" name="文字方塊 77"/>
                          <a:cNvSpPr txBox="1">
                            <a:spLocks noChangeArrowheads="1"/>
                          </a:cNvSpPr>
                        </a:nvSpPr>
                        <a:spPr bwMode="auto">
                          <a:xfrm>
                            <a:off x="7429520" y="1357298"/>
                            <a:ext cx="80342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行程 </a:t>
                              </a:r>
                              <a:r>
                                <a:rPr kumimoji="0" lang="en-US" altLang="zh-TW">
                                  <a:ea typeface="微軟正黑體" pitchFamily="34" charset="-120"/>
                                </a:rPr>
                                <a:t>k</a:t>
                              </a:r>
                              <a:endParaRPr kumimoji="0" lang="zh-TW" altLang="en-US">
                                <a:ea typeface="微軟正黑體" pitchFamily="34" charset="-120"/>
                              </a:endParaRPr>
                            </a:p>
                          </a:txBody>
                          <a:useSpRect/>
                        </a:txSp>
                      </a:sp>
                    </a:grpSp>
                    <a:sp>
                      <a:nvSpPr>
                        <a:cNvPr id="36" name="矩形 35"/>
                        <a:cNvSpPr/>
                      </a:nvSpPr>
                      <a:spPr>
                        <a:xfrm>
                          <a:off x="4572120" y="5572141"/>
                          <a:ext cx="1428807"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7" name="群組 36"/>
                        <a:cNvGrpSpPr>
                          <a:grpSpLocks/>
                        </a:cNvGrpSpPr>
                      </a:nvGrpSpPr>
                      <a:grpSpPr bwMode="auto">
                        <a:xfrm>
                          <a:off x="7143973" y="4071942"/>
                          <a:ext cx="1428807" cy="1714512"/>
                          <a:chOff x="7143973" y="1357298"/>
                          <a:chExt cx="1428807" cy="1714512"/>
                        </a:xfrm>
                      </a:grpSpPr>
                      <a:sp>
                        <a:nvSpPr>
                          <a:cNvPr id="58" name="矩形 57"/>
                          <a:cNvSpPr/>
                        </a:nvSpPr>
                        <a:spPr>
                          <a:xfrm>
                            <a:off x="7143973" y="1785926"/>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Task1 .data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矩形 58"/>
                          <a:cNvSpPr/>
                        </a:nvSpPr>
                        <a:spPr>
                          <a:xfrm>
                            <a:off x="7143973" y="2214554"/>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Task1 .text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矩形 59"/>
                          <a:cNvSpPr/>
                        </a:nvSpPr>
                        <a:spPr>
                          <a:xfrm>
                            <a:off x="7143973" y="2643182"/>
                            <a:ext cx="1428807" cy="428628"/>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8124" name="文字方塊 87"/>
                          <a:cNvSpPr txBox="1">
                            <a:spLocks noChangeArrowheads="1"/>
                          </a:cNvSpPr>
                        </a:nvSpPr>
                        <a:spPr bwMode="auto">
                          <a:xfrm>
                            <a:off x="7429520" y="1357298"/>
                            <a:ext cx="803425"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zh-TW" altLang="en-US">
                                  <a:ea typeface="微軟正黑體" pitchFamily="34" charset="-120"/>
                                </a:rPr>
                                <a:t>行程 </a:t>
                              </a:r>
                              <a:r>
                                <a:rPr kumimoji="0" lang="en-US" altLang="zh-TW">
                                  <a:ea typeface="微軟正黑體" pitchFamily="34" charset="-120"/>
                                </a:rPr>
                                <a:t>0</a:t>
                              </a:r>
                              <a:endParaRPr kumimoji="0" lang="zh-TW" altLang="en-US">
                                <a:ea typeface="微軟正黑體" pitchFamily="34" charset="-120"/>
                              </a:endParaRPr>
                            </a:p>
                          </a:txBody>
                          <a:useSpRect/>
                        </a:txSp>
                      </a:sp>
                    </a:grpSp>
                    <a:cxnSp>
                      <a:nvCxnSpPr>
                        <a:cNvPr id="38" name="肘形接點 37"/>
                        <a:cNvCxnSpPr>
                          <a:stCxn id="66" idx="3"/>
                          <a:endCxn id="54" idx="2"/>
                        </a:cNvCxnSpPr>
                      </a:nvCxnSpPr>
                      <a:spPr>
                        <a:xfrm flipV="1">
                          <a:off x="6000927" y="4465645"/>
                          <a:ext cx="1143046" cy="571504"/>
                        </a:xfrm>
                        <a:prstGeom prst="bentConnector3">
                          <a:avLst>
                            <a:gd name="adj1" fmla="val 2841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肘形接點 38"/>
                        <a:cNvCxnSpPr>
                          <a:stCxn id="67" idx="3"/>
                          <a:endCxn id="55" idx="2"/>
                        </a:cNvCxnSpPr>
                      </a:nvCxnSpPr>
                      <a:spPr>
                        <a:xfrm flipV="1">
                          <a:off x="6000927" y="4894273"/>
                          <a:ext cx="1143046" cy="500067"/>
                        </a:xfrm>
                        <a:prstGeom prst="bentConnector3">
                          <a:avLst>
                            <a:gd name="adj1" fmla="val 39841"/>
                          </a:avLst>
                        </a:prstGeom>
                        <a:ln>
                          <a:tailEnd type="arrow"/>
                        </a:ln>
                      </a:spPr>
                      <a:style>
                        <a:lnRef idx="1">
                          <a:schemeClr val="accent1"/>
                        </a:lnRef>
                        <a:fillRef idx="0">
                          <a:schemeClr val="accent1"/>
                        </a:fillRef>
                        <a:effectRef idx="0">
                          <a:schemeClr val="accent1"/>
                        </a:effectRef>
                        <a:fontRef idx="minor">
                          <a:schemeClr val="tx1"/>
                        </a:fontRef>
                      </a:style>
                    </a:cxnSp>
                    <a:sp>
                      <a:nvSpPr>
                        <a:cNvPr id="88103" name="文字方塊 102"/>
                        <a:cNvSpPr txBox="1">
                          <a:spLocks noChangeArrowheads="1"/>
                        </a:cNvSpPr>
                      </a:nvSpPr>
                      <a:spPr bwMode="auto">
                        <a:xfrm>
                          <a:off x="7500958" y="3357562"/>
                          <a:ext cx="543739" cy="523220"/>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sz="2800">
                                <a:latin typeface="Times New Roman" pitchFamily="18" charset="0"/>
                                <a:ea typeface="微軟正黑體" pitchFamily="34" charset="-120"/>
                                <a:cs typeface="Times New Roman" pitchFamily="18" charset="0"/>
                              </a:rPr>
                              <a:t>…</a:t>
                            </a:r>
                            <a:endParaRPr kumimoji="0" lang="zh-TW" altLang="en-US" sz="2800">
                              <a:latin typeface="Times New Roman" pitchFamily="18" charset="0"/>
                              <a:ea typeface="微軟正黑體" pitchFamily="34" charset="-120"/>
                              <a:cs typeface="Times New Roman" pitchFamily="18" charset="0"/>
                            </a:endParaRPr>
                          </a:p>
                        </a:txBody>
                        <a:useSpRect/>
                      </a:txSp>
                    </a:sp>
                    <a:sp>
                      <a:nvSpPr>
                        <a:cNvPr id="88104" name="文字方塊 107"/>
                        <a:cNvSpPr txBox="1">
                          <a:spLocks noChangeArrowheads="1"/>
                        </a:cNvSpPr>
                      </a:nvSpPr>
                      <a:spPr bwMode="auto">
                        <a:xfrm>
                          <a:off x="5000628" y="3857628"/>
                          <a:ext cx="543739" cy="523220"/>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sz="2800">
                                <a:latin typeface="Times New Roman" pitchFamily="18" charset="0"/>
                                <a:ea typeface="微軟正黑體" pitchFamily="34" charset="-120"/>
                                <a:cs typeface="Times New Roman" pitchFamily="18" charset="0"/>
                              </a:rPr>
                              <a:t>…</a:t>
                            </a:r>
                            <a:endParaRPr kumimoji="0" lang="zh-TW" altLang="en-US" sz="2800">
                              <a:latin typeface="Times New Roman" pitchFamily="18" charset="0"/>
                              <a:ea typeface="微軟正黑體" pitchFamily="34" charset="-120"/>
                              <a:cs typeface="Times New Roman" pitchFamily="18" charset="0"/>
                            </a:endParaRPr>
                          </a:p>
                        </a:txBody>
                        <a:useSpRect/>
                      </a:txSp>
                    </a:sp>
                    <a:sp>
                      <a:nvSpPr>
                        <a:cNvPr id="42" name="矩形 41"/>
                        <a:cNvSpPr/>
                      </a:nvSpPr>
                      <a:spPr>
                        <a:xfrm>
                          <a:off x="4572120" y="1857365"/>
                          <a:ext cx="1428807"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NULL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矩形 42"/>
                        <a:cNvSpPr/>
                      </a:nvSpPr>
                      <a:spPr>
                        <a:xfrm>
                          <a:off x="4572120" y="4511683"/>
                          <a:ext cx="1428807" cy="357189"/>
                        </a:xfrm>
                        <a:prstGeom prst="rect">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en-US" altLang="zh-TW" dirty="0" smtClean="0">
                                <a:solidFill>
                                  <a:schemeClr val="tx1"/>
                                </a:solidFill>
                                <a:latin typeface="Times New Roman" pitchFamily="18" charset="0"/>
                                <a:cs typeface="Times New Roman" pitchFamily="18" charset="0"/>
                              </a:rPr>
                              <a:t>NULL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8107" name="文字方塊 111"/>
                        <a:cNvSpPr txBox="1">
                          <a:spLocks noChangeArrowheads="1"/>
                        </a:cNvSpPr>
                      </a:nvSpPr>
                      <a:spPr bwMode="auto">
                        <a:xfrm>
                          <a:off x="4286248" y="1857364"/>
                          <a:ext cx="30008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0</a:t>
                            </a:r>
                          </a:p>
                        </a:txBody>
                        <a:useSpRect/>
                      </a:txSp>
                    </a:sp>
                    <a:sp>
                      <a:nvSpPr>
                        <a:cNvPr id="88108" name="文字方塊 112"/>
                        <a:cNvSpPr txBox="1">
                          <a:spLocks noChangeArrowheads="1"/>
                        </a:cNvSpPr>
                      </a:nvSpPr>
                      <a:spPr bwMode="auto">
                        <a:xfrm>
                          <a:off x="4286248" y="2214554"/>
                          <a:ext cx="30008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1</a:t>
                            </a:r>
                          </a:p>
                        </a:txBody>
                        <a:useSpRect/>
                      </a:txSp>
                    </a:sp>
                    <a:sp>
                      <a:nvSpPr>
                        <a:cNvPr id="88109" name="文字方塊 113"/>
                        <a:cNvSpPr txBox="1">
                          <a:spLocks noChangeArrowheads="1"/>
                        </a:cNvSpPr>
                      </a:nvSpPr>
                      <a:spPr bwMode="auto">
                        <a:xfrm>
                          <a:off x="4286248" y="2571744"/>
                          <a:ext cx="300082" cy="369332"/>
                        </a:xfrm>
                        <a:prstGeom prst="rect">
                          <a:avLst/>
                        </a:prstGeom>
                        <a:noFill/>
                        <a:ln w="9525">
                          <a:noFill/>
                          <a:miter lim="800000"/>
                          <a:headEnd/>
                          <a:tailEnd/>
                        </a:ln>
                      </a:spPr>
                      <a:txSp>
                        <a:txBody>
                          <a:bodyPr wrap="non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kumimoji="0" lang="en-US" altLang="zh-TW">
                                <a:latin typeface="Times New Roman" pitchFamily="18" charset="0"/>
                                <a:ea typeface="微軟正黑體" pitchFamily="34" charset="-120"/>
                                <a:cs typeface="Times New Roman" pitchFamily="18" charset="0"/>
                              </a:rPr>
                              <a:t>2</a:t>
                            </a:r>
                          </a:p>
                        </a:txBody>
                        <a:useSpRect/>
                      </a:txSp>
                    </a:sp>
                    <a:sp>
                      <a:nvSpPr>
                        <a:cNvPr id="47" name="橢圓 46"/>
                        <a:cNvSpPr/>
                      </a:nvSpPr>
                      <a:spPr>
                        <a:xfrm>
                          <a:off x="4572120" y="4429133"/>
                          <a:ext cx="214322" cy="214313"/>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橢圓 47"/>
                        <a:cNvSpPr/>
                      </a:nvSpPr>
                      <a:spPr>
                        <a:xfrm>
                          <a:off x="4572120" y="6000769"/>
                          <a:ext cx="214322" cy="214313"/>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橢圓 48"/>
                        <a:cNvSpPr/>
                      </a:nvSpPr>
                      <a:spPr>
                        <a:xfrm>
                          <a:off x="4572120" y="1785926"/>
                          <a:ext cx="214322" cy="214315"/>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橢圓 49"/>
                        <a:cNvSpPr/>
                      </a:nvSpPr>
                      <a:spPr>
                        <a:xfrm>
                          <a:off x="4572120" y="3357562"/>
                          <a:ext cx="214322" cy="214315"/>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橢圓 50"/>
                        <a:cNvSpPr/>
                      </a:nvSpPr>
                      <a:spPr>
                        <a:xfrm>
                          <a:off x="7143973" y="1714489"/>
                          <a:ext cx="214322" cy="214313"/>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橢圓 51"/>
                        <a:cNvSpPr/>
                      </a:nvSpPr>
                      <a:spPr>
                        <a:xfrm>
                          <a:off x="7143973" y="2143117"/>
                          <a:ext cx="214322" cy="214313"/>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橢圓 52"/>
                        <a:cNvSpPr/>
                      </a:nvSpPr>
                      <a:spPr>
                        <a:xfrm>
                          <a:off x="7143973" y="2571745"/>
                          <a:ext cx="214322" cy="214313"/>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橢圓 53"/>
                        <a:cNvSpPr/>
                      </a:nvSpPr>
                      <a:spPr>
                        <a:xfrm>
                          <a:off x="7143973" y="4357694"/>
                          <a:ext cx="214322" cy="214315"/>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橢圓 54"/>
                        <a:cNvSpPr/>
                      </a:nvSpPr>
                      <a:spPr>
                        <a:xfrm>
                          <a:off x="7143973" y="4786322"/>
                          <a:ext cx="214322" cy="214315"/>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橢圓 55"/>
                        <a:cNvSpPr/>
                      </a:nvSpPr>
                      <a:spPr>
                        <a:xfrm>
                          <a:off x="7143973" y="5214950"/>
                          <a:ext cx="214322" cy="214315"/>
                        </a:xfrm>
                        <a:prstGeom prst="ellipse">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endParaRPr kumimoji="0" lang="zh-TW"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肘形接點 56"/>
                        <a:cNvCxnSpPr>
                          <a:stCxn id="36" idx="3"/>
                          <a:endCxn id="56" idx="2"/>
                        </a:cNvCxnSpPr>
                      </a:nvCxnSpPr>
                      <a:spPr>
                        <a:xfrm flipV="1">
                          <a:off x="6000927" y="5322901"/>
                          <a:ext cx="1143046" cy="428628"/>
                        </a:xfrm>
                        <a:prstGeom prst="bentConnector3">
                          <a:avLst>
                            <a:gd name="adj1" fmla="val 61429"/>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357B5" w:rsidRDefault="000357B5" w:rsidP="000357B5">
      <w:pPr>
        <w:pStyle w:val="a8"/>
        <w:jc w:val="center"/>
      </w:pPr>
      <w:bookmarkStart w:id="34" w:name="_Ref233622425"/>
      <w:bookmarkStart w:id="35" w:name="_Ref233622421"/>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16</w:t>
      </w:r>
      <w:r w:rsidR="003B752A">
        <w:fldChar w:fldCharType="end"/>
      </w:r>
      <w:bookmarkEnd w:id="34"/>
      <w:r>
        <w:rPr>
          <w:rFonts w:hint="eastAsia"/>
        </w:rPr>
        <w:t xml:space="preserve"> Linux </w:t>
      </w:r>
      <w:r>
        <w:rPr>
          <w:rFonts w:hint="eastAsia"/>
        </w:rPr>
        <w:t>的記憶體管理機制</w:t>
      </w:r>
      <w:bookmarkEnd w:id="35"/>
    </w:p>
    <w:p w:rsidR="000357B5" w:rsidRDefault="000357B5" w:rsidP="00450BE3"/>
    <w:p w:rsidR="004859EA" w:rsidRDefault="000357B5" w:rsidP="004859EA">
      <w:r>
        <w:rPr>
          <w:rFonts w:hint="eastAsia"/>
        </w:rPr>
        <w:t>透過</w:t>
      </w:r>
      <w:r w:rsidR="003B752A">
        <w:fldChar w:fldCharType="begin"/>
      </w:r>
      <w:r w:rsidR="00911F2D">
        <w:instrText xml:space="preserve"> </w:instrText>
      </w:r>
      <w:r w:rsidR="00911F2D">
        <w:rPr>
          <w:rFonts w:hint="eastAsia"/>
        </w:rPr>
        <w:instrText>REF _Ref233622425 \h</w:instrText>
      </w:r>
      <w:r w:rsidR="00911F2D">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16</w:t>
      </w:r>
      <w:r w:rsidR="003B752A">
        <w:fldChar w:fldCharType="end"/>
      </w:r>
      <w:r w:rsidR="00911F2D">
        <w:rPr>
          <w:rFonts w:hint="eastAsia"/>
        </w:rPr>
        <w:t>的分段機制，</w:t>
      </w:r>
      <w:r w:rsidR="004859EA">
        <w:rPr>
          <w:rFonts w:hint="eastAsia"/>
        </w:rPr>
        <w:t xml:space="preserve">Linux </w:t>
      </w:r>
      <w:r w:rsidR="004859EA">
        <w:rPr>
          <w:rFonts w:hint="eastAsia"/>
        </w:rPr>
        <w:t>可為每一個行程分配一塊大小不等的區段。其中每一個區段又可能佔據許多個分頁，</w:t>
      </w:r>
      <w:r w:rsidR="004859EA">
        <w:rPr>
          <w:rFonts w:hint="eastAsia"/>
        </w:rPr>
        <w:t xml:space="preserve">x86 </w:t>
      </w:r>
      <w:r w:rsidR="004859EA">
        <w:rPr>
          <w:rFonts w:hint="eastAsia"/>
        </w:rPr>
        <w:t>版本的</w:t>
      </w:r>
      <w:r w:rsidR="004859EA">
        <w:rPr>
          <w:rFonts w:hint="eastAsia"/>
        </w:rPr>
        <w:t xml:space="preserve">Linux </w:t>
      </w:r>
      <w:r w:rsidR="004859EA">
        <w:rPr>
          <w:rFonts w:hint="eastAsia"/>
        </w:rPr>
        <w:t>採用</w:t>
      </w:r>
      <w:r w:rsidR="004859EA">
        <w:rPr>
          <w:rFonts w:hint="eastAsia"/>
        </w:rPr>
        <w:t xml:space="preserve">IA32 </w:t>
      </w:r>
      <w:r w:rsidR="004859EA">
        <w:rPr>
          <w:rFonts w:hint="eastAsia"/>
        </w:rPr>
        <w:t>的延伸分頁模式，利用</w:t>
      </w:r>
      <w:r w:rsidR="004859EA">
        <w:rPr>
          <w:rFonts w:hint="eastAsia"/>
        </w:rPr>
        <w:t>IA32</w:t>
      </w:r>
      <w:r w:rsidR="004859EA">
        <w:rPr>
          <w:rFonts w:hint="eastAsia"/>
        </w:rPr>
        <w:t>『分段</w:t>
      </w:r>
      <w:r w:rsidR="004859EA">
        <w:rPr>
          <w:rFonts w:hint="eastAsia"/>
        </w:rPr>
        <w:t>+</w:t>
      </w:r>
      <w:r w:rsidR="004859EA">
        <w:rPr>
          <w:rFonts w:hint="eastAsia"/>
        </w:rPr>
        <w:t>雙層分頁』的</w:t>
      </w:r>
      <w:r w:rsidR="006F2575">
        <w:rPr>
          <w:rFonts w:hint="eastAsia"/>
        </w:rPr>
        <w:t>延伸記憶體</w:t>
      </w:r>
      <w:r w:rsidR="004859EA">
        <w:rPr>
          <w:rFonts w:hint="eastAsia"/>
        </w:rPr>
        <w:t>管理</w:t>
      </w:r>
      <w:r w:rsidR="006F2575">
        <w:rPr>
          <w:rFonts w:hint="eastAsia"/>
        </w:rPr>
        <w:t>模式</w:t>
      </w:r>
      <w:r w:rsidR="004859EA">
        <w:rPr>
          <w:rFonts w:hint="eastAsia"/>
        </w:rPr>
        <w:t>，因此每個頁框的大小為</w:t>
      </w:r>
      <w:r w:rsidR="004859EA">
        <w:rPr>
          <w:rFonts w:hint="eastAsia"/>
        </w:rPr>
        <w:t>4KB</w:t>
      </w:r>
      <w:r w:rsidR="004859EA">
        <w:rPr>
          <w:rFonts w:hint="eastAsia"/>
        </w:rPr>
        <w:t>。</w:t>
      </w:r>
    </w:p>
    <w:p w:rsidR="00BB178A" w:rsidRDefault="00BB178A" w:rsidP="004859EA"/>
    <w:p w:rsidR="00BB178A" w:rsidRPr="006F2575" w:rsidRDefault="00BB178A" w:rsidP="00BB178A">
      <w:pPr>
        <w:rPr>
          <w:b/>
        </w:rPr>
      </w:pPr>
      <w:r w:rsidRPr="006F2575">
        <w:rPr>
          <w:rFonts w:hint="eastAsia"/>
          <w:b/>
        </w:rPr>
        <w:t xml:space="preserve">Buddy </w:t>
      </w:r>
      <w:r w:rsidRPr="006F2575">
        <w:rPr>
          <w:rFonts w:hint="eastAsia"/>
          <w:b/>
        </w:rPr>
        <w:t>頁框分配系統</w:t>
      </w:r>
    </w:p>
    <w:p w:rsidR="00BC7C23" w:rsidRDefault="006F2575" w:rsidP="00BC7C23">
      <w:r>
        <w:rPr>
          <w:rFonts w:hint="eastAsia"/>
        </w:rPr>
        <w:t>當需要進行分段配置</w:t>
      </w:r>
      <w:r>
        <w:rPr>
          <w:rFonts w:hint="eastAsia"/>
        </w:rPr>
        <w:t xml:space="preserve"> (</w:t>
      </w:r>
      <w:r>
        <w:rPr>
          <w:rFonts w:hint="eastAsia"/>
        </w:rPr>
        <w:t>例如載入行程</w:t>
      </w:r>
      <w:r>
        <w:rPr>
          <w:rFonts w:hint="eastAsia"/>
        </w:rPr>
        <w:t xml:space="preserve">) </w:t>
      </w:r>
      <w:r>
        <w:rPr>
          <w:rFonts w:hint="eastAsia"/>
        </w:rPr>
        <w:t>時，</w:t>
      </w:r>
      <w:r w:rsidR="000357B5">
        <w:rPr>
          <w:rFonts w:hint="eastAsia"/>
        </w:rPr>
        <w:t>Linux</w:t>
      </w:r>
      <w:r w:rsidR="000357B5">
        <w:rPr>
          <w:rFonts w:hint="eastAsia"/>
        </w:rPr>
        <w:t>會使用</w:t>
      </w:r>
      <w:r w:rsidR="00C5437D">
        <w:rPr>
          <w:rFonts w:hint="eastAsia"/>
        </w:rPr>
        <w:t>對偶式記憶體管理</w:t>
      </w:r>
      <w:r w:rsidR="000357B5">
        <w:rPr>
          <w:rFonts w:hint="eastAsia"/>
        </w:rPr>
        <w:t>演</w:t>
      </w:r>
      <w:r w:rsidR="00C5437D">
        <w:rPr>
          <w:rFonts w:hint="eastAsia"/>
        </w:rPr>
        <w:t>算法</w:t>
      </w:r>
      <w:r w:rsidR="00C5437D">
        <w:rPr>
          <w:rFonts w:hint="eastAsia"/>
        </w:rPr>
        <w:t xml:space="preserve"> (</w:t>
      </w:r>
      <w:r w:rsidR="00AE3C5D">
        <w:rPr>
          <w:rFonts w:hint="eastAsia"/>
        </w:rPr>
        <w:t xml:space="preserve">Buddy </w:t>
      </w:r>
      <w:r w:rsidR="00C5437D">
        <w:rPr>
          <w:rFonts w:hint="eastAsia"/>
        </w:rPr>
        <w:t xml:space="preserve">System Algorithm) </w:t>
      </w:r>
      <w:r w:rsidR="00C5437D">
        <w:rPr>
          <w:rFonts w:hint="eastAsia"/>
        </w:rPr>
        <w:t>配置</w:t>
      </w:r>
      <w:r w:rsidR="000357B5">
        <w:rPr>
          <w:rFonts w:hint="eastAsia"/>
        </w:rPr>
        <w:t>分</w:t>
      </w:r>
      <w:r w:rsidR="00C5437D">
        <w:rPr>
          <w:rFonts w:hint="eastAsia"/>
        </w:rPr>
        <w:t>頁</w:t>
      </w:r>
      <w:r w:rsidR="000357B5">
        <w:rPr>
          <w:rFonts w:hint="eastAsia"/>
        </w:rPr>
        <w:t>，</w:t>
      </w:r>
      <w:r>
        <w:rPr>
          <w:rFonts w:hint="eastAsia"/>
        </w:rPr>
        <w:t>在</w:t>
      </w:r>
      <w:r>
        <w:rPr>
          <w:rFonts w:hint="eastAsia"/>
        </w:rPr>
        <w:t xml:space="preserve"> Buddy </w:t>
      </w:r>
      <w:r>
        <w:rPr>
          <w:rFonts w:hint="eastAsia"/>
        </w:rPr>
        <w:t>系統中，一個頁框代表一段連續的分頁，該演算法將頁框區分為十種區塊大小，分別包含了</w:t>
      </w:r>
      <w:r>
        <w:rPr>
          <w:rFonts w:hint="eastAsia"/>
        </w:rPr>
        <w:t xml:space="preserve"> 1, 2, 4, 8, 16, 32, 64, 128, 256, 512 </w:t>
      </w:r>
      <w:r>
        <w:rPr>
          <w:rFonts w:hint="eastAsia"/>
        </w:rPr>
        <w:t>個連續的頁框，其中每個區塊的第一</w:t>
      </w:r>
      <w:r w:rsidR="00BB178A">
        <w:rPr>
          <w:rFonts w:hint="eastAsia"/>
        </w:rPr>
        <w:t>個</w:t>
      </w:r>
      <w:r>
        <w:rPr>
          <w:rFonts w:hint="eastAsia"/>
        </w:rPr>
        <w:t>頁框位置一定是區塊大小的倍數。舉例而言，一個包含</w:t>
      </w:r>
      <w:r>
        <w:rPr>
          <w:rFonts w:hint="eastAsia"/>
        </w:rPr>
        <w:t xml:space="preserve"> 32 </w:t>
      </w:r>
      <w:r>
        <w:rPr>
          <w:rFonts w:hint="eastAsia"/>
        </w:rPr>
        <w:t>個頁框的區塊之起始位址一定是</w:t>
      </w:r>
      <w:r>
        <w:rPr>
          <w:rFonts w:hint="eastAsia"/>
        </w:rPr>
        <w:t xml:space="preserve"> 32 * 4KB </w:t>
      </w:r>
      <w:r>
        <w:rPr>
          <w:rFonts w:hint="eastAsia"/>
        </w:rPr>
        <w:t>的倍數。</w:t>
      </w:r>
    </w:p>
    <w:p w:rsidR="006F2575" w:rsidRDefault="006F2575" w:rsidP="00BC7C23"/>
    <w:p w:rsidR="006F2575" w:rsidRDefault="006F2575" w:rsidP="00BC7C23">
      <w:r>
        <w:rPr>
          <w:rFonts w:hint="eastAsia"/>
        </w:rPr>
        <w:t xml:space="preserve">Buddy </w:t>
      </w:r>
      <w:r>
        <w:rPr>
          <w:rFonts w:hint="eastAsia"/>
        </w:rPr>
        <w:t>系統的運作方法，乃是利用一個名為</w:t>
      </w:r>
      <w:r>
        <w:rPr>
          <w:rFonts w:hint="eastAsia"/>
        </w:rPr>
        <w:t xml:space="preserve"> free_area[10] </w:t>
      </w:r>
      <w:r>
        <w:rPr>
          <w:rFonts w:hint="eastAsia"/>
        </w:rPr>
        <w:t>的陣列，該陣列中儲存了對應大小的位元映像圖</w:t>
      </w:r>
      <w:r>
        <w:rPr>
          <w:rFonts w:hint="eastAsia"/>
        </w:rPr>
        <w:t xml:space="preserve"> (bitmap)</w:t>
      </w:r>
      <w:r>
        <w:rPr>
          <w:rFonts w:hint="eastAsia"/>
        </w:rPr>
        <w:t>，以記錄區塊的配置狀況。當有分頁配置需求時，</w:t>
      </w:r>
      <w:r>
        <w:rPr>
          <w:rFonts w:hint="eastAsia"/>
        </w:rPr>
        <w:t xml:space="preserve">Linux </w:t>
      </w:r>
      <w:r>
        <w:rPr>
          <w:rFonts w:hint="eastAsia"/>
        </w:rPr>
        <w:t>會尋找大小足夠的最小區塊，舉例而言，如果需要</w:t>
      </w:r>
      <w:r>
        <w:rPr>
          <w:rFonts w:hint="eastAsia"/>
        </w:rPr>
        <w:t xml:space="preserve">13 </w:t>
      </w:r>
      <w:r>
        <w:rPr>
          <w:rFonts w:hint="eastAsia"/>
        </w:rPr>
        <w:t>個頁框，則</w:t>
      </w:r>
      <w:r>
        <w:rPr>
          <w:rFonts w:hint="eastAsia"/>
        </w:rPr>
        <w:t xml:space="preserve"> Linux </w:t>
      </w:r>
      <w:r>
        <w:rPr>
          <w:rFonts w:hint="eastAsia"/>
        </w:rPr>
        <w:t>會從大小為</w:t>
      </w:r>
      <w:r>
        <w:rPr>
          <w:rFonts w:hint="eastAsia"/>
        </w:rPr>
        <w:t xml:space="preserve"> 16 </w:t>
      </w:r>
      <w:r>
        <w:rPr>
          <w:rFonts w:hint="eastAsia"/>
        </w:rPr>
        <w:t>的頁框區中取出一個可用頁框，分配給需求者。但是如果大小為</w:t>
      </w:r>
      <w:r>
        <w:rPr>
          <w:rFonts w:hint="eastAsia"/>
        </w:rPr>
        <w:t xml:space="preserve"> 16 </w:t>
      </w:r>
      <w:r>
        <w:rPr>
          <w:rFonts w:hint="eastAsia"/>
        </w:rPr>
        <w:t>的頁框區沒有可用頁框，則會從大小為</w:t>
      </w:r>
      <w:r>
        <w:rPr>
          <w:rFonts w:hint="eastAsia"/>
        </w:rPr>
        <w:t xml:space="preserve"> 32 </w:t>
      </w:r>
      <w:r>
        <w:rPr>
          <w:rFonts w:hint="eastAsia"/>
        </w:rPr>
        <w:t>的頁框區取得，然後分成兩半，一半分配給需求者，另一半則放入大小為</w:t>
      </w:r>
      <w:r>
        <w:rPr>
          <w:rFonts w:hint="eastAsia"/>
        </w:rPr>
        <w:t xml:space="preserve"> 16 </w:t>
      </w:r>
      <w:r>
        <w:rPr>
          <w:rFonts w:hint="eastAsia"/>
        </w:rPr>
        <w:t>的可用頁框區中。</w:t>
      </w:r>
    </w:p>
    <w:p w:rsidR="006F2575" w:rsidRDefault="006F2575" w:rsidP="00BC7C23"/>
    <w:p w:rsidR="006F2575" w:rsidRDefault="006F2575" w:rsidP="00BC7C23">
      <w:r>
        <w:rPr>
          <w:rFonts w:hint="eastAsia"/>
        </w:rPr>
        <w:lastRenderedPageBreak/>
        <w:t>當某頁框被釋放時，</w:t>
      </w:r>
      <w:r>
        <w:rPr>
          <w:rFonts w:hint="eastAsia"/>
        </w:rPr>
        <w:t xml:space="preserve">Buddy </w:t>
      </w:r>
      <w:r>
        <w:rPr>
          <w:rFonts w:hint="eastAsia"/>
        </w:rPr>
        <w:t>系統會試圖檢查其</w:t>
      </w:r>
      <w:r w:rsidR="00237FD7">
        <w:rPr>
          <w:rFonts w:hint="eastAsia"/>
        </w:rPr>
        <w:t>兄弟</w:t>
      </w:r>
      <w:r>
        <w:rPr>
          <w:rFonts w:hint="eastAsia"/>
        </w:rPr>
        <w:t>頁框是否也處於可用狀態，若是則將兩個頁框合併以形成一個更大的可用頁框，放入可用頁框串列中。</w:t>
      </w:r>
    </w:p>
    <w:p w:rsidR="00C5437D" w:rsidRDefault="00C5437D" w:rsidP="00BC7C23"/>
    <w:p w:rsidR="006F2575" w:rsidRPr="006F2575" w:rsidRDefault="006F2575" w:rsidP="00BC7C23">
      <w:pPr>
        <w:rPr>
          <w:b/>
        </w:rPr>
      </w:pPr>
      <w:r w:rsidRPr="006F2575">
        <w:rPr>
          <w:rFonts w:hint="eastAsia"/>
          <w:b/>
        </w:rPr>
        <w:t xml:space="preserve">Slab </w:t>
      </w:r>
      <w:r w:rsidRPr="006F2575">
        <w:rPr>
          <w:rFonts w:hint="eastAsia"/>
          <w:b/>
        </w:rPr>
        <w:t>記憶體配置器</w:t>
      </w:r>
    </w:p>
    <w:p w:rsidR="00297D88" w:rsidRDefault="000357B5" w:rsidP="00BC7C23">
      <w:r>
        <w:rPr>
          <w:rFonts w:hint="eastAsia"/>
        </w:rPr>
        <w:t>當</w:t>
      </w:r>
      <w:r>
        <w:rPr>
          <w:rFonts w:hint="eastAsia"/>
        </w:rPr>
        <w:t xml:space="preserve"> Linux </w:t>
      </w:r>
      <w:r>
        <w:rPr>
          <w:rFonts w:hint="eastAsia"/>
        </w:rPr>
        <w:t>需要配置的是小量的記憶體</w:t>
      </w:r>
      <w:r>
        <w:rPr>
          <w:rFonts w:hint="eastAsia"/>
        </w:rPr>
        <w:t xml:space="preserve"> (</w:t>
      </w:r>
      <w:r>
        <w:rPr>
          <w:rFonts w:hint="eastAsia"/>
        </w:rPr>
        <w:t>像是</w:t>
      </w:r>
      <w:r>
        <w:rPr>
          <w:rFonts w:hint="eastAsia"/>
        </w:rPr>
        <w:t xml:space="preserve"> malloc</w:t>
      </w:r>
      <w:r w:rsidR="00A0679E">
        <w:rPr>
          <w:rFonts w:hint="eastAsia"/>
        </w:rPr>
        <w:t xml:space="preserve"> </w:t>
      </w:r>
      <w:r w:rsidR="00A0679E">
        <w:rPr>
          <w:rFonts w:hint="eastAsia"/>
        </w:rPr>
        <w:t>函數</w:t>
      </w:r>
      <w:r>
        <w:rPr>
          <w:rFonts w:hint="eastAsia"/>
        </w:rPr>
        <w:t>所需的記憶體</w:t>
      </w:r>
      <w:r>
        <w:rPr>
          <w:rFonts w:hint="eastAsia"/>
        </w:rPr>
        <w:t xml:space="preserve">) </w:t>
      </w:r>
      <w:r>
        <w:rPr>
          <w:rFonts w:hint="eastAsia"/>
        </w:rPr>
        <w:t>時，採用的是一種稱為</w:t>
      </w:r>
      <w:r>
        <w:rPr>
          <w:rFonts w:hint="eastAsia"/>
        </w:rPr>
        <w:t xml:space="preserve"> </w:t>
      </w:r>
      <w:r w:rsidR="00C5437D">
        <w:rPr>
          <w:rFonts w:hint="eastAsia"/>
        </w:rPr>
        <w:t>Slab</w:t>
      </w:r>
      <w:r>
        <w:rPr>
          <w:rFonts w:hint="eastAsia"/>
        </w:rPr>
        <w:t xml:space="preserve"> Allocator </w:t>
      </w:r>
      <w:r>
        <w:rPr>
          <w:rFonts w:hint="eastAsia"/>
        </w:rPr>
        <w:t>的配</w:t>
      </w:r>
      <w:r w:rsidR="00C5437D">
        <w:rPr>
          <w:rFonts w:hint="eastAsia"/>
        </w:rPr>
        <w:t>置</w:t>
      </w:r>
      <w:r>
        <w:rPr>
          <w:rFonts w:hint="eastAsia"/>
        </w:rPr>
        <w:t>器，</w:t>
      </w:r>
      <w:r w:rsidR="00FB54BC">
        <w:rPr>
          <w:rFonts w:hint="eastAsia"/>
        </w:rPr>
        <w:t>其中被配置的資料稱為物件</w:t>
      </w:r>
      <w:r w:rsidR="00FB54BC">
        <w:rPr>
          <w:rFonts w:hint="eastAsia"/>
        </w:rPr>
        <w:t xml:space="preserve"> (Object)</w:t>
      </w:r>
      <w:r w:rsidR="00FB54BC">
        <w:rPr>
          <w:rFonts w:hint="eastAsia"/>
        </w:rPr>
        <w:t>。</w:t>
      </w:r>
      <w:r w:rsidR="00297D88">
        <w:rPr>
          <w:rFonts w:hint="eastAsia"/>
        </w:rPr>
        <w:t xml:space="preserve"> Slab</w:t>
      </w:r>
      <w:r w:rsidR="00297D88">
        <w:rPr>
          <w:rFonts w:hint="eastAsia"/>
        </w:rPr>
        <w:t>中的物件會被儲存在</w:t>
      </w:r>
      <w:r w:rsidR="00297D88">
        <w:rPr>
          <w:rFonts w:hint="eastAsia"/>
        </w:rPr>
        <w:t xml:space="preserve"> Buddy </w:t>
      </w:r>
      <w:r w:rsidR="00297D88">
        <w:rPr>
          <w:rFonts w:hint="eastAsia"/>
        </w:rPr>
        <w:t>系統所分配的頁框中，假如要分配一個大小為</w:t>
      </w:r>
      <w:r w:rsidR="00297D88">
        <w:rPr>
          <w:rFonts w:hint="eastAsia"/>
        </w:rPr>
        <w:t xml:space="preserve"> 30 bytes </w:t>
      </w:r>
      <w:r w:rsidR="00297D88">
        <w:rPr>
          <w:rFonts w:hint="eastAsia"/>
        </w:rPr>
        <w:t>的物件時，</w:t>
      </w:r>
      <w:r w:rsidR="00297D88">
        <w:rPr>
          <w:rFonts w:hint="eastAsia"/>
        </w:rPr>
        <w:t xml:space="preserve">Slab </w:t>
      </w:r>
      <w:r w:rsidR="00297D88">
        <w:rPr>
          <w:rFonts w:hint="eastAsia"/>
        </w:rPr>
        <w:t>會先向</w:t>
      </w:r>
      <w:r w:rsidR="00297D88">
        <w:rPr>
          <w:rFonts w:hint="eastAsia"/>
        </w:rPr>
        <w:t xml:space="preserve"> Buddy </w:t>
      </w:r>
      <w:r w:rsidR="00297D88">
        <w:rPr>
          <w:rFonts w:hint="eastAsia"/>
        </w:rPr>
        <w:t>系統要求取得一個最小的分頁</w:t>
      </w:r>
      <w:r w:rsidR="00297D88">
        <w:rPr>
          <w:rFonts w:hint="eastAsia"/>
        </w:rPr>
        <w:t xml:space="preserve"> (</w:t>
      </w:r>
      <w:r w:rsidR="00297D88">
        <w:rPr>
          <w:rFonts w:hint="eastAsia"/>
        </w:rPr>
        <w:t>大小為</w:t>
      </w:r>
      <w:r w:rsidR="00297D88">
        <w:rPr>
          <w:rFonts w:hint="eastAsia"/>
        </w:rPr>
        <w:t>4KB)</w:t>
      </w:r>
      <w:del w:id="36" w:author="ccc" w:date="2012-02-22T10:43:00Z">
        <w:r w:rsidR="00297D88" w:rsidDel="007017B0">
          <w:rPr>
            <w:rFonts w:hint="eastAsia"/>
          </w:rPr>
          <w:delText>，然後分配個</w:delText>
        </w:r>
        <w:r w:rsidR="00297D88" w:rsidDel="007017B0">
          <w:rPr>
            <w:rFonts w:hint="eastAsia"/>
          </w:rPr>
          <w:delText xml:space="preserve"> Slab</w:delText>
        </w:r>
        <w:r w:rsidR="00297D88" w:rsidDel="007017B0">
          <w:rPr>
            <w:rFonts w:hint="eastAsia"/>
          </w:rPr>
          <w:delText>配置器</w:delText>
        </w:r>
      </w:del>
      <w:r w:rsidR="00297D88">
        <w:rPr>
          <w:rFonts w:hint="eastAsia"/>
        </w:rPr>
        <w:t>。然後</w:t>
      </w:r>
      <w:r w:rsidR="00297D88">
        <w:rPr>
          <w:rFonts w:hint="eastAsia"/>
        </w:rPr>
        <w:t xml:space="preserve"> Slab </w:t>
      </w:r>
      <w:r w:rsidR="00297D88">
        <w:rPr>
          <w:rFonts w:hint="eastAsia"/>
        </w:rPr>
        <w:t>配置器會保留一些位元以記錄配置資訊，</w:t>
      </w:r>
      <w:ins w:id="37" w:author="ccc" w:date="2012-02-22T10:43:00Z">
        <w:r w:rsidR="001B55ED">
          <w:rPr>
            <w:rFonts w:hint="eastAsia"/>
          </w:rPr>
          <w:t>接著</w:t>
        </w:r>
      </w:ins>
      <w:del w:id="38" w:author="ccc" w:date="2012-02-22T10:43:00Z">
        <w:r w:rsidR="00297D88" w:rsidDel="001B55ED">
          <w:rPr>
            <w:rFonts w:hint="eastAsia"/>
          </w:rPr>
          <w:delText>然後</w:delText>
        </w:r>
      </w:del>
      <w:r w:rsidR="00297D88">
        <w:rPr>
          <w:rFonts w:hint="eastAsia"/>
        </w:rPr>
        <w:t>將剩下的空間均分為大小</w:t>
      </w:r>
      <w:r w:rsidR="00297D88">
        <w:rPr>
          <w:rFonts w:hint="eastAsia"/>
        </w:rPr>
        <w:t xml:space="preserve">30 </w:t>
      </w:r>
      <w:r w:rsidR="00297D88">
        <w:rPr>
          <w:rFonts w:hint="eastAsia"/>
        </w:rPr>
        <w:t>的物件。於是當未來再有類似的配置請求時，就可以直接將這些空的物件配置出去。</w:t>
      </w:r>
    </w:p>
    <w:p w:rsidR="00D230D6" w:rsidRDefault="00D230D6" w:rsidP="009C227E">
      <w:pPr>
        <w:pStyle w:val="2"/>
        <w:ind w:left="567"/>
      </w:pPr>
      <w:r>
        <w:rPr>
          <w:rFonts w:hint="eastAsia"/>
        </w:rPr>
        <w:t xml:space="preserve">Linux </w:t>
      </w:r>
      <w:r>
        <w:rPr>
          <w:rFonts w:hint="eastAsia"/>
        </w:rPr>
        <w:t>的檔案</w:t>
      </w:r>
      <w:r w:rsidR="00503A1E">
        <w:rPr>
          <w:rFonts w:hint="eastAsia"/>
        </w:rPr>
        <w:t>與輸出入</w:t>
      </w:r>
    </w:p>
    <w:p w:rsidR="00D00E0B" w:rsidRDefault="00D00E0B" w:rsidP="00D230D6">
      <w:pPr>
        <w:rPr>
          <w:rFonts w:ascii="標楷體" w:eastAsia="標楷體" w:hAnsi="標楷體"/>
          <w:b/>
          <w:sz w:val="32"/>
          <w:szCs w:val="32"/>
        </w:rPr>
      </w:pPr>
      <w:r>
        <w:rPr>
          <w:rFonts w:ascii="標楷體" w:eastAsia="標楷體" w:hAnsi="標楷體" w:hint="eastAsia"/>
          <w:b/>
          <w:sz w:val="32"/>
          <w:szCs w:val="32"/>
        </w:rPr>
        <w:t>檔案與目錄</w:t>
      </w:r>
    </w:p>
    <w:p w:rsidR="00576B40" w:rsidRDefault="00EF2A06" w:rsidP="00D230D6">
      <w:r>
        <w:rPr>
          <w:rFonts w:hint="eastAsia"/>
        </w:rPr>
        <w:t>在</w:t>
      </w:r>
      <w:r>
        <w:rPr>
          <w:rFonts w:hint="eastAsia"/>
        </w:rPr>
        <w:t xml:space="preserve"> </w:t>
      </w:r>
      <w:r w:rsidR="00B2021E">
        <w:rPr>
          <w:rFonts w:hint="eastAsia"/>
        </w:rPr>
        <w:t>UNIX/</w:t>
      </w:r>
      <w:r>
        <w:rPr>
          <w:rFonts w:hint="eastAsia"/>
        </w:rPr>
        <w:t xml:space="preserve">Linux </w:t>
      </w:r>
      <w:r w:rsidR="00B2021E">
        <w:rPr>
          <w:rFonts w:hint="eastAsia"/>
        </w:rPr>
        <w:t>的</w:t>
      </w:r>
      <w:r>
        <w:rPr>
          <w:rFonts w:hint="eastAsia"/>
        </w:rPr>
        <w:t>使用者的</w:t>
      </w:r>
      <w:r w:rsidR="00B2021E">
        <w:rPr>
          <w:rFonts w:hint="eastAsia"/>
        </w:rPr>
        <w:t>腦海</w:t>
      </w:r>
      <w:r>
        <w:rPr>
          <w:rFonts w:hint="eastAsia"/>
        </w:rPr>
        <w:t>中，檔案系統是一</w:t>
      </w:r>
      <w:r w:rsidR="00B2021E">
        <w:rPr>
          <w:rFonts w:hint="eastAsia"/>
        </w:rPr>
        <w:t>種</w:t>
      </w:r>
      <w:r>
        <w:rPr>
          <w:rFonts w:hint="eastAsia"/>
        </w:rPr>
        <w:t>邏輯概念，而非實體的裝置。</w:t>
      </w:r>
      <w:r w:rsidR="00B2021E">
        <w:rPr>
          <w:rFonts w:hint="eastAsia"/>
        </w:rPr>
        <w:t>這種邏輯概念包含『檔案』、『目錄』、『路徑』、『檔案屬性』等等。</w:t>
      </w:r>
      <w:r w:rsidR="00576B40">
        <w:rPr>
          <w:rFonts w:hint="eastAsia"/>
        </w:rPr>
        <w:t>我們可以用物件導向的方式將這些邏輯概念視為物件，</w:t>
      </w:r>
      <w:r w:rsidR="003B752A">
        <w:fldChar w:fldCharType="begin"/>
      </w:r>
      <w:r w:rsidR="00576B40">
        <w:instrText xml:space="preserve"> </w:instrText>
      </w:r>
      <w:r w:rsidR="00576B40">
        <w:rPr>
          <w:rFonts w:hint="eastAsia"/>
        </w:rPr>
        <w:instrText>REF _Ref233701868 \h</w:instrText>
      </w:r>
      <w:r w:rsidR="00576B40">
        <w:instrText xml:space="preserve"> </w:instrText>
      </w:r>
      <w:r w:rsidR="003B752A">
        <w:fldChar w:fldCharType="separate"/>
      </w:r>
      <w:r w:rsidR="008332E3">
        <w:rPr>
          <w:rFonts w:hint="eastAsia"/>
        </w:rPr>
        <w:t>表格</w:t>
      </w:r>
      <w:r w:rsidR="008332E3">
        <w:rPr>
          <w:rFonts w:hint="eastAsia"/>
        </w:rPr>
        <w:t xml:space="preserve"> </w:t>
      </w:r>
      <w:r w:rsidR="008332E3">
        <w:rPr>
          <w:noProof/>
        </w:rPr>
        <w:t>10</w:t>
      </w:r>
      <w:r w:rsidR="008332E3">
        <w:t>.</w:t>
      </w:r>
      <w:r w:rsidR="008332E3">
        <w:rPr>
          <w:noProof/>
        </w:rPr>
        <w:t>1</w:t>
      </w:r>
      <w:r w:rsidR="003B752A">
        <w:fldChar w:fldCharType="end"/>
      </w:r>
      <w:r w:rsidR="00576B40">
        <w:rPr>
          <w:rFonts w:hint="eastAsia"/>
        </w:rPr>
        <w:t>就顯示了這些物件的範例與意義。</w:t>
      </w:r>
    </w:p>
    <w:p w:rsidR="00576B40" w:rsidRPr="00576B40" w:rsidRDefault="00576B40" w:rsidP="00576B40"/>
    <w:p w:rsidR="00576B40" w:rsidRPr="00576B40" w:rsidRDefault="00576B40" w:rsidP="00576B40">
      <w:pPr>
        <w:pStyle w:val="a8"/>
      </w:pPr>
      <w:bookmarkStart w:id="39" w:name="_Ref233701868"/>
      <w:r>
        <w:rPr>
          <w:rFonts w:hint="eastAsia"/>
        </w:rPr>
        <w:t>表格</w:t>
      </w:r>
      <w:r>
        <w:rPr>
          <w:rFonts w:hint="eastAsia"/>
        </w:rPr>
        <w:t xml:space="preserve"> </w:t>
      </w:r>
      <w:fldSimple w:instr=" STYLEREF 1 \s ">
        <w:r w:rsidR="008332E3">
          <w:rPr>
            <w:noProof/>
          </w:rPr>
          <w:t>10</w:t>
        </w:r>
      </w:fldSimple>
      <w:r w:rsidR="00715D05">
        <w:t>.</w:t>
      </w:r>
      <w:r w:rsidR="003B752A">
        <w:fldChar w:fldCharType="begin"/>
      </w:r>
      <w:r w:rsidR="00715D05">
        <w:instrText xml:space="preserve"> </w:instrText>
      </w:r>
      <w:r w:rsidR="00715D05">
        <w:rPr>
          <w:rFonts w:hint="eastAsia"/>
        </w:rPr>
        <w:instrText xml:space="preserve">SEQ </w:instrText>
      </w:r>
      <w:r w:rsidR="00715D05">
        <w:rPr>
          <w:rFonts w:hint="eastAsia"/>
        </w:rPr>
        <w:instrText>表格</w:instrText>
      </w:r>
      <w:r w:rsidR="00715D05">
        <w:rPr>
          <w:rFonts w:hint="eastAsia"/>
        </w:rPr>
        <w:instrText xml:space="preserve"> \* ARABIC \s 1</w:instrText>
      </w:r>
      <w:r w:rsidR="00715D05">
        <w:instrText xml:space="preserve"> </w:instrText>
      </w:r>
      <w:r w:rsidR="003B752A">
        <w:fldChar w:fldCharType="separate"/>
      </w:r>
      <w:r w:rsidR="008332E3">
        <w:rPr>
          <w:noProof/>
        </w:rPr>
        <w:t>1</w:t>
      </w:r>
      <w:r w:rsidR="003B752A">
        <w:fldChar w:fldCharType="end"/>
      </w:r>
      <w:bookmarkEnd w:id="39"/>
      <w:r>
        <w:rPr>
          <w:rFonts w:hint="eastAsia"/>
        </w:rPr>
        <w:t>檔案系統中的基本邏輯概念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2977"/>
        <w:gridCol w:w="3859"/>
      </w:tblGrid>
      <w:tr w:rsidR="00576B40" w:rsidRPr="0094312F" w:rsidTr="0094312F">
        <w:tc>
          <w:tcPr>
            <w:tcW w:w="1526" w:type="dxa"/>
          </w:tcPr>
          <w:p w:rsidR="00576B40" w:rsidRPr="0094312F" w:rsidRDefault="00576B40" w:rsidP="00365143">
            <w:r w:rsidRPr="0094312F">
              <w:rPr>
                <w:rFonts w:hint="eastAsia"/>
              </w:rPr>
              <w:t>概念</w:t>
            </w:r>
            <w:r w:rsidRPr="0094312F">
              <w:rPr>
                <w:rFonts w:hint="eastAsia"/>
              </w:rPr>
              <w:t xml:space="preserve"> (</w:t>
            </w:r>
            <w:r w:rsidRPr="0094312F">
              <w:rPr>
                <w:rFonts w:hint="eastAsia"/>
              </w:rPr>
              <w:t>物件</w:t>
            </w:r>
            <w:r w:rsidRPr="0094312F">
              <w:rPr>
                <w:rFonts w:hint="eastAsia"/>
              </w:rPr>
              <w:t>)</w:t>
            </w:r>
          </w:p>
        </w:tc>
        <w:tc>
          <w:tcPr>
            <w:tcW w:w="2977" w:type="dxa"/>
          </w:tcPr>
          <w:p w:rsidR="00576B40" w:rsidRPr="0094312F" w:rsidRDefault="00576B40" w:rsidP="00365143">
            <w:r w:rsidRPr="0094312F">
              <w:rPr>
                <w:rFonts w:hint="eastAsia"/>
              </w:rPr>
              <w:t>範例</w:t>
            </w:r>
          </w:p>
        </w:tc>
        <w:tc>
          <w:tcPr>
            <w:tcW w:w="3859" w:type="dxa"/>
          </w:tcPr>
          <w:p w:rsidR="00576B40" w:rsidRPr="0094312F" w:rsidRDefault="00576B40" w:rsidP="00365143">
            <w:r w:rsidRPr="0094312F">
              <w:rPr>
                <w:rFonts w:hint="eastAsia"/>
              </w:rPr>
              <w:t>說明</w:t>
            </w:r>
          </w:p>
        </w:tc>
      </w:tr>
      <w:tr w:rsidR="00576B40" w:rsidRPr="0094312F" w:rsidTr="0094312F">
        <w:tc>
          <w:tcPr>
            <w:tcW w:w="1526" w:type="dxa"/>
          </w:tcPr>
          <w:p w:rsidR="00576B40" w:rsidRPr="0094312F" w:rsidRDefault="00576B40" w:rsidP="00365143">
            <w:r w:rsidRPr="0094312F">
              <w:rPr>
                <w:rFonts w:hint="eastAsia"/>
              </w:rPr>
              <w:t>路徑</w:t>
            </w:r>
          </w:p>
        </w:tc>
        <w:tc>
          <w:tcPr>
            <w:tcW w:w="2977" w:type="dxa"/>
          </w:tcPr>
          <w:p w:rsidR="00576B40" w:rsidRPr="0094312F" w:rsidRDefault="00576B40" w:rsidP="00365143">
            <w:r w:rsidRPr="0094312F">
              <w:rPr>
                <w:rFonts w:hint="eastAsia"/>
              </w:rPr>
              <w:t>/home/ccc/hello.txt</w:t>
            </w:r>
          </w:p>
        </w:tc>
        <w:tc>
          <w:tcPr>
            <w:tcW w:w="3859" w:type="dxa"/>
          </w:tcPr>
          <w:p w:rsidR="00576B40" w:rsidRPr="0094312F" w:rsidRDefault="00576B40" w:rsidP="00365143">
            <w:r w:rsidRPr="0094312F">
              <w:rPr>
                <w:rFonts w:hint="eastAsia"/>
              </w:rPr>
              <w:t>檔案在目錄結構中的位置</w:t>
            </w:r>
          </w:p>
        </w:tc>
      </w:tr>
      <w:tr w:rsidR="00576B40" w:rsidRPr="0094312F" w:rsidTr="0094312F">
        <w:tc>
          <w:tcPr>
            <w:tcW w:w="1526" w:type="dxa"/>
          </w:tcPr>
          <w:p w:rsidR="00576B40" w:rsidRPr="0094312F" w:rsidRDefault="00576B40" w:rsidP="00365143">
            <w:r w:rsidRPr="0094312F">
              <w:rPr>
                <w:rFonts w:hint="eastAsia"/>
              </w:rPr>
              <w:t>目錄</w:t>
            </w:r>
          </w:p>
        </w:tc>
        <w:tc>
          <w:tcPr>
            <w:tcW w:w="2977" w:type="dxa"/>
          </w:tcPr>
          <w:p w:rsidR="00576B40" w:rsidRPr="0094312F" w:rsidRDefault="00576B40" w:rsidP="00365143">
            <w:r w:rsidRPr="0094312F">
              <w:rPr>
                <w:rFonts w:hint="eastAsia"/>
              </w:rPr>
              <w:t>/home/ccc/</w:t>
            </w:r>
          </w:p>
        </w:tc>
        <w:tc>
          <w:tcPr>
            <w:tcW w:w="3859" w:type="dxa"/>
          </w:tcPr>
          <w:p w:rsidR="00576B40" w:rsidRPr="0094312F" w:rsidRDefault="00576B40" w:rsidP="00365143">
            <w:r w:rsidRPr="0094312F">
              <w:rPr>
                <w:rFonts w:hint="eastAsia"/>
              </w:rPr>
              <w:t>資料夾中所容納的項目索引</w:t>
            </w:r>
          </w:p>
          <w:p w:rsidR="00576B40" w:rsidRPr="0094312F" w:rsidRDefault="00576B40" w:rsidP="00365143">
            <w:r w:rsidRPr="0094312F">
              <w:rPr>
                <w:rFonts w:hint="eastAsia"/>
              </w:rPr>
              <w:t>(</w:t>
            </w:r>
            <w:r w:rsidRPr="0094312F">
              <w:rPr>
                <w:rFonts w:hint="eastAsia"/>
              </w:rPr>
              <w:t>包含子目錄或檔案之屬性與連結</w:t>
            </w:r>
            <w:r w:rsidRPr="0094312F">
              <w:rPr>
                <w:rFonts w:hint="eastAsia"/>
              </w:rPr>
              <w:t>)</w:t>
            </w:r>
          </w:p>
        </w:tc>
      </w:tr>
      <w:tr w:rsidR="00576B40" w:rsidRPr="0094312F" w:rsidTr="0094312F">
        <w:tc>
          <w:tcPr>
            <w:tcW w:w="1526" w:type="dxa"/>
          </w:tcPr>
          <w:p w:rsidR="00576B40" w:rsidRPr="0094312F" w:rsidRDefault="00576B40" w:rsidP="00365143">
            <w:r w:rsidRPr="0094312F">
              <w:rPr>
                <w:rFonts w:hint="eastAsia"/>
              </w:rPr>
              <w:t>檔案</w:t>
            </w:r>
          </w:p>
        </w:tc>
        <w:tc>
          <w:tcPr>
            <w:tcW w:w="2977" w:type="dxa"/>
          </w:tcPr>
          <w:p w:rsidR="00576B40" w:rsidRPr="0094312F" w:rsidRDefault="00576B40" w:rsidP="00365143">
            <w:r w:rsidRPr="0094312F">
              <w:rPr>
                <w:rFonts w:hint="eastAsia"/>
              </w:rPr>
              <w:t xml:space="preserve">Hello World !\n </w:t>
            </w:r>
            <w:r w:rsidRPr="0094312F">
              <w:t>…</w:t>
            </w:r>
            <w:r w:rsidRPr="0094312F">
              <w:rPr>
                <w:rFonts w:hint="eastAsia"/>
              </w:rPr>
              <w:t>..</w:t>
            </w:r>
          </w:p>
        </w:tc>
        <w:tc>
          <w:tcPr>
            <w:tcW w:w="3859" w:type="dxa"/>
          </w:tcPr>
          <w:p w:rsidR="00576B40" w:rsidRPr="0094312F" w:rsidRDefault="00576B40" w:rsidP="00365143">
            <w:r w:rsidRPr="0094312F">
              <w:rPr>
                <w:rFonts w:hint="eastAsia"/>
              </w:rPr>
              <w:t>檔案的內容</w:t>
            </w:r>
          </w:p>
        </w:tc>
      </w:tr>
      <w:tr w:rsidR="00576B40" w:rsidRPr="0094312F" w:rsidTr="0094312F">
        <w:tc>
          <w:tcPr>
            <w:tcW w:w="1526" w:type="dxa"/>
          </w:tcPr>
          <w:p w:rsidR="00576B40" w:rsidRPr="0094312F" w:rsidRDefault="00576B40" w:rsidP="00365143">
            <w:r w:rsidRPr="0094312F">
              <w:rPr>
                <w:rFonts w:hint="eastAsia"/>
              </w:rPr>
              <w:t>屬性</w:t>
            </w:r>
          </w:p>
        </w:tc>
        <w:tc>
          <w:tcPr>
            <w:tcW w:w="2977" w:type="dxa"/>
          </w:tcPr>
          <w:p w:rsidR="00576B40" w:rsidRPr="0094312F" w:rsidRDefault="00576B40" w:rsidP="00365143">
            <w:r w:rsidRPr="0094312F">
              <w:rPr>
                <w:rFonts w:hint="eastAsia"/>
              </w:rPr>
              <w:t>-rwxr-xr--   1 ccc None 61 Jun 25 12:17 README.txt</w:t>
            </w:r>
          </w:p>
        </w:tc>
        <w:tc>
          <w:tcPr>
            <w:tcW w:w="3859" w:type="dxa"/>
          </w:tcPr>
          <w:p w:rsidR="00576B40" w:rsidRPr="0094312F" w:rsidRDefault="00576B40" w:rsidP="00365143">
            <w:r w:rsidRPr="0094312F">
              <w:rPr>
                <w:rFonts w:hint="eastAsia"/>
              </w:rPr>
              <w:t>檔案的名稱、權限、擁有者、修改日期等資訊</w:t>
            </w:r>
          </w:p>
        </w:tc>
      </w:tr>
    </w:tbl>
    <w:p w:rsidR="00576B40" w:rsidRDefault="00576B40" w:rsidP="00576B40"/>
    <w:p w:rsidR="00051B7C" w:rsidRDefault="00051B7C" w:rsidP="00576B40">
      <w:r>
        <w:rPr>
          <w:rFonts w:hint="eastAsia"/>
        </w:rPr>
        <w:t xml:space="preserve">Linux </w:t>
      </w:r>
      <w:r>
        <w:rPr>
          <w:rFonts w:hint="eastAsia"/>
        </w:rPr>
        <w:t>檔案系統的第一層目錄如</w:t>
      </w:r>
      <w:r w:rsidR="003B752A">
        <w:fldChar w:fldCharType="begin"/>
      </w:r>
      <w:r>
        <w:instrText xml:space="preserve"> </w:instrText>
      </w:r>
      <w:r>
        <w:rPr>
          <w:rFonts w:hint="eastAsia"/>
        </w:rPr>
        <w:instrText>REF _Ref233767759 \h</w:instrText>
      </w:r>
      <w:r>
        <w:instrText xml:space="preserve"> </w:instrText>
      </w:r>
      <w:r w:rsidR="003B752A">
        <w:fldChar w:fldCharType="separate"/>
      </w:r>
      <w:r w:rsidR="008332E3">
        <w:rPr>
          <w:rFonts w:hint="eastAsia"/>
        </w:rPr>
        <w:t>表格</w:t>
      </w:r>
      <w:r w:rsidR="008332E3">
        <w:rPr>
          <w:rFonts w:hint="eastAsia"/>
        </w:rPr>
        <w:t xml:space="preserve"> </w:t>
      </w:r>
      <w:r w:rsidR="008332E3">
        <w:rPr>
          <w:noProof/>
        </w:rPr>
        <w:t>10</w:t>
      </w:r>
      <w:r w:rsidR="008332E3">
        <w:t>.</w:t>
      </w:r>
      <w:r w:rsidR="008332E3">
        <w:rPr>
          <w:noProof/>
        </w:rPr>
        <w:t>2</w:t>
      </w:r>
      <w:r w:rsidR="003B752A">
        <w:fldChar w:fldCharType="end"/>
      </w:r>
      <w:r>
        <w:rPr>
          <w:rFonts w:hint="eastAsia"/>
        </w:rPr>
        <w:t>所示，認識這些目錄才能有效的運用</w:t>
      </w:r>
      <w:r>
        <w:rPr>
          <w:rFonts w:hint="eastAsia"/>
        </w:rPr>
        <w:t xml:space="preserve"> Linux </w:t>
      </w:r>
      <w:r>
        <w:rPr>
          <w:rFonts w:hint="eastAsia"/>
        </w:rPr>
        <w:t>的檔案系統，通常使用者從命令列登入後會到達個人用戶的主目錄，像是使用者</w:t>
      </w:r>
      <w:r>
        <w:rPr>
          <w:rFonts w:hint="eastAsia"/>
        </w:rPr>
        <w:t xml:space="preserve"> ccc </w:t>
      </w:r>
      <w:r>
        <w:rPr>
          <w:rFonts w:hint="eastAsia"/>
        </w:rPr>
        <w:t>登入後就會到</w:t>
      </w:r>
      <w:r>
        <w:rPr>
          <w:rFonts w:hint="eastAsia"/>
        </w:rPr>
        <w:t xml:space="preserve"> /home/ccc </w:t>
      </w:r>
      <w:r>
        <w:rPr>
          <w:rFonts w:hint="eastAsia"/>
        </w:rPr>
        <w:t>目錄當中。目錄</w:t>
      </w:r>
      <w:r>
        <w:rPr>
          <w:rFonts w:hint="eastAsia"/>
        </w:rPr>
        <w:t xml:space="preserve"> /dev </w:t>
      </w:r>
      <w:r>
        <w:rPr>
          <w:rFonts w:hint="eastAsia"/>
        </w:rPr>
        <w:t>所代表的是裝置</w:t>
      </w:r>
      <w:r>
        <w:rPr>
          <w:rFonts w:hint="eastAsia"/>
        </w:rPr>
        <w:t xml:space="preserve"> (device)</w:t>
      </w:r>
      <w:r>
        <w:rPr>
          <w:rFonts w:hint="eastAsia"/>
        </w:rPr>
        <w:t>，其中每一個子目錄通常代表一個裝置，這些裝置可以被掛載到</w:t>
      </w:r>
      <w:r>
        <w:rPr>
          <w:rFonts w:hint="eastAsia"/>
        </w:rPr>
        <w:t xml:space="preserve"> /mount </w:t>
      </w:r>
      <w:r>
        <w:rPr>
          <w:rFonts w:hint="eastAsia"/>
        </w:rPr>
        <w:t>資料夾下，形成一</w:t>
      </w:r>
      <w:r w:rsidR="00A0679E">
        <w:rPr>
          <w:rFonts w:hint="eastAsia"/>
        </w:rPr>
        <w:t>棵</w:t>
      </w:r>
      <w:r>
        <w:rPr>
          <w:rFonts w:hint="eastAsia"/>
        </w:rPr>
        <w:t>邏輯目錄樹。</w:t>
      </w:r>
    </w:p>
    <w:p w:rsidR="00051B7C" w:rsidRDefault="00051B7C" w:rsidP="00576B40"/>
    <w:p w:rsidR="00051B7C" w:rsidRPr="00576B40" w:rsidRDefault="00051B7C" w:rsidP="00051B7C">
      <w:pPr>
        <w:pStyle w:val="a8"/>
      </w:pPr>
      <w:bookmarkStart w:id="40" w:name="_Ref233767759"/>
      <w:r>
        <w:rPr>
          <w:rFonts w:hint="eastAsia"/>
        </w:rPr>
        <w:t>表格</w:t>
      </w:r>
      <w:r>
        <w:rPr>
          <w:rFonts w:hint="eastAsia"/>
        </w:rPr>
        <w:t xml:space="preserve"> </w:t>
      </w:r>
      <w:fldSimple w:instr=" STYLEREF 1 \s ">
        <w:r w:rsidR="008332E3">
          <w:rPr>
            <w:noProof/>
          </w:rPr>
          <w:t>10</w:t>
        </w:r>
      </w:fldSimple>
      <w:r w:rsidR="00715D05">
        <w:t>.</w:t>
      </w:r>
      <w:r w:rsidR="003B752A">
        <w:fldChar w:fldCharType="begin"/>
      </w:r>
      <w:r w:rsidR="00715D05">
        <w:instrText xml:space="preserve"> </w:instrText>
      </w:r>
      <w:r w:rsidR="00715D05">
        <w:rPr>
          <w:rFonts w:hint="eastAsia"/>
        </w:rPr>
        <w:instrText xml:space="preserve">SEQ </w:instrText>
      </w:r>
      <w:r w:rsidR="00715D05">
        <w:rPr>
          <w:rFonts w:hint="eastAsia"/>
        </w:rPr>
        <w:instrText>表格</w:instrText>
      </w:r>
      <w:r w:rsidR="00715D05">
        <w:rPr>
          <w:rFonts w:hint="eastAsia"/>
        </w:rPr>
        <w:instrText xml:space="preserve"> \* ARABIC \s 1</w:instrText>
      </w:r>
      <w:r w:rsidR="00715D05">
        <w:instrText xml:space="preserve"> </w:instrText>
      </w:r>
      <w:r w:rsidR="003B752A">
        <w:fldChar w:fldCharType="separate"/>
      </w:r>
      <w:r w:rsidR="008332E3">
        <w:rPr>
          <w:noProof/>
        </w:rPr>
        <w:t>2</w:t>
      </w:r>
      <w:r w:rsidR="003B752A">
        <w:fldChar w:fldCharType="end"/>
      </w:r>
      <w:bookmarkEnd w:id="40"/>
      <w:r>
        <w:rPr>
          <w:rFonts w:hint="eastAsia"/>
        </w:rPr>
        <w:t xml:space="preserve">Linux </w:t>
      </w:r>
      <w:r>
        <w:rPr>
          <w:rFonts w:hint="eastAsia"/>
        </w:rPr>
        <w:t>檔案系統的第一層目錄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6"/>
        <w:gridCol w:w="1886"/>
        <w:gridCol w:w="5720"/>
      </w:tblGrid>
      <w:tr w:rsidR="00051B7C" w:rsidRPr="0094312F" w:rsidTr="0094312F">
        <w:tc>
          <w:tcPr>
            <w:tcW w:w="916" w:type="dxa"/>
          </w:tcPr>
          <w:p w:rsidR="00051B7C" w:rsidRPr="0094312F" w:rsidRDefault="00051B7C" w:rsidP="00365143">
            <w:r w:rsidRPr="0094312F">
              <w:rPr>
                <w:rFonts w:hint="eastAsia"/>
              </w:rPr>
              <w:t>目錄</w:t>
            </w:r>
          </w:p>
        </w:tc>
        <w:tc>
          <w:tcPr>
            <w:tcW w:w="1886" w:type="dxa"/>
          </w:tcPr>
          <w:p w:rsidR="00051B7C" w:rsidRPr="0094312F" w:rsidRDefault="00051B7C" w:rsidP="00365143">
            <w:r w:rsidRPr="0094312F">
              <w:rPr>
                <w:rFonts w:hint="eastAsia"/>
              </w:rPr>
              <w:t>全名</w:t>
            </w:r>
          </w:p>
        </w:tc>
        <w:tc>
          <w:tcPr>
            <w:tcW w:w="5720" w:type="dxa"/>
          </w:tcPr>
          <w:p w:rsidR="00051B7C" w:rsidRPr="0094312F" w:rsidRDefault="00051B7C" w:rsidP="00365143">
            <w:r w:rsidRPr="0094312F">
              <w:rPr>
                <w:rFonts w:hint="eastAsia"/>
              </w:rPr>
              <w:t>說明</w:t>
            </w:r>
          </w:p>
        </w:tc>
      </w:tr>
      <w:tr w:rsidR="00051B7C" w:rsidRPr="0094312F" w:rsidTr="0094312F">
        <w:tc>
          <w:tcPr>
            <w:tcW w:w="916" w:type="dxa"/>
          </w:tcPr>
          <w:p w:rsidR="00051B7C" w:rsidRPr="0094312F" w:rsidRDefault="00051B7C" w:rsidP="00365143">
            <w:r w:rsidRPr="0094312F">
              <w:lastRenderedPageBreak/>
              <w:t>/bin</w:t>
            </w:r>
          </w:p>
        </w:tc>
        <w:tc>
          <w:tcPr>
            <w:tcW w:w="1886" w:type="dxa"/>
          </w:tcPr>
          <w:p w:rsidR="00051B7C" w:rsidRPr="0094312F" w:rsidRDefault="00051B7C" w:rsidP="00365143">
            <w:r w:rsidRPr="0094312F">
              <w:t>B</w:t>
            </w:r>
            <w:r w:rsidRPr="0094312F">
              <w:rPr>
                <w:rFonts w:hint="eastAsia"/>
              </w:rPr>
              <w:t>inary</w:t>
            </w:r>
          </w:p>
        </w:tc>
        <w:tc>
          <w:tcPr>
            <w:tcW w:w="5720" w:type="dxa"/>
          </w:tcPr>
          <w:p w:rsidR="00051B7C" w:rsidRPr="0094312F" w:rsidRDefault="00051B7C" w:rsidP="00365143">
            <w:r w:rsidRPr="0094312F">
              <w:rPr>
                <w:rFonts w:hint="eastAsia"/>
              </w:rPr>
              <w:t>存放二進位的可執行檔案</w:t>
            </w:r>
          </w:p>
        </w:tc>
      </w:tr>
      <w:tr w:rsidR="00051B7C" w:rsidRPr="0094312F" w:rsidTr="0094312F">
        <w:tc>
          <w:tcPr>
            <w:tcW w:w="916" w:type="dxa"/>
          </w:tcPr>
          <w:p w:rsidR="00051B7C" w:rsidRPr="0094312F" w:rsidRDefault="00051B7C" w:rsidP="00365143">
            <w:r w:rsidRPr="0094312F">
              <w:t>/dev</w:t>
            </w:r>
          </w:p>
        </w:tc>
        <w:tc>
          <w:tcPr>
            <w:tcW w:w="1886" w:type="dxa"/>
          </w:tcPr>
          <w:p w:rsidR="00051B7C" w:rsidRPr="0094312F" w:rsidRDefault="00051B7C" w:rsidP="00365143">
            <w:r w:rsidRPr="0094312F">
              <w:t>D</w:t>
            </w:r>
            <w:r w:rsidRPr="0094312F">
              <w:rPr>
                <w:rFonts w:hint="eastAsia"/>
              </w:rPr>
              <w:t>evice</w:t>
            </w:r>
          </w:p>
        </w:tc>
        <w:tc>
          <w:tcPr>
            <w:tcW w:w="5720" w:type="dxa"/>
          </w:tcPr>
          <w:p w:rsidR="00051B7C" w:rsidRPr="0094312F" w:rsidRDefault="00051B7C" w:rsidP="00365143">
            <w:r w:rsidRPr="0094312F">
              <w:rPr>
                <w:rFonts w:hint="eastAsia"/>
              </w:rPr>
              <w:t>代表設備，存放裝置相關檔案</w:t>
            </w:r>
          </w:p>
        </w:tc>
      </w:tr>
      <w:tr w:rsidR="00051B7C" w:rsidRPr="0094312F" w:rsidTr="0094312F">
        <w:tc>
          <w:tcPr>
            <w:tcW w:w="916" w:type="dxa"/>
          </w:tcPr>
          <w:p w:rsidR="00051B7C" w:rsidRPr="0094312F" w:rsidRDefault="00051B7C" w:rsidP="00365143">
            <w:r w:rsidRPr="0094312F">
              <w:t>/etc</w:t>
            </w:r>
          </w:p>
        </w:tc>
        <w:tc>
          <w:tcPr>
            <w:tcW w:w="1886" w:type="dxa"/>
          </w:tcPr>
          <w:p w:rsidR="00051B7C" w:rsidRPr="0094312F" w:rsidRDefault="00051B7C" w:rsidP="00365143">
            <w:r w:rsidRPr="0094312F">
              <w:t>E</w:t>
            </w:r>
            <w:r w:rsidRPr="0094312F">
              <w:rPr>
                <w:rFonts w:hint="eastAsia"/>
              </w:rPr>
              <w:t>tc</w:t>
            </w:r>
            <w:r w:rsidRPr="0094312F">
              <w:t>…</w:t>
            </w:r>
          </w:p>
        </w:tc>
        <w:tc>
          <w:tcPr>
            <w:tcW w:w="5720" w:type="dxa"/>
          </w:tcPr>
          <w:p w:rsidR="00051B7C" w:rsidRPr="0094312F" w:rsidRDefault="00051B7C" w:rsidP="00365143">
            <w:r w:rsidRPr="0094312F">
              <w:rPr>
                <w:rFonts w:hint="eastAsia"/>
              </w:rPr>
              <w:t>存放系統管理與配置檔案，像是服務程式</w:t>
            </w:r>
            <w:r w:rsidRPr="0094312F">
              <w:rPr>
                <w:rFonts w:hint="eastAsia"/>
              </w:rPr>
              <w:t xml:space="preserve"> httpd </w:t>
            </w:r>
            <w:r w:rsidRPr="0094312F">
              <w:rPr>
                <w:rFonts w:hint="eastAsia"/>
              </w:rPr>
              <w:t>與</w:t>
            </w:r>
            <w:r w:rsidRPr="0094312F">
              <w:rPr>
                <w:rFonts w:hint="eastAsia"/>
              </w:rPr>
              <w:t xml:space="preserve"> host.conf </w:t>
            </w:r>
            <w:r w:rsidRPr="0094312F">
              <w:rPr>
                <w:rFonts w:hint="eastAsia"/>
              </w:rPr>
              <w:t>等檔案。</w:t>
            </w:r>
          </w:p>
        </w:tc>
      </w:tr>
      <w:tr w:rsidR="00051B7C" w:rsidRPr="0094312F" w:rsidTr="0094312F">
        <w:tc>
          <w:tcPr>
            <w:tcW w:w="916" w:type="dxa"/>
          </w:tcPr>
          <w:p w:rsidR="00051B7C" w:rsidRPr="0094312F" w:rsidRDefault="00051B7C" w:rsidP="00365143">
            <w:r w:rsidRPr="0094312F">
              <w:t>/home</w:t>
            </w:r>
          </w:p>
        </w:tc>
        <w:tc>
          <w:tcPr>
            <w:tcW w:w="1886" w:type="dxa"/>
          </w:tcPr>
          <w:p w:rsidR="00051B7C" w:rsidRPr="0094312F" w:rsidRDefault="00051B7C" w:rsidP="00365143">
            <w:r w:rsidRPr="0094312F">
              <w:t>H</w:t>
            </w:r>
            <w:r w:rsidRPr="0094312F">
              <w:rPr>
                <w:rFonts w:hint="eastAsia"/>
              </w:rPr>
              <w:t>ome</w:t>
            </w:r>
          </w:p>
        </w:tc>
        <w:tc>
          <w:tcPr>
            <w:tcW w:w="5720" w:type="dxa"/>
          </w:tcPr>
          <w:p w:rsidR="00051B7C" w:rsidRPr="0094312F" w:rsidRDefault="00051B7C" w:rsidP="00365143">
            <w:r w:rsidRPr="0094312F">
              <w:rPr>
                <w:rFonts w:hint="eastAsia"/>
              </w:rPr>
              <w:t>用戶的主目錄，每個使用者在其中都會有一個子資料夾，例如用戶</w:t>
            </w:r>
            <w:r w:rsidRPr="0094312F">
              <w:rPr>
                <w:rFonts w:hint="eastAsia"/>
              </w:rPr>
              <w:t xml:space="preserve"> ccc </w:t>
            </w:r>
            <w:r w:rsidRPr="0094312F">
              <w:rPr>
                <w:rFonts w:hint="eastAsia"/>
              </w:rPr>
              <w:t>的資料夾為</w:t>
            </w:r>
            <w:r w:rsidRPr="0094312F">
              <w:rPr>
                <w:rFonts w:hint="eastAsia"/>
              </w:rPr>
              <w:t xml:space="preserve"> /home/ccc/</w:t>
            </w:r>
          </w:p>
        </w:tc>
      </w:tr>
      <w:tr w:rsidR="00051B7C" w:rsidRPr="0094312F" w:rsidTr="0094312F">
        <w:tc>
          <w:tcPr>
            <w:tcW w:w="916" w:type="dxa"/>
          </w:tcPr>
          <w:p w:rsidR="00051B7C" w:rsidRPr="0094312F" w:rsidRDefault="00051B7C" w:rsidP="00365143">
            <w:r w:rsidRPr="0094312F">
              <w:t>/lib</w:t>
            </w:r>
          </w:p>
        </w:tc>
        <w:tc>
          <w:tcPr>
            <w:tcW w:w="1886" w:type="dxa"/>
          </w:tcPr>
          <w:p w:rsidR="00051B7C" w:rsidRPr="0094312F" w:rsidRDefault="00051B7C" w:rsidP="00365143">
            <w:r w:rsidRPr="0094312F">
              <w:t>L</w:t>
            </w:r>
            <w:r w:rsidRPr="0094312F">
              <w:rPr>
                <w:rFonts w:hint="eastAsia"/>
              </w:rPr>
              <w:t>ibrary</w:t>
            </w:r>
          </w:p>
        </w:tc>
        <w:tc>
          <w:tcPr>
            <w:tcW w:w="5720" w:type="dxa"/>
          </w:tcPr>
          <w:p w:rsidR="00051B7C" w:rsidRPr="0094312F" w:rsidRDefault="00051B7C" w:rsidP="00365143">
            <w:r w:rsidRPr="0094312F">
              <w:rPr>
                <w:rFonts w:hint="eastAsia"/>
              </w:rPr>
              <w:t>包含系統函式庫與動態連結函式庫</w:t>
            </w:r>
          </w:p>
        </w:tc>
      </w:tr>
      <w:tr w:rsidR="00051B7C" w:rsidRPr="0094312F" w:rsidTr="0094312F">
        <w:tc>
          <w:tcPr>
            <w:tcW w:w="916" w:type="dxa"/>
          </w:tcPr>
          <w:p w:rsidR="00051B7C" w:rsidRPr="0094312F" w:rsidRDefault="00051B7C" w:rsidP="00365143">
            <w:r w:rsidRPr="0094312F">
              <w:t>/sbin</w:t>
            </w:r>
          </w:p>
        </w:tc>
        <w:tc>
          <w:tcPr>
            <w:tcW w:w="1886" w:type="dxa"/>
          </w:tcPr>
          <w:p w:rsidR="00051B7C" w:rsidRPr="0094312F" w:rsidRDefault="00051B7C" w:rsidP="00365143">
            <w:r w:rsidRPr="0094312F">
              <w:rPr>
                <w:rFonts w:hint="eastAsia"/>
              </w:rPr>
              <w:t>System binary</w:t>
            </w:r>
          </w:p>
        </w:tc>
        <w:tc>
          <w:tcPr>
            <w:tcW w:w="5720" w:type="dxa"/>
          </w:tcPr>
          <w:p w:rsidR="00051B7C" w:rsidRPr="0094312F" w:rsidRDefault="00051B7C" w:rsidP="00365143">
            <w:r w:rsidRPr="0094312F">
              <w:rPr>
                <w:rFonts w:hint="eastAsia"/>
              </w:rPr>
              <w:t>系統管理程式，通常由系統管理員使用</w:t>
            </w:r>
          </w:p>
        </w:tc>
      </w:tr>
      <w:tr w:rsidR="00051B7C" w:rsidRPr="0094312F" w:rsidTr="0094312F">
        <w:tc>
          <w:tcPr>
            <w:tcW w:w="916" w:type="dxa"/>
          </w:tcPr>
          <w:p w:rsidR="00051B7C" w:rsidRPr="0094312F" w:rsidRDefault="00051B7C" w:rsidP="00365143">
            <w:r w:rsidRPr="0094312F">
              <w:t>/tmp</w:t>
            </w:r>
          </w:p>
        </w:tc>
        <w:tc>
          <w:tcPr>
            <w:tcW w:w="1886" w:type="dxa"/>
          </w:tcPr>
          <w:p w:rsidR="00051B7C" w:rsidRPr="0094312F" w:rsidRDefault="00051B7C" w:rsidP="00365143">
            <w:r w:rsidRPr="0094312F">
              <w:t>T</w:t>
            </w:r>
            <w:r w:rsidRPr="0094312F">
              <w:rPr>
                <w:rFonts w:hint="eastAsia"/>
              </w:rPr>
              <w:t>emp</w:t>
            </w:r>
          </w:p>
        </w:tc>
        <w:tc>
          <w:tcPr>
            <w:tcW w:w="5720" w:type="dxa"/>
          </w:tcPr>
          <w:p w:rsidR="00051B7C" w:rsidRPr="0094312F" w:rsidRDefault="00051B7C" w:rsidP="00365143">
            <w:r w:rsidRPr="0094312F">
              <w:rPr>
                <w:rFonts w:hint="eastAsia"/>
              </w:rPr>
              <w:t>暫存檔案</w:t>
            </w:r>
          </w:p>
        </w:tc>
      </w:tr>
      <w:tr w:rsidR="00051B7C" w:rsidRPr="0094312F" w:rsidTr="0094312F">
        <w:tc>
          <w:tcPr>
            <w:tcW w:w="916" w:type="dxa"/>
          </w:tcPr>
          <w:p w:rsidR="00051B7C" w:rsidRPr="0094312F" w:rsidRDefault="00051B7C" w:rsidP="00365143">
            <w:r w:rsidRPr="0094312F">
              <w:t>/root</w:t>
            </w:r>
          </w:p>
        </w:tc>
        <w:tc>
          <w:tcPr>
            <w:tcW w:w="1886" w:type="dxa"/>
          </w:tcPr>
          <w:p w:rsidR="00051B7C" w:rsidRPr="0094312F" w:rsidRDefault="00051B7C" w:rsidP="00365143">
            <w:r w:rsidRPr="0094312F">
              <w:t>R</w:t>
            </w:r>
            <w:r w:rsidRPr="0094312F">
              <w:rPr>
                <w:rFonts w:hint="eastAsia"/>
              </w:rPr>
              <w:t>oot directory</w:t>
            </w:r>
          </w:p>
        </w:tc>
        <w:tc>
          <w:tcPr>
            <w:tcW w:w="5720" w:type="dxa"/>
          </w:tcPr>
          <w:p w:rsidR="00051B7C" w:rsidRPr="0094312F" w:rsidRDefault="00051B7C" w:rsidP="00365143">
            <w:r w:rsidRPr="0094312F">
              <w:rPr>
                <w:rFonts w:hint="eastAsia"/>
              </w:rPr>
              <w:t>系統的根目錄，通常由系統管理員使用</w:t>
            </w:r>
          </w:p>
        </w:tc>
      </w:tr>
      <w:tr w:rsidR="00051B7C" w:rsidRPr="0094312F" w:rsidTr="0094312F">
        <w:tc>
          <w:tcPr>
            <w:tcW w:w="916" w:type="dxa"/>
          </w:tcPr>
          <w:p w:rsidR="00051B7C" w:rsidRPr="0094312F" w:rsidRDefault="00051B7C" w:rsidP="00365143">
            <w:r w:rsidRPr="0094312F">
              <w:t>/mnt</w:t>
            </w:r>
          </w:p>
        </w:tc>
        <w:tc>
          <w:tcPr>
            <w:tcW w:w="1886" w:type="dxa"/>
          </w:tcPr>
          <w:p w:rsidR="00051B7C" w:rsidRPr="0094312F" w:rsidRDefault="00051B7C" w:rsidP="00365143">
            <w:r w:rsidRPr="0094312F">
              <w:t>M</w:t>
            </w:r>
            <w:r w:rsidRPr="0094312F">
              <w:rPr>
                <w:rFonts w:hint="eastAsia"/>
              </w:rPr>
              <w:t xml:space="preserve">ount </w:t>
            </w:r>
          </w:p>
        </w:tc>
        <w:tc>
          <w:tcPr>
            <w:tcW w:w="5720" w:type="dxa"/>
          </w:tcPr>
          <w:p w:rsidR="00051B7C" w:rsidRPr="0094312F" w:rsidRDefault="00051B7C" w:rsidP="00365143">
            <w:r w:rsidRPr="0094312F">
              <w:rPr>
                <w:rFonts w:hint="eastAsia"/>
              </w:rPr>
              <w:t>用戶所掛載上去的檔案系統，通常放在此目錄下</w:t>
            </w:r>
          </w:p>
        </w:tc>
      </w:tr>
      <w:tr w:rsidR="00051B7C" w:rsidRPr="0094312F" w:rsidTr="0094312F">
        <w:tc>
          <w:tcPr>
            <w:tcW w:w="916" w:type="dxa"/>
          </w:tcPr>
          <w:p w:rsidR="00051B7C" w:rsidRPr="0094312F" w:rsidRDefault="00051B7C" w:rsidP="00365143">
            <w:r w:rsidRPr="0094312F">
              <w:t>/proc</w:t>
            </w:r>
          </w:p>
        </w:tc>
        <w:tc>
          <w:tcPr>
            <w:tcW w:w="1886" w:type="dxa"/>
          </w:tcPr>
          <w:p w:rsidR="00051B7C" w:rsidRPr="0094312F" w:rsidRDefault="00051B7C" w:rsidP="00365143">
            <w:r w:rsidRPr="0094312F">
              <w:t>P</w:t>
            </w:r>
            <w:r w:rsidRPr="0094312F">
              <w:rPr>
                <w:rFonts w:hint="eastAsia"/>
              </w:rPr>
              <w:t>rocess</w:t>
            </w:r>
          </w:p>
        </w:tc>
        <w:tc>
          <w:tcPr>
            <w:tcW w:w="5720" w:type="dxa"/>
          </w:tcPr>
          <w:p w:rsidR="00051B7C" w:rsidRPr="0094312F" w:rsidRDefault="00051B7C" w:rsidP="00365143">
            <w:r w:rsidRPr="0094312F">
              <w:rPr>
                <w:rFonts w:hint="eastAsia"/>
              </w:rPr>
              <w:t>一個虛擬的目錄，代表整個記憶體空間的映射區，可以透過存取此目錄取得系統資訊。</w:t>
            </w:r>
          </w:p>
        </w:tc>
      </w:tr>
      <w:tr w:rsidR="00051B7C" w:rsidRPr="0094312F" w:rsidTr="0094312F">
        <w:tc>
          <w:tcPr>
            <w:tcW w:w="916" w:type="dxa"/>
          </w:tcPr>
          <w:p w:rsidR="00051B7C" w:rsidRPr="0094312F" w:rsidRDefault="00051B7C" w:rsidP="00365143">
            <w:r w:rsidRPr="0094312F">
              <w:t>/var</w:t>
            </w:r>
          </w:p>
        </w:tc>
        <w:tc>
          <w:tcPr>
            <w:tcW w:w="1886" w:type="dxa"/>
          </w:tcPr>
          <w:p w:rsidR="00051B7C" w:rsidRPr="0094312F" w:rsidRDefault="00051B7C" w:rsidP="00365143">
            <w:r w:rsidRPr="0094312F">
              <w:t>V</w:t>
            </w:r>
            <w:r w:rsidRPr="0094312F">
              <w:rPr>
                <w:rFonts w:hint="eastAsia"/>
              </w:rPr>
              <w:t>ariable</w:t>
            </w:r>
          </w:p>
        </w:tc>
        <w:tc>
          <w:tcPr>
            <w:tcW w:w="5720" w:type="dxa"/>
          </w:tcPr>
          <w:p w:rsidR="00051B7C" w:rsidRPr="0094312F" w:rsidRDefault="00051B7C" w:rsidP="00365143">
            <w:r w:rsidRPr="0094312F">
              <w:rPr>
                <w:rFonts w:hint="eastAsia"/>
              </w:rPr>
              <w:t>存放各種服務的日誌等檔案</w:t>
            </w:r>
          </w:p>
        </w:tc>
      </w:tr>
      <w:tr w:rsidR="00051B7C" w:rsidRPr="0094312F" w:rsidTr="0094312F">
        <w:tc>
          <w:tcPr>
            <w:tcW w:w="916" w:type="dxa"/>
          </w:tcPr>
          <w:p w:rsidR="00051B7C" w:rsidRPr="0094312F" w:rsidRDefault="00051B7C" w:rsidP="00365143">
            <w:r w:rsidRPr="0094312F">
              <w:t>/usr</w:t>
            </w:r>
          </w:p>
        </w:tc>
        <w:tc>
          <w:tcPr>
            <w:tcW w:w="1886" w:type="dxa"/>
          </w:tcPr>
          <w:p w:rsidR="00051B7C" w:rsidRPr="0094312F" w:rsidRDefault="00051B7C" w:rsidP="00365143">
            <w:r w:rsidRPr="0094312F">
              <w:t>U</w:t>
            </w:r>
            <w:r w:rsidRPr="0094312F">
              <w:rPr>
                <w:rFonts w:hint="eastAsia"/>
              </w:rPr>
              <w:t>ser</w:t>
            </w:r>
          </w:p>
        </w:tc>
        <w:tc>
          <w:tcPr>
            <w:tcW w:w="5720" w:type="dxa"/>
          </w:tcPr>
          <w:p w:rsidR="00051B7C" w:rsidRPr="0094312F" w:rsidRDefault="00051B7C" w:rsidP="00365143">
            <w:r w:rsidRPr="0094312F">
              <w:rPr>
                <w:rFonts w:hint="eastAsia"/>
              </w:rPr>
              <w:t>龐大的目錄，所有的使用者程式與檔案都放在底下，像是</w:t>
            </w:r>
            <w:r w:rsidRPr="0094312F">
              <w:rPr>
                <w:rFonts w:hint="eastAsia"/>
              </w:rPr>
              <w:t xml:space="preserve"> /usr/src </w:t>
            </w:r>
            <w:r w:rsidRPr="0094312F">
              <w:rPr>
                <w:rFonts w:hint="eastAsia"/>
              </w:rPr>
              <w:t>中就存放了</w:t>
            </w:r>
            <w:r w:rsidRPr="0094312F">
              <w:rPr>
                <w:rFonts w:hint="eastAsia"/>
              </w:rPr>
              <w:t xml:space="preserve"> Linux </w:t>
            </w:r>
            <w:r w:rsidRPr="0094312F">
              <w:rPr>
                <w:rFonts w:hint="eastAsia"/>
              </w:rPr>
              <w:t>核心的原始碼，而</w:t>
            </w:r>
            <w:r w:rsidRPr="0094312F">
              <w:rPr>
                <w:rFonts w:hint="eastAsia"/>
              </w:rPr>
              <w:t xml:space="preserve"> /usr/bin </w:t>
            </w:r>
            <w:r w:rsidRPr="0094312F">
              <w:rPr>
                <w:rFonts w:hint="eastAsia"/>
              </w:rPr>
              <w:t>則存放所有的開發工具環境，像是</w:t>
            </w:r>
            <w:r w:rsidRPr="0094312F">
              <w:rPr>
                <w:rFonts w:hint="eastAsia"/>
              </w:rPr>
              <w:t xml:space="preserve"> javac, java, gcc, perl </w:t>
            </w:r>
            <w:r w:rsidRPr="0094312F">
              <w:rPr>
                <w:rFonts w:hint="eastAsia"/>
              </w:rPr>
              <w:t>等。</w:t>
            </w:r>
            <w:r w:rsidRPr="0094312F">
              <w:rPr>
                <w:rFonts w:hint="eastAsia"/>
              </w:rPr>
              <w:t>(</w:t>
            </w:r>
            <w:r w:rsidRPr="0094312F">
              <w:rPr>
                <w:rFonts w:hint="eastAsia"/>
              </w:rPr>
              <w:t>若類比到</w:t>
            </w:r>
            <w:r w:rsidRPr="0094312F">
              <w:rPr>
                <w:rFonts w:hint="eastAsia"/>
              </w:rPr>
              <w:t xml:space="preserve"> MS. Windows</w:t>
            </w:r>
            <w:r w:rsidRPr="0094312F">
              <w:rPr>
                <w:rFonts w:hint="eastAsia"/>
              </w:rPr>
              <w:t>，此資料夾就像是</w:t>
            </w:r>
            <w:r w:rsidRPr="0094312F">
              <w:rPr>
                <w:rFonts w:hint="eastAsia"/>
              </w:rPr>
              <w:t>C:\Program Files)</w:t>
            </w:r>
          </w:p>
        </w:tc>
      </w:tr>
    </w:tbl>
    <w:p w:rsidR="00051B7C" w:rsidRDefault="00051B7C" w:rsidP="00051B7C"/>
    <w:p w:rsidR="00D00E0B" w:rsidRDefault="00D00E0B" w:rsidP="00D00E0B">
      <w:pPr>
        <w:rPr>
          <w:rFonts w:ascii="標楷體" w:eastAsia="標楷體" w:hAnsi="標楷體"/>
          <w:b/>
          <w:sz w:val="32"/>
          <w:szCs w:val="32"/>
        </w:rPr>
      </w:pPr>
      <w:r>
        <w:rPr>
          <w:rFonts w:ascii="標楷體" w:eastAsia="標楷體" w:hAnsi="標楷體" w:hint="eastAsia"/>
          <w:b/>
          <w:sz w:val="32"/>
          <w:szCs w:val="32"/>
        </w:rPr>
        <w:t>磁碟分割</w:t>
      </w:r>
    </w:p>
    <w:p w:rsidR="00051B7C" w:rsidRDefault="00051B7C" w:rsidP="00051B7C">
      <w:r>
        <w:rPr>
          <w:rFonts w:hint="eastAsia"/>
        </w:rPr>
        <w:t>然而，檔案畢竟是儲存在區塊裝置中的資料，要如何將這些概念化為區塊資料的組合，必須依賴某些資料結構。為了能將目錄、檔案、屬性、路徑這些物件儲存在區塊當中。這些區塊必須被進一步組織成更巨大的單元，這種巨型單元稱為分割</w:t>
      </w:r>
      <w:r>
        <w:rPr>
          <w:rFonts w:hint="eastAsia"/>
        </w:rPr>
        <w:t xml:space="preserve"> (Partition)</w:t>
      </w:r>
      <w:r>
        <w:rPr>
          <w:rFonts w:hint="eastAsia"/>
        </w:rPr>
        <w:t>。</w:t>
      </w:r>
    </w:p>
    <w:p w:rsidR="00051B7C" w:rsidRDefault="00051B7C" w:rsidP="00051B7C"/>
    <w:p w:rsidR="00051B7C" w:rsidRDefault="00051B7C" w:rsidP="00051B7C">
      <w:r>
        <w:rPr>
          <w:rFonts w:hint="eastAsia"/>
        </w:rPr>
        <w:t>在</w:t>
      </w:r>
      <w:r>
        <w:rPr>
          <w:rFonts w:hint="eastAsia"/>
        </w:rPr>
        <w:t xml:space="preserve"> MS. Windows </w:t>
      </w:r>
      <w:r>
        <w:rPr>
          <w:rFonts w:hint="eastAsia"/>
        </w:rPr>
        <w:t>中，分割是以</w:t>
      </w:r>
      <w:r>
        <w:rPr>
          <w:rFonts w:hint="eastAsia"/>
        </w:rPr>
        <w:t xml:space="preserve"> A: B: C: D: </w:t>
      </w:r>
      <w:r>
        <w:rPr>
          <w:rFonts w:hint="eastAsia"/>
        </w:rPr>
        <w:t>這樣的概念形式呈現的。一個分割概念</w:t>
      </w:r>
      <w:r w:rsidR="006A49BE">
        <w:rPr>
          <w:rFonts w:hint="eastAsia"/>
        </w:rPr>
        <w:t>在</w:t>
      </w:r>
      <w:r>
        <w:rPr>
          <w:rFonts w:hint="eastAsia"/>
        </w:rPr>
        <w:t xml:space="preserve"> Windows </w:t>
      </w:r>
      <w:r>
        <w:rPr>
          <w:rFonts w:hint="eastAsia"/>
        </w:rPr>
        <w:t>中通常稱為『槽』。由於歷史的因素，通常</w:t>
      </w:r>
      <w:r>
        <w:rPr>
          <w:rFonts w:hint="eastAsia"/>
        </w:rPr>
        <w:t xml:space="preserve"> A: B: </w:t>
      </w:r>
      <w:r>
        <w:rPr>
          <w:rFonts w:hint="eastAsia"/>
        </w:rPr>
        <w:t>槽代表軟碟機，而</w:t>
      </w:r>
      <w:r>
        <w:rPr>
          <w:rFonts w:hint="eastAsia"/>
        </w:rPr>
        <w:t xml:space="preserve"> C:</w:t>
      </w:r>
      <w:r>
        <w:rPr>
          <w:rFonts w:hint="eastAsia"/>
        </w:rPr>
        <w:t>槽代表第一顆硬碟，</w:t>
      </w:r>
      <w:r>
        <w:rPr>
          <w:rFonts w:hint="eastAsia"/>
        </w:rPr>
        <w:t xml:space="preserve">D: E: </w:t>
      </w:r>
      <w:r>
        <w:t>…</w:t>
      </w:r>
      <w:r>
        <w:rPr>
          <w:rFonts w:hint="eastAsia"/>
        </w:rPr>
        <w:t xml:space="preserve">. </w:t>
      </w:r>
      <w:r>
        <w:rPr>
          <w:rFonts w:hint="eastAsia"/>
        </w:rPr>
        <w:t>槽則可能是光碟、硬碟、或隨身碟等等。</w:t>
      </w:r>
    </w:p>
    <w:p w:rsidR="00051B7C" w:rsidRDefault="00051B7C" w:rsidP="00051B7C"/>
    <w:p w:rsidR="00051B7C" w:rsidRDefault="00051B7C" w:rsidP="00051B7C">
      <w:r>
        <w:rPr>
          <w:rFonts w:hint="eastAsia"/>
        </w:rPr>
        <w:t>但是並非一個槽就代表單一的裝置，有時一個裝置會包含好幾個分割，像是許多人都會將主硬碟進一步分割成兩個</w:t>
      </w:r>
      <w:r>
        <w:rPr>
          <w:rFonts w:hint="eastAsia"/>
        </w:rPr>
        <w:t xml:space="preserve"> Partition</w:t>
      </w:r>
      <w:r>
        <w:rPr>
          <w:rFonts w:hint="eastAsia"/>
        </w:rPr>
        <w:t>，形成</w:t>
      </w:r>
      <w:r>
        <w:rPr>
          <w:rFonts w:hint="eastAsia"/>
        </w:rPr>
        <w:t xml:space="preserve"> C: D: </w:t>
      </w:r>
      <w:r>
        <w:rPr>
          <w:rFonts w:hint="eastAsia"/>
        </w:rPr>
        <w:t>兩個槽，但實際上卻儲存在同一個硬碟裝置中，</w:t>
      </w:r>
      <w:r>
        <w:rPr>
          <w:rFonts w:hint="eastAsia"/>
        </w:rPr>
        <w:t xml:space="preserve">Linux </w:t>
      </w:r>
      <w:r>
        <w:rPr>
          <w:rFonts w:hint="eastAsia"/>
        </w:rPr>
        <w:t>中的</w:t>
      </w:r>
      <w:r>
        <w:rPr>
          <w:rFonts w:hint="eastAsia"/>
        </w:rPr>
        <w:t xml:space="preserve"> Partition </w:t>
      </w:r>
      <w:r>
        <w:rPr>
          <w:rFonts w:hint="eastAsia"/>
        </w:rPr>
        <w:t>的概念也與</w:t>
      </w:r>
      <w:r>
        <w:rPr>
          <w:rFonts w:hint="eastAsia"/>
        </w:rPr>
        <w:t xml:space="preserve"> Windows </w:t>
      </w:r>
      <w:r>
        <w:rPr>
          <w:rFonts w:hint="eastAsia"/>
        </w:rPr>
        <w:t>類似，但是命名方式卻有所不同。</w:t>
      </w:r>
    </w:p>
    <w:p w:rsidR="00051B7C" w:rsidRDefault="00051B7C" w:rsidP="00051B7C"/>
    <w:p w:rsidR="00051B7C" w:rsidRDefault="00051B7C" w:rsidP="00051B7C">
      <w:r>
        <w:rPr>
          <w:rFonts w:hint="eastAsia"/>
        </w:rPr>
        <w:t>在</w:t>
      </w:r>
      <w:r>
        <w:rPr>
          <w:rFonts w:hint="eastAsia"/>
        </w:rPr>
        <w:t xml:space="preserve">Linux </w:t>
      </w:r>
      <w:r>
        <w:rPr>
          <w:rFonts w:hint="eastAsia"/>
        </w:rPr>
        <w:t>中並沒有槽的概念，而是直接將裝置映射到</w:t>
      </w:r>
      <w:r>
        <w:rPr>
          <w:rFonts w:hint="eastAsia"/>
        </w:rPr>
        <w:t xml:space="preserve"> /dev </w:t>
      </w:r>
      <w:r>
        <w:rPr>
          <w:rFonts w:hint="eastAsia"/>
        </w:rPr>
        <w:t>資料夾的某個檔案路徑中。舉例而言，第一顆硬碟的第一個分割通常稱為</w:t>
      </w:r>
      <w:r>
        <w:rPr>
          <w:rFonts w:hint="eastAsia"/>
        </w:rPr>
        <w:t xml:space="preserve"> /dev/</w:t>
      </w:r>
      <w:r>
        <w:t>hd</w:t>
      </w:r>
      <w:r>
        <w:rPr>
          <w:rFonts w:hint="eastAsia"/>
        </w:rPr>
        <w:t>a1</w:t>
      </w:r>
      <w:r>
        <w:rPr>
          <w:rFonts w:hint="eastAsia"/>
        </w:rPr>
        <w:t>，第二個分割則</w:t>
      </w:r>
      <w:r>
        <w:rPr>
          <w:rFonts w:hint="eastAsia"/>
        </w:rPr>
        <w:lastRenderedPageBreak/>
        <w:t>為</w:t>
      </w:r>
      <w:r>
        <w:rPr>
          <w:rFonts w:hint="eastAsia"/>
        </w:rPr>
        <w:t xml:space="preserve"> /dev/hda2, </w:t>
      </w:r>
      <w:r>
        <w:t>…</w:t>
      </w:r>
      <w:r>
        <w:rPr>
          <w:rFonts w:hint="eastAsia"/>
        </w:rPr>
        <w:t>。而第二顆硬碟的第一個分割區則為</w:t>
      </w:r>
      <w:r>
        <w:rPr>
          <w:rFonts w:hint="eastAsia"/>
        </w:rPr>
        <w:t xml:space="preserve"> /dev/hdb1</w:t>
      </w:r>
      <w:r>
        <w:rPr>
          <w:rFonts w:hint="eastAsia"/>
        </w:rPr>
        <w:t>，</w:t>
      </w:r>
      <w:r>
        <w:t>…</w:t>
      </w:r>
      <w:r>
        <w:rPr>
          <w:rFonts w:hint="eastAsia"/>
        </w:rPr>
        <w:t>。軟碟則被映射到</w:t>
      </w:r>
      <w:r>
        <w:rPr>
          <w:rFonts w:hint="eastAsia"/>
        </w:rPr>
        <w:t xml:space="preserve"> /dev/sda1, /dev/sda2, </w:t>
      </w:r>
      <w:r>
        <w:t>…</w:t>
      </w:r>
      <w:r>
        <w:rPr>
          <w:rFonts w:hint="eastAsia"/>
        </w:rPr>
        <w:t xml:space="preserve">./dev/sdb1, </w:t>
      </w:r>
      <w:r>
        <w:t>…</w:t>
      </w:r>
      <w:r>
        <w:rPr>
          <w:rFonts w:hint="eastAsia"/>
        </w:rPr>
        <w:t>.</w:t>
      </w:r>
      <w:r w:rsidR="00D00E0B">
        <w:rPr>
          <w:rFonts w:hint="eastAsia"/>
        </w:rPr>
        <w:t xml:space="preserve"> </w:t>
      </w:r>
      <w:r w:rsidR="00D00E0B">
        <w:rPr>
          <w:rFonts w:hint="eastAsia"/>
        </w:rPr>
        <w:t>等路徑當中</w:t>
      </w:r>
      <w:r>
        <w:rPr>
          <w:rFonts w:hint="eastAsia"/>
        </w:rPr>
        <w:t>。</w:t>
      </w:r>
    </w:p>
    <w:p w:rsidR="00051B7C" w:rsidRPr="00E75D1C" w:rsidRDefault="00051B7C" w:rsidP="00051B7C"/>
    <w:p w:rsidR="00051B7C" w:rsidRDefault="00051B7C" w:rsidP="00051B7C">
      <w:r>
        <w:rPr>
          <w:rFonts w:hint="eastAsia"/>
        </w:rPr>
        <w:t>在</w:t>
      </w:r>
      <w:r>
        <w:rPr>
          <w:rFonts w:hint="eastAsia"/>
        </w:rPr>
        <w:t xml:space="preserve"> Linux </w:t>
      </w:r>
      <w:r>
        <w:rPr>
          <w:rFonts w:hint="eastAsia"/>
        </w:rPr>
        <w:t>中，我們可以利用</w:t>
      </w:r>
      <w:r>
        <w:rPr>
          <w:rFonts w:hint="eastAsia"/>
        </w:rPr>
        <w:t xml:space="preserve"> mount </w:t>
      </w:r>
      <w:r>
        <w:rPr>
          <w:rFonts w:hint="eastAsia"/>
        </w:rPr>
        <w:t>這個指令，將某個分割</w:t>
      </w:r>
      <w:r>
        <w:rPr>
          <w:rFonts w:hint="eastAsia"/>
        </w:rPr>
        <w:t xml:space="preserve"> (</w:t>
      </w:r>
      <w:r>
        <w:rPr>
          <w:rFonts w:hint="eastAsia"/>
        </w:rPr>
        <w:t>槽</w:t>
      </w:r>
      <w:r>
        <w:rPr>
          <w:rFonts w:hint="eastAsia"/>
        </w:rPr>
        <w:t xml:space="preserve">) </w:t>
      </w:r>
      <w:r>
        <w:rPr>
          <w:rFonts w:hint="eastAsia"/>
        </w:rPr>
        <w:t>掛載到檔案系統的某個節點中，這樣就不需要知道某個資料夾</w:t>
      </w:r>
      <w:r>
        <w:rPr>
          <w:rFonts w:hint="eastAsia"/>
        </w:rPr>
        <w:t xml:space="preserve"> (</w:t>
      </w:r>
      <w:r>
        <w:rPr>
          <w:rFonts w:hint="eastAsia"/>
        </w:rPr>
        <w:t>像是</w:t>
      </w:r>
      <w:r>
        <w:rPr>
          <w:rFonts w:hint="eastAsia"/>
        </w:rPr>
        <w:t xml:space="preserve"> /mnt) </w:t>
      </w:r>
      <w:r>
        <w:rPr>
          <w:rFonts w:hint="eastAsia"/>
        </w:rPr>
        <w:t>到底是何種檔案系統，整個檔案系統形成一</w:t>
      </w:r>
      <w:r w:rsidR="00A0679E">
        <w:rPr>
          <w:rFonts w:hint="eastAsia"/>
        </w:rPr>
        <w:t>棵</w:t>
      </w:r>
      <w:r>
        <w:rPr>
          <w:rFonts w:hint="eastAsia"/>
        </w:rPr>
        <w:t>與硬體無關的樹狀結構。舉例而言，</w:t>
      </w:r>
      <w:r w:rsidRPr="00C04C17">
        <w:t>mount -t ext2 /dev/hda3 /mnt</w:t>
      </w:r>
      <w:r>
        <w:rPr>
          <w:rFonts w:hint="eastAsia"/>
        </w:rPr>
        <w:t xml:space="preserve"> </w:t>
      </w:r>
      <w:r>
        <w:rPr>
          <w:rFonts w:hint="eastAsia"/>
        </w:rPr>
        <w:t>這個指令可以將</w:t>
      </w:r>
      <w:r>
        <w:rPr>
          <w:rFonts w:hint="eastAsia"/>
        </w:rPr>
        <w:t>Ext2</w:t>
      </w:r>
      <w:r>
        <w:rPr>
          <w:rFonts w:hint="eastAsia"/>
        </w:rPr>
        <w:t>格式的硬碟分割區</w:t>
      </w:r>
      <w:r>
        <w:rPr>
          <w:rFonts w:hint="eastAsia"/>
        </w:rPr>
        <w:t xml:space="preserve"> /dev/hda3 </w:t>
      </w:r>
      <w:r>
        <w:rPr>
          <w:rStyle w:val="aff"/>
        </w:rPr>
        <w:footnoteReference w:id="11"/>
      </w:r>
      <w:r>
        <w:rPr>
          <w:rFonts w:hint="eastAsia"/>
        </w:rPr>
        <w:t xml:space="preserve"> </w:t>
      </w:r>
      <w:r>
        <w:rPr>
          <w:rFonts w:hint="eastAsia"/>
        </w:rPr>
        <w:t>掛載到</w:t>
      </w:r>
      <w:r>
        <w:rPr>
          <w:rFonts w:hint="eastAsia"/>
        </w:rPr>
        <w:t xml:space="preserve"> /mnt </w:t>
      </w:r>
      <w:r>
        <w:rPr>
          <w:rFonts w:hint="eastAsia"/>
        </w:rPr>
        <w:t>目錄下。而</w:t>
      </w:r>
      <w:r>
        <w:rPr>
          <w:rFonts w:hint="eastAsia"/>
        </w:rPr>
        <w:t xml:space="preserve"> </w:t>
      </w:r>
      <w:r w:rsidRPr="00FF3502">
        <w:t>mount -t iso9600 -o ro /dev/cdrom /mnt/cdrom</w:t>
      </w:r>
      <w:r>
        <w:rPr>
          <w:rFonts w:hint="eastAsia"/>
        </w:rPr>
        <w:t xml:space="preserve"> </w:t>
      </w:r>
      <w:r>
        <w:rPr>
          <w:rFonts w:hint="eastAsia"/>
        </w:rPr>
        <w:t>這樣的指令則可將</w:t>
      </w:r>
      <w:r>
        <w:rPr>
          <w:rFonts w:hint="eastAsia"/>
        </w:rPr>
        <w:t xml:space="preserve"> iso9600 </w:t>
      </w:r>
      <w:r>
        <w:rPr>
          <w:rFonts w:hint="eastAsia"/>
        </w:rPr>
        <w:t>格式的光碟</w:t>
      </w:r>
      <w:r>
        <w:rPr>
          <w:rFonts w:hint="eastAsia"/>
        </w:rPr>
        <w:t xml:space="preserve"> /dev/cdrom </w:t>
      </w:r>
      <w:r>
        <w:rPr>
          <w:rFonts w:hint="eastAsia"/>
        </w:rPr>
        <w:t>以唯讀的方式掛載到</w:t>
      </w:r>
      <w:r>
        <w:rPr>
          <w:rFonts w:hint="eastAsia"/>
        </w:rPr>
        <w:t xml:space="preserve"> /mnt/cdrom</w:t>
      </w:r>
      <w:r>
        <w:rPr>
          <w:rFonts w:hint="eastAsia"/>
        </w:rPr>
        <w:t>路徑當中</w:t>
      </w:r>
      <w:r w:rsidR="00D00E0B">
        <w:rPr>
          <w:rFonts w:hint="eastAsia"/>
        </w:rPr>
        <w:t>，</w:t>
      </w:r>
      <w:r>
        <w:rPr>
          <w:rFonts w:hint="eastAsia"/>
        </w:rPr>
        <w:t>當然，我們也可以用</w:t>
      </w:r>
      <w:r>
        <w:rPr>
          <w:rFonts w:hint="eastAsia"/>
        </w:rPr>
        <w:t xml:space="preserve"> unmount </w:t>
      </w:r>
      <w:r>
        <w:rPr>
          <w:rFonts w:hint="eastAsia"/>
        </w:rPr>
        <w:t>指令將這些掛載上去的裝置移除。</w:t>
      </w:r>
    </w:p>
    <w:p w:rsidR="00051B7C" w:rsidRDefault="00051B7C" w:rsidP="00576B40"/>
    <w:p w:rsidR="00D00E0B" w:rsidRDefault="00D00E0B" w:rsidP="00D00E0B">
      <w:pPr>
        <w:rPr>
          <w:rFonts w:ascii="標楷體" w:eastAsia="標楷體" w:hAnsi="標楷體"/>
          <w:b/>
          <w:sz w:val="32"/>
          <w:szCs w:val="32"/>
        </w:rPr>
      </w:pPr>
      <w:r>
        <w:rPr>
          <w:rFonts w:ascii="標楷體" w:eastAsia="標楷體" w:hAnsi="標楷體" w:hint="eastAsia"/>
          <w:b/>
          <w:sz w:val="32"/>
          <w:szCs w:val="32"/>
        </w:rPr>
        <w:t>目錄與屬性</w:t>
      </w:r>
    </w:p>
    <w:p w:rsidR="00B2021E" w:rsidRDefault="00B2021E" w:rsidP="00D230D6">
      <w:r>
        <w:rPr>
          <w:rFonts w:hint="eastAsia"/>
        </w:rPr>
        <w:t>當我們使用</w:t>
      </w:r>
      <w:r>
        <w:rPr>
          <w:rFonts w:hint="eastAsia"/>
        </w:rPr>
        <w:t xml:space="preserve"> ls -all </w:t>
      </w:r>
      <w:r>
        <w:rPr>
          <w:rFonts w:hint="eastAsia"/>
        </w:rPr>
        <w:t>這樣的指令以列出資料夾中的目錄結構時，看到的就是這些概念所反映出的資訊。</w:t>
      </w:r>
      <w:r w:rsidR="003B752A">
        <w:fldChar w:fldCharType="begin"/>
      </w:r>
      <w:r>
        <w:instrText xml:space="preserve"> </w:instrText>
      </w:r>
      <w:r>
        <w:rPr>
          <w:rFonts w:hint="eastAsia"/>
        </w:rPr>
        <w:instrText>REF _Ref233696706 \h</w:instrText>
      </w:r>
      <w:r>
        <w:instrText xml:space="preserve"> </w:instrText>
      </w:r>
      <w:r w:rsidR="003B752A">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17</w:t>
      </w:r>
      <w:r w:rsidR="003B752A">
        <w:fldChar w:fldCharType="end"/>
      </w:r>
      <w:r>
        <w:rPr>
          <w:rFonts w:hint="eastAsia"/>
        </w:rPr>
        <w:t>就顯示了</w:t>
      </w:r>
      <w:r>
        <w:rPr>
          <w:rFonts w:hint="eastAsia"/>
        </w:rPr>
        <w:t xml:space="preserve"> ls </w:t>
      </w:r>
      <w:r>
        <w:rPr>
          <w:rFonts w:hint="eastAsia"/>
        </w:rPr>
        <w:t>指令所呈現出的資訊與所對應的概念</w:t>
      </w:r>
      <w:r w:rsidR="00C80404">
        <w:rPr>
          <w:rStyle w:val="aff"/>
        </w:rPr>
        <w:footnoteReference w:id="12"/>
      </w:r>
      <w:r>
        <w:rPr>
          <w:rFonts w:hint="eastAsia"/>
        </w:rPr>
        <w:t>。</w:t>
      </w:r>
    </w:p>
    <w:p w:rsidR="00B2021E" w:rsidRDefault="00900B98" w:rsidP="00D230D6">
      <w:r>
        <w:rPr>
          <w:noProof/>
        </w:rPr>
        <w:drawing>
          <wp:inline distT="0" distB="0" distL="0" distR="0">
            <wp:extent cx="5274310" cy="3955733"/>
            <wp:effectExtent l="19050" t="0" r="0" b="0"/>
            <wp:docPr id="36" name="物件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5143500"/>
                      <a:chOff x="1357313" y="1428750"/>
                      <a:chExt cx="6858000" cy="5143500"/>
                    </a:xfrm>
                  </a:grpSpPr>
                  <a:grpSp>
                    <a:nvGrpSpPr>
                      <a:cNvPr id="96259" name="群組 12"/>
                      <a:cNvGrpSpPr>
                        <a:grpSpLocks/>
                      </a:cNvGrpSpPr>
                    </a:nvGrpSpPr>
                    <a:grpSpPr bwMode="auto">
                      <a:xfrm>
                        <a:off x="1357313" y="1428750"/>
                        <a:ext cx="6858000" cy="5143500"/>
                        <a:chOff x="1428728" y="1428736"/>
                        <a:chExt cx="6858048" cy="5143536"/>
                      </a:xfrm>
                    </a:grpSpPr>
                    <a:sp>
                      <a:nvSpPr>
                        <a:cNvPr id="14" name="矩形 13"/>
                        <a:cNvSpPr/>
                      </a:nvSpPr>
                      <a:spPr>
                        <a:xfrm>
                          <a:off x="1857356" y="1428736"/>
                          <a:ext cx="6429420" cy="3857652"/>
                        </a:xfrm>
                        <a:prstGeom prst="rect">
                          <a:avLst/>
                        </a:prstGeom>
                        <a:noFill/>
                        <a:ln>
                          <a:noFill/>
                        </a:ln>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fontAlgn="auto">
                              <a:spcBef>
                                <a:spcPts val="0"/>
                              </a:spcBef>
                              <a:spcAft>
                                <a:spcPts val="0"/>
                              </a:spcAft>
                              <a:defRPr/>
                            </a:pPr>
                            <a:r>
                              <a:rPr kumimoji="0" lang="en-US" dirty="0" smtClean="0">
                                <a:solidFill>
                                  <a:schemeClr val="tx1"/>
                                </a:solidFill>
                                <a:latin typeface="SimSun" pitchFamily="2" charset="-122"/>
                                <a:ea typeface="SimSun" pitchFamily="2" charset="-122"/>
                              </a:rPr>
                              <a:t>ccc@ccc-kmit2 ~/book</a:t>
                            </a:r>
                          </a:p>
                          <a:p>
                            <a:pPr fontAlgn="auto">
                              <a:spcBef>
                                <a:spcPts val="0"/>
                              </a:spcBef>
                              <a:spcAft>
                                <a:spcPts val="0"/>
                              </a:spcAft>
                              <a:defRPr/>
                            </a:pPr>
                            <a:r>
                              <a:rPr kumimoji="0" lang="en-US" dirty="0" smtClean="0">
                                <a:solidFill>
                                  <a:schemeClr val="tx1"/>
                                </a:solidFill>
                                <a:latin typeface="SimSun" pitchFamily="2" charset="-122"/>
                                <a:ea typeface="SimSun" pitchFamily="2" charset="-122"/>
                              </a:rPr>
                              <a:t>$ </a:t>
                            </a:r>
                            <a:r>
                              <a:rPr kumimoji="0" lang="en-US" dirty="0" err="1" smtClean="0">
                                <a:solidFill>
                                  <a:schemeClr val="tx1"/>
                                </a:solidFill>
                                <a:latin typeface="SimSun" pitchFamily="2" charset="-122"/>
                                <a:ea typeface="SimSun" pitchFamily="2" charset="-122"/>
                              </a:rPr>
                              <a:t>pwd</a:t>
                            </a:r>
                            <a:endParaRPr kumimoji="0" lang="en-US" dirty="0" smtClean="0">
                              <a:solidFill>
                                <a:schemeClr val="tx1"/>
                              </a:solidFill>
                              <a:latin typeface="SimSun" pitchFamily="2" charset="-122"/>
                              <a:ea typeface="SimSun" pitchFamily="2" charset="-122"/>
                            </a:endParaRPr>
                          </a:p>
                          <a:p>
                            <a:pPr fontAlgn="auto">
                              <a:spcBef>
                                <a:spcPts val="0"/>
                              </a:spcBef>
                              <a:spcAft>
                                <a:spcPts val="0"/>
                              </a:spcAft>
                              <a:defRPr/>
                            </a:pPr>
                            <a:r>
                              <a:rPr kumimoji="0" lang="en-US" dirty="0" smtClean="0">
                                <a:solidFill>
                                  <a:schemeClr val="tx1"/>
                                </a:solidFill>
                                <a:latin typeface="SimSun" pitchFamily="2" charset="-122"/>
                                <a:ea typeface="SimSun" pitchFamily="2" charset="-122"/>
                              </a:rPr>
                              <a:t>/home/</a:t>
                            </a:r>
                            <a:r>
                              <a:rPr kumimoji="0" lang="en-US" dirty="0" err="1" smtClean="0">
                                <a:solidFill>
                                  <a:schemeClr val="tx1"/>
                                </a:solidFill>
                                <a:latin typeface="SimSun" pitchFamily="2" charset="-122"/>
                                <a:ea typeface="SimSun" pitchFamily="2" charset="-122"/>
                              </a:rPr>
                              <a:t>ccc</a:t>
                            </a:r>
                            <a:r>
                              <a:rPr kumimoji="0" lang="en-US" dirty="0" smtClean="0">
                                <a:solidFill>
                                  <a:schemeClr val="tx1"/>
                                </a:solidFill>
                                <a:latin typeface="SimSun" pitchFamily="2" charset="-122"/>
                                <a:ea typeface="SimSun" pitchFamily="2" charset="-122"/>
                              </a:rPr>
                              <a:t>/book</a:t>
                            </a:r>
                          </a:p>
                          <a:p>
                            <a:pPr fontAlgn="auto">
                              <a:spcBef>
                                <a:spcPts val="0"/>
                              </a:spcBef>
                              <a:spcAft>
                                <a:spcPts val="0"/>
                              </a:spcAft>
                              <a:defRPr/>
                            </a:pPr>
                            <a:endParaRPr kumimoji="0" lang="en-US" dirty="0" smtClean="0">
                              <a:solidFill>
                                <a:schemeClr val="tx1"/>
                              </a:solidFill>
                              <a:latin typeface="SimSun" pitchFamily="2" charset="-122"/>
                              <a:ea typeface="SimSun" pitchFamily="2" charset="-122"/>
                            </a:endParaRPr>
                          </a:p>
                          <a:p>
                            <a:pPr fontAlgn="auto">
                              <a:spcBef>
                                <a:spcPts val="0"/>
                              </a:spcBef>
                              <a:spcAft>
                                <a:spcPts val="0"/>
                              </a:spcAft>
                              <a:defRPr/>
                            </a:pPr>
                            <a:r>
                              <a:rPr kumimoji="0" lang="en-US" dirty="0" smtClean="0">
                                <a:solidFill>
                                  <a:schemeClr val="tx1"/>
                                </a:solidFill>
                                <a:latin typeface="SimSun" pitchFamily="2" charset="-122"/>
                                <a:ea typeface="SimSun" pitchFamily="2" charset="-122"/>
                              </a:rPr>
                              <a:t>ccc@ccc-kmit2 ~/book</a:t>
                            </a:r>
                          </a:p>
                          <a:p>
                            <a:pPr fontAlgn="auto">
                              <a:spcBef>
                                <a:spcPts val="0"/>
                              </a:spcBef>
                              <a:spcAft>
                                <a:spcPts val="0"/>
                              </a:spcAft>
                              <a:defRPr/>
                            </a:pPr>
                            <a:endParaRPr kumimoji="0" lang="en-US" dirty="0" smtClean="0">
                              <a:solidFill>
                                <a:schemeClr val="tx1"/>
                              </a:solidFill>
                              <a:latin typeface="SimSun" pitchFamily="2" charset="-122"/>
                              <a:ea typeface="SimSun" pitchFamily="2" charset="-122"/>
                            </a:endParaRPr>
                          </a:p>
                          <a:p>
                            <a:pPr fontAlgn="auto">
                              <a:spcBef>
                                <a:spcPts val="0"/>
                              </a:spcBef>
                              <a:spcAft>
                                <a:spcPts val="0"/>
                              </a:spcAft>
                              <a:defRPr/>
                            </a:pPr>
                            <a:r>
                              <a:rPr kumimoji="0" lang="en-US" dirty="0" smtClean="0">
                                <a:solidFill>
                                  <a:schemeClr val="tx1"/>
                                </a:solidFill>
                                <a:latin typeface="SimSun" pitchFamily="2" charset="-122"/>
                                <a:ea typeface="SimSun" pitchFamily="2" charset="-122"/>
                              </a:rPr>
                              <a:t>$ </a:t>
                            </a:r>
                            <a:r>
                              <a:rPr kumimoji="0" lang="en-US" dirty="0" err="1" smtClean="0">
                                <a:solidFill>
                                  <a:schemeClr val="tx1"/>
                                </a:solidFill>
                                <a:latin typeface="SimSun" pitchFamily="2" charset="-122"/>
                                <a:ea typeface="SimSun" pitchFamily="2" charset="-122"/>
                              </a:rPr>
                              <a:t>ls</a:t>
                            </a:r>
                            <a:r>
                              <a:rPr kumimoji="0" lang="en-US" dirty="0" smtClean="0">
                                <a:solidFill>
                                  <a:schemeClr val="tx1"/>
                                </a:solidFill>
                                <a:latin typeface="SimSun" pitchFamily="2" charset="-122"/>
                                <a:ea typeface="SimSun" pitchFamily="2" charset="-122"/>
                              </a:rPr>
                              <a:t> -all</a:t>
                            </a:r>
                          </a:p>
                          <a:p>
                            <a:pPr fontAlgn="auto">
                              <a:spcBef>
                                <a:spcPts val="0"/>
                              </a:spcBef>
                              <a:spcAft>
                                <a:spcPts val="0"/>
                              </a:spcAft>
                              <a:defRPr/>
                            </a:pPr>
                            <a:endParaRPr kumimoji="0" lang="zh-TW" altLang="en-US" dirty="0" smtClean="0">
                              <a:solidFill>
                                <a:schemeClr val="tx1"/>
                              </a:solidFill>
                              <a:latin typeface="SimSun" pitchFamily="2" charset="-122"/>
                              <a:ea typeface="SimSun" pitchFamily="2" charset="-122"/>
                            </a:endParaRPr>
                          </a:p>
                          <a:p>
                            <a:pPr fontAlgn="auto">
                              <a:spcBef>
                                <a:spcPts val="0"/>
                              </a:spcBef>
                              <a:spcAft>
                                <a:spcPts val="0"/>
                              </a:spcAft>
                              <a:defRPr/>
                            </a:pPr>
                            <a:r>
                              <a:rPr kumimoji="0" lang="en-US" dirty="0" smtClean="0">
                                <a:solidFill>
                                  <a:schemeClr val="tx1"/>
                                </a:solidFill>
                                <a:latin typeface="SimSun" pitchFamily="2" charset="-122"/>
                                <a:ea typeface="SimSun" pitchFamily="2" charset="-122"/>
                              </a:rPr>
                              <a:t>total 1</a:t>
                            </a:r>
                            <a:endParaRPr kumimoji="0" lang="zh-TW" altLang="en-US" dirty="0" smtClean="0">
                              <a:solidFill>
                                <a:schemeClr val="tx1"/>
                              </a:solidFill>
                              <a:latin typeface="SimSun" pitchFamily="2" charset="-122"/>
                              <a:ea typeface="SimSun" pitchFamily="2" charset="-122"/>
                            </a:endParaRPr>
                          </a:p>
                          <a:p>
                            <a:pPr fontAlgn="auto">
                              <a:spcBef>
                                <a:spcPts val="0"/>
                              </a:spcBef>
                              <a:spcAft>
                                <a:spcPts val="0"/>
                              </a:spcAft>
                              <a:defRPr/>
                            </a:pPr>
                            <a:r>
                              <a:rPr kumimoji="0" lang="en-US" dirty="0" err="1" smtClean="0">
                                <a:solidFill>
                                  <a:schemeClr val="tx1"/>
                                </a:solidFill>
                                <a:latin typeface="SimSun" pitchFamily="2" charset="-122"/>
                                <a:ea typeface="SimSun" pitchFamily="2" charset="-122"/>
                              </a:rPr>
                              <a:t>drwxrwxrwx</a:t>
                            </a:r>
                            <a:r>
                              <a:rPr kumimoji="0" lang="en-US" dirty="0" smtClean="0">
                                <a:solidFill>
                                  <a:schemeClr val="tx1"/>
                                </a:solidFill>
                                <a:latin typeface="SimSun" pitchFamily="2" charset="-122"/>
                                <a:ea typeface="SimSun" pitchFamily="2" charset="-122"/>
                              </a:rPr>
                              <a:t>+  3 </a:t>
                            </a:r>
                            <a:r>
                              <a:rPr kumimoji="0" lang="en-US" dirty="0" err="1" smtClean="0">
                                <a:solidFill>
                                  <a:schemeClr val="tx1"/>
                                </a:solidFill>
                                <a:latin typeface="SimSun" pitchFamily="2" charset="-122"/>
                                <a:ea typeface="SimSun" pitchFamily="2" charset="-122"/>
                              </a:rPr>
                              <a:t>ccc</a:t>
                            </a:r>
                            <a:r>
                              <a:rPr kumimoji="0" lang="en-US" dirty="0" smtClean="0">
                                <a:solidFill>
                                  <a:schemeClr val="tx1"/>
                                </a:solidFill>
                                <a:latin typeface="SimSun" pitchFamily="2" charset="-122"/>
                                <a:ea typeface="SimSun" pitchFamily="2" charset="-122"/>
                              </a:rPr>
                              <a:t> None  0 Jun 25 12:15 .</a:t>
                            </a:r>
                          </a:p>
                          <a:p>
                            <a:pPr fontAlgn="auto">
                              <a:spcBef>
                                <a:spcPts val="0"/>
                              </a:spcBef>
                              <a:spcAft>
                                <a:spcPts val="0"/>
                              </a:spcAft>
                              <a:defRPr/>
                            </a:pPr>
                            <a:r>
                              <a:rPr kumimoji="0" lang="en-US" dirty="0" err="1" smtClean="0">
                                <a:solidFill>
                                  <a:schemeClr val="tx1"/>
                                </a:solidFill>
                                <a:latin typeface="SimSun" pitchFamily="2" charset="-122"/>
                                <a:ea typeface="SimSun" pitchFamily="2" charset="-122"/>
                              </a:rPr>
                              <a:t>drwxrwxrwx</a:t>
                            </a:r>
                            <a:r>
                              <a:rPr kumimoji="0" lang="en-US" dirty="0" smtClean="0">
                                <a:solidFill>
                                  <a:schemeClr val="tx1"/>
                                </a:solidFill>
                                <a:latin typeface="SimSun" pitchFamily="2" charset="-122"/>
                                <a:ea typeface="SimSun" pitchFamily="2" charset="-122"/>
                              </a:rPr>
                              <a:t>+ 13 </a:t>
                            </a:r>
                            <a:r>
                              <a:rPr kumimoji="0" lang="en-US" dirty="0" err="1" smtClean="0">
                                <a:solidFill>
                                  <a:schemeClr val="tx1"/>
                                </a:solidFill>
                                <a:latin typeface="SimSun" pitchFamily="2" charset="-122"/>
                                <a:ea typeface="SimSun" pitchFamily="2" charset="-122"/>
                              </a:rPr>
                              <a:t>ccc</a:t>
                            </a:r>
                            <a:r>
                              <a:rPr kumimoji="0" lang="en-US" dirty="0" smtClean="0">
                                <a:solidFill>
                                  <a:schemeClr val="tx1"/>
                                </a:solidFill>
                                <a:latin typeface="SimSun" pitchFamily="2" charset="-122"/>
                                <a:ea typeface="SimSun" pitchFamily="2" charset="-122"/>
                              </a:rPr>
                              <a:t> None  0 Jun 25 12:15 ..</a:t>
                            </a:r>
                          </a:p>
                          <a:p>
                            <a:pPr fontAlgn="auto">
                              <a:spcBef>
                                <a:spcPts val="0"/>
                              </a:spcBef>
                              <a:spcAft>
                                <a:spcPts val="0"/>
                              </a:spcAft>
                              <a:defRPr/>
                            </a:pPr>
                            <a:r>
                              <a:rPr kumimoji="0" lang="en-US" dirty="0" smtClean="0">
                                <a:solidFill>
                                  <a:schemeClr val="tx1"/>
                                </a:solidFill>
                                <a:latin typeface="SimSun" pitchFamily="2" charset="-122"/>
                                <a:ea typeface="SimSun" pitchFamily="2" charset="-122"/>
                              </a:rPr>
                              <a:t>-</a:t>
                            </a:r>
                            <a:r>
                              <a:rPr kumimoji="0" lang="en-US" dirty="0" err="1" smtClean="0">
                                <a:solidFill>
                                  <a:schemeClr val="tx1"/>
                                </a:solidFill>
                                <a:latin typeface="SimSun" pitchFamily="2" charset="-122"/>
                                <a:ea typeface="SimSun" pitchFamily="2" charset="-122"/>
                              </a:rPr>
                              <a:t>rwxr-xr</a:t>
                            </a:r>
                            <a:r>
                              <a:rPr kumimoji="0" lang="en-US" dirty="0" smtClean="0">
                                <a:solidFill>
                                  <a:schemeClr val="tx1"/>
                                </a:solidFill>
                                <a:latin typeface="SimSun" pitchFamily="2" charset="-122"/>
                                <a:ea typeface="SimSun" pitchFamily="2" charset="-122"/>
                              </a:rPr>
                              <a:t>--   1 </a:t>
                            </a:r>
                            <a:r>
                              <a:rPr kumimoji="0" lang="en-US" dirty="0" err="1" smtClean="0">
                                <a:solidFill>
                                  <a:schemeClr val="tx1"/>
                                </a:solidFill>
                                <a:latin typeface="SimSun" pitchFamily="2" charset="-122"/>
                                <a:ea typeface="SimSun" pitchFamily="2" charset="-122"/>
                              </a:rPr>
                              <a:t>ccc</a:t>
                            </a:r>
                            <a:r>
                              <a:rPr kumimoji="0" lang="en-US" dirty="0" smtClean="0">
                                <a:solidFill>
                                  <a:schemeClr val="tx1"/>
                                </a:solidFill>
                                <a:latin typeface="SimSun" pitchFamily="2" charset="-122"/>
                                <a:ea typeface="SimSun" pitchFamily="2" charset="-122"/>
                              </a:rPr>
                              <a:t> None 61 Jun 25 12:17 README.txt</a:t>
                            </a:r>
                          </a:p>
                          <a:p>
                            <a:pPr fontAlgn="auto">
                              <a:spcBef>
                                <a:spcPts val="0"/>
                              </a:spcBef>
                              <a:spcAft>
                                <a:spcPts val="0"/>
                              </a:spcAft>
                              <a:defRPr/>
                            </a:pPr>
                            <a:r>
                              <a:rPr kumimoji="0" lang="en-US" dirty="0" err="1" smtClean="0">
                                <a:solidFill>
                                  <a:schemeClr val="tx1"/>
                                </a:solidFill>
                                <a:latin typeface="SimSun" pitchFamily="2" charset="-122"/>
                                <a:ea typeface="SimSun" pitchFamily="2" charset="-122"/>
                              </a:rPr>
                              <a:t>drwxr</a:t>
                            </a:r>
                            <a:r>
                              <a:rPr kumimoji="0" lang="en-US" dirty="0" smtClean="0">
                                <a:solidFill>
                                  <a:schemeClr val="tx1"/>
                                </a:solidFill>
                                <a:latin typeface="SimSun" pitchFamily="2" charset="-122"/>
                                <a:ea typeface="SimSun" pitchFamily="2" charset="-122"/>
                              </a:rPr>
                              <a:t>--r--+  2 </a:t>
                            </a:r>
                            <a:r>
                              <a:rPr kumimoji="0" lang="en-US" dirty="0" err="1" smtClean="0">
                                <a:solidFill>
                                  <a:schemeClr val="tx1"/>
                                </a:solidFill>
                                <a:latin typeface="SimSun" pitchFamily="2" charset="-122"/>
                                <a:ea typeface="SimSun" pitchFamily="2" charset="-122"/>
                              </a:rPr>
                              <a:t>ccc</a:t>
                            </a:r>
                            <a:r>
                              <a:rPr kumimoji="0" lang="en-US" dirty="0" smtClean="0">
                                <a:solidFill>
                                  <a:schemeClr val="tx1"/>
                                </a:solidFill>
                                <a:latin typeface="SimSun" pitchFamily="2" charset="-122"/>
                                <a:ea typeface="SimSun" pitchFamily="2" charset="-122"/>
                              </a:rPr>
                              <a:t> None  0 Jun 25 12:15 ch01</a:t>
                            </a:r>
                            <a:endParaRPr kumimoji="0" lang="zh-TW" altLang="en-US" dirty="0">
                              <a:solidFill>
                                <a:schemeClr val="tx1"/>
                              </a:solidFill>
                              <a:latin typeface="SimSun" pitchFamily="2" charset="-122"/>
                              <a:ea typeface="SimSun" pitchFamily="2"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圓角矩形圖說文字 14"/>
                        <a:cNvSpPr/>
                      </a:nvSpPr>
                      <a:spPr>
                        <a:xfrm>
                          <a:off x="1428728" y="6072207"/>
                          <a:ext cx="1143008" cy="500065"/>
                        </a:xfrm>
                        <a:prstGeom prst="wedgeRoundRectCallout">
                          <a:avLst>
                            <a:gd name="adj1" fmla="val 23104"/>
                            <a:gd name="adj2" fmla="val -217347"/>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權限</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圓角矩形圖說文字 15"/>
                        <a:cNvSpPr/>
                      </a:nvSpPr>
                      <a:spPr>
                        <a:xfrm>
                          <a:off x="6429388" y="6072207"/>
                          <a:ext cx="1357321" cy="500065"/>
                        </a:xfrm>
                        <a:prstGeom prst="wedgeRoundRectCallout">
                          <a:avLst>
                            <a:gd name="adj1" fmla="val -92050"/>
                            <a:gd name="adj2" fmla="val -226055"/>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修改時間</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圓角矩形圖說文字 16"/>
                        <a:cNvSpPr/>
                      </a:nvSpPr>
                      <a:spPr>
                        <a:xfrm>
                          <a:off x="3214677" y="6072207"/>
                          <a:ext cx="1000132" cy="500065"/>
                        </a:xfrm>
                        <a:prstGeom prst="wedgeRoundRectCallout">
                          <a:avLst>
                            <a:gd name="adj1" fmla="val 11675"/>
                            <a:gd name="adj2" fmla="val -185420"/>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擁有者</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圓角矩形圖說文字 17"/>
                        <a:cNvSpPr/>
                      </a:nvSpPr>
                      <a:spPr>
                        <a:xfrm>
                          <a:off x="3143240" y="3214687"/>
                          <a:ext cx="1428760" cy="428628"/>
                        </a:xfrm>
                        <a:prstGeom prst="wedgeRoundRectCallout">
                          <a:avLst>
                            <a:gd name="adj1" fmla="val -25186"/>
                            <a:gd name="adj2" fmla="val 132401"/>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連結數量</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圓角矩形圖說文字 18"/>
                        <a:cNvSpPr/>
                      </a:nvSpPr>
                      <a:spPr>
                        <a:xfrm>
                          <a:off x="4429124" y="1643051"/>
                          <a:ext cx="1428760" cy="428628"/>
                        </a:xfrm>
                        <a:prstGeom prst="wedgeRoundRectCallout">
                          <a:avLst>
                            <a:gd name="adj1" fmla="val -101376"/>
                            <a:gd name="adj2" fmla="val 84994"/>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目前路徑</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圓角矩形圖說文字 19"/>
                        <a:cNvSpPr/>
                      </a:nvSpPr>
                      <a:spPr>
                        <a:xfrm>
                          <a:off x="6715140" y="3143248"/>
                          <a:ext cx="1357321" cy="500067"/>
                        </a:xfrm>
                        <a:prstGeom prst="wedgeRoundRectCallout">
                          <a:avLst>
                            <a:gd name="adj1" fmla="val -32168"/>
                            <a:gd name="adj2" fmla="val 235439"/>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名稱</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圓角矩形圖說文字 20"/>
                        <a:cNvSpPr/>
                      </a:nvSpPr>
                      <a:spPr>
                        <a:xfrm>
                          <a:off x="5000628" y="3214687"/>
                          <a:ext cx="857256" cy="428628"/>
                        </a:xfrm>
                        <a:prstGeom prst="wedgeRoundRectCallout">
                          <a:avLst>
                            <a:gd name="adj1" fmla="val -118307"/>
                            <a:gd name="adj2" fmla="val 149332"/>
                            <a:gd name="adj3" fmla="val 16667"/>
                          </a:avLst>
                        </a:prstGeom>
                        <a:noFill/>
                      </a:spPr>
                      <a:txSp>
                        <a:txBody>
                          <a:bodyPr anchor="ctr"/>
                          <a:lstStyle>
                            <a:defPPr>
                              <a:defRPr lang="zh-TW"/>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kumimoji="0" lang="zh-TW" altLang="en-US" dirty="0" smtClean="0">
                                <a:solidFill>
                                  <a:schemeClr val="tx1"/>
                                </a:solidFill>
                              </a:rPr>
                              <a:t>群組</a:t>
                            </a:r>
                            <a:endParaRPr kumimoji="0" lang="zh-TW"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2021E" w:rsidRDefault="00B2021E" w:rsidP="00B2021E">
      <w:pPr>
        <w:pStyle w:val="a8"/>
        <w:jc w:val="center"/>
      </w:pPr>
      <w:bookmarkStart w:id="41" w:name="_Ref233696706"/>
      <w:r>
        <w:rPr>
          <w:rFonts w:hint="eastAsia"/>
        </w:rPr>
        <w:t>圖</w:t>
      </w:r>
      <w:r>
        <w:rPr>
          <w:rFonts w:hint="eastAsia"/>
        </w:rPr>
        <w:t xml:space="preserve"> </w:t>
      </w:r>
      <w:fldSimple w:instr=" STYLEREF 1 \s ">
        <w:r w:rsidR="008332E3">
          <w:rPr>
            <w:noProof/>
          </w:rPr>
          <w:t>10</w:t>
        </w:r>
      </w:fldSimple>
      <w:r>
        <w:t>.</w:t>
      </w:r>
      <w:r w:rsidR="003B752A">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rsidR="003B752A">
        <w:fldChar w:fldCharType="separate"/>
      </w:r>
      <w:r w:rsidR="008332E3">
        <w:rPr>
          <w:noProof/>
        </w:rPr>
        <w:t>17</w:t>
      </w:r>
      <w:r w:rsidR="003B752A">
        <w:fldChar w:fldCharType="end"/>
      </w:r>
      <w:bookmarkEnd w:id="41"/>
      <w:r>
        <w:rPr>
          <w:rFonts w:hint="eastAsia"/>
        </w:rPr>
        <w:t xml:space="preserve"> UNIX/Linux </w:t>
      </w:r>
      <w:r>
        <w:rPr>
          <w:rFonts w:hint="eastAsia"/>
        </w:rPr>
        <w:t>中的檔案與目錄概念</w:t>
      </w:r>
    </w:p>
    <w:p w:rsidR="00B2021E" w:rsidRDefault="00B2021E" w:rsidP="00B2021E"/>
    <w:p w:rsidR="00741F6D" w:rsidRDefault="003B752A" w:rsidP="00B2021E">
      <w:r>
        <w:fldChar w:fldCharType="begin"/>
      </w:r>
      <w:r w:rsidR="004D30BC">
        <w:instrText xml:space="preserve"> </w:instrText>
      </w:r>
      <w:r w:rsidR="004D30BC">
        <w:rPr>
          <w:rFonts w:hint="eastAsia"/>
        </w:rPr>
        <w:instrText>REF _Ref233696706 \h</w:instrText>
      </w:r>
      <w:r w:rsidR="004D30BC">
        <w:instrText xml:space="preserve"> </w:instrText>
      </w:r>
      <w:r>
        <w:fldChar w:fldCharType="separate"/>
      </w:r>
      <w:r w:rsidR="008332E3">
        <w:rPr>
          <w:rFonts w:hint="eastAsia"/>
        </w:rPr>
        <w:t>圖</w:t>
      </w:r>
      <w:r w:rsidR="008332E3">
        <w:rPr>
          <w:rFonts w:hint="eastAsia"/>
        </w:rPr>
        <w:t xml:space="preserve"> </w:t>
      </w:r>
      <w:r w:rsidR="008332E3">
        <w:rPr>
          <w:noProof/>
        </w:rPr>
        <w:t>10</w:t>
      </w:r>
      <w:r w:rsidR="008332E3">
        <w:t>.</w:t>
      </w:r>
      <w:r w:rsidR="008332E3">
        <w:rPr>
          <w:noProof/>
        </w:rPr>
        <w:t>17</w:t>
      </w:r>
      <w:r>
        <w:fldChar w:fldCharType="end"/>
      </w:r>
      <w:r w:rsidR="004D30BC">
        <w:rPr>
          <w:rFonts w:hint="eastAsia"/>
        </w:rPr>
        <w:t>中的權限欄位，第一個字元代表項目標記，目錄會以</w:t>
      </w:r>
      <w:r w:rsidR="004D30BC">
        <w:rPr>
          <w:rFonts w:hint="eastAsia"/>
        </w:rPr>
        <w:t>d</w:t>
      </w:r>
      <w:r w:rsidR="004D30BC">
        <w:rPr>
          <w:rFonts w:hint="eastAsia"/>
        </w:rPr>
        <w:t>標記，而檔案</w:t>
      </w:r>
      <w:r w:rsidR="00D00E0B">
        <w:rPr>
          <w:rFonts w:hint="eastAsia"/>
        </w:rPr>
        <w:t>則</w:t>
      </w:r>
      <w:r w:rsidR="004D30BC">
        <w:rPr>
          <w:rFonts w:hint="eastAsia"/>
        </w:rPr>
        <w:t>會以</w:t>
      </w:r>
      <w:r w:rsidR="00D00E0B">
        <w:rPr>
          <w:rFonts w:hint="eastAsia"/>
        </w:rPr>
        <w:t>橫線</w:t>
      </w:r>
      <w:r w:rsidR="004D30BC">
        <w:rPr>
          <w:rFonts w:hint="eastAsia"/>
        </w:rPr>
        <w:t xml:space="preserve"> - </w:t>
      </w:r>
      <w:r w:rsidR="004D30BC">
        <w:rPr>
          <w:rFonts w:hint="eastAsia"/>
        </w:rPr>
        <w:t>標記，後面九個字元分為三群，分別是檔案擁有者</w:t>
      </w:r>
      <w:r w:rsidR="001C6155">
        <w:rPr>
          <w:rFonts w:hint="eastAsia"/>
        </w:rPr>
        <w:t>權限</w:t>
      </w:r>
      <w:r w:rsidR="004D30BC">
        <w:rPr>
          <w:rFonts w:hint="eastAsia"/>
        </w:rPr>
        <w:t>、群組成員</w:t>
      </w:r>
      <w:r w:rsidR="001C6155">
        <w:rPr>
          <w:rFonts w:hint="eastAsia"/>
        </w:rPr>
        <w:t>權限</w:t>
      </w:r>
      <w:r w:rsidR="004D30BC">
        <w:rPr>
          <w:rFonts w:hint="eastAsia"/>
        </w:rPr>
        <w:t>、一般人</w:t>
      </w:r>
      <w:r w:rsidR="001C6155">
        <w:rPr>
          <w:rFonts w:hint="eastAsia"/>
        </w:rPr>
        <w:t>權限等等。</w:t>
      </w:r>
      <w:r w:rsidR="005D5B01">
        <w:rPr>
          <w:rFonts w:hint="eastAsia"/>
        </w:rPr>
        <w:t>例如，檔案</w:t>
      </w:r>
      <w:r w:rsidR="005D5B01">
        <w:rPr>
          <w:rFonts w:hint="eastAsia"/>
        </w:rPr>
        <w:t xml:space="preserve"> README.txt </w:t>
      </w:r>
      <w:r w:rsidR="005D5B01">
        <w:rPr>
          <w:rFonts w:hint="eastAsia"/>
        </w:rPr>
        <w:t>的權限</w:t>
      </w:r>
      <w:r w:rsidR="00741F6D">
        <w:rPr>
          <w:rFonts w:hint="eastAsia"/>
        </w:rPr>
        <w:t>欄為</w:t>
      </w:r>
      <w:r w:rsidR="00741F6D">
        <w:rPr>
          <w:rFonts w:hint="eastAsia"/>
        </w:rPr>
        <w:t xml:space="preserve"> -rwxr-x-r--</w:t>
      </w:r>
      <w:r w:rsidR="00741F6D">
        <w:rPr>
          <w:rFonts w:hint="eastAsia"/>
        </w:rPr>
        <w:t>，可以被分為三個一組，改寫為</w:t>
      </w:r>
      <w:r w:rsidR="00741F6D">
        <w:rPr>
          <w:rFonts w:hint="eastAsia"/>
        </w:rPr>
        <w:t xml:space="preserve"> owner(rwx)+group(r-x)+others(r--)</w:t>
      </w:r>
      <w:r w:rsidR="00741F6D">
        <w:rPr>
          <w:rFonts w:hint="eastAsia"/>
        </w:rPr>
        <w:t>。這代表該檔案的使用者具有讀取</w:t>
      </w:r>
      <w:r w:rsidR="00741F6D">
        <w:rPr>
          <w:rFonts w:hint="eastAsia"/>
        </w:rPr>
        <w:t xml:space="preserve"> Read (r)</w:t>
      </w:r>
      <w:r w:rsidR="00741F6D">
        <w:rPr>
          <w:rFonts w:hint="eastAsia"/>
        </w:rPr>
        <w:t>、寫入</w:t>
      </w:r>
      <w:r w:rsidR="00741F6D">
        <w:rPr>
          <w:rFonts w:hint="eastAsia"/>
        </w:rPr>
        <w:t xml:space="preserve"> Write (w) </w:t>
      </w:r>
      <w:r w:rsidR="00741F6D">
        <w:rPr>
          <w:rFonts w:hint="eastAsia"/>
        </w:rPr>
        <w:t>與執行</w:t>
      </w:r>
      <w:r w:rsidR="00741F6D">
        <w:rPr>
          <w:rFonts w:hint="eastAsia"/>
        </w:rPr>
        <w:t xml:space="preserve"> eXecute (x) </w:t>
      </w:r>
      <w:r w:rsidR="00741F6D">
        <w:rPr>
          <w:rFonts w:hint="eastAsia"/>
        </w:rPr>
        <w:t>的權限，群組成員則只能讀取與執行，而其他人則只能讀取。</w:t>
      </w:r>
    </w:p>
    <w:p w:rsidR="008A7891" w:rsidRDefault="008A7891" w:rsidP="00B2021E"/>
    <w:p w:rsidR="001B61EB" w:rsidRDefault="001B61EB" w:rsidP="00B2021E">
      <w:r>
        <w:rPr>
          <w:rFonts w:hint="eastAsia"/>
        </w:rPr>
        <w:t>擁有權限者可以修改檔案的屬性，像是</w:t>
      </w:r>
      <w:r>
        <w:rPr>
          <w:rFonts w:hint="eastAsia"/>
        </w:rPr>
        <w:t xml:space="preserve"> chown </w:t>
      </w:r>
      <w:r>
        <w:rPr>
          <w:rFonts w:hint="eastAsia"/>
        </w:rPr>
        <w:t>指令可以改變檔案的擁有者，</w:t>
      </w:r>
      <w:r>
        <w:rPr>
          <w:rFonts w:hint="eastAsia"/>
        </w:rPr>
        <w:t xml:space="preserve">chgrp </w:t>
      </w:r>
      <w:r>
        <w:rPr>
          <w:rFonts w:hint="eastAsia"/>
        </w:rPr>
        <w:t>指令可以改變檔案的所屬群組，</w:t>
      </w:r>
      <w:r>
        <w:rPr>
          <w:rFonts w:hint="eastAsia"/>
        </w:rPr>
        <w:t xml:space="preserve">chmod </w:t>
      </w:r>
      <w:r>
        <w:rPr>
          <w:rFonts w:hint="eastAsia"/>
        </w:rPr>
        <w:t>可以改變檔案的存取權限等。</w:t>
      </w:r>
    </w:p>
    <w:p w:rsidR="001B61EB" w:rsidRDefault="001B61EB" w:rsidP="00B2021E"/>
    <w:p w:rsidR="00EF2A06" w:rsidRDefault="00EF2A06" w:rsidP="00D230D6">
      <w:r>
        <w:rPr>
          <w:rFonts w:hint="eastAsia"/>
        </w:rPr>
        <w:t>對於</w:t>
      </w:r>
      <w:r>
        <w:rPr>
          <w:rFonts w:hint="eastAsia"/>
        </w:rPr>
        <w:t xml:space="preserve"> Linux </w:t>
      </w:r>
      <w:r>
        <w:rPr>
          <w:rFonts w:hint="eastAsia"/>
        </w:rPr>
        <w:t>程式設計師而言，</w:t>
      </w:r>
      <w:r w:rsidR="00E010BC">
        <w:rPr>
          <w:rFonts w:hint="eastAsia"/>
        </w:rPr>
        <w:t>必須</w:t>
      </w:r>
      <w:r>
        <w:rPr>
          <w:rFonts w:hint="eastAsia"/>
        </w:rPr>
        <w:t>關心的是如何</w:t>
      </w:r>
      <w:r w:rsidR="00576B40">
        <w:rPr>
          <w:rFonts w:hint="eastAsia"/>
        </w:rPr>
        <w:t>用程式</w:t>
      </w:r>
      <w:r>
        <w:rPr>
          <w:rFonts w:hint="eastAsia"/>
        </w:rPr>
        <w:t>對這些『物件』進行操作，</w:t>
      </w:r>
      <w:r w:rsidR="00576B40">
        <w:rPr>
          <w:rFonts w:hint="eastAsia"/>
        </w:rPr>
        <w:t>像是開檔、讀檔、關檔、改變屬性等動作。</w:t>
      </w:r>
      <w:r w:rsidR="003B752A">
        <w:fldChar w:fldCharType="begin"/>
      </w:r>
      <w:r w:rsidR="00AE1568">
        <w:instrText xml:space="preserve"> </w:instrText>
      </w:r>
      <w:r w:rsidR="00AE1568">
        <w:rPr>
          <w:rFonts w:hint="eastAsia"/>
        </w:rPr>
        <w:instrText>REF _Ref233702292 \h</w:instrText>
      </w:r>
      <w:r w:rsidR="00AE1568">
        <w:instrText xml:space="preserve"> </w:instrText>
      </w:r>
      <w:r w:rsidR="003B752A">
        <w:fldChar w:fldCharType="separate"/>
      </w:r>
      <w:r w:rsidR="008332E3">
        <w:rPr>
          <w:rFonts w:hint="eastAsia"/>
        </w:rPr>
        <w:t>表格</w:t>
      </w:r>
      <w:r w:rsidR="008332E3">
        <w:rPr>
          <w:rFonts w:hint="eastAsia"/>
        </w:rPr>
        <w:t xml:space="preserve"> </w:t>
      </w:r>
      <w:r w:rsidR="008332E3">
        <w:rPr>
          <w:noProof/>
        </w:rPr>
        <w:t>10</w:t>
      </w:r>
      <w:r w:rsidR="008332E3">
        <w:t>.</w:t>
      </w:r>
      <w:r w:rsidR="008332E3">
        <w:rPr>
          <w:noProof/>
        </w:rPr>
        <w:t>3</w:t>
      </w:r>
      <w:r w:rsidR="003B752A">
        <w:fldChar w:fldCharType="end"/>
      </w:r>
      <w:r w:rsidR="00AE1568">
        <w:rPr>
          <w:rFonts w:hint="eastAsia"/>
        </w:rPr>
        <w:t>顯示了如何利用程式對這些物件進行操作的一些</w:t>
      </w:r>
      <w:r w:rsidR="00D00E0B">
        <w:rPr>
          <w:rFonts w:hint="eastAsia"/>
        </w:rPr>
        <w:t>系統函式庫</w:t>
      </w:r>
      <w:r w:rsidR="00AE1568">
        <w:rPr>
          <w:rFonts w:hint="eastAsia"/>
        </w:rPr>
        <w:t>。</w:t>
      </w:r>
    </w:p>
    <w:p w:rsidR="00AE1568" w:rsidRDefault="00AE1568" w:rsidP="00D230D6"/>
    <w:p w:rsidR="00757953" w:rsidRPr="00576B40" w:rsidRDefault="00757953" w:rsidP="00757953">
      <w:pPr>
        <w:pStyle w:val="a8"/>
      </w:pPr>
      <w:bookmarkStart w:id="42" w:name="_Ref233702292"/>
      <w:r>
        <w:rPr>
          <w:rFonts w:hint="eastAsia"/>
        </w:rPr>
        <w:t>表格</w:t>
      </w:r>
      <w:r>
        <w:rPr>
          <w:rFonts w:hint="eastAsia"/>
        </w:rPr>
        <w:t xml:space="preserve"> </w:t>
      </w:r>
      <w:fldSimple w:instr=" STYLEREF 1 \s ">
        <w:r w:rsidR="008332E3">
          <w:rPr>
            <w:noProof/>
          </w:rPr>
          <w:t>10</w:t>
        </w:r>
      </w:fldSimple>
      <w:r w:rsidR="00715D05">
        <w:t>.</w:t>
      </w:r>
      <w:r w:rsidR="003B752A">
        <w:fldChar w:fldCharType="begin"/>
      </w:r>
      <w:r w:rsidR="00715D05">
        <w:instrText xml:space="preserve"> </w:instrText>
      </w:r>
      <w:r w:rsidR="00715D05">
        <w:rPr>
          <w:rFonts w:hint="eastAsia"/>
        </w:rPr>
        <w:instrText xml:space="preserve">SEQ </w:instrText>
      </w:r>
      <w:r w:rsidR="00715D05">
        <w:rPr>
          <w:rFonts w:hint="eastAsia"/>
        </w:rPr>
        <w:instrText>表格</w:instrText>
      </w:r>
      <w:r w:rsidR="00715D05">
        <w:rPr>
          <w:rFonts w:hint="eastAsia"/>
        </w:rPr>
        <w:instrText xml:space="preserve"> \* ARABIC \s 1</w:instrText>
      </w:r>
      <w:r w:rsidR="00715D05">
        <w:instrText xml:space="preserve"> </w:instrText>
      </w:r>
      <w:r w:rsidR="003B752A">
        <w:fldChar w:fldCharType="separate"/>
      </w:r>
      <w:r w:rsidR="008332E3">
        <w:rPr>
          <w:noProof/>
        </w:rPr>
        <w:t>3</w:t>
      </w:r>
      <w:r w:rsidR="003B752A">
        <w:fldChar w:fldCharType="end"/>
      </w:r>
      <w:bookmarkEnd w:id="42"/>
      <w:r>
        <w:rPr>
          <w:rFonts w:hint="eastAsia"/>
        </w:rPr>
        <w:t>程式對檔案系統的基本操作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3827"/>
        <w:gridCol w:w="3434"/>
      </w:tblGrid>
      <w:tr w:rsidR="00757953" w:rsidRPr="0094312F" w:rsidTr="0094312F">
        <w:tc>
          <w:tcPr>
            <w:tcW w:w="1101" w:type="dxa"/>
          </w:tcPr>
          <w:p w:rsidR="00757953" w:rsidRPr="0094312F" w:rsidRDefault="00757953" w:rsidP="00365143">
            <w:r w:rsidRPr="0094312F">
              <w:rPr>
                <w:rFonts w:hint="eastAsia"/>
              </w:rPr>
              <w:t>物件</w:t>
            </w:r>
          </w:p>
        </w:tc>
        <w:tc>
          <w:tcPr>
            <w:tcW w:w="3827" w:type="dxa"/>
          </w:tcPr>
          <w:p w:rsidR="00757953" w:rsidRPr="0094312F" w:rsidRDefault="00757953" w:rsidP="00365143">
            <w:r w:rsidRPr="0094312F">
              <w:rPr>
                <w:rFonts w:hint="eastAsia"/>
              </w:rPr>
              <w:t>範例</w:t>
            </w:r>
          </w:p>
        </w:tc>
        <w:tc>
          <w:tcPr>
            <w:tcW w:w="3434" w:type="dxa"/>
          </w:tcPr>
          <w:p w:rsidR="00757953" w:rsidRPr="0094312F" w:rsidRDefault="00757953" w:rsidP="00365143">
            <w:r w:rsidRPr="0094312F">
              <w:rPr>
                <w:rFonts w:hint="eastAsia"/>
              </w:rPr>
              <w:t>說明</w:t>
            </w:r>
          </w:p>
        </w:tc>
      </w:tr>
      <w:tr w:rsidR="00757953" w:rsidRPr="0094312F" w:rsidTr="0094312F">
        <w:tc>
          <w:tcPr>
            <w:tcW w:w="1101" w:type="dxa"/>
          </w:tcPr>
          <w:p w:rsidR="00757953" w:rsidRPr="0094312F" w:rsidRDefault="00757953" w:rsidP="00365143">
            <w:r w:rsidRPr="0094312F">
              <w:rPr>
                <w:rFonts w:hint="eastAsia"/>
              </w:rPr>
              <w:t>檔案</w:t>
            </w:r>
          </w:p>
        </w:tc>
        <w:tc>
          <w:tcPr>
            <w:tcW w:w="3827" w:type="dxa"/>
          </w:tcPr>
          <w:p w:rsidR="00757953" w:rsidRPr="0094312F" w:rsidRDefault="00757953" w:rsidP="00365143">
            <w:r w:rsidRPr="0094312F">
              <w:t>fd = open(“/myfile”…)</w:t>
            </w:r>
          </w:p>
        </w:tc>
        <w:tc>
          <w:tcPr>
            <w:tcW w:w="3434" w:type="dxa"/>
          </w:tcPr>
          <w:p w:rsidR="00757953" w:rsidRPr="0094312F" w:rsidRDefault="00C82D89" w:rsidP="00365143">
            <w:r w:rsidRPr="0094312F">
              <w:rPr>
                <w:rFonts w:hint="eastAsia"/>
              </w:rPr>
              <w:t>開關檔案</w:t>
            </w:r>
          </w:p>
        </w:tc>
      </w:tr>
      <w:tr w:rsidR="00757953" w:rsidRPr="0094312F" w:rsidTr="0094312F">
        <w:tc>
          <w:tcPr>
            <w:tcW w:w="1101" w:type="dxa"/>
          </w:tcPr>
          <w:p w:rsidR="00757953" w:rsidRPr="0094312F" w:rsidRDefault="00757953" w:rsidP="00365143">
            <w:r w:rsidRPr="0094312F">
              <w:rPr>
                <w:rFonts w:hint="eastAsia"/>
              </w:rPr>
              <w:t>檔案</w:t>
            </w:r>
          </w:p>
        </w:tc>
        <w:tc>
          <w:tcPr>
            <w:tcW w:w="3827" w:type="dxa"/>
          </w:tcPr>
          <w:p w:rsidR="00757953" w:rsidRPr="0094312F" w:rsidRDefault="00757953" w:rsidP="00365143">
            <w:r w:rsidRPr="0094312F">
              <w:t>write,</w:t>
            </w:r>
            <w:r w:rsidRPr="0094312F">
              <w:rPr>
                <w:rFonts w:hint="eastAsia"/>
              </w:rPr>
              <w:t xml:space="preserve"> </w:t>
            </w:r>
            <w:r w:rsidRPr="0094312F">
              <w:t>read, lseek</w:t>
            </w:r>
          </w:p>
        </w:tc>
        <w:tc>
          <w:tcPr>
            <w:tcW w:w="3434" w:type="dxa"/>
          </w:tcPr>
          <w:p w:rsidR="00757953" w:rsidRPr="0094312F" w:rsidRDefault="00C82D89" w:rsidP="00365143">
            <w:r w:rsidRPr="0094312F">
              <w:rPr>
                <w:rFonts w:hint="eastAsia"/>
              </w:rPr>
              <w:t>讀寫檔案</w:t>
            </w:r>
          </w:p>
        </w:tc>
      </w:tr>
      <w:tr w:rsidR="00757953" w:rsidRPr="0094312F" w:rsidTr="0094312F">
        <w:tc>
          <w:tcPr>
            <w:tcW w:w="1101" w:type="dxa"/>
          </w:tcPr>
          <w:p w:rsidR="00757953" w:rsidRPr="0094312F" w:rsidRDefault="00757953" w:rsidP="00365143">
            <w:r w:rsidRPr="0094312F">
              <w:rPr>
                <w:rFonts w:hint="eastAsia"/>
              </w:rPr>
              <w:t>屬性</w:t>
            </w:r>
          </w:p>
        </w:tc>
        <w:tc>
          <w:tcPr>
            <w:tcW w:w="3827" w:type="dxa"/>
          </w:tcPr>
          <w:p w:rsidR="00757953" w:rsidRPr="0094312F" w:rsidRDefault="00757953" w:rsidP="00365143">
            <w:r w:rsidRPr="0094312F">
              <w:t>stat(“/myfile”, &amp;mybuf)</w:t>
            </w:r>
          </w:p>
        </w:tc>
        <w:tc>
          <w:tcPr>
            <w:tcW w:w="3434" w:type="dxa"/>
          </w:tcPr>
          <w:p w:rsidR="00757953" w:rsidRPr="0094312F" w:rsidRDefault="00C82D89" w:rsidP="00365143">
            <w:r w:rsidRPr="0094312F">
              <w:rPr>
                <w:rFonts w:hint="eastAsia"/>
              </w:rPr>
              <w:t>修改屬性</w:t>
            </w:r>
          </w:p>
        </w:tc>
      </w:tr>
      <w:tr w:rsidR="00757953" w:rsidRPr="0094312F" w:rsidTr="0094312F">
        <w:tc>
          <w:tcPr>
            <w:tcW w:w="1101" w:type="dxa"/>
          </w:tcPr>
          <w:p w:rsidR="00757953" w:rsidRPr="0094312F" w:rsidRDefault="00757953" w:rsidP="00365143">
            <w:r w:rsidRPr="0094312F">
              <w:rPr>
                <w:rFonts w:hint="eastAsia"/>
              </w:rPr>
              <w:t>目錄</w:t>
            </w:r>
          </w:p>
        </w:tc>
        <w:tc>
          <w:tcPr>
            <w:tcW w:w="3827" w:type="dxa"/>
          </w:tcPr>
          <w:p w:rsidR="00757953" w:rsidRPr="0094312F" w:rsidRDefault="00757953" w:rsidP="00365143">
            <w:r w:rsidRPr="0094312F">
              <w:t>DIR *dh = opendir(“/mydir”)</w:t>
            </w:r>
          </w:p>
        </w:tc>
        <w:tc>
          <w:tcPr>
            <w:tcW w:w="3434" w:type="dxa"/>
          </w:tcPr>
          <w:p w:rsidR="00757953" w:rsidRPr="0094312F" w:rsidRDefault="00C82D89" w:rsidP="00365143">
            <w:r w:rsidRPr="0094312F">
              <w:rPr>
                <w:rFonts w:hint="eastAsia"/>
              </w:rPr>
              <w:t>開啟目錄</w:t>
            </w:r>
          </w:p>
        </w:tc>
      </w:tr>
      <w:tr w:rsidR="00757953" w:rsidRPr="0094312F" w:rsidTr="0094312F">
        <w:tc>
          <w:tcPr>
            <w:tcW w:w="1101" w:type="dxa"/>
          </w:tcPr>
          <w:p w:rsidR="00757953" w:rsidRPr="0094312F" w:rsidRDefault="00757953" w:rsidP="00365143">
            <w:r w:rsidRPr="0094312F">
              <w:rPr>
                <w:rFonts w:hint="eastAsia"/>
              </w:rPr>
              <w:t>目錄</w:t>
            </w:r>
          </w:p>
        </w:tc>
        <w:tc>
          <w:tcPr>
            <w:tcW w:w="3827" w:type="dxa"/>
          </w:tcPr>
          <w:p w:rsidR="00757953" w:rsidRPr="0094312F" w:rsidRDefault="00757953" w:rsidP="00365143">
            <w:r w:rsidRPr="0094312F">
              <w:t>struct dirent *ent = readdir(dh)</w:t>
            </w:r>
          </w:p>
        </w:tc>
        <w:tc>
          <w:tcPr>
            <w:tcW w:w="3434" w:type="dxa"/>
          </w:tcPr>
          <w:p w:rsidR="00757953" w:rsidRPr="0094312F" w:rsidRDefault="00C82D89" w:rsidP="00365143">
            <w:r w:rsidRPr="0094312F">
              <w:rPr>
                <w:rFonts w:hint="eastAsia"/>
              </w:rPr>
              <w:t>讀取目錄</w:t>
            </w:r>
          </w:p>
        </w:tc>
      </w:tr>
    </w:tbl>
    <w:p w:rsidR="00757953" w:rsidRDefault="00757953" w:rsidP="00757953"/>
    <w:p w:rsidR="00051B7C" w:rsidRDefault="00051B7C" w:rsidP="00757953">
      <w:r>
        <w:rPr>
          <w:rFonts w:hint="eastAsia"/>
        </w:rPr>
        <w:t>作業系統必須支援程式設計師對這些物件的操作，程式可以透過系統呼叫</w:t>
      </w:r>
      <w:r>
        <w:rPr>
          <w:rFonts w:hint="eastAsia"/>
        </w:rPr>
        <w:t xml:space="preserve"> (</w:t>
      </w:r>
      <w:r>
        <w:rPr>
          <w:rFonts w:hint="eastAsia"/>
        </w:rPr>
        <w:t>像是</w:t>
      </w:r>
      <w:r>
        <w:rPr>
          <w:rFonts w:hint="eastAsia"/>
        </w:rPr>
        <w:t xml:space="preserve"> open(), read(), write(), lseek(), stat(), opendir(), readdir(), </w:t>
      </w:r>
      <w:r>
        <w:rPr>
          <w:rFonts w:hint="eastAsia"/>
        </w:rPr>
        <w:t>等函數</w:t>
      </w:r>
      <w:r>
        <w:rPr>
          <w:rFonts w:hint="eastAsia"/>
        </w:rPr>
        <w:t xml:space="preserve">) </w:t>
      </w:r>
      <w:r>
        <w:rPr>
          <w:rFonts w:hint="eastAsia"/>
        </w:rPr>
        <w:t>操控檔案系統。而檔案系統的主要任務也就是支持這些操作，讓應用程式得以不需要處理區塊的問題，而是處理『路徑』、『目錄』與『檔案』</w:t>
      </w:r>
      <w:r w:rsidR="00497EA7">
        <w:rPr>
          <w:rFonts w:hint="eastAsia"/>
        </w:rPr>
        <w:t>等較</w:t>
      </w:r>
      <w:r w:rsidR="00235F8E">
        <w:rPr>
          <w:rFonts w:hint="eastAsia"/>
        </w:rPr>
        <w:t>為</w:t>
      </w:r>
      <w:r w:rsidR="00497EA7">
        <w:rPr>
          <w:rFonts w:hint="eastAsia"/>
        </w:rPr>
        <w:t>容易使用的物件</w:t>
      </w:r>
      <w:r>
        <w:rPr>
          <w:rFonts w:hint="eastAsia"/>
        </w:rPr>
        <w:t>。</w:t>
      </w:r>
    </w:p>
    <w:p w:rsidR="00D00E0B" w:rsidRDefault="00D00E0B" w:rsidP="00757953"/>
    <w:p w:rsidR="00916749" w:rsidRDefault="00503A1E" w:rsidP="00AC0AE6">
      <w:r w:rsidRPr="00503A1E">
        <w:rPr>
          <w:rFonts w:ascii="標楷體" w:eastAsia="標楷體" w:hAnsi="標楷體" w:hint="eastAsia"/>
          <w:b/>
          <w:sz w:val="32"/>
          <w:szCs w:val="32"/>
        </w:rPr>
        <w:t>Linux 的輸出入系統</w:t>
      </w:r>
    </w:p>
    <w:p w:rsidR="00AC0AE6" w:rsidRDefault="008C6D56" w:rsidP="00AC0AE6">
      <w:r>
        <w:rPr>
          <w:rFonts w:hint="eastAsia"/>
        </w:rPr>
        <w:t xml:space="preserve">Linux </w:t>
      </w:r>
      <w:r>
        <w:rPr>
          <w:rFonts w:hint="eastAsia"/>
        </w:rPr>
        <w:t>的輸出入系統會透過硬體模組介面，以管理各式各樣的驅動程式。</w:t>
      </w:r>
      <w:r>
        <w:rPr>
          <w:rFonts w:hint="eastAsia"/>
        </w:rPr>
        <w:t xml:space="preserve">Linux </w:t>
      </w:r>
      <w:r>
        <w:rPr>
          <w:rFonts w:hint="eastAsia"/>
        </w:rPr>
        <w:t>將硬體裝置分為『區塊、字元、網路』等三種類型，這三種類型的驅動程式</w:t>
      </w:r>
      <w:r w:rsidR="00AC0AE6">
        <w:rPr>
          <w:rFonts w:hint="eastAsia"/>
        </w:rPr>
        <w:t>都必須支援檔案存取的介面，因為在</w:t>
      </w:r>
      <w:r w:rsidR="00AC0AE6">
        <w:rPr>
          <w:rFonts w:hint="eastAsia"/>
        </w:rPr>
        <w:t xml:space="preserve"> Linux </w:t>
      </w:r>
      <w:r w:rsidR="00AC0AE6">
        <w:rPr>
          <w:rFonts w:hint="eastAsia"/>
        </w:rPr>
        <w:t>當中裝置是以檔案的方式呈現的。像是</w:t>
      </w:r>
      <w:r w:rsidR="00AC0AE6">
        <w:rPr>
          <w:rFonts w:hint="eastAsia"/>
        </w:rPr>
        <w:t xml:space="preserve"> /dev/hda1, /dev/sda1, /dev/tty1 </w:t>
      </w:r>
      <w:r w:rsidR="00AC0AE6">
        <w:rPr>
          <w:rFonts w:hint="eastAsia"/>
        </w:rPr>
        <w:t>等，程式可以透過開檔</w:t>
      </w:r>
      <w:r w:rsidR="00AC0AE6">
        <w:rPr>
          <w:rFonts w:hint="eastAsia"/>
        </w:rPr>
        <w:t xml:space="preserve"> open()</w:t>
      </w:r>
      <w:r w:rsidR="00AC0AE6">
        <w:rPr>
          <w:rFonts w:hint="eastAsia"/>
        </w:rPr>
        <w:t>、讀檔</w:t>
      </w:r>
      <w:r w:rsidR="00AC0AE6">
        <w:rPr>
          <w:rFonts w:hint="eastAsia"/>
        </w:rPr>
        <w:t xml:space="preserve"> read()</w:t>
      </w:r>
      <w:r w:rsidR="00AC0AE6">
        <w:rPr>
          <w:rFonts w:hint="eastAsia"/>
        </w:rPr>
        <w:t>、寫檔</w:t>
      </w:r>
      <w:r w:rsidR="00AC0AE6">
        <w:rPr>
          <w:rFonts w:hint="eastAsia"/>
        </w:rPr>
        <w:t xml:space="preserve"> write() </w:t>
      </w:r>
      <w:r w:rsidR="00AC0AE6">
        <w:rPr>
          <w:rFonts w:hint="eastAsia"/>
        </w:rPr>
        <w:t>的方式存取裝置，就像存取一個檔案一樣。</w:t>
      </w:r>
    </w:p>
    <w:p w:rsidR="00AC0AE6" w:rsidRDefault="00AC0AE6" w:rsidP="00AC0AE6"/>
    <w:p w:rsidR="00AC0AE6" w:rsidRDefault="00AC0AE6" w:rsidP="00AC0AE6">
      <w:r>
        <w:rPr>
          <w:rFonts w:hint="eastAsia"/>
        </w:rPr>
        <w:t>因此，所有的驅動程式必須支援檔案</w:t>
      </w:r>
      <w:r>
        <w:rPr>
          <w:rFonts w:hint="eastAsia"/>
        </w:rPr>
        <w:t xml:space="preserve"> (file) </w:t>
      </w:r>
      <w:r>
        <w:rPr>
          <w:rFonts w:hint="eastAsia"/>
        </w:rPr>
        <w:t>的操作</w:t>
      </w:r>
      <w:r>
        <w:rPr>
          <w:rFonts w:hint="eastAsia"/>
        </w:rPr>
        <w:t xml:space="preserve"> (file_operations)</w:t>
      </w:r>
      <w:r>
        <w:rPr>
          <w:rFonts w:hint="eastAsia"/>
        </w:rPr>
        <w:t>，以便將裝置偽裝成檔案，供作業系統與應用程式進行呼叫。這種將裝置偽裝成檔案的方式，</w:t>
      </w:r>
      <w:r>
        <w:rPr>
          <w:rFonts w:hint="eastAsia"/>
        </w:rPr>
        <w:lastRenderedPageBreak/>
        <w:t>是從</w:t>
      </w:r>
      <w:r>
        <w:rPr>
          <w:rFonts w:hint="eastAsia"/>
        </w:rPr>
        <w:t xml:space="preserve"> UNIX </w:t>
      </w:r>
      <w:r>
        <w:rPr>
          <w:rFonts w:hint="eastAsia"/>
        </w:rPr>
        <w:t>所承襲下來的一種相當成功的模式。</w:t>
      </w:r>
    </w:p>
    <w:p w:rsidR="00AC0AE6" w:rsidRDefault="00AC0AE6" w:rsidP="008C6D56"/>
    <w:p w:rsidR="008C6D56" w:rsidRDefault="008C6D56" w:rsidP="008C6D56">
      <w:r>
        <w:rPr>
          <w:rFonts w:hint="eastAsia"/>
        </w:rPr>
        <w:t>字元類的裝置</w:t>
      </w:r>
      <w:r>
        <w:rPr>
          <w:rFonts w:hint="eastAsia"/>
        </w:rPr>
        <w:t xml:space="preserve"> (Character Device) </w:t>
      </w:r>
      <w:r w:rsidR="00D345BA">
        <w:rPr>
          <w:rFonts w:hint="eastAsia"/>
        </w:rPr>
        <w:t>是</w:t>
      </w:r>
      <w:r>
        <w:rPr>
          <w:rFonts w:hint="eastAsia"/>
        </w:rPr>
        <w:t>較為簡單的，常見的字元裝置有鍵盤、滑鼠、印表機等，這些裝置所傳遞的並非一定要是字元訊息，只要可以用串流型式表</w:t>
      </w:r>
      <w:r w:rsidR="00402F9D">
        <w:rPr>
          <w:rFonts w:hint="eastAsia"/>
        </w:rPr>
        <w:t>示</w:t>
      </w:r>
      <w:r>
        <w:rPr>
          <w:rFonts w:hint="eastAsia"/>
        </w:rPr>
        <w:t>即可</w:t>
      </w:r>
      <w:r w:rsidR="00D00E0B">
        <w:rPr>
          <w:rFonts w:hint="eastAsia"/>
        </w:rPr>
        <w:t>，</w:t>
      </w:r>
      <w:r>
        <w:rPr>
          <w:rFonts w:hint="eastAsia"/>
        </w:rPr>
        <w:t>因此字元裝置又被稱為串流裝置</w:t>
      </w:r>
      <w:r>
        <w:rPr>
          <w:rFonts w:hint="eastAsia"/>
        </w:rPr>
        <w:t xml:space="preserve"> (Stream Device)</w:t>
      </w:r>
      <w:r w:rsidR="00D00E0B">
        <w:rPr>
          <w:rFonts w:hint="eastAsia"/>
        </w:rPr>
        <w:t>，</w:t>
      </w:r>
      <w:r w:rsidR="00AC0AE6">
        <w:rPr>
          <w:rFonts w:hint="eastAsia"/>
        </w:rPr>
        <w:t>必須支援基本的檔案操作，像是</w:t>
      </w:r>
      <w:r w:rsidR="00AC0AE6">
        <w:rPr>
          <w:rFonts w:hint="eastAsia"/>
        </w:rPr>
        <w:t xml:space="preserve"> open(), read(), ioctl() </w:t>
      </w:r>
      <w:r w:rsidR="00AC0AE6">
        <w:rPr>
          <w:rFonts w:hint="eastAsia"/>
        </w:rPr>
        <w:t>等。</w:t>
      </w:r>
    </w:p>
    <w:p w:rsidR="00503A1E" w:rsidRDefault="00503A1E" w:rsidP="008C6D56"/>
    <w:p w:rsidR="00A114F1" w:rsidRDefault="00AC0AE6" w:rsidP="00D345BA">
      <w:r>
        <w:rPr>
          <w:rFonts w:hint="eastAsia"/>
        </w:rPr>
        <w:t xml:space="preserve">Linux </w:t>
      </w:r>
      <w:r>
        <w:rPr>
          <w:rFonts w:hint="eastAsia"/>
        </w:rPr>
        <w:t>的</w:t>
      </w:r>
      <w:r w:rsidR="006270EE">
        <w:rPr>
          <w:rFonts w:hint="eastAsia"/>
        </w:rPr>
        <w:t>驅動程式必需</w:t>
      </w:r>
      <w:r>
        <w:rPr>
          <w:rFonts w:hint="eastAsia"/>
        </w:rPr>
        <w:t>將</w:t>
      </w:r>
      <w:r w:rsidR="006270EE">
        <w:rPr>
          <w:rFonts w:hint="eastAsia"/>
        </w:rPr>
        <w:t>裝置</w:t>
      </w:r>
      <w:r>
        <w:rPr>
          <w:rFonts w:hint="eastAsia"/>
        </w:rPr>
        <w:t>包裝成</w:t>
      </w:r>
      <w:r w:rsidR="00D00E0B">
        <w:rPr>
          <w:rFonts w:hint="eastAsia"/>
        </w:rPr>
        <w:t>一組支援檔案存取形式的函數</w:t>
      </w:r>
      <w:r>
        <w:rPr>
          <w:rFonts w:hint="eastAsia"/>
        </w:rPr>
        <w:t>，讓</w:t>
      </w:r>
      <w:r w:rsidR="006270EE">
        <w:rPr>
          <w:rFonts w:hint="eastAsia"/>
        </w:rPr>
        <w:t>裝置的存取就像檔案的</w:t>
      </w:r>
      <w:r>
        <w:rPr>
          <w:rFonts w:hint="eastAsia"/>
        </w:rPr>
        <w:t>存</w:t>
      </w:r>
      <w:r w:rsidR="006270EE">
        <w:rPr>
          <w:rFonts w:hint="eastAsia"/>
        </w:rPr>
        <w:t>取一般。在</w:t>
      </w:r>
      <w:r w:rsidR="00A114F1">
        <w:rPr>
          <w:rFonts w:hint="eastAsia"/>
        </w:rPr>
        <w:t>驅動程式</w:t>
      </w:r>
      <w:r w:rsidR="006270EE">
        <w:rPr>
          <w:rFonts w:hint="eastAsia"/>
        </w:rPr>
        <w:t>的內部，仍然必須</w:t>
      </w:r>
      <w:r w:rsidR="00A114F1">
        <w:rPr>
          <w:rFonts w:hint="eastAsia"/>
        </w:rPr>
        <w:t>採用『註冊</w:t>
      </w:r>
      <w:r w:rsidR="00A114F1">
        <w:rPr>
          <w:rFonts w:hint="eastAsia"/>
        </w:rPr>
        <w:t>-</w:t>
      </w:r>
      <w:r w:rsidR="00A114F1">
        <w:rPr>
          <w:rFonts w:hint="eastAsia"/>
        </w:rPr>
        <w:t>反向呼叫』機制，</w:t>
      </w:r>
      <w:r w:rsidR="006270EE">
        <w:rPr>
          <w:rFonts w:hint="eastAsia"/>
        </w:rPr>
        <w:t>將這些存取函數掛載到檔案系統當中，然後就可以透過檔案操作的方式讀取</w:t>
      </w:r>
      <w:r w:rsidR="006270EE">
        <w:rPr>
          <w:rFonts w:hint="eastAsia"/>
        </w:rPr>
        <w:t xml:space="preserve"> (read) </w:t>
      </w:r>
      <w:r w:rsidR="006270EE">
        <w:rPr>
          <w:rFonts w:hint="eastAsia"/>
        </w:rPr>
        <w:t>或寫入</w:t>
      </w:r>
      <w:r w:rsidR="006270EE">
        <w:rPr>
          <w:rFonts w:hint="eastAsia"/>
        </w:rPr>
        <w:t xml:space="preserve"> (write) </w:t>
      </w:r>
      <w:r w:rsidR="006270EE">
        <w:rPr>
          <w:rFonts w:hint="eastAsia"/>
        </w:rPr>
        <w:t>這些裝置，或者透過</w:t>
      </w:r>
      <w:r w:rsidR="006270EE">
        <w:rPr>
          <w:rFonts w:hint="eastAsia"/>
        </w:rPr>
        <w:t xml:space="preserve"> ioctl() </w:t>
      </w:r>
      <w:r w:rsidR="006270EE">
        <w:rPr>
          <w:rFonts w:hint="eastAsia"/>
        </w:rPr>
        <w:t>函數操控這些裝置。</w:t>
      </w:r>
    </w:p>
    <w:p w:rsidR="00927ED4" w:rsidRDefault="00927ED4" w:rsidP="00D345BA"/>
    <w:p w:rsidR="00503A1E" w:rsidRDefault="00503A1E" w:rsidP="00D345BA">
      <w:r>
        <w:rPr>
          <w:rFonts w:hint="eastAsia"/>
        </w:rPr>
        <w:t>目前，已經有些書籍專門講解</w:t>
      </w:r>
      <w:r>
        <w:rPr>
          <w:rFonts w:hint="eastAsia"/>
        </w:rPr>
        <w:t xml:space="preserve"> Linux </w:t>
      </w:r>
      <w:r>
        <w:rPr>
          <w:rFonts w:hint="eastAsia"/>
        </w:rPr>
        <w:t>的驅動程式的撰寫方式，這是一個較為複雜的主題，我們將不在此講解，有興趣的人可以參考相關書籍。</w:t>
      </w:r>
      <w:r>
        <w:rPr>
          <w:rStyle w:val="aff"/>
        </w:rPr>
        <w:footnoteReference w:id="13"/>
      </w:r>
    </w:p>
    <w:p w:rsidR="00503A1E" w:rsidRDefault="00503A1E" w:rsidP="00D345BA"/>
    <w:p w:rsidR="00C13D17" w:rsidRDefault="00C13D17" w:rsidP="00715D05">
      <w:r>
        <w:rPr>
          <w:rFonts w:hint="eastAsia"/>
        </w:rPr>
        <w:t>走筆至此，我們已經介紹完</w:t>
      </w:r>
      <w:r>
        <w:rPr>
          <w:rFonts w:hint="eastAsia"/>
        </w:rPr>
        <w:t xml:space="preserve"> Linux </w:t>
      </w:r>
      <w:r>
        <w:rPr>
          <w:rFonts w:hint="eastAsia"/>
        </w:rPr>
        <w:t>中的行程管理、記憶體管理、</w:t>
      </w:r>
      <w:r w:rsidR="00736E6B">
        <w:rPr>
          <w:rFonts w:hint="eastAsia"/>
        </w:rPr>
        <w:t>檔案與</w:t>
      </w:r>
      <w:r>
        <w:rPr>
          <w:rFonts w:hint="eastAsia"/>
        </w:rPr>
        <w:t>輸出入系統</w:t>
      </w:r>
      <w:r w:rsidR="00736E6B">
        <w:rPr>
          <w:rFonts w:hint="eastAsia"/>
        </w:rPr>
        <w:t>等主題</w:t>
      </w:r>
      <w:r>
        <w:rPr>
          <w:rFonts w:hint="eastAsia"/>
        </w:rPr>
        <w:t>，完成了我們對</w:t>
      </w:r>
      <w:r>
        <w:rPr>
          <w:rFonts w:hint="eastAsia"/>
        </w:rPr>
        <w:t xml:space="preserve"> Linux </w:t>
      </w:r>
      <w:r>
        <w:rPr>
          <w:rFonts w:hint="eastAsia"/>
        </w:rPr>
        <w:t>作業系統的介紹。但是</w:t>
      </w:r>
      <w:r>
        <w:rPr>
          <w:rFonts w:hint="eastAsia"/>
        </w:rPr>
        <w:t xml:space="preserve"> Linux </w:t>
      </w:r>
      <w:r>
        <w:rPr>
          <w:rFonts w:hint="eastAsia"/>
        </w:rPr>
        <w:t>是個龐大的系統，筆者無法進行太詳細與深入的介紹，有興趣的讀者請進一步參考</w:t>
      </w:r>
      <w:r w:rsidR="003B4C08">
        <w:rPr>
          <w:rFonts w:hint="eastAsia"/>
        </w:rPr>
        <w:t>本書網站與</w:t>
      </w:r>
      <w:r>
        <w:rPr>
          <w:rFonts w:hint="eastAsia"/>
        </w:rPr>
        <w:t>相關書籍。</w:t>
      </w:r>
    </w:p>
    <w:p w:rsidR="00C13D17" w:rsidRDefault="00C13D17" w:rsidP="00715D05"/>
    <w:p w:rsidR="00F036E0" w:rsidRDefault="00F036E0" w:rsidP="00D423D3">
      <w:pPr>
        <w:pStyle w:val="2"/>
      </w:pPr>
      <w:bookmarkStart w:id="43" w:name="_Toc228256615"/>
      <w:r>
        <w:rPr>
          <w:rFonts w:hint="eastAsia"/>
        </w:rPr>
        <w:t>習題</w:t>
      </w:r>
      <w:bookmarkEnd w:id="43"/>
    </w:p>
    <w:p w:rsidR="00A47B19" w:rsidRDefault="00A47B19" w:rsidP="00F769C6">
      <w:pPr>
        <w:pStyle w:val="a3"/>
        <w:numPr>
          <w:ilvl w:val="1"/>
          <w:numId w:val="12"/>
        </w:numPr>
        <w:ind w:leftChars="0"/>
      </w:pPr>
      <w:r>
        <w:rPr>
          <w:rFonts w:hint="eastAsia"/>
        </w:rPr>
        <w:t>請說明何謂行程？何謂執行緒？行程與執行緒有何不同？</w:t>
      </w:r>
    </w:p>
    <w:p w:rsidR="00A47B19" w:rsidRDefault="00A47B19" w:rsidP="00F769C6">
      <w:pPr>
        <w:pStyle w:val="a3"/>
        <w:numPr>
          <w:ilvl w:val="1"/>
          <w:numId w:val="12"/>
        </w:numPr>
        <w:ind w:leftChars="0"/>
      </w:pPr>
      <w:r>
        <w:rPr>
          <w:rFonts w:hint="eastAsia"/>
        </w:rPr>
        <w:t>請說明排程系統中的行程切換機制是如何進行的？當行程切換時作業系統需要保存哪些資料？</w:t>
      </w:r>
    </w:p>
    <w:p w:rsidR="00A47B19" w:rsidRDefault="00A47B19" w:rsidP="00F769C6">
      <w:pPr>
        <w:pStyle w:val="a3"/>
        <w:numPr>
          <w:ilvl w:val="1"/>
          <w:numId w:val="12"/>
        </w:numPr>
        <w:ind w:leftChars="0"/>
      </w:pPr>
      <w:r>
        <w:rPr>
          <w:rFonts w:hint="eastAsia"/>
        </w:rPr>
        <w:t>請說明何謂</w:t>
      </w:r>
      <w:r>
        <w:rPr>
          <w:rFonts w:hint="eastAsia"/>
        </w:rPr>
        <w:t>MMU</w:t>
      </w:r>
      <w:r>
        <w:rPr>
          <w:rFonts w:hint="eastAsia"/>
        </w:rPr>
        <w:t>單元，具有</w:t>
      </w:r>
      <w:r>
        <w:rPr>
          <w:rFonts w:hint="eastAsia"/>
        </w:rPr>
        <w:t xml:space="preserve"> MMU </w:t>
      </w:r>
      <w:r>
        <w:rPr>
          <w:rFonts w:hint="eastAsia"/>
        </w:rPr>
        <w:t>單元處理器的定址方式與沒有</w:t>
      </w:r>
      <w:r>
        <w:rPr>
          <w:rFonts w:hint="eastAsia"/>
        </w:rPr>
        <w:t>MMU</w:t>
      </w:r>
      <w:r>
        <w:rPr>
          <w:rFonts w:hint="eastAsia"/>
        </w:rPr>
        <w:t>者有何不同？</w:t>
      </w:r>
    </w:p>
    <w:p w:rsidR="00A47B19" w:rsidRDefault="00A47B19" w:rsidP="00F769C6">
      <w:pPr>
        <w:pStyle w:val="a3"/>
        <w:numPr>
          <w:ilvl w:val="1"/>
          <w:numId w:val="12"/>
        </w:numPr>
        <w:ind w:leftChars="0"/>
      </w:pPr>
      <w:r>
        <w:rPr>
          <w:rFonts w:hint="eastAsia"/>
        </w:rPr>
        <w:t>請說明何謂驅動程式？驅動程式與輸出入系統有何關係？</w:t>
      </w:r>
    </w:p>
    <w:p w:rsidR="00A30C41" w:rsidRDefault="00A30C41" w:rsidP="00F769C6">
      <w:pPr>
        <w:pStyle w:val="a3"/>
        <w:numPr>
          <w:ilvl w:val="1"/>
          <w:numId w:val="12"/>
        </w:numPr>
        <w:ind w:leftChars="0"/>
      </w:pPr>
      <w:r>
        <w:rPr>
          <w:rFonts w:hint="eastAsia"/>
        </w:rPr>
        <w:t>請說明何謂檔案系統？為何在</w:t>
      </w:r>
      <w:r>
        <w:rPr>
          <w:rFonts w:hint="eastAsia"/>
        </w:rPr>
        <w:t xml:space="preserve"> Linux </w:t>
      </w:r>
      <w:r>
        <w:rPr>
          <w:rFonts w:hint="eastAsia"/>
        </w:rPr>
        <w:t>當中可以將裝置當作檔案進行讀寫呢？</w:t>
      </w:r>
    </w:p>
    <w:p w:rsidR="00A30C41" w:rsidRDefault="00ED758D" w:rsidP="00F769C6">
      <w:pPr>
        <w:pStyle w:val="a3"/>
        <w:numPr>
          <w:ilvl w:val="1"/>
          <w:numId w:val="12"/>
        </w:numPr>
        <w:ind w:leftChars="0"/>
      </w:pPr>
      <w:r>
        <w:rPr>
          <w:rFonts w:hint="eastAsia"/>
        </w:rPr>
        <w:t>請說明</w:t>
      </w:r>
      <w:r>
        <w:rPr>
          <w:rFonts w:hint="eastAsia"/>
        </w:rPr>
        <w:t xml:space="preserve"> Linux </w:t>
      </w:r>
      <w:r>
        <w:rPr>
          <w:rFonts w:hint="eastAsia"/>
        </w:rPr>
        <w:t>中的行程管理系統採用哪些策略？</w:t>
      </w:r>
    </w:p>
    <w:p w:rsidR="00ED758D" w:rsidRDefault="00ED758D" w:rsidP="00F769C6">
      <w:pPr>
        <w:pStyle w:val="a3"/>
        <w:numPr>
          <w:ilvl w:val="1"/>
          <w:numId w:val="12"/>
        </w:numPr>
        <w:ind w:leftChars="0"/>
      </w:pPr>
      <w:r>
        <w:rPr>
          <w:rFonts w:hint="eastAsia"/>
        </w:rPr>
        <w:t>請說明</w:t>
      </w:r>
      <w:r>
        <w:rPr>
          <w:rFonts w:hint="eastAsia"/>
        </w:rPr>
        <w:t xml:space="preserve"> Linux </w:t>
      </w:r>
      <w:r>
        <w:rPr>
          <w:rFonts w:hint="eastAsia"/>
        </w:rPr>
        <w:t>中的記憶體管理系統採用哪些策略？</w:t>
      </w:r>
    </w:p>
    <w:p w:rsidR="00ED758D" w:rsidRDefault="00ED758D" w:rsidP="00F769C6">
      <w:pPr>
        <w:pStyle w:val="a3"/>
        <w:numPr>
          <w:ilvl w:val="1"/>
          <w:numId w:val="12"/>
        </w:numPr>
        <w:ind w:leftChars="0"/>
      </w:pPr>
      <w:r>
        <w:rPr>
          <w:rFonts w:hint="eastAsia"/>
        </w:rPr>
        <w:t>請說明</w:t>
      </w:r>
      <w:r>
        <w:rPr>
          <w:rFonts w:hint="eastAsia"/>
        </w:rPr>
        <w:t xml:space="preserve"> Linux </w:t>
      </w:r>
      <w:r>
        <w:rPr>
          <w:rFonts w:hint="eastAsia"/>
        </w:rPr>
        <w:t>中的輸出入管理系統採用哪些策略？</w:t>
      </w:r>
    </w:p>
    <w:p w:rsidR="00ED758D" w:rsidRDefault="00ED758D" w:rsidP="00F769C6">
      <w:pPr>
        <w:pStyle w:val="a3"/>
        <w:numPr>
          <w:ilvl w:val="1"/>
          <w:numId w:val="12"/>
        </w:numPr>
        <w:ind w:leftChars="0"/>
      </w:pPr>
      <w:r>
        <w:rPr>
          <w:rFonts w:hint="eastAsia"/>
        </w:rPr>
        <w:t>請說明</w:t>
      </w:r>
      <w:r>
        <w:rPr>
          <w:rFonts w:hint="eastAsia"/>
        </w:rPr>
        <w:t xml:space="preserve"> Linux </w:t>
      </w:r>
      <w:r>
        <w:rPr>
          <w:rFonts w:hint="eastAsia"/>
        </w:rPr>
        <w:t>中的檔案管理系統採用哪些策略？</w:t>
      </w:r>
    </w:p>
    <w:p w:rsidR="007B4572" w:rsidRDefault="006A0AEF" w:rsidP="00F769C6">
      <w:pPr>
        <w:pStyle w:val="a3"/>
        <w:numPr>
          <w:ilvl w:val="1"/>
          <w:numId w:val="12"/>
        </w:numPr>
        <w:ind w:leftChars="0"/>
      </w:pPr>
      <w:r>
        <w:rPr>
          <w:rFonts w:hint="eastAsia"/>
        </w:rPr>
        <w:t>請安裝</w:t>
      </w:r>
      <w:r>
        <w:rPr>
          <w:rFonts w:hint="eastAsia"/>
        </w:rPr>
        <w:t xml:space="preserve"> Ubuntu Linux </w:t>
      </w:r>
      <w:r>
        <w:rPr>
          <w:rFonts w:hint="eastAsia"/>
        </w:rPr>
        <w:t>的最新的版本，然後使用看看。</w:t>
      </w:r>
    </w:p>
    <w:p w:rsidR="00471FDB" w:rsidRDefault="00471FDB" w:rsidP="00F769C6">
      <w:pPr>
        <w:pStyle w:val="a3"/>
        <w:numPr>
          <w:ilvl w:val="1"/>
          <w:numId w:val="12"/>
        </w:numPr>
        <w:ind w:leftChars="0"/>
      </w:pPr>
      <w:r>
        <w:rPr>
          <w:rFonts w:hint="eastAsia"/>
        </w:rPr>
        <w:lastRenderedPageBreak/>
        <w:t>請於</w:t>
      </w:r>
      <w:r>
        <w:rPr>
          <w:rFonts w:hint="eastAsia"/>
        </w:rPr>
        <w:t xml:space="preserve"> </w:t>
      </w:r>
      <w:r w:rsidR="008F432F">
        <w:rPr>
          <w:rFonts w:hint="eastAsia"/>
        </w:rPr>
        <w:t>Cygwin</w:t>
      </w:r>
      <w:r>
        <w:rPr>
          <w:rFonts w:hint="eastAsia"/>
        </w:rPr>
        <w:t>環境下編譯</w:t>
      </w:r>
      <w:r>
        <w:rPr>
          <w:rFonts w:hint="eastAsia"/>
        </w:rPr>
        <w:t>ch1</w:t>
      </w:r>
      <w:r w:rsidR="008F432F">
        <w:rPr>
          <w:rFonts w:hint="eastAsia"/>
        </w:rPr>
        <w:t>0</w:t>
      </w:r>
      <w:r>
        <w:rPr>
          <w:rFonts w:hint="eastAsia"/>
        </w:rPr>
        <w:t xml:space="preserve">/fork.c </w:t>
      </w:r>
      <w:r>
        <w:rPr>
          <w:rFonts w:hint="eastAsia"/>
        </w:rPr>
        <w:t>檔案，並執行看看。</w:t>
      </w:r>
    </w:p>
    <w:p w:rsidR="00471FDB" w:rsidRPr="002057CC" w:rsidRDefault="00471FDB" w:rsidP="00F769C6">
      <w:pPr>
        <w:pStyle w:val="a3"/>
        <w:numPr>
          <w:ilvl w:val="1"/>
          <w:numId w:val="12"/>
        </w:numPr>
        <w:ind w:leftChars="0"/>
      </w:pPr>
      <w:r>
        <w:rPr>
          <w:rFonts w:hint="eastAsia"/>
        </w:rPr>
        <w:t>請於</w:t>
      </w:r>
      <w:r>
        <w:rPr>
          <w:rFonts w:hint="eastAsia"/>
        </w:rPr>
        <w:t xml:space="preserve"> </w:t>
      </w:r>
      <w:r w:rsidR="008F432F">
        <w:rPr>
          <w:rFonts w:hint="eastAsia"/>
        </w:rPr>
        <w:t>Cygwin</w:t>
      </w:r>
      <w:r>
        <w:rPr>
          <w:rFonts w:hint="eastAsia"/>
        </w:rPr>
        <w:t>環境下編譯</w:t>
      </w:r>
      <w:r>
        <w:rPr>
          <w:rFonts w:hint="eastAsia"/>
        </w:rPr>
        <w:t xml:space="preserve"> </w:t>
      </w:r>
      <w:r w:rsidR="008F432F">
        <w:rPr>
          <w:rFonts w:hint="eastAsia"/>
        </w:rPr>
        <w:t>ch10</w:t>
      </w:r>
      <w:r>
        <w:rPr>
          <w:rFonts w:hint="eastAsia"/>
        </w:rPr>
        <w:t xml:space="preserve">/thread.c </w:t>
      </w:r>
      <w:r>
        <w:rPr>
          <w:rFonts w:hint="eastAsia"/>
        </w:rPr>
        <w:t>檔案，並執行看看。</w:t>
      </w:r>
    </w:p>
    <w:p w:rsidR="00F036E0" w:rsidRDefault="006A0AEF" w:rsidP="00F769C6">
      <w:pPr>
        <w:pStyle w:val="a3"/>
        <w:numPr>
          <w:ilvl w:val="1"/>
          <w:numId w:val="12"/>
        </w:numPr>
        <w:ind w:leftChars="0"/>
      </w:pPr>
      <w:r>
        <w:rPr>
          <w:rFonts w:hint="eastAsia"/>
        </w:rPr>
        <w:t>請於</w:t>
      </w:r>
      <w:hyperlink r:id="rId13" w:history="1">
        <w:r w:rsidRPr="00AB2504">
          <w:rPr>
            <w:rStyle w:val="a4"/>
          </w:rPr>
          <w:t>http://www.kernel.org/</w:t>
        </w:r>
      </w:hyperlink>
      <w:r>
        <w:rPr>
          <w:rFonts w:hint="eastAsia"/>
        </w:rPr>
        <w:t xml:space="preserve"> </w:t>
      </w:r>
      <w:r>
        <w:rPr>
          <w:rFonts w:hint="eastAsia"/>
        </w:rPr>
        <w:t>網站中下載</w:t>
      </w:r>
      <w:r>
        <w:rPr>
          <w:rFonts w:hint="eastAsia"/>
        </w:rPr>
        <w:t xml:space="preserve"> Linux </w:t>
      </w:r>
      <w:r>
        <w:rPr>
          <w:rFonts w:hint="eastAsia"/>
        </w:rPr>
        <w:t>核心原始碼的最新版本，然後看看其中的</w:t>
      </w:r>
      <w:r>
        <w:rPr>
          <w:rFonts w:hint="eastAsia"/>
        </w:rPr>
        <w:t>include/linux/sched.h</w:t>
      </w:r>
      <w:r>
        <w:rPr>
          <w:rFonts w:hint="eastAsia"/>
        </w:rPr>
        <w:t>、</w:t>
      </w:r>
      <w:r>
        <w:rPr>
          <w:rFonts w:hint="eastAsia"/>
        </w:rPr>
        <w:t>arch/x86/include/asm/processor.h</w:t>
      </w:r>
      <w:r>
        <w:rPr>
          <w:rFonts w:hint="eastAsia"/>
        </w:rPr>
        <w:t>、</w:t>
      </w:r>
      <w:r>
        <w:rPr>
          <w:rFonts w:hint="eastAsia"/>
        </w:rPr>
        <w:t xml:space="preserve">arch/x86/include/asm/system.h </w:t>
      </w:r>
      <w:r>
        <w:rPr>
          <w:rFonts w:hint="eastAsia"/>
        </w:rPr>
        <w:t>等</w:t>
      </w:r>
      <w:r w:rsidR="00C040D1">
        <w:rPr>
          <w:rFonts w:hint="eastAsia"/>
        </w:rPr>
        <w:t>原始碼</w:t>
      </w:r>
      <w:r>
        <w:rPr>
          <w:rFonts w:hint="eastAsia"/>
        </w:rPr>
        <w:t>，試著理解其運作邏輯。</w:t>
      </w:r>
      <w:bookmarkEnd w:id="2"/>
      <w:bookmarkEnd w:id="3"/>
      <w:bookmarkEnd w:id="4"/>
    </w:p>
    <w:sectPr w:rsidR="00F036E0" w:rsidSect="007A7C35">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5A3" w:rsidRDefault="002525A3" w:rsidP="00131352">
      <w:r>
        <w:separator/>
      </w:r>
    </w:p>
  </w:endnote>
  <w:endnote w:type="continuationSeparator" w:id="0">
    <w:p w:rsidR="002525A3" w:rsidRDefault="002525A3" w:rsidP="001313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18" w:rsidRDefault="003B752A">
    <w:pPr>
      <w:pStyle w:val="af0"/>
      <w:jc w:val="center"/>
    </w:pPr>
    <w:fldSimple w:instr=" PAGE   \* MERGEFORMAT ">
      <w:r w:rsidR="00B45CFB" w:rsidRPr="00B45CFB">
        <w:rPr>
          <w:noProof/>
          <w:lang w:val="zh-TW"/>
        </w:rPr>
        <w:t>34</w:t>
      </w:r>
    </w:fldSimple>
  </w:p>
  <w:p w:rsidR="00892B18" w:rsidRDefault="00892B18">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5A3" w:rsidRDefault="002525A3" w:rsidP="00131352">
      <w:r>
        <w:separator/>
      </w:r>
    </w:p>
  </w:footnote>
  <w:footnote w:type="continuationSeparator" w:id="0">
    <w:p w:rsidR="002525A3" w:rsidRDefault="002525A3" w:rsidP="00131352">
      <w:r>
        <w:continuationSeparator/>
      </w:r>
    </w:p>
  </w:footnote>
  <w:footnote w:id="1">
    <w:p w:rsidR="0013410F" w:rsidRPr="0013410F" w:rsidRDefault="0013410F">
      <w:pPr>
        <w:pStyle w:val="afd"/>
      </w:pPr>
      <w:r>
        <w:rPr>
          <w:rStyle w:val="aff"/>
        </w:rPr>
        <w:footnoteRef/>
      </w:r>
      <w:r>
        <w:t xml:space="preserve"> </w:t>
      </w:r>
      <w:r>
        <w:rPr>
          <w:rFonts w:hint="eastAsia"/>
        </w:rPr>
        <w:t>有關輪詢機制的原理與實作方式，請參考第</w:t>
      </w:r>
      <w:r>
        <w:rPr>
          <w:rFonts w:hint="eastAsia"/>
        </w:rPr>
        <w:t>11</w:t>
      </w:r>
      <w:r>
        <w:rPr>
          <w:rFonts w:hint="eastAsia"/>
        </w:rPr>
        <w:t>章。</w:t>
      </w:r>
    </w:p>
  </w:footnote>
  <w:footnote w:id="2">
    <w:p w:rsidR="005211F7" w:rsidRDefault="005211F7" w:rsidP="005211F7">
      <w:pPr>
        <w:pStyle w:val="afd"/>
      </w:pPr>
      <w:r>
        <w:rPr>
          <w:rStyle w:val="aff"/>
        </w:rPr>
        <w:footnoteRef/>
      </w:r>
      <w:r>
        <w:rPr>
          <w:rFonts w:hint="eastAsia"/>
        </w:rPr>
        <w:t xml:space="preserve"> </w:t>
      </w:r>
      <w:r>
        <w:rPr>
          <w:rFonts w:hint="eastAsia"/>
        </w:rPr>
        <w:t>您可從</w:t>
      </w:r>
      <w:r>
        <w:t xml:space="preserve"> </w:t>
      </w:r>
      <w:hyperlink r:id="rId1" w:history="1">
        <w:r>
          <w:rPr>
            <w:rStyle w:val="a4"/>
          </w:rPr>
          <w:t>http://www.kernel.org/</w:t>
        </w:r>
      </w:hyperlink>
      <w:r>
        <w:rPr>
          <w:rFonts w:hint="eastAsia"/>
        </w:rPr>
        <w:t xml:space="preserve"> </w:t>
      </w:r>
      <w:r>
        <w:rPr>
          <w:rFonts w:hint="eastAsia"/>
        </w:rPr>
        <w:t>網站中下載最新的</w:t>
      </w:r>
      <w:r>
        <w:rPr>
          <w:rFonts w:hint="eastAsia"/>
        </w:rPr>
        <w:t>Linux</w:t>
      </w:r>
      <w:r>
        <w:rPr>
          <w:rFonts w:hint="eastAsia"/>
        </w:rPr>
        <w:t>原始碼</w:t>
      </w:r>
    </w:p>
  </w:footnote>
  <w:footnote w:id="3">
    <w:p w:rsidR="00156E37" w:rsidRPr="00CD65FD" w:rsidRDefault="00156E37" w:rsidP="00156E37">
      <w:pPr>
        <w:pStyle w:val="afd"/>
      </w:pPr>
      <w:r>
        <w:rPr>
          <w:rStyle w:val="aff"/>
        </w:rPr>
        <w:footnoteRef/>
      </w:r>
      <w:r>
        <w:t xml:space="preserve"> </w:t>
      </w:r>
      <w:hyperlink r:id="rId2" w:history="1">
        <w:r>
          <w:rPr>
            <w:rStyle w:val="a4"/>
          </w:rPr>
          <w:t>http://www.tldp.org/</w:t>
        </w:r>
      </w:hyperlink>
      <w:r>
        <w:rPr>
          <w:rFonts w:hint="eastAsia"/>
        </w:rPr>
        <w:t xml:space="preserve"> </w:t>
      </w:r>
    </w:p>
  </w:footnote>
  <w:footnote w:id="4">
    <w:p w:rsidR="00156E37" w:rsidRDefault="00156E37" w:rsidP="00156E37">
      <w:pPr>
        <w:pStyle w:val="afd"/>
      </w:pPr>
      <w:r>
        <w:rPr>
          <w:rStyle w:val="aff"/>
        </w:rPr>
        <w:footnoteRef/>
      </w:r>
      <w:r>
        <w:t xml:space="preserve"> </w:t>
      </w:r>
      <w:hyperlink r:id="rId3" w:history="1">
        <w:r>
          <w:rPr>
            <w:rStyle w:val="a4"/>
          </w:rPr>
          <w:t>http://en.tldp.org/LDP/tlk/tlk.html</w:t>
        </w:r>
      </w:hyperlink>
      <w:r>
        <w:rPr>
          <w:rFonts w:hint="eastAsia"/>
        </w:rPr>
        <w:t xml:space="preserve"> </w:t>
      </w:r>
    </w:p>
  </w:footnote>
  <w:footnote w:id="5">
    <w:p w:rsidR="00156E37" w:rsidRPr="008C7EA7" w:rsidRDefault="00156E37" w:rsidP="00156E37">
      <w:pPr>
        <w:pStyle w:val="afd"/>
      </w:pPr>
      <w:r>
        <w:rPr>
          <w:rStyle w:val="aff"/>
        </w:rPr>
        <w:footnoteRef/>
      </w:r>
      <w:r>
        <w:t xml:space="preserve"> The Linux Kernel HOWTO</w:t>
      </w:r>
      <w:r>
        <w:rPr>
          <w:rFonts w:hint="eastAsia"/>
        </w:rPr>
        <w:t xml:space="preserve"> </w:t>
      </w:r>
      <w:hyperlink r:id="rId4" w:history="1">
        <w:r w:rsidRPr="00192E47">
          <w:rPr>
            <w:rStyle w:val="a4"/>
          </w:rPr>
          <w:t>http://24.221.230.253/HOWTO/kernel-howto/linux_boot_process.html</w:t>
        </w:r>
      </w:hyperlink>
    </w:p>
  </w:footnote>
  <w:footnote w:id="6">
    <w:p w:rsidR="001A043C" w:rsidRPr="001A043C" w:rsidRDefault="001A043C">
      <w:pPr>
        <w:pStyle w:val="afd"/>
      </w:pPr>
      <w:r>
        <w:rPr>
          <w:rStyle w:val="aff"/>
        </w:rPr>
        <w:footnoteRef/>
      </w:r>
      <w:r>
        <w:t xml:space="preserve"> </w:t>
      </w:r>
      <w:r>
        <w:rPr>
          <w:rFonts w:hint="eastAsia"/>
        </w:rPr>
        <w:t>所謂的微核心</w:t>
      </w:r>
      <w:r>
        <w:rPr>
          <w:rFonts w:hint="eastAsia"/>
        </w:rPr>
        <w:t xml:space="preserve"> (Micro Kernel) </w:t>
      </w:r>
      <w:r>
        <w:rPr>
          <w:rFonts w:hint="eastAsia"/>
        </w:rPr>
        <w:t>系統是將作業系統的大部分功能都切分到核心之外，只留下行程管理系統。然後再利用載入器將這些切分出去的功能，像是檔案系統、輸出入系統等，以掛載的方式掛入到微核心系統上，如此可以讓作業系統的核心盡可能的微小，因此稱為微核心作業系統。</w:t>
      </w:r>
    </w:p>
  </w:footnote>
  <w:footnote w:id="7">
    <w:p w:rsidR="00A90764" w:rsidRPr="00A90764" w:rsidRDefault="00A90764">
      <w:pPr>
        <w:pStyle w:val="afd"/>
      </w:pPr>
      <w:r>
        <w:rPr>
          <w:rStyle w:val="aff"/>
        </w:rPr>
        <w:footnoteRef/>
      </w:r>
      <w:r>
        <w:t xml:space="preserve"> </w:t>
      </w:r>
      <w:hyperlink r:id="rId5" w:history="1">
        <w:r w:rsidRPr="006007DF">
          <w:rPr>
            <w:rStyle w:val="a4"/>
          </w:rPr>
          <w:t>http://linux-mm.org/</w:t>
        </w:r>
      </w:hyperlink>
      <w:r>
        <w:rPr>
          <w:rFonts w:hint="eastAsia"/>
        </w:rPr>
        <w:t xml:space="preserve"> </w:t>
      </w:r>
    </w:p>
  </w:footnote>
  <w:footnote w:id="8">
    <w:p w:rsidR="004D3A99" w:rsidRPr="004D3A99" w:rsidRDefault="004D3A99">
      <w:pPr>
        <w:pStyle w:val="afd"/>
      </w:pPr>
      <w:r>
        <w:rPr>
          <w:rStyle w:val="aff"/>
        </w:rPr>
        <w:footnoteRef/>
      </w:r>
      <w:r>
        <w:t xml:space="preserve"> </w:t>
      </w:r>
      <w:r w:rsidRPr="004D3A99">
        <w:rPr>
          <w:rFonts w:hint="eastAsia"/>
        </w:rPr>
        <w:t>探索</w:t>
      </w:r>
      <w:r w:rsidRPr="004D3A99">
        <w:rPr>
          <w:rFonts w:hint="eastAsia"/>
        </w:rPr>
        <w:t xml:space="preserve"> Linux Memory Model (</w:t>
      </w:r>
      <w:r w:rsidRPr="004D3A99">
        <w:rPr>
          <w:rFonts w:hint="eastAsia"/>
        </w:rPr>
        <w:t>上</w:t>
      </w:r>
      <w:r w:rsidRPr="004D3A99">
        <w:rPr>
          <w:rFonts w:hint="eastAsia"/>
        </w:rPr>
        <w:t>)</w:t>
      </w:r>
      <w:r>
        <w:rPr>
          <w:rFonts w:hint="eastAsia"/>
        </w:rPr>
        <w:t xml:space="preserve">, </w:t>
      </w:r>
      <w:hyperlink r:id="rId6" w:history="1">
        <w:r w:rsidRPr="006007DF">
          <w:rPr>
            <w:rStyle w:val="a4"/>
          </w:rPr>
          <w:t>http://blog.linux.org.tw/~jserv/archives/001461.html</w:t>
        </w:r>
      </w:hyperlink>
      <w:r>
        <w:rPr>
          <w:rFonts w:hint="eastAsia"/>
        </w:rPr>
        <w:t xml:space="preserve"> </w:t>
      </w:r>
    </w:p>
  </w:footnote>
  <w:footnote w:id="9">
    <w:p w:rsidR="004D3A99" w:rsidRPr="001A5EBA" w:rsidRDefault="004D3A99" w:rsidP="004D3A99">
      <w:pPr>
        <w:pStyle w:val="afd"/>
      </w:pPr>
      <w:r>
        <w:rPr>
          <w:rStyle w:val="aff"/>
        </w:rPr>
        <w:footnoteRef/>
      </w:r>
      <w:r>
        <w:rPr>
          <w:rFonts w:hint="eastAsia"/>
        </w:rPr>
        <w:t>在</w:t>
      </w:r>
      <w:r>
        <w:rPr>
          <w:rFonts w:hint="eastAsia"/>
        </w:rPr>
        <w:t xml:space="preserve"> Pentium </w:t>
      </w:r>
      <w:r>
        <w:rPr>
          <w:rFonts w:hint="eastAsia"/>
        </w:rPr>
        <w:t>中分段表被稱為描述表</w:t>
      </w:r>
      <w:r>
        <w:rPr>
          <w:rFonts w:hint="eastAsia"/>
        </w:rPr>
        <w:t xml:space="preserve"> (Descriptor Table)</w:t>
      </w:r>
      <w:r>
        <w:rPr>
          <w:rFonts w:hint="eastAsia"/>
        </w:rPr>
        <w:t>，分段表中的一個項目被稱為分段描述器</w:t>
      </w:r>
      <w:r>
        <w:rPr>
          <w:rFonts w:hint="eastAsia"/>
        </w:rPr>
        <w:t xml:space="preserve"> (Descriptor)</w:t>
      </w:r>
      <w:r w:rsidRPr="001A5EBA">
        <w:rPr>
          <w:rFonts w:hint="eastAsia"/>
        </w:rPr>
        <w:t xml:space="preserve"> </w:t>
      </w:r>
      <w:r>
        <w:rPr>
          <w:rFonts w:hint="eastAsia"/>
        </w:rPr>
        <w:t>，分段碼</w:t>
      </w:r>
      <w:r>
        <w:rPr>
          <w:rFonts w:hint="eastAsia"/>
        </w:rPr>
        <w:t xml:space="preserve"> s </w:t>
      </w:r>
      <w:r>
        <w:rPr>
          <w:rFonts w:hint="eastAsia"/>
        </w:rPr>
        <w:t>被稱為選擇器</w:t>
      </w:r>
      <w:r>
        <w:rPr>
          <w:rFonts w:hint="eastAsia"/>
        </w:rPr>
        <w:t xml:space="preserve"> (Selector)</w:t>
      </w:r>
      <w:r>
        <w:rPr>
          <w:rFonts w:hint="eastAsia"/>
        </w:rPr>
        <w:t>。</w:t>
      </w:r>
    </w:p>
  </w:footnote>
  <w:footnote w:id="10">
    <w:p w:rsidR="004D3A99" w:rsidRPr="003E5FE4" w:rsidRDefault="004D3A99" w:rsidP="004D3A99">
      <w:pPr>
        <w:pStyle w:val="afd"/>
      </w:pPr>
      <w:r>
        <w:rPr>
          <w:rStyle w:val="aff"/>
        </w:rPr>
        <w:footnoteRef/>
      </w:r>
      <w:r>
        <w:t xml:space="preserve"> </w:t>
      </w:r>
      <w:r>
        <w:rPr>
          <w:rFonts w:hint="eastAsia"/>
        </w:rPr>
        <w:t>表格代碼</w:t>
      </w:r>
      <w:r>
        <w:rPr>
          <w:rFonts w:hint="eastAsia"/>
        </w:rPr>
        <w:t xml:space="preserve"> g </w:t>
      </w:r>
      <w:r>
        <w:rPr>
          <w:rFonts w:hint="eastAsia"/>
        </w:rPr>
        <w:t>為</w:t>
      </w:r>
      <w:r>
        <w:rPr>
          <w:rFonts w:hint="eastAsia"/>
        </w:rPr>
        <w:t xml:space="preserve"> 1 </w:t>
      </w:r>
      <w:r>
        <w:rPr>
          <w:rFonts w:hint="eastAsia"/>
        </w:rPr>
        <w:t>代表</w:t>
      </w:r>
      <w:r>
        <w:rPr>
          <w:rFonts w:hint="eastAsia"/>
        </w:rPr>
        <w:t xml:space="preserve"> GDT, 0 </w:t>
      </w:r>
      <w:r>
        <w:rPr>
          <w:rFonts w:hint="eastAsia"/>
        </w:rPr>
        <w:t>代表</w:t>
      </w:r>
      <w:r>
        <w:rPr>
          <w:rFonts w:hint="eastAsia"/>
        </w:rPr>
        <w:t xml:space="preserve"> LDT</w:t>
      </w:r>
      <w:r>
        <w:rPr>
          <w:rFonts w:hint="eastAsia"/>
        </w:rPr>
        <w:t>。</w:t>
      </w:r>
    </w:p>
  </w:footnote>
  <w:footnote w:id="11">
    <w:p w:rsidR="00051B7C" w:rsidRPr="00F5753A" w:rsidRDefault="00051B7C" w:rsidP="00051B7C">
      <w:pPr>
        <w:pStyle w:val="afd"/>
      </w:pPr>
      <w:r>
        <w:rPr>
          <w:rStyle w:val="aff"/>
        </w:rPr>
        <w:footnoteRef/>
      </w:r>
      <w:r>
        <w:t xml:space="preserve"> </w:t>
      </w:r>
      <w:r>
        <w:rPr>
          <w:rFonts w:hint="eastAsia"/>
        </w:rPr>
        <w:t>在</w:t>
      </w:r>
      <w:r>
        <w:rPr>
          <w:rFonts w:hint="eastAsia"/>
        </w:rPr>
        <w:t xml:space="preserve"> UNIX/Linux </w:t>
      </w:r>
      <w:r>
        <w:rPr>
          <w:rFonts w:hint="eastAsia"/>
        </w:rPr>
        <w:t>中，硬碟的分割為</w:t>
      </w:r>
      <w:r>
        <w:rPr>
          <w:rFonts w:hint="eastAsia"/>
        </w:rPr>
        <w:t xml:space="preserve"> hda1, hda2, hda3, </w:t>
      </w:r>
      <w:r>
        <w:t>…</w:t>
      </w:r>
      <w:r>
        <w:rPr>
          <w:rFonts w:hint="eastAsia"/>
        </w:rPr>
        <w:t xml:space="preserve"> </w:t>
      </w:r>
      <w:r>
        <w:rPr>
          <w:rFonts w:hint="eastAsia"/>
        </w:rPr>
        <w:t>這樣的順序，</w:t>
      </w:r>
    </w:p>
  </w:footnote>
  <w:footnote w:id="12">
    <w:p w:rsidR="00C80404" w:rsidRPr="00C80404" w:rsidRDefault="00C80404">
      <w:pPr>
        <w:pStyle w:val="afd"/>
      </w:pPr>
      <w:r>
        <w:rPr>
          <w:rStyle w:val="aff"/>
        </w:rPr>
        <w:footnoteRef/>
      </w:r>
      <w:r>
        <w:t xml:space="preserve"> </w:t>
      </w:r>
      <w:r>
        <w:rPr>
          <w:rFonts w:hint="eastAsia"/>
        </w:rPr>
        <w:t>請參考</w:t>
      </w:r>
      <w:r>
        <w:rPr>
          <w:rFonts w:hint="eastAsia"/>
        </w:rPr>
        <w:t xml:space="preserve"> </w:t>
      </w:r>
      <w:r>
        <w:rPr>
          <w:rFonts w:hint="eastAsia"/>
        </w:rPr>
        <w:t>鳥哥的</w:t>
      </w:r>
      <w:r>
        <w:rPr>
          <w:rFonts w:hint="eastAsia"/>
        </w:rPr>
        <w:t xml:space="preserve"> Linux </w:t>
      </w:r>
      <w:r>
        <w:rPr>
          <w:rFonts w:hint="eastAsia"/>
        </w:rPr>
        <w:t>私房菜網站</w:t>
      </w:r>
      <w:r>
        <w:rPr>
          <w:rFonts w:hint="eastAsia"/>
        </w:rPr>
        <w:t xml:space="preserve"> </w:t>
      </w:r>
      <w:r w:rsidR="00673D62" w:rsidRPr="00673D62">
        <w:rPr>
          <w:rFonts w:hint="eastAsia"/>
        </w:rPr>
        <w:t>第六章、</w:t>
      </w:r>
      <w:r w:rsidR="00673D62" w:rsidRPr="00673D62">
        <w:rPr>
          <w:rFonts w:hint="eastAsia"/>
        </w:rPr>
        <w:t xml:space="preserve">Linux </w:t>
      </w:r>
      <w:r w:rsidR="00673D62" w:rsidRPr="00673D62">
        <w:rPr>
          <w:rFonts w:hint="eastAsia"/>
        </w:rPr>
        <w:t>的檔案權限與目錄配置</w:t>
      </w:r>
      <w:r w:rsidR="00673D62">
        <w:rPr>
          <w:rFonts w:hint="eastAsia"/>
        </w:rPr>
        <w:t xml:space="preserve"> </w:t>
      </w:r>
      <w:r>
        <w:rPr>
          <w:rFonts w:hint="eastAsia"/>
        </w:rPr>
        <w:t xml:space="preserve">- </w:t>
      </w:r>
      <w:hyperlink r:id="rId7" w:history="1">
        <w:r w:rsidRPr="00267DC2">
          <w:rPr>
            <w:rStyle w:val="a4"/>
          </w:rPr>
          <w:t>http://linux.vbird.org/linux_basic/0210filepermission.php</w:t>
        </w:r>
      </w:hyperlink>
      <w:r>
        <w:rPr>
          <w:rFonts w:hint="eastAsia"/>
        </w:rPr>
        <w:t xml:space="preserve"> </w:t>
      </w:r>
    </w:p>
  </w:footnote>
  <w:footnote w:id="13">
    <w:p w:rsidR="00503A1E" w:rsidRPr="00503A1E" w:rsidRDefault="00503A1E">
      <w:pPr>
        <w:pStyle w:val="afd"/>
      </w:pPr>
      <w:r>
        <w:rPr>
          <w:rStyle w:val="aff"/>
        </w:rPr>
        <w:footnoteRef/>
      </w:r>
      <w:r>
        <w:t xml:space="preserve"> </w:t>
      </w:r>
      <w:r w:rsidRPr="00503A1E">
        <w:t>Linux Device Drivers, Third Edition</w:t>
      </w:r>
      <w:r>
        <w:rPr>
          <w:rFonts w:hint="eastAsia"/>
        </w:rPr>
        <w:t xml:space="preserve">, </w:t>
      </w:r>
      <w:r>
        <w:rPr>
          <w:rFonts w:hint="eastAsia"/>
        </w:rPr>
        <w:t>網址位於</w:t>
      </w:r>
      <w:hyperlink r:id="rId8" w:history="1">
        <w:r w:rsidRPr="003F6D99">
          <w:rPr>
            <w:rStyle w:val="a4"/>
          </w:rPr>
          <w:t>http://lwn.net/Kernel/LDD3/</w:t>
        </w:r>
        <w:r w:rsidRPr="003F6D99">
          <w:rPr>
            <w:rStyle w:val="a4"/>
          </w:rPr>
          <w:t>，</w:t>
        </w:r>
        <w:r w:rsidRPr="003F6D99">
          <w:rPr>
            <w:rStyle w:val="a4"/>
            <w:rFonts w:hint="eastAsia"/>
          </w:rPr>
          <w:t>筆者存取時間為</w:t>
        </w:r>
        <w:r w:rsidRPr="003F6D99">
          <w:rPr>
            <w:rStyle w:val="a4"/>
          </w:rPr>
          <w:t>2010/3/25</w:t>
        </w:r>
      </w:hyperlink>
      <w:r>
        <w:rPr>
          <w:rFonts w:hint="eastAsia"/>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5CF"/>
    <w:multiLevelType w:val="multilevel"/>
    <w:tmpl w:val="1584DB6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97295D"/>
    <w:multiLevelType w:val="multilevel"/>
    <w:tmpl w:val="2522CCD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D97A98"/>
    <w:multiLevelType w:val="hybridMultilevel"/>
    <w:tmpl w:val="E716EDB2"/>
    <w:lvl w:ilvl="0" w:tplc="8F448E70">
      <w:start w:val="1"/>
      <w:numFmt w:val="bullet"/>
      <w:lvlText w:val=""/>
      <w:lvlJc w:val="left"/>
      <w:pPr>
        <w:tabs>
          <w:tab w:val="num" w:pos="720"/>
        </w:tabs>
        <w:ind w:left="720" w:hanging="360"/>
      </w:pPr>
      <w:rPr>
        <w:rFonts w:ascii="Wingdings" w:hAnsi="Wingdings" w:hint="default"/>
      </w:rPr>
    </w:lvl>
    <w:lvl w:ilvl="1" w:tplc="EC0C3AB2" w:tentative="1">
      <w:start w:val="1"/>
      <w:numFmt w:val="bullet"/>
      <w:lvlText w:val=""/>
      <w:lvlJc w:val="left"/>
      <w:pPr>
        <w:tabs>
          <w:tab w:val="num" w:pos="1440"/>
        </w:tabs>
        <w:ind w:left="1440" w:hanging="360"/>
      </w:pPr>
      <w:rPr>
        <w:rFonts w:ascii="Wingdings" w:hAnsi="Wingdings" w:hint="default"/>
      </w:rPr>
    </w:lvl>
    <w:lvl w:ilvl="2" w:tplc="324006E2" w:tentative="1">
      <w:start w:val="1"/>
      <w:numFmt w:val="bullet"/>
      <w:lvlText w:val=""/>
      <w:lvlJc w:val="left"/>
      <w:pPr>
        <w:tabs>
          <w:tab w:val="num" w:pos="2160"/>
        </w:tabs>
        <w:ind w:left="2160" w:hanging="360"/>
      </w:pPr>
      <w:rPr>
        <w:rFonts w:ascii="Wingdings" w:hAnsi="Wingdings" w:hint="default"/>
      </w:rPr>
    </w:lvl>
    <w:lvl w:ilvl="3" w:tplc="89920A74" w:tentative="1">
      <w:start w:val="1"/>
      <w:numFmt w:val="bullet"/>
      <w:lvlText w:val=""/>
      <w:lvlJc w:val="left"/>
      <w:pPr>
        <w:tabs>
          <w:tab w:val="num" w:pos="2880"/>
        </w:tabs>
        <w:ind w:left="2880" w:hanging="360"/>
      </w:pPr>
      <w:rPr>
        <w:rFonts w:ascii="Wingdings" w:hAnsi="Wingdings" w:hint="default"/>
      </w:rPr>
    </w:lvl>
    <w:lvl w:ilvl="4" w:tplc="6890B86E" w:tentative="1">
      <w:start w:val="1"/>
      <w:numFmt w:val="bullet"/>
      <w:lvlText w:val=""/>
      <w:lvlJc w:val="left"/>
      <w:pPr>
        <w:tabs>
          <w:tab w:val="num" w:pos="3600"/>
        </w:tabs>
        <w:ind w:left="3600" w:hanging="360"/>
      </w:pPr>
      <w:rPr>
        <w:rFonts w:ascii="Wingdings" w:hAnsi="Wingdings" w:hint="default"/>
      </w:rPr>
    </w:lvl>
    <w:lvl w:ilvl="5" w:tplc="DD048624" w:tentative="1">
      <w:start w:val="1"/>
      <w:numFmt w:val="bullet"/>
      <w:lvlText w:val=""/>
      <w:lvlJc w:val="left"/>
      <w:pPr>
        <w:tabs>
          <w:tab w:val="num" w:pos="4320"/>
        </w:tabs>
        <w:ind w:left="4320" w:hanging="360"/>
      </w:pPr>
      <w:rPr>
        <w:rFonts w:ascii="Wingdings" w:hAnsi="Wingdings" w:hint="default"/>
      </w:rPr>
    </w:lvl>
    <w:lvl w:ilvl="6" w:tplc="98244090" w:tentative="1">
      <w:start w:val="1"/>
      <w:numFmt w:val="bullet"/>
      <w:lvlText w:val=""/>
      <w:lvlJc w:val="left"/>
      <w:pPr>
        <w:tabs>
          <w:tab w:val="num" w:pos="5040"/>
        </w:tabs>
        <w:ind w:left="5040" w:hanging="360"/>
      </w:pPr>
      <w:rPr>
        <w:rFonts w:ascii="Wingdings" w:hAnsi="Wingdings" w:hint="default"/>
      </w:rPr>
    </w:lvl>
    <w:lvl w:ilvl="7" w:tplc="321E137E" w:tentative="1">
      <w:start w:val="1"/>
      <w:numFmt w:val="bullet"/>
      <w:lvlText w:val=""/>
      <w:lvlJc w:val="left"/>
      <w:pPr>
        <w:tabs>
          <w:tab w:val="num" w:pos="5760"/>
        </w:tabs>
        <w:ind w:left="5760" w:hanging="360"/>
      </w:pPr>
      <w:rPr>
        <w:rFonts w:ascii="Wingdings" w:hAnsi="Wingdings" w:hint="default"/>
      </w:rPr>
    </w:lvl>
    <w:lvl w:ilvl="8" w:tplc="32903696" w:tentative="1">
      <w:start w:val="1"/>
      <w:numFmt w:val="bullet"/>
      <w:lvlText w:val=""/>
      <w:lvlJc w:val="left"/>
      <w:pPr>
        <w:tabs>
          <w:tab w:val="num" w:pos="6480"/>
        </w:tabs>
        <w:ind w:left="6480" w:hanging="360"/>
      </w:pPr>
      <w:rPr>
        <w:rFonts w:ascii="Wingdings" w:hAnsi="Wingdings" w:hint="default"/>
      </w:rPr>
    </w:lvl>
  </w:abstractNum>
  <w:abstractNum w:abstractNumId="3">
    <w:nsid w:val="0E051AEC"/>
    <w:multiLevelType w:val="hybridMultilevel"/>
    <w:tmpl w:val="B63CBD6A"/>
    <w:lvl w:ilvl="0" w:tplc="1C1A7C6C">
      <w:start w:val="10"/>
      <w:numFmt w:val="decimal"/>
      <w:lvlText w:val="第%1章"/>
      <w:lvlJc w:val="left"/>
      <w:pPr>
        <w:ind w:left="2175" w:hanging="1695"/>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FC56D7D"/>
    <w:multiLevelType w:val="multilevel"/>
    <w:tmpl w:val="3E12A010"/>
    <w:lvl w:ilvl="0">
      <w:start w:val="10"/>
      <w:numFmt w:val="decimal"/>
      <w:lvlText w:val="%1"/>
      <w:lvlJc w:val="left"/>
      <w:pPr>
        <w:ind w:left="810" w:hanging="81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397"/>
      </w:pPr>
      <w:rPr>
        <w:rFonts w:hint="default"/>
      </w:rPr>
    </w:lvl>
    <w:lvl w:ilvl="3">
      <w:start w:val="1"/>
      <w:numFmt w:val="decimal"/>
      <w:lvlText w:val="%1.%2.%3.%4"/>
      <w:lvlJc w:val="left"/>
      <w:pPr>
        <w:ind w:left="567" w:hanging="283"/>
      </w:pPr>
      <w:rPr>
        <w:rFonts w:hint="default"/>
      </w:rPr>
    </w:lvl>
    <w:lvl w:ilvl="4">
      <w:start w:val="1"/>
      <w:numFmt w:val="decimal"/>
      <w:lvlText w:val="%1.%2.%3.%4.%5"/>
      <w:lvlJc w:val="left"/>
      <w:pPr>
        <w:ind w:left="5640" w:hanging="1800"/>
      </w:pPr>
      <w:rPr>
        <w:rFonts w:hint="default"/>
      </w:rPr>
    </w:lvl>
    <w:lvl w:ilvl="5">
      <w:start w:val="1"/>
      <w:numFmt w:val="decimal"/>
      <w:lvlText w:val="%1.%2.%3.%4.%5.%6"/>
      <w:lvlJc w:val="left"/>
      <w:pPr>
        <w:ind w:left="6960" w:hanging="2160"/>
      </w:pPr>
      <w:rPr>
        <w:rFonts w:hint="default"/>
      </w:rPr>
    </w:lvl>
    <w:lvl w:ilvl="6">
      <w:start w:val="1"/>
      <w:numFmt w:val="decimal"/>
      <w:lvlText w:val="%1.%2.%3.%4.%5.%6.%7"/>
      <w:lvlJc w:val="left"/>
      <w:pPr>
        <w:ind w:left="8280" w:hanging="2520"/>
      </w:pPr>
      <w:rPr>
        <w:rFonts w:hint="default"/>
      </w:rPr>
    </w:lvl>
    <w:lvl w:ilvl="7">
      <w:start w:val="1"/>
      <w:numFmt w:val="decimal"/>
      <w:lvlText w:val="%1.%2.%3.%4.%5.%6.%7.%8"/>
      <w:lvlJc w:val="left"/>
      <w:pPr>
        <w:ind w:left="9600" w:hanging="2880"/>
      </w:pPr>
      <w:rPr>
        <w:rFonts w:hint="default"/>
      </w:rPr>
    </w:lvl>
    <w:lvl w:ilvl="8">
      <w:start w:val="1"/>
      <w:numFmt w:val="decimal"/>
      <w:lvlText w:val="%1.%2.%3.%4.%5.%6.%7.%8.%9"/>
      <w:lvlJc w:val="left"/>
      <w:pPr>
        <w:ind w:left="10920" w:hanging="3240"/>
      </w:pPr>
      <w:rPr>
        <w:rFonts w:hint="default"/>
      </w:rPr>
    </w:lvl>
  </w:abstractNum>
  <w:abstractNum w:abstractNumId="5">
    <w:nsid w:val="2D334C42"/>
    <w:multiLevelType w:val="hybridMultilevel"/>
    <w:tmpl w:val="79C27AB4"/>
    <w:lvl w:ilvl="0" w:tplc="A8CC1680">
      <w:start w:val="1"/>
      <w:numFmt w:val="bullet"/>
      <w:lvlText w:val="•"/>
      <w:lvlJc w:val="left"/>
      <w:pPr>
        <w:tabs>
          <w:tab w:val="num" w:pos="720"/>
        </w:tabs>
        <w:ind w:left="720" w:hanging="360"/>
      </w:pPr>
      <w:rPr>
        <w:rFonts w:ascii="Arial" w:hAnsi="Arial" w:hint="default"/>
      </w:rPr>
    </w:lvl>
    <w:lvl w:ilvl="1" w:tplc="B316E11C">
      <w:start w:val="725"/>
      <w:numFmt w:val="bullet"/>
      <w:lvlText w:val="–"/>
      <w:lvlJc w:val="left"/>
      <w:pPr>
        <w:tabs>
          <w:tab w:val="num" w:pos="1440"/>
        </w:tabs>
        <w:ind w:left="1440" w:hanging="360"/>
      </w:pPr>
      <w:rPr>
        <w:rFonts w:ascii="Arial" w:hAnsi="Arial" w:hint="default"/>
      </w:rPr>
    </w:lvl>
    <w:lvl w:ilvl="2" w:tplc="A614F882" w:tentative="1">
      <w:start w:val="1"/>
      <w:numFmt w:val="bullet"/>
      <w:lvlText w:val="•"/>
      <w:lvlJc w:val="left"/>
      <w:pPr>
        <w:tabs>
          <w:tab w:val="num" w:pos="2160"/>
        </w:tabs>
        <w:ind w:left="2160" w:hanging="360"/>
      </w:pPr>
      <w:rPr>
        <w:rFonts w:ascii="Arial" w:hAnsi="Arial" w:hint="default"/>
      </w:rPr>
    </w:lvl>
    <w:lvl w:ilvl="3" w:tplc="3BE0804C" w:tentative="1">
      <w:start w:val="1"/>
      <w:numFmt w:val="bullet"/>
      <w:lvlText w:val="•"/>
      <w:lvlJc w:val="left"/>
      <w:pPr>
        <w:tabs>
          <w:tab w:val="num" w:pos="2880"/>
        </w:tabs>
        <w:ind w:left="2880" w:hanging="360"/>
      </w:pPr>
      <w:rPr>
        <w:rFonts w:ascii="Arial" w:hAnsi="Arial" w:hint="default"/>
      </w:rPr>
    </w:lvl>
    <w:lvl w:ilvl="4" w:tplc="42B6B094" w:tentative="1">
      <w:start w:val="1"/>
      <w:numFmt w:val="bullet"/>
      <w:lvlText w:val="•"/>
      <w:lvlJc w:val="left"/>
      <w:pPr>
        <w:tabs>
          <w:tab w:val="num" w:pos="3600"/>
        </w:tabs>
        <w:ind w:left="3600" w:hanging="360"/>
      </w:pPr>
      <w:rPr>
        <w:rFonts w:ascii="Arial" w:hAnsi="Arial" w:hint="default"/>
      </w:rPr>
    </w:lvl>
    <w:lvl w:ilvl="5" w:tplc="99082DB8" w:tentative="1">
      <w:start w:val="1"/>
      <w:numFmt w:val="bullet"/>
      <w:lvlText w:val="•"/>
      <w:lvlJc w:val="left"/>
      <w:pPr>
        <w:tabs>
          <w:tab w:val="num" w:pos="4320"/>
        </w:tabs>
        <w:ind w:left="4320" w:hanging="360"/>
      </w:pPr>
      <w:rPr>
        <w:rFonts w:ascii="Arial" w:hAnsi="Arial" w:hint="default"/>
      </w:rPr>
    </w:lvl>
    <w:lvl w:ilvl="6" w:tplc="55F40AAA" w:tentative="1">
      <w:start w:val="1"/>
      <w:numFmt w:val="bullet"/>
      <w:lvlText w:val="•"/>
      <w:lvlJc w:val="left"/>
      <w:pPr>
        <w:tabs>
          <w:tab w:val="num" w:pos="5040"/>
        </w:tabs>
        <w:ind w:left="5040" w:hanging="360"/>
      </w:pPr>
      <w:rPr>
        <w:rFonts w:ascii="Arial" w:hAnsi="Arial" w:hint="default"/>
      </w:rPr>
    </w:lvl>
    <w:lvl w:ilvl="7" w:tplc="7CF2ECE0" w:tentative="1">
      <w:start w:val="1"/>
      <w:numFmt w:val="bullet"/>
      <w:lvlText w:val="•"/>
      <w:lvlJc w:val="left"/>
      <w:pPr>
        <w:tabs>
          <w:tab w:val="num" w:pos="5760"/>
        </w:tabs>
        <w:ind w:left="5760" w:hanging="360"/>
      </w:pPr>
      <w:rPr>
        <w:rFonts w:ascii="Arial" w:hAnsi="Arial" w:hint="default"/>
      </w:rPr>
    </w:lvl>
    <w:lvl w:ilvl="8" w:tplc="E7F2F6A4" w:tentative="1">
      <w:start w:val="1"/>
      <w:numFmt w:val="bullet"/>
      <w:lvlText w:val="•"/>
      <w:lvlJc w:val="left"/>
      <w:pPr>
        <w:tabs>
          <w:tab w:val="num" w:pos="6480"/>
        </w:tabs>
        <w:ind w:left="6480" w:hanging="360"/>
      </w:pPr>
      <w:rPr>
        <w:rFonts w:ascii="Arial" w:hAnsi="Arial" w:hint="default"/>
      </w:rPr>
    </w:lvl>
  </w:abstractNum>
  <w:abstractNum w:abstractNumId="6">
    <w:nsid w:val="3103034D"/>
    <w:multiLevelType w:val="hybridMultilevel"/>
    <w:tmpl w:val="82882920"/>
    <w:lvl w:ilvl="0" w:tplc="3DEE3B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EDF36B9"/>
    <w:multiLevelType w:val="hybridMultilevel"/>
    <w:tmpl w:val="CAF25E32"/>
    <w:lvl w:ilvl="0" w:tplc="3250AC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5C25F36"/>
    <w:multiLevelType w:val="hybridMultilevel"/>
    <w:tmpl w:val="C61CB976"/>
    <w:lvl w:ilvl="0" w:tplc="7D14ECBE">
      <w:start w:val="1"/>
      <w:numFmt w:val="bullet"/>
      <w:lvlText w:val=""/>
      <w:lvlJc w:val="left"/>
      <w:pPr>
        <w:tabs>
          <w:tab w:val="num" w:pos="720"/>
        </w:tabs>
        <w:ind w:left="720" w:hanging="360"/>
      </w:pPr>
      <w:rPr>
        <w:rFonts w:ascii="Wingdings" w:hAnsi="Wingdings" w:hint="default"/>
      </w:rPr>
    </w:lvl>
    <w:lvl w:ilvl="1" w:tplc="FAD0BF50" w:tentative="1">
      <w:start w:val="1"/>
      <w:numFmt w:val="bullet"/>
      <w:lvlText w:val=""/>
      <w:lvlJc w:val="left"/>
      <w:pPr>
        <w:tabs>
          <w:tab w:val="num" w:pos="1440"/>
        </w:tabs>
        <w:ind w:left="1440" w:hanging="360"/>
      </w:pPr>
      <w:rPr>
        <w:rFonts w:ascii="Wingdings" w:hAnsi="Wingdings" w:hint="default"/>
      </w:rPr>
    </w:lvl>
    <w:lvl w:ilvl="2" w:tplc="19CAC8EE" w:tentative="1">
      <w:start w:val="1"/>
      <w:numFmt w:val="bullet"/>
      <w:lvlText w:val=""/>
      <w:lvlJc w:val="left"/>
      <w:pPr>
        <w:tabs>
          <w:tab w:val="num" w:pos="2160"/>
        </w:tabs>
        <w:ind w:left="2160" w:hanging="360"/>
      </w:pPr>
      <w:rPr>
        <w:rFonts w:ascii="Wingdings" w:hAnsi="Wingdings" w:hint="default"/>
      </w:rPr>
    </w:lvl>
    <w:lvl w:ilvl="3" w:tplc="FD786A9E" w:tentative="1">
      <w:start w:val="1"/>
      <w:numFmt w:val="bullet"/>
      <w:lvlText w:val=""/>
      <w:lvlJc w:val="left"/>
      <w:pPr>
        <w:tabs>
          <w:tab w:val="num" w:pos="2880"/>
        </w:tabs>
        <w:ind w:left="2880" w:hanging="360"/>
      </w:pPr>
      <w:rPr>
        <w:rFonts w:ascii="Wingdings" w:hAnsi="Wingdings" w:hint="default"/>
      </w:rPr>
    </w:lvl>
    <w:lvl w:ilvl="4" w:tplc="8D78B04A" w:tentative="1">
      <w:start w:val="1"/>
      <w:numFmt w:val="bullet"/>
      <w:lvlText w:val=""/>
      <w:lvlJc w:val="left"/>
      <w:pPr>
        <w:tabs>
          <w:tab w:val="num" w:pos="3600"/>
        </w:tabs>
        <w:ind w:left="3600" w:hanging="360"/>
      </w:pPr>
      <w:rPr>
        <w:rFonts w:ascii="Wingdings" w:hAnsi="Wingdings" w:hint="default"/>
      </w:rPr>
    </w:lvl>
    <w:lvl w:ilvl="5" w:tplc="7E98F102" w:tentative="1">
      <w:start w:val="1"/>
      <w:numFmt w:val="bullet"/>
      <w:lvlText w:val=""/>
      <w:lvlJc w:val="left"/>
      <w:pPr>
        <w:tabs>
          <w:tab w:val="num" w:pos="4320"/>
        </w:tabs>
        <w:ind w:left="4320" w:hanging="360"/>
      </w:pPr>
      <w:rPr>
        <w:rFonts w:ascii="Wingdings" w:hAnsi="Wingdings" w:hint="default"/>
      </w:rPr>
    </w:lvl>
    <w:lvl w:ilvl="6" w:tplc="7D407BD4" w:tentative="1">
      <w:start w:val="1"/>
      <w:numFmt w:val="bullet"/>
      <w:lvlText w:val=""/>
      <w:lvlJc w:val="left"/>
      <w:pPr>
        <w:tabs>
          <w:tab w:val="num" w:pos="5040"/>
        </w:tabs>
        <w:ind w:left="5040" w:hanging="360"/>
      </w:pPr>
      <w:rPr>
        <w:rFonts w:ascii="Wingdings" w:hAnsi="Wingdings" w:hint="default"/>
      </w:rPr>
    </w:lvl>
    <w:lvl w:ilvl="7" w:tplc="0AC443C2" w:tentative="1">
      <w:start w:val="1"/>
      <w:numFmt w:val="bullet"/>
      <w:lvlText w:val=""/>
      <w:lvlJc w:val="left"/>
      <w:pPr>
        <w:tabs>
          <w:tab w:val="num" w:pos="5760"/>
        </w:tabs>
        <w:ind w:left="5760" w:hanging="360"/>
      </w:pPr>
      <w:rPr>
        <w:rFonts w:ascii="Wingdings" w:hAnsi="Wingdings" w:hint="default"/>
      </w:rPr>
    </w:lvl>
    <w:lvl w:ilvl="8" w:tplc="D2F20E7C" w:tentative="1">
      <w:start w:val="1"/>
      <w:numFmt w:val="bullet"/>
      <w:lvlText w:val=""/>
      <w:lvlJc w:val="left"/>
      <w:pPr>
        <w:tabs>
          <w:tab w:val="num" w:pos="6480"/>
        </w:tabs>
        <w:ind w:left="6480" w:hanging="360"/>
      </w:pPr>
      <w:rPr>
        <w:rFonts w:ascii="Wingdings" w:hAnsi="Wingdings" w:hint="default"/>
      </w:rPr>
    </w:lvl>
  </w:abstractNum>
  <w:abstractNum w:abstractNumId="9">
    <w:nsid w:val="46D23A5E"/>
    <w:multiLevelType w:val="hybridMultilevel"/>
    <w:tmpl w:val="D82E03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A347135"/>
    <w:multiLevelType w:val="multilevel"/>
    <w:tmpl w:val="9BF0CF0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F7D3C33"/>
    <w:multiLevelType w:val="hybridMultilevel"/>
    <w:tmpl w:val="F4A89B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D9C7B0E"/>
    <w:multiLevelType w:val="hybridMultilevel"/>
    <w:tmpl w:val="57D866C0"/>
    <w:lvl w:ilvl="0" w:tplc="455E88E8">
      <w:start w:val="1"/>
      <w:numFmt w:val="bullet"/>
      <w:lvlText w:val="•"/>
      <w:lvlJc w:val="left"/>
      <w:pPr>
        <w:tabs>
          <w:tab w:val="num" w:pos="720"/>
        </w:tabs>
        <w:ind w:left="720" w:hanging="360"/>
      </w:pPr>
      <w:rPr>
        <w:rFonts w:ascii="Arial" w:hAnsi="Arial" w:hint="default"/>
      </w:rPr>
    </w:lvl>
    <w:lvl w:ilvl="1" w:tplc="92347854" w:tentative="1">
      <w:start w:val="1"/>
      <w:numFmt w:val="bullet"/>
      <w:lvlText w:val="•"/>
      <w:lvlJc w:val="left"/>
      <w:pPr>
        <w:tabs>
          <w:tab w:val="num" w:pos="1440"/>
        </w:tabs>
        <w:ind w:left="1440" w:hanging="360"/>
      </w:pPr>
      <w:rPr>
        <w:rFonts w:ascii="Arial" w:hAnsi="Arial" w:hint="default"/>
      </w:rPr>
    </w:lvl>
    <w:lvl w:ilvl="2" w:tplc="9B26B03C" w:tentative="1">
      <w:start w:val="1"/>
      <w:numFmt w:val="bullet"/>
      <w:lvlText w:val="•"/>
      <w:lvlJc w:val="left"/>
      <w:pPr>
        <w:tabs>
          <w:tab w:val="num" w:pos="2160"/>
        </w:tabs>
        <w:ind w:left="2160" w:hanging="360"/>
      </w:pPr>
      <w:rPr>
        <w:rFonts w:ascii="Arial" w:hAnsi="Arial" w:hint="default"/>
      </w:rPr>
    </w:lvl>
    <w:lvl w:ilvl="3" w:tplc="9BA82242" w:tentative="1">
      <w:start w:val="1"/>
      <w:numFmt w:val="bullet"/>
      <w:lvlText w:val="•"/>
      <w:lvlJc w:val="left"/>
      <w:pPr>
        <w:tabs>
          <w:tab w:val="num" w:pos="2880"/>
        </w:tabs>
        <w:ind w:left="2880" w:hanging="360"/>
      </w:pPr>
      <w:rPr>
        <w:rFonts w:ascii="Arial" w:hAnsi="Arial" w:hint="default"/>
      </w:rPr>
    </w:lvl>
    <w:lvl w:ilvl="4" w:tplc="82241372" w:tentative="1">
      <w:start w:val="1"/>
      <w:numFmt w:val="bullet"/>
      <w:lvlText w:val="•"/>
      <w:lvlJc w:val="left"/>
      <w:pPr>
        <w:tabs>
          <w:tab w:val="num" w:pos="3600"/>
        </w:tabs>
        <w:ind w:left="3600" w:hanging="360"/>
      </w:pPr>
      <w:rPr>
        <w:rFonts w:ascii="Arial" w:hAnsi="Arial" w:hint="default"/>
      </w:rPr>
    </w:lvl>
    <w:lvl w:ilvl="5" w:tplc="82B86C80" w:tentative="1">
      <w:start w:val="1"/>
      <w:numFmt w:val="bullet"/>
      <w:lvlText w:val="•"/>
      <w:lvlJc w:val="left"/>
      <w:pPr>
        <w:tabs>
          <w:tab w:val="num" w:pos="4320"/>
        </w:tabs>
        <w:ind w:left="4320" w:hanging="360"/>
      </w:pPr>
      <w:rPr>
        <w:rFonts w:ascii="Arial" w:hAnsi="Arial" w:hint="default"/>
      </w:rPr>
    </w:lvl>
    <w:lvl w:ilvl="6" w:tplc="CA70C09A" w:tentative="1">
      <w:start w:val="1"/>
      <w:numFmt w:val="bullet"/>
      <w:lvlText w:val="•"/>
      <w:lvlJc w:val="left"/>
      <w:pPr>
        <w:tabs>
          <w:tab w:val="num" w:pos="5040"/>
        </w:tabs>
        <w:ind w:left="5040" w:hanging="360"/>
      </w:pPr>
      <w:rPr>
        <w:rFonts w:ascii="Arial" w:hAnsi="Arial" w:hint="default"/>
      </w:rPr>
    </w:lvl>
    <w:lvl w:ilvl="7" w:tplc="4D5E7E28" w:tentative="1">
      <w:start w:val="1"/>
      <w:numFmt w:val="bullet"/>
      <w:lvlText w:val="•"/>
      <w:lvlJc w:val="left"/>
      <w:pPr>
        <w:tabs>
          <w:tab w:val="num" w:pos="5760"/>
        </w:tabs>
        <w:ind w:left="5760" w:hanging="360"/>
      </w:pPr>
      <w:rPr>
        <w:rFonts w:ascii="Arial" w:hAnsi="Arial" w:hint="default"/>
      </w:rPr>
    </w:lvl>
    <w:lvl w:ilvl="8" w:tplc="5ED23126" w:tentative="1">
      <w:start w:val="1"/>
      <w:numFmt w:val="bullet"/>
      <w:lvlText w:val="•"/>
      <w:lvlJc w:val="left"/>
      <w:pPr>
        <w:tabs>
          <w:tab w:val="num" w:pos="6480"/>
        </w:tabs>
        <w:ind w:left="6480" w:hanging="360"/>
      </w:pPr>
      <w:rPr>
        <w:rFonts w:ascii="Arial" w:hAnsi="Arial" w:hint="default"/>
      </w:rPr>
    </w:lvl>
  </w:abstractNum>
  <w:abstractNum w:abstractNumId="13">
    <w:nsid w:val="608646B7"/>
    <w:multiLevelType w:val="multilevel"/>
    <w:tmpl w:val="5E22943A"/>
    <w:lvl w:ilvl="0">
      <w:start w:val="11"/>
      <w:numFmt w:val="decimal"/>
      <w:lvlText w:val="%1"/>
      <w:lvlJc w:val="left"/>
      <w:pPr>
        <w:ind w:left="810" w:hanging="810"/>
      </w:pPr>
      <w:rPr>
        <w:rFonts w:hint="default"/>
      </w:rPr>
    </w:lvl>
    <w:lvl w:ilvl="1">
      <w:start w:val="1"/>
      <w:numFmt w:val="decimal"/>
      <w:lvlText w:val="%1.%2"/>
      <w:lvlJc w:val="left"/>
      <w:pPr>
        <w:ind w:left="1290" w:hanging="81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14">
    <w:nsid w:val="71F3483C"/>
    <w:multiLevelType w:val="multilevel"/>
    <w:tmpl w:val="BCD6E430"/>
    <w:lvl w:ilvl="0">
      <w:start w:val="1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nsid w:val="7EBF3E40"/>
    <w:multiLevelType w:val="multilevel"/>
    <w:tmpl w:val="A1301DB0"/>
    <w:lvl w:ilvl="0">
      <w:start w:val="10"/>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1"/>
  </w:num>
  <w:num w:numId="3">
    <w:abstractNumId w:val="12"/>
  </w:num>
  <w:num w:numId="4">
    <w:abstractNumId w:val="5"/>
  </w:num>
  <w:num w:numId="5">
    <w:abstractNumId w:val="14"/>
  </w:num>
  <w:num w:numId="6">
    <w:abstractNumId w:val="7"/>
  </w:num>
  <w:num w:numId="7">
    <w:abstractNumId w:val="6"/>
  </w:num>
  <w:num w:numId="8">
    <w:abstractNumId w:val="8"/>
  </w:num>
  <w:num w:numId="9">
    <w:abstractNumId w:val="2"/>
  </w:num>
  <w:num w:numId="10">
    <w:abstractNumId w:val="10"/>
  </w:num>
  <w:num w:numId="11">
    <w:abstractNumId w:val="15"/>
  </w:num>
  <w:num w:numId="12">
    <w:abstractNumId w:val="0"/>
  </w:num>
  <w:num w:numId="13">
    <w:abstractNumId w:val="9"/>
  </w:num>
  <w:num w:numId="14">
    <w:abstractNumId w:val="11"/>
  </w:num>
  <w:num w:numId="15">
    <w:abstractNumId w:val="13"/>
  </w:num>
  <w:num w:numId="16">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trackRevisions/>
  <w:defaultTabStop w:val="480"/>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73F0"/>
    <w:rsid w:val="00000515"/>
    <w:rsid w:val="000005ED"/>
    <w:rsid w:val="00002D25"/>
    <w:rsid w:val="00004C6F"/>
    <w:rsid w:val="00007D2C"/>
    <w:rsid w:val="000105C4"/>
    <w:rsid w:val="0001060F"/>
    <w:rsid w:val="00011000"/>
    <w:rsid w:val="00011217"/>
    <w:rsid w:val="000131EC"/>
    <w:rsid w:val="00013D02"/>
    <w:rsid w:val="00014909"/>
    <w:rsid w:val="000153BA"/>
    <w:rsid w:val="000163A8"/>
    <w:rsid w:val="000177B4"/>
    <w:rsid w:val="0002278B"/>
    <w:rsid w:val="00023006"/>
    <w:rsid w:val="000235DA"/>
    <w:rsid w:val="000242DA"/>
    <w:rsid w:val="00024C3C"/>
    <w:rsid w:val="0002501B"/>
    <w:rsid w:val="00025CC4"/>
    <w:rsid w:val="000261E1"/>
    <w:rsid w:val="00026434"/>
    <w:rsid w:val="00026584"/>
    <w:rsid w:val="0002702A"/>
    <w:rsid w:val="000320DC"/>
    <w:rsid w:val="00033F73"/>
    <w:rsid w:val="000341B6"/>
    <w:rsid w:val="000357B5"/>
    <w:rsid w:val="00040120"/>
    <w:rsid w:val="00040AF7"/>
    <w:rsid w:val="00040E59"/>
    <w:rsid w:val="00041407"/>
    <w:rsid w:val="00041CE7"/>
    <w:rsid w:val="0004223E"/>
    <w:rsid w:val="00042667"/>
    <w:rsid w:val="00043229"/>
    <w:rsid w:val="000434A0"/>
    <w:rsid w:val="000434F9"/>
    <w:rsid w:val="00043707"/>
    <w:rsid w:val="00044A8B"/>
    <w:rsid w:val="000500DD"/>
    <w:rsid w:val="00050A64"/>
    <w:rsid w:val="0005117B"/>
    <w:rsid w:val="00051B7C"/>
    <w:rsid w:val="00051C4B"/>
    <w:rsid w:val="00051EA3"/>
    <w:rsid w:val="00052223"/>
    <w:rsid w:val="000534A8"/>
    <w:rsid w:val="00053EE4"/>
    <w:rsid w:val="00055707"/>
    <w:rsid w:val="0005650F"/>
    <w:rsid w:val="00056759"/>
    <w:rsid w:val="00056B09"/>
    <w:rsid w:val="000572E0"/>
    <w:rsid w:val="0005749D"/>
    <w:rsid w:val="000603D3"/>
    <w:rsid w:val="000604FE"/>
    <w:rsid w:val="0006082A"/>
    <w:rsid w:val="000615FE"/>
    <w:rsid w:val="000617E1"/>
    <w:rsid w:val="0006215C"/>
    <w:rsid w:val="00062306"/>
    <w:rsid w:val="00062E32"/>
    <w:rsid w:val="00063B5D"/>
    <w:rsid w:val="000642D4"/>
    <w:rsid w:val="00064EE0"/>
    <w:rsid w:val="00065B13"/>
    <w:rsid w:val="000669D1"/>
    <w:rsid w:val="00066C3B"/>
    <w:rsid w:val="00067200"/>
    <w:rsid w:val="00071C72"/>
    <w:rsid w:val="00071D64"/>
    <w:rsid w:val="00072725"/>
    <w:rsid w:val="00072A1F"/>
    <w:rsid w:val="00072C39"/>
    <w:rsid w:val="00073E33"/>
    <w:rsid w:val="000752A6"/>
    <w:rsid w:val="000800CC"/>
    <w:rsid w:val="00080604"/>
    <w:rsid w:val="000807F5"/>
    <w:rsid w:val="00087240"/>
    <w:rsid w:val="00087D95"/>
    <w:rsid w:val="0009042F"/>
    <w:rsid w:val="00090A79"/>
    <w:rsid w:val="00091E90"/>
    <w:rsid w:val="00092813"/>
    <w:rsid w:val="00093549"/>
    <w:rsid w:val="00093B43"/>
    <w:rsid w:val="00094642"/>
    <w:rsid w:val="00094A90"/>
    <w:rsid w:val="00095F84"/>
    <w:rsid w:val="000960CE"/>
    <w:rsid w:val="0009630A"/>
    <w:rsid w:val="000969A0"/>
    <w:rsid w:val="00097544"/>
    <w:rsid w:val="00097686"/>
    <w:rsid w:val="000A0A29"/>
    <w:rsid w:val="000A12FD"/>
    <w:rsid w:val="000A46AE"/>
    <w:rsid w:val="000A4A67"/>
    <w:rsid w:val="000A4CA1"/>
    <w:rsid w:val="000A57D4"/>
    <w:rsid w:val="000A6014"/>
    <w:rsid w:val="000A7121"/>
    <w:rsid w:val="000B1C61"/>
    <w:rsid w:val="000B35FA"/>
    <w:rsid w:val="000B3C81"/>
    <w:rsid w:val="000B3DB7"/>
    <w:rsid w:val="000B4384"/>
    <w:rsid w:val="000B4463"/>
    <w:rsid w:val="000B5D98"/>
    <w:rsid w:val="000B7082"/>
    <w:rsid w:val="000C006C"/>
    <w:rsid w:val="000C1515"/>
    <w:rsid w:val="000C1A63"/>
    <w:rsid w:val="000C27EC"/>
    <w:rsid w:val="000C4320"/>
    <w:rsid w:val="000C444E"/>
    <w:rsid w:val="000C4F01"/>
    <w:rsid w:val="000C710E"/>
    <w:rsid w:val="000C777E"/>
    <w:rsid w:val="000D33E2"/>
    <w:rsid w:val="000D3CB6"/>
    <w:rsid w:val="000D3E7C"/>
    <w:rsid w:val="000D5C51"/>
    <w:rsid w:val="000D69E8"/>
    <w:rsid w:val="000D71B9"/>
    <w:rsid w:val="000D7997"/>
    <w:rsid w:val="000E12A1"/>
    <w:rsid w:val="000E1915"/>
    <w:rsid w:val="000E1CF4"/>
    <w:rsid w:val="000E241E"/>
    <w:rsid w:val="000E2CB8"/>
    <w:rsid w:val="000E3706"/>
    <w:rsid w:val="000E4317"/>
    <w:rsid w:val="000F154C"/>
    <w:rsid w:val="000F1925"/>
    <w:rsid w:val="000F4BD6"/>
    <w:rsid w:val="000F51FC"/>
    <w:rsid w:val="000F7D7A"/>
    <w:rsid w:val="0010140D"/>
    <w:rsid w:val="00102465"/>
    <w:rsid w:val="00105095"/>
    <w:rsid w:val="00105C9E"/>
    <w:rsid w:val="00105E74"/>
    <w:rsid w:val="00106357"/>
    <w:rsid w:val="00110658"/>
    <w:rsid w:val="001107E8"/>
    <w:rsid w:val="00111300"/>
    <w:rsid w:val="00111358"/>
    <w:rsid w:val="001115EB"/>
    <w:rsid w:val="00112106"/>
    <w:rsid w:val="00115DEE"/>
    <w:rsid w:val="00116F43"/>
    <w:rsid w:val="0012017C"/>
    <w:rsid w:val="001227CC"/>
    <w:rsid w:val="00122D6A"/>
    <w:rsid w:val="0012453B"/>
    <w:rsid w:val="0012496D"/>
    <w:rsid w:val="00125A84"/>
    <w:rsid w:val="00125AE7"/>
    <w:rsid w:val="00125C3A"/>
    <w:rsid w:val="001276E5"/>
    <w:rsid w:val="00127733"/>
    <w:rsid w:val="00127CD0"/>
    <w:rsid w:val="00127FEF"/>
    <w:rsid w:val="0013134C"/>
    <w:rsid w:val="00131352"/>
    <w:rsid w:val="00131AAB"/>
    <w:rsid w:val="00131D1E"/>
    <w:rsid w:val="0013410F"/>
    <w:rsid w:val="00134990"/>
    <w:rsid w:val="00134F73"/>
    <w:rsid w:val="00135E97"/>
    <w:rsid w:val="00136393"/>
    <w:rsid w:val="00136F1C"/>
    <w:rsid w:val="00137E0C"/>
    <w:rsid w:val="00141491"/>
    <w:rsid w:val="0014155A"/>
    <w:rsid w:val="00141FB0"/>
    <w:rsid w:val="00142162"/>
    <w:rsid w:val="00142886"/>
    <w:rsid w:val="00142BAF"/>
    <w:rsid w:val="0014332E"/>
    <w:rsid w:val="001435CD"/>
    <w:rsid w:val="00143777"/>
    <w:rsid w:val="00144B9A"/>
    <w:rsid w:val="00147973"/>
    <w:rsid w:val="00147BD3"/>
    <w:rsid w:val="00150014"/>
    <w:rsid w:val="001500F9"/>
    <w:rsid w:val="0015181D"/>
    <w:rsid w:val="00154DC8"/>
    <w:rsid w:val="00155351"/>
    <w:rsid w:val="00156E37"/>
    <w:rsid w:val="0015713F"/>
    <w:rsid w:val="0016080C"/>
    <w:rsid w:val="00161890"/>
    <w:rsid w:val="001619DE"/>
    <w:rsid w:val="00163EBB"/>
    <w:rsid w:val="00164514"/>
    <w:rsid w:val="001651DD"/>
    <w:rsid w:val="0016708E"/>
    <w:rsid w:val="00171B8A"/>
    <w:rsid w:val="00173C99"/>
    <w:rsid w:val="0017424D"/>
    <w:rsid w:val="0017608E"/>
    <w:rsid w:val="0017651C"/>
    <w:rsid w:val="00176BF3"/>
    <w:rsid w:val="00176FA7"/>
    <w:rsid w:val="001774DD"/>
    <w:rsid w:val="001807C1"/>
    <w:rsid w:val="00180D9D"/>
    <w:rsid w:val="001826F8"/>
    <w:rsid w:val="00182899"/>
    <w:rsid w:val="00183A68"/>
    <w:rsid w:val="00185B22"/>
    <w:rsid w:val="00185B86"/>
    <w:rsid w:val="00187417"/>
    <w:rsid w:val="00190A04"/>
    <w:rsid w:val="0019114A"/>
    <w:rsid w:val="00191D19"/>
    <w:rsid w:val="00192458"/>
    <w:rsid w:val="00192B7D"/>
    <w:rsid w:val="00192D43"/>
    <w:rsid w:val="001948B3"/>
    <w:rsid w:val="00194B20"/>
    <w:rsid w:val="00194DD7"/>
    <w:rsid w:val="00197528"/>
    <w:rsid w:val="001A043C"/>
    <w:rsid w:val="001A1108"/>
    <w:rsid w:val="001A33C7"/>
    <w:rsid w:val="001A491F"/>
    <w:rsid w:val="001A5EBA"/>
    <w:rsid w:val="001A64BF"/>
    <w:rsid w:val="001A76CD"/>
    <w:rsid w:val="001B14F9"/>
    <w:rsid w:val="001B224E"/>
    <w:rsid w:val="001B25E6"/>
    <w:rsid w:val="001B2D9B"/>
    <w:rsid w:val="001B4154"/>
    <w:rsid w:val="001B55ED"/>
    <w:rsid w:val="001B56BA"/>
    <w:rsid w:val="001B6038"/>
    <w:rsid w:val="001B6107"/>
    <w:rsid w:val="001B61EB"/>
    <w:rsid w:val="001B7596"/>
    <w:rsid w:val="001C1AB2"/>
    <w:rsid w:val="001C2178"/>
    <w:rsid w:val="001C22A4"/>
    <w:rsid w:val="001C2BBD"/>
    <w:rsid w:val="001C33D4"/>
    <w:rsid w:val="001C3DC2"/>
    <w:rsid w:val="001C4371"/>
    <w:rsid w:val="001C536A"/>
    <w:rsid w:val="001C579E"/>
    <w:rsid w:val="001C5C24"/>
    <w:rsid w:val="001C6026"/>
    <w:rsid w:val="001C6155"/>
    <w:rsid w:val="001C6691"/>
    <w:rsid w:val="001D1719"/>
    <w:rsid w:val="001D2DAC"/>
    <w:rsid w:val="001D3A65"/>
    <w:rsid w:val="001D44AA"/>
    <w:rsid w:val="001D53D5"/>
    <w:rsid w:val="001D634E"/>
    <w:rsid w:val="001D691A"/>
    <w:rsid w:val="001E2789"/>
    <w:rsid w:val="001E285F"/>
    <w:rsid w:val="001E347F"/>
    <w:rsid w:val="001E34A6"/>
    <w:rsid w:val="001E4503"/>
    <w:rsid w:val="001E4973"/>
    <w:rsid w:val="001E4BA1"/>
    <w:rsid w:val="001E5254"/>
    <w:rsid w:val="001E575D"/>
    <w:rsid w:val="001E598C"/>
    <w:rsid w:val="001F0882"/>
    <w:rsid w:val="001F0CEB"/>
    <w:rsid w:val="001F15D3"/>
    <w:rsid w:val="001F1F79"/>
    <w:rsid w:val="001F30A1"/>
    <w:rsid w:val="001F30A4"/>
    <w:rsid w:val="001F3741"/>
    <w:rsid w:val="001F446C"/>
    <w:rsid w:val="001F47C6"/>
    <w:rsid w:val="001F48C7"/>
    <w:rsid w:val="001F589F"/>
    <w:rsid w:val="001F61B5"/>
    <w:rsid w:val="001F7CEC"/>
    <w:rsid w:val="00200045"/>
    <w:rsid w:val="00201A99"/>
    <w:rsid w:val="00201C21"/>
    <w:rsid w:val="00204A84"/>
    <w:rsid w:val="00205496"/>
    <w:rsid w:val="002057CC"/>
    <w:rsid w:val="00205A27"/>
    <w:rsid w:val="00205E14"/>
    <w:rsid w:val="002064F6"/>
    <w:rsid w:val="00206DAF"/>
    <w:rsid w:val="00206DE4"/>
    <w:rsid w:val="00207046"/>
    <w:rsid w:val="0021045A"/>
    <w:rsid w:val="00210FC8"/>
    <w:rsid w:val="002111F7"/>
    <w:rsid w:val="002112A7"/>
    <w:rsid w:val="00211CA4"/>
    <w:rsid w:val="00212A19"/>
    <w:rsid w:val="00214B08"/>
    <w:rsid w:val="002150F9"/>
    <w:rsid w:val="00215298"/>
    <w:rsid w:val="002164A0"/>
    <w:rsid w:val="00220092"/>
    <w:rsid w:val="00221317"/>
    <w:rsid w:val="00222696"/>
    <w:rsid w:val="00223515"/>
    <w:rsid w:val="002239A8"/>
    <w:rsid w:val="00224C27"/>
    <w:rsid w:val="002255EC"/>
    <w:rsid w:val="00225B12"/>
    <w:rsid w:val="00226590"/>
    <w:rsid w:val="00226C27"/>
    <w:rsid w:val="00227533"/>
    <w:rsid w:val="002316F4"/>
    <w:rsid w:val="00232092"/>
    <w:rsid w:val="00233260"/>
    <w:rsid w:val="002332E4"/>
    <w:rsid w:val="00233FCA"/>
    <w:rsid w:val="002343F7"/>
    <w:rsid w:val="00234E4A"/>
    <w:rsid w:val="002353BB"/>
    <w:rsid w:val="00235F8E"/>
    <w:rsid w:val="0023792B"/>
    <w:rsid w:val="00237FD7"/>
    <w:rsid w:val="00240AF4"/>
    <w:rsid w:val="0024195F"/>
    <w:rsid w:val="00242527"/>
    <w:rsid w:val="002438AD"/>
    <w:rsid w:val="002463E6"/>
    <w:rsid w:val="00247121"/>
    <w:rsid w:val="002473AE"/>
    <w:rsid w:val="002478A4"/>
    <w:rsid w:val="002478FC"/>
    <w:rsid w:val="00247D1D"/>
    <w:rsid w:val="00250150"/>
    <w:rsid w:val="00251617"/>
    <w:rsid w:val="002520C7"/>
    <w:rsid w:val="002525A3"/>
    <w:rsid w:val="0025378F"/>
    <w:rsid w:val="00253C96"/>
    <w:rsid w:val="002547F7"/>
    <w:rsid w:val="00255E51"/>
    <w:rsid w:val="0025747C"/>
    <w:rsid w:val="002606AE"/>
    <w:rsid w:val="00260C8C"/>
    <w:rsid w:val="00260D47"/>
    <w:rsid w:val="002618BF"/>
    <w:rsid w:val="002639DF"/>
    <w:rsid w:val="00263AFA"/>
    <w:rsid w:val="00264BE0"/>
    <w:rsid w:val="00265CF7"/>
    <w:rsid w:val="00266004"/>
    <w:rsid w:val="00266690"/>
    <w:rsid w:val="00266C7D"/>
    <w:rsid w:val="00266F16"/>
    <w:rsid w:val="0026732B"/>
    <w:rsid w:val="00267EB5"/>
    <w:rsid w:val="0027070F"/>
    <w:rsid w:val="002707B9"/>
    <w:rsid w:val="002716A7"/>
    <w:rsid w:val="00271C99"/>
    <w:rsid w:val="00272D97"/>
    <w:rsid w:val="002750AD"/>
    <w:rsid w:val="0027620B"/>
    <w:rsid w:val="0027726C"/>
    <w:rsid w:val="00281F3D"/>
    <w:rsid w:val="00284E1A"/>
    <w:rsid w:val="00284E24"/>
    <w:rsid w:val="002860ED"/>
    <w:rsid w:val="002861B0"/>
    <w:rsid w:val="002863CB"/>
    <w:rsid w:val="002879E9"/>
    <w:rsid w:val="00290BD1"/>
    <w:rsid w:val="00290E4D"/>
    <w:rsid w:val="00290E82"/>
    <w:rsid w:val="00292C69"/>
    <w:rsid w:val="00292DE9"/>
    <w:rsid w:val="00293521"/>
    <w:rsid w:val="00294AF3"/>
    <w:rsid w:val="00297A8F"/>
    <w:rsid w:val="00297D88"/>
    <w:rsid w:val="002A182D"/>
    <w:rsid w:val="002A2675"/>
    <w:rsid w:val="002A2D37"/>
    <w:rsid w:val="002A3125"/>
    <w:rsid w:val="002A46F0"/>
    <w:rsid w:val="002A4AC2"/>
    <w:rsid w:val="002A58F1"/>
    <w:rsid w:val="002A63DC"/>
    <w:rsid w:val="002A6A18"/>
    <w:rsid w:val="002A6F64"/>
    <w:rsid w:val="002B0485"/>
    <w:rsid w:val="002B054D"/>
    <w:rsid w:val="002B0E28"/>
    <w:rsid w:val="002B0F0A"/>
    <w:rsid w:val="002B1C54"/>
    <w:rsid w:val="002B2856"/>
    <w:rsid w:val="002B3371"/>
    <w:rsid w:val="002B4F07"/>
    <w:rsid w:val="002B56E3"/>
    <w:rsid w:val="002B6F56"/>
    <w:rsid w:val="002B764F"/>
    <w:rsid w:val="002C05D0"/>
    <w:rsid w:val="002C08EA"/>
    <w:rsid w:val="002C0A27"/>
    <w:rsid w:val="002C1B1C"/>
    <w:rsid w:val="002C2484"/>
    <w:rsid w:val="002C2E0A"/>
    <w:rsid w:val="002C304C"/>
    <w:rsid w:val="002C3BA8"/>
    <w:rsid w:val="002C4619"/>
    <w:rsid w:val="002C55AB"/>
    <w:rsid w:val="002C615D"/>
    <w:rsid w:val="002D0A4D"/>
    <w:rsid w:val="002D0FC2"/>
    <w:rsid w:val="002D29AD"/>
    <w:rsid w:val="002D37D5"/>
    <w:rsid w:val="002D3E52"/>
    <w:rsid w:val="002D3F5B"/>
    <w:rsid w:val="002D4C47"/>
    <w:rsid w:val="002D5928"/>
    <w:rsid w:val="002D5AFE"/>
    <w:rsid w:val="002D5C9A"/>
    <w:rsid w:val="002D5FAE"/>
    <w:rsid w:val="002D636A"/>
    <w:rsid w:val="002D6523"/>
    <w:rsid w:val="002D6836"/>
    <w:rsid w:val="002D6C08"/>
    <w:rsid w:val="002D74C7"/>
    <w:rsid w:val="002E0927"/>
    <w:rsid w:val="002E099C"/>
    <w:rsid w:val="002E264B"/>
    <w:rsid w:val="002E31D4"/>
    <w:rsid w:val="002E5236"/>
    <w:rsid w:val="002E5EB5"/>
    <w:rsid w:val="002E5FD5"/>
    <w:rsid w:val="002E6373"/>
    <w:rsid w:val="002E6954"/>
    <w:rsid w:val="002E6D5F"/>
    <w:rsid w:val="002E7011"/>
    <w:rsid w:val="002E7CB3"/>
    <w:rsid w:val="002F00EF"/>
    <w:rsid w:val="002F1009"/>
    <w:rsid w:val="002F1A97"/>
    <w:rsid w:val="002F1BE7"/>
    <w:rsid w:val="002F2B3B"/>
    <w:rsid w:val="002F37E0"/>
    <w:rsid w:val="002F3D33"/>
    <w:rsid w:val="00300251"/>
    <w:rsid w:val="00301249"/>
    <w:rsid w:val="0030129D"/>
    <w:rsid w:val="00301B13"/>
    <w:rsid w:val="003025F3"/>
    <w:rsid w:val="00302F57"/>
    <w:rsid w:val="00303576"/>
    <w:rsid w:val="00303A30"/>
    <w:rsid w:val="00303F19"/>
    <w:rsid w:val="003047D9"/>
    <w:rsid w:val="003048FA"/>
    <w:rsid w:val="003053A4"/>
    <w:rsid w:val="00305567"/>
    <w:rsid w:val="0030569A"/>
    <w:rsid w:val="00305E37"/>
    <w:rsid w:val="003068D6"/>
    <w:rsid w:val="0031262A"/>
    <w:rsid w:val="00312820"/>
    <w:rsid w:val="00312AA2"/>
    <w:rsid w:val="00312F39"/>
    <w:rsid w:val="00313B69"/>
    <w:rsid w:val="00313EE5"/>
    <w:rsid w:val="003148BA"/>
    <w:rsid w:val="003163C9"/>
    <w:rsid w:val="00316CB2"/>
    <w:rsid w:val="00320D92"/>
    <w:rsid w:val="003215D5"/>
    <w:rsid w:val="00322CCD"/>
    <w:rsid w:val="00327145"/>
    <w:rsid w:val="003309CB"/>
    <w:rsid w:val="00330E6D"/>
    <w:rsid w:val="00331966"/>
    <w:rsid w:val="00331AAB"/>
    <w:rsid w:val="00332062"/>
    <w:rsid w:val="00332A2B"/>
    <w:rsid w:val="00333055"/>
    <w:rsid w:val="003337E9"/>
    <w:rsid w:val="0033524D"/>
    <w:rsid w:val="003360D4"/>
    <w:rsid w:val="003364C9"/>
    <w:rsid w:val="00337A26"/>
    <w:rsid w:val="00337AD1"/>
    <w:rsid w:val="00340461"/>
    <w:rsid w:val="00340B5F"/>
    <w:rsid w:val="003432EB"/>
    <w:rsid w:val="00343A76"/>
    <w:rsid w:val="00344499"/>
    <w:rsid w:val="003446F8"/>
    <w:rsid w:val="00345415"/>
    <w:rsid w:val="00345AFE"/>
    <w:rsid w:val="003463CC"/>
    <w:rsid w:val="003476AE"/>
    <w:rsid w:val="003479A9"/>
    <w:rsid w:val="00351C32"/>
    <w:rsid w:val="00351ECA"/>
    <w:rsid w:val="0035281E"/>
    <w:rsid w:val="0035353B"/>
    <w:rsid w:val="0035389D"/>
    <w:rsid w:val="003545D9"/>
    <w:rsid w:val="003548A0"/>
    <w:rsid w:val="0035555D"/>
    <w:rsid w:val="003570E9"/>
    <w:rsid w:val="00360737"/>
    <w:rsid w:val="00362BCB"/>
    <w:rsid w:val="00362F05"/>
    <w:rsid w:val="00363F9E"/>
    <w:rsid w:val="00365143"/>
    <w:rsid w:val="003658C3"/>
    <w:rsid w:val="00365F8F"/>
    <w:rsid w:val="0036639C"/>
    <w:rsid w:val="0036646A"/>
    <w:rsid w:val="00366647"/>
    <w:rsid w:val="00370C8B"/>
    <w:rsid w:val="00370E05"/>
    <w:rsid w:val="0037115C"/>
    <w:rsid w:val="003711C0"/>
    <w:rsid w:val="0037167E"/>
    <w:rsid w:val="0037219C"/>
    <w:rsid w:val="00373184"/>
    <w:rsid w:val="00373429"/>
    <w:rsid w:val="0037433E"/>
    <w:rsid w:val="00374720"/>
    <w:rsid w:val="003747F3"/>
    <w:rsid w:val="003758FE"/>
    <w:rsid w:val="00375BFD"/>
    <w:rsid w:val="00375FE0"/>
    <w:rsid w:val="00376014"/>
    <w:rsid w:val="003766C0"/>
    <w:rsid w:val="00376797"/>
    <w:rsid w:val="00377471"/>
    <w:rsid w:val="003776F3"/>
    <w:rsid w:val="003803C5"/>
    <w:rsid w:val="00380C1C"/>
    <w:rsid w:val="00381CE5"/>
    <w:rsid w:val="003823B7"/>
    <w:rsid w:val="00383264"/>
    <w:rsid w:val="003857AE"/>
    <w:rsid w:val="003873A7"/>
    <w:rsid w:val="0039040D"/>
    <w:rsid w:val="00390CB5"/>
    <w:rsid w:val="003914D6"/>
    <w:rsid w:val="00392949"/>
    <w:rsid w:val="00392AA2"/>
    <w:rsid w:val="0039307B"/>
    <w:rsid w:val="00393A6F"/>
    <w:rsid w:val="00394526"/>
    <w:rsid w:val="00394B07"/>
    <w:rsid w:val="003961C7"/>
    <w:rsid w:val="0039697B"/>
    <w:rsid w:val="00396B82"/>
    <w:rsid w:val="00396F43"/>
    <w:rsid w:val="003A19B3"/>
    <w:rsid w:val="003A1A46"/>
    <w:rsid w:val="003A1C31"/>
    <w:rsid w:val="003A3883"/>
    <w:rsid w:val="003A39F9"/>
    <w:rsid w:val="003A43D7"/>
    <w:rsid w:val="003A5031"/>
    <w:rsid w:val="003A539D"/>
    <w:rsid w:val="003A62AC"/>
    <w:rsid w:val="003B0AF9"/>
    <w:rsid w:val="003B1F53"/>
    <w:rsid w:val="003B2314"/>
    <w:rsid w:val="003B3812"/>
    <w:rsid w:val="003B38BB"/>
    <w:rsid w:val="003B3CB9"/>
    <w:rsid w:val="003B41EE"/>
    <w:rsid w:val="003B4C08"/>
    <w:rsid w:val="003B51A8"/>
    <w:rsid w:val="003B6F40"/>
    <w:rsid w:val="003B752A"/>
    <w:rsid w:val="003C4B74"/>
    <w:rsid w:val="003C5D16"/>
    <w:rsid w:val="003C6A86"/>
    <w:rsid w:val="003C776D"/>
    <w:rsid w:val="003C7AA3"/>
    <w:rsid w:val="003C7BDA"/>
    <w:rsid w:val="003D10E1"/>
    <w:rsid w:val="003D2C14"/>
    <w:rsid w:val="003D31D6"/>
    <w:rsid w:val="003D33AE"/>
    <w:rsid w:val="003D42E5"/>
    <w:rsid w:val="003D50B0"/>
    <w:rsid w:val="003D5213"/>
    <w:rsid w:val="003D5EB3"/>
    <w:rsid w:val="003E031D"/>
    <w:rsid w:val="003E0461"/>
    <w:rsid w:val="003E124B"/>
    <w:rsid w:val="003E1486"/>
    <w:rsid w:val="003E1523"/>
    <w:rsid w:val="003E19D5"/>
    <w:rsid w:val="003E1CBF"/>
    <w:rsid w:val="003E28D6"/>
    <w:rsid w:val="003E3D9B"/>
    <w:rsid w:val="003E42D3"/>
    <w:rsid w:val="003E454E"/>
    <w:rsid w:val="003E52D2"/>
    <w:rsid w:val="003E5552"/>
    <w:rsid w:val="003E5FE4"/>
    <w:rsid w:val="003E6C3E"/>
    <w:rsid w:val="003F01CE"/>
    <w:rsid w:val="003F14F9"/>
    <w:rsid w:val="003F246F"/>
    <w:rsid w:val="003F3481"/>
    <w:rsid w:val="003F49EE"/>
    <w:rsid w:val="003F5E7D"/>
    <w:rsid w:val="003F61D8"/>
    <w:rsid w:val="00400081"/>
    <w:rsid w:val="00401CAD"/>
    <w:rsid w:val="00402B4B"/>
    <w:rsid w:val="00402CEF"/>
    <w:rsid w:val="00402F9D"/>
    <w:rsid w:val="004041B3"/>
    <w:rsid w:val="00404674"/>
    <w:rsid w:val="00405B8A"/>
    <w:rsid w:val="00405FE1"/>
    <w:rsid w:val="004104DF"/>
    <w:rsid w:val="00410520"/>
    <w:rsid w:val="004105DE"/>
    <w:rsid w:val="00411205"/>
    <w:rsid w:val="004119C2"/>
    <w:rsid w:val="00412F5A"/>
    <w:rsid w:val="00412FCF"/>
    <w:rsid w:val="00413284"/>
    <w:rsid w:val="00414FCD"/>
    <w:rsid w:val="00416580"/>
    <w:rsid w:val="004210AE"/>
    <w:rsid w:val="0042112A"/>
    <w:rsid w:val="0042330D"/>
    <w:rsid w:val="00424301"/>
    <w:rsid w:val="00424C12"/>
    <w:rsid w:val="00425E1B"/>
    <w:rsid w:val="004263F8"/>
    <w:rsid w:val="00426C0F"/>
    <w:rsid w:val="00427D0A"/>
    <w:rsid w:val="00430950"/>
    <w:rsid w:val="004317C6"/>
    <w:rsid w:val="004319B3"/>
    <w:rsid w:val="004319E9"/>
    <w:rsid w:val="00432C21"/>
    <w:rsid w:val="0043314C"/>
    <w:rsid w:val="004370B3"/>
    <w:rsid w:val="004375EC"/>
    <w:rsid w:val="00440366"/>
    <w:rsid w:val="00440C5F"/>
    <w:rsid w:val="004421CE"/>
    <w:rsid w:val="00444351"/>
    <w:rsid w:val="00444670"/>
    <w:rsid w:val="00444CD1"/>
    <w:rsid w:val="004458C8"/>
    <w:rsid w:val="00445B3E"/>
    <w:rsid w:val="00445F83"/>
    <w:rsid w:val="00450BE3"/>
    <w:rsid w:val="004514AB"/>
    <w:rsid w:val="00452E81"/>
    <w:rsid w:val="00452EAB"/>
    <w:rsid w:val="004532F6"/>
    <w:rsid w:val="004540A5"/>
    <w:rsid w:val="00454401"/>
    <w:rsid w:val="0045695D"/>
    <w:rsid w:val="00456D97"/>
    <w:rsid w:val="00460295"/>
    <w:rsid w:val="00460E41"/>
    <w:rsid w:val="00462F5B"/>
    <w:rsid w:val="00464DD5"/>
    <w:rsid w:val="00467F3E"/>
    <w:rsid w:val="00471E5A"/>
    <w:rsid w:val="00471FDB"/>
    <w:rsid w:val="00473FB1"/>
    <w:rsid w:val="0047504A"/>
    <w:rsid w:val="004759ED"/>
    <w:rsid w:val="00476011"/>
    <w:rsid w:val="00476D6A"/>
    <w:rsid w:val="0048193A"/>
    <w:rsid w:val="00483102"/>
    <w:rsid w:val="004849A6"/>
    <w:rsid w:val="00484F25"/>
    <w:rsid w:val="004857B2"/>
    <w:rsid w:val="004859D2"/>
    <w:rsid w:val="004859EA"/>
    <w:rsid w:val="00486028"/>
    <w:rsid w:val="00486E57"/>
    <w:rsid w:val="004870C1"/>
    <w:rsid w:val="004900BD"/>
    <w:rsid w:val="00490558"/>
    <w:rsid w:val="00491A5A"/>
    <w:rsid w:val="00491BE5"/>
    <w:rsid w:val="00491CC8"/>
    <w:rsid w:val="00493486"/>
    <w:rsid w:val="00493CD9"/>
    <w:rsid w:val="00495302"/>
    <w:rsid w:val="00495758"/>
    <w:rsid w:val="004967EC"/>
    <w:rsid w:val="004976CD"/>
    <w:rsid w:val="00497EA7"/>
    <w:rsid w:val="004A0947"/>
    <w:rsid w:val="004A0ED6"/>
    <w:rsid w:val="004A20BF"/>
    <w:rsid w:val="004A2434"/>
    <w:rsid w:val="004A29E8"/>
    <w:rsid w:val="004A3CD1"/>
    <w:rsid w:val="004A4F1C"/>
    <w:rsid w:val="004A58F2"/>
    <w:rsid w:val="004A7608"/>
    <w:rsid w:val="004B00D8"/>
    <w:rsid w:val="004B2734"/>
    <w:rsid w:val="004B3F8D"/>
    <w:rsid w:val="004B426A"/>
    <w:rsid w:val="004B436E"/>
    <w:rsid w:val="004B4619"/>
    <w:rsid w:val="004B6372"/>
    <w:rsid w:val="004B68CB"/>
    <w:rsid w:val="004B7005"/>
    <w:rsid w:val="004B713E"/>
    <w:rsid w:val="004B79BD"/>
    <w:rsid w:val="004C0941"/>
    <w:rsid w:val="004C0ECC"/>
    <w:rsid w:val="004C1377"/>
    <w:rsid w:val="004C42A2"/>
    <w:rsid w:val="004C4C25"/>
    <w:rsid w:val="004C4CF0"/>
    <w:rsid w:val="004C5D7B"/>
    <w:rsid w:val="004C62A0"/>
    <w:rsid w:val="004C73CF"/>
    <w:rsid w:val="004C77DE"/>
    <w:rsid w:val="004C7986"/>
    <w:rsid w:val="004D052E"/>
    <w:rsid w:val="004D1380"/>
    <w:rsid w:val="004D1E23"/>
    <w:rsid w:val="004D24B0"/>
    <w:rsid w:val="004D261A"/>
    <w:rsid w:val="004D2DBF"/>
    <w:rsid w:val="004D2E55"/>
    <w:rsid w:val="004D30BC"/>
    <w:rsid w:val="004D32A3"/>
    <w:rsid w:val="004D3A99"/>
    <w:rsid w:val="004D3BAF"/>
    <w:rsid w:val="004D3D3F"/>
    <w:rsid w:val="004D3E0A"/>
    <w:rsid w:val="004D442A"/>
    <w:rsid w:val="004D4FD6"/>
    <w:rsid w:val="004D50B5"/>
    <w:rsid w:val="004D6BCF"/>
    <w:rsid w:val="004D6CB1"/>
    <w:rsid w:val="004D6CDD"/>
    <w:rsid w:val="004E0CEB"/>
    <w:rsid w:val="004E36BD"/>
    <w:rsid w:val="004E397E"/>
    <w:rsid w:val="004E3B30"/>
    <w:rsid w:val="004E3FB0"/>
    <w:rsid w:val="004E439A"/>
    <w:rsid w:val="004E5479"/>
    <w:rsid w:val="004E7AE0"/>
    <w:rsid w:val="004F0613"/>
    <w:rsid w:val="004F1C62"/>
    <w:rsid w:val="004F3875"/>
    <w:rsid w:val="004F3935"/>
    <w:rsid w:val="004F64E4"/>
    <w:rsid w:val="004F6A31"/>
    <w:rsid w:val="004F6C51"/>
    <w:rsid w:val="004F6D5E"/>
    <w:rsid w:val="004F70FD"/>
    <w:rsid w:val="00500CEF"/>
    <w:rsid w:val="00500D38"/>
    <w:rsid w:val="00500DF3"/>
    <w:rsid w:val="005019AF"/>
    <w:rsid w:val="005032CC"/>
    <w:rsid w:val="00503791"/>
    <w:rsid w:val="00503A1E"/>
    <w:rsid w:val="005049ED"/>
    <w:rsid w:val="00504B86"/>
    <w:rsid w:val="00505469"/>
    <w:rsid w:val="005057F6"/>
    <w:rsid w:val="00505DB2"/>
    <w:rsid w:val="005105EB"/>
    <w:rsid w:val="00511B6F"/>
    <w:rsid w:val="00512165"/>
    <w:rsid w:val="005123FD"/>
    <w:rsid w:val="00512CD5"/>
    <w:rsid w:val="005149D0"/>
    <w:rsid w:val="00516AB1"/>
    <w:rsid w:val="00516AD2"/>
    <w:rsid w:val="005174FB"/>
    <w:rsid w:val="005211F7"/>
    <w:rsid w:val="00521E51"/>
    <w:rsid w:val="00522804"/>
    <w:rsid w:val="00523CDC"/>
    <w:rsid w:val="0052401F"/>
    <w:rsid w:val="00525DFB"/>
    <w:rsid w:val="005261BB"/>
    <w:rsid w:val="00526763"/>
    <w:rsid w:val="00527A6D"/>
    <w:rsid w:val="0053041F"/>
    <w:rsid w:val="00533F89"/>
    <w:rsid w:val="00534B8B"/>
    <w:rsid w:val="00534FA4"/>
    <w:rsid w:val="0053500D"/>
    <w:rsid w:val="0053509F"/>
    <w:rsid w:val="00535114"/>
    <w:rsid w:val="0053625D"/>
    <w:rsid w:val="00537790"/>
    <w:rsid w:val="00540659"/>
    <w:rsid w:val="00542FFF"/>
    <w:rsid w:val="00543E37"/>
    <w:rsid w:val="00543F3A"/>
    <w:rsid w:val="005440B7"/>
    <w:rsid w:val="005447F1"/>
    <w:rsid w:val="0054526B"/>
    <w:rsid w:val="00545577"/>
    <w:rsid w:val="00545E22"/>
    <w:rsid w:val="00552CD3"/>
    <w:rsid w:val="00553452"/>
    <w:rsid w:val="00553557"/>
    <w:rsid w:val="00554D11"/>
    <w:rsid w:val="00555B67"/>
    <w:rsid w:val="005565F0"/>
    <w:rsid w:val="00561359"/>
    <w:rsid w:val="0056152C"/>
    <w:rsid w:val="005615B5"/>
    <w:rsid w:val="005629B9"/>
    <w:rsid w:val="00564EE5"/>
    <w:rsid w:val="00565010"/>
    <w:rsid w:val="00565E4A"/>
    <w:rsid w:val="00566EC7"/>
    <w:rsid w:val="0056715E"/>
    <w:rsid w:val="0056773D"/>
    <w:rsid w:val="00567899"/>
    <w:rsid w:val="00570752"/>
    <w:rsid w:val="00570C98"/>
    <w:rsid w:val="005742F6"/>
    <w:rsid w:val="005748DE"/>
    <w:rsid w:val="0057541B"/>
    <w:rsid w:val="005760C6"/>
    <w:rsid w:val="00576AE9"/>
    <w:rsid w:val="00576B40"/>
    <w:rsid w:val="00576BF2"/>
    <w:rsid w:val="0057766A"/>
    <w:rsid w:val="00577F01"/>
    <w:rsid w:val="00581B57"/>
    <w:rsid w:val="00581D8A"/>
    <w:rsid w:val="0058241F"/>
    <w:rsid w:val="00583600"/>
    <w:rsid w:val="00583789"/>
    <w:rsid w:val="00586225"/>
    <w:rsid w:val="005874C7"/>
    <w:rsid w:val="005877EB"/>
    <w:rsid w:val="00587EE3"/>
    <w:rsid w:val="00587FDE"/>
    <w:rsid w:val="005902E7"/>
    <w:rsid w:val="005940AD"/>
    <w:rsid w:val="00594684"/>
    <w:rsid w:val="005952EF"/>
    <w:rsid w:val="005959B7"/>
    <w:rsid w:val="00595F41"/>
    <w:rsid w:val="00596829"/>
    <w:rsid w:val="00597BA6"/>
    <w:rsid w:val="00597BFB"/>
    <w:rsid w:val="005A010A"/>
    <w:rsid w:val="005A05FD"/>
    <w:rsid w:val="005A09C2"/>
    <w:rsid w:val="005A1E85"/>
    <w:rsid w:val="005A28CB"/>
    <w:rsid w:val="005A2DFB"/>
    <w:rsid w:val="005A35D1"/>
    <w:rsid w:val="005A3D1A"/>
    <w:rsid w:val="005A3F67"/>
    <w:rsid w:val="005A6DDA"/>
    <w:rsid w:val="005A6FDE"/>
    <w:rsid w:val="005B008E"/>
    <w:rsid w:val="005B056F"/>
    <w:rsid w:val="005B09F0"/>
    <w:rsid w:val="005B1250"/>
    <w:rsid w:val="005B1448"/>
    <w:rsid w:val="005B1977"/>
    <w:rsid w:val="005B1F41"/>
    <w:rsid w:val="005B2165"/>
    <w:rsid w:val="005B28DC"/>
    <w:rsid w:val="005B4A06"/>
    <w:rsid w:val="005B4C73"/>
    <w:rsid w:val="005B53C0"/>
    <w:rsid w:val="005B6115"/>
    <w:rsid w:val="005B713C"/>
    <w:rsid w:val="005B7408"/>
    <w:rsid w:val="005B7BD9"/>
    <w:rsid w:val="005C0691"/>
    <w:rsid w:val="005C0D23"/>
    <w:rsid w:val="005C0ED2"/>
    <w:rsid w:val="005C1C08"/>
    <w:rsid w:val="005C2B86"/>
    <w:rsid w:val="005C35FC"/>
    <w:rsid w:val="005C4192"/>
    <w:rsid w:val="005C6193"/>
    <w:rsid w:val="005C63E3"/>
    <w:rsid w:val="005C6BD2"/>
    <w:rsid w:val="005C78E9"/>
    <w:rsid w:val="005C7DAC"/>
    <w:rsid w:val="005D1F21"/>
    <w:rsid w:val="005D238B"/>
    <w:rsid w:val="005D29FB"/>
    <w:rsid w:val="005D2F2E"/>
    <w:rsid w:val="005D4307"/>
    <w:rsid w:val="005D47C9"/>
    <w:rsid w:val="005D4CF6"/>
    <w:rsid w:val="005D5AA4"/>
    <w:rsid w:val="005D5B01"/>
    <w:rsid w:val="005D627A"/>
    <w:rsid w:val="005D6805"/>
    <w:rsid w:val="005D6847"/>
    <w:rsid w:val="005D783C"/>
    <w:rsid w:val="005D79CE"/>
    <w:rsid w:val="005E060D"/>
    <w:rsid w:val="005E0895"/>
    <w:rsid w:val="005E0A56"/>
    <w:rsid w:val="005E0B5E"/>
    <w:rsid w:val="005E289B"/>
    <w:rsid w:val="005E316B"/>
    <w:rsid w:val="005E390F"/>
    <w:rsid w:val="005E3A7D"/>
    <w:rsid w:val="005E62D8"/>
    <w:rsid w:val="005E720F"/>
    <w:rsid w:val="005E7B55"/>
    <w:rsid w:val="005E7B8A"/>
    <w:rsid w:val="005E7B95"/>
    <w:rsid w:val="005F0466"/>
    <w:rsid w:val="005F0D2F"/>
    <w:rsid w:val="005F1F1B"/>
    <w:rsid w:val="005F2158"/>
    <w:rsid w:val="005F240F"/>
    <w:rsid w:val="005F45C1"/>
    <w:rsid w:val="005F471B"/>
    <w:rsid w:val="005F4AFC"/>
    <w:rsid w:val="005F5267"/>
    <w:rsid w:val="005F5873"/>
    <w:rsid w:val="005F6698"/>
    <w:rsid w:val="005F7317"/>
    <w:rsid w:val="00600C1A"/>
    <w:rsid w:val="00600CEB"/>
    <w:rsid w:val="00603D76"/>
    <w:rsid w:val="006046C9"/>
    <w:rsid w:val="00604BEE"/>
    <w:rsid w:val="0060543F"/>
    <w:rsid w:val="006055DD"/>
    <w:rsid w:val="00606A1B"/>
    <w:rsid w:val="0060724B"/>
    <w:rsid w:val="006103DC"/>
    <w:rsid w:val="00610672"/>
    <w:rsid w:val="00610902"/>
    <w:rsid w:val="00610A56"/>
    <w:rsid w:val="00611A0A"/>
    <w:rsid w:val="0061275B"/>
    <w:rsid w:val="00612AF6"/>
    <w:rsid w:val="00614FCC"/>
    <w:rsid w:val="00615EA8"/>
    <w:rsid w:val="006209C4"/>
    <w:rsid w:val="00620ED3"/>
    <w:rsid w:val="00621D15"/>
    <w:rsid w:val="00623382"/>
    <w:rsid w:val="00624641"/>
    <w:rsid w:val="00624EDD"/>
    <w:rsid w:val="00625F61"/>
    <w:rsid w:val="006270EE"/>
    <w:rsid w:val="00627F84"/>
    <w:rsid w:val="00630565"/>
    <w:rsid w:val="00630739"/>
    <w:rsid w:val="00630E17"/>
    <w:rsid w:val="00632C3B"/>
    <w:rsid w:val="0063395E"/>
    <w:rsid w:val="00634DAE"/>
    <w:rsid w:val="00635A0B"/>
    <w:rsid w:val="00635FA4"/>
    <w:rsid w:val="00640C84"/>
    <w:rsid w:val="00640E5C"/>
    <w:rsid w:val="006417E8"/>
    <w:rsid w:val="006423AA"/>
    <w:rsid w:val="00642715"/>
    <w:rsid w:val="006427C8"/>
    <w:rsid w:val="00643379"/>
    <w:rsid w:val="006443F5"/>
    <w:rsid w:val="00645166"/>
    <w:rsid w:val="0064752F"/>
    <w:rsid w:val="006475ED"/>
    <w:rsid w:val="00647C81"/>
    <w:rsid w:val="00647EF2"/>
    <w:rsid w:val="00650FC4"/>
    <w:rsid w:val="006512F8"/>
    <w:rsid w:val="006521EC"/>
    <w:rsid w:val="00652728"/>
    <w:rsid w:val="006540DB"/>
    <w:rsid w:val="0065719C"/>
    <w:rsid w:val="006577C3"/>
    <w:rsid w:val="00657A45"/>
    <w:rsid w:val="00657A53"/>
    <w:rsid w:val="006605C5"/>
    <w:rsid w:val="00660C85"/>
    <w:rsid w:val="006615E4"/>
    <w:rsid w:val="006619AC"/>
    <w:rsid w:val="00661FA7"/>
    <w:rsid w:val="00661FAE"/>
    <w:rsid w:val="00662899"/>
    <w:rsid w:val="00662E5C"/>
    <w:rsid w:val="00663391"/>
    <w:rsid w:val="00663748"/>
    <w:rsid w:val="00663BA0"/>
    <w:rsid w:val="00670555"/>
    <w:rsid w:val="006714F1"/>
    <w:rsid w:val="0067342B"/>
    <w:rsid w:val="0067367B"/>
    <w:rsid w:val="00673D62"/>
    <w:rsid w:val="006741A7"/>
    <w:rsid w:val="00674D60"/>
    <w:rsid w:val="00677E77"/>
    <w:rsid w:val="00677F70"/>
    <w:rsid w:val="006801EA"/>
    <w:rsid w:val="0068295C"/>
    <w:rsid w:val="00683971"/>
    <w:rsid w:val="00684F08"/>
    <w:rsid w:val="00685718"/>
    <w:rsid w:val="00690188"/>
    <w:rsid w:val="0069251C"/>
    <w:rsid w:val="00692954"/>
    <w:rsid w:val="00692E9B"/>
    <w:rsid w:val="0069310E"/>
    <w:rsid w:val="00693894"/>
    <w:rsid w:val="0069423E"/>
    <w:rsid w:val="006946EE"/>
    <w:rsid w:val="006955FF"/>
    <w:rsid w:val="00695A83"/>
    <w:rsid w:val="00695AB8"/>
    <w:rsid w:val="00696B9E"/>
    <w:rsid w:val="00697310"/>
    <w:rsid w:val="006A0AEF"/>
    <w:rsid w:val="006A0C29"/>
    <w:rsid w:val="006A11B2"/>
    <w:rsid w:val="006A133D"/>
    <w:rsid w:val="006A18D8"/>
    <w:rsid w:val="006A1E1F"/>
    <w:rsid w:val="006A28A4"/>
    <w:rsid w:val="006A2CD1"/>
    <w:rsid w:val="006A3892"/>
    <w:rsid w:val="006A49BE"/>
    <w:rsid w:val="006A5947"/>
    <w:rsid w:val="006A5AEC"/>
    <w:rsid w:val="006A67C4"/>
    <w:rsid w:val="006A71AC"/>
    <w:rsid w:val="006A72DD"/>
    <w:rsid w:val="006B02C9"/>
    <w:rsid w:val="006B0B5E"/>
    <w:rsid w:val="006B0D48"/>
    <w:rsid w:val="006B2B8E"/>
    <w:rsid w:val="006B2F73"/>
    <w:rsid w:val="006B40C9"/>
    <w:rsid w:val="006B5A33"/>
    <w:rsid w:val="006B630E"/>
    <w:rsid w:val="006B69E6"/>
    <w:rsid w:val="006B6A4E"/>
    <w:rsid w:val="006B6BF3"/>
    <w:rsid w:val="006C1687"/>
    <w:rsid w:val="006C2B75"/>
    <w:rsid w:val="006C3730"/>
    <w:rsid w:val="006C3A84"/>
    <w:rsid w:val="006C42C8"/>
    <w:rsid w:val="006C475D"/>
    <w:rsid w:val="006C479E"/>
    <w:rsid w:val="006C5257"/>
    <w:rsid w:val="006C56A2"/>
    <w:rsid w:val="006C5F8F"/>
    <w:rsid w:val="006C739F"/>
    <w:rsid w:val="006D24D0"/>
    <w:rsid w:val="006D3C6E"/>
    <w:rsid w:val="006D41C1"/>
    <w:rsid w:val="006D4959"/>
    <w:rsid w:val="006D4975"/>
    <w:rsid w:val="006D5429"/>
    <w:rsid w:val="006D5583"/>
    <w:rsid w:val="006E053F"/>
    <w:rsid w:val="006E1A8D"/>
    <w:rsid w:val="006E2711"/>
    <w:rsid w:val="006E2752"/>
    <w:rsid w:val="006E2962"/>
    <w:rsid w:val="006E2AB6"/>
    <w:rsid w:val="006E2FED"/>
    <w:rsid w:val="006E35CC"/>
    <w:rsid w:val="006E3B16"/>
    <w:rsid w:val="006E4602"/>
    <w:rsid w:val="006E4A8D"/>
    <w:rsid w:val="006E7080"/>
    <w:rsid w:val="006E7199"/>
    <w:rsid w:val="006E721E"/>
    <w:rsid w:val="006E76A8"/>
    <w:rsid w:val="006F0569"/>
    <w:rsid w:val="006F1264"/>
    <w:rsid w:val="006F1C4E"/>
    <w:rsid w:val="006F2049"/>
    <w:rsid w:val="006F2575"/>
    <w:rsid w:val="006F32F3"/>
    <w:rsid w:val="006F3523"/>
    <w:rsid w:val="006F3526"/>
    <w:rsid w:val="006F3A4C"/>
    <w:rsid w:val="006F4E8B"/>
    <w:rsid w:val="006F5187"/>
    <w:rsid w:val="007017B0"/>
    <w:rsid w:val="007017B4"/>
    <w:rsid w:val="00701A2F"/>
    <w:rsid w:val="00701FD2"/>
    <w:rsid w:val="00703D55"/>
    <w:rsid w:val="007050FE"/>
    <w:rsid w:val="0070553E"/>
    <w:rsid w:val="00705E3A"/>
    <w:rsid w:val="00705F6E"/>
    <w:rsid w:val="00706966"/>
    <w:rsid w:val="00710C1A"/>
    <w:rsid w:val="00710D85"/>
    <w:rsid w:val="00710DE2"/>
    <w:rsid w:val="007117D9"/>
    <w:rsid w:val="00711F07"/>
    <w:rsid w:val="007122D9"/>
    <w:rsid w:val="00713DE8"/>
    <w:rsid w:val="0071403B"/>
    <w:rsid w:val="00715B49"/>
    <w:rsid w:val="00715D05"/>
    <w:rsid w:val="00717B9D"/>
    <w:rsid w:val="00720082"/>
    <w:rsid w:val="007205D7"/>
    <w:rsid w:val="007212D9"/>
    <w:rsid w:val="0072195D"/>
    <w:rsid w:val="0072220A"/>
    <w:rsid w:val="007226A6"/>
    <w:rsid w:val="00722A1B"/>
    <w:rsid w:val="00722B59"/>
    <w:rsid w:val="007248BE"/>
    <w:rsid w:val="00724E84"/>
    <w:rsid w:val="007250A3"/>
    <w:rsid w:val="00726347"/>
    <w:rsid w:val="0072761C"/>
    <w:rsid w:val="00727E93"/>
    <w:rsid w:val="00730E52"/>
    <w:rsid w:val="007321F8"/>
    <w:rsid w:val="00732278"/>
    <w:rsid w:val="0073389A"/>
    <w:rsid w:val="007347A4"/>
    <w:rsid w:val="00734D9F"/>
    <w:rsid w:val="00734E28"/>
    <w:rsid w:val="00735102"/>
    <w:rsid w:val="00735245"/>
    <w:rsid w:val="007355C7"/>
    <w:rsid w:val="00736E6B"/>
    <w:rsid w:val="00737E10"/>
    <w:rsid w:val="00740488"/>
    <w:rsid w:val="00740845"/>
    <w:rsid w:val="00741EC4"/>
    <w:rsid w:val="00741F6D"/>
    <w:rsid w:val="00742991"/>
    <w:rsid w:val="007443E5"/>
    <w:rsid w:val="007445CD"/>
    <w:rsid w:val="007478AC"/>
    <w:rsid w:val="00747D01"/>
    <w:rsid w:val="00753133"/>
    <w:rsid w:val="00754ACD"/>
    <w:rsid w:val="00757704"/>
    <w:rsid w:val="00757953"/>
    <w:rsid w:val="00757C76"/>
    <w:rsid w:val="00763C4E"/>
    <w:rsid w:val="00764500"/>
    <w:rsid w:val="00764E24"/>
    <w:rsid w:val="00765910"/>
    <w:rsid w:val="0076642B"/>
    <w:rsid w:val="00767F10"/>
    <w:rsid w:val="00767F8B"/>
    <w:rsid w:val="00772849"/>
    <w:rsid w:val="007734B4"/>
    <w:rsid w:val="007737E1"/>
    <w:rsid w:val="007744E3"/>
    <w:rsid w:val="00774D0F"/>
    <w:rsid w:val="00775EF7"/>
    <w:rsid w:val="0077667B"/>
    <w:rsid w:val="00776996"/>
    <w:rsid w:val="007769C8"/>
    <w:rsid w:val="007771F3"/>
    <w:rsid w:val="00780815"/>
    <w:rsid w:val="00781A11"/>
    <w:rsid w:val="007828E9"/>
    <w:rsid w:val="00783221"/>
    <w:rsid w:val="007848A8"/>
    <w:rsid w:val="00785F5F"/>
    <w:rsid w:val="00786700"/>
    <w:rsid w:val="00787041"/>
    <w:rsid w:val="00790CA3"/>
    <w:rsid w:val="00790D4D"/>
    <w:rsid w:val="007930A9"/>
    <w:rsid w:val="0079379A"/>
    <w:rsid w:val="00794105"/>
    <w:rsid w:val="00795347"/>
    <w:rsid w:val="00797E96"/>
    <w:rsid w:val="007A152C"/>
    <w:rsid w:val="007A1C1B"/>
    <w:rsid w:val="007A3301"/>
    <w:rsid w:val="007A5B8D"/>
    <w:rsid w:val="007A6ED5"/>
    <w:rsid w:val="007A7C35"/>
    <w:rsid w:val="007B0A57"/>
    <w:rsid w:val="007B0E21"/>
    <w:rsid w:val="007B1F5B"/>
    <w:rsid w:val="007B2151"/>
    <w:rsid w:val="007B220C"/>
    <w:rsid w:val="007B2401"/>
    <w:rsid w:val="007B2699"/>
    <w:rsid w:val="007B29BB"/>
    <w:rsid w:val="007B371B"/>
    <w:rsid w:val="007B3E81"/>
    <w:rsid w:val="007B4572"/>
    <w:rsid w:val="007B4CFD"/>
    <w:rsid w:val="007B55EB"/>
    <w:rsid w:val="007B5EA8"/>
    <w:rsid w:val="007C0CC2"/>
    <w:rsid w:val="007C1B8B"/>
    <w:rsid w:val="007C211B"/>
    <w:rsid w:val="007C3CC4"/>
    <w:rsid w:val="007C4651"/>
    <w:rsid w:val="007C5770"/>
    <w:rsid w:val="007C5941"/>
    <w:rsid w:val="007C7693"/>
    <w:rsid w:val="007C7A9B"/>
    <w:rsid w:val="007D1537"/>
    <w:rsid w:val="007D3F2F"/>
    <w:rsid w:val="007D3F60"/>
    <w:rsid w:val="007D7B25"/>
    <w:rsid w:val="007E1B10"/>
    <w:rsid w:val="007E2290"/>
    <w:rsid w:val="007E2626"/>
    <w:rsid w:val="007E2BCF"/>
    <w:rsid w:val="007E2BFF"/>
    <w:rsid w:val="007E3671"/>
    <w:rsid w:val="007E5952"/>
    <w:rsid w:val="007E611D"/>
    <w:rsid w:val="007E6C11"/>
    <w:rsid w:val="007E6D1B"/>
    <w:rsid w:val="007E744A"/>
    <w:rsid w:val="007E79E4"/>
    <w:rsid w:val="007E79EE"/>
    <w:rsid w:val="007F0AA0"/>
    <w:rsid w:val="007F10E2"/>
    <w:rsid w:val="007F153B"/>
    <w:rsid w:val="007F216A"/>
    <w:rsid w:val="007F4FB8"/>
    <w:rsid w:val="007F5349"/>
    <w:rsid w:val="007F5406"/>
    <w:rsid w:val="007F5A9F"/>
    <w:rsid w:val="007F6A04"/>
    <w:rsid w:val="007F6AB4"/>
    <w:rsid w:val="007F6FA7"/>
    <w:rsid w:val="008013B1"/>
    <w:rsid w:val="008018AB"/>
    <w:rsid w:val="00802CA6"/>
    <w:rsid w:val="008030F8"/>
    <w:rsid w:val="008040B8"/>
    <w:rsid w:val="00804388"/>
    <w:rsid w:val="008043D0"/>
    <w:rsid w:val="00804E7A"/>
    <w:rsid w:val="008053E6"/>
    <w:rsid w:val="00806B28"/>
    <w:rsid w:val="008073DD"/>
    <w:rsid w:val="00811651"/>
    <w:rsid w:val="00811BD1"/>
    <w:rsid w:val="00811D9D"/>
    <w:rsid w:val="00811EE3"/>
    <w:rsid w:val="00811FE1"/>
    <w:rsid w:val="0081249A"/>
    <w:rsid w:val="0081259F"/>
    <w:rsid w:val="00812911"/>
    <w:rsid w:val="00813DD7"/>
    <w:rsid w:val="0081455E"/>
    <w:rsid w:val="008154DC"/>
    <w:rsid w:val="0081681E"/>
    <w:rsid w:val="00816FDD"/>
    <w:rsid w:val="00820CE5"/>
    <w:rsid w:val="00821614"/>
    <w:rsid w:val="00822572"/>
    <w:rsid w:val="008234BE"/>
    <w:rsid w:val="008239E1"/>
    <w:rsid w:val="00823CD5"/>
    <w:rsid w:val="00824BBD"/>
    <w:rsid w:val="0082550C"/>
    <w:rsid w:val="0082608E"/>
    <w:rsid w:val="00830590"/>
    <w:rsid w:val="00830821"/>
    <w:rsid w:val="008311A5"/>
    <w:rsid w:val="00832AD3"/>
    <w:rsid w:val="008332E3"/>
    <w:rsid w:val="00833B51"/>
    <w:rsid w:val="00834976"/>
    <w:rsid w:val="00835C0D"/>
    <w:rsid w:val="00837E3E"/>
    <w:rsid w:val="008418F8"/>
    <w:rsid w:val="00841964"/>
    <w:rsid w:val="00841A12"/>
    <w:rsid w:val="00843AEA"/>
    <w:rsid w:val="00843DDD"/>
    <w:rsid w:val="00843FBC"/>
    <w:rsid w:val="00845346"/>
    <w:rsid w:val="00845743"/>
    <w:rsid w:val="008462E1"/>
    <w:rsid w:val="00846B0B"/>
    <w:rsid w:val="00846CE5"/>
    <w:rsid w:val="00847975"/>
    <w:rsid w:val="008507A4"/>
    <w:rsid w:val="00850E17"/>
    <w:rsid w:val="00850E67"/>
    <w:rsid w:val="0085182F"/>
    <w:rsid w:val="00851CA5"/>
    <w:rsid w:val="008520D8"/>
    <w:rsid w:val="0085600A"/>
    <w:rsid w:val="0086087C"/>
    <w:rsid w:val="00862C11"/>
    <w:rsid w:val="00862D35"/>
    <w:rsid w:val="0086325D"/>
    <w:rsid w:val="00863536"/>
    <w:rsid w:val="0086479B"/>
    <w:rsid w:val="00865AEC"/>
    <w:rsid w:val="008664F6"/>
    <w:rsid w:val="00867B9D"/>
    <w:rsid w:val="00872BC2"/>
    <w:rsid w:val="008746B0"/>
    <w:rsid w:val="00874E7E"/>
    <w:rsid w:val="00876D7D"/>
    <w:rsid w:val="00880EDC"/>
    <w:rsid w:val="008839A9"/>
    <w:rsid w:val="00884AB3"/>
    <w:rsid w:val="00885DAB"/>
    <w:rsid w:val="00886A14"/>
    <w:rsid w:val="00887EAF"/>
    <w:rsid w:val="00890450"/>
    <w:rsid w:val="0089148D"/>
    <w:rsid w:val="00892B18"/>
    <w:rsid w:val="008937BB"/>
    <w:rsid w:val="008940BA"/>
    <w:rsid w:val="00894F86"/>
    <w:rsid w:val="0089525C"/>
    <w:rsid w:val="008A19DF"/>
    <w:rsid w:val="008A1F72"/>
    <w:rsid w:val="008A24E2"/>
    <w:rsid w:val="008A2598"/>
    <w:rsid w:val="008A39C3"/>
    <w:rsid w:val="008A4B0B"/>
    <w:rsid w:val="008A4E8F"/>
    <w:rsid w:val="008A6FBB"/>
    <w:rsid w:val="008A71BE"/>
    <w:rsid w:val="008A7891"/>
    <w:rsid w:val="008A7AFB"/>
    <w:rsid w:val="008A7BAB"/>
    <w:rsid w:val="008A7D67"/>
    <w:rsid w:val="008B1555"/>
    <w:rsid w:val="008B18E8"/>
    <w:rsid w:val="008B1910"/>
    <w:rsid w:val="008B1AAB"/>
    <w:rsid w:val="008B2862"/>
    <w:rsid w:val="008B3250"/>
    <w:rsid w:val="008B338A"/>
    <w:rsid w:val="008B4226"/>
    <w:rsid w:val="008B4730"/>
    <w:rsid w:val="008B5600"/>
    <w:rsid w:val="008B58BF"/>
    <w:rsid w:val="008B5B81"/>
    <w:rsid w:val="008B7715"/>
    <w:rsid w:val="008B7A42"/>
    <w:rsid w:val="008B7C55"/>
    <w:rsid w:val="008C0044"/>
    <w:rsid w:val="008C0D4F"/>
    <w:rsid w:val="008C17C0"/>
    <w:rsid w:val="008C22FA"/>
    <w:rsid w:val="008C2B16"/>
    <w:rsid w:val="008C3618"/>
    <w:rsid w:val="008C69EB"/>
    <w:rsid w:val="008C6AF2"/>
    <w:rsid w:val="008C6D56"/>
    <w:rsid w:val="008C7768"/>
    <w:rsid w:val="008C7EA7"/>
    <w:rsid w:val="008D2195"/>
    <w:rsid w:val="008D2785"/>
    <w:rsid w:val="008D2D89"/>
    <w:rsid w:val="008D5EB8"/>
    <w:rsid w:val="008D609E"/>
    <w:rsid w:val="008D6F75"/>
    <w:rsid w:val="008D7C62"/>
    <w:rsid w:val="008E196B"/>
    <w:rsid w:val="008E1EA6"/>
    <w:rsid w:val="008E2D5D"/>
    <w:rsid w:val="008E2FCA"/>
    <w:rsid w:val="008E5364"/>
    <w:rsid w:val="008E53F8"/>
    <w:rsid w:val="008E5890"/>
    <w:rsid w:val="008E67A4"/>
    <w:rsid w:val="008E6E7F"/>
    <w:rsid w:val="008E767A"/>
    <w:rsid w:val="008F01B4"/>
    <w:rsid w:val="008F1688"/>
    <w:rsid w:val="008F1852"/>
    <w:rsid w:val="008F38C1"/>
    <w:rsid w:val="008F432F"/>
    <w:rsid w:val="008F5352"/>
    <w:rsid w:val="008F7666"/>
    <w:rsid w:val="008F76D0"/>
    <w:rsid w:val="00900991"/>
    <w:rsid w:val="00900B98"/>
    <w:rsid w:val="00900CF1"/>
    <w:rsid w:val="00900D91"/>
    <w:rsid w:val="00900E63"/>
    <w:rsid w:val="009043B1"/>
    <w:rsid w:val="00904685"/>
    <w:rsid w:val="00904899"/>
    <w:rsid w:val="00904C23"/>
    <w:rsid w:val="009050E1"/>
    <w:rsid w:val="00905A9D"/>
    <w:rsid w:val="00906634"/>
    <w:rsid w:val="00906797"/>
    <w:rsid w:val="00907881"/>
    <w:rsid w:val="00907B71"/>
    <w:rsid w:val="00907BCB"/>
    <w:rsid w:val="00907C58"/>
    <w:rsid w:val="00907CC0"/>
    <w:rsid w:val="009107CC"/>
    <w:rsid w:val="00910814"/>
    <w:rsid w:val="00911F2D"/>
    <w:rsid w:val="0091293B"/>
    <w:rsid w:val="00912CB9"/>
    <w:rsid w:val="00914C59"/>
    <w:rsid w:val="009150BC"/>
    <w:rsid w:val="0091547C"/>
    <w:rsid w:val="00915C49"/>
    <w:rsid w:val="00915F78"/>
    <w:rsid w:val="00916749"/>
    <w:rsid w:val="00917CF9"/>
    <w:rsid w:val="00920561"/>
    <w:rsid w:val="0092081A"/>
    <w:rsid w:val="009216C3"/>
    <w:rsid w:val="00922B14"/>
    <w:rsid w:val="00923FDE"/>
    <w:rsid w:val="009247FC"/>
    <w:rsid w:val="00924C34"/>
    <w:rsid w:val="0092724A"/>
    <w:rsid w:val="009279DD"/>
    <w:rsid w:val="00927ED4"/>
    <w:rsid w:val="009302A2"/>
    <w:rsid w:val="00930341"/>
    <w:rsid w:val="00930795"/>
    <w:rsid w:val="009309F2"/>
    <w:rsid w:val="00931547"/>
    <w:rsid w:val="009324BF"/>
    <w:rsid w:val="00932A74"/>
    <w:rsid w:val="00932BEA"/>
    <w:rsid w:val="0093311A"/>
    <w:rsid w:val="009333D5"/>
    <w:rsid w:val="00933F4E"/>
    <w:rsid w:val="009346A9"/>
    <w:rsid w:val="00935083"/>
    <w:rsid w:val="009354AE"/>
    <w:rsid w:val="00935867"/>
    <w:rsid w:val="009368D5"/>
    <w:rsid w:val="0093695A"/>
    <w:rsid w:val="00936F11"/>
    <w:rsid w:val="00937D62"/>
    <w:rsid w:val="0094248E"/>
    <w:rsid w:val="0094312F"/>
    <w:rsid w:val="00945313"/>
    <w:rsid w:val="009459F7"/>
    <w:rsid w:val="009462D6"/>
    <w:rsid w:val="009474EE"/>
    <w:rsid w:val="00950B85"/>
    <w:rsid w:val="00953DB4"/>
    <w:rsid w:val="00954304"/>
    <w:rsid w:val="00961071"/>
    <w:rsid w:val="00961795"/>
    <w:rsid w:val="00961C2C"/>
    <w:rsid w:val="0096565C"/>
    <w:rsid w:val="00970B3E"/>
    <w:rsid w:val="009710C2"/>
    <w:rsid w:val="0097210C"/>
    <w:rsid w:val="009726A2"/>
    <w:rsid w:val="00972751"/>
    <w:rsid w:val="00973501"/>
    <w:rsid w:val="00973D86"/>
    <w:rsid w:val="00974DFF"/>
    <w:rsid w:val="00974F3D"/>
    <w:rsid w:val="00975DF7"/>
    <w:rsid w:val="00975F5D"/>
    <w:rsid w:val="00977D50"/>
    <w:rsid w:val="00980C21"/>
    <w:rsid w:val="009810C3"/>
    <w:rsid w:val="0098145B"/>
    <w:rsid w:val="00981D08"/>
    <w:rsid w:val="00982247"/>
    <w:rsid w:val="00983D3A"/>
    <w:rsid w:val="00985689"/>
    <w:rsid w:val="0098574A"/>
    <w:rsid w:val="009860BA"/>
    <w:rsid w:val="009877C5"/>
    <w:rsid w:val="0099038E"/>
    <w:rsid w:val="0099084D"/>
    <w:rsid w:val="009909BB"/>
    <w:rsid w:val="00990E83"/>
    <w:rsid w:val="0099330D"/>
    <w:rsid w:val="00994CDE"/>
    <w:rsid w:val="0099525D"/>
    <w:rsid w:val="0099542A"/>
    <w:rsid w:val="0099613A"/>
    <w:rsid w:val="009968D5"/>
    <w:rsid w:val="00996CC7"/>
    <w:rsid w:val="00996D2E"/>
    <w:rsid w:val="009973E5"/>
    <w:rsid w:val="009979AB"/>
    <w:rsid w:val="009A307E"/>
    <w:rsid w:val="009A3326"/>
    <w:rsid w:val="009A36A1"/>
    <w:rsid w:val="009A5018"/>
    <w:rsid w:val="009A6140"/>
    <w:rsid w:val="009A64A3"/>
    <w:rsid w:val="009A7134"/>
    <w:rsid w:val="009A784F"/>
    <w:rsid w:val="009B13E5"/>
    <w:rsid w:val="009B18F4"/>
    <w:rsid w:val="009B2B65"/>
    <w:rsid w:val="009B375A"/>
    <w:rsid w:val="009B3921"/>
    <w:rsid w:val="009B597B"/>
    <w:rsid w:val="009B7AF0"/>
    <w:rsid w:val="009B7C71"/>
    <w:rsid w:val="009B7EB5"/>
    <w:rsid w:val="009C057A"/>
    <w:rsid w:val="009C0B02"/>
    <w:rsid w:val="009C226A"/>
    <w:rsid w:val="009C227E"/>
    <w:rsid w:val="009C3D44"/>
    <w:rsid w:val="009C3E7D"/>
    <w:rsid w:val="009C42D0"/>
    <w:rsid w:val="009C515A"/>
    <w:rsid w:val="009C6B74"/>
    <w:rsid w:val="009C7344"/>
    <w:rsid w:val="009C745C"/>
    <w:rsid w:val="009C7F28"/>
    <w:rsid w:val="009D0588"/>
    <w:rsid w:val="009D09F7"/>
    <w:rsid w:val="009D6B2A"/>
    <w:rsid w:val="009D77DD"/>
    <w:rsid w:val="009E0C66"/>
    <w:rsid w:val="009E365C"/>
    <w:rsid w:val="009E3AC2"/>
    <w:rsid w:val="009E404B"/>
    <w:rsid w:val="009E430F"/>
    <w:rsid w:val="009E558E"/>
    <w:rsid w:val="009E5FAF"/>
    <w:rsid w:val="009E7266"/>
    <w:rsid w:val="009E7E91"/>
    <w:rsid w:val="009F0937"/>
    <w:rsid w:val="009F3C12"/>
    <w:rsid w:val="009F43D8"/>
    <w:rsid w:val="009F5947"/>
    <w:rsid w:val="009F5F64"/>
    <w:rsid w:val="009F76C9"/>
    <w:rsid w:val="009F7852"/>
    <w:rsid w:val="00A0051A"/>
    <w:rsid w:val="00A00703"/>
    <w:rsid w:val="00A02205"/>
    <w:rsid w:val="00A025D8"/>
    <w:rsid w:val="00A02EAB"/>
    <w:rsid w:val="00A03433"/>
    <w:rsid w:val="00A03D65"/>
    <w:rsid w:val="00A0426D"/>
    <w:rsid w:val="00A04829"/>
    <w:rsid w:val="00A049B2"/>
    <w:rsid w:val="00A064AA"/>
    <w:rsid w:val="00A0679E"/>
    <w:rsid w:val="00A07452"/>
    <w:rsid w:val="00A1036A"/>
    <w:rsid w:val="00A1038E"/>
    <w:rsid w:val="00A103B8"/>
    <w:rsid w:val="00A112F9"/>
    <w:rsid w:val="00A11309"/>
    <w:rsid w:val="00A114F1"/>
    <w:rsid w:val="00A119B3"/>
    <w:rsid w:val="00A127A8"/>
    <w:rsid w:val="00A1377E"/>
    <w:rsid w:val="00A14692"/>
    <w:rsid w:val="00A16DA2"/>
    <w:rsid w:val="00A173A8"/>
    <w:rsid w:val="00A20147"/>
    <w:rsid w:val="00A201D0"/>
    <w:rsid w:val="00A21A12"/>
    <w:rsid w:val="00A22E43"/>
    <w:rsid w:val="00A27B19"/>
    <w:rsid w:val="00A30C41"/>
    <w:rsid w:val="00A30F90"/>
    <w:rsid w:val="00A31376"/>
    <w:rsid w:val="00A31CC8"/>
    <w:rsid w:val="00A320BA"/>
    <w:rsid w:val="00A331EB"/>
    <w:rsid w:val="00A33970"/>
    <w:rsid w:val="00A34066"/>
    <w:rsid w:val="00A34DC1"/>
    <w:rsid w:val="00A352C5"/>
    <w:rsid w:val="00A35D91"/>
    <w:rsid w:val="00A36FC6"/>
    <w:rsid w:val="00A37DF9"/>
    <w:rsid w:val="00A402D6"/>
    <w:rsid w:val="00A40346"/>
    <w:rsid w:val="00A40DE8"/>
    <w:rsid w:val="00A42231"/>
    <w:rsid w:val="00A42769"/>
    <w:rsid w:val="00A432F2"/>
    <w:rsid w:val="00A43822"/>
    <w:rsid w:val="00A44B5D"/>
    <w:rsid w:val="00A47248"/>
    <w:rsid w:val="00A47890"/>
    <w:rsid w:val="00A47B19"/>
    <w:rsid w:val="00A47B55"/>
    <w:rsid w:val="00A50A38"/>
    <w:rsid w:val="00A50A5A"/>
    <w:rsid w:val="00A517C3"/>
    <w:rsid w:val="00A517FE"/>
    <w:rsid w:val="00A52526"/>
    <w:rsid w:val="00A5554F"/>
    <w:rsid w:val="00A56E6C"/>
    <w:rsid w:val="00A578D0"/>
    <w:rsid w:val="00A6055D"/>
    <w:rsid w:val="00A6370A"/>
    <w:rsid w:val="00A63813"/>
    <w:rsid w:val="00A6462C"/>
    <w:rsid w:val="00A64F2A"/>
    <w:rsid w:val="00A650FF"/>
    <w:rsid w:val="00A65C71"/>
    <w:rsid w:val="00A65D98"/>
    <w:rsid w:val="00A66F18"/>
    <w:rsid w:val="00A70304"/>
    <w:rsid w:val="00A70894"/>
    <w:rsid w:val="00A70B90"/>
    <w:rsid w:val="00A72DA2"/>
    <w:rsid w:val="00A72DF6"/>
    <w:rsid w:val="00A72FB0"/>
    <w:rsid w:val="00A732A2"/>
    <w:rsid w:val="00A739BB"/>
    <w:rsid w:val="00A73C21"/>
    <w:rsid w:val="00A74722"/>
    <w:rsid w:val="00A767F4"/>
    <w:rsid w:val="00A76AEF"/>
    <w:rsid w:val="00A76D7E"/>
    <w:rsid w:val="00A770B6"/>
    <w:rsid w:val="00A77393"/>
    <w:rsid w:val="00A775B3"/>
    <w:rsid w:val="00A778F5"/>
    <w:rsid w:val="00A81260"/>
    <w:rsid w:val="00A81A00"/>
    <w:rsid w:val="00A8335B"/>
    <w:rsid w:val="00A836E3"/>
    <w:rsid w:val="00A8397D"/>
    <w:rsid w:val="00A8638D"/>
    <w:rsid w:val="00A869C7"/>
    <w:rsid w:val="00A86A5C"/>
    <w:rsid w:val="00A86E7B"/>
    <w:rsid w:val="00A87E59"/>
    <w:rsid w:val="00A90764"/>
    <w:rsid w:val="00A91848"/>
    <w:rsid w:val="00A92743"/>
    <w:rsid w:val="00A9277D"/>
    <w:rsid w:val="00A92FD3"/>
    <w:rsid w:val="00A93063"/>
    <w:rsid w:val="00A93431"/>
    <w:rsid w:val="00A93A8C"/>
    <w:rsid w:val="00A94CF8"/>
    <w:rsid w:val="00A961A6"/>
    <w:rsid w:val="00A9634A"/>
    <w:rsid w:val="00A967F4"/>
    <w:rsid w:val="00AA0BDA"/>
    <w:rsid w:val="00AA16C3"/>
    <w:rsid w:val="00AA2631"/>
    <w:rsid w:val="00AA2ACC"/>
    <w:rsid w:val="00AA3F39"/>
    <w:rsid w:val="00AA5463"/>
    <w:rsid w:val="00AA651A"/>
    <w:rsid w:val="00AA7821"/>
    <w:rsid w:val="00AB1301"/>
    <w:rsid w:val="00AB2DC3"/>
    <w:rsid w:val="00AB3948"/>
    <w:rsid w:val="00AB3ED5"/>
    <w:rsid w:val="00AB5127"/>
    <w:rsid w:val="00AB5B98"/>
    <w:rsid w:val="00AB6295"/>
    <w:rsid w:val="00AB75C3"/>
    <w:rsid w:val="00AB785B"/>
    <w:rsid w:val="00AB7A62"/>
    <w:rsid w:val="00AC0208"/>
    <w:rsid w:val="00AC050D"/>
    <w:rsid w:val="00AC07F2"/>
    <w:rsid w:val="00AC0AE6"/>
    <w:rsid w:val="00AC2C22"/>
    <w:rsid w:val="00AC3E2A"/>
    <w:rsid w:val="00AC43FA"/>
    <w:rsid w:val="00AC495E"/>
    <w:rsid w:val="00AC5710"/>
    <w:rsid w:val="00AC6E04"/>
    <w:rsid w:val="00AC7287"/>
    <w:rsid w:val="00AC7773"/>
    <w:rsid w:val="00AC7A18"/>
    <w:rsid w:val="00AD0747"/>
    <w:rsid w:val="00AD104F"/>
    <w:rsid w:val="00AD1BEB"/>
    <w:rsid w:val="00AD1D0F"/>
    <w:rsid w:val="00AD25AB"/>
    <w:rsid w:val="00AD32D1"/>
    <w:rsid w:val="00AD3557"/>
    <w:rsid w:val="00AD4D62"/>
    <w:rsid w:val="00AE1568"/>
    <w:rsid w:val="00AE15DE"/>
    <w:rsid w:val="00AE1BCF"/>
    <w:rsid w:val="00AE2DDB"/>
    <w:rsid w:val="00AE3C5D"/>
    <w:rsid w:val="00AE4F5F"/>
    <w:rsid w:val="00AE573A"/>
    <w:rsid w:val="00AE6114"/>
    <w:rsid w:val="00AE6F22"/>
    <w:rsid w:val="00AE7229"/>
    <w:rsid w:val="00AE7296"/>
    <w:rsid w:val="00AF0EA6"/>
    <w:rsid w:val="00AF11C9"/>
    <w:rsid w:val="00AF1F8F"/>
    <w:rsid w:val="00AF2858"/>
    <w:rsid w:val="00AF2BA3"/>
    <w:rsid w:val="00AF3222"/>
    <w:rsid w:val="00AF5E8F"/>
    <w:rsid w:val="00AF705C"/>
    <w:rsid w:val="00AF71C0"/>
    <w:rsid w:val="00AF7C23"/>
    <w:rsid w:val="00B00827"/>
    <w:rsid w:val="00B00D81"/>
    <w:rsid w:val="00B00F3B"/>
    <w:rsid w:val="00B00FFD"/>
    <w:rsid w:val="00B01A4C"/>
    <w:rsid w:val="00B0394E"/>
    <w:rsid w:val="00B0582B"/>
    <w:rsid w:val="00B0688C"/>
    <w:rsid w:val="00B06950"/>
    <w:rsid w:val="00B07194"/>
    <w:rsid w:val="00B07549"/>
    <w:rsid w:val="00B07EDE"/>
    <w:rsid w:val="00B108C9"/>
    <w:rsid w:val="00B11808"/>
    <w:rsid w:val="00B11A9B"/>
    <w:rsid w:val="00B124AF"/>
    <w:rsid w:val="00B130B8"/>
    <w:rsid w:val="00B156C4"/>
    <w:rsid w:val="00B16E0B"/>
    <w:rsid w:val="00B2021E"/>
    <w:rsid w:val="00B21864"/>
    <w:rsid w:val="00B21A7E"/>
    <w:rsid w:val="00B247C6"/>
    <w:rsid w:val="00B2558D"/>
    <w:rsid w:val="00B26C41"/>
    <w:rsid w:val="00B2716E"/>
    <w:rsid w:val="00B3017A"/>
    <w:rsid w:val="00B302F3"/>
    <w:rsid w:val="00B318B6"/>
    <w:rsid w:val="00B32805"/>
    <w:rsid w:val="00B334CC"/>
    <w:rsid w:val="00B3412E"/>
    <w:rsid w:val="00B34574"/>
    <w:rsid w:val="00B35333"/>
    <w:rsid w:val="00B35799"/>
    <w:rsid w:val="00B36CC8"/>
    <w:rsid w:val="00B36FD6"/>
    <w:rsid w:val="00B414DF"/>
    <w:rsid w:val="00B433DC"/>
    <w:rsid w:val="00B43C8F"/>
    <w:rsid w:val="00B43DF3"/>
    <w:rsid w:val="00B44149"/>
    <w:rsid w:val="00B44F17"/>
    <w:rsid w:val="00B45CFB"/>
    <w:rsid w:val="00B472E1"/>
    <w:rsid w:val="00B475F7"/>
    <w:rsid w:val="00B47A07"/>
    <w:rsid w:val="00B50011"/>
    <w:rsid w:val="00B51F8F"/>
    <w:rsid w:val="00B53113"/>
    <w:rsid w:val="00B53A80"/>
    <w:rsid w:val="00B54175"/>
    <w:rsid w:val="00B54488"/>
    <w:rsid w:val="00B56679"/>
    <w:rsid w:val="00B569F0"/>
    <w:rsid w:val="00B56EA9"/>
    <w:rsid w:val="00B5714E"/>
    <w:rsid w:val="00B60246"/>
    <w:rsid w:val="00B6173E"/>
    <w:rsid w:val="00B61966"/>
    <w:rsid w:val="00B6252E"/>
    <w:rsid w:val="00B637DB"/>
    <w:rsid w:val="00B64176"/>
    <w:rsid w:val="00B645B4"/>
    <w:rsid w:val="00B6620F"/>
    <w:rsid w:val="00B66291"/>
    <w:rsid w:val="00B66802"/>
    <w:rsid w:val="00B66D1B"/>
    <w:rsid w:val="00B67FBB"/>
    <w:rsid w:val="00B70131"/>
    <w:rsid w:val="00B70F7C"/>
    <w:rsid w:val="00B719D4"/>
    <w:rsid w:val="00B71E73"/>
    <w:rsid w:val="00B7329B"/>
    <w:rsid w:val="00B7407F"/>
    <w:rsid w:val="00B746D0"/>
    <w:rsid w:val="00B75849"/>
    <w:rsid w:val="00B77416"/>
    <w:rsid w:val="00B80488"/>
    <w:rsid w:val="00B81537"/>
    <w:rsid w:val="00B83FFD"/>
    <w:rsid w:val="00B84091"/>
    <w:rsid w:val="00B854E7"/>
    <w:rsid w:val="00B854FE"/>
    <w:rsid w:val="00B864BB"/>
    <w:rsid w:val="00B86ECD"/>
    <w:rsid w:val="00B872D4"/>
    <w:rsid w:val="00B8770F"/>
    <w:rsid w:val="00B904D2"/>
    <w:rsid w:val="00B91B23"/>
    <w:rsid w:val="00B93F79"/>
    <w:rsid w:val="00B94674"/>
    <w:rsid w:val="00B94B7D"/>
    <w:rsid w:val="00B94FE1"/>
    <w:rsid w:val="00B95CA6"/>
    <w:rsid w:val="00B96089"/>
    <w:rsid w:val="00B979A1"/>
    <w:rsid w:val="00BA0F0F"/>
    <w:rsid w:val="00BA1B19"/>
    <w:rsid w:val="00BA3E6B"/>
    <w:rsid w:val="00BA3FD7"/>
    <w:rsid w:val="00BA47DF"/>
    <w:rsid w:val="00BA4917"/>
    <w:rsid w:val="00BA4C95"/>
    <w:rsid w:val="00BA4E8A"/>
    <w:rsid w:val="00BA57C7"/>
    <w:rsid w:val="00BA6A02"/>
    <w:rsid w:val="00BA7880"/>
    <w:rsid w:val="00BA7CEA"/>
    <w:rsid w:val="00BB178A"/>
    <w:rsid w:val="00BB1E5C"/>
    <w:rsid w:val="00BB2221"/>
    <w:rsid w:val="00BB23C6"/>
    <w:rsid w:val="00BB274B"/>
    <w:rsid w:val="00BB2BF5"/>
    <w:rsid w:val="00BB30FC"/>
    <w:rsid w:val="00BB37BF"/>
    <w:rsid w:val="00BB39AF"/>
    <w:rsid w:val="00BB579D"/>
    <w:rsid w:val="00BB5DEB"/>
    <w:rsid w:val="00BB6168"/>
    <w:rsid w:val="00BB6C8E"/>
    <w:rsid w:val="00BC12BA"/>
    <w:rsid w:val="00BC236F"/>
    <w:rsid w:val="00BC3924"/>
    <w:rsid w:val="00BC438F"/>
    <w:rsid w:val="00BC4984"/>
    <w:rsid w:val="00BC4CB4"/>
    <w:rsid w:val="00BC4DCD"/>
    <w:rsid w:val="00BC5412"/>
    <w:rsid w:val="00BC71A2"/>
    <w:rsid w:val="00BC778F"/>
    <w:rsid w:val="00BC7C23"/>
    <w:rsid w:val="00BC7E7A"/>
    <w:rsid w:val="00BD1844"/>
    <w:rsid w:val="00BD18A2"/>
    <w:rsid w:val="00BD1C70"/>
    <w:rsid w:val="00BD1F3B"/>
    <w:rsid w:val="00BD229D"/>
    <w:rsid w:val="00BD372E"/>
    <w:rsid w:val="00BD6FB2"/>
    <w:rsid w:val="00BD7368"/>
    <w:rsid w:val="00BE1A68"/>
    <w:rsid w:val="00BE1FAE"/>
    <w:rsid w:val="00BE2547"/>
    <w:rsid w:val="00BE26B4"/>
    <w:rsid w:val="00BE277E"/>
    <w:rsid w:val="00BE2A64"/>
    <w:rsid w:val="00BE3EC3"/>
    <w:rsid w:val="00BE4662"/>
    <w:rsid w:val="00BE5419"/>
    <w:rsid w:val="00BF0B5A"/>
    <w:rsid w:val="00BF0C34"/>
    <w:rsid w:val="00BF1301"/>
    <w:rsid w:val="00BF55E5"/>
    <w:rsid w:val="00BF6302"/>
    <w:rsid w:val="00BF7E16"/>
    <w:rsid w:val="00C00214"/>
    <w:rsid w:val="00C018C8"/>
    <w:rsid w:val="00C02387"/>
    <w:rsid w:val="00C02800"/>
    <w:rsid w:val="00C02895"/>
    <w:rsid w:val="00C040D1"/>
    <w:rsid w:val="00C04C17"/>
    <w:rsid w:val="00C05134"/>
    <w:rsid w:val="00C05877"/>
    <w:rsid w:val="00C0635B"/>
    <w:rsid w:val="00C0752F"/>
    <w:rsid w:val="00C11ABF"/>
    <w:rsid w:val="00C11D1C"/>
    <w:rsid w:val="00C11F01"/>
    <w:rsid w:val="00C12465"/>
    <w:rsid w:val="00C13D17"/>
    <w:rsid w:val="00C151A7"/>
    <w:rsid w:val="00C1635B"/>
    <w:rsid w:val="00C16B01"/>
    <w:rsid w:val="00C174C6"/>
    <w:rsid w:val="00C176BA"/>
    <w:rsid w:val="00C20406"/>
    <w:rsid w:val="00C20939"/>
    <w:rsid w:val="00C20FC9"/>
    <w:rsid w:val="00C21238"/>
    <w:rsid w:val="00C2236A"/>
    <w:rsid w:val="00C22F55"/>
    <w:rsid w:val="00C25629"/>
    <w:rsid w:val="00C303E5"/>
    <w:rsid w:val="00C30FDB"/>
    <w:rsid w:val="00C329FD"/>
    <w:rsid w:val="00C332CA"/>
    <w:rsid w:val="00C33A19"/>
    <w:rsid w:val="00C34FD5"/>
    <w:rsid w:val="00C359C8"/>
    <w:rsid w:val="00C35C48"/>
    <w:rsid w:val="00C36093"/>
    <w:rsid w:val="00C363F8"/>
    <w:rsid w:val="00C36527"/>
    <w:rsid w:val="00C36646"/>
    <w:rsid w:val="00C36F79"/>
    <w:rsid w:val="00C420F3"/>
    <w:rsid w:val="00C44092"/>
    <w:rsid w:val="00C455A1"/>
    <w:rsid w:val="00C45930"/>
    <w:rsid w:val="00C51F24"/>
    <w:rsid w:val="00C52ED2"/>
    <w:rsid w:val="00C53327"/>
    <w:rsid w:val="00C5437D"/>
    <w:rsid w:val="00C554F3"/>
    <w:rsid w:val="00C5603E"/>
    <w:rsid w:val="00C60D73"/>
    <w:rsid w:val="00C61013"/>
    <w:rsid w:val="00C624CC"/>
    <w:rsid w:val="00C63140"/>
    <w:rsid w:val="00C63211"/>
    <w:rsid w:val="00C64327"/>
    <w:rsid w:val="00C64F66"/>
    <w:rsid w:val="00C65372"/>
    <w:rsid w:val="00C6562F"/>
    <w:rsid w:val="00C656FB"/>
    <w:rsid w:val="00C66005"/>
    <w:rsid w:val="00C66126"/>
    <w:rsid w:val="00C662CA"/>
    <w:rsid w:val="00C67060"/>
    <w:rsid w:val="00C67377"/>
    <w:rsid w:val="00C72040"/>
    <w:rsid w:val="00C73243"/>
    <w:rsid w:val="00C73531"/>
    <w:rsid w:val="00C74446"/>
    <w:rsid w:val="00C75963"/>
    <w:rsid w:val="00C7614C"/>
    <w:rsid w:val="00C7646F"/>
    <w:rsid w:val="00C7694A"/>
    <w:rsid w:val="00C77478"/>
    <w:rsid w:val="00C80258"/>
    <w:rsid w:val="00C80404"/>
    <w:rsid w:val="00C80931"/>
    <w:rsid w:val="00C80DBB"/>
    <w:rsid w:val="00C813DF"/>
    <w:rsid w:val="00C81503"/>
    <w:rsid w:val="00C81B31"/>
    <w:rsid w:val="00C81C12"/>
    <w:rsid w:val="00C81FDA"/>
    <w:rsid w:val="00C82053"/>
    <w:rsid w:val="00C82216"/>
    <w:rsid w:val="00C82474"/>
    <w:rsid w:val="00C82BCC"/>
    <w:rsid w:val="00C82BFE"/>
    <w:rsid w:val="00C82D74"/>
    <w:rsid w:val="00C82D89"/>
    <w:rsid w:val="00C83614"/>
    <w:rsid w:val="00C843CE"/>
    <w:rsid w:val="00C84F5E"/>
    <w:rsid w:val="00C853D2"/>
    <w:rsid w:val="00C85F48"/>
    <w:rsid w:val="00C86612"/>
    <w:rsid w:val="00C86D90"/>
    <w:rsid w:val="00C87F58"/>
    <w:rsid w:val="00C90733"/>
    <w:rsid w:val="00C9161A"/>
    <w:rsid w:val="00C91ED4"/>
    <w:rsid w:val="00C92990"/>
    <w:rsid w:val="00C929CD"/>
    <w:rsid w:val="00C9315F"/>
    <w:rsid w:val="00C9549B"/>
    <w:rsid w:val="00C9646A"/>
    <w:rsid w:val="00C96E0D"/>
    <w:rsid w:val="00C9757D"/>
    <w:rsid w:val="00CA073E"/>
    <w:rsid w:val="00CA2156"/>
    <w:rsid w:val="00CA29DE"/>
    <w:rsid w:val="00CA2D2F"/>
    <w:rsid w:val="00CA2EEA"/>
    <w:rsid w:val="00CA5C72"/>
    <w:rsid w:val="00CA6040"/>
    <w:rsid w:val="00CA6083"/>
    <w:rsid w:val="00CA649E"/>
    <w:rsid w:val="00CA6C77"/>
    <w:rsid w:val="00CA7B9B"/>
    <w:rsid w:val="00CB0419"/>
    <w:rsid w:val="00CB05E4"/>
    <w:rsid w:val="00CB1F67"/>
    <w:rsid w:val="00CB2849"/>
    <w:rsid w:val="00CB2EB4"/>
    <w:rsid w:val="00CB3972"/>
    <w:rsid w:val="00CB3F64"/>
    <w:rsid w:val="00CB413B"/>
    <w:rsid w:val="00CB4BD1"/>
    <w:rsid w:val="00CB52FF"/>
    <w:rsid w:val="00CB5D32"/>
    <w:rsid w:val="00CB5D45"/>
    <w:rsid w:val="00CB6957"/>
    <w:rsid w:val="00CB6A3F"/>
    <w:rsid w:val="00CB6E44"/>
    <w:rsid w:val="00CB7DB1"/>
    <w:rsid w:val="00CC0B5F"/>
    <w:rsid w:val="00CC0DDF"/>
    <w:rsid w:val="00CC268F"/>
    <w:rsid w:val="00CC5CBB"/>
    <w:rsid w:val="00CC6497"/>
    <w:rsid w:val="00CD01B1"/>
    <w:rsid w:val="00CD15FB"/>
    <w:rsid w:val="00CD2343"/>
    <w:rsid w:val="00CD30AF"/>
    <w:rsid w:val="00CD3144"/>
    <w:rsid w:val="00CD3B23"/>
    <w:rsid w:val="00CD4988"/>
    <w:rsid w:val="00CD56BB"/>
    <w:rsid w:val="00CD5804"/>
    <w:rsid w:val="00CD5909"/>
    <w:rsid w:val="00CD65FD"/>
    <w:rsid w:val="00CD6621"/>
    <w:rsid w:val="00CD69EE"/>
    <w:rsid w:val="00CE1CE5"/>
    <w:rsid w:val="00CE44BE"/>
    <w:rsid w:val="00CE4CD1"/>
    <w:rsid w:val="00CE4CEC"/>
    <w:rsid w:val="00CE7938"/>
    <w:rsid w:val="00CF0138"/>
    <w:rsid w:val="00CF0D84"/>
    <w:rsid w:val="00CF0E14"/>
    <w:rsid w:val="00CF0FAF"/>
    <w:rsid w:val="00CF1181"/>
    <w:rsid w:val="00CF3FA5"/>
    <w:rsid w:val="00CF4DBB"/>
    <w:rsid w:val="00CF61C4"/>
    <w:rsid w:val="00CF6C40"/>
    <w:rsid w:val="00CF79EE"/>
    <w:rsid w:val="00D00471"/>
    <w:rsid w:val="00D00E0B"/>
    <w:rsid w:val="00D01648"/>
    <w:rsid w:val="00D02493"/>
    <w:rsid w:val="00D0297C"/>
    <w:rsid w:val="00D03A12"/>
    <w:rsid w:val="00D03D02"/>
    <w:rsid w:val="00D03FCE"/>
    <w:rsid w:val="00D04666"/>
    <w:rsid w:val="00D047C1"/>
    <w:rsid w:val="00D04985"/>
    <w:rsid w:val="00D055FA"/>
    <w:rsid w:val="00D05DE6"/>
    <w:rsid w:val="00D06791"/>
    <w:rsid w:val="00D0783D"/>
    <w:rsid w:val="00D108F4"/>
    <w:rsid w:val="00D11180"/>
    <w:rsid w:val="00D11E9D"/>
    <w:rsid w:val="00D121F4"/>
    <w:rsid w:val="00D12A50"/>
    <w:rsid w:val="00D12DD1"/>
    <w:rsid w:val="00D12FA4"/>
    <w:rsid w:val="00D13030"/>
    <w:rsid w:val="00D1417C"/>
    <w:rsid w:val="00D143AB"/>
    <w:rsid w:val="00D143D6"/>
    <w:rsid w:val="00D15C8C"/>
    <w:rsid w:val="00D163F0"/>
    <w:rsid w:val="00D17320"/>
    <w:rsid w:val="00D175AD"/>
    <w:rsid w:val="00D17A15"/>
    <w:rsid w:val="00D17BCE"/>
    <w:rsid w:val="00D21D07"/>
    <w:rsid w:val="00D22033"/>
    <w:rsid w:val="00D22FBF"/>
    <w:rsid w:val="00D230D6"/>
    <w:rsid w:val="00D23EB6"/>
    <w:rsid w:val="00D23FDC"/>
    <w:rsid w:val="00D24A84"/>
    <w:rsid w:val="00D250B1"/>
    <w:rsid w:val="00D26A5F"/>
    <w:rsid w:val="00D26C7D"/>
    <w:rsid w:val="00D26FC8"/>
    <w:rsid w:val="00D30CEC"/>
    <w:rsid w:val="00D3273E"/>
    <w:rsid w:val="00D32D97"/>
    <w:rsid w:val="00D32E7E"/>
    <w:rsid w:val="00D339D6"/>
    <w:rsid w:val="00D345BA"/>
    <w:rsid w:val="00D35247"/>
    <w:rsid w:val="00D361C2"/>
    <w:rsid w:val="00D37828"/>
    <w:rsid w:val="00D37BD5"/>
    <w:rsid w:val="00D40A4B"/>
    <w:rsid w:val="00D414D8"/>
    <w:rsid w:val="00D41B9E"/>
    <w:rsid w:val="00D423D3"/>
    <w:rsid w:val="00D432A5"/>
    <w:rsid w:val="00D435C1"/>
    <w:rsid w:val="00D4377C"/>
    <w:rsid w:val="00D43941"/>
    <w:rsid w:val="00D43E1B"/>
    <w:rsid w:val="00D44109"/>
    <w:rsid w:val="00D459D8"/>
    <w:rsid w:val="00D45F5D"/>
    <w:rsid w:val="00D46205"/>
    <w:rsid w:val="00D46EF0"/>
    <w:rsid w:val="00D47126"/>
    <w:rsid w:val="00D47157"/>
    <w:rsid w:val="00D47266"/>
    <w:rsid w:val="00D5047A"/>
    <w:rsid w:val="00D508B4"/>
    <w:rsid w:val="00D50F8E"/>
    <w:rsid w:val="00D510A2"/>
    <w:rsid w:val="00D51A94"/>
    <w:rsid w:val="00D52292"/>
    <w:rsid w:val="00D52B27"/>
    <w:rsid w:val="00D55574"/>
    <w:rsid w:val="00D567C2"/>
    <w:rsid w:val="00D57934"/>
    <w:rsid w:val="00D57AC2"/>
    <w:rsid w:val="00D57C85"/>
    <w:rsid w:val="00D60D0A"/>
    <w:rsid w:val="00D62650"/>
    <w:rsid w:val="00D63536"/>
    <w:rsid w:val="00D64E22"/>
    <w:rsid w:val="00D657C4"/>
    <w:rsid w:val="00D6598D"/>
    <w:rsid w:val="00D65E08"/>
    <w:rsid w:val="00D66D01"/>
    <w:rsid w:val="00D70416"/>
    <w:rsid w:val="00D706F9"/>
    <w:rsid w:val="00D715BF"/>
    <w:rsid w:val="00D717A8"/>
    <w:rsid w:val="00D733BF"/>
    <w:rsid w:val="00D7358E"/>
    <w:rsid w:val="00D73D92"/>
    <w:rsid w:val="00D74578"/>
    <w:rsid w:val="00D752D3"/>
    <w:rsid w:val="00D77C17"/>
    <w:rsid w:val="00D80B10"/>
    <w:rsid w:val="00D811B9"/>
    <w:rsid w:val="00D81910"/>
    <w:rsid w:val="00D81A62"/>
    <w:rsid w:val="00D82A1A"/>
    <w:rsid w:val="00D83A2B"/>
    <w:rsid w:val="00D8442C"/>
    <w:rsid w:val="00D8505F"/>
    <w:rsid w:val="00D85CDD"/>
    <w:rsid w:val="00D87479"/>
    <w:rsid w:val="00D9065B"/>
    <w:rsid w:val="00D90DB2"/>
    <w:rsid w:val="00D90F45"/>
    <w:rsid w:val="00D927A4"/>
    <w:rsid w:val="00D92AD1"/>
    <w:rsid w:val="00D9518F"/>
    <w:rsid w:val="00D95E31"/>
    <w:rsid w:val="00D96E3C"/>
    <w:rsid w:val="00DA2760"/>
    <w:rsid w:val="00DA2823"/>
    <w:rsid w:val="00DA3118"/>
    <w:rsid w:val="00DA36C6"/>
    <w:rsid w:val="00DA3771"/>
    <w:rsid w:val="00DA3B2F"/>
    <w:rsid w:val="00DA4155"/>
    <w:rsid w:val="00DA5454"/>
    <w:rsid w:val="00DA6D17"/>
    <w:rsid w:val="00DA7625"/>
    <w:rsid w:val="00DB1124"/>
    <w:rsid w:val="00DB1B3D"/>
    <w:rsid w:val="00DB1E42"/>
    <w:rsid w:val="00DB2187"/>
    <w:rsid w:val="00DB274A"/>
    <w:rsid w:val="00DB36AC"/>
    <w:rsid w:val="00DB4017"/>
    <w:rsid w:val="00DB41B4"/>
    <w:rsid w:val="00DB4458"/>
    <w:rsid w:val="00DB4D4C"/>
    <w:rsid w:val="00DB56AA"/>
    <w:rsid w:val="00DB6CDE"/>
    <w:rsid w:val="00DB747E"/>
    <w:rsid w:val="00DB77D9"/>
    <w:rsid w:val="00DB78AB"/>
    <w:rsid w:val="00DC0A18"/>
    <w:rsid w:val="00DC160D"/>
    <w:rsid w:val="00DC1C71"/>
    <w:rsid w:val="00DC26C8"/>
    <w:rsid w:val="00DC27CB"/>
    <w:rsid w:val="00DC3B45"/>
    <w:rsid w:val="00DC5492"/>
    <w:rsid w:val="00DC574E"/>
    <w:rsid w:val="00DC5AC9"/>
    <w:rsid w:val="00DC5CEE"/>
    <w:rsid w:val="00DC5F1F"/>
    <w:rsid w:val="00DC63DF"/>
    <w:rsid w:val="00DD074D"/>
    <w:rsid w:val="00DD0CB9"/>
    <w:rsid w:val="00DD1084"/>
    <w:rsid w:val="00DD17F7"/>
    <w:rsid w:val="00DD1C0E"/>
    <w:rsid w:val="00DD30B5"/>
    <w:rsid w:val="00DD3AFE"/>
    <w:rsid w:val="00DD3F6D"/>
    <w:rsid w:val="00DD47AC"/>
    <w:rsid w:val="00DD4EE0"/>
    <w:rsid w:val="00DD55E2"/>
    <w:rsid w:val="00DD6165"/>
    <w:rsid w:val="00DD69A2"/>
    <w:rsid w:val="00DD6A15"/>
    <w:rsid w:val="00DD6EDE"/>
    <w:rsid w:val="00DD7364"/>
    <w:rsid w:val="00DD7D72"/>
    <w:rsid w:val="00DE0DE9"/>
    <w:rsid w:val="00DE0F47"/>
    <w:rsid w:val="00DE1457"/>
    <w:rsid w:val="00DE1BBF"/>
    <w:rsid w:val="00DE1E1E"/>
    <w:rsid w:val="00DE2252"/>
    <w:rsid w:val="00DE2DE1"/>
    <w:rsid w:val="00DE335C"/>
    <w:rsid w:val="00DE3675"/>
    <w:rsid w:val="00DE3D6D"/>
    <w:rsid w:val="00DE435E"/>
    <w:rsid w:val="00DE4F78"/>
    <w:rsid w:val="00DE73D2"/>
    <w:rsid w:val="00DF09C8"/>
    <w:rsid w:val="00DF3D5E"/>
    <w:rsid w:val="00DF4354"/>
    <w:rsid w:val="00DF4523"/>
    <w:rsid w:val="00DF5431"/>
    <w:rsid w:val="00DF6F96"/>
    <w:rsid w:val="00DF73F0"/>
    <w:rsid w:val="00E00DCF"/>
    <w:rsid w:val="00E010BC"/>
    <w:rsid w:val="00E017E6"/>
    <w:rsid w:val="00E01A14"/>
    <w:rsid w:val="00E01C7C"/>
    <w:rsid w:val="00E0361D"/>
    <w:rsid w:val="00E037A5"/>
    <w:rsid w:val="00E03E89"/>
    <w:rsid w:val="00E04417"/>
    <w:rsid w:val="00E07A8A"/>
    <w:rsid w:val="00E07FED"/>
    <w:rsid w:val="00E1034E"/>
    <w:rsid w:val="00E118AE"/>
    <w:rsid w:val="00E11DE4"/>
    <w:rsid w:val="00E12D0F"/>
    <w:rsid w:val="00E13257"/>
    <w:rsid w:val="00E13773"/>
    <w:rsid w:val="00E1469B"/>
    <w:rsid w:val="00E14CE7"/>
    <w:rsid w:val="00E153DE"/>
    <w:rsid w:val="00E15D29"/>
    <w:rsid w:val="00E16FF8"/>
    <w:rsid w:val="00E17EA8"/>
    <w:rsid w:val="00E202CF"/>
    <w:rsid w:val="00E204E5"/>
    <w:rsid w:val="00E205E6"/>
    <w:rsid w:val="00E21B50"/>
    <w:rsid w:val="00E2331F"/>
    <w:rsid w:val="00E23575"/>
    <w:rsid w:val="00E23AF0"/>
    <w:rsid w:val="00E23DB0"/>
    <w:rsid w:val="00E25239"/>
    <w:rsid w:val="00E2539C"/>
    <w:rsid w:val="00E26358"/>
    <w:rsid w:val="00E26EA7"/>
    <w:rsid w:val="00E26ED8"/>
    <w:rsid w:val="00E27A81"/>
    <w:rsid w:val="00E27D28"/>
    <w:rsid w:val="00E27EF5"/>
    <w:rsid w:val="00E30382"/>
    <w:rsid w:val="00E30C39"/>
    <w:rsid w:val="00E31586"/>
    <w:rsid w:val="00E324A8"/>
    <w:rsid w:val="00E32611"/>
    <w:rsid w:val="00E326B1"/>
    <w:rsid w:val="00E33D9A"/>
    <w:rsid w:val="00E344E4"/>
    <w:rsid w:val="00E347BA"/>
    <w:rsid w:val="00E3536D"/>
    <w:rsid w:val="00E37425"/>
    <w:rsid w:val="00E3771C"/>
    <w:rsid w:val="00E37F08"/>
    <w:rsid w:val="00E40CB5"/>
    <w:rsid w:val="00E42543"/>
    <w:rsid w:val="00E42A6F"/>
    <w:rsid w:val="00E446FE"/>
    <w:rsid w:val="00E4700A"/>
    <w:rsid w:val="00E4715B"/>
    <w:rsid w:val="00E476A1"/>
    <w:rsid w:val="00E47DFA"/>
    <w:rsid w:val="00E51186"/>
    <w:rsid w:val="00E51CDC"/>
    <w:rsid w:val="00E521C5"/>
    <w:rsid w:val="00E5231A"/>
    <w:rsid w:val="00E528D1"/>
    <w:rsid w:val="00E53C8A"/>
    <w:rsid w:val="00E548DB"/>
    <w:rsid w:val="00E564CC"/>
    <w:rsid w:val="00E57785"/>
    <w:rsid w:val="00E603FB"/>
    <w:rsid w:val="00E610B1"/>
    <w:rsid w:val="00E629E6"/>
    <w:rsid w:val="00E630C4"/>
    <w:rsid w:val="00E6374A"/>
    <w:rsid w:val="00E63E0C"/>
    <w:rsid w:val="00E63FEB"/>
    <w:rsid w:val="00E64925"/>
    <w:rsid w:val="00E65C0D"/>
    <w:rsid w:val="00E65E49"/>
    <w:rsid w:val="00E661B6"/>
    <w:rsid w:val="00E672B4"/>
    <w:rsid w:val="00E67A31"/>
    <w:rsid w:val="00E71F80"/>
    <w:rsid w:val="00E722CE"/>
    <w:rsid w:val="00E7236C"/>
    <w:rsid w:val="00E72D39"/>
    <w:rsid w:val="00E74647"/>
    <w:rsid w:val="00E746E7"/>
    <w:rsid w:val="00E74A2E"/>
    <w:rsid w:val="00E74AD0"/>
    <w:rsid w:val="00E74BB2"/>
    <w:rsid w:val="00E75D1C"/>
    <w:rsid w:val="00E75F5A"/>
    <w:rsid w:val="00E81DD0"/>
    <w:rsid w:val="00E81F71"/>
    <w:rsid w:val="00E82334"/>
    <w:rsid w:val="00E8333F"/>
    <w:rsid w:val="00E8395D"/>
    <w:rsid w:val="00E84D29"/>
    <w:rsid w:val="00E84FEE"/>
    <w:rsid w:val="00E85225"/>
    <w:rsid w:val="00E872AD"/>
    <w:rsid w:val="00E879E2"/>
    <w:rsid w:val="00E9043F"/>
    <w:rsid w:val="00E90530"/>
    <w:rsid w:val="00E91593"/>
    <w:rsid w:val="00E92A94"/>
    <w:rsid w:val="00E936EB"/>
    <w:rsid w:val="00E944B5"/>
    <w:rsid w:val="00E94DC9"/>
    <w:rsid w:val="00E9585A"/>
    <w:rsid w:val="00E95932"/>
    <w:rsid w:val="00E960C0"/>
    <w:rsid w:val="00E96D77"/>
    <w:rsid w:val="00E97E91"/>
    <w:rsid w:val="00EA04FA"/>
    <w:rsid w:val="00EA0640"/>
    <w:rsid w:val="00EA1F1E"/>
    <w:rsid w:val="00EA521F"/>
    <w:rsid w:val="00EA6613"/>
    <w:rsid w:val="00EA6D20"/>
    <w:rsid w:val="00EA6DFF"/>
    <w:rsid w:val="00EA709A"/>
    <w:rsid w:val="00EB07DE"/>
    <w:rsid w:val="00EB07F1"/>
    <w:rsid w:val="00EB0FF4"/>
    <w:rsid w:val="00EB1910"/>
    <w:rsid w:val="00EB1E11"/>
    <w:rsid w:val="00EB3C89"/>
    <w:rsid w:val="00EB4713"/>
    <w:rsid w:val="00EB6124"/>
    <w:rsid w:val="00EC1208"/>
    <w:rsid w:val="00EC135F"/>
    <w:rsid w:val="00EC187C"/>
    <w:rsid w:val="00EC1AA4"/>
    <w:rsid w:val="00EC1B2D"/>
    <w:rsid w:val="00EC2656"/>
    <w:rsid w:val="00EC2F24"/>
    <w:rsid w:val="00EC464B"/>
    <w:rsid w:val="00EC4765"/>
    <w:rsid w:val="00EC6858"/>
    <w:rsid w:val="00EC6ED4"/>
    <w:rsid w:val="00EC7175"/>
    <w:rsid w:val="00ED0364"/>
    <w:rsid w:val="00ED04E7"/>
    <w:rsid w:val="00ED0EE1"/>
    <w:rsid w:val="00ED294E"/>
    <w:rsid w:val="00ED41DA"/>
    <w:rsid w:val="00ED45C9"/>
    <w:rsid w:val="00ED4740"/>
    <w:rsid w:val="00ED48DA"/>
    <w:rsid w:val="00ED58BF"/>
    <w:rsid w:val="00ED7551"/>
    <w:rsid w:val="00ED758D"/>
    <w:rsid w:val="00ED78AA"/>
    <w:rsid w:val="00ED7D78"/>
    <w:rsid w:val="00EE19BB"/>
    <w:rsid w:val="00EE203D"/>
    <w:rsid w:val="00EE2462"/>
    <w:rsid w:val="00EE3237"/>
    <w:rsid w:val="00EE4429"/>
    <w:rsid w:val="00EE45E4"/>
    <w:rsid w:val="00EE4963"/>
    <w:rsid w:val="00EE5601"/>
    <w:rsid w:val="00EE6411"/>
    <w:rsid w:val="00EE6802"/>
    <w:rsid w:val="00EE6D0F"/>
    <w:rsid w:val="00EF0F44"/>
    <w:rsid w:val="00EF1AC3"/>
    <w:rsid w:val="00EF20FD"/>
    <w:rsid w:val="00EF2A06"/>
    <w:rsid w:val="00EF3948"/>
    <w:rsid w:val="00EF3E4A"/>
    <w:rsid w:val="00EF4BDC"/>
    <w:rsid w:val="00EF4D9B"/>
    <w:rsid w:val="00EF6774"/>
    <w:rsid w:val="00EF762F"/>
    <w:rsid w:val="00F02AA3"/>
    <w:rsid w:val="00F030FB"/>
    <w:rsid w:val="00F036E0"/>
    <w:rsid w:val="00F048FE"/>
    <w:rsid w:val="00F05194"/>
    <w:rsid w:val="00F05A84"/>
    <w:rsid w:val="00F05A8C"/>
    <w:rsid w:val="00F05C90"/>
    <w:rsid w:val="00F0624D"/>
    <w:rsid w:val="00F07047"/>
    <w:rsid w:val="00F10884"/>
    <w:rsid w:val="00F1280A"/>
    <w:rsid w:val="00F14D27"/>
    <w:rsid w:val="00F15106"/>
    <w:rsid w:val="00F15192"/>
    <w:rsid w:val="00F15613"/>
    <w:rsid w:val="00F15B32"/>
    <w:rsid w:val="00F16602"/>
    <w:rsid w:val="00F16863"/>
    <w:rsid w:val="00F16CCD"/>
    <w:rsid w:val="00F20B0F"/>
    <w:rsid w:val="00F20CD3"/>
    <w:rsid w:val="00F211E9"/>
    <w:rsid w:val="00F211FA"/>
    <w:rsid w:val="00F214D0"/>
    <w:rsid w:val="00F216A4"/>
    <w:rsid w:val="00F221B4"/>
    <w:rsid w:val="00F221E8"/>
    <w:rsid w:val="00F22544"/>
    <w:rsid w:val="00F22955"/>
    <w:rsid w:val="00F22BCD"/>
    <w:rsid w:val="00F22DEE"/>
    <w:rsid w:val="00F24C67"/>
    <w:rsid w:val="00F258FC"/>
    <w:rsid w:val="00F25B7F"/>
    <w:rsid w:val="00F26652"/>
    <w:rsid w:val="00F2763C"/>
    <w:rsid w:val="00F301CA"/>
    <w:rsid w:val="00F301CE"/>
    <w:rsid w:val="00F3120A"/>
    <w:rsid w:val="00F328C4"/>
    <w:rsid w:val="00F33D94"/>
    <w:rsid w:val="00F343CA"/>
    <w:rsid w:val="00F3664D"/>
    <w:rsid w:val="00F379C1"/>
    <w:rsid w:val="00F421AB"/>
    <w:rsid w:val="00F42C7D"/>
    <w:rsid w:val="00F435F9"/>
    <w:rsid w:val="00F43DCD"/>
    <w:rsid w:val="00F45648"/>
    <w:rsid w:val="00F46D1D"/>
    <w:rsid w:val="00F46E8B"/>
    <w:rsid w:val="00F472C1"/>
    <w:rsid w:val="00F509E1"/>
    <w:rsid w:val="00F51410"/>
    <w:rsid w:val="00F531AC"/>
    <w:rsid w:val="00F53602"/>
    <w:rsid w:val="00F53CD8"/>
    <w:rsid w:val="00F55FFA"/>
    <w:rsid w:val="00F56102"/>
    <w:rsid w:val="00F56393"/>
    <w:rsid w:val="00F5685C"/>
    <w:rsid w:val="00F56EB5"/>
    <w:rsid w:val="00F5753A"/>
    <w:rsid w:val="00F575B6"/>
    <w:rsid w:val="00F57AC0"/>
    <w:rsid w:val="00F60833"/>
    <w:rsid w:val="00F61888"/>
    <w:rsid w:val="00F61A9B"/>
    <w:rsid w:val="00F62686"/>
    <w:rsid w:val="00F62878"/>
    <w:rsid w:val="00F630A2"/>
    <w:rsid w:val="00F63DCB"/>
    <w:rsid w:val="00F642F6"/>
    <w:rsid w:val="00F6492B"/>
    <w:rsid w:val="00F64ED4"/>
    <w:rsid w:val="00F65200"/>
    <w:rsid w:val="00F6725B"/>
    <w:rsid w:val="00F67B71"/>
    <w:rsid w:val="00F70DC1"/>
    <w:rsid w:val="00F71B6D"/>
    <w:rsid w:val="00F72955"/>
    <w:rsid w:val="00F729E8"/>
    <w:rsid w:val="00F72A24"/>
    <w:rsid w:val="00F73F4A"/>
    <w:rsid w:val="00F74D71"/>
    <w:rsid w:val="00F75C98"/>
    <w:rsid w:val="00F75F67"/>
    <w:rsid w:val="00F76378"/>
    <w:rsid w:val="00F766F4"/>
    <w:rsid w:val="00F769A9"/>
    <w:rsid w:val="00F769C6"/>
    <w:rsid w:val="00F76D03"/>
    <w:rsid w:val="00F809D6"/>
    <w:rsid w:val="00F8122A"/>
    <w:rsid w:val="00F81BF2"/>
    <w:rsid w:val="00F831C0"/>
    <w:rsid w:val="00F8373B"/>
    <w:rsid w:val="00F85B67"/>
    <w:rsid w:val="00F85D2F"/>
    <w:rsid w:val="00F865C4"/>
    <w:rsid w:val="00F86DEC"/>
    <w:rsid w:val="00F90C37"/>
    <w:rsid w:val="00F91D7C"/>
    <w:rsid w:val="00F92131"/>
    <w:rsid w:val="00F94395"/>
    <w:rsid w:val="00F9547E"/>
    <w:rsid w:val="00F95E9F"/>
    <w:rsid w:val="00F95F92"/>
    <w:rsid w:val="00F9653F"/>
    <w:rsid w:val="00F96898"/>
    <w:rsid w:val="00F97232"/>
    <w:rsid w:val="00F97C9E"/>
    <w:rsid w:val="00F97FD7"/>
    <w:rsid w:val="00FA0696"/>
    <w:rsid w:val="00FA1700"/>
    <w:rsid w:val="00FA250D"/>
    <w:rsid w:val="00FA2E22"/>
    <w:rsid w:val="00FA3063"/>
    <w:rsid w:val="00FB0BF6"/>
    <w:rsid w:val="00FB0EE3"/>
    <w:rsid w:val="00FB16EE"/>
    <w:rsid w:val="00FB2222"/>
    <w:rsid w:val="00FB22F8"/>
    <w:rsid w:val="00FB2893"/>
    <w:rsid w:val="00FB28C9"/>
    <w:rsid w:val="00FB4055"/>
    <w:rsid w:val="00FB40D7"/>
    <w:rsid w:val="00FB54BC"/>
    <w:rsid w:val="00FB6024"/>
    <w:rsid w:val="00FB6DAB"/>
    <w:rsid w:val="00FC0195"/>
    <w:rsid w:val="00FC23CF"/>
    <w:rsid w:val="00FC27AE"/>
    <w:rsid w:val="00FC3661"/>
    <w:rsid w:val="00FC391B"/>
    <w:rsid w:val="00FC4EEB"/>
    <w:rsid w:val="00FC5003"/>
    <w:rsid w:val="00FC502F"/>
    <w:rsid w:val="00FC5510"/>
    <w:rsid w:val="00FC57CA"/>
    <w:rsid w:val="00FC5BA0"/>
    <w:rsid w:val="00FC5FD8"/>
    <w:rsid w:val="00FC631F"/>
    <w:rsid w:val="00FD058B"/>
    <w:rsid w:val="00FD0762"/>
    <w:rsid w:val="00FD1190"/>
    <w:rsid w:val="00FD119F"/>
    <w:rsid w:val="00FD131D"/>
    <w:rsid w:val="00FD1498"/>
    <w:rsid w:val="00FD2736"/>
    <w:rsid w:val="00FD4A37"/>
    <w:rsid w:val="00FD65B5"/>
    <w:rsid w:val="00FD7B4C"/>
    <w:rsid w:val="00FD7D87"/>
    <w:rsid w:val="00FE0712"/>
    <w:rsid w:val="00FE0D5C"/>
    <w:rsid w:val="00FE1DBB"/>
    <w:rsid w:val="00FE2238"/>
    <w:rsid w:val="00FE223D"/>
    <w:rsid w:val="00FE43D6"/>
    <w:rsid w:val="00FE4F9E"/>
    <w:rsid w:val="00FE520C"/>
    <w:rsid w:val="00FE64B3"/>
    <w:rsid w:val="00FE6871"/>
    <w:rsid w:val="00FE6C4B"/>
    <w:rsid w:val="00FE722C"/>
    <w:rsid w:val="00FE73E5"/>
    <w:rsid w:val="00FE7A08"/>
    <w:rsid w:val="00FF09FD"/>
    <w:rsid w:val="00FF1D07"/>
    <w:rsid w:val="00FF2415"/>
    <w:rsid w:val="00FF25FA"/>
    <w:rsid w:val="00FF3021"/>
    <w:rsid w:val="00FF3502"/>
    <w:rsid w:val="00FF3609"/>
    <w:rsid w:val="00FF3B7B"/>
    <w:rsid w:val="00FF3D28"/>
    <w:rsid w:val="00FF47E5"/>
    <w:rsid w:val="00FF4A62"/>
    <w:rsid w:val="00FF70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7F1"/>
    <w:pPr>
      <w:widowControl w:val="0"/>
    </w:pPr>
    <w:rPr>
      <w:kern w:val="2"/>
      <w:sz w:val="24"/>
      <w:szCs w:val="22"/>
    </w:rPr>
  </w:style>
  <w:style w:type="paragraph" w:styleId="1">
    <w:name w:val="heading 1"/>
    <w:basedOn w:val="a"/>
    <w:next w:val="a"/>
    <w:link w:val="10"/>
    <w:uiPriority w:val="9"/>
    <w:qFormat/>
    <w:rsid w:val="003E6C3E"/>
    <w:pPr>
      <w:keepNext/>
      <w:spacing w:before="180" w:after="180" w:line="720" w:lineRule="auto"/>
      <w:jc w:val="center"/>
      <w:outlineLvl w:val="0"/>
    </w:pPr>
    <w:rPr>
      <w:rFonts w:ascii="Cambria" w:eastAsia="標楷體" w:hAnsi="Cambria"/>
      <w:b/>
      <w:bCs/>
      <w:kern w:val="52"/>
      <w:sz w:val="52"/>
      <w:szCs w:val="52"/>
    </w:rPr>
  </w:style>
  <w:style w:type="paragraph" w:styleId="2">
    <w:name w:val="heading 2"/>
    <w:basedOn w:val="a"/>
    <w:next w:val="a"/>
    <w:link w:val="20"/>
    <w:uiPriority w:val="9"/>
    <w:unhideWhenUsed/>
    <w:qFormat/>
    <w:rsid w:val="00141FB0"/>
    <w:pPr>
      <w:keepNext/>
      <w:spacing w:line="720" w:lineRule="auto"/>
      <w:outlineLvl w:val="1"/>
    </w:pPr>
    <w:rPr>
      <w:rFonts w:ascii="Cambria" w:eastAsia="標楷體" w:hAnsi="Cambria"/>
      <w:b/>
      <w:bCs/>
      <w:sz w:val="40"/>
      <w:szCs w:val="48"/>
    </w:rPr>
  </w:style>
  <w:style w:type="paragraph" w:styleId="3">
    <w:name w:val="heading 3"/>
    <w:basedOn w:val="a"/>
    <w:next w:val="a"/>
    <w:link w:val="30"/>
    <w:uiPriority w:val="9"/>
    <w:unhideWhenUsed/>
    <w:qFormat/>
    <w:rsid w:val="00E75F5A"/>
    <w:pPr>
      <w:keepNext/>
      <w:spacing w:line="720" w:lineRule="auto"/>
      <w:outlineLvl w:val="2"/>
    </w:pPr>
    <w:rPr>
      <w:rFonts w:ascii="Cambria" w:hAnsi="Cambria"/>
      <w:b/>
      <w:bCs/>
      <w:sz w:val="36"/>
      <w:szCs w:val="36"/>
    </w:rPr>
  </w:style>
  <w:style w:type="paragraph" w:styleId="4">
    <w:name w:val="heading 4"/>
    <w:basedOn w:val="a"/>
    <w:next w:val="a"/>
    <w:link w:val="40"/>
    <w:uiPriority w:val="9"/>
    <w:semiHidden/>
    <w:unhideWhenUsed/>
    <w:qFormat/>
    <w:rsid w:val="001E4503"/>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E6C3E"/>
    <w:rPr>
      <w:rFonts w:ascii="Cambria" w:eastAsia="標楷體" w:hAnsi="Cambria" w:cs="Times New Roman"/>
      <w:b/>
      <w:bCs/>
      <w:kern w:val="52"/>
      <w:sz w:val="52"/>
      <w:szCs w:val="52"/>
    </w:rPr>
  </w:style>
  <w:style w:type="character" w:customStyle="1" w:styleId="20">
    <w:name w:val="標題 2 字元"/>
    <w:basedOn w:val="a0"/>
    <w:link w:val="2"/>
    <w:uiPriority w:val="9"/>
    <w:rsid w:val="0037219C"/>
    <w:rPr>
      <w:rFonts w:ascii="Cambria" w:eastAsia="標楷體" w:hAnsi="Cambria" w:cs="Times New Roman"/>
      <w:b/>
      <w:bCs/>
      <w:sz w:val="40"/>
      <w:szCs w:val="48"/>
    </w:rPr>
  </w:style>
  <w:style w:type="character" w:customStyle="1" w:styleId="30">
    <w:name w:val="標題 3 字元"/>
    <w:basedOn w:val="a0"/>
    <w:link w:val="3"/>
    <w:uiPriority w:val="9"/>
    <w:rsid w:val="00E75F5A"/>
    <w:rPr>
      <w:rFonts w:ascii="Cambria" w:eastAsia="新細明體" w:hAnsi="Cambria" w:cs="Times New Roman"/>
      <w:b/>
      <w:bCs/>
      <w:sz w:val="36"/>
      <w:szCs w:val="36"/>
    </w:rPr>
  </w:style>
  <w:style w:type="paragraph" w:styleId="a3">
    <w:name w:val="List Paragraph"/>
    <w:basedOn w:val="a"/>
    <w:uiPriority w:val="34"/>
    <w:qFormat/>
    <w:rsid w:val="00E75F5A"/>
    <w:pPr>
      <w:ind w:leftChars="200" w:left="480"/>
    </w:pPr>
  </w:style>
  <w:style w:type="character" w:customStyle="1" w:styleId="apple-style-span">
    <w:name w:val="apple-style-span"/>
    <w:basedOn w:val="a0"/>
    <w:rsid w:val="00757C76"/>
  </w:style>
  <w:style w:type="paragraph" w:styleId="11">
    <w:name w:val="toc 1"/>
    <w:basedOn w:val="a"/>
    <w:next w:val="a"/>
    <w:autoRedefine/>
    <w:uiPriority w:val="39"/>
    <w:unhideWhenUsed/>
    <w:rsid w:val="00DD3F6D"/>
  </w:style>
  <w:style w:type="paragraph" w:styleId="21">
    <w:name w:val="toc 2"/>
    <w:basedOn w:val="a"/>
    <w:next w:val="a"/>
    <w:autoRedefine/>
    <w:uiPriority w:val="39"/>
    <w:unhideWhenUsed/>
    <w:rsid w:val="00DD3F6D"/>
    <w:pPr>
      <w:ind w:leftChars="200" w:left="480"/>
    </w:pPr>
  </w:style>
  <w:style w:type="character" w:styleId="a4">
    <w:name w:val="Hyperlink"/>
    <w:basedOn w:val="a0"/>
    <w:uiPriority w:val="99"/>
    <w:unhideWhenUsed/>
    <w:rsid w:val="00DD3F6D"/>
    <w:rPr>
      <w:color w:val="0000FF"/>
      <w:u w:val="single"/>
    </w:rPr>
  </w:style>
  <w:style w:type="paragraph" w:styleId="a5">
    <w:name w:val="TOC Heading"/>
    <w:basedOn w:val="1"/>
    <w:next w:val="a"/>
    <w:uiPriority w:val="39"/>
    <w:unhideWhenUsed/>
    <w:qFormat/>
    <w:rsid w:val="00DD3F6D"/>
    <w:pPr>
      <w:keepLines/>
      <w:widowControl/>
      <w:spacing w:before="480" w:after="0" w:line="276" w:lineRule="auto"/>
      <w:outlineLvl w:val="9"/>
    </w:pPr>
    <w:rPr>
      <w:rFonts w:eastAsia="新細明體"/>
      <w:color w:val="365F91"/>
      <w:kern w:val="0"/>
      <w:sz w:val="28"/>
      <w:szCs w:val="28"/>
    </w:rPr>
  </w:style>
  <w:style w:type="paragraph" w:styleId="a6">
    <w:name w:val="Balloon Text"/>
    <w:basedOn w:val="a"/>
    <w:link w:val="a7"/>
    <w:uiPriority w:val="99"/>
    <w:semiHidden/>
    <w:unhideWhenUsed/>
    <w:rsid w:val="00DD3F6D"/>
    <w:rPr>
      <w:rFonts w:ascii="Cambria" w:hAnsi="Cambria"/>
      <w:sz w:val="18"/>
      <w:szCs w:val="18"/>
    </w:rPr>
  </w:style>
  <w:style w:type="character" w:customStyle="1" w:styleId="a7">
    <w:name w:val="註解方塊文字 字元"/>
    <w:basedOn w:val="a0"/>
    <w:link w:val="a6"/>
    <w:uiPriority w:val="99"/>
    <w:semiHidden/>
    <w:rsid w:val="00DD3F6D"/>
    <w:rPr>
      <w:rFonts w:ascii="Cambria" w:eastAsia="新細明體" w:hAnsi="Cambria" w:cs="Times New Roman"/>
      <w:sz w:val="18"/>
      <w:szCs w:val="18"/>
    </w:rPr>
  </w:style>
  <w:style w:type="paragraph" w:styleId="a8">
    <w:name w:val="caption"/>
    <w:basedOn w:val="a"/>
    <w:next w:val="a"/>
    <w:uiPriority w:val="35"/>
    <w:unhideWhenUsed/>
    <w:qFormat/>
    <w:rsid w:val="00043707"/>
    <w:rPr>
      <w:sz w:val="20"/>
      <w:szCs w:val="20"/>
    </w:rPr>
  </w:style>
  <w:style w:type="character" w:styleId="a9">
    <w:name w:val="annotation reference"/>
    <w:basedOn w:val="a0"/>
    <w:uiPriority w:val="99"/>
    <w:semiHidden/>
    <w:unhideWhenUsed/>
    <w:rsid w:val="00F61888"/>
    <w:rPr>
      <w:sz w:val="18"/>
      <w:szCs w:val="18"/>
    </w:rPr>
  </w:style>
  <w:style w:type="paragraph" w:styleId="aa">
    <w:name w:val="annotation text"/>
    <w:basedOn w:val="a"/>
    <w:link w:val="ab"/>
    <w:uiPriority w:val="99"/>
    <w:semiHidden/>
    <w:unhideWhenUsed/>
    <w:rsid w:val="00F61888"/>
  </w:style>
  <w:style w:type="character" w:customStyle="1" w:styleId="ab">
    <w:name w:val="註解文字 字元"/>
    <w:basedOn w:val="a0"/>
    <w:link w:val="aa"/>
    <w:uiPriority w:val="99"/>
    <w:semiHidden/>
    <w:rsid w:val="00F61888"/>
  </w:style>
  <w:style w:type="paragraph" w:styleId="ac">
    <w:name w:val="annotation subject"/>
    <w:basedOn w:val="aa"/>
    <w:next w:val="aa"/>
    <w:link w:val="ad"/>
    <w:uiPriority w:val="99"/>
    <w:semiHidden/>
    <w:unhideWhenUsed/>
    <w:rsid w:val="00F61888"/>
    <w:rPr>
      <w:b/>
      <w:bCs/>
    </w:rPr>
  </w:style>
  <w:style w:type="character" w:customStyle="1" w:styleId="ad">
    <w:name w:val="註解主旨 字元"/>
    <w:basedOn w:val="ab"/>
    <w:link w:val="ac"/>
    <w:uiPriority w:val="99"/>
    <w:semiHidden/>
    <w:rsid w:val="00F61888"/>
    <w:rPr>
      <w:b/>
      <w:bCs/>
    </w:rPr>
  </w:style>
  <w:style w:type="paragraph" w:styleId="ae">
    <w:name w:val="header"/>
    <w:basedOn w:val="a"/>
    <w:link w:val="af"/>
    <w:uiPriority w:val="99"/>
    <w:semiHidden/>
    <w:unhideWhenUsed/>
    <w:rsid w:val="00131352"/>
    <w:pPr>
      <w:tabs>
        <w:tab w:val="center" w:pos="4153"/>
        <w:tab w:val="right" w:pos="8306"/>
      </w:tabs>
      <w:snapToGrid w:val="0"/>
    </w:pPr>
    <w:rPr>
      <w:sz w:val="20"/>
      <w:szCs w:val="20"/>
    </w:rPr>
  </w:style>
  <w:style w:type="character" w:customStyle="1" w:styleId="af">
    <w:name w:val="頁首 字元"/>
    <w:basedOn w:val="a0"/>
    <w:link w:val="ae"/>
    <w:uiPriority w:val="99"/>
    <w:semiHidden/>
    <w:rsid w:val="00131352"/>
    <w:rPr>
      <w:sz w:val="20"/>
      <w:szCs w:val="20"/>
    </w:rPr>
  </w:style>
  <w:style w:type="paragraph" w:styleId="af0">
    <w:name w:val="footer"/>
    <w:basedOn w:val="a"/>
    <w:link w:val="af1"/>
    <w:uiPriority w:val="99"/>
    <w:unhideWhenUsed/>
    <w:rsid w:val="00131352"/>
    <w:pPr>
      <w:tabs>
        <w:tab w:val="center" w:pos="4153"/>
        <w:tab w:val="right" w:pos="8306"/>
      </w:tabs>
      <w:snapToGrid w:val="0"/>
    </w:pPr>
    <w:rPr>
      <w:sz w:val="20"/>
      <w:szCs w:val="20"/>
    </w:rPr>
  </w:style>
  <w:style w:type="character" w:customStyle="1" w:styleId="af1">
    <w:name w:val="頁尾 字元"/>
    <w:basedOn w:val="a0"/>
    <w:link w:val="af0"/>
    <w:uiPriority w:val="99"/>
    <w:rsid w:val="00131352"/>
    <w:rPr>
      <w:sz w:val="20"/>
      <w:szCs w:val="20"/>
    </w:rPr>
  </w:style>
  <w:style w:type="table" w:styleId="af2">
    <w:name w:val="Table Grid"/>
    <w:basedOn w:val="a1"/>
    <w:uiPriority w:val="59"/>
    <w:rsid w:val="00BD18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3">
    <w:name w:val="Date"/>
    <w:basedOn w:val="a"/>
    <w:next w:val="a"/>
    <w:link w:val="af4"/>
    <w:uiPriority w:val="99"/>
    <w:semiHidden/>
    <w:unhideWhenUsed/>
    <w:rsid w:val="003F14F9"/>
    <w:pPr>
      <w:jc w:val="right"/>
    </w:pPr>
  </w:style>
  <w:style w:type="character" w:customStyle="1" w:styleId="af4">
    <w:name w:val="日期 字元"/>
    <w:basedOn w:val="a0"/>
    <w:link w:val="af3"/>
    <w:uiPriority w:val="99"/>
    <w:semiHidden/>
    <w:rsid w:val="003F14F9"/>
  </w:style>
  <w:style w:type="paragraph" w:styleId="af5">
    <w:name w:val="Document Map"/>
    <w:basedOn w:val="a"/>
    <w:link w:val="af6"/>
    <w:uiPriority w:val="99"/>
    <w:semiHidden/>
    <w:unhideWhenUsed/>
    <w:rsid w:val="009B13E5"/>
    <w:rPr>
      <w:rFonts w:ascii="新細明體"/>
      <w:sz w:val="18"/>
      <w:szCs w:val="18"/>
    </w:rPr>
  </w:style>
  <w:style w:type="character" w:customStyle="1" w:styleId="af6">
    <w:name w:val="文件引導模式 字元"/>
    <w:basedOn w:val="a0"/>
    <w:link w:val="af5"/>
    <w:uiPriority w:val="99"/>
    <w:semiHidden/>
    <w:rsid w:val="009B13E5"/>
    <w:rPr>
      <w:rFonts w:ascii="新細明體" w:eastAsia="新細明體"/>
      <w:sz w:val="18"/>
      <w:szCs w:val="18"/>
    </w:rPr>
  </w:style>
  <w:style w:type="character" w:styleId="af7">
    <w:name w:val="Strong"/>
    <w:basedOn w:val="a0"/>
    <w:uiPriority w:val="22"/>
    <w:qFormat/>
    <w:rsid w:val="001826F8"/>
    <w:rPr>
      <w:b/>
      <w:bCs/>
    </w:rPr>
  </w:style>
  <w:style w:type="character" w:styleId="af8">
    <w:name w:val="Intense Emphasis"/>
    <w:basedOn w:val="a0"/>
    <w:uiPriority w:val="21"/>
    <w:qFormat/>
    <w:rsid w:val="001826F8"/>
    <w:rPr>
      <w:b/>
      <w:bCs/>
      <w:i/>
      <w:iCs/>
      <w:color w:val="4F81BD"/>
    </w:rPr>
  </w:style>
  <w:style w:type="character" w:styleId="af9">
    <w:name w:val="Book Title"/>
    <w:basedOn w:val="a0"/>
    <w:uiPriority w:val="33"/>
    <w:qFormat/>
    <w:rsid w:val="001826F8"/>
    <w:rPr>
      <w:b/>
      <w:bCs/>
      <w:smallCaps/>
      <w:spacing w:val="5"/>
    </w:rPr>
  </w:style>
  <w:style w:type="paragraph" w:styleId="afa">
    <w:name w:val="Subtitle"/>
    <w:basedOn w:val="a"/>
    <w:next w:val="a"/>
    <w:link w:val="afb"/>
    <w:uiPriority w:val="11"/>
    <w:qFormat/>
    <w:rsid w:val="00206DE4"/>
    <w:pPr>
      <w:spacing w:after="60"/>
      <w:ind w:leftChars="100" w:left="100" w:rightChars="100" w:right="100"/>
    </w:pPr>
    <w:rPr>
      <w:rFonts w:ascii="Cambria" w:eastAsia="標楷體" w:hAnsi="Cambria"/>
      <w:b/>
      <w:iCs/>
      <w:sz w:val="32"/>
      <w:szCs w:val="24"/>
    </w:rPr>
  </w:style>
  <w:style w:type="character" w:customStyle="1" w:styleId="afb">
    <w:name w:val="副標題 字元"/>
    <w:basedOn w:val="a0"/>
    <w:link w:val="afa"/>
    <w:uiPriority w:val="11"/>
    <w:rsid w:val="00206DE4"/>
    <w:rPr>
      <w:rFonts w:ascii="Cambria" w:eastAsia="標楷體" w:hAnsi="Cambria" w:cs="Times New Roman"/>
      <w:b/>
      <w:iCs/>
      <w:sz w:val="32"/>
      <w:szCs w:val="24"/>
    </w:rPr>
  </w:style>
  <w:style w:type="character" w:styleId="afc">
    <w:name w:val="Subtle Emphasis"/>
    <w:basedOn w:val="a0"/>
    <w:uiPriority w:val="19"/>
    <w:qFormat/>
    <w:rsid w:val="00E11DE4"/>
    <w:rPr>
      <w:i/>
      <w:iCs/>
      <w:color w:val="808080"/>
    </w:rPr>
  </w:style>
  <w:style w:type="paragraph" w:styleId="31">
    <w:name w:val="toc 3"/>
    <w:basedOn w:val="a"/>
    <w:next w:val="a"/>
    <w:autoRedefine/>
    <w:uiPriority w:val="39"/>
    <w:unhideWhenUsed/>
    <w:rsid w:val="00790D4D"/>
    <w:pPr>
      <w:ind w:leftChars="400" w:left="960"/>
    </w:pPr>
  </w:style>
  <w:style w:type="paragraph" w:styleId="41">
    <w:name w:val="toc 4"/>
    <w:basedOn w:val="a"/>
    <w:next w:val="a"/>
    <w:autoRedefine/>
    <w:uiPriority w:val="39"/>
    <w:unhideWhenUsed/>
    <w:rsid w:val="00790D4D"/>
    <w:pPr>
      <w:ind w:leftChars="600" w:left="1440"/>
    </w:pPr>
  </w:style>
  <w:style w:type="paragraph" w:styleId="5">
    <w:name w:val="toc 5"/>
    <w:basedOn w:val="a"/>
    <w:next w:val="a"/>
    <w:autoRedefine/>
    <w:uiPriority w:val="39"/>
    <w:unhideWhenUsed/>
    <w:rsid w:val="00790D4D"/>
    <w:pPr>
      <w:ind w:leftChars="800" w:left="1920"/>
    </w:pPr>
  </w:style>
  <w:style w:type="paragraph" w:styleId="6">
    <w:name w:val="toc 6"/>
    <w:basedOn w:val="a"/>
    <w:next w:val="a"/>
    <w:autoRedefine/>
    <w:uiPriority w:val="39"/>
    <w:unhideWhenUsed/>
    <w:rsid w:val="00790D4D"/>
    <w:pPr>
      <w:ind w:leftChars="1000" w:left="2400"/>
    </w:pPr>
  </w:style>
  <w:style w:type="paragraph" w:styleId="7">
    <w:name w:val="toc 7"/>
    <w:basedOn w:val="a"/>
    <w:next w:val="a"/>
    <w:autoRedefine/>
    <w:uiPriority w:val="39"/>
    <w:unhideWhenUsed/>
    <w:rsid w:val="00790D4D"/>
    <w:pPr>
      <w:ind w:leftChars="1200" w:left="2880"/>
    </w:pPr>
  </w:style>
  <w:style w:type="paragraph" w:styleId="8">
    <w:name w:val="toc 8"/>
    <w:basedOn w:val="a"/>
    <w:next w:val="a"/>
    <w:autoRedefine/>
    <w:uiPriority w:val="39"/>
    <w:unhideWhenUsed/>
    <w:rsid w:val="00790D4D"/>
    <w:pPr>
      <w:ind w:leftChars="1400" w:left="3360"/>
    </w:pPr>
  </w:style>
  <w:style w:type="paragraph" w:styleId="9">
    <w:name w:val="toc 9"/>
    <w:basedOn w:val="a"/>
    <w:next w:val="a"/>
    <w:autoRedefine/>
    <w:uiPriority w:val="39"/>
    <w:unhideWhenUsed/>
    <w:rsid w:val="00790D4D"/>
    <w:pPr>
      <w:ind w:leftChars="1600" w:left="3840"/>
    </w:pPr>
  </w:style>
  <w:style w:type="paragraph" w:styleId="afd">
    <w:name w:val="footnote text"/>
    <w:basedOn w:val="a"/>
    <w:link w:val="afe"/>
    <w:uiPriority w:val="99"/>
    <w:semiHidden/>
    <w:unhideWhenUsed/>
    <w:rsid w:val="00611A0A"/>
    <w:pPr>
      <w:snapToGrid w:val="0"/>
    </w:pPr>
    <w:rPr>
      <w:sz w:val="20"/>
      <w:szCs w:val="20"/>
    </w:rPr>
  </w:style>
  <w:style w:type="character" w:customStyle="1" w:styleId="afe">
    <w:name w:val="註腳文字 字元"/>
    <w:basedOn w:val="a0"/>
    <w:link w:val="afd"/>
    <w:uiPriority w:val="99"/>
    <w:semiHidden/>
    <w:rsid w:val="00611A0A"/>
    <w:rPr>
      <w:rFonts w:ascii="Calibri" w:eastAsia="新細明體" w:hAnsi="Calibri" w:cs="Times New Roman"/>
      <w:sz w:val="20"/>
      <w:szCs w:val="20"/>
    </w:rPr>
  </w:style>
  <w:style w:type="character" w:styleId="aff">
    <w:name w:val="footnote reference"/>
    <w:basedOn w:val="a0"/>
    <w:uiPriority w:val="99"/>
    <w:semiHidden/>
    <w:unhideWhenUsed/>
    <w:rsid w:val="00611A0A"/>
    <w:rPr>
      <w:vertAlign w:val="superscript"/>
    </w:rPr>
  </w:style>
  <w:style w:type="paragraph" w:styleId="Web">
    <w:name w:val="Normal (Web)"/>
    <w:basedOn w:val="a"/>
    <w:uiPriority w:val="99"/>
    <w:unhideWhenUsed/>
    <w:rsid w:val="009354AE"/>
    <w:pPr>
      <w:widowControl/>
      <w:spacing w:before="100" w:beforeAutospacing="1" w:after="100" w:afterAutospacing="1"/>
    </w:pPr>
    <w:rPr>
      <w:rFonts w:ascii="新細明體" w:hAnsi="新細明體" w:cs="新細明體"/>
      <w:kern w:val="0"/>
      <w:szCs w:val="24"/>
    </w:rPr>
  </w:style>
  <w:style w:type="character" w:customStyle="1" w:styleId="editsection">
    <w:name w:val="editsection"/>
    <w:basedOn w:val="a0"/>
    <w:rsid w:val="009354AE"/>
  </w:style>
  <w:style w:type="character" w:customStyle="1" w:styleId="mw-headline">
    <w:name w:val="mw-headline"/>
    <w:basedOn w:val="a0"/>
    <w:rsid w:val="009354AE"/>
  </w:style>
  <w:style w:type="table" w:customStyle="1" w:styleId="12">
    <w:name w:val="淺色網底1"/>
    <w:basedOn w:val="a1"/>
    <w:uiPriority w:val="60"/>
    <w:rsid w:val="00600C1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暗色網底 11"/>
    <w:basedOn w:val="a1"/>
    <w:uiPriority w:val="63"/>
    <w:rsid w:val="00E27EF5"/>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3">
    <w:name w:val="淺色格線1"/>
    <w:basedOn w:val="a1"/>
    <w:uiPriority w:val="62"/>
    <w:rsid w:val="00E27EF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新細明體"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新細明體"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新細明體" w:hAnsi="Cambria" w:cs="Times New Roman"/>
        <w:b/>
        <w:bCs/>
      </w:rPr>
    </w:tblStylePr>
    <w:tblStylePr w:type="lastCol">
      <w:rPr>
        <w:rFonts w:ascii="Cambria" w:eastAsia="新細明體"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TML">
    <w:name w:val="HTML Preformatted"/>
    <w:basedOn w:val="a"/>
    <w:link w:val="HTML0"/>
    <w:uiPriority w:val="99"/>
    <w:unhideWhenUsed/>
    <w:rsid w:val="00351C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351C32"/>
    <w:rPr>
      <w:rFonts w:ascii="細明體" w:eastAsia="細明體" w:hAnsi="細明體" w:cs="細明體"/>
      <w:kern w:val="0"/>
      <w:szCs w:val="24"/>
    </w:rPr>
  </w:style>
  <w:style w:type="character" w:customStyle="1" w:styleId="kw2">
    <w:name w:val="kw2"/>
    <w:basedOn w:val="a0"/>
    <w:rsid w:val="006C3730"/>
  </w:style>
  <w:style w:type="character" w:customStyle="1" w:styleId="kw4">
    <w:name w:val="kw4"/>
    <w:basedOn w:val="a0"/>
    <w:rsid w:val="006C3730"/>
  </w:style>
  <w:style w:type="character" w:customStyle="1" w:styleId="nu0">
    <w:name w:val="nu0"/>
    <w:basedOn w:val="a0"/>
    <w:rsid w:val="006C3730"/>
  </w:style>
  <w:style w:type="character" w:customStyle="1" w:styleId="kw1">
    <w:name w:val="kw1"/>
    <w:basedOn w:val="a0"/>
    <w:rsid w:val="006C3730"/>
  </w:style>
  <w:style w:type="character" w:customStyle="1" w:styleId="comulti">
    <w:name w:val="comulti"/>
    <w:basedOn w:val="a0"/>
    <w:rsid w:val="006C3730"/>
  </w:style>
  <w:style w:type="character" w:customStyle="1" w:styleId="br0">
    <w:name w:val="br0"/>
    <w:basedOn w:val="a0"/>
    <w:rsid w:val="006C3730"/>
  </w:style>
  <w:style w:type="character" w:customStyle="1" w:styleId="me1">
    <w:name w:val="me1"/>
    <w:basedOn w:val="a0"/>
    <w:rsid w:val="006C3730"/>
  </w:style>
  <w:style w:type="character" w:customStyle="1" w:styleId="kw3">
    <w:name w:val="kw3"/>
    <w:basedOn w:val="a0"/>
    <w:rsid w:val="006C3730"/>
  </w:style>
  <w:style w:type="character" w:customStyle="1" w:styleId="st0">
    <w:name w:val="st0"/>
    <w:basedOn w:val="a0"/>
    <w:rsid w:val="006C3730"/>
  </w:style>
  <w:style w:type="character" w:customStyle="1" w:styleId="40">
    <w:name w:val="標題 4 字元"/>
    <w:basedOn w:val="a0"/>
    <w:link w:val="4"/>
    <w:uiPriority w:val="9"/>
    <w:semiHidden/>
    <w:rsid w:val="001E4503"/>
    <w:rPr>
      <w:rFonts w:ascii="Cambria" w:eastAsia="新細明體" w:hAnsi="Cambria" w:cs="Times New Roman"/>
      <w:sz w:val="36"/>
      <w:szCs w:val="36"/>
    </w:rPr>
  </w:style>
  <w:style w:type="character" w:styleId="aff0">
    <w:name w:val="FollowedHyperlink"/>
    <w:basedOn w:val="a0"/>
    <w:uiPriority w:val="99"/>
    <w:semiHidden/>
    <w:unhideWhenUsed/>
    <w:rsid w:val="0099038E"/>
    <w:rPr>
      <w:color w:val="800080"/>
      <w:u w:val="single"/>
    </w:rPr>
  </w:style>
  <w:style w:type="paragraph" w:customStyle="1" w:styleId="22">
    <w:name w:val="2"/>
    <w:basedOn w:val="a"/>
    <w:rsid w:val="00822572"/>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5643336">
      <w:bodyDiv w:val="1"/>
      <w:marLeft w:val="0"/>
      <w:marRight w:val="0"/>
      <w:marTop w:val="0"/>
      <w:marBottom w:val="0"/>
      <w:divBdr>
        <w:top w:val="none" w:sz="0" w:space="0" w:color="auto"/>
        <w:left w:val="none" w:sz="0" w:space="0" w:color="auto"/>
        <w:bottom w:val="none" w:sz="0" w:space="0" w:color="auto"/>
        <w:right w:val="none" w:sz="0" w:space="0" w:color="auto"/>
      </w:divBdr>
    </w:div>
    <w:div w:id="8652353">
      <w:bodyDiv w:val="1"/>
      <w:marLeft w:val="0"/>
      <w:marRight w:val="0"/>
      <w:marTop w:val="0"/>
      <w:marBottom w:val="0"/>
      <w:divBdr>
        <w:top w:val="none" w:sz="0" w:space="0" w:color="auto"/>
        <w:left w:val="none" w:sz="0" w:space="0" w:color="auto"/>
        <w:bottom w:val="none" w:sz="0" w:space="0" w:color="auto"/>
        <w:right w:val="none" w:sz="0" w:space="0" w:color="auto"/>
      </w:divBdr>
      <w:divsChild>
        <w:div w:id="1028678106">
          <w:marLeft w:val="1166"/>
          <w:marRight w:val="0"/>
          <w:marTop w:val="96"/>
          <w:marBottom w:val="0"/>
          <w:divBdr>
            <w:top w:val="none" w:sz="0" w:space="0" w:color="auto"/>
            <w:left w:val="none" w:sz="0" w:space="0" w:color="auto"/>
            <w:bottom w:val="none" w:sz="0" w:space="0" w:color="auto"/>
            <w:right w:val="none" w:sz="0" w:space="0" w:color="auto"/>
          </w:divBdr>
        </w:div>
      </w:divsChild>
    </w:div>
    <w:div w:id="37172655">
      <w:bodyDiv w:val="1"/>
      <w:marLeft w:val="0"/>
      <w:marRight w:val="0"/>
      <w:marTop w:val="0"/>
      <w:marBottom w:val="0"/>
      <w:divBdr>
        <w:top w:val="none" w:sz="0" w:space="0" w:color="auto"/>
        <w:left w:val="none" w:sz="0" w:space="0" w:color="auto"/>
        <w:bottom w:val="none" w:sz="0" w:space="0" w:color="auto"/>
        <w:right w:val="none" w:sz="0" w:space="0" w:color="auto"/>
      </w:divBdr>
      <w:divsChild>
        <w:div w:id="1516000909">
          <w:marLeft w:val="1166"/>
          <w:marRight w:val="0"/>
          <w:marTop w:val="134"/>
          <w:marBottom w:val="0"/>
          <w:divBdr>
            <w:top w:val="none" w:sz="0" w:space="0" w:color="auto"/>
            <w:left w:val="none" w:sz="0" w:space="0" w:color="auto"/>
            <w:bottom w:val="none" w:sz="0" w:space="0" w:color="auto"/>
            <w:right w:val="none" w:sz="0" w:space="0" w:color="auto"/>
          </w:divBdr>
        </w:div>
      </w:divsChild>
    </w:div>
    <w:div w:id="42101975">
      <w:bodyDiv w:val="1"/>
      <w:marLeft w:val="0"/>
      <w:marRight w:val="0"/>
      <w:marTop w:val="0"/>
      <w:marBottom w:val="0"/>
      <w:divBdr>
        <w:top w:val="none" w:sz="0" w:space="0" w:color="auto"/>
        <w:left w:val="none" w:sz="0" w:space="0" w:color="auto"/>
        <w:bottom w:val="none" w:sz="0" w:space="0" w:color="auto"/>
        <w:right w:val="none" w:sz="0" w:space="0" w:color="auto"/>
      </w:divBdr>
    </w:div>
    <w:div w:id="49620881">
      <w:bodyDiv w:val="1"/>
      <w:marLeft w:val="0"/>
      <w:marRight w:val="0"/>
      <w:marTop w:val="0"/>
      <w:marBottom w:val="0"/>
      <w:divBdr>
        <w:top w:val="none" w:sz="0" w:space="0" w:color="auto"/>
        <w:left w:val="none" w:sz="0" w:space="0" w:color="auto"/>
        <w:bottom w:val="none" w:sz="0" w:space="0" w:color="auto"/>
        <w:right w:val="none" w:sz="0" w:space="0" w:color="auto"/>
      </w:divBdr>
      <w:divsChild>
        <w:div w:id="137769032">
          <w:marLeft w:val="1166"/>
          <w:marRight w:val="0"/>
          <w:marTop w:val="106"/>
          <w:marBottom w:val="0"/>
          <w:divBdr>
            <w:top w:val="none" w:sz="0" w:space="0" w:color="auto"/>
            <w:left w:val="none" w:sz="0" w:space="0" w:color="auto"/>
            <w:bottom w:val="none" w:sz="0" w:space="0" w:color="auto"/>
            <w:right w:val="none" w:sz="0" w:space="0" w:color="auto"/>
          </w:divBdr>
        </w:div>
        <w:div w:id="578949662">
          <w:marLeft w:val="1166"/>
          <w:marRight w:val="0"/>
          <w:marTop w:val="106"/>
          <w:marBottom w:val="0"/>
          <w:divBdr>
            <w:top w:val="none" w:sz="0" w:space="0" w:color="auto"/>
            <w:left w:val="none" w:sz="0" w:space="0" w:color="auto"/>
            <w:bottom w:val="none" w:sz="0" w:space="0" w:color="auto"/>
            <w:right w:val="none" w:sz="0" w:space="0" w:color="auto"/>
          </w:divBdr>
        </w:div>
        <w:div w:id="878664860">
          <w:marLeft w:val="1166"/>
          <w:marRight w:val="0"/>
          <w:marTop w:val="106"/>
          <w:marBottom w:val="0"/>
          <w:divBdr>
            <w:top w:val="none" w:sz="0" w:space="0" w:color="auto"/>
            <w:left w:val="none" w:sz="0" w:space="0" w:color="auto"/>
            <w:bottom w:val="none" w:sz="0" w:space="0" w:color="auto"/>
            <w:right w:val="none" w:sz="0" w:space="0" w:color="auto"/>
          </w:divBdr>
        </w:div>
        <w:div w:id="1145200845">
          <w:marLeft w:val="1166"/>
          <w:marRight w:val="0"/>
          <w:marTop w:val="106"/>
          <w:marBottom w:val="0"/>
          <w:divBdr>
            <w:top w:val="none" w:sz="0" w:space="0" w:color="auto"/>
            <w:left w:val="none" w:sz="0" w:space="0" w:color="auto"/>
            <w:bottom w:val="none" w:sz="0" w:space="0" w:color="auto"/>
            <w:right w:val="none" w:sz="0" w:space="0" w:color="auto"/>
          </w:divBdr>
        </w:div>
        <w:div w:id="1752850573">
          <w:marLeft w:val="547"/>
          <w:marRight w:val="0"/>
          <w:marTop w:val="125"/>
          <w:marBottom w:val="0"/>
          <w:divBdr>
            <w:top w:val="none" w:sz="0" w:space="0" w:color="auto"/>
            <w:left w:val="none" w:sz="0" w:space="0" w:color="auto"/>
            <w:bottom w:val="none" w:sz="0" w:space="0" w:color="auto"/>
            <w:right w:val="none" w:sz="0" w:space="0" w:color="auto"/>
          </w:divBdr>
        </w:div>
      </w:divsChild>
    </w:div>
    <w:div w:id="65618483">
      <w:bodyDiv w:val="1"/>
      <w:marLeft w:val="0"/>
      <w:marRight w:val="0"/>
      <w:marTop w:val="0"/>
      <w:marBottom w:val="0"/>
      <w:divBdr>
        <w:top w:val="none" w:sz="0" w:space="0" w:color="auto"/>
        <w:left w:val="none" w:sz="0" w:space="0" w:color="auto"/>
        <w:bottom w:val="none" w:sz="0" w:space="0" w:color="auto"/>
        <w:right w:val="none" w:sz="0" w:space="0" w:color="auto"/>
      </w:divBdr>
    </w:div>
    <w:div w:id="87775743">
      <w:bodyDiv w:val="1"/>
      <w:marLeft w:val="0"/>
      <w:marRight w:val="0"/>
      <w:marTop w:val="0"/>
      <w:marBottom w:val="0"/>
      <w:divBdr>
        <w:top w:val="none" w:sz="0" w:space="0" w:color="auto"/>
        <w:left w:val="none" w:sz="0" w:space="0" w:color="auto"/>
        <w:bottom w:val="none" w:sz="0" w:space="0" w:color="auto"/>
        <w:right w:val="none" w:sz="0" w:space="0" w:color="auto"/>
      </w:divBdr>
      <w:divsChild>
        <w:div w:id="194120262">
          <w:marLeft w:val="1166"/>
          <w:marRight w:val="0"/>
          <w:marTop w:val="134"/>
          <w:marBottom w:val="0"/>
          <w:divBdr>
            <w:top w:val="none" w:sz="0" w:space="0" w:color="auto"/>
            <w:left w:val="none" w:sz="0" w:space="0" w:color="auto"/>
            <w:bottom w:val="none" w:sz="0" w:space="0" w:color="auto"/>
            <w:right w:val="none" w:sz="0" w:space="0" w:color="auto"/>
          </w:divBdr>
        </w:div>
        <w:div w:id="415053435">
          <w:marLeft w:val="1166"/>
          <w:marRight w:val="0"/>
          <w:marTop w:val="134"/>
          <w:marBottom w:val="0"/>
          <w:divBdr>
            <w:top w:val="none" w:sz="0" w:space="0" w:color="auto"/>
            <w:left w:val="none" w:sz="0" w:space="0" w:color="auto"/>
            <w:bottom w:val="none" w:sz="0" w:space="0" w:color="auto"/>
            <w:right w:val="none" w:sz="0" w:space="0" w:color="auto"/>
          </w:divBdr>
        </w:div>
        <w:div w:id="589973579">
          <w:marLeft w:val="1166"/>
          <w:marRight w:val="0"/>
          <w:marTop w:val="134"/>
          <w:marBottom w:val="0"/>
          <w:divBdr>
            <w:top w:val="none" w:sz="0" w:space="0" w:color="auto"/>
            <w:left w:val="none" w:sz="0" w:space="0" w:color="auto"/>
            <w:bottom w:val="none" w:sz="0" w:space="0" w:color="auto"/>
            <w:right w:val="none" w:sz="0" w:space="0" w:color="auto"/>
          </w:divBdr>
        </w:div>
        <w:div w:id="682897081">
          <w:marLeft w:val="547"/>
          <w:marRight w:val="0"/>
          <w:marTop w:val="134"/>
          <w:marBottom w:val="0"/>
          <w:divBdr>
            <w:top w:val="none" w:sz="0" w:space="0" w:color="auto"/>
            <w:left w:val="none" w:sz="0" w:space="0" w:color="auto"/>
            <w:bottom w:val="none" w:sz="0" w:space="0" w:color="auto"/>
            <w:right w:val="none" w:sz="0" w:space="0" w:color="auto"/>
          </w:divBdr>
        </w:div>
        <w:div w:id="1971276392">
          <w:marLeft w:val="1166"/>
          <w:marRight w:val="0"/>
          <w:marTop w:val="134"/>
          <w:marBottom w:val="0"/>
          <w:divBdr>
            <w:top w:val="none" w:sz="0" w:space="0" w:color="auto"/>
            <w:left w:val="none" w:sz="0" w:space="0" w:color="auto"/>
            <w:bottom w:val="none" w:sz="0" w:space="0" w:color="auto"/>
            <w:right w:val="none" w:sz="0" w:space="0" w:color="auto"/>
          </w:divBdr>
        </w:div>
      </w:divsChild>
    </w:div>
    <w:div w:id="96022317">
      <w:bodyDiv w:val="1"/>
      <w:marLeft w:val="0"/>
      <w:marRight w:val="0"/>
      <w:marTop w:val="0"/>
      <w:marBottom w:val="0"/>
      <w:divBdr>
        <w:top w:val="none" w:sz="0" w:space="0" w:color="auto"/>
        <w:left w:val="none" w:sz="0" w:space="0" w:color="auto"/>
        <w:bottom w:val="none" w:sz="0" w:space="0" w:color="auto"/>
        <w:right w:val="none" w:sz="0" w:space="0" w:color="auto"/>
      </w:divBdr>
      <w:divsChild>
        <w:div w:id="47998953">
          <w:marLeft w:val="547"/>
          <w:marRight w:val="0"/>
          <w:marTop w:val="154"/>
          <w:marBottom w:val="0"/>
          <w:divBdr>
            <w:top w:val="none" w:sz="0" w:space="0" w:color="auto"/>
            <w:left w:val="none" w:sz="0" w:space="0" w:color="auto"/>
            <w:bottom w:val="none" w:sz="0" w:space="0" w:color="auto"/>
            <w:right w:val="none" w:sz="0" w:space="0" w:color="auto"/>
          </w:divBdr>
        </w:div>
        <w:div w:id="1218856244">
          <w:marLeft w:val="1166"/>
          <w:marRight w:val="0"/>
          <w:marTop w:val="134"/>
          <w:marBottom w:val="0"/>
          <w:divBdr>
            <w:top w:val="none" w:sz="0" w:space="0" w:color="auto"/>
            <w:left w:val="none" w:sz="0" w:space="0" w:color="auto"/>
            <w:bottom w:val="none" w:sz="0" w:space="0" w:color="auto"/>
            <w:right w:val="none" w:sz="0" w:space="0" w:color="auto"/>
          </w:divBdr>
        </w:div>
        <w:div w:id="1819377233">
          <w:marLeft w:val="1166"/>
          <w:marRight w:val="0"/>
          <w:marTop w:val="134"/>
          <w:marBottom w:val="0"/>
          <w:divBdr>
            <w:top w:val="none" w:sz="0" w:space="0" w:color="auto"/>
            <w:left w:val="none" w:sz="0" w:space="0" w:color="auto"/>
            <w:bottom w:val="none" w:sz="0" w:space="0" w:color="auto"/>
            <w:right w:val="none" w:sz="0" w:space="0" w:color="auto"/>
          </w:divBdr>
        </w:div>
        <w:div w:id="2098212385">
          <w:marLeft w:val="547"/>
          <w:marRight w:val="0"/>
          <w:marTop w:val="154"/>
          <w:marBottom w:val="0"/>
          <w:divBdr>
            <w:top w:val="none" w:sz="0" w:space="0" w:color="auto"/>
            <w:left w:val="none" w:sz="0" w:space="0" w:color="auto"/>
            <w:bottom w:val="none" w:sz="0" w:space="0" w:color="auto"/>
            <w:right w:val="none" w:sz="0" w:space="0" w:color="auto"/>
          </w:divBdr>
        </w:div>
      </w:divsChild>
    </w:div>
    <w:div w:id="108551933">
      <w:bodyDiv w:val="1"/>
      <w:marLeft w:val="0"/>
      <w:marRight w:val="0"/>
      <w:marTop w:val="0"/>
      <w:marBottom w:val="0"/>
      <w:divBdr>
        <w:top w:val="none" w:sz="0" w:space="0" w:color="auto"/>
        <w:left w:val="none" w:sz="0" w:space="0" w:color="auto"/>
        <w:bottom w:val="none" w:sz="0" w:space="0" w:color="auto"/>
        <w:right w:val="none" w:sz="0" w:space="0" w:color="auto"/>
      </w:divBdr>
    </w:div>
    <w:div w:id="128283961">
      <w:bodyDiv w:val="1"/>
      <w:marLeft w:val="0"/>
      <w:marRight w:val="0"/>
      <w:marTop w:val="0"/>
      <w:marBottom w:val="0"/>
      <w:divBdr>
        <w:top w:val="none" w:sz="0" w:space="0" w:color="auto"/>
        <w:left w:val="none" w:sz="0" w:space="0" w:color="auto"/>
        <w:bottom w:val="none" w:sz="0" w:space="0" w:color="auto"/>
        <w:right w:val="none" w:sz="0" w:space="0" w:color="auto"/>
      </w:divBdr>
      <w:divsChild>
        <w:div w:id="424035953">
          <w:marLeft w:val="1094"/>
          <w:marRight w:val="0"/>
          <w:marTop w:val="125"/>
          <w:marBottom w:val="0"/>
          <w:divBdr>
            <w:top w:val="none" w:sz="0" w:space="0" w:color="auto"/>
            <w:left w:val="none" w:sz="0" w:space="0" w:color="auto"/>
            <w:bottom w:val="none" w:sz="0" w:space="0" w:color="auto"/>
            <w:right w:val="none" w:sz="0" w:space="0" w:color="auto"/>
          </w:divBdr>
        </w:div>
      </w:divsChild>
    </w:div>
    <w:div w:id="142626054">
      <w:bodyDiv w:val="1"/>
      <w:marLeft w:val="0"/>
      <w:marRight w:val="0"/>
      <w:marTop w:val="0"/>
      <w:marBottom w:val="0"/>
      <w:divBdr>
        <w:top w:val="none" w:sz="0" w:space="0" w:color="auto"/>
        <w:left w:val="none" w:sz="0" w:space="0" w:color="auto"/>
        <w:bottom w:val="none" w:sz="0" w:space="0" w:color="auto"/>
        <w:right w:val="none" w:sz="0" w:space="0" w:color="auto"/>
      </w:divBdr>
    </w:div>
    <w:div w:id="144973338">
      <w:bodyDiv w:val="1"/>
      <w:marLeft w:val="0"/>
      <w:marRight w:val="0"/>
      <w:marTop w:val="0"/>
      <w:marBottom w:val="0"/>
      <w:divBdr>
        <w:top w:val="none" w:sz="0" w:space="0" w:color="auto"/>
        <w:left w:val="none" w:sz="0" w:space="0" w:color="auto"/>
        <w:bottom w:val="none" w:sz="0" w:space="0" w:color="auto"/>
        <w:right w:val="none" w:sz="0" w:space="0" w:color="auto"/>
      </w:divBdr>
    </w:div>
    <w:div w:id="178088260">
      <w:bodyDiv w:val="1"/>
      <w:marLeft w:val="0"/>
      <w:marRight w:val="0"/>
      <w:marTop w:val="0"/>
      <w:marBottom w:val="0"/>
      <w:divBdr>
        <w:top w:val="none" w:sz="0" w:space="0" w:color="auto"/>
        <w:left w:val="none" w:sz="0" w:space="0" w:color="auto"/>
        <w:bottom w:val="none" w:sz="0" w:space="0" w:color="auto"/>
        <w:right w:val="none" w:sz="0" w:space="0" w:color="auto"/>
      </w:divBdr>
    </w:div>
    <w:div w:id="187715536">
      <w:bodyDiv w:val="1"/>
      <w:marLeft w:val="0"/>
      <w:marRight w:val="0"/>
      <w:marTop w:val="0"/>
      <w:marBottom w:val="0"/>
      <w:divBdr>
        <w:top w:val="none" w:sz="0" w:space="0" w:color="auto"/>
        <w:left w:val="none" w:sz="0" w:space="0" w:color="auto"/>
        <w:bottom w:val="none" w:sz="0" w:space="0" w:color="auto"/>
        <w:right w:val="none" w:sz="0" w:space="0" w:color="auto"/>
      </w:divBdr>
      <w:divsChild>
        <w:div w:id="166947444">
          <w:marLeft w:val="547"/>
          <w:marRight w:val="0"/>
          <w:marTop w:val="154"/>
          <w:marBottom w:val="0"/>
          <w:divBdr>
            <w:top w:val="none" w:sz="0" w:space="0" w:color="auto"/>
            <w:left w:val="none" w:sz="0" w:space="0" w:color="auto"/>
            <w:bottom w:val="none" w:sz="0" w:space="0" w:color="auto"/>
            <w:right w:val="none" w:sz="0" w:space="0" w:color="auto"/>
          </w:divBdr>
        </w:div>
        <w:div w:id="1440295591">
          <w:marLeft w:val="547"/>
          <w:marRight w:val="0"/>
          <w:marTop w:val="154"/>
          <w:marBottom w:val="0"/>
          <w:divBdr>
            <w:top w:val="none" w:sz="0" w:space="0" w:color="auto"/>
            <w:left w:val="none" w:sz="0" w:space="0" w:color="auto"/>
            <w:bottom w:val="none" w:sz="0" w:space="0" w:color="auto"/>
            <w:right w:val="none" w:sz="0" w:space="0" w:color="auto"/>
          </w:divBdr>
        </w:div>
        <w:div w:id="1607229186">
          <w:marLeft w:val="547"/>
          <w:marRight w:val="0"/>
          <w:marTop w:val="154"/>
          <w:marBottom w:val="0"/>
          <w:divBdr>
            <w:top w:val="none" w:sz="0" w:space="0" w:color="auto"/>
            <w:left w:val="none" w:sz="0" w:space="0" w:color="auto"/>
            <w:bottom w:val="none" w:sz="0" w:space="0" w:color="auto"/>
            <w:right w:val="none" w:sz="0" w:space="0" w:color="auto"/>
          </w:divBdr>
        </w:div>
        <w:div w:id="1919702769">
          <w:marLeft w:val="547"/>
          <w:marRight w:val="0"/>
          <w:marTop w:val="154"/>
          <w:marBottom w:val="0"/>
          <w:divBdr>
            <w:top w:val="none" w:sz="0" w:space="0" w:color="auto"/>
            <w:left w:val="none" w:sz="0" w:space="0" w:color="auto"/>
            <w:bottom w:val="none" w:sz="0" w:space="0" w:color="auto"/>
            <w:right w:val="none" w:sz="0" w:space="0" w:color="auto"/>
          </w:divBdr>
        </w:div>
        <w:div w:id="2132086117">
          <w:marLeft w:val="547"/>
          <w:marRight w:val="0"/>
          <w:marTop w:val="154"/>
          <w:marBottom w:val="0"/>
          <w:divBdr>
            <w:top w:val="none" w:sz="0" w:space="0" w:color="auto"/>
            <w:left w:val="none" w:sz="0" w:space="0" w:color="auto"/>
            <w:bottom w:val="none" w:sz="0" w:space="0" w:color="auto"/>
            <w:right w:val="none" w:sz="0" w:space="0" w:color="auto"/>
          </w:divBdr>
        </w:div>
      </w:divsChild>
    </w:div>
    <w:div w:id="200872551">
      <w:bodyDiv w:val="1"/>
      <w:marLeft w:val="0"/>
      <w:marRight w:val="0"/>
      <w:marTop w:val="0"/>
      <w:marBottom w:val="0"/>
      <w:divBdr>
        <w:top w:val="none" w:sz="0" w:space="0" w:color="auto"/>
        <w:left w:val="none" w:sz="0" w:space="0" w:color="auto"/>
        <w:bottom w:val="none" w:sz="0" w:space="0" w:color="auto"/>
        <w:right w:val="none" w:sz="0" w:space="0" w:color="auto"/>
      </w:divBdr>
      <w:divsChild>
        <w:div w:id="47581243">
          <w:marLeft w:val="547"/>
          <w:marRight w:val="0"/>
          <w:marTop w:val="154"/>
          <w:marBottom w:val="0"/>
          <w:divBdr>
            <w:top w:val="none" w:sz="0" w:space="0" w:color="auto"/>
            <w:left w:val="none" w:sz="0" w:space="0" w:color="auto"/>
            <w:bottom w:val="none" w:sz="0" w:space="0" w:color="auto"/>
            <w:right w:val="none" w:sz="0" w:space="0" w:color="auto"/>
          </w:divBdr>
        </w:div>
        <w:div w:id="623537204">
          <w:marLeft w:val="1166"/>
          <w:marRight w:val="0"/>
          <w:marTop w:val="134"/>
          <w:marBottom w:val="0"/>
          <w:divBdr>
            <w:top w:val="none" w:sz="0" w:space="0" w:color="auto"/>
            <w:left w:val="none" w:sz="0" w:space="0" w:color="auto"/>
            <w:bottom w:val="none" w:sz="0" w:space="0" w:color="auto"/>
            <w:right w:val="none" w:sz="0" w:space="0" w:color="auto"/>
          </w:divBdr>
        </w:div>
        <w:div w:id="1069040315">
          <w:marLeft w:val="1166"/>
          <w:marRight w:val="0"/>
          <w:marTop w:val="134"/>
          <w:marBottom w:val="0"/>
          <w:divBdr>
            <w:top w:val="none" w:sz="0" w:space="0" w:color="auto"/>
            <w:left w:val="none" w:sz="0" w:space="0" w:color="auto"/>
            <w:bottom w:val="none" w:sz="0" w:space="0" w:color="auto"/>
            <w:right w:val="none" w:sz="0" w:space="0" w:color="auto"/>
          </w:divBdr>
        </w:div>
        <w:div w:id="1314522689">
          <w:marLeft w:val="1166"/>
          <w:marRight w:val="0"/>
          <w:marTop w:val="134"/>
          <w:marBottom w:val="0"/>
          <w:divBdr>
            <w:top w:val="none" w:sz="0" w:space="0" w:color="auto"/>
            <w:left w:val="none" w:sz="0" w:space="0" w:color="auto"/>
            <w:bottom w:val="none" w:sz="0" w:space="0" w:color="auto"/>
            <w:right w:val="none" w:sz="0" w:space="0" w:color="auto"/>
          </w:divBdr>
        </w:div>
        <w:div w:id="1722899537">
          <w:marLeft w:val="1166"/>
          <w:marRight w:val="0"/>
          <w:marTop w:val="134"/>
          <w:marBottom w:val="0"/>
          <w:divBdr>
            <w:top w:val="none" w:sz="0" w:space="0" w:color="auto"/>
            <w:left w:val="none" w:sz="0" w:space="0" w:color="auto"/>
            <w:bottom w:val="none" w:sz="0" w:space="0" w:color="auto"/>
            <w:right w:val="none" w:sz="0" w:space="0" w:color="auto"/>
          </w:divBdr>
        </w:div>
      </w:divsChild>
    </w:div>
    <w:div w:id="219944192">
      <w:bodyDiv w:val="1"/>
      <w:marLeft w:val="0"/>
      <w:marRight w:val="0"/>
      <w:marTop w:val="0"/>
      <w:marBottom w:val="0"/>
      <w:divBdr>
        <w:top w:val="none" w:sz="0" w:space="0" w:color="auto"/>
        <w:left w:val="none" w:sz="0" w:space="0" w:color="auto"/>
        <w:bottom w:val="none" w:sz="0" w:space="0" w:color="auto"/>
        <w:right w:val="none" w:sz="0" w:space="0" w:color="auto"/>
      </w:divBdr>
      <w:divsChild>
        <w:div w:id="318964574">
          <w:marLeft w:val="1166"/>
          <w:marRight w:val="0"/>
          <w:marTop w:val="106"/>
          <w:marBottom w:val="0"/>
          <w:divBdr>
            <w:top w:val="none" w:sz="0" w:space="0" w:color="auto"/>
            <w:left w:val="none" w:sz="0" w:space="0" w:color="auto"/>
            <w:bottom w:val="none" w:sz="0" w:space="0" w:color="auto"/>
            <w:right w:val="none" w:sz="0" w:space="0" w:color="auto"/>
          </w:divBdr>
        </w:div>
        <w:div w:id="545878024">
          <w:marLeft w:val="1166"/>
          <w:marRight w:val="0"/>
          <w:marTop w:val="106"/>
          <w:marBottom w:val="0"/>
          <w:divBdr>
            <w:top w:val="none" w:sz="0" w:space="0" w:color="auto"/>
            <w:left w:val="none" w:sz="0" w:space="0" w:color="auto"/>
            <w:bottom w:val="none" w:sz="0" w:space="0" w:color="auto"/>
            <w:right w:val="none" w:sz="0" w:space="0" w:color="auto"/>
          </w:divBdr>
        </w:div>
        <w:div w:id="767119539">
          <w:marLeft w:val="1800"/>
          <w:marRight w:val="0"/>
          <w:marTop w:val="77"/>
          <w:marBottom w:val="0"/>
          <w:divBdr>
            <w:top w:val="none" w:sz="0" w:space="0" w:color="auto"/>
            <w:left w:val="none" w:sz="0" w:space="0" w:color="auto"/>
            <w:bottom w:val="none" w:sz="0" w:space="0" w:color="auto"/>
            <w:right w:val="none" w:sz="0" w:space="0" w:color="auto"/>
          </w:divBdr>
        </w:div>
        <w:div w:id="798376268">
          <w:marLeft w:val="1166"/>
          <w:marRight w:val="0"/>
          <w:marTop w:val="106"/>
          <w:marBottom w:val="0"/>
          <w:divBdr>
            <w:top w:val="none" w:sz="0" w:space="0" w:color="auto"/>
            <w:left w:val="none" w:sz="0" w:space="0" w:color="auto"/>
            <w:bottom w:val="none" w:sz="0" w:space="0" w:color="auto"/>
            <w:right w:val="none" w:sz="0" w:space="0" w:color="auto"/>
          </w:divBdr>
        </w:div>
        <w:div w:id="1045449588">
          <w:marLeft w:val="1166"/>
          <w:marRight w:val="0"/>
          <w:marTop w:val="106"/>
          <w:marBottom w:val="0"/>
          <w:divBdr>
            <w:top w:val="none" w:sz="0" w:space="0" w:color="auto"/>
            <w:left w:val="none" w:sz="0" w:space="0" w:color="auto"/>
            <w:bottom w:val="none" w:sz="0" w:space="0" w:color="auto"/>
            <w:right w:val="none" w:sz="0" w:space="0" w:color="auto"/>
          </w:divBdr>
        </w:div>
        <w:div w:id="1071318316">
          <w:marLeft w:val="547"/>
          <w:marRight w:val="0"/>
          <w:marTop w:val="125"/>
          <w:marBottom w:val="0"/>
          <w:divBdr>
            <w:top w:val="none" w:sz="0" w:space="0" w:color="auto"/>
            <w:left w:val="none" w:sz="0" w:space="0" w:color="auto"/>
            <w:bottom w:val="none" w:sz="0" w:space="0" w:color="auto"/>
            <w:right w:val="none" w:sz="0" w:space="0" w:color="auto"/>
          </w:divBdr>
        </w:div>
        <w:div w:id="1335764499">
          <w:marLeft w:val="1800"/>
          <w:marRight w:val="0"/>
          <w:marTop w:val="77"/>
          <w:marBottom w:val="0"/>
          <w:divBdr>
            <w:top w:val="none" w:sz="0" w:space="0" w:color="auto"/>
            <w:left w:val="none" w:sz="0" w:space="0" w:color="auto"/>
            <w:bottom w:val="none" w:sz="0" w:space="0" w:color="auto"/>
            <w:right w:val="none" w:sz="0" w:space="0" w:color="auto"/>
          </w:divBdr>
        </w:div>
        <w:div w:id="1514110755">
          <w:marLeft w:val="547"/>
          <w:marRight w:val="0"/>
          <w:marTop w:val="125"/>
          <w:marBottom w:val="0"/>
          <w:divBdr>
            <w:top w:val="none" w:sz="0" w:space="0" w:color="auto"/>
            <w:left w:val="none" w:sz="0" w:space="0" w:color="auto"/>
            <w:bottom w:val="none" w:sz="0" w:space="0" w:color="auto"/>
            <w:right w:val="none" w:sz="0" w:space="0" w:color="auto"/>
          </w:divBdr>
        </w:div>
        <w:div w:id="1853180150">
          <w:marLeft w:val="1166"/>
          <w:marRight w:val="0"/>
          <w:marTop w:val="106"/>
          <w:marBottom w:val="0"/>
          <w:divBdr>
            <w:top w:val="none" w:sz="0" w:space="0" w:color="auto"/>
            <w:left w:val="none" w:sz="0" w:space="0" w:color="auto"/>
            <w:bottom w:val="none" w:sz="0" w:space="0" w:color="auto"/>
            <w:right w:val="none" w:sz="0" w:space="0" w:color="auto"/>
          </w:divBdr>
        </w:div>
        <w:div w:id="1910534474">
          <w:marLeft w:val="1800"/>
          <w:marRight w:val="0"/>
          <w:marTop w:val="77"/>
          <w:marBottom w:val="0"/>
          <w:divBdr>
            <w:top w:val="none" w:sz="0" w:space="0" w:color="auto"/>
            <w:left w:val="none" w:sz="0" w:space="0" w:color="auto"/>
            <w:bottom w:val="none" w:sz="0" w:space="0" w:color="auto"/>
            <w:right w:val="none" w:sz="0" w:space="0" w:color="auto"/>
          </w:divBdr>
        </w:div>
        <w:div w:id="2109962870">
          <w:marLeft w:val="1166"/>
          <w:marRight w:val="0"/>
          <w:marTop w:val="106"/>
          <w:marBottom w:val="0"/>
          <w:divBdr>
            <w:top w:val="none" w:sz="0" w:space="0" w:color="auto"/>
            <w:left w:val="none" w:sz="0" w:space="0" w:color="auto"/>
            <w:bottom w:val="none" w:sz="0" w:space="0" w:color="auto"/>
            <w:right w:val="none" w:sz="0" w:space="0" w:color="auto"/>
          </w:divBdr>
        </w:div>
      </w:divsChild>
    </w:div>
    <w:div w:id="236012904">
      <w:bodyDiv w:val="1"/>
      <w:marLeft w:val="0"/>
      <w:marRight w:val="0"/>
      <w:marTop w:val="0"/>
      <w:marBottom w:val="0"/>
      <w:divBdr>
        <w:top w:val="none" w:sz="0" w:space="0" w:color="auto"/>
        <w:left w:val="none" w:sz="0" w:space="0" w:color="auto"/>
        <w:bottom w:val="none" w:sz="0" w:space="0" w:color="auto"/>
        <w:right w:val="none" w:sz="0" w:space="0" w:color="auto"/>
      </w:divBdr>
    </w:div>
    <w:div w:id="337470047">
      <w:bodyDiv w:val="1"/>
      <w:marLeft w:val="0"/>
      <w:marRight w:val="0"/>
      <w:marTop w:val="0"/>
      <w:marBottom w:val="0"/>
      <w:divBdr>
        <w:top w:val="none" w:sz="0" w:space="0" w:color="auto"/>
        <w:left w:val="none" w:sz="0" w:space="0" w:color="auto"/>
        <w:bottom w:val="none" w:sz="0" w:space="0" w:color="auto"/>
        <w:right w:val="none" w:sz="0" w:space="0" w:color="auto"/>
      </w:divBdr>
    </w:div>
    <w:div w:id="346058003">
      <w:bodyDiv w:val="1"/>
      <w:marLeft w:val="0"/>
      <w:marRight w:val="0"/>
      <w:marTop w:val="0"/>
      <w:marBottom w:val="0"/>
      <w:divBdr>
        <w:top w:val="none" w:sz="0" w:space="0" w:color="auto"/>
        <w:left w:val="none" w:sz="0" w:space="0" w:color="auto"/>
        <w:bottom w:val="none" w:sz="0" w:space="0" w:color="auto"/>
        <w:right w:val="none" w:sz="0" w:space="0" w:color="auto"/>
      </w:divBdr>
    </w:div>
    <w:div w:id="445151991">
      <w:bodyDiv w:val="1"/>
      <w:marLeft w:val="0"/>
      <w:marRight w:val="0"/>
      <w:marTop w:val="0"/>
      <w:marBottom w:val="0"/>
      <w:divBdr>
        <w:top w:val="none" w:sz="0" w:space="0" w:color="auto"/>
        <w:left w:val="none" w:sz="0" w:space="0" w:color="auto"/>
        <w:bottom w:val="none" w:sz="0" w:space="0" w:color="auto"/>
        <w:right w:val="none" w:sz="0" w:space="0" w:color="auto"/>
      </w:divBdr>
      <w:divsChild>
        <w:div w:id="441149469">
          <w:marLeft w:val="1166"/>
          <w:marRight w:val="0"/>
          <w:marTop w:val="134"/>
          <w:marBottom w:val="0"/>
          <w:divBdr>
            <w:top w:val="none" w:sz="0" w:space="0" w:color="auto"/>
            <w:left w:val="none" w:sz="0" w:space="0" w:color="auto"/>
            <w:bottom w:val="none" w:sz="0" w:space="0" w:color="auto"/>
            <w:right w:val="none" w:sz="0" w:space="0" w:color="auto"/>
          </w:divBdr>
        </w:div>
        <w:div w:id="592856143">
          <w:marLeft w:val="547"/>
          <w:marRight w:val="0"/>
          <w:marTop w:val="154"/>
          <w:marBottom w:val="0"/>
          <w:divBdr>
            <w:top w:val="none" w:sz="0" w:space="0" w:color="auto"/>
            <w:left w:val="none" w:sz="0" w:space="0" w:color="auto"/>
            <w:bottom w:val="none" w:sz="0" w:space="0" w:color="auto"/>
            <w:right w:val="none" w:sz="0" w:space="0" w:color="auto"/>
          </w:divBdr>
        </w:div>
        <w:div w:id="1074086360">
          <w:marLeft w:val="1166"/>
          <w:marRight w:val="0"/>
          <w:marTop w:val="134"/>
          <w:marBottom w:val="0"/>
          <w:divBdr>
            <w:top w:val="none" w:sz="0" w:space="0" w:color="auto"/>
            <w:left w:val="none" w:sz="0" w:space="0" w:color="auto"/>
            <w:bottom w:val="none" w:sz="0" w:space="0" w:color="auto"/>
            <w:right w:val="none" w:sz="0" w:space="0" w:color="auto"/>
          </w:divBdr>
        </w:div>
        <w:div w:id="1421827636">
          <w:marLeft w:val="547"/>
          <w:marRight w:val="0"/>
          <w:marTop w:val="154"/>
          <w:marBottom w:val="0"/>
          <w:divBdr>
            <w:top w:val="none" w:sz="0" w:space="0" w:color="auto"/>
            <w:left w:val="none" w:sz="0" w:space="0" w:color="auto"/>
            <w:bottom w:val="none" w:sz="0" w:space="0" w:color="auto"/>
            <w:right w:val="none" w:sz="0" w:space="0" w:color="auto"/>
          </w:divBdr>
        </w:div>
      </w:divsChild>
    </w:div>
    <w:div w:id="509106557">
      <w:bodyDiv w:val="1"/>
      <w:marLeft w:val="0"/>
      <w:marRight w:val="0"/>
      <w:marTop w:val="0"/>
      <w:marBottom w:val="0"/>
      <w:divBdr>
        <w:top w:val="none" w:sz="0" w:space="0" w:color="auto"/>
        <w:left w:val="none" w:sz="0" w:space="0" w:color="auto"/>
        <w:bottom w:val="none" w:sz="0" w:space="0" w:color="auto"/>
        <w:right w:val="none" w:sz="0" w:space="0" w:color="auto"/>
      </w:divBdr>
      <w:divsChild>
        <w:div w:id="79379490">
          <w:marLeft w:val="1166"/>
          <w:marRight w:val="0"/>
          <w:marTop w:val="53"/>
          <w:marBottom w:val="0"/>
          <w:divBdr>
            <w:top w:val="none" w:sz="0" w:space="0" w:color="auto"/>
            <w:left w:val="none" w:sz="0" w:space="0" w:color="auto"/>
            <w:bottom w:val="none" w:sz="0" w:space="0" w:color="auto"/>
            <w:right w:val="none" w:sz="0" w:space="0" w:color="auto"/>
          </w:divBdr>
        </w:div>
        <w:div w:id="90902589">
          <w:marLeft w:val="547"/>
          <w:marRight w:val="0"/>
          <w:marTop w:val="67"/>
          <w:marBottom w:val="0"/>
          <w:divBdr>
            <w:top w:val="none" w:sz="0" w:space="0" w:color="auto"/>
            <w:left w:val="none" w:sz="0" w:space="0" w:color="auto"/>
            <w:bottom w:val="none" w:sz="0" w:space="0" w:color="auto"/>
            <w:right w:val="none" w:sz="0" w:space="0" w:color="auto"/>
          </w:divBdr>
        </w:div>
        <w:div w:id="98648026">
          <w:marLeft w:val="1166"/>
          <w:marRight w:val="0"/>
          <w:marTop w:val="58"/>
          <w:marBottom w:val="0"/>
          <w:divBdr>
            <w:top w:val="none" w:sz="0" w:space="0" w:color="auto"/>
            <w:left w:val="none" w:sz="0" w:space="0" w:color="auto"/>
            <w:bottom w:val="none" w:sz="0" w:space="0" w:color="auto"/>
            <w:right w:val="none" w:sz="0" w:space="0" w:color="auto"/>
          </w:divBdr>
        </w:div>
        <w:div w:id="383330616">
          <w:marLeft w:val="1166"/>
          <w:marRight w:val="0"/>
          <w:marTop w:val="53"/>
          <w:marBottom w:val="0"/>
          <w:divBdr>
            <w:top w:val="none" w:sz="0" w:space="0" w:color="auto"/>
            <w:left w:val="none" w:sz="0" w:space="0" w:color="auto"/>
            <w:bottom w:val="none" w:sz="0" w:space="0" w:color="auto"/>
            <w:right w:val="none" w:sz="0" w:space="0" w:color="auto"/>
          </w:divBdr>
        </w:div>
        <w:div w:id="625698979">
          <w:marLeft w:val="547"/>
          <w:marRight w:val="0"/>
          <w:marTop w:val="62"/>
          <w:marBottom w:val="0"/>
          <w:divBdr>
            <w:top w:val="none" w:sz="0" w:space="0" w:color="auto"/>
            <w:left w:val="none" w:sz="0" w:space="0" w:color="auto"/>
            <w:bottom w:val="none" w:sz="0" w:space="0" w:color="auto"/>
            <w:right w:val="none" w:sz="0" w:space="0" w:color="auto"/>
          </w:divBdr>
        </w:div>
        <w:div w:id="657077129">
          <w:marLeft w:val="547"/>
          <w:marRight w:val="0"/>
          <w:marTop w:val="67"/>
          <w:marBottom w:val="0"/>
          <w:divBdr>
            <w:top w:val="none" w:sz="0" w:space="0" w:color="auto"/>
            <w:left w:val="none" w:sz="0" w:space="0" w:color="auto"/>
            <w:bottom w:val="none" w:sz="0" w:space="0" w:color="auto"/>
            <w:right w:val="none" w:sz="0" w:space="0" w:color="auto"/>
          </w:divBdr>
        </w:div>
        <w:div w:id="717512365">
          <w:marLeft w:val="1166"/>
          <w:marRight w:val="0"/>
          <w:marTop w:val="53"/>
          <w:marBottom w:val="0"/>
          <w:divBdr>
            <w:top w:val="none" w:sz="0" w:space="0" w:color="auto"/>
            <w:left w:val="none" w:sz="0" w:space="0" w:color="auto"/>
            <w:bottom w:val="none" w:sz="0" w:space="0" w:color="auto"/>
            <w:right w:val="none" w:sz="0" w:space="0" w:color="auto"/>
          </w:divBdr>
        </w:div>
        <w:div w:id="725418888">
          <w:marLeft w:val="547"/>
          <w:marRight w:val="0"/>
          <w:marTop w:val="67"/>
          <w:marBottom w:val="0"/>
          <w:divBdr>
            <w:top w:val="none" w:sz="0" w:space="0" w:color="auto"/>
            <w:left w:val="none" w:sz="0" w:space="0" w:color="auto"/>
            <w:bottom w:val="none" w:sz="0" w:space="0" w:color="auto"/>
            <w:right w:val="none" w:sz="0" w:space="0" w:color="auto"/>
          </w:divBdr>
        </w:div>
        <w:div w:id="903414164">
          <w:marLeft w:val="547"/>
          <w:marRight w:val="0"/>
          <w:marTop w:val="67"/>
          <w:marBottom w:val="0"/>
          <w:divBdr>
            <w:top w:val="none" w:sz="0" w:space="0" w:color="auto"/>
            <w:left w:val="none" w:sz="0" w:space="0" w:color="auto"/>
            <w:bottom w:val="none" w:sz="0" w:space="0" w:color="auto"/>
            <w:right w:val="none" w:sz="0" w:space="0" w:color="auto"/>
          </w:divBdr>
        </w:div>
        <w:div w:id="937368490">
          <w:marLeft w:val="547"/>
          <w:marRight w:val="0"/>
          <w:marTop w:val="62"/>
          <w:marBottom w:val="0"/>
          <w:divBdr>
            <w:top w:val="none" w:sz="0" w:space="0" w:color="auto"/>
            <w:left w:val="none" w:sz="0" w:space="0" w:color="auto"/>
            <w:bottom w:val="none" w:sz="0" w:space="0" w:color="auto"/>
            <w:right w:val="none" w:sz="0" w:space="0" w:color="auto"/>
          </w:divBdr>
        </w:div>
        <w:div w:id="974600256">
          <w:marLeft w:val="547"/>
          <w:marRight w:val="0"/>
          <w:marTop w:val="67"/>
          <w:marBottom w:val="0"/>
          <w:divBdr>
            <w:top w:val="none" w:sz="0" w:space="0" w:color="auto"/>
            <w:left w:val="none" w:sz="0" w:space="0" w:color="auto"/>
            <w:bottom w:val="none" w:sz="0" w:space="0" w:color="auto"/>
            <w:right w:val="none" w:sz="0" w:space="0" w:color="auto"/>
          </w:divBdr>
        </w:div>
        <w:div w:id="1059742865">
          <w:marLeft w:val="1166"/>
          <w:marRight w:val="0"/>
          <w:marTop w:val="53"/>
          <w:marBottom w:val="0"/>
          <w:divBdr>
            <w:top w:val="none" w:sz="0" w:space="0" w:color="auto"/>
            <w:left w:val="none" w:sz="0" w:space="0" w:color="auto"/>
            <w:bottom w:val="none" w:sz="0" w:space="0" w:color="auto"/>
            <w:right w:val="none" w:sz="0" w:space="0" w:color="auto"/>
          </w:divBdr>
        </w:div>
        <w:div w:id="1238859312">
          <w:marLeft w:val="1166"/>
          <w:marRight w:val="0"/>
          <w:marTop w:val="53"/>
          <w:marBottom w:val="0"/>
          <w:divBdr>
            <w:top w:val="none" w:sz="0" w:space="0" w:color="auto"/>
            <w:left w:val="none" w:sz="0" w:space="0" w:color="auto"/>
            <w:bottom w:val="none" w:sz="0" w:space="0" w:color="auto"/>
            <w:right w:val="none" w:sz="0" w:space="0" w:color="auto"/>
          </w:divBdr>
        </w:div>
        <w:div w:id="1306667383">
          <w:marLeft w:val="1166"/>
          <w:marRight w:val="0"/>
          <w:marTop w:val="53"/>
          <w:marBottom w:val="0"/>
          <w:divBdr>
            <w:top w:val="none" w:sz="0" w:space="0" w:color="auto"/>
            <w:left w:val="none" w:sz="0" w:space="0" w:color="auto"/>
            <w:bottom w:val="none" w:sz="0" w:space="0" w:color="auto"/>
            <w:right w:val="none" w:sz="0" w:space="0" w:color="auto"/>
          </w:divBdr>
        </w:div>
        <w:div w:id="1400979428">
          <w:marLeft w:val="1166"/>
          <w:marRight w:val="0"/>
          <w:marTop w:val="53"/>
          <w:marBottom w:val="0"/>
          <w:divBdr>
            <w:top w:val="none" w:sz="0" w:space="0" w:color="auto"/>
            <w:left w:val="none" w:sz="0" w:space="0" w:color="auto"/>
            <w:bottom w:val="none" w:sz="0" w:space="0" w:color="auto"/>
            <w:right w:val="none" w:sz="0" w:space="0" w:color="auto"/>
          </w:divBdr>
        </w:div>
        <w:div w:id="1468739005">
          <w:marLeft w:val="547"/>
          <w:marRight w:val="0"/>
          <w:marTop w:val="62"/>
          <w:marBottom w:val="0"/>
          <w:divBdr>
            <w:top w:val="none" w:sz="0" w:space="0" w:color="auto"/>
            <w:left w:val="none" w:sz="0" w:space="0" w:color="auto"/>
            <w:bottom w:val="none" w:sz="0" w:space="0" w:color="auto"/>
            <w:right w:val="none" w:sz="0" w:space="0" w:color="auto"/>
          </w:divBdr>
        </w:div>
        <w:div w:id="1553807883">
          <w:marLeft w:val="1166"/>
          <w:marRight w:val="0"/>
          <w:marTop w:val="53"/>
          <w:marBottom w:val="0"/>
          <w:divBdr>
            <w:top w:val="none" w:sz="0" w:space="0" w:color="auto"/>
            <w:left w:val="none" w:sz="0" w:space="0" w:color="auto"/>
            <w:bottom w:val="none" w:sz="0" w:space="0" w:color="auto"/>
            <w:right w:val="none" w:sz="0" w:space="0" w:color="auto"/>
          </w:divBdr>
        </w:div>
        <w:div w:id="1611627636">
          <w:marLeft w:val="547"/>
          <w:marRight w:val="0"/>
          <w:marTop w:val="67"/>
          <w:marBottom w:val="0"/>
          <w:divBdr>
            <w:top w:val="none" w:sz="0" w:space="0" w:color="auto"/>
            <w:left w:val="none" w:sz="0" w:space="0" w:color="auto"/>
            <w:bottom w:val="none" w:sz="0" w:space="0" w:color="auto"/>
            <w:right w:val="none" w:sz="0" w:space="0" w:color="auto"/>
          </w:divBdr>
        </w:div>
        <w:div w:id="1679191723">
          <w:marLeft w:val="547"/>
          <w:marRight w:val="0"/>
          <w:marTop w:val="67"/>
          <w:marBottom w:val="0"/>
          <w:divBdr>
            <w:top w:val="none" w:sz="0" w:space="0" w:color="auto"/>
            <w:left w:val="none" w:sz="0" w:space="0" w:color="auto"/>
            <w:bottom w:val="none" w:sz="0" w:space="0" w:color="auto"/>
            <w:right w:val="none" w:sz="0" w:space="0" w:color="auto"/>
          </w:divBdr>
        </w:div>
        <w:div w:id="1813329829">
          <w:marLeft w:val="547"/>
          <w:marRight w:val="0"/>
          <w:marTop w:val="67"/>
          <w:marBottom w:val="0"/>
          <w:divBdr>
            <w:top w:val="none" w:sz="0" w:space="0" w:color="auto"/>
            <w:left w:val="none" w:sz="0" w:space="0" w:color="auto"/>
            <w:bottom w:val="none" w:sz="0" w:space="0" w:color="auto"/>
            <w:right w:val="none" w:sz="0" w:space="0" w:color="auto"/>
          </w:divBdr>
        </w:div>
        <w:div w:id="1990162019">
          <w:marLeft w:val="1166"/>
          <w:marRight w:val="0"/>
          <w:marTop w:val="53"/>
          <w:marBottom w:val="0"/>
          <w:divBdr>
            <w:top w:val="none" w:sz="0" w:space="0" w:color="auto"/>
            <w:left w:val="none" w:sz="0" w:space="0" w:color="auto"/>
            <w:bottom w:val="none" w:sz="0" w:space="0" w:color="auto"/>
            <w:right w:val="none" w:sz="0" w:space="0" w:color="auto"/>
          </w:divBdr>
        </w:div>
        <w:div w:id="2024163694">
          <w:marLeft w:val="1166"/>
          <w:marRight w:val="0"/>
          <w:marTop w:val="58"/>
          <w:marBottom w:val="0"/>
          <w:divBdr>
            <w:top w:val="none" w:sz="0" w:space="0" w:color="auto"/>
            <w:left w:val="none" w:sz="0" w:space="0" w:color="auto"/>
            <w:bottom w:val="none" w:sz="0" w:space="0" w:color="auto"/>
            <w:right w:val="none" w:sz="0" w:space="0" w:color="auto"/>
          </w:divBdr>
        </w:div>
      </w:divsChild>
    </w:div>
    <w:div w:id="518740912">
      <w:bodyDiv w:val="1"/>
      <w:marLeft w:val="0"/>
      <w:marRight w:val="0"/>
      <w:marTop w:val="0"/>
      <w:marBottom w:val="0"/>
      <w:divBdr>
        <w:top w:val="none" w:sz="0" w:space="0" w:color="auto"/>
        <w:left w:val="none" w:sz="0" w:space="0" w:color="auto"/>
        <w:bottom w:val="none" w:sz="0" w:space="0" w:color="auto"/>
        <w:right w:val="none" w:sz="0" w:space="0" w:color="auto"/>
      </w:divBdr>
    </w:div>
    <w:div w:id="533812252">
      <w:bodyDiv w:val="1"/>
      <w:marLeft w:val="0"/>
      <w:marRight w:val="0"/>
      <w:marTop w:val="0"/>
      <w:marBottom w:val="0"/>
      <w:divBdr>
        <w:top w:val="none" w:sz="0" w:space="0" w:color="auto"/>
        <w:left w:val="none" w:sz="0" w:space="0" w:color="auto"/>
        <w:bottom w:val="none" w:sz="0" w:space="0" w:color="auto"/>
        <w:right w:val="none" w:sz="0" w:space="0" w:color="auto"/>
      </w:divBdr>
      <w:divsChild>
        <w:div w:id="486554215">
          <w:marLeft w:val="1166"/>
          <w:marRight w:val="0"/>
          <w:marTop w:val="134"/>
          <w:marBottom w:val="0"/>
          <w:divBdr>
            <w:top w:val="none" w:sz="0" w:space="0" w:color="auto"/>
            <w:left w:val="none" w:sz="0" w:space="0" w:color="auto"/>
            <w:bottom w:val="none" w:sz="0" w:space="0" w:color="auto"/>
            <w:right w:val="none" w:sz="0" w:space="0" w:color="auto"/>
          </w:divBdr>
        </w:div>
        <w:div w:id="608511222">
          <w:marLeft w:val="1166"/>
          <w:marRight w:val="0"/>
          <w:marTop w:val="134"/>
          <w:marBottom w:val="0"/>
          <w:divBdr>
            <w:top w:val="none" w:sz="0" w:space="0" w:color="auto"/>
            <w:left w:val="none" w:sz="0" w:space="0" w:color="auto"/>
            <w:bottom w:val="none" w:sz="0" w:space="0" w:color="auto"/>
            <w:right w:val="none" w:sz="0" w:space="0" w:color="auto"/>
          </w:divBdr>
        </w:div>
        <w:div w:id="761344304">
          <w:marLeft w:val="547"/>
          <w:marRight w:val="0"/>
          <w:marTop w:val="154"/>
          <w:marBottom w:val="0"/>
          <w:divBdr>
            <w:top w:val="none" w:sz="0" w:space="0" w:color="auto"/>
            <w:left w:val="none" w:sz="0" w:space="0" w:color="auto"/>
            <w:bottom w:val="none" w:sz="0" w:space="0" w:color="auto"/>
            <w:right w:val="none" w:sz="0" w:space="0" w:color="auto"/>
          </w:divBdr>
        </w:div>
        <w:div w:id="763841899">
          <w:marLeft w:val="1166"/>
          <w:marRight w:val="0"/>
          <w:marTop w:val="134"/>
          <w:marBottom w:val="0"/>
          <w:divBdr>
            <w:top w:val="none" w:sz="0" w:space="0" w:color="auto"/>
            <w:left w:val="none" w:sz="0" w:space="0" w:color="auto"/>
            <w:bottom w:val="none" w:sz="0" w:space="0" w:color="auto"/>
            <w:right w:val="none" w:sz="0" w:space="0" w:color="auto"/>
          </w:divBdr>
        </w:div>
        <w:div w:id="1939482297">
          <w:marLeft w:val="1166"/>
          <w:marRight w:val="0"/>
          <w:marTop w:val="134"/>
          <w:marBottom w:val="0"/>
          <w:divBdr>
            <w:top w:val="none" w:sz="0" w:space="0" w:color="auto"/>
            <w:left w:val="none" w:sz="0" w:space="0" w:color="auto"/>
            <w:bottom w:val="none" w:sz="0" w:space="0" w:color="auto"/>
            <w:right w:val="none" w:sz="0" w:space="0" w:color="auto"/>
          </w:divBdr>
        </w:div>
      </w:divsChild>
    </w:div>
    <w:div w:id="559947265">
      <w:bodyDiv w:val="1"/>
      <w:marLeft w:val="0"/>
      <w:marRight w:val="0"/>
      <w:marTop w:val="0"/>
      <w:marBottom w:val="0"/>
      <w:divBdr>
        <w:top w:val="none" w:sz="0" w:space="0" w:color="auto"/>
        <w:left w:val="none" w:sz="0" w:space="0" w:color="auto"/>
        <w:bottom w:val="none" w:sz="0" w:space="0" w:color="auto"/>
        <w:right w:val="none" w:sz="0" w:space="0" w:color="auto"/>
      </w:divBdr>
    </w:div>
    <w:div w:id="568079073">
      <w:bodyDiv w:val="1"/>
      <w:marLeft w:val="0"/>
      <w:marRight w:val="0"/>
      <w:marTop w:val="0"/>
      <w:marBottom w:val="0"/>
      <w:divBdr>
        <w:top w:val="none" w:sz="0" w:space="0" w:color="auto"/>
        <w:left w:val="none" w:sz="0" w:space="0" w:color="auto"/>
        <w:bottom w:val="none" w:sz="0" w:space="0" w:color="auto"/>
        <w:right w:val="none" w:sz="0" w:space="0" w:color="auto"/>
      </w:divBdr>
      <w:divsChild>
        <w:div w:id="2978338">
          <w:marLeft w:val="547"/>
          <w:marRight w:val="0"/>
          <w:marTop w:val="154"/>
          <w:marBottom w:val="0"/>
          <w:divBdr>
            <w:top w:val="none" w:sz="0" w:space="0" w:color="auto"/>
            <w:left w:val="none" w:sz="0" w:space="0" w:color="auto"/>
            <w:bottom w:val="none" w:sz="0" w:space="0" w:color="auto"/>
            <w:right w:val="none" w:sz="0" w:space="0" w:color="auto"/>
          </w:divBdr>
        </w:div>
        <w:div w:id="764349311">
          <w:marLeft w:val="547"/>
          <w:marRight w:val="0"/>
          <w:marTop w:val="154"/>
          <w:marBottom w:val="0"/>
          <w:divBdr>
            <w:top w:val="none" w:sz="0" w:space="0" w:color="auto"/>
            <w:left w:val="none" w:sz="0" w:space="0" w:color="auto"/>
            <w:bottom w:val="none" w:sz="0" w:space="0" w:color="auto"/>
            <w:right w:val="none" w:sz="0" w:space="0" w:color="auto"/>
          </w:divBdr>
        </w:div>
      </w:divsChild>
    </w:div>
    <w:div w:id="592202544">
      <w:bodyDiv w:val="1"/>
      <w:marLeft w:val="0"/>
      <w:marRight w:val="0"/>
      <w:marTop w:val="0"/>
      <w:marBottom w:val="0"/>
      <w:divBdr>
        <w:top w:val="none" w:sz="0" w:space="0" w:color="auto"/>
        <w:left w:val="none" w:sz="0" w:space="0" w:color="auto"/>
        <w:bottom w:val="none" w:sz="0" w:space="0" w:color="auto"/>
        <w:right w:val="none" w:sz="0" w:space="0" w:color="auto"/>
      </w:divBdr>
    </w:div>
    <w:div w:id="600457008">
      <w:bodyDiv w:val="1"/>
      <w:marLeft w:val="0"/>
      <w:marRight w:val="0"/>
      <w:marTop w:val="0"/>
      <w:marBottom w:val="0"/>
      <w:divBdr>
        <w:top w:val="none" w:sz="0" w:space="0" w:color="auto"/>
        <w:left w:val="none" w:sz="0" w:space="0" w:color="auto"/>
        <w:bottom w:val="none" w:sz="0" w:space="0" w:color="auto"/>
        <w:right w:val="none" w:sz="0" w:space="0" w:color="auto"/>
      </w:divBdr>
    </w:div>
    <w:div w:id="632104237">
      <w:bodyDiv w:val="1"/>
      <w:marLeft w:val="0"/>
      <w:marRight w:val="0"/>
      <w:marTop w:val="0"/>
      <w:marBottom w:val="0"/>
      <w:divBdr>
        <w:top w:val="none" w:sz="0" w:space="0" w:color="auto"/>
        <w:left w:val="none" w:sz="0" w:space="0" w:color="auto"/>
        <w:bottom w:val="none" w:sz="0" w:space="0" w:color="auto"/>
        <w:right w:val="none" w:sz="0" w:space="0" w:color="auto"/>
      </w:divBdr>
    </w:div>
    <w:div w:id="674111325">
      <w:bodyDiv w:val="1"/>
      <w:marLeft w:val="0"/>
      <w:marRight w:val="0"/>
      <w:marTop w:val="0"/>
      <w:marBottom w:val="0"/>
      <w:divBdr>
        <w:top w:val="none" w:sz="0" w:space="0" w:color="auto"/>
        <w:left w:val="none" w:sz="0" w:space="0" w:color="auto"/>
        <w:bottom w:val="none" w:sz="0" w:space="0" w:color="auto"/>
        <w:right w:val="none" w:sz="0" w:space="0" w:color="auto"/>
      </w:divBdr>
      <w:divsChild>
        <w:div w:id="35784079">
          <w:marLeft w:val="1094"/>
          <w:marRight w:val="0"/>
          <w:marTop w:val="106"/>
          <w:marBottom w:val="0"/>
          <w:divBdr>
            <w:top w:val="none" w:sz="0" w:space="0" w:color="auto"/>
            <w:left w:val="none" w:sz="0" w:space="0" w:color="auto"/>
            <w:bottom w:val="none" w:sz="0" w:space="0" w:color="auto"/>
            <w:right w:val="none" w:sz="0" w:space="0" w:color="auto"/>
          </w:divBdr>
        </w:div>
        <w:div w:id="92746384">
          <w:marLeft w:val="547"/>
          <w:marRight w:val="0"/>
          <w:marTop w:val="125"/>
          <w:marBottom w:val="0"/>
          <w:divBdr>
            <w:top w:val="none" w:sz="0" w:space="0" w:color="auto"/>
            <w:left w:val="none" w:sz="0" w:space="0" w:color="auto"/>
            <w:bottom w:val="none" w:sz="0" w:space="0" w:color="auto"/>
            <w:right w:val="none" w:sz="0" w:space="0" w:color="auto"/>
          </w:divBdr>
        </w:div>
        <w:div w:id="712925566">
          <w:marLeft w:val="547"/>
          <w:marRight w:val="0"/>
          <w:marTop w:val="125"/>
          <w:marBottom w:val="0"/>
          <w:divBdr>
            <w:top w:val="none" w:sz="0" w:space="0" w:color="auto"/>
            <w:left w:val="none" w:sz="0" w:space="0" w:color="auto"/>
            <w:bottom w:val="none" w:sz="0" w:space="0" w:color="auto"/>
            <w:right w:val="none" w:sz="0" w:space="0" w:color="auto"/>
          </w:divBdr>
        </w:div>
        <w:div w:id="1183663610">
          <w:marLeft w:val="1094"/>
          <w:marRight w:val="0"/>
          <w:marTop w:val="106"/>
          <w:marBottom w:val="0"/>
          <w:divBdr>
            <w:top w:val="none" w:sz="0" w:space="0" w:color="auto"/>
            <w:left w:val="none" w:sz="0" w:space="0" w:color="auto"/>
            <w:bottom w:val="none" w:sz="0" w:space="0" w:color="auto"/>
            <w:right w:val="none" w:sz="0" w:space="0" w:color="auto"/>
          </w:divBdr>
        </w:div>
        <w:div w:id="1260260799">
          <w:marLeft w:val="1094"/>
          <w:marRight w:val="0"/>
          <w:marTop w:val="106"/>
          <w:marBottom w:val="0"/>
          <w:divBdr>
            <w:top w:val="none" w:sz="0" w:space="0" w:color="auto"/>
            <w:left w:val="none" w:sz="0" w:space="0" w:color="auto"/>
            <w:bottom w:val="none" w:sz="0" w:space="0" w:color="auto"/>
            <w:right w:val="none" w:sz="0" w:space="0" w:color="auto"/>
          </w:divBdr>
        </w:div>
        <w:div w:id="1271662349">
          <w:marLeft w:val="1094"/>
          <w:marRight w:val="0"/>
          <w:marTop w:val="106"/>
          <w:marBottom w:val="0"/>
          <w:divBdr>
            <w:top w:val="none" w:sz="0" w:space="0" w:color="auto"/>
            <w:left w:val="none" w:sz="0" w:space="0" w:color="auto"/>
            <w:bottom w:val="none" w:sz="0" w:space="0" w:color="auto"/>
            <w:right w:val="none" w:sz="0" w:space="0" w:color="auto"/>
          </w:divBdr>
        </w:div>
        <w:div w:id="1301613293">
          <w:marLeft w:val="1094"/>
          <w:marRight w:val="0"/>
          <w:marTop w:val="106"/>
          <w:marBottom w:val="0"/>
          <w:divBdr>
            <w:top w:val="none" w:sz="0" w:space="0" w:color="auto"/>
            <w:left w:val="none" w:sz="0" w:space="0" w:color="auto"/>
            <w:bottom w:val="none" w:sz="0" w:space="0" w:color="auto"/>
            <w:right w:val="none" w:sz="0" w:space="0" w:color="auto"/>
          </w:divBdr>
        </w:div>
        <w:div w:id="1361855659">
          <w:marLeft w:val="1094"/>
          <w:marRight w:val="0"/>
          <w:marTop w:val="106"/>
          <w:marBottom w:val="0"/>
          <w:divBdr>
            <w:top w:val="none" w:sz="0" w:space="0" w:color="auto"/>
            <w:left w:val="none" w:sz="0" w:space="0" w:color="auto"/>
            <w:bottom w:val="none" w:sz="0" w:space="0" w:color="auto"/>
            <w:right w:val="none" w:sz="0" w:space="0" w:color="auto"/>
          </w:divBdr>
        </w:div>
        <w:div w:id="1540389555">
          <w:marLeft w:val="547"/>
          <w:marRight w:val="0"/>
          <w:marTop w:val="125"/>
          <w:marBottom w:val="0"/>
          <w:divBdr>
            <w:top w:val="none" w:sz="0" w:space="0" w:color="auto"/>
            <w:left w:val="none" w:sz="0" w:space="0" w:color="auto"/>
            <w:bottom w:val="none" w:sz="0" w:space="0" w:color="auto"/>
            <w:right w:val="none" w:sz="0" w:space="0" w:color="auto"/>
          </w:divBdr>
        </w:div>
        <w:div w:id="1699352791">
          <w:marLeft w:val="1094"/>
          <w:marRight w:val="0"/>
          <w:marTop w:val="106"/>
          <w:marBottom w:val="0"/>
          <w:divBdr>
            <w:top w:val="none" w:sz="0" w:space="0" w:color="auto"/>
            <w:left w:val="none" w:sz="0" w:space="0" w:color="auto"/>
            <w:bottom w:val="none" w:sz="0" w:space="0" w:color="auto"/>
            <w:right w:val="none" w:sz="0" w:space="0" w:color="auto"/>
          </w:divBdr>
        </w:div>
        <w:div w:id="1819413945">
          <w:marLeft w:val="547"/>
          <w:marRight w:val="0"/>
          <w:marTop w:val="125"/>
          <w:marBottom w:val="0"/>
          <w:divBdr>
            <w:top w:val="none" w:sz="0" w:space="0" w:color="auto"/>
            <w:left w:val="none" w:sz="0" w:space="0" w:color="auto"/>
            <w:bottom w:val="none" w:sz="0" w:space="0" w:color="auto"/>
            <w:right w:val="none" w:sz="0" w:space="0" w:color="auto"/>
          </w:divBdr>
        </w:div>
        <w:div w:id="1958833411">
          <w:marLeft w:val="1094"/>
          <w:marRight w:val="0"/>
          <w:marTop w:val="106"/>
          <w:marBottom w:val="0"/>
          <w:divBdr>
            <w:top w:val="none" w:sz="0" w:space="0" w:color="auto"/>
            <w:left w:val="none" w:sz="0" w:space="0" w:color="auto"/>
            <w:bottom w:val="none" w:sz="0" w:space="0" w:color="auto"/>
            <w:right w:val="none" w:sz="0" w:space="0" w:color="auto"/>
          </w:divBdr>
        </w:div>
      </w:divsChild>
    </w:div>
    <w:div w:id="690959681">
      <w:bodyDiv w:val="1"/>
      <w:marLeft w:val="0"/>
      <w:marRight w:val="0"/>
      <w:marTop w:val="0"/>
      <w:marBottom w:val="0"/>
      <w:divBdr>
        <w:top w:val="none" w:sz="0" w:space="0" w:color="auto"/>
        <w:left w:val="none" w:sz="0" w:space="0" w:color="auto"/>
        <w:bottom w:val="none" w:sz="0" w:space="0" w:color="auto"/>
        <w:right w:val="none" w:sz="0" w:space="0" w:color="auto"/>
      </w:divBdr>
    </w:div>
    <w:div w:id="713429406">
      <w:bodyDiv w:val="1"/>
      <w:marLeft w:val="0"/>
      <w:marRight w:val="0"/>
      <w:marTop w:val="0"/>
      <w:marBottom w:val="0"/>
      <w:divBdr>
        <w:top w:val="none" w:sz="0" w:space="0" w:color="auto"/>
        <w:left w:val="none" w:sz="0" w:space="0" w:color="auto"/>
        <w:bottom w:val="none" w:sz="0" w:space="0" w:color="auto"/>
        <w:right w:val="none" w:sz="0" w:space="0" w:color="auto"/>
      </w:divBdr>
    </w:div>
    <w:div w:id="719863661">
      <w:bodyDiv w:val="1"/>
      <w:marLeft w:val="0"/>
      <w:marRight w:val="0"/>
      <w:marTop w:val="0"/>
      <w:marBottom w:val="0"/>
      <w:divBdr>
        <w:top w:val="none" w:sz="0" w:space="0" w:color="auto"/>
        <w:left w:val="none" w:sz="0" w:space="0" w:color="auto"/>
        <w:bottom w:val="none" w:sz="0" w:space="0" w:color="auto"/>
        <w:right w:val="none" w:sz="0" w:space="0" w:color="auto"/>
      </w:divBdr>
    </w:div>
    <w:div w:id="732120444">
      <w:bodyDiv w:val="1"/>
      <w:marLeft w:val="0"/>
      <w:marRight w:val="0"/>
      <w:marTop w:val="0"/>
      <w:marBottom w:val="0"/>
      <w:divBdr>
        <w:top w:val="none" w:sz="0" w:space="0" w:color="auto"/>
        <w:left w:val="none" w:sz="0" w:space="0" w:color="auto"/>
        <w:bottom w:val="none" w:sz="0" w:space="0" w:color="auto"/>
        <w:right w:val="none" w:sz="0" w:space="0" w:color="auto"/>
      </w:divBdr>
      <w:divsChild>
        <w:div w:id="939682828">
          <w:marLeft w:val="547"/>
          <w:marRight w:val="0"/>
          <w:marTop w:val="154"/>
          <w:marBottom w:val="0"/>
          <w:divBdr>
            <w:top w:val="none" w:sz="0" w:space="0" w:color="auto"/>
            <w:left w:val="none" w:sz="0" w:space="0" w:color="auto"/>
            <w:bottom w:val="none" w:sz="0" w:space="0" w:color="auto"/>
            <w:right w:val="none" w:sz="0" w:space="0" w:color="auto"/>
          </w:divBdr>
        </w:div>
        <w:div w:id="1204095165">
          <w:marLeft w:val="547"/>
          <w:marRight w:val="0"/>
          <w:marTop w:val="154"/>
          <w:marBottom w:val="0"/>
          <w:divBdr>
            <w:top w:val="none" w:sz="0" w:space="0" w:color="auto"/>
            <w:left w:val="none" w:sz="0" w:space="0" w:color="auto"/>
            <w:bottom w:val="none" w:sz="0" w:space="0" w:color="auto"/>
            <w:right w:val="none" w:sz="0" w:space="0" w:color="auto"/>
          </w:divBdr>
        </w:div>
      </w:divsChild>
    </w:div>
    <w:div w:id="732698282">
      <w:bodyDiv w:val="1"/>
      <w:marLeft w:val="0"/>
      <w:marRight w:val="0"/>
      <w:marTop w:val="0"/>
      <w:marBottom w:val="0"/>
      <w:divBdr>
        <w:top w:val="none" w:sz="0" w:space="0" w:color="auto"/>
        <w:left w:val="none" w:sz="0" w:space="0" w:color="auto"/>
        <w:bottom w:val="none" w:sz="0" w:space="0" w:color="auto"/>
        <w:right w:val="none" w:sz="0" w:space="0" w:color="auto"/>
      </w:divBdr>
    </w:div>
    <w:div w:id="741830054">
      <w:bodyDiv w:val="1"/>
      <w:marLeft w:val="0"/>
      <w:marRight w:val="0"/>
      <w:marTop w:val="0"/>
      <w:marBottom w:val="0"/>
      <w:divBdr>
        <w:top w:val="none" w:sz="0" w:space="0" w:color="auto"/>
        <w:left w:val="none" w:sz="0" w:space="0" w:color="auto"/>
        <w:bottom w:val="none" w:sz="0" w:space="0" w:color="auto"/>
        <w:right w:val="none" w:sz="0" w:space="0" w:color="auto"/>
      </w:divBdr>
      <w:divsChild>
        <w:div w:id="204370103">
          <w:marLeft w:val="547"/>
          <w:marRight w:val="0"/>
          <w:marTop w:val="82"/>
          <w:marBottom w:val="0"/>
          <w:divBdr>
            <w:top w:val="none" w:sz="0" w:space="0" w:color="auto"/>
            <w:left w:val="none" w:sz="0" w:space="0" w:color="auto"/>
            <w:bottom w:val="none" w:sz="0" w:space="0" w:color="auto"/>
            <w:right w:val="none" w:sz="0" w:space="0" w:color="auto"/>
          </w:divBdr>
        </w:div>
        <w:div w:id="284625176">
          <w:marLeft w:val="547"/>
          <w:marRight w:val="0"/>
          <w:marTop w:val="86"/>
          <w:marBottom w:val="0"/>
          <w:divBdr>
            <w:top w:val="none" w:sz="0" w:space="0" w:color="auto"/>
            <w:left w:val="none" w:sz="0" w:space="0" w:color="auto"/>
            <w:bottom w:val="none" w:sz="0" w:space="0" w:color="auto"/>
            <w:right w:val="none" w:sz="0" w:space="0" w:color="auto"/>
          </w:divBdr>
        </w:div>
        <w:div w:id="447966540">
          <w:marLeft w:val="1166"/>
          <w:marRight w:val="0"/>
          <w:marTop w:val="77"/>
          <w:marBottom w:val="0"/>
          <w:divBdr>
            <w:top w:val="none" w:sz="0" w:space="0" w:color="auto"/>
            <w:left w:val="none" w:sz="0" w:space="0" w:color="auto"/>
            <w:bottom w:val="none" w:sz="0" w:space="0" w:color="auto"/>
            <w:right w:val="none" w:sz="0" w:space="0" w:color="auto"/>
          </w:divBdr>
        </w:div>
        <w:div w:id="531696283">
          <w:marLeft w:val="547"/>
          <w:marRight w:val="0"/>
          <w:marTop w:val="86"/>
          <w:marBottom w:val="0"/>
          <w:divBdr>
            <w:top w:val="none" w:sz="0" w:space="0" w:color="auto"/>
            <w:left w:val="none" w:sz="0" w:space="0" w:color="auto"/>
            <w:bottom w:val="none" w:sz="0" w:space="0" w:color="auto"/>
            <w:right w:val="none" w:sz="0" w:space="0" w:color="auto"/>
          </w:divBdr>
        </w:div>
        <w:div w:id="782303779">
          <w:marLeft w:val="547"/>
          <w:marRight w:val="0"/>
          <w:marTop w:val="82"/>
          <w:marBottom w:val="0"/>
          <w:divBdr>
            <w:top w:val="none" w:sz="0" w:space="0" w:color="auto"/>
            <w:left w:val="none" w:sz="0" w:space="0" w:color="auto"/>
            <w:bottom w:val="none" w:sz="0" w:space="0" w:color="auto"/>
            <w:right w:val="none" w:sz="0" w:space="0" w:color="auto"/>
          </w:divBdr>
        </w:div>
        <w:div w:id="837119402">
          <w:marLeft w:val="1166"/>
          <w:marRight w:val="0"/>
          <w:marTop w:val="77"/>
          <w:marBottom w:val="0"/>
          <w:divBdr>
            <w:top w:val="none" w:sz="0" w:space="0" w:color="auto"/>
            <w:left w:val="none" w:sz="0" w:space="0" w:color="auto"/>
            <w:bottom w:val="none" w:sz="0" w:space="0" w:color="auto"/>
            <w:right w:val="none" w:sz="0" w:space="0" w:color="auto"/>
          </w:divBdr>
        </w:div>
        <w:div w:id="904992178">
          <w:marLeft w:val="547"/>
          <w:marRight w:val="0"/>
          <w:marTop w:val="82"/>
          <w:marBottom w:val="0"/>
          <w:divBdr>
            <w:top w:val="none" w:sz="0" w:space="0" w:color="auto"/>
            <w:left w:val="none" w:sz="0" w:space="0" w:color="auto"/>
            <w:bottom w:val="none" w:sz="0" w:space="0" w:color="auto"/>
            <w:right w:val="none" w:sz="0" w:space="0" w:color="auto"/>
          </w:divBdr>
        </w:div>
        <w:div w:id="1000697785">
          <w:marLeft w:val="547"/>
          <w:marRight w:val="0"/>
          <w:marTop w:val="82"/>
          <w:marBottom w:val="0"/>
          <w:divBdr>
            <w:top w:val="none" w:sz="0" w:space="0" w:color="auto"/>
            <w:left w:val="none" w:sz="0" w:space="0" w:color="auto"/>
            <w:bottom w:val="none" w:sz="0" w:space="0" w:color="auto"/>
            <w:right w:val="none" w:sz="0" w:space="0" w:color="auto"/>
          </w:divBdr>
        </w:div>
        <w:div w:id="1061706843">
          <w:marLeft w:val="1166"/>
          <w:marRight w:val="0"/>
          <w:marTop w:val="77"/>
          <w:marBottom w:val="0"/>
          <w:divBdr>
            <w:top w:val="none" w:sz="0" w:space="0" w:color="auto"/>
            <w:left w:val="none" w:sz="0" w:space="0" w:color="auto"/>
            <w:bottom w:val="none" w:sz="0" w:space="0" w:color="auto"/>
            <w:right w:val="none" w:sz="0" w:space="0" w:color="auto"/>
          </w:divBdr>
        </w:div>
        <w:div w:id="1247377575">
          <w:marLeft w:val="547"/>
          <w:marRight w:val="0"/>
          <w:marTop w:val="82"/>
          <w:marBottom w:val="0"/>
          <w:divBdr>
            <w:top w:val="none" w:sz="0" w:space="0" w:color="auto"/>
            <w:left w:val="none" w:sz="0" w:space="0" w:color="auto"/>
            <w:bottom w:val="none" w:sz="0" w:space="0" w:color="auto"/>
            <w:right w:val="none" w:sz="0" w:space="0" w:color="auto"/>
          </w:divBdr>
        </w:div>
        <w:div w:id="1311598326">
          <w:marLeft w:val="1166"/>
          <w:marRight w:val="0"/>
          <w:marTop w:val="77"/>
          <w:marBottom w:val="0"/>
          <w:divBdr>
            <w:top w:val="none" w:sz="0" w:space="0" w:color="auto"/>
            <w:left w:val="none" w:sz="0" w:space="0" w:color="auto"/>
            <w:bottom w:val="none" w:sz="0" w:space="0" w:color="auto"/>
            <w:right w:val="none" w:sz="0" w:space="0" w:color="auto"/>
          </w:divBdr>
        </w:div>
        <w:div w:id="1402866166">
          <w:marLeft w:val="547"/>
          <w:marRight w:val="0"/>
          <w:marTop w:val="82"/>
          <w:marBottom w:val="0"/>
          <w:divBdr>
            <w:top w:val="none" w:sz="0" w:space="0" w:color="auto"/>
            <w:left w:val="none" w:sz="0" w:space="0" w:color="auto"/>
            <w:bottom w:val="none" w:sz="0" w:space="0" w:color="auto"/>
            <w:right w:val="none" w:sz="0" w:space="0" w:color="auto"/>
          </w:divBdr>
        </w:div>
        <w:div w:id="1446074735">
          <w:marLeft w:val="1166"/>
          <w:marRight w:val="0"/>
          <w:marTop w:val="82"/>
          <w:marBottom w:val="0"/>
          <w:divBdr>
            <w:top w:val="none" w:sz="0" w:space="0" w:color="auto"/>
            <w:left w:val="none" w:sz="0" w:space="0" w:color="auto"/>
            <w:bottom w:val="none" w:sz="0" w:space="0" w:color="auto"/>
            <w:right w:val="none" w:sz="0" w:space="0" w:color="auto"/>
          </w:divBdr>
        </w:div>
        <w:div w:id="1573155829">
          <w:marLeft w:val="1166"/>
          <w:marRight w:val="0"/>
          <w:marTop w:val="77"/>
          <w:marBottom w:val="0"/>
          <w:divBdr>
            <w:top w:val="none" w:sz="0" w:space="0" w:color="auto"/>
            <w:left w:val="none" w:sz="0" w:space="0" w:color="auto"/>
            <w:bottom w:val="none" w:sz="0" w:space="0" w:color="auto"/>
            <w:right w:val="none" w:sz="0" w:space="0" w:color="auto"/>
          </w:divBdr>
        </w:div>
        <w:div w:id="2034723315">
          <w:marLeft w:val="1166"/>
          <w:marRight w:val="0"/>
          <w:marTop w:val="82"/>
          <w:marBottom w:val="0"/>
          <w:divBdr>
            <w:top w:val="none" w:sz="0" w:space="0" w:color="auto"/>
            <w:left w:val="none" w:sz="0" w:space="0" w:color="auto"/>
            <w:bottom w:val="none" w:sz="0" w:space="0" w:color="auto"/>
            <w:right w:val="none" w:sz="0" w:space="0" w:color="auto"/>
          </w:divBdr>
        </w:div>
        <w:div w:id="2041196912">
          <w:marLeft w:val="1166"/>
          <w:marRight w:val="0"/>
          <w:marTop w:val="77"/>
          <w:marBottom w:val="0"/>
          <w:divBdr>
            <w:top w:val="none" w:sz="0" w:space="0" w:color="auto"/>
            <w:left w:val="none" w:sz="0" w:space="0" w:color="auto"/>
            <w:bottom w:val="none" w:sz="0" w:space="0" w:color="auto"/>
            <w:right w:val="none" w:sz="0" w:space="0" w:color="auto"/>
          </w:divBdr>
        </w:div>
      </w:divsChild>
    </w:div>
    <w:div w:id="761949026">
      <w:bodyDiv w:val="1"/>
      <w:marLeft w:val="0"/>
      <w:marRight w:val="0"/>
      <w:marTop w:val="0"/>
      <w:marBottom w:val="0"/>
      <w:divBdr>
        <w:top w:val="none" w:sz="0" w:space="0" w:color="auto"/>
        <w:left w:val="none" w:sz="0" w:space="0" w:color="auto"/>
        <w:bottom w:val="none" w:sz="0" w:space="0" w:color="auto"/>
        <w:right w:val="none" w:sz="0" w:space="0" w:color="auto"/>
      </w:divBdr>
    </w:div>
    <w:div w:id="768427635">
      <w:bodyDiv w:val="1"/>
      <w:marLeft w:val="0"/>
      <w:marRight w:val="0"/>
      <w:marTop w:val="0"/>
      <w:marBottom w:val="0"/>
      <w:divBdr>
        <w:top w:val="none" w:sz="0" w:space="0" w:color="auto"/>
        <w:left w:val="none" w:sz="0" w:space="0" w:color="auto"/>
        <w:bottom w:val="none" w:sz="0" w:space="0" w:color="auto"/>
        <w:right w:val="none" w:sz="0" w:space="0" w:color="auto"/>
      </w:divBdr>
    </w:div>
    <w:div w:id="780998524">
      <w:bodyDiv w:val="1"/>
      <w:marLeft w:val="0"/>
      <w:marRight w:val="0"/>
      <w:marTop w:val="0"/>
      <w:marBottom w:val="0"/>
      <w:divBdr>
        <w:top w:val="none" w:sz="0" w:space="0" w:color="auto"/>
        <w:left w:val="none" w:sz="0" w:space="0" w:color="auto"/>
        <w:bottom w:val="none" w:sz="0" w:space="0" w:color="auto"/>
        <w:right w:val="none" w:sz="0" w:space="0" w:color="auto"/>
      </w:divBdr>
    </w:div>
    <w:div w:id="790973056">
      <w:bodyDiv w:val="1"/>
      <w:marLeft w:val="0"/>
      <w:marRight w:val="0"/>
      <w:marTop w:val="0"/>
      <w:marBottom w:val="0"/>
      <w:divBdr>
        <w:top w:val="none" w:sz="0" w:space="0" w:color="auto"/>
        <w:left w:val="none" w:sz="0" w:space="0" w:color="auto"/>
        <w:bottom w:val="none" w:sz="0" w:space="0" w:color="auto"/>
        <w:right w:val="none" w:sz="0" w:space="0" w:color="auto"/>
      </w:divBdr>
    </w:div>
    <w:div w:id="800464358">
      <w:bodyDiv w:val="1"/>
      <w:marLeft w:val="0"/>
      <w:marRight w:val="0"/>
      <w:marTop w:val="0"/>
      <w:marBottom w:val="0"/>
      <w:divBdr>
        <w:top w:val="none" w:sz="0" w:space="0" w:color="auto"/>
        <w:left w:val="none" w:sz="0" w:space="0" w:color="auto"/>
        <w:bottom w:val="none" w:sz="0" w:space="0" w:color="auto"/>
        <w:right w:val="none" w:sz="0" w:space="0" w:color="auto"/>
      </w:divBdr>
      <w:divsChild>
        <w:div w:id="792016803">
          <w:marLeft w:val="1166"/>
          <w:marRight w:val="0"/>
          <w:marTop w:val="134"/>
          <w:marBottom w:val="0"/>
          <w:divBdr>
            <w:top w:val="none" w:sz="0" w:space="0" w:color="auto"/>
            <w:left w:val="none" w:sz="0" w:space="0" w:color="auto"/>
            <w:bottom w:val="none" w:sz="0" w:space="0" w:color="auto"/>
            <w:right w:val="none" w:sz="0" w:space="0" w:color="auto"/>
          </w:divBdr>
        </w:div>
        <w:div w:id="973487737">
          <w:marLeft w:val="1166"/>
          <w:marRight w:val="0"/>
          <w:marTop w:val="134"/>
          <w:marBottom w:val="0"/>
          <w:divBdr>
            <w:top w:val="none" w:sz="0" w:space="0" w:color="auto"/>
            <w:left w:val="none" w:sz="0" w:space="0" w:color="auto"/>
            <w:bottom w:val="none" w:sz="0" w:space="0" w:color="auto"/>
            <w:right w:val="none" w:sz="0" w:space="0" w:color="auto"/>
          </w:divBdr>
        </w:div>
        <w:div w:id="1654480794">
          <w:marLeft w:val="1166"/>
          <w:marRight w:val="0"/>
          <w:marTop w:val="134"/>
          <w:marBottom w:val="0"/>
          <w:divBdr>
            <w:top w:val="none" w:sz="0" w:space="0" w:color="auto"/>
            <w:left w:val="none" w:sz="0" w:space="0" w:color="auto"/>
            <w:bottom w:val="none" w:sz="0" w:space="0" w:color="auto"/>
            <w:right w:val="none" w:sz="0" w:space="0" w:color="auto"/>
          </w:divBdr>
        </w:div>
        <w:div w:id="2039307732">
          <w:marLeft w:val="547"/>
          <w:marRight w:val="0"/>
          <w:marTop w:val="154"/>
          <w:marBottom w:val="0"/>
          <w:divBdr>
            <w:top w:val="none" w:sz="0" w:space="0" w:color="auto"/>
            <w:left w:val="none" w:sz="0" w:space="0" w:color="auto"/>
            <w:bottom w:val="none" w:sz="0" w:space="0" w:color="auto"/>
            <w:right w:val="none" w:sz="0" w:space="0" w:color="auto"/>
          </w:divBdr>
        </w:div>
        <w:div w:id="2043558208">
          <w:marLeft w:val="1166"/>
          <w:marRight w:val="0"/>
          <w:marTop w:val="134"/>
          <w:marBottom w:val="0"/>
          <w:divBdr>
            <w:top w:val="none" w:sz="0" w:space="0" w:color="auto"/>
            <w:left w:val="none" w:sz="0" w:space="0" w:color="auto"/>
            <w:bottom w:val="none" w:sz="0" w:space="0" w:color="auto"/>
            <w:right w:val="none" w:sz="0" w:space="0" w:color="auto"/>
          </w:divBdr>
        </w:div>
      </w:divsChild>
    </w:div>
    <w:div w:id="805656958">
      <w:bodyDiv w:val="1"/>
      <w:marLeft w:val="0"/>
      <w:marRight w:val="0"/>
      <w:marTop w:val="0"/>
      <w:marBottom w:val="0"/>
      <w:divBdr>
        <w:top w:val="none" w:sz="0" w:space="0" w:color="auto"/>
        <w:left w:val="none" w:sz="0" w:space="0" w:color="auto"/>
        <w:bottom w:val="none" w:sz="0" w:space="0" w:color="auto"/>
        <w:right w:val="none" w:sz="0" w:space="0" w:color="auto"/>
      </w:divBdr>
    </w:div>
    <w:div w:id="834029549">
      <w:bodyDiv w:val="1"/>
      <w:marLeft w:val="0"/>
      <w:marRight w:val="0"/>
      <w:marTop w:val="0"/>
      <w:marBottom w:val="0"/>
      <w:divBdr>
        <w:top w:val="none" w:sz="0" w:space="0" w:color="auto"/>
        <w:left w:val="none" w:sz="0" w:space="0" w:color="auto"/>
        <w:bottom w:val="none" w:sz="0" w:space="0" w:color="auto"/>
        <w:right w:val="none" w:sz="0" w:space="0" w:color="auto"/>
      </w:divBdr>
      <w:divsChild>
        <w:div w:id="890573516">
          <w:marLeft w:val="1166"/>
          <w:marRight w:val="0"/>
          <w:marTop w:val="96"/>
          <w:marBottom w:val="0"/>
          <w:divBdr>
            <w:top w:val="none" w:sz="0" w:space="0" w:color="auto"/>
            <w:left w:val="none" w:sz="0" w:space="0" w:color="auto"/>
            <w:bottom w:val="none" w:sz="0" w:space="0" w:color="auto"/>
            <w:right w:val="none" w:sz="0" w:space="0" w:color="auto"/>
          </w:divBdr>
        </w:div>
      </w:divsChild>
    </w:div>
    <w:div w:id="870654890">
      <w:bodyDiv w:val="1"/>
      <w:marLeft w:val="0"/>
      <w:marRight w:val="0"/>
      <w:marTop w:val="0"/>
      <w:marBottom w:val="0"/>
      <w:divBdr>
        <w:top w:val="none" w:sz="0" w:space="0" w:color="auto"/>
        <w:left w:val="none" w:sz="0" w:space="0" w:color="auto"/>
        <w:bottom w:val="none" w:sz="0" w:space="0" w:color="auto"/>
        <w:right w:val="none" w:sz="0" w:space="0" w:color="auto"/>
      </w:divBdr>
    </w:div>
    <w:div w:id="930896161">
      <w:bodyDiv w:val="1"/>
      <w:marLeft w:val="0"/>
      <w:marRight w:val="0"/>
      <w:marTop w:val="0"/>
      <w:marBottom w:val="0"/>
      <w:divBdr>
        <w:top w:val="none" w:sz="0" w:space="0" w:color="auto"/>
        <w:left w:val="none" w:sz="0" w:space="0" w:color="auto"/>
        <w:bottom w:val="none" w:sz="0" w:space="0" w:color="auto"/>
        <w:right w:val="none" w:sz="0" w:space="0" w:color="auto"/>
      </w:divBdr>
      <w:divsChild>
        <w:div w:id="592009534">
          <w:marLeft w:val="0"/>
          <w:marRight w:val="0"/>
          <w:marTop w:val="0"/>
          <w:marBottom w:val="300"/>
          <w:divBdr>
            <w:top w:val="none" w:sz="0" w:space="0" w:color="auto"/>
            <w:left w:val="none" w:sz="0" w:space="0" w:color="auto"/>
            <w:bottom w:val="none" w:sz="0" w:space="0" w:color="auto"/>
            <w:right w:val="none" w:sz="0" w:space="0" w:color="auto"/>
          </w:divBdr>
          <w:divsChild>
            <w:div w:id="125054953">
              <w:marLeft w:val="0"/>
              <w:marRight w:val="0"/>
              <w:marTop w:val="0"/>
              <w:marBottom w:val="0"/>
              <w:divBdr>
                <w:top w:val="single" w:sz="12" w:space="0" w:color="FFFFFF"/>
                <w:left w:val="single" w:sz="12" w:space="0" w:color="FFFFFF"/>
                <w:bottom w:val="single" w:sz="12" w:space="0" w:color="FFFFFF"/>
                <w:right w:val="single" w:sz="12" w:space="0" w:color="FFFFFF"/>
              </w:divBdr>
              <w:divsChild>
                <w:div w:id="1323437297">
                  <w:marLeft w:val="0"/>
                  <w:marRight w:val="0"/>
                  <w:marTop w:val="0"/>
                  <w:marBottom w:val="0"/>
                  <w:divBdr>
                    <w:top w:val="none" w:sz="0" w:space="0" w:color="auto"/>
                    <w:left w:val="none" w:sz="0" w:space="0" w:color="auto"/>
                    <w:bottom w:val="none" w:sz="0" w:space="0" w:color="auto"/>
                    <w:right w:val="none" w:sz="0" w:space="0" w:color="auto"/>
                  </w:divBdr>
                  <w:divsChild>
                    <w:div w:id="168570208">
                      <w:marLeft w:val="0"/>
                      <w:marRight w:val="0"/>
                      <w:marTop w:val="0"/>
                      <w:marBottom w:val="0"/>
                      <w:divBdr>
                        <w:top w:val="none" w:sz="0" w:space="0" w:color="auto"/>
                        <w:left w:val="none" w:sz="0" w:space="0" w:color="auto"/>
                        <w:bottom w:val="none" w:sz="0" w:space="0" w:color="auto"/>
                        <w:right w:val="none" w:sz="0" w:space="0" w:color="auto"/>
                      </w:divBdr>
                      <w:divsChild>
                        <w:div w:id="774714455">
                          <w:marLeft w:val="0"/>
                          <w:marRight w:val="0"/>
                          <w:marTop w:val="0"/>
                          <w:marBottom w:val="300"/>
                          <w:divBdr>
                            <w:top w:val="none" w:sz="0" w:space="0" w:color="auto"/>
                            <w:left w:val="none" w:sz="0" w:space="0" w:color="auto"/>
                            <w:bottom w:val="none" w:sz="0" w:space="0" w:color="auto"/>
                            <w:right w:val="none" w:sz="0" w:space="0" w:color="auto"/>
                          </w:divBdr>
                          <w:divsChild>
                            <w:div w:id="2107841065">
                              <w:marLeft w:val="0"/>
                              <w:marRight w:val="0"/>
                              <w:marTop w:val="0"/>
                              <w:marBottom w:val="0"/>
                              <w:divBdr>
                                <w:top w:val="none" w:sz="0" w:space="0" w:color="auto"/>
                                <w:left w:val="none" w:sz="0" w:space="0" w:color="auto"/>
                                <w:bottom w:val="none" w:sz="0" w:space="0" w:color="auto"/>
                                <w:right w:val="none" w:sz="0" w:space="0" w:color="auto"/>
                              </w:divBdr>
                              <w:divsChild>
                                <w:div w:id="17917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645046">
      <w:bodyDiv w:val="1"/>
      <w:marLeft w:val="0"/>
      <w:marRight w:val="0"/>
      <w:marTop w:val="0"/>
      <w:marBottom w:val="0"/>
      <w:divBdr>
        <w:top w:val="none" w:sz="0" w:space="0" w:color="auto"/>
        <w:left w:val="none" w:sz="0" w:space="0" w:color="auto"/>
        <w:bottom w:val="none" w:sz="0" w:space="0" w:color="auto"/>
        <w:right w:val="none" w:sz="0" w:space="0" w:color="auto"/>
      </w:divBdr>
    </w:div>
    <w:div w:id="986395424">
      <w:bodyDiv w:val="1"/>
      <w:marLeft w:val="0"/>
      <w:marRight w:val="0"/>
      <w:marTop w:val="0"/>
      <w:marBottom w:val="0"/>
      <w:divBdr>
        <w:top w:val="none" w:sz="0" w:space="0" w:color="auto"/>
        <w:left w:val="none" w:sz="0" w:space="0" w:color="auto"/>
        <w:bottom w:val="none" w:sz="0" w:space="0" w:color="auto"/>
        <w:right w:val="none" w:sz="0" w:space="0" w:color="auto"/>
      </w:divBdr>
      <w:divsChild>
        <w:div w:id="804740207">
          <w:marLeft w:val="547"/>
          <w:marRight w:val="0"/>
          <w:marTop w:val="96"/>
          <w:marBottom w:val="0"/>
          <w:divBdr>
            <w:top w:val="none" w:sz="0" w:space="0" w:color="auto"/>
            <w:left w:val="none" w:sz="0" w:space="0" w:color="auto"/>
            <w:bottom w:val="none" w:sz="0" w:space="0" w:color="auto"/>
            <w:right w:val="none" w:sz="0" w:space="0" w:color="auto"/>
          </w:divBdr>
        </w:div>
      </w:divsChild>
    </w:div>
    <w:div w:id="998774368">
      <w:bodyDiv w:val="1"/>
      <w:marLeft w:val="0"/>
      <w:marRight w:val="0"/>
      <w:marTop w:val="0"/>
      <w:marBottom w:val="0"/>
      <w:divBdr>
        <w:top w:val="none" w:sz="0" w:space="0" w:color="auto"/>
        <w:left w:val="none" w:sz="0" w:space="0" w:color="auto"/>
        <w:bottom w:val="none" w:sz="0" w:space="0" w:color="auto"/>
        <w:right w:val="none" w:sz="0" w:space="0" w:color="auto"/>
      </w:divBdr>
    </w:div>
    <w:div w:id="1024526501">
      <w:bodyDiv w:val="1"/>
      <w:marLeft w:val="0"/>
      <w:marRight w:val="0"/>
      <w:marTop w:val="0"/>
      <w:marBottom w:val="0"/>
      <w:divBdr>
        <w:top w:val="none" w:sz="0" w:space="0" w:color="auto"/>
        <w:left w:val="none" w:sz="0" w:space="0" w:color="auto"/>
        <w:bottom w:val="none" w:sz="0" w:space="0" w:color="auto"/>
        <w:right w:val="none" w:sz="0" w:space="0" w:color="auto"/>
      </w:divBdr>
    </w:div>
    <w:div w:id="1107963079">
      <w:bodyDiv w:val="1"/>
      <w:marLeft w:val="0"/>
      <w:marRight w:val="0"/>
      <w:marTop w:val="0"/>
      <w:marBottom w:val="0"/>
      <w:divBdr>
        <w:top w:val="none" w:sz="0" w:space="0" w:color="auto"/>
        <w:left w:val="none" w:sz="0" w:space="0" w:color="auto"/>
        <w:bottom w:val="none" w:sz="0" w:space="0" w:color="auto"/>
        <w:right w:val="none" w:sz="0" w:space="0" w:color="auto"/>
      </w:divBdr>
      <w:divsChild>
        <w:div w:id="415520686">
          <w:marLeft w:val="547"/>
          <w:marRight w:val="0"/>
          <w:marTop w:val="96"/>
          <w:marBottom w:val="0"/>
          <w:divBdr>
            <w:top w:val="none" w:sz="0" w:space="0" w:color="auto"/>
            <w:left w:val="none" w:sz="0" w:space="0" w:color="auto"/>
            <w:bottom w:val="none" w:sz="0" w:space="0" w:color="auto"/>
            <w:right w:val="none" w:sz="0" w:space="0" w:color="auto"/>
          </w:divBdr>
        </w:div>
        <w:div w:id="662011597">
          <w:marLeft w:val="1166"/>
          <w:marRight w:val="0"/>
          <w:marTop w:val="115"/>
          <w:marBottom w:val="0"/>
          <w:divBdr>
            <w:top w:val="none" w:sz="0" w:space="0" w:color="auto"/>
            <w:left w:val="none" w:sz="0" w:space="0" w:color="auto"/>
            <w:bottom w:val="none" w:sz="0" w:space="0" w:color="auto"/>
            <w:right w:val="none" w:sz="0" w:space="0" w:color="auto"/>
          </w:divBdr>
        </w:div>
        <w:div w:id="941297880">
          <w:marLeft w:val="547"/>
          <w:marRight w:val="0"/>
          <w:marTop w:val="96"/>
          <w:marBottom w:val="0"/>
          <w:divBdr>
            <w:top w:val="none" w:sz="0" w:space="0" w:color="auto"/>
            <w:left w:val="none" w:sz="0" w:space="0" w:color="auto"/>
            <w:bottom w:val="none" w:sz="0" w:space="0" w:color="auto"/>
            <w:right w:val="none" w:sz="0" w:space="0" w:color="auto"/>
          </w:divBdr>
        </w:div>
        <w:div w:id="983705030">
          <w:marLeft w:val="547"/>
          <w:marRight w:val="0"/>
          <w:marTop w:val="96"/>
          <w:marBottom w:val="0"/>
          <w:divBdr>
            <w:top w:val="none" w:sz="0" w:space="0" w:color="auto"/>
            <w:left w:val="none" w:sz="0" w:space="0" w:color="auto"/>
            <w:bottom w:val="none" w:sz="0" w:space="0" w:color="auto"/>
            <w:right w:val="none" w:sz="0" w:space="0" w:color="auto"/>
          </w:divBdr>
        </w:div>
        <w:div w:id="1145583842">
          <w:marLeft w:val="1166"/>
          <w:marRight w:val="0"/>
          <w:marTop w:val="115"/>
          <w:marBottom w:val="0"/>
          <w:divBdr>
            <w:top w:val="none" w:sz="0" w:space="0" w:color="auto"/>
            <w:left w:val="none" w:sz="0" w:space="0" w:color="auto"/>
            <w:bottom w:val="none" w:sz="0" w:space="0" w:color="auto"/>
            <w:right w:val="none" w:sz="0" w:space="0" w:color="auto"/>
          </w:divBdr>
        </w:div>
        <w:div w:id="1494494976">
          <w:marLeft w:val="1166"/>
          <w:marRight w:val="0"/>
          <w:marTop w:val="115"/>
          <w:marBottom w:val="0"/>
          <w:divBdr>
            <w:top w:val="none" w:sz="0" w:space="0" w:color="auto"/>
            <w:left w:val="none" w:sz="0" w:space="0" w:color="auto"/>
            <w:bottom w:val="none" w:sz="0" w:space="0" w:color="auto"/>
            <w:right w:val="none" w:sz="0" w:space="0" w:color="auto"/>
          </w:divBdr>
        </w:div>
      </w:divsChild>
    </w:div>
    <w:div w:id="1129711798">
      <w:bodyDiv w:val="1"/>
      <w:marLeft w:val="0"/>
      <w:marRight w:val="0"/>
      <w:marTop w:val="0"/>
      <w:marBottom w:val="0"/>
      <w:divBdr>
        <w:top w:val="none" w:sz="0" w:space="0" w:color="auto"/>
        <w:left w:val="none" w:sz="0" w:space="0" w:color="auto"/>
        <w:bottom w:val="none" w:sz="0" w:space="0" w:color="auto"/>
        <w:right w:val="none" w:sz="0" w:space="0" w:color="auto"/>
      </w:divBdr>
      <w:divsChild>
        <w:div w:id="5376002">
          <w:marLeft w:val="547"/>
          <w:marRight w:val="0"/>
          <w:marTop w:val="154"/>
          <w:marBottom w:val="0"/>
          <w:divBdr>
            <w:top w:val="none" w:sz="0" w:space="0" w:color="auto"/>
            <w:left w:val="none" w:sz="0" w:space="0" w:color="auto"/>
            <w:bottom w:val="none" w:sz="0" w:space="0" w:color="auto"/>
            <w:right w:val="none" w:sz="0" w:space="0" w:color="auto"/>
          </w:divBdr>
        </w:div>
        <w:div w:id="1085566355">
          <w:marLeft w:val="547"/>
          <w:marRight w:val="0"/>
          <w:marTop w:val="154"/>
          <w:marBottom w:val="0"/>
          <w:divBdr>
            <w:top w:val="none" w:sz="0" w:space="0" w:color="auto"/>
            <w:left w:val="none" w:sz="0" w:space="0" w:color="auto"/>
            <w:bottom w:val="none" w:sz="0" w:space="0" w:color="auto"/>
            <w:right w:val="none" w:sz="0" w:space="0" w:color="auto"/>
          </w:divBdr>
        </w:div>
        <w:div w:id="1177113361">
          <w:marLeft w:val="547"/>
          <w:marRight w:val="0"/>
          <w:marTop w:val="154"/>
          <w:marBottom w:val="0"/>
          <w:divBdr>
            <w:top w:val="none" w:sz="0" w:space="0" w:color="auto"/>
            <w:left w:val="none" w:sz="0" w:space="0" w:color="auto"/>
            <w:bottom w:val="none" w:sz="0" w:space="0" w:color="auto"/>
            <w:right w:val="none" w:sz="0" w:space="0" w:color="auto"/>
          </w:divBdr>
        </w:div>
        <w:div w:id="1546988570">
          <w:marLeft w:val="547"/>
          <w:marRight w:val="0"/>
          <w:marTop w:val="154"/>
          <w:marBottom w:val="0"/>
          <w:divBdr>
            <w:top w:val="none" w:sz="0" w:space="0" w:color="auto"/>
            <w:left w:val="none" w:sz="0" w:space="0" w:color="auto"/>
            <w:bottom w:val="none" w:sz="0" w:space="0" w:color="auto"/>
            <w:right w:val="none" w:sz="0" w:space="0" w:color="auto"/>
          </w:divBdr>
        </w:div>
        <w:div w:id="2133858184">
          <w:marLeft w:val="547"/>
          <w:marRight w:val="0"/>
          <w:marTop w:val="154"/>
          <w:marBottom w:val="0"/>
          <w:divBdr>
            <w:top w:val="none" w:sz="0" w:space="0" w:color="auto"/>
            <w:left w:val="none" w:sz="0" w:space="0" w:color="auto"/>
            <w:bottom w:val="none" w:sz="0" w:space="0" w:color="auto"/>
            <w:right w:val="none" w:sz="0" w:space="0" w:color="auto"/>
          </w:divBdr>
        </w:div>
      </w:divsChild>
    </w:div>
    <w:div w:id="1131511007">
      <w:bodyDiv w:val="1"/>
      <w:marLeft w:val="0"/>
      <w:marRight w:val="0"/>
      <w:marTop w:val="0"/>
      <w:marBottom w:val="0"/>
      <w:divBdr>
        <w:top w:val="none" w:sz="0" w:space="0" w:color="auto"/>
        <w:left w:val="none" w:sz="0" w:space="0" w:color="auto"/>
        <w:bottom w:val="none" w:sz="0" w:space="0" w:color="auto"/>
        <w:right w:val="none" w:sz="0" w:space="0" w:color="auto"/>
      </w:divBdr>
      <w:divsChild>
        <w:div w:id="504975061">
          <w:marLeft w:val="1800"/>
          <w:marRight w:val="0"/>
          <w:marTop w:val="115"/>
          <w:marBottom w:val="0"/>
          <w:divBdr>
            <w:top w:val="none" w:sz="0" w:space="0" w:color="auto"/>
            <w:left w:val="none" w:sz="0" w:space="0" w:color="auto"/>
            <w:bottom w:val="none" w:sz="0" w:space="0" w:color="auto"/>
            <w:right w:val="none" w:sz="0" w:space="0" w:color="auto"/>
          </w:divBdr>
        </w:div>
        <w:div w:id="620646794">
          <w:marLeft w:val="1166"/>
          <w:marRight w:val="0"/>
          <w:marTop w:val="134"/>
          <w:marBottom w:val="0"/>
          <w:divBdr>
            <w:top w:val="none" w:sz="0" w:space="0" w:color="auto"/>
            <w:left w:val="none" w:sz="0" w:space="0" w:color="auto"/>
            <w:bottom w:val="none" w:sz="0" w:space="0" w:color="auto"/>
            <w:right w:val="none" w:sz="0" w:space="0" w:color="auto"/>
          </w:divBdr>
        </w:div>
        <w:div w:id="743142733">
          <w:marLeft w:val="1166"/>
          <w:marRight w:val="0"/>
          <w:marTop w:val="134"/>
          <w:marBottom w:val="0"/>
          <w:divBdr>
            <w:top w:val="none" w:sz="0" w:space="0" w:color="auto"/>
            <w:left w:val="none" w:sz="0" w:space="0" w:color="auto"/>
            <w:bottom w:val="none" w:sz="0" w:space="0" w:color="auto"/>
            <w:right w:val="none" w:sz="0" w:space="0" w:color="auto"/>
          </w:divBdr>
        </w:div>
        <w:div w:id="800346415">
          <w:marLeft w:val="1800"/>
          <w:marRight w:val="0"/>
          <w:marTop w:val="115"/>
          <w:marBottom w:val="0"/>
          <w:divBdr>
            <w:top w:val="none" w:sz="0" w:space="0" w:color="auto"/>
            <w:left w:val="none" w:sz="0" w:space="0" w:color="auto"/>
            <w:bottom w:val="none" w:sz="0" w:space="0" w:color="auto"/>
            <w:right w:val="none" w:sz="0" w:space="0" w:color="auto"/>
          </w:divBdr>
        </w:div>
        <w:div w:id="953437177">
          <w:marLeft w:val="547"/>
          <w:marRight w:val="0"/>
          <w:marTop w:val="154"/>
          <w:marBottom w:val="0"/>
          <w:divBdr>
            <w:top w:val="none" w:sz="0" w:space="0" w:color="auto"/>
            <w:left w:val="none" w:sz="0" w:space="0" w:color="auto"/>
            <w:bottom w:val="none" w:sz="0" w:space="0" w:color="auto"/>
            <w:right w:val="none" w:sz="0" w:space="0" w:color="auto"/>
          </w:divBdr>
        </w:div>
        <w:div w:id="1876044839">
          <w:marLeft w:val="1800"/>
          <w:marRight w:val="0"/>
          <w:marTop w:val="115"/>
          <w:marBottom w:val="0"/>
          <w:divBdr>
            <w:top w:val="none" w:sz="0" w:space="0" w:color="auto"/>
            <w:left w:val="none" w:sz="0" w:space="0" w:color="auto"/>
            <w:bottom w:val="none" w:sz="0" w:space="0" w:color="auto"/>
            <w:right w:val="none" w:sz="0" w:space="0" w:color="auto"/>
          </w:divBdr>
        </w:div>
        <w:div w:id="2030721492">
          <w:marLeft w:val="1166"/>
          <w:marRight w:val="0"/>
          <w:marTop w:val="134"/>
          <w:marBottom w:val="0"/>
          <w:divBdr>
            <w:top w:val="none" w:sz="0" w:space="0" w:color="auto"/>
            <w:left w:val="none" w:sz="0" w:space="0" w:color="auto"/>
            <w:bottom w:val="none" w:sz="0" w:space="0" w:color="auto"/>
            <w:right w:val="none" w:sz="0" w:space="0" w:color="auto"/>
          </w:divBdr>
        </w:div>
      </w:divsChild>
    </w:div>
    <w:div w:id="1161852147">
      <w:bodyDiv w:val="1"/>
      <w:marLeft w:val="0"/>
      <w:marRight w:val="0"/>
      <w:marTop w:val="0"/>
      <w:marBottom w:val="0"/>
      <w:divBdr>
        <w:top w:val="none" w:sz="0" w:space="0" w:color="auto"/>
        <w:left w:val="none" w:sz="0" w:space="0" w:color="auto"/>
        <w:bottom w:val="none" w:sz="0" w:space="0" w:color="auto"/>
        <w:right w:val="none" w:sz="0" w:space="0" w:color="auto"/>
      </w:divBdr>
      <w:divsChild>
        <w:div w:id="122818220">
          <w:marLeft w:val="547"/>
          <w:marRight w:val="0"/>
          <w:marTop w:val="86"/>
          <w:marBottom w:val="0"/>
          <w:divBdr>
            <w:top w:val="none" w:sz="0" w:space="0" w:color="auto"/>
            <w:left w:val="none" w:sz="0" w:space="0" w:color="auto"/>
            <w:bottom w:val="none" w:sz="0" w:space="0" w:color="auto"/>
            <w:right w:val="none" w:sz="0" w:space="0" w:color="auto"/>
          </w:divBdr>
        </w:div>
        <w:div w:id="316150333">
          <w:marLeft w:val="547"/>
          <w:marRight w:val="0"/>
          <w:marTop w:val="86"/>
          <w:marBottom w:val="0"/>
          <w:divBdr>
            <w:top w:val="none" w:sz="0" w:space="0" w:color="auto"/>
            <w:left w:val="none" w:sz="0" w:space="0" w:color="auto"/>
            <w:bottom w:val="none" w:sz="0" w:space="0" w:color="auto"/>
            <w:right w:val="none" w:sz="0" w:space="0" w:color="auto"/>
          </w:divBdr>
        </w:div>
        <w:div w:id="573855422">
          <w:marLeft w:val="547"/>
          <w:marRight w:val="0"/>
          <w:marTop w:val="86"/>
          <w:marBottom w:val="0"/>
          <w:divBdr>
            <w:top w:val="none" w:sz="0" w:space="0" w:color="auto"/>
            <w:left w:val="none" w:sz="0" w:space="0" w:color="auto"/>
            <w:bottom w:val="none" w:sz="0" w:space="0" w:color="auto"/>
            <w:right w:val="none" w:sz="0" w:space="0" w:color="auto"/>
          </w:divBdr>
        </w:div>
        <w:div w:id="584730220">
          <w:marLeft w:val="547"/>
          <w:marRight w:val="0"/>
          <w:marTop w:val="86"/>
          <w:marBottom w:val="0"/>
          <w:divBdr>
            <w:top w:val="none" w:sz="0" w:space="0" w:color="auto"/>
            <w:left w:val="none" w:sz="0" w:space="0" w:color="auto"/>
            <w:bottom w:val="none" w:sz="0" w:space="0" w:color="auto"/>
            <w:right w:val="none" w:sz="0" w:space="0" w:color="auto"/>
          </w:divBdr>
        </w:div>
        <w:div w:id="780759718">
          <w:marLeft w:val="547"/>
          <w:marRight w:val="0"/>
          <w:marTop w:val="86"/>
          <w:marBottom w:val="0"/>
          <w:divBdr>
            <w:top w:val="none" w:sz="0" w:space="0" w:color="auto"/>
            <w:left w:val="none" w:sz="0" w:space="0" w:color="auto"/>
            <w:bottom w:val="none" w:sz="0" w:space="0" w:color="auto"/>
            <w:right w:val="none" w:sz="0" w:space="0" w:color="auto"/>
          </w:divBdr>
        </w:div>
        <w:div w:id="934363705">
          <w:marLeft w:val="547"/>
          <w:marRight w:val="0"/>
          <w:marTop w:val="86"/>
          <w:marBottom w:val="0"/>
          <w:divBdr>
            <w:top w:val="none" w:sz="0" w:space="0" w:color="auto"/>
            <w:left w:val="none" w:sz="0" w:space="0" w:color="auto"/>
            <w:bottom w:val="none" w:sz="0" w:space="0" w:color="auto"/>
            <w:right w:val="none" w:sz="0" w:space="0" w:color="auto"/>
          </w:divBdr>
        </w:div>
        <w:div w:id="1175925539">
          <w:marLeft w:val="547"/>
          <w:marRight w:val="0"/>
          <w:marTop w:val="86"/>
          <w:marBottom w:val="0"/>
          <w:divBdr>
            <w:top w:val="none" w:sz="0" w:space="0" w:color="auto"/>
            <w:left w:val="none" w:sz="0" w:space="0" w:color="auto"/>
            <w:bottom w:val="none" w:sz="0" w:space="0" w:color="auto"/>
            <w:right w:val="none" w:sz="0" w:space="0" w:color="auto"/>
          </w:divBdr>
        </w:div>
        <w:div w:id="1264609509">
          <w:marLeft w:val="547"/>
          <w:marRight w:val="0"/>
          <w:marTop w:val="86"/>
          <w:marBottom w:val="0"/>
          <w:divBdr>
            <w:top w:val="none" w:sz="0" w:space="0" w:color="auto"/>
            <w:left w:val="none" w:sz="0" w:space="0" w:color="auto"/>
            <w:bottom w:val="none" w:sz="0" w:space="0" w:color="auto"/>
            <w:right w:val="none" w:sz="0" w:space="0" w:color="auto"/>
          </w:divBdr>
        </w:div>
        <w:div w:id="1527212520">
          <w:marLeft w:val="547"/>
          <w:marRight w:val="0"/>
          <w:marTop w:val="86"/>
          <w:marBottom w:val="0"/>
          <w:divBdr>
            <w:top w:val="none" w:sz="0" w:space="0" w:color="auto"/>
            <w:left w:val="none" w:sz="0" w:space="0" w:color="auto"/>
            <w:bottom w:val="none" w:sz="0" w:space="0" w:color="auto"/>
            <w:right w:val="none" w:sz="0" w:space="0" w:color="auto"/>
          </w:divBdr>
        </w:div>
        <w:div w:id="1569146247">
          <w:marLeft w:val="547"/>
          <w:marRight w:val="0"/>
          <w:marTop w:val="86"/>
          <w:marBottom w:val="0"/>
          <w:divBdr>
            <w:top w:val="none" w:sz="0" w:space="0" w:color="auto"/>
            <w:left w:val="none" w:sz="0" w:space="0" w:color="auto"/>
            <w:bottom w:val="none" w:sz="0" w:space="0" w:color="auto"/>
            <w:right w:val="none" w:sz="0" w:space="0" w:color="auto"/>
          </w:divBdr>
        </w:div>
        <w:div w:id="1656035314">
          <w:marLeft w:val="547"/>
          <w:marRight w:val="0"/>
          <w:marTop w:val="86"/>
          <w:marBottom w:val="0"/>
          <w:divBdr>
            <w:top w:val="none" w:sz="0" w:space="0" w:color="auto"/>
            <w:left w:val="none" w:sz="0" w:space="0" w:color="auto"/>
            <w:bottom w:val="none" w:sz="0" w:space="0" w:color="auto"/>
            <w:right w:val="none" w:sz="0" w:space="0" w:color="auto"/>
          </w:divBdr>
        </w:div>
        <w:div w:id="1715344144">
          <w:marLeft w:val="547"/>
          <w:marRight w:val="0"/>
          <w:marTop w:val="86"/>
          <w:marBottom w:val="0"/>
          <w:divBdr>
            <w:top w:val="none" w:sz="0" w:space="0" w:color="auto"/>
            <w:left w:val="none" w:sz="0" w:space="0" w:color="auto"/>
            <w:bottom w:val="none" w:sz="0" w:space="0" w:color="auto"/>
            <w:right w:val="none" w:sz="0" w:space="0" w:color="auto"/>
          </w:divBdr>
        </w:div>
      </w:divsChild>
    </w:div>
    <w:div w:id="1169098725">
      <w:bodyDiv w:val="1"/>
      <w:marLeft w:val="0"/>
      <w:marRight w:val="0"/>
      <w:marTop w:val="0"/>
      <w:marBottom w:val="0"/>
      <w:divBdr>
        <w:top w:val="none" w:sz="0" w:space="0" w:color="auto"/>
        <w:left w:val="none" w:sz="0" w:space="0" w:color="auto"/>
        <w:bottom w:val="none" w:sz="0" w:space="0" w:color="auto"/>
        <w:right w:val="none" w:sz="0" w:space="0" w:color="auto"/>
      </w:divBdr>
      <w:divsChild>
        <w:div w:id="371730737">
          <w:marLeft w:val="1800"/>
          <w:marRight w:val="0"/>
          <w:marTop w:val="115"/>
          <w:marBottom w:val="0"/>
          <w:divBdr>
            <w:top w:val="none" w:sz="0" w:space="0" w:color="auto"/>
            <w:left w:val="none" w:sz="0" w:space="0" w:color="auto"/>
            <w:bottom w:val="none" w:sz="0" w:space="0" w:color="auto"/>
            <w:right w:val="none" w:sz="0" w:space="0" w:color="auto"/>
          </w:divBdr>
        </w:div>
      </w:divsChild>
    </w:div>
    <w:div w:id="1226137397">
      <w:bodyDiv w:val="1"/>
      <w:marLeft w:val="0"/>
      <w:marRight w:val="0"/>
      <w:marTop w:val="0"/>
      <w:marBottom w:val="0"/>
      <w:divBdr>
        <w:top w:val="none" w:sz="0" w:space="0" w:color="auto"/>
        <w:left w:val="none" w:sz="0" w:space="0" w:color="auto"/>
        <w:bottom w:val="none" w:sz="0" w:space="0" w:color="auto"/>
        <w:right w:val="none" w:sz="0" w:space="0" w:color="auto"/>
      </w:divBdr>
      <w:divsChild>
        <w:div w:id="24869772">
          <w:marLeft w:val="1166"/>
          <w:marRight w:val="0"/>
          <w:marTop w:val="134"/>
          <w:marBottom w:val="0"/>
          <w:divBdr>
            <w:top w:val="none" w:sz="0" w:space="0" w:color="auto"/>
            <w:left w:val="none" w:sz="0" w:space="0" w:color="auto"/>
            <w:bottom w:val="none" w:sz="0" w:space="0" w:color="auto"/>
            <w:right w:val="none" w:sz="0" w:space="0" w:color="auto"/>
          </w:divBdr>
        </w:div>
        <w:div w:id="73599652">
          <w:marLeft w:val="547"/>
          <w:marRight w:val="0"/>
          <w:marTop w:val="154"/>
          <w:marBottom w:val="0"/>
          <w:divBdr>
            <w:top w:val="none" w:sz="0" w:space="0" w:color="auto"/>
            <w:left w:val="none" w:sz="0" w:space="0" w:color="auto"/>
            <w:bottom w:val="none" w:sz="0" w:space="0" w:color="auto"/>
            <w:right w:val="none" w:sz="0" w:space="0" w:color="auto"/>
          </w:divBdr>
        </w:div>
        <w:div w:id="174226317">
          <w:marLeft w:val="547"/>
          <w:marRight w:val="0"/>
          <w:marTop w:val="154"/>
          <w:marBottom w:val="0"/>
          <w:divBdr>
            <w:top w:val="none" w:sz="0" w:space="0" w:color="auto"/>
            <w:left w:val="none" w:sz="0" w:space="0" w:color="auto"/>
            <w:bottom w:val="none" w:sz="0" w:space="0" w:color="auto"/>
            <w:right w:val="none" w:sz="0" w:space="0" w:color="auto"/>
          </w:divBdr>
        </w:div>
        <w:div w:id="1302223555">
          <w:marLeft w:val="547"/>
          <w:marRight w:val="0"/>
          <w:marTop w:val="154"/>
          <w:marBottom w:val="0"/>
          <w:divBdr>
            <w:top w:val="none" w:sz="0" w:space="0" w:color="auto"/>
            <w:left w:val="none" w:sz="0" w:space="0" w:color="auto"/>
            <w:bottom w:val="none" w:sz="0" w:space="0" w:color="auto"/>
            <w:right w:val="none" w:sz="0" w:space="0" w:color="auto"/>
          </w:divBdr>
        </w:div>
        <w:div w:id="1409231807">
          <w:marLeft w:val="1166"/>
          <w:marRight w:val="0"/>
          <w:marTop w:val="134"/>
          <w:marBottom w:val="0"/>
          <w:divBdr>
            <w:top w:val="none" w:sz="0" w:space="0" w:color="auto"/>
            <w:left w:val="none" w:sz="0" w:space="0" w:color="auto"/>
            <w:bottom w:val="none" w:sz="0" w:space="0" w:color="auto"/>
            <w:right w:val="none" w:sz="0" w:space="0" w:color="auto"/>
          </w:divBdr>
        </w:div>
      </w:divsChild>
    </w:div>
    <w:div w:id="1230731914">
      <w:bodyDiv w:val="1"/>
      <w:marLeft w:val="0"/>
      <w:marRight w:val="0"/>
      <w:marTop w:val="0"/>
      <w:marBottom w:val="0"/>
      <w:divBdr>
        <w:top w:val="none" w:sz="0" w:space="0" w:color="auto"/>
        <w:left w:val="none" w:sz="0" w:space="0" w:color="auto"/>
        <w:bottom w:val="none" w:sz="0" w:space="0" w:color="auto"/>
        <w:right w:val="none" w:sz="0" w:space="0" w:color="auto"/>
      </w:divBdr>
      <w:divsChild>
        <w:div w:id="298076351">
          <w:marLeft w:val="1166"/>
          <w:marRight w:val="0"/>
          <w:marTop w:val="77"/>
          <w:marBottom w:val="0"/>
          <w:divBdr>
            <w:top w:val="none" w:sz="0" w:space="0" w:color="auto"/>
            <w:left w:val="none" w:sz="0" w:space="0" w:color="auto"/>
            <w:bottom w:val="none" w:sz="0" w:space="0" w:color="auto"/>
            <w:right w:val="none" w:sz="0" w:space="0" w:color="auto"/>
          </w:divBdr>
        </w:div>
        <w:div w:id="337780528">
          <w:marLeft w:val="547"/>
          <w:marRight w:val="0"/>
          <w:marTop w:val="86"/>
          <w:marBottom w:val="0"/>
          <w:divBdr>
            <w:top w:val="none" w:sz="0" w:space="0" w:color="auto"/>
            <w:left w:val="none" w:sz="0" w:space="0" w:color="auto"/>
            <w:bottom w:val="none" w:sz="0" w:space="0" w:color="auto"/>
            <w:right w:val="none" w:sz="0" w:space="0" w:color="auto"/>
          </w:divBdr>
        </w:div>
        <w:div w:id="534730044">
          <w:marLeft w:val="547"/>
          <w:marRight w:val="0"/>
          <w:marTop w:val="86"/>
          <w:marBottom w:val="0"/>
          <w:divBdr>
            <w:top w:val="none" w:sz="0" w:space="0" w:color="auto"/>
            <w:left w:val="none" w:sz="0" w:space="0" w:color="auto"/>
            <w:bottom w:val="none" w:sz="0" w:space="0" w:color="auto"/>
            <w:right w:val="none" w:sz="0" w:space="0" w:color="auto"/>
          </w:divBdr>
        </w:div>
        <w:div w:id="718744638">
          <w:marLeft w:val="1166"/>
          <w:marRight w:val="0"/>
          <w:marTop w:val="77"/>
          <w:marBottom w:val="0"/>
          <w:divBdr>
            <w:top w:val="none" w:sz="0" w:space="0" w:color="auto"/>
            <w:left w:val="none" w:sz="0" w:space="0" w:color="auto"/>
            <w:bottom w:val="none" w:sz="0" w:space="0" w:color="auto"/>
            <w:right w:val="none" w:sz="0" w:space="0" w:color="auto"/>
          </w:divBdr>
        </w:div>
        <w:div w:id="1171681123">
          <w:marLeft w:val="547"/>
          <w:marRight w:val="0"/>
          <w:marTop w:val="86"/>
          <w:marBottom w:val="0"/>
          <w:divBdr>
            <w:top w:val="none" w:sz="0" w:space="0" w:color="auto"/>
            <w:left w:val="none" w:sz="0" w:space="0" w:color="auto"/>
            <w:bottom w:val="none" w:sz="0" w:space="0" w:color="auto"/>
            <w:right w:val="none" w:sz="0" w:space="0" w:color="auto"/>
          </w:divBdr>
        </w:div>
        <w:div w:id="1394543976">
          <w:marLeft w:val="547"/>
          <w:marRight w:val="0"/>
          <w:marTop w:val="86"/>
          <w:marBottom w:val="0"/>
          <w:divBdr>
            <w:top w:val="none" w:sz="0" w:space="0" w:color="auto"/>
            <w:left w:val="none" w:sz="0" w:space="0" w:color="auto"/>
            <w:bottom w:val="none" w:sz="0" w:space="0" w:color="auto"/>
            <w:right w:val="none" w:sz="0" w:space="0" w:color="auto"/>
          </w:divBdr>
        </w:div>
        <w:div w:id="1501582360">
          <w:marLeft w:val="547"/>
          <w:marRight w:val="0"/>
          <w:marTop w:val="86"/>
          <w:marBottom w:val="0"/>
          <w:divBdr>
            <w:top w:val="none" w:sz="0" w:space="0" w:color="auto"/>
            <w:left w:val="none" w:sz="0" w:space="0" w:color="auto"/>
            <w:bottom w:val="none" w:sz="0" w:space="0" w:color="auto"/>
            <w:right w:val="none" w:sz="0" w:space="0" w:color="auto"/>
          </w:divBdr>
        </w:div>
        <w:div w:id="1570657176">
          <w:marLeft w:val="1166"/>
          <w:marRight w:val="0"/>
          <w:marTop w:val="77"/>
          <w:marBottom w:val="0"/>
          <w:divBdr>
            <w:top w:val="none" w:sz="0" w:space="0" w:color="auto"/>
            <w:left w:val="none" w:sz="0" w:space="0" w:color="auto"/>
            <w:bottom w:val="none" w:sz="0" w:space="0" w:color="auto"/>
            <w:right w:val="none" w:sz="0" w:space="0" w:color="auto"/>
          </w:divBdr>
        </w:div>
        <w:div w:id="1792632418">
          <w:marLeft w:val="1166"/>
          <w:marRight w:val="0"/>
          <w:marTop w:val="77"/>
          <w:marBottom w:val="0"/>
          <w:divBdr>
            <w:top w:val="none" w:sz="0" w:space="0" w:color="auto"/>
            <w:left w:val="none" w:sz="0" w:space="0" w:color="auto"/>
            <w:bottom w:val="none" w:sz="0" w:space="0" w:color="auto"/>
            <w:right w:val="none" w:sz="0" w:space="0" w:color="auto"/>
          </w:divBdr>
        </w:div>
        <w:div w:id="2096583156">
          <w:marLeft w:val="1166"/>
          <w:marRight w:val="0"/>
          <w:marTop w:val="77"/>
          <w:marBottom w:val="0"/>
          <w:divBdr>
            <w:top w:val="none" w:sz="0" w:space="0" w:color="auto"/>
            <w:left w:val="none" w:sz="0" w:space="0" w:color="auto"/>
            <w:bottom w:val="none" w:sz="0" w:space="0" w:color="auto"/>
            <w:right w:val="none" w:sz="0" w:space="0" w:color="auto"/>
          </w:divBdr>
        </w:div>
      </w:divsChild>
    </w:div>
    <w:div w:id="1292638795">
      <w:bodyDiv w:val="1"/>
      <w:marLeft w:val="0"/>
      <w:marRight w:val="0"/>
      <w:marTop w:val="0"/>
      <w:marBottom w:val="0"/>
      <w:divBdr>
        <w:top w:val="none" w:sz="0" w:space="0" w:color="auto"/>
        <w:left w:val="none" w:sz="0" w:space="0" w:color="auto"/>
        <w:bottom w:val="none" w:sz="0" w:space="0" w:color="auto"/>
        <w:right w:val="none" w:sz="0" w:space="0" w:color="auto"/>
      </w:divBdr>
    </w:div>
    <w:div w:id="1296328906">
      <w:bodyDiv w:val="1"/>
      <w:marLeft w:val="0"/>
      <w:marRight w:val="0"/>
      <w:marTop w:val="0"/>
      <w:marBottom w:val="0"/>
      <w:divBdr>
        <w:top w:val="none" w:sz="0" w:space="0" w:color="auto"/>
        <w:left w:val="none" w:sz="0" w:space="0" w:color="auto"/>
        <w:bottom w:val="none" w:sz="0" w:space="0" w:color="auto"/>
        <w:right w:val="none" w:sz="0" w:space="0" w:color="auto"/>
      </w:divBdr>
    </w:div>
    <w:div w:id="1306664642">
      <w:bodyDiv w:val="1"/>
      <w:marLeft w:val="0"/>
      <w:marRight w:val="0"/>
      <w:marTop w:val="0"/>
      <w:marBottom w:val="0"/>
      <w:divBdr>
        <w:top w:val="none" w:sz="0" w:space="0" w:color="auto"/>
        <w:left w:val="none" w:sz="0" w:space="0" w:color="auto"/>
        <w:bottom w:val="none" w:sz="0" w:space="0" w:color="auto"/>
        <w:right w:val="none" w:sz="0" w:space="0" w:color="auto"/>
      </w:divBdr>
    </w:div>
    <w:div w:id="1306737747">
      <w:bodyDiv w:val="1"/>
      <w:marLeft w:val="0"/>
      <w:marRight w:val="0"/>
      <w:marTop w:val="0"/>
      <w:marBottom w:val="0"/>
      <w:divBdr>
        <w:top w:val="none" w:sz="0" w:space="0" w:color="auto"/>
        <w:left w:val="none" w:sz="0" w:space="0" w:color="auto"/>
        <w:bottom w:val="none" w:sz="0" w:space="0" w:color="auto"/>
        <w:right w:val="none" w:sz="0" w:space="0" w:color="auto"/>
      </w:divBdr>
    </w:div>
    <w:div w:id="1345790473">
      <w:bodyDiv w:val="1"/>
      <w:marLeft w:val="0"/>
      <w:marRight w:val="0"/>
      <w:marTop w:val="0"/>
      <w:marBottom w:val="0"/>
      <w:divBdr>
        <w:top w:val="none" w:sz="0" w:space="0" w:color="auto"/>
        <w:left w:val="none" w:sz="0" w:space="0" w:color="auto"/>
        <w:bottom w:val="none" w:sz="0" w:space="0" w:color="auto"/>
        <w:right w:val="none" w:sz="0" w:space="0" w:color="auto"/>
      </w:divBdr>
      <w:divsChild>
        <w:div w:id="546524842">
          <w:marLeft w:val="1166"/>
          <w:marRight w:val="0"/>
          <w:marTop w:val="134"/>
          <w:marBottom w:val="0"/>
          <w:divBdr>
            <w:top w:val="none" w:sz="0" w:space="0" w:color="auto"/>
            <w:left w:val="none" w:sz="0" w:space="0" w:color="auto"/>
            <w:bottom w:val="none" w:sz="0" w:space="0" w:color="auto"/>
            <w:right w:val="none" w:sz="0" w:space="0" w:color="auto"/>
          </w:divBdr>
        </w:div>
        <w:div w:id="620572543">
          <w:marLeft w:val="1166"/>
          <w:marRight w:val="0"/>
          <w:marTop w:val="134"/>
          <w:marBottom w:val="0"/>
          <w:divBdr>
            <w:top w:val="none" w:sz="0" w:space="0" w:color="auto"/>
            <w:left w:val="none" w:sz="0" w:space="0" w:color="auto"/>
            <w:bottom w:val="none" w:sz="0" w:space="0" w:color="auto"/>
            <w:right w:val="none" w:sz="0" w:space="0" w:color="auto"/>
          </w:divBdr>
        </w:div>
        <w:div w:id="898437782">
          <w:marLeft w:val="547"/>
          <w:marRight w:val="0"/>
          <w:marTop w:val="154"/>
          <w:marBottom w:val="0"/>
          <w:divBdr>
            <w:top w:val="none" w:sz="0" w:space="0" w:color="auto"/>
            <w:left w:val="none" w:sz="0" w:space="0" w:color="auto"/>
            <w:bottom w:val="none" w:sz="0" w:space="0" w:color="auto"/>
            <w:right w:val="none" w:sz="0" w:space="0" w:color="auto"/>
          </w:divBdr>
        </w:div>
        <w:div w:id="1547721217">
          <w:marLeft w:val="1166"/>
          <w:marRight w:val="0"/>
          <w:marTop w:val="134"/>
          <w:marBottom w:val="0"/>
          <w:divBdr>
            <w:top w:val="none" w:sz="0" w:space="0" w:color="auto"/>
            <w:left w:val="none" w:sz="0" w:space="0" w:color="auto"/>
            <w:bottom w:val="none" w:sz="0" w:space="0" w:color="auto"/>
            <w:right w:val="none" w:sz="0" w:space="0" w:color="auto"/>
          </w:divBdr>
        </w:div>
        <w:div w:id="1991791340">
          <w:marLeft w:val="1166"/>
          <w:marRight w:val="0"/>
          <w:marTop w:val="134"/>
          <w:marBottom w:val="0"/>
          <w:divBdr>
            <w:top w:val="none" w:sz="0" w:space="0" w:color="auto"/>
            <w:left w:val="none" w:sz="0" w:space="0" w:color="auto"/>
            <w:bottom w:val="none" w:sz="0" w:space="0" w:color="auto"/>
            <w:right w:val="none" w:sz="0" w:space="0" w:color="auto"/>
          </w:divBdr>
        </w:div>
      </w:divsChild>
    </w:div>
    <w:div w:id="1347365829">
      <w:bodyDiv w:val="1"/>
      <w:marLeft w:val="0"/>
      <w:marRight w:val="0"/>
      <w:marTop w:val="0"/>
      <w:marBottom w:val="0"/>
      <w:divBdr>
        <w:top w:val="none" w:sz="0" w:space="0" w:color="auto"/>
        <w:left w:val="none" w:sz="0" w:space="0" w:color="auto"/>
        <w:bottom w:val="none" w:sz="0" w:space="0" w:color="auto"/>
        <w:right w:val="none" w:sz="0" w:space="0" w:color="auto"/>
      </w:divBdr>
    </w:div>
    <w:div w:id="1365205931">
      <w:bodyDiv w:val="1"/>
      <w:marLeft w:val="0"/>
      <w:marRight w:val="0"/>
      <w:marTop w:val="0"/>
      <w:marBottom w:val="0"/>
      <w:divBdr>
        <w:top w:val="none" w:sz="0" w:space="0" w:color="auto"/>
        <w:left w:val="none" w:sz="0" w:space="0" w:color="auto"/>
        <w:bottom w:val="none" w:sz="0" w:space="0" w:color="auto"/>
        <w:right w:val="none" w:sz="0" w:space="0" w:color="auto"/>
      </w:divBdr>
      <w:divsChild>
        <w:div w:id="992216520">
          <w:marLeft w:val="547"/>
          <w:marRight w:val="0"/>
          <w:marTop w:val="154"/>
          <w:marBottom w:val="0"/>
          <w:divBdr>
            <w:top w:val="none" w:sz="0" w:space="0" w:color="auto"/>
            <w:left w:val="none" w:sz="0" w:space="0" w:color="auto"/>
            <w:bottom w:val="none" w:sz="0" w:space="0" w:color="auto"/>
            <w:right w:val="none" w:sz="0" w:space="0" w:color="auto"/>
          </w:divBdr>
        </w:div>
        <w:div w:id="1544638895">
          <w:marLeft w:val="547"/>
          <w:marRight w:val="0"/>
          <w:marTop w:val="154"/>
          <w:marBottom w:val="0"/>
          <w:divBdr>
            <w:top w:val="none" w:sz="0" w:space="0" w:color="auto"/>
            <w:left w:val="none" w:sz="0" w:space="0" w:color="auto"/>
            <w:bottom w:val="none" w:sz="0" w:space="0" w:color="auto"/>
            <w:right w:val="none" w:sz="0" w:space="0" w:color="auto"/>
          </w:divBdr>
        </w:div>
      </w:divsChild>
    </w:div>
    <w:div w:id="1411343458">
      <w:bodyDiv w:val="1"/>
      <w:marLeft w:val="0"/>
      <w:marRight w:val="0"/>
      <w:marTop w:val="0"/>
      <w:marBottom w:val="0"/>
      <w:divBdr>
        <w:top w:val="none" w:sz="0" w:space="0" w:color="auto"/>
        <w:left w:val="none" w:sz="0" w:space="0" w:color="auto"/>
        <w:bottom w:val="none" w:sz="0" w:space="0" w:color="auto"/>
        <w:right w:val="none" w:sz="0" w:space="0" w:color="auto"/>
      </w:divBdr>
      <w:divsChild>
        <w:div w:id="205603099">
          <w:marLeft w:val="1166"/>
          <w:marRight w:val="0"/>
          <w:marTop w:val="134"/>
          <w:marBottom w:val="0"/>
          <w:divBdr>
            <w:top w:val="none" w:sz="0" w:space="0" w:color="auto"/>
            <w:left w:val="none" w:sz="0" w:space="0" w:color="auto"/>
            <w:bottom w:val="none" w:sz="0" w:space="0" w:color="auto"/>
            <w:right w:val="none" w:sz="0" w:space="0" w:color="auto"/>
          </w:divBdr>
        </w:div>
        <w:div w:id="449740489">
          <w:marLeft w:val="1166"/>
          <w:marRight w:val="0"/>
          <w:marTop w:val="134"/>
          <w:marBottom w:val="0"/>
          <w:divBdr>
            <w:top w:val="none" w:sz="0" w:space="0" w:color="auto"/>
            <w:left w:val="none" w:sz="0" w:space="0" w:color="auto"/>
            <w:bottom w:val="none" w:sz="0" w:space="0" w:color="auto"/>
            <w:right w:val="none" w:sz="0" w:space="0" w:color="auto"/>
          </w:divBdr>
        </w:div>
        <w:div w:id="1234700029">
          <w:marLeft w:val="1166"/>
          <w:marRight w:val="0"/>
          <w:marTop w:val="134"/>
          <w:marBottom w:val="0"/>
          <w:divBdr>
            <w:top w:val="none" w:sz="0" w:space="0" w:color="auto"/>
            <w:left w:val="none" w:sz="0" w:space="0" w:color="auto"/>
            <w:bottom w:val="none" w:sz="0" w:space="0" w:color="auto"/>
            <w:right w:val="none" w:sz="0" w:space="0" w:color="auto"/>
          </w:divBdr>
        </w:div>
        <w:div w:id="1376664389">
          <w:marLeft w:val="547"/>
          <w:marRight w:val="0"/>
          <w:marTop w:val="154"/>
          <w:marBottom w:val="0"/>
          <w:divBdr>
            <w:top w:val="none" w:sz="0" w:space="0" w:color="auto"/>
            <w:left w:val="none" w:sz="0" w:space="0" w:color="auto"/>
            <w:bottom w:val="none" w:sz="0" w:space="0" w:color="auto"/>
            <w:right w:val="none" w:sz="0" w:space="0" w:color="auto"/>
          </w:divBdr>
        </w:div>
        <w:div w:id="1566989124">
          <w:marLeft w:val="547"/>
          <w:marRight w:val="0"/>
          <w:marTop w:val="154"/>
          <w:marBottom w:val="0"/>
          <w:divBdr>
            <w:top w:val="none" w:sz="0" w:space="0" w:color="auto"/>
            <w:left w:val="none" w:sz="0" w:space="0" w:color="auto"/>
            <w:bottom w:val="none" w:sz="0" w:space="0" w:color="auto"/>
            <w:right w:val="none" w:sz="0" w:space="0" w:color="auto"/>
          </w:divBdr>
        </w:div>
        <w:div w:id="1882015060">
          <w:marLeft w:val="1166"/>
          <w:marRight w:val="0"/>
          <w:marTop w:val="134"/>
          <w:marBottom w:val="0"/>
          <w:divBdr>
            <w:top w:val="none" w:sz="0" w:space="0" w:color="auto"/>
            <w:left w:val="none" w:sz="0" w:space="0" w:color="auto"/>
            <w:bottom w:val="none" w:sz="0" w:space="0" w:color="auto"/>
            <w:right w:val="none" w:sz="0" w:space="0" w:color="auto"/>
          </w:divBdr>
        </w:div>
      </w:divsChild>
    </w:div>
    <w:div w:id="1416896876">
      <w:bodyDiv w:val="1"/>
      <w:marLeft w:val="0"/>
      <w:marRight w:val="0"/>
      <w:marTop w:val="0"/>
      <w:marBottom w:val="0"/>
      <w:divBdr>
        <w:top w:val="none" w:sz="0" w:space="0" w:color="auto"/>
        <w:left w:val="none" w:sz="0" w:space="0" w:color="auto"/>
        <w:bottom w:val="none" w:sz="0" w:space="0" w:color="auto"/>
        <w:right w:val="none" w:sz="0" w:space="0" w:color="auto"/>
      </w:divBdr>
    </w:div>
    <w:div w:id="1445272786">
      <w:bodyDiv w:val="1"/>
      <w:marLeft w:val="0"/>
      <w:marRight w:val="0"/>
      <w:marTop w:val="0"/>
      <w:marBottom w:val="0"/>
      <w:divBdr>
        <w:top w:val="none" w:sz="0" w:space="0" w:color="auto"/>
        <w:left w:val="none" w:sz="0" w:space="0" w:color="auto"/>
        <w:bottom w:val="none" w:sz="0" w:space="0" w:color="auto"/>
        <w:right w:val="none" w:sz="0" w:space="0" w:color="auto"/>
      </w:divBdr>
      <w:divsChild>
        <w:div w:id="483014672">
          <w:marLeft w:val="547"/>
          <w:marRight w:val="0"/>
          <w:marTop w:val="77"/>
          <w:marBottom w:val="0"/>
          <w:divBdr>
            <w:top w:val="none" w:sz="0" w:space="0" w:color="auto"/>
            <w:left w:val="none" w:sz="0" w:space="0" w:color="auto"/>
            <w:bottom w:val="none" w:sz="0" w:space="0" w:color="auto"/>
            <w:right w:val="none" w:sz="0" w:space="0" w:color="auto"/>
          </w:divBdr>
        </w:div>
        <w:div w:id="941956394">
          <w:marLeft w:val="547"/>
          <w:marRight w:val="0"/>
          <w:marTop w:val="77"/>
          <w:marBottom w:val="0"/>
          <w:divBdr>
            <w:top w:val="none" w:sz="0" w:space="0" w:color="auto"/>
            <w:left w:val="none" w:sz="0" w:space="0" w:color="auto"/>
            <w:bottom w:val="none" w:sz="0" w:space="0" w:color="auto"/>
            <w:right w:val="none" w:sz="0" w:space="0" w:color="auto"/>
          </w:divBdr>
        </w:div>
        <w:div w:id="1394503821">
          <w:marLeft w:val="547"/>
          <w:marRight w:val="0"/>
          <w:marTop w:val="77"/>
          <w:marBottom w:val="0"/>
          <w:divBdr>
            <w:top w:val="none" w:sz="0" w:space="0" w:color="auto"/>
            <w:left w:val="none" w:sz="0" w:space="0" w:color="auto"/>
            <w:bottom w:val="none" w:sz="0" w:space="0" w:color="auto"/>
            <w:right w:val="none" w:sz="0" w:space="0" w:color="auto"/>
          </w:divBdr>
        </w:div>
        <w:div w:id="1803229797">
          <w:marLeft w:val="547"/>
          <w:marRight w:val="0"/>
          <w:marTop w:val="77"/>
          <w:marBottom w:val="0"/>
          <w:divBdr>
            <w:top w:val="none" w:sz="0" w:space="0" w:color="auto"/>
            <w:left w:val="none" w:sz="0" w:space="0" w:color="auto"/>
            <w:bottom w:val="none" w:sz="0" w:space="0" w:color="auto"/>
            <w:right w:val="none" w:sz="0" w:space="0" w:color="auto"/>
          </w:divBdr>
        </w:div>
      </w:divsChild>
    </w:div>
    <w:div w:id="1462459778">
      <w:bodyDiv w:val="1"/>
      <w:marLeft w:val="0"/>
      <w:marRight w:val="0"/>
      <w:marTop w:val="0"/>
      <w:marBottom w:val="0"/>
      <w:divBdr>
        <w:top w:val="none" w:sz="0" w:space="0" w:color="auto"/>
        <w:left w:val="none" w:sz="0" w:space="0" w:color="auto"/>
        <w:bottom w:val="none" w:sz="0" w:space="0" w:color="auto"/>
        <w:right w:val="none" w:sz="0" w:space="0" w:color="auto"/>
      </w:divBdr>
    </w:div>
    <w:div w:id="1532646128">
      <w:bodyDiv w:val="1"/>
      <w:marLeft w:val="0"/>
      <w:marRight w:val="0"/>
      <w:marTop w:val="0"/>
      <w:marBottom w:val="0"/>
      <w:divBdr>
        <w:top w:val="none" w:sz="0" w:space="0" w:color="auto"/>
        <w:left w:val="none" w:sz="0" w:space="0" w:color="auto"/>
        <w:bottom w:val="none" w:sz="0" w:space="0" w:color="auto"/>
        <w:right w:val="none" w:sz="0" w:space="0" w:color="auto"/>
      </w:divBdr>
    </w:div>
    <w:div w:id="1542478971">
      <w:bodyDiv w:val="1"/>
      <w:marLeft w:val="0"/>
      <w:marRight w:val="0"/>
      <w:marTop w:val="0"/>
      <w:marBottom w:val="0"/>
      <w:divBdr>
        <w:top w:val="none" w:sz="0" w:space="0" w:color="auto"/>
        <w:left w:val="none" w:sz="0" w:space="0" w:color="auto"/>
        <w:bottom w:val="none" w:sz="0" w:space="0" w:color="auto"/>
        <w:right w:val="none" w:sz="0" w:space="0" w:color="auto"/>
      </w:divBdr>
    </w:div>
    <w:div w:id="1555652379">
      <w:bodyDiv w:val="1"/>
      <w:marLeft w:val="0"/>
      <w:marRight w:val="0"/>
      <w:marTop w:val="0"/>
      <w:marBottom w:val="0"/>
      <w:divBdr>
        <w:top w:val="none" w:sz="0" w:space="0" w:color="auto"/>
        <w:left w:val="none" w:sz="0" w:space="0" w:color="auto"/>
        <w:bottom w:val="none" w:sz="0" w:space="0" w:color="auto"/>
        <w:right w:val="none" w:sz="0" w:space="0" w:color="auto"/>
      </w:divBdr>
      <w:divsChild>
        <w:div w:id="244844893">
          <w:marLeft w:val="1094"/>
          <w:marRight w:val="0"/>
          <w:marTop w:val="106"/>
          <w:marBottom w:val="0"/>
          <w:divBdr>
            <w:top w:val="none" w:sz="0" w:space="0" w:color="auto"/>
            <w:left w:val="none" w:sz="0" w:space="0" w:color="auto"/>
            <w:bottom w:val="none" w:sz="0" w:space="0" w:color="auto"/>
            <w:right w:val="none" w:sz="0" w:space="0" w:color="auto"/>
          </w:divBdr>
        </w:div>
        <w:div w:id="412315853">
          <w:marLeft w:val="547"/>
          <w:marRight w:val="0"/>
          <w:marTop w:val="125"/>
          <w:marBottom w:val="0"/>
          <w:divBdr>
            <w:top w:val="none" w:sz="0" w:space="0" w:color="auto"/>
            <w:left w:val="none" w:sz="0" w:space="0" w:color="auto"/>
            <w:bottom w:val="none" w:sz="0" w:space="0" w:color="auto"/>
            <w:right w:val="none" w:sz="0" w:space="0" w:color="auto"/>
          </w:divBdr>
        </w:div>
        <w:div w:id="482549249">
          <w:marLeft w:val="1094"/>
          <w:marRight w:val="0"/>
          <w:marTop w:val="106"/>
          <w:marBottom w:val="0"/>
          <w:divBdr>
            <w:top w:val="none" w:sz="0" w:space="0" w:color="auto"/>
            <w:left w:val="none" w:sz="0" w:space="0" w:color="auto"/>
            <w:bottom w:val="none" w:sz="0" w:space="0" w:color="auto"/>
            <w:right w:val="none" w:sz="0" w:space="0" w:color="auto"/>
          </w:divBdr>
        </w:div>
        <w:div w:id="1177302976">
          <w:marLeft w:val="547"/>
          <w:marRight w:val="0"/>
          <w:marTop w:val="125"/>
          <w:marBottom w:val="0"/>
          <w:divBdr>
            <w:top w:val="none" w:sz="0" w:space="0" w:color="auto"/>
            <w:left w:val="none" w:sz="0" w:space="0" w:color="auto"/>
            <w:bottom w:val="none" w:sz="0" w:space="0" w:color="auto"/>
            <w:right w:val="none" w:sz="0" w:space="0" w:color="auto"/>
          </w:divBdr>
        </w:div>
        <w:div w:id="1429622035">
          <w:marLeft w:val="1094"/>
          <w:marRight w:val="0"/>
          <w:marTop w:val="106"/>
          <w:marBottom w:val="0"/>
          <w:divBdr>
            <w:top w:val="none" w:sz="0" w:space="0" w:color="auto"/>
            <w:left w:val="none" w:sz="0" w:space="0" w:color="auto"/>
            <w:bottom w:val="none" w:sz="0" w:space="0" w:color="auto"/>
            <w:right w:val="none" w:sz="0" w:space="0" w:color="auto"/>
          </w:divBdr>
        </w:div>
        <w:div w:id="1608612645">
          <w:marLeft w:val="1094"/>
          <w:marRight w:val="0"/>
          <w:marTop w:val="106"/>
          <w:marBottom w:val="0"/>
          <w:divBdr>
            <w:top w:val="none" w:sz="0" w:space="0" w:color="auto"/>
            <w:left w:val="none" w:sz="0" w:space="0" w:color="auto"/>
            <w:bottom w:val="none" w:sz="0" w:space="0" w:color="auto"/>
            <w:right w:val="none" w:sz="0" w:space="0" w:color="auto"/>
          </w:divBdr>
        </w:div>
        <w:div w:id="1647934311">
          <w:marLeft w:val="1094"/>
          <w:marRight w:val="0"/>
          <w:marTop w:val="106"/>
          <w:marBottom w:val="0"/>
          <w:divBdr>
            <w:top w:val="none" w:sz="0" w:space="0" w:color="auto"/>
            <w:left w:val="none" w:sz="0" w:space="0" w:color="auto"/>
            <w:bottom w:val="none" w:sz="0" w:space="0" w:color="auto"/>
            <w:right w:val="none" w:sz="0" w:space="0" w:color="auto"/>
          </w:divBdr>
        </w:div>
        <w:div w:id="1732607611">
          <w:marLeft w:val="1094"/>
          <w:marRight w:val="0"/>
          <w:marTop w:val="106"/>
          <w:marBottom w:val="0"/>
          <w:divBdr>
            <w:top w:val="none" w:sz="0" w:space="0" w:color="auto"/>
            <w:left w:val="none" w:sz="0" w:space="0" w:color="auto"/>
            <w:bottom w:val="none" w:sz="0" w:space="0" w:color="auto"/>
            <w:right w:val="none" w:sz="0" w:space="0" w:color="auto"/>
          </w:divBdr>
        </w:div>
        <w:div w:id="1782215071">
          <w:marLeft w:val="547"/>
          <w:marRight w:val="0"/>
          <w:marTop w:val="125"/>
          <w:marBottom w:val="0"/>
          <w:divBdr>
            <w:top w:val="none" w:sz="0" w:space="0" w:color="auto"/>
            <w:left w:val="none" w:sz="0" w:space="0" w:color="auto"/>
            <w:bottom w:val="none" w:sz="0" w:space="0" w:color="auto"/>
            <w:right w:val="none" w:sz="0" w:space="0" w:color="auto"/>
          </w:divBdr>
        </w:div>
      </w:divsChild>
    </w:div>
    <w:div w:id="1557856443">
      <w:bodyDiv w:val="1"/>
      <w:marLeft w:val="0"/>
      <w:marRight w:val="0"/>
      <w:marTop w:val="0"/>
      <w:marBottom w:val="0"/>
      <w:divBdr>
        <w:top w:val="none" w:sz="0" w:space="0" w:color="auto"/>
        <w:left w:val="none" w:sz="0" w:space="0" w:color="auto"/>
        <w:bottom w:val="none" w:sz="0" w:space="0" w:color="auto"/>
        <w:right w:val="none" w:sz="0" w:space="0" w:color="auto"/>
      </w:divBdr>
      <w:divsChild>
        <w:div w:id="38434046">
          <w:marLeft w:val="1166"/>
          <w:marRight w:val="0"/>
          <w:marTop w:val="134"/>
          <w:marBottom w:val="0"/>
          <w:divBdr>
            <w:top w:val="none" w:sz="0" w:space="0" w:color="auto"/>
            <w:left w:val="none" w:sz="0" w:space="0" w:color="auto"/>
            <w:bottom w:val="none" w:sz="0" w:space="0" w:color="auto"/>
            <w:right w:val="none" w:sz="0" w:space="0" w:color="auto"/>
          </w:divBdr>
        </w:div>
        <w:div w:id="1258827618">
          <w:marLeft w:val="1166"/>
          <w:marRight w:val="0"/>
          <w:marTop w:val="134"/>
          <w:marBottom w:val="0"/>
          <w:divBdr>
            <w:top w:val="none" w:sz="0" w:space="0" w:color="auto"/>
            <w:left w:val="none" w:sz="0" w:space="0" w:color="auto"/>
            <w:bottom w:val="none" w:sz="0" w:space="0" w:color="auto"/>
            <w:right w:val="none" w:sz="0" w:space="0" w:color="auto"/>
          </w:divBdr>
        </w:div>
        <w:div w:id="1333920063">
          <w:marLeft w:val="547"/>
          <w:marRight w:val="0"/>
          <w:marTop w:val="154"/>
          <w:marBottom w:val="0"/>
          <w:divBdr>
            <w:top w:val="none" w:sz="0" w:space="0" w:color="auto"/>
            <w:left w:val="none" w:sz="0" w:space="0" w:color="auto"/>
            <w:bottom w:val="none" w:sz="0" w:space="0" w:color="auto"/>
            <w:right w:val="none" w:sz="0" w:space="0" w:color="auto"/>
          </w:divBdr>
        </w:div>
        <w:div w:id="1512721607">
          <w:marLeft w:val="1166"/>
          <w:marRight w:val="0"/>
          <w:marTop w:val="134"/>
          <w:marBottom w:val="0"/>
          <w:divBdr>
            <w:top w:val="none" w:sz="0" w:space="0" w:color="auto"/>
            <w:left w:val="none" w:sz="0" w:space="0" w:color="auto"/>
            <w:bottom w:val="none" w:sz="0" w:space="0" w:color="auto"/>
            <w:right w:val="none" w:sz="0" w:space="0" w:color="auto"/>
          </w:divBdr>
        </w:div>
      </w:divsChild>
    </w:div>
    <w:div w:id="1611351345">
      <w:bodyDiv w:val="1"/>
      <w:marLeft w:val="0"/>
      <w:marRight w:val="0"/>
      <w:marTop w:val="0"/>
      <w:marBottom w:val="0"/>
      <w:divBdr>
        <w:top w:val="none" w:sz="0" w:space="0" w:color="auto"/>
        <w:left w:val="none" w:sz="0" w:space="0" w:color="auto"/>
        <w:bottom w:val="none" w:sz="0" w:space="0" w:color="auto"/>
        <w:right w:val="none" w:sz="0" w:space="0" w:color="auto"/>
      </w:divBdr>
    </w:div>
    <w:div w:id="1627734934">
      <w:bodyDiv w:val="1"/>
      <w:marLeft w:val="0"/>
      <w:marRight w:val="0"/>
      <w:marTop w:val="0"/>
      <w:marBottom w:val="0"/>
      <w:divBdr>
        <w:top w:val="none" w:sz="0" w:space="0" w:color="auto"/>
        <w:left w:val="none" w:sz="0" w:space="0" w:color="auto"/>
        <w:bottom w:val="none" w:sz="0" w:space="0" w:color="auto"/>
        <w:right w:val="none" w:sz="0" w:space="0" w:color="auto"/>
      </w:divBdr>
      <w:divsChild>
        <w:div w:id="291176684">
          <w:marLeft w:val="1166"/>
          <w:marRight w:val="0"/>
          <w:marTop w:val="134"/>
          <w:marBottom w:val="0"/>
          <w:divBdr>
            <w:top w:val="none" w:sz="0" w:space="0" w:color="auto"/>
            <w:left w:val="none" w:sz="0" w:space="0" w:color="auto"/>
            <w:bottom w:val="none" w:sz="0" w:space="0" w:color="auto"/>
            <w:right w:val="none" w:sz="0" w:space="0" w:color="auto"/>
          </w:divBdr>
        </w:div>
        <w:div w:id="367724538">
          <w:marLeft w:val="547"/>
          <w:marRight w:val="0"/>
          <w:marTop w:val="154"/>
          <w:marBottom w:val="0"/>
          <w:divBdr>
            <w:top w:val="none" w:sz="0" w:space="0" w:color="auto"/>
            <w:left w:val="none" w:sz="0" w:space="0" w:color="auto"/>
            <w:bottom w:val="none" w:sz="0" w:space="0" w:color="auto"/>
            <w:right w:val="none" w:sz="0" w:space="0" w:color="auto"/>
          </w:divBdr>
        </w:div>
        <w:div w:id="710963214">
          <w:marLeft w:val="1166"/>
          <w:marRight w:val="0"/>
          <w:marTop w:val="134"/>
          <w:marBottom w:val="0"/>
          <w:divBdr>
            <w:top w:val="none" w:sz="0" w:space="0" w:color="auto"/>
            <w:left w:val="none" w:sz="0" w:space="0" w:color="auto"/>
            <w:bottom w:val="none" w:sz="0" w:space="0" w:color="auto"/>
            <w:right w:val="none" w:sz="0" w:space="0" w:color="auto"/>
          </w:divBdr>
        </w:div>
        <w:div w:id="1779064228">
          <w:marLeft w:val="1166"/>
          <w:marRight w:val="0"/>
          <w:marTop w:val="134"/>
          <w:marBottom w:val="0"/>
          <w:divBdr>
            <w:top w:val="none" w:sz="0" w:space="0" w:color="auto"/>
            <w:left w:val="none" w:sz="0" w:space="0" w:color="auto"/>
            <w:bottom w:val="none" w:sz="0" w:space="0" w:color="auto"/>
            <w:right w:val="none" w:sz="0" w:space="0" w:color="auto"/>
          </w:divBdr>
        </w:div>
        <w:div w:id="1892885434">
          <w:marLeft w:val="1166"/>
          <w:marRight w:val="0"/>
          <w:marTop w:val="134"/>
          <w:marBottom w:val="0"/>
          <w:divBdr>
            <w:top w:val="none" w:sz="0" w:space="0" w:color="auto"/>
            <w:left w:val="none" w:sz="0" w:space="0" w:color="auto"/>
            <w:bottom w:val="none" w:sz="0" w:space="0" w:color="auto"/>
            <w:right w:val="none" w:sz="0" w:space="0" w:color="auto"/>
          </w:divBdr>
        </w:div>
      </w:divsChild>
    </w:div>
    <w:div w:id="1696619324">
      <w:bodyDiv w:val="1"/>
      <w:marLeft w:val="0"/>
      <w:marRight w:val="0"/>
      <w:marTop w:val="0"/>
      <w:marBottom w:val="0"/>
      <w:divBdr>
        <w:top w:val="none" w:sz="0" w:space="0" w:color="auto"/>
        <w:left w:val="none" w:sz="0" w:space="0" w:color="auto"/>
        <w:bottom w:val="none" w:sz="0" w:space="0" w:color="auto"/>
        <w:right w:val="none" w:sz="0" w:space="0" w:color="auto"/>
      </w:divBdr>
      <w:divsChild>
        <w:div w:id="582760063">
          <w:marLeft w:val="1800"/>
          <w:marRight w:val="0"/>
          <w:marTop w:val="115"/>
          <w:marBottom w:val="0"/>
          <w:divBdr>
            <w:top w:val="none" w:sz="0" w:space="0" w:color="auto"/>
            <w:left w:val="none" w:sz="0" w:space="0" w:color="auto"/>
            <w:bottom w:val="none" w:sz="0" w:space="0" w:color="auto"/>
            <w:right w:val="none" w:sz="0" w:space="0" w:color="auto"/>
          </w:divBdr>
        </w:div>
        <w:div w:id="722483503">
          <w:marLeft w:val="1166"/>
          <w:marRight w:val="0"/>
          <w:marTop w:val="134"/>
          <w:marBottom w:val="0"/>
          <w:divBdr>
            <w:top w:val="none" w:sz="0" w:space="0" w:color="auto"/>
            <w:left w:val="none" w:sz="0" w:space="0" w:color="auto"/>
            <w:bottom w:val="none" w:sz="0" w:space="0" w:color="auto"/>
            <w:right w:val="none" w:sz="0" w:space="0" w:color="auto"/>
          </w:divBdr>
        </w:div>
        <w:div w:id="769741094">
          <w:marLeft w:val="1166"/>
          <w:marRight w:val="0"/>
          <w:marTop w:val="134"/>
          <w:marBottom w:val="0"/>
          <w:divBdr>
            <w:top w:val="none" w:sz="0" w:space="0" w:color="auto"/>
            <w:left w:val="none" w:sz="0" w:space="0" w:color="auto"/>
            <w:bottom w:val="none" w:sz="0" w:space="0" w:color="auto"/>
            <w:right w:val="none" w:sz="0" w:space="0" w:color="auto"/>
          </w:divBdr>
        </w:div>
        <w:div w:id="917397822">
          <w:marLeft w:val="1800"/>
          <w:marRight w:val="0"/>
          <w:marTop w:val="115"/>
          <w:marBottom w:val="0"/>
          <w:divBdr>
            <w:top w:val="none" w:sz="0" w:space="0" w:color="auto"/>
            <w:left w:val="none" w:sz="0" w:space="0" w:color="auto"/>
            <w:bottom w:val="none" w:sz="0" w:space="0" w:color="auto"/>
            <w:right w:val="none" w:sz="0" w:space="0" w:color="auto"/>
          </w:divBdr>
        </w:div>
        <w:div w:id="1052536130">
          <w:marLeft w:val="547"/>
          <w:marRight w:val="0"/>
          <w:marTop w:val="154"/>
          <w:marBottom w:val="0"/>
          <w:divBdr>
            <w:top w:val="none" w:sz="0" w:space="0" w:color="auto"/>
            <w:left w:val="none" w:sz="0" w:space="0" w:color="auto"/>
            <w:bottom w:val="none" w:sz="0" w:space="0" w:color="auto"/>
            <w:right w:val="none" w:sz="0" w:space="0" w:color="auto"/>
          </w:divBdr>
        </w:div>
        <w:div w:id="1189296126">
          <w:marLeft w:val="1800"/>
          <w:marRight w:val="0"/>
          <w:marTop w:val="115"/>
          <w:marBottom w:val="0"/>
          <w:divBdr>
            <w:top w:val="none" w:sz="0" w:space="0" w:color="auto"/>
            <w:left w:val="none" w:sz="0" w:space="0" w:color="auto"/>
            <w:bottom w:val="none" w:sz="0" w:space="0" w:color="auto"/>
            <w:right w:val="none" w:sz="0" w:space="0" w:color="auto"/>
          </w:divBdr>
        </w:div>
      </w:divsChild>
    </w:div>
    <w:div w:id="1743746582">
      <w:bodyDiv w:val="1"/>
      <w:marLeft w:val="0"/>
      <w:marRight w:val="0"/>
      <w:marTop w:val="0"/>
      <w:marBottom w:val="0"/>
      <w:divBdr>
        <w:top w:val="none" w:sz="0" w:space="0" w:color="auto"/>
        <w:left w:val="none" w:sz="0" w:space="0" w:color="auto"/>
        <w:bottom w:val="none" w:sz="0" w:space="0" w:color="auto"/>
        <w:right w:val="none" w:sz="0" w:space="0" w:color="auto"/>
      </w:divBdr>
    </w:div>
    <w:div w:id="1784307672">
      <w:bodyDiv w:val="1"/>
      <w:marLeft w:val="0"/>
      <w:marRight w:val="0"/>
      <w:marTop w:val="0"/>
      <w:marBottom w:val="0"/>
      <w:divBdr>
        <w:top w:val="none" w:sz="0" w:space="0" w:color="auto"/>
        <w:left w:val="none" w:sz="0" w:space="0" w:color="auto"/>
        <w:bottom w:val="none" w:sz="0" w:space="0" w:color="auto"/>
        <w:right w:val="none" w:sz="0" w:space="0" w:color="auto"/>
      </w:divBdr>
    </w:div>
    <w:div w:id="1787429647">
      <w:bodyDiv w:val="1"/>
      <w:marLeft w:val="0"/>
      <w:marRight w:val="0"/>
      <w:marTop w:val="0"/>
      <w:marBottom w:val="0"/>
      <w:divBdr>
        <w:top w:val="none" w:sz="0" w:space="0" w:color="auto"/>
        <w:left w:val="none" w:sz="0" w:space="0" w:color="auto"/>
        <w:bottom w:val="none" w:sz="0" w:space="0" w:color="auto"/>
        <w:right w:val="none" w:sz="0" w:space="0" w:color="auto"/>
      </w:divBdr>
    </w:div>
    <w:div w:id="1813710716">
      <w:bodyDiv w:val="1"/>
      <w:marLeft w:val="0"/>
      <w:marRight w:val="0"/>
      <w:marTop w:val="0"/>
      <w:marBottom w:val="0"/>
      <w:divBdr>
        <w:top w:val="none" w:sz="0" w:space="0" w:color="auto"/>
        <w:left w:val="none" w:sz="0" w:space="0" w:color="auto"/>
        <w:bottom w:val="none" w:sz="0" w:space="0" w:color="auto"/>
        <w:right w:val="none" w:sz="0" w:space="0" w:color="auto"/>
      </w:divBdr>
    </w:div>
    <w:div w:id="1818572208">
      <w:bodyDiv w:val="1"/>
      <w:marLeft w:val="0"/>
      <w:marRight w:val="0"/>
      <w:marTop w:val="0"/>
      <w:marBottom w:val="0"/>
      <w:divBdr>
        <w:top w:val="none" w:sz="0" w:space="0" w:color="auto"/>
        <w:left w:val="none" w:sz="0" w:space="0" w:color="auto"/>
        <w:bottom w:val="none" w:sz="0" w:space="0" w:color="auto"/>
        <w:right w:val="none" w:sz="0" w:space="0" w:color="auto"/>
      </w:divBdr>
    </w:div>
    <w:div w:id="1827356099">
      <w:bodyDiv w:val="1"/>
      <w:marLeft w:val="0"/>
      <w:marRight w:val="0"/>
      <w:marTop w:val="0"/>
      <w:marBottom w:val="0"/>
      <w:divBdr>
        <w:top w:val="none" w:sz="0" w:space="0" w:color="auto"/>
        <w:left w:val="none" w:sz="0" w:space="0" w:color="auto"/>
        <w:bottom w:val="none" w:sz="0" w:space="0" w:color="auto"/>
        <w:right w:val="none" w:sz="0" w:space="0" w:color="auto"/>
      </w:divBdr>
    </w:div>
    <w:div w:id="1846822733">
      <w:bodyDiv w:val="1"/>
      <w:marLeft w:val="0"/>
      <w:marRight w:val="0"/>
      <w:marTop w:val="0"/>
      <w:marBottom w:val="0"/>
      <w:divBdr>
        <w:top w:val="none" w:sz="0" w:space="0" w:color="auto"/>
        <w:left w:val="none" w:sz="0" w:space="0" w:color="auto"/>
        <w:bottom w:val="none" w:sz="0" w:space="0" w:color="auto"/>
        <w:right w:val="none" w:sz="0" w:space="0" w:color="auto"/>
      </w:divBdr>
    </w:div>
    <w:div w:id="1884823458">
      <w:bodyDiv w:val="1"/>
      <w:marLeft w:val="0"/>
      <w:marRight w:val="0"/>
      <w:marTop w:val="0"/>
      <w:marBottom w:val="0"/>
      <w:divBdr>
        <w:top w:val="none" w:sz="0" w:space="0" w:color="auto"/>
        <w:left w:val="none" w:sz="0" w:space="0" w:color="auto"/>
        <w:bottom w:val="none" w:sz="0" w:space="0" w:color="auto"/>
        <w:right w:val="none" w:sz="0" w:space="0" w:color="auto"/>
      </w:divBdr>
      <w:divsChild>
        <w:div w:id="152258074">
          <w:marLeft w:val="1800"/>
          <w:marRight w:val="0"/>
          <w:marTop w:val="67"/>
          <w:marBottom w:val="0"/>
          <w:divBdr>
            <w:top w:val="none" w:sz="0" w:space="0" w:color="auto"/>
            <w:left w:val="none" w:sz="0" w:space="0" w:color="auto"/>
            <w:bottom w:val="none" w:sz="0" w:space="0" w:color="auto"/>
            <w:right w:val="none" w:sz="0" w:space="0" w:color="auto"/>
          </w:divBdr>
        </w:div>
        <w:div w:id="230241643">
          <w:marLeft w:val="1166"/>
          <w:marRight w:val="0"/>
          <w:marTop w:val="96"/>
          <w:marBottom w:val="0"/>
          <w:divBdr>
            <w:top w:val="none" w:sz="0" w:space="0" w:color="auto"/>
            <w:left w:val="none" w:sz="0" w:space="0" w:color="auto"/>
            <w:bottom w:val="none" w:sz="0" w:space="0" w:color="auto"/>
            <w:right w:val="none" w:sz="0" w:space="0" w:color="auto"/>
          </w:divBdr>
        </w:div>
        <w:div w:id="1074083062">
          <w:marLeft w:val="547"/>
          <w:marRight w:val="0"/>
          <w:marTop w:val="101"/>
          <w:marBottom w:val="0"/>
          <w:divBdr>
            <w:top w:val="none" w:sz="0" w:space="0" w:color="auto"/>
            <w:left w:val="none" w:sz="0" w:space="0" w:color="auto"/>
            <w:bottom w:val="none" w:sz="0" w:space="0" w:color="auto"/>
            <w:right w:val="none" w:sz="0" w:space="0" w:color="auto"/>
          </w:divBdr>
        </w:div>
        <w:div w:id="1190144186">
          <w:marLeft w:val="1166"/>
          <w:marRight w:val="0"/>
          <w:marTop w:val="96"/>
          <w:marBottom w:val="0"/>
          <w:divBdr>
            <w:top w:val="none" w:sz="0" w:space="0" w:color="auto"/>
            <w:left w:val="none" w:sz="0" w:space="0" w:color="auto"/>
            <w:bottom w:val="none" w:sz="0" w:space="0" w:color="auto"/>
            <w:right w:val="none" w:sz="0" w:space="0" w:color="auto"/>
          </w:divBdr>
        </w:div>
        <w:div w:id="1388991607">
          <w:marLeft w:val="1166"/>
          <w:marRight w:val="0"/>
          <w:marTop w:val="96"/>
          <w:marBottom w:val="0"/>
          <w:divBdr>
            <w:top w:val="none" w:sz="0" w:space="0" w:color="auto"/>
            <w:left w:val="none" w:sz="0" w:space="0" w:color="auto"/>
            <w:bottom w:val="none" w:sz="0" w:space="0" w:color="auto"/>
            <w:right w:val="none" w:sz="0" w:space="0" w:color="auto"/>
          </w:divBdr>
        </w:div>
        <w:div w:id="1937472213">
          <w:marLeft w:val="547"/>
          <w:marRight w:val="0"/>
          <w:marTop w:val="101"/>
          <w:marBottom w:val="0"/>
          <w:divBdr>
            <w:top w:val="none" w:sz="0" w:space="0" w:color="auto"/>
            <w:left w:val="none" w:sz="0" w:space="0" w:color="auto"/>
            <w:bottom w:val="none" w:sz="0" w:space="0" w:color="auto"/>
            <w:right w:val="none" w:sz="0" w:space="0" w:color="auto"/>
          </w:divBdr>
        </w:div>
        <w:div w:id="2069179637">
          <w:marLeft w:val="1166"/>
          <w:marRight w:val="0"/>
          <w:marTop w:val="96"/>
          <w:marBottom w:val="0"/>
          <w:divBdr>
            <w:top w:val="none" w:sz="0" w:space="0" w:color="auto"/>
            <w:left w:val="none" w:sz="0" w:space="0" w:color="auto"/>
            <w:bottom w:val="none" w:sz="0" w:space="0" w:color="auto"/>
            <w:right w:val="none" w:sz="0" w:space="0" w:color="auto"/>
          </w:divBdr>
        </w:div>
      </w:divsChild>
    </w:div>
    <w:div w:id="1892375840">
      <w:bodyDiv w:val="1"/>
      <w:marLeft w:val="0"/>
      <w:marRight w:val="0"/>
      <w:marTop w:val="0"/>
      <w:marBottom w:val="0"/>
      <w:divBdr>
        <w:top w:val="none" w:sz="0" w:space="0" w:color="auto"/>
        <w:left w:val="none" w:sz="0" w:space="0" w:color="auto"/>
        <w:bottom w:val="none" w:sz="0" w:space="0" w:color="auto"/>
        <w:right w:val="none" w:sz="0" w:space="0" w:color="auto"/>
      </w:divBdr>
      <w:divsChild>
        <w:div w:id="223031732">
          <w:marLeft w:val="547"/>
          <w:marRight w:val="0"/>
          <w:marTop w:val="96"/>
          <w:marBottom w:val="0"/>
          <w:divBdr>
            <w:top w:val="none" w:sz="0" w:space="0" w:color="auto"/>
            <w:left w:val="none" w:sz="0" w:space="0" w:color="auto"/>
            <w:bottom w:val="none" w:sz="0" w:space="0" w:color="auto"/>
            <w:right w:val="none" w:sz="0" w:space="0" w:color="auto"/>
          </w:divBdr>
        </w:div>
        <w:div w:id="389154631">
          <w:marLeft w:val="1166"/>
          <w:marRight w:val="0"/>
          <w:marTop w:val="106"/>
          <w:marBottom w:val="0"/>
          <w:divBdr>
            <w:top w:val="none" w:sz="0" w:space="0" w:color="auto"/>
            <w:left w:val="none" w:sz="0" w:space="0" w:color="auto"/>
            <w:bottom w:val="none" w:sz="0" w:space="0" w:color="auto"/>
            <w:right w:val="none" w:sz="0" w:space="0" w:color="auto"/>
          </w:divBdr>
        </w:div>
        <w:div w:id="1081098415">
          <w:marLeft w:val="547"/>
          <w:marRight w:val="0"/>
          <w:marTop w:val="96"/>
          <w:marBottom w:val="0"/>
          <w:divBdr>
            <w:top w:val="none" w:sz="0" w:space="0" w:color="auto"/>
            <w:left w:val="none" w:sz="0" w:space="0" w:color="auto"/>
            <w:bottom w:val="none" w:sz="0" w:space="0" w:color="auto"/>
            <w:right w:val="none" w:sz="0" w:space="0" w:color="auto"/>
          </w:divBdr>
        </w:div>
        <w:div w:id="1110323804">
          <w:marLeft w:val="547"/>
          <w:marRight w:val="0"/>
          <w:marTop w:val="96"/>
          <w:marBottom w:val="0"/>
          <w:divBdr>
            <w:top w:val="none" w:sz="0" w:space="0" w:color="auto"/>
            <w:left w:val="none" w:sz="0" w:space="0" w:color="auto"/>
            <w:bottom w:val="none" w:sz="0" w:space="0" w:color="auto"/>
            <w:right w:val="none" w:sz="0" w:space="0" w:color="auto"/>
          </w:divBdr>
        </w:div>
        <w:div w:id="1206060834">
          <w:marLeft w:val="547"/>
          <w:marRight w:val="0"/>
          <w:marTop w:val="96"/>
          <w:marBottom w:val="0"/>
          <w:divBdr>
            <w:top w:val="none" w:sz="0" w:space="0" w:color="auto"/>
            <w:left w:val="none" w:sz="0" w:space="0" w:color="auto"/>
            <w:bottom w:val="none" w:sz="0" w:space="0" w:color="auto"/>
            <w:right w:val="none" w:sz="0" w:space="0" w:color="auto"/>
          </w:divBdr>
        </w:div>
        <w:div w:id="1413044419">
          <w:marLeft w:val="547"/>
          <w:marRight w:val="0"/>
          <w:marTop w:val="96"/>
          <w:marBottom w:val="0"/>
          <w:divBdr>
            <w:top w:val="none" w:sz="0" w:space="0" w:color="auto"/>
            <w:left w:val="none" w:sz="0" w:space="0" w:color="auto"/>
            <w:bottom w:val="none" w:sz="0" w:space="0" w:color="auto"/>
            <w:right w:val="none" w:sz="0" w:space="0" w:color="auto"/>
          </w:divBdr>
        </w:div>
        <w:div w:id="1444569121">
          <w:marLeft w:val="547"/>
          <w:marRight w:val="0"/>
          <w:marTop w:val="96"/>
          <w:marBottom w:val="0"/>
          <w:divBdr>
            <w:top w:val="none" w:sz="0" w:space="0" w:color="auto"/>
            <w:left w:val="none" w:sz="0" w:space="0" w:color="auto"/>
            <w:bottom w:val="none" w:sz="0" w:space="0" w:color="auto"/>
            <w:right w:val="none" w:sz="0" w:space="0" w:color="auto"/>
          </w:divBdr>
        </w:div>
      </w:divsChild>
    </w:div>
    <w:div w:id="1901207107">
      <w:bodyDiv w:val="1"/>
      <w:marLeft w:val="0"/>
      <w:marRight w:val="0"/>
      <w:marTop w:val="0"/>
      <w:marBottom w:val="0"/>
      <w:divBdr>
        <w:top w:val="none" w:sz="0" w:space="0" w:color="auto"/>
        <w:left w:val="none" w:sz="0" w:space="0" w:color="auto"/>
        <w:bottom w:val="none" w:sz="0" w:space="0" w:color="auto"/>
        <w:right w:val="none" w:sz="0" w:space="0" w:color="auto"/>
      </w:divBdr>
    </w:div>
    <w:div w:id="1935817926">
      <w:bodyDiv w:val="1"/>
      <w:marLeft w:val="0"/>
      <w:marRight w:val="0"/>
      <w:marTop w:val="0"/>
      <w:marBottom w:val="0"/>
      <w:divBdr>
        <w:top w:val="none" w:sz="0" w:space="0" w:color="auto"/>
        <w:left w:val="none" w:sz="0" w:space="0" w:color="auto"/>
        <w:bottom w:val="none" w:sz="0" w:space="0" w:color="auto"/>
        <w:right w:val="none" w:sz="0" w:space="0" w:color="auto"/>
      </w:divBdr>
    </w:div>
    <w:div w:id="1936741722">
      <w:bodyDiv w:val="1"/>
      <w:marLeft w:val="0"/>
      <w:marRight w:val="0"/>
      <w:marTop w:val="0"/>
      <w:marBottom w:val="0"/>
      <w:divBdr>
        <w:top w:val="none" w:sz="0" w:space="0" w:color="auto"/>
        <w:left w:val="none" w:sz="0" w:space="0" w:color="auto"/>
        <w:bottom w:val="none" w:sz="0" w:space="0" w:color="auto"/>
        <w:right w:val="none" w:sz="0" w:space="0" w:color="auto"/>
      </w:divBdr>
    </w:div>
    <w:div w:id="1980913273">
      <w:bodyDiv w:val="1"/>
      <w:marLeft w:val="0"/>
      <w:marRight w:val="0"/>
      <w:marTop w:val="0"/>
      <w:marBottom w:val="0"/>
      <w:divBdr>
        <w:top w:val="none" w:sz="0" w:space="0" w:color="auto"/>
        <w:left w:val="none" w:sz="0" w:space="0" w:color="auto"/>
        <w:bottom w:val="none" w:sz="0" w:space="0" w:color="auto"/>
        <w:right w:val="none" w:sz="0" w:space="0" w:color="auto"/>
      </w:divBdr>
    </w:div>
    <w:div w:id="1989551800">
      <w:bodyDiv w:val="1"/>
      <w:marLeft w:val="0"/>
      <w:marRight w:val="0"/>
      <w:marTop w:val="0"/>
      <w:marBottom w:val="0"/>
      <w:divBdr>
        <w:top w:val="none" w:sz="0" w:space="0" w:color="auto"/>
        <w:left w:val="none" w:sz="0" w:space="0" w:color="auto"/>
        <w:bottom w:val="none" w:sz="0" w:space="0" w:color="auto"/>
        <w:right w:val="none" w:sz="0" w:space="0" w:color="auto"/>
      </w:divBdr>
      <w:divsChild>
        <w:div w:id="1096944560">
          <w:marLeft w:val="1094"/>
          <w:marRight w:val="0"/>
          <w:marTop w:val="125"/>
          <w:marBottom w:val="0"/>
          <w:divBdr>
            <w:top w:val="none" w:sz="0" w:space="0" w:color="auto"/>
            <w:left w:val="none" w:sz="0" w:space="0" w:color="auto"/>
            <w:bottom w:val="none" w:sz="0" w:space="0" w:color="auto"/>
            <w:right w:val="none" w:sz="0" w:space="0" w:color="auto"/>
          </w:divBdr>
        </w:div>
      </w:divsChild>
    </w:div>
    <w:div w:id="2008249069">
      <w:bodyDiv w:val="1"/>
      <w:marLeft w:val="0"/>
      <w:marRight w:val="0"/>
      <w:marTop w:val="0"/>
      <w:marBottom w:val="0"/>
      <w:divBdr>
        <w:top w:val="none" w:sz="0" w:space="0" w:color="auto"/>
        <w:left w:val="none" w:sz="0" w:space="0" w:color="auto"/>
        <w:bottom w:val="none" w:sz="0" w:space="0" w:color="auto"/>
        <w:right w:val="none" w:sz="0" w:space="0" w:color="auto"/>
      </w:divBdr>
      <w:divsChild>
        <w:div w:id="146556249">
          <w:marLeft w:val="1166"/>
          <w:marRight w:val="0"/>
          <w:marTop w:val="115"/>
          <w:marBottom w:val="0"/>
          <w:divBdr>
            <w:top w:val="none" w:sz="0" w:space="0" w:color="auto"/>
            <w:left w:val="none" w:sz="0" w:space="0" w:color="auto"/>
            <w:bottom w:val="none" w:sz="0" w:space="0" w:color="auto"/>
            <w:right w:val="none" w:sz="0" w:space="0" w:color="auto"/>
          </w:divBdr>
        </w:div>
        <w:div w:id="290019990">
          <w:marLeft w:val="1800"/>
          <w:marRight w:val="0"/>
          <w:marTop w:val="101"/>
          <w:marBottom w:val="0"/>
          <w:divBdr>
            <w:top w:val="none" w:sz="0" w:space="0" w:color="auto"/>
            <w:left w:val="none" w:sz="0" w:space="0" w:color="auto"/>
            <w:bottom w:val="none" w:sz="0" w:space="0" w:color="auto"/>
            <w:right w:val="none" w:sz="0" w:space="0" w:color="auto"/>
          </w:divBdr>
        </w:div>
        <w:div w:id="858934018">
          <w:marLeft w:val="2520"/>
          <w:marRight w:val="0"/>
          <w:marTop w:val="86"/>
          <w:marBottom w:val="0"/>
          <w:divBdr>
            <w:top w:val="none" w:sz="0" w:space="0" w:color="auto"/>
            <w:left w:val="none" w:sz="0" w:space="0" w:color="auto"/>
            <w:bottom w:val="none" w:sz="0" w:space="0" w:color="auto"/>
            <w:right w:val="none" w:sz="0" w:space="0" w:color="auto"/>
          </w:divBdr>
        </w:div>
        <w:div w:id="985820413">
          <w:marLeft w:val="2520"/>
          <w:marRight w:val="0"/>
          <w:marTop w:val="86"/>
          <w:marBottom w:val="0"/>
          <w:divBdr>
            <w:top w:val="none" w:sz="0" w:space="0" w:color="auto"/>
            <w:left w:val="none" w:sz="0" w:space="0" w:color="auto"/>
            <w:bottom w:val="none" w:sz="0" w:space="0" w:color="auto"/>
            <w:right w:val="none" w:sz="0" w:space="0" w:color="auto"/>
          </w:divBdr>
        </w:div>
        <w:div w:id="1062168716">
          <w:marLeft w:val="2520"/>
          <w:marRight w:val="0"/>
          <w:marTop w:val="86"/>
          <w:marBottom w:val="0"/>
          <w:divBdr>
            <w:top w:val="none" w:sz="0" w:space="0" w:color="auto"/>
            <w:left w:val="none" w:sz="0" w:space="0" w:color="auto"/>
            <w:bottom w:val="none" w:sz="0" w:space="0" w:color="auto"/>
            <w:right w:val="none" w:sz="0" w:space="0" w:color="auto"/>
          </w:divBdr>
        </w:div>
        <w:div w:id="1209798754">
          <w:marLeft w:val="1166"/>
          <w:marRight w:val="0"/>
          <w:marTop w:val="115"/>
          <w:marBottom w:val="0"/>
          <w:divBdr>
            <w:top w:val="none" w:sz="0" w:space="0" w:color="auto"/>
            <w:left w:val="none" w:sz="0" w:space="0" w:color="auto"/>
            <w:bottom w:val="none" w:sz="0" w:space="0" w:color="auto"/>
            <w:right w:val="none" w:sz="0" w:space="0" w:color="auto"/>
          </w:divBdr>
        </w:div>
        <w:div w:id="1396468796">
          <w:marLeft w:val="2520"/>
          <w:marRight w:val="0"/>
          <w:marTop w:val="86"/>
          <w:marBottom w:val="0"/>
          <w:divBdr>
            <w:top w:val="none" w:sz="0" w:space="0" w:color="auto"/>
            <w:left w:val="none" w:sz="0" w:space="0" w:color="auto"/>
            <w:bottom w:val="none" w:sz="0" w:space="0" w:color="auto"/>
            <w:right w:val="none" w:sz="0" w:space="0" w:color="auto"/>
          </w:divBdr>
        </w:div>
        <w:div w:id="1458450641">
          <w:marLeft w:val="547"/>
          <w:marRight w:val="0"/>
          <w:marTop w:val="134"/>
          <w:marBottom w:val="0"/>
          <w:divBdr>
            <w:top w:val="none" w:sz="0" w:space="0" w:color="auto"/>
            <w:left w:val="none" w:sz="0" w:space="0" w:color="auto"/>
            <w:bottom w:val="none" w:sz="0" w:space="0" w:color="auto"/>
            <w:right w:val="none" w:sz="0" w:space="0" w:color="auto"/>
          </w:divBdr>
        </w:div>
        <w:div w:id="1733383038">
          <w:marLeft w:val="2520"/>
          <w:marRight w:val="0"/>
          <w:marTop w:val="86"/>
          <w:marBottom w:val="0"/>
          <w:divBdr>
            <w:top w:val="none" w:sz="0" w:space="0" w:color="auto"/>
            <w:left w:val="none" w:sz="0" w:space="0" w:color="auto"/>
            <w:bottom w:val="none" w:sz="0" w:space="0" w:color="auto"/>
            <w:right w:val="none" w:sz="0" w:space="0" w:color="auto"/>
          </w:divBdr>
        </w:div>
        <w:div w:id="1767995260">
          <w:marLeft w:val="2520"/>
          <w:marRight w:val="0"/>
          <w:marTop w:val="86"/>
          <w:marBottom w:val="0"/>
          <w:divBdr>
            <w:top w:val="none" w:sz="0" w:space="0" w:color="auto"/>
            <w:left w:val="none" w:sz="0" w:space="0" w:color="auto"/>
            <w:bottom w:val="none" w:sz="0" w:space="0" w:color="auto"/>
            <w:right w:val="none" w:sz="0" w:space="0" w:color="auto"/>
          </w:divBdr>
        </w:div>
      </w:divsChild>
    </w:div>
    <w:div w:id="2038390241">
      <w:bodyDiv w:val="1"/>
      <w:marLeft w:val="0"/>
      <w:marRight w:val="0"/>
      <w:marTop w:val="0"/>
      <w:marBottom w:val="0"/>
      <w:divBdr>
        <w:top w:val="none" w:sz="0" w:space="0" w:color="auto"/>
        <w:left w:val="none" w:sz="0" w:space="0" w:color="auto"/>
        <w:bottom w:val="none" w:sz="0" w:space="0" w:color="auto"/>
        <w:right w:val="none" w:sz="0" w:space="0" w:color="auto"/>
      </w:divBdr>
      <w:divsChild>
        <w:div w:id="892808682">
          <w:marLeft w:val="1166"/>
          <w:marRight w:val="0"/>
          <w:marTop w:val="115"/>
          <w:marBottom w:val="0"/>
          <w:divBdr>
            <w:top w:val="none" w:sz="0" w:space="0" w:color="auto"/>
            <w:left w:val="none" w:sz="0" w:space="0" w:color="auto"/>
            <w:bottom w:val="none" w:sz="0" w:space="0" w:color="auto"/>
            <w:right w:val="none" w:sz="0" w:space="0" w:color="auto"/>
          </w:divBdr>
        </w:div>
        <w:div w:id="1297758521">
          <w:marLeft w:val="1166"/>
          <w:marRight w:val="0"/>
          <w:marTop w:val="115"/>
          <w:marBottom w:val="0"/>
          <w:divBdr>
            <w:top w:val="none" w:sz="0" w:space="0" w:color="auto"/>
            <w:left w:val="none" w:sz="0" w:space="0" w:color="auto"/>
            <w:bottom w:val="none" w:sz="0" w:space="0" w:color="auto"/>
            <w:right w:val="none" w:sz="0" w:space="0" w:color="auto"/>
          </w:divBdr>
        </w:div>
        <w:div w:id="1727143647">
          <w:marLeft w:val="1166"/>
          <w:marRight w:val="0"/>
          <w:marTop w:val="115"/>
          <w:marBottom w:val="0"/>
          <w:divBdr>
            <w:top w:val="none" w:sz="0" w:space="0" w:color="auto"/>
            <w:left w:val="none" w:sz="0" w:space="0" w:color="auto"/>
            <w:bottom w:val="none" w:sz="0" w:space="0" w:color="auto"/>
            <w:right w:val="none" w:sz="0" w:space="0" w:color="auto"/>
          </w:divBdr>
        </w:div>
        <w:div w:id="1740323740">
          <w:marLeft w:val="1166"/>
          <w:marRight w:val="0"/>
          <w:marTop w:val="115"/>
          <w:marBottom w:val="0"/>
          <w:divBdr>
            <w:top w:val="none" w:sz="0" w:space="0" w:color="auto"/>
            <w:left w:val="none" w:sz="0" w:space="0" w:color="auto"/>
            <w:bottom w:val="none" w:sz="0" w:space="0" w:color="auto"/>
            <w:right w:val="none" w:sz="0" w:space="0" w:color="auto"/>
          </w:divBdr>
        </w:div>
        <w:div w:id="1773672659">
          <w:marLeft w:val="1166"/>
          <w:marRight w:val="0"/>
          <w:marTop w:val="115"/>
          <w:marBottom w:val="0"/>
          <w:divBdr>
            <w:top w:val="none" w:sz="0" w:space="0" w:color="auto"/>
            <w:left w:val="none" w:sz="0" w:space="0" w:color="auto"/>
            <w:bottom w:val="none" w:sz="0" w:space="0" w:color="auto"/>
            <w:right w:val="none" w:sz="0" w:space="0" w:color="auto"/>
          </w:divBdr>
        </w:div>
        <w:div w:id="2018538766">
          <w:marLeft w:val="1166"/>
          <w:marRight w:val="0"/>
          <w:marTop w:val="115"/>
          <w:marBottom w:val="0"/>
          <w:divBdr>
            <w:top w:val="none" w:sz="0" w:space="0" w:color="auto"/>
            <w:left w:val="none" w:sz="0" w:space="0" w:color="auto"/>
            <w:bottom w:val="none" w:sz="0" w:space="0" w:color="auto"/>
            <w:right w:val="none" w:sz="0" w:space="0" w:color="auto"/>
          </w:divBdr>
        </w:div>
      </w:divsChild>
    </w:div>
    <w:div w:id="2057704367">
      <w:bodyDiv w:val="1"/>
      <w:marLeft w:val="0"/>
      <w:marRight w:val="0"/>
      <w:marTop w:val="0"/>
      <w:marBottom w:val="0"/>
      <w:divBdr>
        <w:top w:val="none" w:sz="0" w:space="0" w:color="auto"/>
        <w:left w:val="none" w:sz="0" w:space="0" w:color="auto"/>
        <w:bottom w:val="none" w:sz="0" w:space="0" w:color="auto"/>
        <w:right w:val="none" w:sz="0" w:space="0" w:color="auto"/>
      </w:divBdr>
    </w:div>
    <w:div w:id="2072383014">
      <w:bodyDiv w:val="1"/>
      <w:marLeft w:val="0"/>
      <w:marRight w:val="0"/>
      <w:marTop w:val="0"/>
      <w:marBottom w:val="0"/>
      <w:divBdr>
        <w:top w:val="none" w:sz="0" w:space="0" w:color="auto"/>
        <w:left w:val="none" w:sz="0" w:space="0" w:color="auto"/>
        <w:bottom w:val="none" w:sz="0" w:space="0" w:color="auto"/>
        <w:right w:val="none" w:sz="0" w:space="0" w:color="auto"/>
      </w:divBdr>
    </w:div>
    <w:div w:id="2085714070">
      <w:bodyDiv w:val="1"/>
      <w:marLeft w:val="0"/>
      <w:marRight w:val="0"/>
      <w:marTop w:val="0"/>
      <w:marBottom w:val="0"/>
      <w:divBdr>
        <w:top w:val="none" w:sz="0" w:space="0" w:color="auto"/>
        <w:left w:val="none" w:sz="0" w:space="0" w:color="auto"/>
        <w:bottom w:val="none" w:sz="0" w:space="0" w:color="auto"/>
        <w:right w:val="none" w:sz="0" w:space="0" w:color="auto"/>
      </w:divBdr>
    </w:div>
    <w:div w:id="2112316266">
      <w:bodyDiv w:val="1"/>
      <w:marLeft w:val="0"/>
      <w:marRight w:val="0"/>
      <w:marTop w:val="0"/>
      <w:marBottom w:val="0"/>
      <w:divBdr>
        <w:top w:val="none" w:sz="0" w:space="0" w:color="auto"/>
        <w:left w:val="none" w:sz="0" w:space="0" w:color="auto"/>
        <w:bottom w:val="none" w:sz="0" w:space="0" w:color="auto"/>
        <w:right w:val="none" w:sz="0" w:space="0" w:color="auto"/>
      </w:divBdr>
    </w:div>
    <w:div w:id="21174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lwn.net/Kernel/LDD3/&#65292;&#31558;&#32773;&#23384;&#21462;&#26178;&#38291;&#28858;2010/3/25" TargetMode="External"/><Relationship Id="rId3" Type="http://schemas.openxmlformats.org/officeDocument/2006/relationships/hyperlink" Target="http://en.tldp.org/LDP/tlk/tlk.html" TargetMode="External"/><Relationship Id="rId7" Type="http://schemas.openxmlformats.org/officeDocument/2006/relationships/hyperlink" Target="http://linux.vbird.org/linux_basic/0210filepermission.php" TargetMode="External"/><Relationship Id="rId2" Type="http://schemas.openxmlformats.org/officeDocument/2006/relationships/hyperlink" Target="http://www.tldp.org/" TargetMode="External"/><Relationship Id="rId1" Type="http://schemas.openxmlformats.org/officeDocument/2006/relationships/hyperlink" Target="http://www.kernel.org/" TargetMode="External"/><Relationship Id="rId6" Type="http://schemas.openxmlformats.org/officeDocument/2006/relationships/hyperlink" Target="http://blog.linux.org.tw/~jserv/archives/001461.html" TargetMode="External"/><Relationship Id="rId5" Type="http://schemas.openxmlformats.org/officeDocument/2006/relationships/hyperlink" Target="http://linux-mm.org/" TargetMode="External"/><Relationship Id="rId4" Type="http://schemas.openxmlformats.org/officeDocument/2006/relationships/hyperlink" Target="http://24.221.230.253/HOWTO/kernel-howto/linux_boot_proces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164C1-C39E-484B-A7D1-07D53207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39</Pages>
  <Words>4803</Words>
  <Characters>27378</Characters>
  <Application>Microsoft Office Word</Application>
  <DocSecurity>0</DocSecurity>
  <Lines>228</Lines>
  <Paragraphs>64</Paragraphs>
  <ScaleCrop>false</ScaleCrop>
  <Company>kmit</Company>
  <LinksUpToDate>false</LinksUpToDate>
  <CharactersWithSpaces>32117</CharactersWithSpaces>
  <SharedDoc>false</SharedDoc>
  <HLinks>
    <vt:vector size="54" baseType="variant">
      <vt:variant>
        <vt:i4>2359359</vt:i4>
      </vt:variant>
      <vt:variant>
        <vt:i4>261</vt:i4>
      </vt:variant>
      <vt:variant>
        <vt:i4>0</vt:i4>
      </vt:variant>
      <vt:variant>
        <vt:i4>5</vt:i4>
      </vt:variant>
      <vt:variant>
        <vt:lpwstr>http://www.kernel.org/</vt:lpwstr>
      </vt:variant>
      <vt:variant>
        <vt:lpwstr/>
      </vt:variant>
      <vt:variant>
        <vt:i4>-1186122051</vt:i4>
      </vt:variant>
      <vt:variant>
        <vt:i4>21</vt:i4>
      </vt:variant>
      <vt:variant>
        <vt:i4>0</vt:i4>
      </vt:variant>
      <vt:variant>
        <vt:i4>5</vt:i4>
      </vt:variant>
      <vt:variant>
        <vt:lpwstr>http://lwn.net/Kernel/LDD3/，筆者存取時間為2010/3/25</vt:lpwstr>
      </vt:variant>
      <vt:variant>
        <vt:lpwstr/>
      </vt:variant>
      <vt:variant>
        <vt:i4>1048638</vt:i4>
      </vt:variant>
      <vt:variant>
        <vt:i4>18</vt:i4>
      </vt:variant>
      <vt:variant>
        <vt:i4>0</vt:i4>
      </vt:variant>
      <vt:variant>
        <vt:i4>5</vt:i4>
      </vt:variant>
      <vt:variant>
        <vt:lpwstr>http://linux.vbird.org/linux_basic/0210filepermission.php</vt:lpwstr>
      </vt:variant>
      <vt:variant>
        <vt:lpwstr/>
      </vt:variant>
      <vt:variant>
        <vt:i4>6225987</vt:i4>
      </vt:variant>
      <vt:variant>
        <vt:i4>15</vt:i4>
      </vt:variant>
      <vt:variant>
        <vt:i4>0</vt:i4>
      </vt:variant>
      <vt:variant>
        <vt:i4>5</vt:i4>
      </vt:variant>
      <vt:variant>
        <vt:lpwstr>http://blog.linux.org.tw/~jserv/archives/001461.html</vt:lpwstr>
      </vt:variant>
      <vt:variant>
        <vt:lpwstr/>
      </vt:variant>
      <vt:variant>
        <vt:i4>5177437</vt:i4>
      </vt:variant>
      <vt:variant>
        <vt:i4>12</vt:i4>
      </vt:variant>
      <vt:variant>
        <vt:i4>0</vt:i4>
      </vt:variant>
      <vt:variant>
        <vt:i4>5</vt:i4>
      </vt:variant>
      <vt:variant>
        <vt:lpwstr>http://linux-mm.org/</vt:lpwstr>
      </vt:variant>
      <vt:variant>
        <vt:lpwstr/>
      </vt:variant>
      <vt:variant>
        <vt:i4>7536764</vt:i4>
      </vt:variant>
      <vt:variant>
        <vt:i4>9</vt:i4>
      </vt:variant>
      <vt:variant>
        <vt:i4>0</vt:i4>
      </vt:variant>
      <vt:variant>
        <vt:i4>5</vt:i4>
      </vt:variant>
      <vt:variant>
        <vt:lpwstr>http://24.221.230.253/HOWTO/kernel-howto/linux_boot_process.html</vt:lpwstr>
      </vt:variant>
      <vt:variant>
        <vt:lpwstr/>
      </vt:variant>
      <vt:variant>
        <vt:i4>7143482</vt:i4>
      </vt:variant>
      <vt:variant>
        <vt:i4>6</vt:i4>
      </vt:variant>
      <vt:variant>
        <vt:i4>0</vt:i4>
      </vt:variant>
      <vt:variant>
        <vt:i4>5</vt:i4>
      </vt:variant>
      <vt:variant>
        <vt:lpwstr>http://en.tldp.org/LDP/tlk/tlk.html</vt:lpwstr>
      </vt:variant>
      <vt:variant>
        <vt:lpwstr/>
      </vt:variant>
      <vt:variant>
        <vt:i4>4718660</vt:i4>
      </vt:variant>
      <vt:variant>
        <vt:i4>3</vt:i4>
      </vt:variant>
      <vt:variant>
        <vt:i4>0</vt:i4>
      </vt:variant>
      <vt:variant>
        <vt:i4>5</vt:i4>
      </vt:variant>
      <vt:variant>
        <vt:lpwstr>http://www.tldp.org/</vt:lpwstr>
      </vt:variant>
      <vt:variant>
        <vt:lpwstr/>
      </vt:variant>
      <vt:variant>
        <vt:i4>2359359</vt:i4>
      </vt:variant>
      <vt:variant>
        <vt:i4>0</vt:i4>
      </vt:variant>
      <vt:variant>
        <vt:i4>0</vt:i4>
      </vt:variant>
      <vt:variant>
        <vt:i4>5</vt:i4>
      </vt:variant>
      <vt:variant>
        <vt:lpwstr>http://www.kernel.org/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c:creator>
  <cp:keywords/>
  <cp:lastModifiedBy>ccc</cp:lastModifiedBy>
  <cp:revision>57</cp:revision>
  <cp:lastPrinted>2009-04-25T04:24:00Z</cp:lastPrinted>
  <dcterms:created xsi:type="dcterms:W3CDTF">2010-04-13T00:22:00Z</dcterms:created>
  <dcterms:modified xsi:type="dcterms:W3CDTF">2012-03-07T03:45:00Z</dcterms:modified>
</cp:coreProperties>
</file>