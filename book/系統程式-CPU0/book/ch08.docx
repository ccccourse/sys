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14AB" w:rsidRDefault="004514AB" w:rsidP="00350B47">
      <w:pPr>
        <w:pStyle w:val="1"/>
        <w:numPr>
          <w:ilvl w:val="0"/>
          <w:numId w:val="1"/>
        </w:numPr>
      </w:pPr>
      <w:bookmarkStart w:id="0" w:name="_Ref219355053"/>
      <w:bookmarkStart w:id="1" w:name="_Ref219355248"/>
      <w:bookmarkStart w:id="2" w:name="_Toc228256580"/>
      <w:bookmarkStart w:id="3" w:name="_Ref219102989"/>
      <w:bookmarkStart w:id="4" w:name="_Toc219103187"/>
      <w:bookmarkStart w:id="5" w:name="_Toc219103219"/>
      <w:r w:rsidRPr="004514AB">
        <w:rPr>
          <w:rFonts w:hint="eastAsia"/>
        </w:rPr>
        <w:t>編譯器</w:t>
      </w:r>
      <w:bookmarkEnd w:id="0"/>
      <w:bookmarkEnd w:id="1"/>
      <w:bookmarkEnd w:id="2"/>
    </w:p>
    <w:p w:rsidR="00A04545" w:rsidRDefault="00A04545" w:rsidP="00F719B2">
      <w:r>
        <w:rPr>
          <w:rFonts w:hint="eastAsia"/>
        </w:rPr>
        <w:t>編譯器是高階語言的一種實作方式，</w:t>
      </w:r>
      <w:r w:rsidR="00C53327">
        <w:rPr>
          <w:rFonts w:hint="eastAsia"/>
        </w:rPr>
        <w:t>在本章當中，我們將承襲上一章的高階語言理論，</w:t>
      </w:r>
      <w:r w:rsidR="001B79DB">
        <w:rPr>
          <w:rFonts w:hint="eastAsia"/>
        </w:rPr>
        <w:t>繼續</w:t>
      </w:r>
      <w:r>
        <w:rPr>
          <w:rFonts w:hint="eastAsia"/>
        </w:rPr>
        <w:t>說明編譯器的設計原理。</w:t>
      </w:r>
    </w:p>
    <w:p w:rsidR="00A04545" w:rsidRDefault="00A04545" w:rsidP="00F719B2"/>
    <w:p w:rsidR="00D30CEC" w:rsidRDefault="00A04545" w:rsidP="00F719B2">
      <w:r>
        <w:rPr>
          <w:rFonts w:hint="eastAsia"/>
        </w:rPr>
        <w:t>總體來說，編譯器是將高階語言轉換為組合語言的工具，如果</w:t>
      </w:r>
      <w:r w:rsidR="001B79DB">
        <w:rPr>
          <w:rFonts w:hint="eastAsia"/>
        </w:rPr>
        <w:t>我們</w:t>
      </w:r>
      <w:r>
        <w:rPr>
          <w:rFonts w:hint="eastAsia"/>
        </w:rPr>
        <w:t>將編譯的步驟</w:t>
      </w:r>
      <w:r w:rsidR="001B79DB">
        <w:rPr>
          <w:rFonts w:hint="eastAsia"/>
        </w:rPr>
        <w:t>詳</w:t>
      </w:r>
      <w:r>
        <w:rPr>
          <w:rFonts w:hint="eastAsia"/>
        </w:rPr>
        <w:t>細分</w:t>
      </w:r>
      <w:r w:rsidR="001B79DB">
        <w:rPr>
          <w:rFonts w:hint="eastAsia"/>
        </w:rPr>
        <w:t>解後</w:t>
      </w:r>
      <w:r>
        <w:rPr>
          <w:rFonts w:hint="eastAsia"/>
        </w:rPr>
        <w:t>，大致可以分為詞彙掃描</w:t>
      </w:r>
      <w:r>
        <w:rPr>
          <w:rFonts w:hint="eastAsia"/>
        </w:rPr>
        <w:t xml:space="preserve"> (</w:t>
      </w:r>
      <w:r w:rsidR="00850036">
        <w:fldChar w:fldCharType="begin"/>
      </w:r>
      <w:r>
        <w:instrText xml:space="preserve"> REF _Ref223165869 \r \h </w:instrText>
      </w:r>
      <w:r w:rsidR="00850036">
        <w:fldChar w:fldCharType="separate"/>
      </w:r>
      <w:r w:rsidR="00FB3CC2">
        <w:t>8.2</w:t>
      </w:r>
      <w:r w:rsidR="00850036">
        <w:fldChar w:fldCharType="end"/>
      </w:r>
      <w:r>
        <w:rPr>
          <w:rFonts w:hint="eastAsia"/>
        </w:rPr>
        <w:t>節</w:t>
      </w:r>
      <w:r>
        <w:rPr>
          <w:rFonts w:hint="eastAsia"/>
        </w:rPr>
        <w:t>)</w:t>
      </w:r>
      <w:r>
        <w:rPr>
          <w:rFonts w:hint="eastAsia"/>
        </w:rPr>
        <w:t>、語法剖析</w:t>
      </w:r>
      <w:r>
        <w:rPr>
          <w:rFonts w:hint="eastAsia"/>
        </w:rPr>
        <w:t>(</w:t>
      </w:r>
      <w:r w:rsidR="00850036">
        <w:fldChar w:fldCharType="begin"/>
      </w:r>
      <w:r>
        <w:instrText xml:space="preserve"> REF _Ref223233657 \r \h </w:instrText>
      </w:r>
      <w:r w:rsidR="00850036">
        <w:fldChar w:fldCharType="separate"/>
      </w:r>
      <w:r w:rsidR="00FB3CC2">
        <w:t>8.3</w:t>
      </w:r>
      <w:r w:rsidR="00850036">
        <w:fldChar w:fldCharType="end"/>
      </w:r>
      <w:r>
        <w:rPr>
          <w:rFonts w:hint="eastAsia"/>
        </w:rPr>
        <w:t>節</w:t>
      </w:r>
      <w:r>
        <w:rPr>
          <w:rFonts w:hint="eastAsia"/>
        </w:rPr>
        <w:t>)</w:t>
      </w:r>
      <w:r>
        <w:rPr>
          <w:rFonts w:hint="eastAsia"/>
        </w:rPr>
        <w:t>、</w:t>
      </w:r>
      <w:r w:rsidR="005B0FA7">
        <w:rPr>
          <w:rFonts w:hint="eastAsia"/>
        </w:rPr>
        <w:t>語意</w:t>
      </w:r>
      <w:r>
        <w:rPr>
          <w:rFonts w:hint="eastAsia"/>
        </w:rPr>
        <w:t>分析</w:t>
      </w:r>
      <w:r>
        <w:rPr>
          <w:rFonts w:hint="eastAsia"/>
        </w:rPr>
        <w:t>(</w:t>
      </w:r>
      <w:r w:rsidR="00850036">
        <w:fldChar w:fldCharType="begin"/>
      </w:r>
      <w:r>
        <w:instrText xml:space="preserve"> REF _Ref258742581 \r \h </w:instrText>
      </w:r>
      <w:r w:rsidR="00850036">
        <w:fldChar w:fldCharType="separate"/>
      </w:r>
      <w:r w:rsidR="00FB3CC2">
        <w:t>8.4</w:t>
      </w:r>
      <w:r w:rsidR="00850036">
        <w:fldChar w:fldCharType="end"/>
      </w:r>
      <w:r>
        <w:rPr>
          <w:rFonts w:hint="eastAsia"/>
        </w:rPr>
        <w:t>節</w:t>
      </w:r>
      <w:r>
        <w:rPr>
          <w:rFonts w:hint="eastAsia"/>
        </w:rPr>
        <w:t>)</w:t>
      </w:r>
      <w:r>
        <w:rPr>
          <w:rFonts w:hint="eastAsia"/>
        </w:rPr>
        <w:t>、中間碼產生</w:t>
      </w:r>
      <w:r>
        <w:rPr>
          <w:rFonts w:hint="eastAsia"/>
        </w:rPr>
        <w:t>(</w:t>
      </w:r>
      <w:r w:rsidR="00850036">
        <w:fldChar w:fldCharType="begin"/>
      </w:r>
      <w:r>
        <w:instrText xml:space="preserve"> REF _Ref258742583 \r \h </w:instrText>
      </w:r>
      <w:r w:rsidR="00850036">
        <w:fldChar w:fldCharType="separate"/>
      </w:r>
      <w:r w:rsidR="00FB3CC2">
        <w:t>8.5</w:t>
      </w:r>
      <w:r w:rsidR="00850036">
        <w:fldChar w:fldCharType="end"/>
      </w:r>
      <w:r>
        <w:rPr>
          <w:rFonts w:hint="eastAsia"/>
        </w:rPr>
        <w:t>節</w:t>
      </w:r>
      <w:r>
        <w:rPr>
          <w:rFonts w:hint="eastAsia"/>
        </w:rPr>
        <w:t>)</w:t>
      </w:r>
      <w:r w:rsidR="00E55F60">
        <w:rPr>
          <w:rFonts w:hint="eastAsia"/>
        </w:rPr>
        <w:t>、最佳化</w:t>
      </w:r>
      <w:r w:rsidR="00E55F60">
        <w:rPr>
          <w:rFonts w:hint="eastAsia"/>
        </w:rPr>
        <w:t>(</w:t>
      </w:r>
      <w:r w:rsidR="00850036">
        <w:fldChar w:fldCharType="begin"/>
      </w:r>
      <w:r w:rsidR="00E55F60">
        <w:instrText xml:space="preserve"> </w:instrText>
      </w:r>
      <w:r w:rsidR="00E55F60">
        <w:rPr>
          <w:rFonts w:hint="eastAsia"/>
        </w:rPr>
        <w:instrText>REF _Ref258758760 \r \h</w:instrText>
      </w:r>
      <w:r w:rsidR="00E55F60">
        <w:instrText xml:space="preserve"> </w:instrText>
      </w:r>
      <w:r w:rsidR="00850036">
        <w:fldChar w:fldCharType="separate"/>
      </w:r>
      <w:r w:rsidR="00FB3CC2">
        <w:t>8.7</w:t>
      </w:r>
      <w:r w:rsidR="00850036">
        <w:fldChar w:fldCharType="end"/>
      </w:r>
      <w:r w:rsidR="00E55F60">
        <w:rPr>
          <w:rFonts w:hint="eastAsia"/>
        </w:rPr>
        <w:t>節</w:t>
      </w:r>
      <w:r w:rsidR="00E55F60">
        <w:rPr>
          <w:rFonts w:hint="eastAsia"/>
        </w:rPr>
        <w:t>)</w:t>
      </w:r>
      <w:r>
        <w:rPr>
          <w:rFonts w:hint="eastAsia"/>
        </w:rPr>
        <w:t>、組合語言產生</w:t>
      </w:r>
      <w:r>
        <w:rPr>
          <w:rFonts w:hint="eastAsia"/>
        </w:rPr>
        <w:t xml:space="preserve"> (</w:t>
      </w:r>
      <w:r w:rsidR="00850036">
        <w:fldChar w:fldCharType="begin"/>
      </w:r>
      <w:r>
        <w:instrText xml:space="preserve"> REF _Ref258742586 \r \h </w:instrText>
      </w:r>
      <w:r w:rsidR="00850036">
        <w:fldChar w:fldCharType="separate"/>
      </w:r>
      <w:r w:rsidR="00FB3CC2">
        <w:t>8.6</w:t>
      </w:r>
      <w:r w:rsidR="00850036">
        <w:fldChar w:fldCharType="end"/>
      </w:r>
      <w:r>
        <w:rPr>
          <w:rFonts w:hint="eastAsia"/>
        </w:rPr>
        <w:t>節</w:t>
      </w:r>
      <w:r>
        <w:rPr>
          <w:rFonts w:hint="eastAsia"/>
        </w:rPr>
        <w:t>)</w:t>
      </w:r>
      <w:r w:rsidR="00E55F60">
        <w:rPr>
          <w:rFonts w:hint="eastAsia"/>
        </w:rPr>
        <w:t xml:space="preserve"> </w:t>
      </w:r>
      <w:r>
        <w:rPr>
          <w:rFonts w:hint="eastAsia"/>
        </w:rPr>
        <w:t>等六大階段，在本章中，我們將採用</w:t>
      </w:r>
      <w:r w:rsidR="00C53327">
        <w:rPr>
          <w:rFonts w:hint="eastAsia"/>
        </w:rPr>
        <w:t>範例導向的方式，</w:t>
      </w:r>
      <w:r>
        <w:rPr>
          <w:rFonts w:hint="eastAsia"/>
        </w:rPr>
        <w:t>說明這些階段的功能。</w:t>
      </w:r>
    </w:p>
    <w:p w:rsidR="00BA57C7" w:rsidRPr="00C53327" w:rsidRDefault="00BA57C7" w:rsidP="00CC0B5F"/>
    <w:p w:rsidR="00BA57C7" w:rsidRPr="00CC0B5F" w:rsidRDefault="00C53327" w:rsidP="00CC0B5F">
      <w:r>
        <w:rPr>
          <w:rFonts w:hint="eastAsia"/>
        </w:rPr>
        <w:t>我們首先在</w:t>
      </w:r>
      <w:r w:rsidR="00850036">
        <w:fldChar w:fldCharType="begin"/>
      </w:r>
      <w:r>
        <w:instrText xml:space="preserve"> </w:instrText>
      </w:r>
      <w:r>
        <w:rPr>
          <w:rFonts w:hint="eastAsia"/>
        </w:rPr>
        <w:instrText>REF _Ref223233715 \r \h</w:instrText>
      </w:r>
      <w:r>
        <w:instrText xml:space="preserve"> </w:instrText>
      </w:r>
      <w:r w:rsidR="00850036">
        <w:fldChar w:fldCharType="separate"/>
      </w:r>
      <w:r w:rsidR="00FB3CC2">
        <w:t>8.1</w:t>
      </w:r>
      <w:r w:rsidR="00850036">
        <w:fldChar w:fldCharType="end"/>
      </w:r>
      <w:r>
        <w:rPr>
          <w:rFonts w:hint="eastAsia"/>
        </w:rPr>
        <w:t>節介紹編譯器的整體架構，然後，從</w:t>
      </w:r>
      <w:r w:rsidR="00850036">
        <w:fldChar w:fldCharType="begin"/>
      </w:r>
      <w:r w:rsidR="00BD1844">
        <w:instrText xml:space="preserve"> </w:instrText>
      </w:r>
      <w:r w:rsidR="00BD1844">
        <w:rPr>
          <w:rFonts w:hint="eastAsia"/>
        </w:rPr>
        <w:instrText>REF _Ref223165869 \r \h</w:instrText>
      </w:r>
      <w:r w:rsidR="00BD1844">
        <w:instrText xml:space="preserve"> </w:instrText>
      </w:r>
      <w:r w:rsidR="00850036">
        <w:fldChar w:fldCharType="separate"/>
      </w:r>
      <w:r w:rsidR="00FB3CC2">
        <w:t>8.2</w:t>
      </w:r>
      <w:r w:rsidR="00850036">
        <w:fldChar w:fldCharType="end"/>
      </w:r>
      <w:r w:rsidR="00BD1844">
        <w:rPr>
          <w:rFonts w:hint="eastAsia"/>
        </w:rPr>
        <w:t>節的</w:t>
      </w:r>
      <w:r>
        <w:rPr>
          <w:rFonts w:hint="eastAsia"/>
        </w:rPr>
        <w:t>掃描器</w:t>
      </w:r>
      <w:r w:rsidR="00BD1844">
        <w:rPr>
          <w:rFonts w:hint="eastAsia"/>
        </w:rPr>
        <w:t>開始</w:t>
      </w:r>
      <w:r>
        <w:rPr>
          <w:rFonts w:hint="eastAsia"/>
        </w:rPr>
        <w:t>，</w:t>
      </w:r>
      <w:r w:rsidR="00BD1844">
        <w:rPr>
          <w:rFonts w:hint="eastAsia"/>
        </w:rPr>
        <w:t>說明詞彙分析的實作方式，接著，在</w:t>
      </w:r>
      <w:r w:rsidR="00850036">
        <w:fldChar w:fldCharType="begin"/>
      </w:r>
      <w:r>
        <w:instrText xml:space="preserve"> REF _Ref223233657 \r \h </w:instrText>
      </w:r>
      <w:r w:rsidR="00850036">
        <w:fldChar w:fldCharType="separate"/>
      </w:r>
      <w:r w:rsidR="00FB3CC2">
        <w:t>8.3</w:t>
      </w:r>
      <w:r w:rsidR="00850036">
        <w:fldChar w:fldCharType="end"/>
      </w:r>
      <w:r w:rsidR="00BD1844">
        <w:rPr>
          <w:rFonts w:hint="eastAsia"/>
        </w:rPr>
        <w:t>節中說明剖析器的設計方法，由於剖析器的方法既多且複雜，我們將專注在最常見的遞迴下降式剖析器上，以實例說明其建構方式，接著，在</w:t>
      </w:r>
      <w:r w:rsidR="00850036">
        <w:fldChar w:fldCharType="begin"/>
      </w:r>
      <w:r w:rsidR="00D163F0">
        <w:instrText xml:space="preserve"> REF _Ref223233676 \r \h </w:instrText>
      </w:r>
      <w:r w:rsidR="00850036">
        <w:fldChar w:fldCharType="separate"/>
      </w:r>
      <w:r w:rsidR="00FB3CC2">
        <w:t>8.4</w:t>
      </w:r>
      <w:r w:rsidR="00850036">
        <w:fldChar w:fldCharType="end"/>
      </w:r>
      <w:r w:rsidR="00D163F0">
        <w:rPr>
          <w:rFonts w:hint="eastAsia"/>
        </w:rPr>
        <w:t>節</w:t>
      </w:r>
      <w:r w:rsidR="00BD1844">
        <w:rPr>
          <w:rFonts w:hint="eastAsia"/>
        </w:rPr>
        <w:t>當中，</w:t>
      </w:r>
      <w:r w:rsidR="00A04545">
        <w:rPr>
          <w:rFonts w:hint="eastAsia"/>
        </w:rPr>
        <w:t>利用</w:t>
      </w:r>
      <w:r w:rsidR="005B0FA7">
        <w:rPr>
          <w:rFonts w:hint="eastAsia"/>
        </w:rPr>
        <w:t>語意</w:t>
      </w:r>
      <w:r w:rsidR="00A04545">
        <w:rPr>
          <w:rFonts w:hint="eastAsia"/>
        </w:rPr>
        <w:t>分析對語法樹加上型態標記，然後在</w:t>
      </w:r>
      <w:r w:rsidR="00850036">
        <w:fldChar w:fldCharType="begin"/>
      </w:r>
      <w:r w:rsidR="00A04545">
        <w:instrText xml:space="preserve"> REF _Ref258742583 \r \h </w:instrText>
      </w:r>
      <w:r w:rsidR="00850036">
        <w:fldChar w:fldCharType="separate"/>
      </w:r>
      <w:r w:rsidR="00FB3CC2">
        <w:t>8.5</w:t>
      </w:r>
      <w:r w:rsidR="00850036">
        <w:fldChar w:fldCharType="end"/>
      </w:r>
      <w:r w:rsidR="00A04545">
        <w:rPr>
          <w:rFonts w:hint="eastAsia"/>
        </w:rPr>
        <w:t>節中介紹中間碼，接著在</w:t>
      </w:r>
      <w:r w:rsidR="00850036">
        <w:fldChar w:fldCharType="begin"/>
      </w:r>
      <w:r w:rsidR="004B115B">
        <w:instrText xml:space="preserve"> REF _Ref258742586 \r \h </w:instrText>
      </w:r>
      <w:r w:rsidR="00850036">
        <w:fldChar w:fldCharType="separate"/>
      </w:r>
      <w:r w:rsidR="00FB3CC2">
        <w:t>8.6</w:t>
      </w:r>
      <w:r w:rsidR="00850036">
        <w:fldChar w:fldCharType="end"/>
      </w:r>
      <w:r w:rsidR="004B115B">
        <w:rPr>
          <w:rFonts w:hint="eastAsia"/>
        </w:rPr>
        <w:t>節中討論如何將中間碼轉換為組合語言</w:t>
      </w:r>
      <w:r w:rsidR="00A04545">
        <w:rPr>
          <w:rFonts w:hint="eastAsia"/>
        </w:rPr>
        <w:t>、最後在</w:t>
      </w:r>
      <w:r w:rsidR="00850036">
        <w:fldChar w:fldCharType="begin"/>
      </w:r>
      <w:r w:rsidR="004B115B">
        <w:instrText xml:space="preserve"> </w:instrText>
      </w:r>
      <w:r w:rsidR="004B115B">
        <w:rPr>
          <w:rFonts w:hint="eastAsia"/>
        </w:rPr>
        <w:instrText>REF _Ref258758760 \r \h</w:instrText>
      </w:r>
      <w:r w:rsidR="004B115B">
        <w:instrText xml:space="preserve"> </w:instrText>
      </w:r>
      <w:r w:rsidR="00850036">
        <w:fldChar w:fldCharType="separate"/>
      </w:r>
      <w:r w:rsidR="00FB3CC2">
        <w:t>8.7</w:t>
      </w:r>
      <w:r w:rsidR="00850036">
        <w:fldChar w:fldCharType="end"/>
      </w:r>
      <w:r w:rsidR="004B115B">
        <w:rPr>
          <w:rFonts w:hint="eastAsia"/>
        </w:rPr>
        <w:t>節中討論最佳化的主題</w:t>
      </w:r>
      <w:r w:rsidR="00BD1844">
        <w:rPr>
          <w:rFonts w:hint="eastAsia"/>
        </w:rPr>
        <w:t>。</w:t>
      </w:r>
    </w:p>
    <w:p w:rsidR="00F036E0" w:rsidRDefault="00753133" w:rsidP="00350B47">
      <w:pPr>
        <w:pStyle w:val="2"/>
        <w:numPr>
          <w:ilvl w:val="1"/>
          <w:numId w:val="5"/>
        </w:numPr>
      </w:pPr>
      <w:bookmarkStart w:id="6" w:name="_Ref223233715"/>
      <w:bookmarkStart w:id="7" w:name="_Toc228256581"/>
      <w:r w:rsidRPr="00753133">
        <w:rPr>
          <w:rFonts w:hint="eastAsia"/>
        </w:rPr>
        <w:t>簡介</w:t>
      </w:r>
      <w:bookmarkEnd w:id="6"/>
      <w:bookmarkEnd w:id="7"/>
    </w:p>
    <w:p w:rsidR="00EB699E" w:rsidRDefault="00EB699E" w:rsidP="00EB699E">
      <w:r>
        <w:rPr>
          <w:rFonts w:hint="eastAsia"/>
        </w:rPr>
        <w:t>編譯器是用來將高階語言轉換成組合語言</w:t>
      </w:r>
      <w:r>
        <w:rPr>
          <w:rFonts w:hint="eastAsia"/>
        </w:rPr>
        <w:t xml:space="preserve"> (</w:t>
      </w:r>
      <w:r>
        <w:rPr>
          <w:rFonts w:hint="eastAsia"/>
        </w:rPr>
        <w:t>或者是機器碼</w:t>
      </w:r>
      <w:r>
        <w:rPr>
          <w:rFonts w:hint="eastAsia"/>
        </w:rPr>
        <w:t xml:space="preserve">) </w:t>
      </w:r>
      <w:r>
        <w:rPr>
          <w:rFonts w:hint="eastAsia"/>
        </w:rPr>
        <w:t>的工具程式。有了編譯器或直譯器，程式設計師才能用高階語言撰寫程式。因此，編譯器是程式設計師的重要工具，也是系統程式課程的重點之一。</w:t>
      </w:r>
    </w:p>
    <w:p w:rsidR="00EB699E" w:rsidRDefault="00EB699E" w:rsidP="00EB699E"/>
    <w:p w:rsidR="00EB699E" w:rsidRDefault="00850036" w:rsidP="00EB699E">
      <w:r>
        <w:fldChar w:fldCharType="begin"/>
      </w:r>
      <w:r w:rsidR="00EB699E">
        <w:instrText xml:space="preserve"> </w:instrText>
      </w:r>
      <w:r w:rsidR="00EB699E">
        <w:rPr>
          <w:rFonts w:hint="eastAsia"/>
        </w:rPr>
        <w:instrText>REF _Ref223235054 \h</w:instrText>
      </w:r>
      <w:r w:rsidR="00EB699E">
        <w:instrText xml:space="preserve"> </w:instrText>
      </w:r>
      <w:r>
        <w:fldChar w:fldCharType="separate"/>
      </w:r>
      <w:r w:rsidR="00FB3CC2">
        <w:rPr>
          <w:rFonts w:hint="eastAsia"/>
        </w:rPr>
        <w:t>圖</w:t>
      </w:r>
      <w:r w:rsidR="00FB3CC2">
        <w:rPr>
          <w:rFonts w:hint="eastAsia"/>
        </w:rPr>
        <w:t xml:space="preserve"> </w:t>
      </w:r>
      <w:r w:rsidR="00FB3CC2">
        <w:rPr>
          <w:noProof/>
        </w:rPr>
        <w:t>8</w:t>
      </w:r>
      <w:r w:rsidR="00FB3CC2">
        <w:t>.</w:t>
      </w:r>
      <w:r w:rsidR="00FB3CC2">
        <w:rPr>
          <w:noProof/>
        </w:rPr>
        <w:t>1</w:t>
      </w:r>
      <w:r>
        <w:fldChar w:fldCharType="end"/>
      </w:r>
      <w:r w:rsidR="00EB699E">
        <w:rPr>
          <w:rFonts w:hint="eastAsia"/>
        </w:rPr>
        <w:t>顯示了一個編譯器的基本功能，在該圖中，</w:t>
      </w:r>
      <w:r w:rsidR="001B79DB">
        <w:rPr>
          <w:rFonts w:hint="eastAsia"/>
        </w:rPr>
        <w:t>像</w:t>
      </w:r>
      <w:r w:rsidR="00EB699E">
        <w:rPr>
          <w:rFonts w:hint="eastAsia"/>
        </w:rPr>
        <w:t xml:space="preserve">sum=sum+i </w:t>
      </w:r>
      <w:r w:rsidR="00EB699E">
        <w:rPr>
          <w:rFonts w:hint="eastAsia"/>
        </w:rPr>
        <w:t>這樣的高階語言</w:t>
      </w:r>
      <w:r w:rsidR="001B79DB">
        <w:rPr>
          <w:rFonts w:hint="eastAsia"/>
        </w:rPr>
        <w:t>指令</w:t>
      </w:r>
      <w:r w:rsidR="00EB699E">
        <w:rPr>
          <w:rFonts w:hint="eastAsia"/>
        </w:rPr>
        <w:t>，輸入到編譯器之後，會被轉換成一連串的組合語言指令，然後，這些組合語言指令再度被組譯器轉換成機器碼，成為執行檔以便在目標機器上執行。</w:t>
      </w:r>
    </w:p>
    <w:p w:rsidR="00EB699E" w:rsidRPr="00147BD3" w:rsidRDefault="00EB699E" w:rsidP="00EB699E"/>
    <w:p w:rsidR="00EB699E" w:rsidRDefault="002F65D4" w:rsidP="00EB699E">
      <w:pPr>
        <w:keepNext/>
      </w:pPr>
      <w:r w:rsidRPr="002F65D4">
        <w:rPr>
          <w:noProof/>
        </w:rPr>
        <w:t xml:space="preserve"> </w:t>
      </w:r>
      <w:r w:rsidR="008608A7">
        <w:rPr>
          <w:noProof/>
        </w:rPr>
        <w:drawing>
          <wp:inline distT="0" distB="0" distL="0" distR="0">
            <wp:extent cx="5489829" cy="1009650"/>
            <wp:effectExtent l="6096" t="0" r="0" b="0"/>
            <wp:docPr id="1" name="物件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572560" cy="1571636"/>
                      <a:chOff x="214282" y="2714620"/>
                      <a:chExt cx="8572560" cy="1571636"/>
                    </a:xfrm>
                  </a:grpSpPr>
                  <a:grpSp>
                    <a:nvGrpSpPr>
                      <a:cNvPr id="23" name="群組 22"/>
                      <a:cNvGrpSpPr/>
                    </a:nvGrpSpPr>
                    <a:grpSpPr>
                      <a:xfrm>
                        <a:off x="214282" y="2714620"/>
                        <a:ext cx="8572560" cy="1571636"/>
                        <a:chOff x="214282" y="2714620"/>
                        <a:chExt cx="8572560" cy="1571636"/>
                      </a:xfrm>
                    </a:grpSpPr>
                    <a:sp>
                      <a:nvSpPr>
                        <a:cNvPr id="5" name="矩形 4"/>
                        <a:cNvSpPr/>
                      </a:nvSpPr>
                      <a:spPr bwMode="auto">
                        <a:xfrm>
                          <a:off x="214282" y="3178969"/>
                          <a:ext cx="2286000" cy="642938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anchor="ctr"/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>
                              <a:defRPr/>
                            </a:pPr>
                            <a:r>
                              <a:rPr lang="en-US" altLang="zh-TW" dirty="0" smtClean="0">
                                <a:solidFill>
                                  <a:schemeClr val="tx1"/>
                                </a:solidFill>
                              </a:rPr>
                              <a:t>sum = sum + </a:t>
                            </a:r>
                            <a:r>
                              <a:rPr lang="en-US" altLang="zh-TW" dirty="0" err="1" smtClean="0">
                                <a:solidFill>
                                  <a:schemeClr val="tx1"/>
                                </a:solidFill>
                              </a:rPr>
                              <a:t>i</a:t>
                            </a:r>
                            <a:endParaRPr lang="zh-TW" altLang="en-US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6" name="矩形 5"/>
                        <a:cNvSpPr/>
                      </a:nvSpPr>
                      <a:spPr bwMode="auto">
                        <a:xfrm>
                          <a:off x="5572132" y="2714620"/>
                          <a:ext cx="3214710" cy="1571636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anchor="ctr"/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zh-TW" sz="1600" dirty="0" smtClean="0">
                                <a:solidFill>
                                  <a:schemeClr val="tx1"/>
                                </a:solidFill>
                              </a:rPr>
                              <a:t>LD</a:t>
                            </a:r>
                            <a:r>
                              <a:rPr lang="en-US" altLang="zh-TW" sz="1600" dirty="0" smtClean="0">
                                <a:solidFill>
                                  <a:schemeClr val="tx1"/>
                                </a:solidFill>
                              </a:rPr>
                              <a:t>	R1	sum</a:t>
                            </a:r>
                            <a:endParaRPr lang="zh-TW" altLang="zh-TW" sz="1600" dirty="0" smtClean="0">
                              <a:solidFill>
                                <a:schemeClr val="tx1"/>
                              </a:solidFill>
                            </a:endParaRPr>
                          </a:p>
                          <a:p>
                            <a:r>
                              <a:rPr lang="en-US" altLang="zh-TW" sz="1600" dirty="0" smtClean="0">
                                <a:solidFill>
                                  <a:schemeClr val="tx1"/>
                                </a:solidFill>
                              </a:rPr>
                              <a:t>LD</a:t>
                            </a:r>
                            <a:r>
                              <a:rPr lang="en-US" altLang="zh-TW" sz="1600" dirty="0" smtClean="0">
                                <a:solidFill>
                                  <a:schemeClr val="tx1"/>
                                </a:solidFill>
                              </a:rPr>
                              <a:t>	R2	</a:t>
                            </a:r>
                            <a:r>
                              <a:rPr lang="en-US" altLang="zh-TW" sz="1600" dirty="0" smtClean="0">
                                <a:solidFill>
                                  <a:schemeClr val="tx1"/>
                                </a:solidFill>
                              </a:rPr>
                              <a:t>i</a:t>
                            </a:r>
                            <a:endParaRPr lang="zh-TW" altLang="zh-TW" sz="1600" dirty="0" smtClean="0">
                              <a:solidFill>
                                <a:schemeClr val="tx1"/>
                              </a:solidFill>
                            </a:endParaRPr>
                          </a:p>
                          <a:p>
                            <a:r>
                              <a:rPr lang="en-US" altLang="zh-TW" sz="1600" dirty="0" smtClean="0">
                                <a:solidFill>
                                  <a:schemeClr val="tx1"/>
                                </a:solidFill>
                              </a:rPr>
                              <a:t>ADD</a:t>
                            </a:r>
                            <a:r>
                              <a:rPr lang="en-US" altLang="zh-TW" sz="1600" dirty="0" smtClean="0">
                                <a:solidFill>
                                  <a:schemeClr val="tx1"/>
                                </a:solidFill>
                              </a:rPr>
                              <a:t>	R3	R2	R1</a:t>
                            </a:r>
                            <a:endParaRPr lang="zh-TW" altLang="zh-TW" sz="1600" dirty="0" smtClean="0">
                              <a:solidFill>
                                <a:schemeClr val="tx1"/>
                              </a:solidFill>
                            </a:endParaRPr>
                          </a:p>
                          <a:p>
                            <a:r>
                              <a:rPr lang="en-US" altLang="zh-TW" sz="1600" dirty="0" smtClean="0">
                                <a:solidFill>
                                  <a:schemeClr val="tx1"/>
                                </a:solidFill>
                              </a:rPr>
                              <a:t>ST</a:t>
                            </a:r>
                            <a:r>
                              <a:rPr lang="en-US" altLang="zh-TW" sz="1600" dirty="0" smtClean="0">
                                <a:solidFill>
                                  <a:schemeClr val="tx1"/>
                                </a:solidFill>
                              </a:rPr>
                              <a:t>	R3	</a:t>
                            </a:r>
                            <a:r>
                              <a:rPr lang="en-US" altLang="zh-TW" sz="1600" dirty="0" smtClean="0">
                                <a:solidFill>
                                  <a:schemeClr val="tx1"/>
                                </a:solidFill>
                              </a:rPr>
                              <a:t>sum</a:t>
                            </a:r>
                            <a:endParaRPr lang="zh-TW" altLang="zh-TW" sz="1600" dirty="0" smtClean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7" name="橢圓 6"/>
                        <a:cNvSpPr/>
                      </a:nvSpPr>
                      <a:spPr bwMode="auto">
                        <a:xfrm>
                          <a:off x="3071802" y="3036095"/>
                          <a:ext cx="1928812" cy="928687"/>
                        </a:xfrm>
                        <a:prstGeom prst="ellipse">
                          <a:avLst/>
                        </a:prstGeom>
                        <a:noFill/>
                      </a:spPr>
                      <a:txSp>
                        <a:txBody>
                          <a:bodyPr anchor="ctr"/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>
                              <a:defRPr/>
                            </a:pPr>
                            <a:r>
                              <a:rPr lang="en-US" altLang="zh-TW" dirty="0" smtClean="0">
                                <a:solidFill>
                                  <a:schemeClr val="tx1"/>
                                </a:solidFill>
                              </a:rPr>
                              <a:t> </a:t>
                            </a:r>
                            <a:r>
                              <a:rPr lang="zh-TW" altLang="en-US" dirty="0" smtClean="0">
                                <a:solidFill>
                                  <a:schemeClr val="tx1"/>
                                </a:solidFill>
                              </a:rPr>
                              <a:t>編譯器</a:t>
                            </a:r>
                            <a:endParaRPr lang="en-US" altLang="zh-TW" dirty="0" smtClean="0">
                              <a:solidFill>
                                <a:schemeClr val="tx1"/>
                              </a:solidFill>
                            </a:endParaRPr>
                          </a:p>
                          <a:p>
                            <a:pPr algn="ctr">
                              <a:defRPr/>
                            </a:pPr>
                            <a:r>
                              <a:rPr lang="en-US" altLang="zh-TW" dirty="0" smtClean="0">
                                <a:solidFill>
                                  <a:schemeClr val="tx1"/>
                                </a:solidFill>
                              </a:rPr>
                              <a:t>Compiler</a:t>
                            </a:r>
                            <a:endParaRPr lang="zh-TW" altLang="en-US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8" name="直線單箭頭接點 7"/>
                        <a:cNvCxnSpPr>
                          <a:stCxn id="5" idx="3"/>
                          <a:endCxn id="7" idx="2"/>
                        </a:cNvCxnSpPr>
                      </a:nvCxnSpPr>
                      <a:spPr bwMode="auto">
                        <a:xfrm>
                          <a:off x="2500282" y="3500438"/>
                          <a:ext cx="571520" cy="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9" name="直線單箭頭接點 8"/>
                        <a:cNvCxnSpPr/>
                      </a:nvCxnSpPr>
                      <a:spPr bwMode="auto">
                        <a:xfrm flipV="1">
                          <a:off x="5000614" y="3500438"/>
                          <a:ext cx="571518" cy="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</a:grpSp>
                </lc:lockedCanvas>
              </a:graphicData>
            </a:graphic>
          </wp:inline>
        </w:drawing>
      </w:r>
    </w:p>
    <w:p w:rsidR="00EB699E" w:rsidRDefault="00EB699E" w:rsidP="00EB699E">
      <w:pPr>
        <w:pStyle w:val="a8"/>
        <w:jc w:val="center"/>
      </w:pPr>
      <w:bookmarkStart w:id="8" w:name="_Ref223235054"/>
      <w:r>
        <w:rPr>
          <w:rFonts w:hint="eastAsia"/>
        </w:rPr>
        <w:t>圖</w:t>
      </w:r>
      <w:r>
        <w:rPr>
          <w:rFonts w:hint="eastAsia"/>
        </w:rPr>
        <w:t xml:space="preserve"> </w:t>
      </w:r>
      <w:fldSimple w:instr=" STYLEREF 1 \s ">
        <w:r w:rsidR="00FB3CC2">
          <w:rPr>
            <w:noProof/>
          </w:rPr>
          <w:t>8</w:t>
        </w:r>
      </w:fldSimple>
      <w:r w:rsidR="00892ACE">
        <w:t>.</w:t>
      </w:r>
      <w:r w:rsidR="00850036">
        <w:fldChar w:fldCharType="begin"/>
      </w:r>
      <w:r w:rsidR="00892ACE">
        <w:instrText xml:space="preserve"> </w:instrText>
      </w:r>
      <w:r w:rsidR="00892ACE">
        <w:rPr>
          <w:rFonts w:hint="eastAsia"/>
        </w:rPr>
        <w:instrText xml:space="preserve">SEQ </w:instrText>
      </w:r>
      <w:r w:rsidR="00892ACE">
        <w:rPr>
          <w:rFonts w:hint="eastAsia"/>
        </w:rPr>
        <w:instrText>圖</w:instrText>
      </w:r>
      <w:r w:rsidR="00892ACE">
        <w:rPr>
          <w:rFonts w:hint="eastAsia"/>
        </w:rPr>
        <w:instrText xml:space="preserve"> \* ARABIC \s 1</w:instrText>
      </w:r>
      <w:r w:rsidR="00892ACE">
        <w:instrText xml:space="preserve"> </w:instrText>
      </w:r>
      <w:r w:rsidR="00850036">
        <w:fldChar w:fldCharType="separate"/>
      </w:r>
      <w:r w:rsidR="00FB3CC2">
        <w:rPr>
          <w:noProof/>
        </w:rPr>
        <w:t>1</w:t>
      </w:r>
      <w:r w:rsidR="00850036">
        <w:fldChar w:fldCharType="end"/>
      </w:r>
      <w:bookmarkEnd w:id="8"/>
      <w:r>
        <w:rPr>
          <w:rFonts w:hint="eastAsia"/>
        </w:rPr>
        <w:t>編譯器的</w:t>
      </w:r>
      <w:r w:rsidR="00C92DC0">
        <w:rPr>
          <w:rFonts w:hint="eastAsia"/>
        </w:rPr>
        <w:t>輸入與輸出</w:t>
      </w:r>
    </w:p>
    <w:p w:rsidR="00EB699E" w:rsidRPr="003D42E5" w:rsidRDefault="00EB699E" w:rsidP="00EB699E"/>
    <w:p w:rsidR="00B61EBA" w:rsidRDefault="00B61EBA" w:rsidP="00EB699E">
      <w:r>
        <w:rPr>
          <w:rFonts w:hint="eastAsia"/>
        </w:rPr>
        <w:t>編譯器的理論核心是前一章所述的語法理論，為了說明整個編譯器的流程，我們</w:t>
      </w:r>
      <w:r>
        <w:rPr>
          <w:rFonts w:hint="eastAsia"/>
        </w:rPr>
        <w:lastRenderedPageBreak/>
        <w:t>設計了一個非常簡單的高階語言</w:t>
      </w:r>
      <w:r w:rsidR="001B79DB">
        <w:rPr>
          <w:rFonts w:hint="eastAsia"/>
        </w:rPr>
        <w:t>，由於該語言非常類似</w:t>
      </w:r>
      <w:r w:rsidR="001B79DB">
        <w:rPr>
          <w:rFonts w:hint="eastAsia"/>
        </w:rPr>
        <w:t xml:space="preserve"> C </w:t>
      </w:r>
      <w:r w:rsidR="001B79DB">
        <w:rPr>
          <w:rFonts w:hint="eastAsia"/>
        </w:rPr>
        <w:t>語言，因此被</w:t>
      </w:r>
      <w:r>
        <w:rPr>
          <w:rFonts w:hint="eastAsia"/>
        </w:rPr>
        <w:t>稱為</w:t>
      </w:r>
      <w:r>
        <w:rPr>
          <w:rFonts w:hint="eastAsia"/>
        </w:rPr>
        <w:t xml:space="preserve"> C0</w:t>
      </w:r>
      <w:r w:rsidR="001B79DB">
        <w:rPr>
          <w:rFonts w:hint="eastAsia"/>
        </w:rPr>
        <w:t>，代表</w:t>
      </w:r>
      <w:r w:rsidR="001B79DB">
        <w:rPr>
          <w:rFonts w:hint="eastAsia"/>
        </w:rPr>
        <w:t xml:space="preserve"> C </w:t>
      </w:r>
      <w:r w:rsidR="001B79DB">
        <w:rPr>
          <w:rFonts w:hint="eastAsia"/>
        </w:rPr>
        <w:t>語言第</w:t>
      </w:r>
      <w:r w:rsidR="001B79DB">
        <w:rPr>
          <w:rFonts w:hint="eastAsia"/>
        </w:rPr>
        <w:t xml:space="preserve"> 0 </w:t>
      </w:r>
      <w:r w:rsidR="001B79DB">
        <w:rPr>
          <w:rFonts w:hint="eastAsia"/>
        </w:rPr>
        <w:t>版的意思</w:t>
      </w:r>
      <w:r>
        <w:rPr>
          <w:rFonts w:hint="eastAsia"/>
        </w:rPr>
        <w:t>，</w:t>
      </w:r>
      <w:r>
        <w:rPr>
          <w:rFonts w:hint="eastAsia"/>
        </w:rPr>
        <w:t xml:space="preserve">C0 </w:t>
      </w:r>
      <w:r>
        <w:rPr>
          <w:rFonts w:hint="eastAsia"/>
        </w:rPr>
        <w:t>語言的語法與</w:t>
      </w:r>
      <w:r>
        <w:rPr>
          <w:rFonts w:hint="eastAsia"/>
        </w:rPr>
        <w:t xml:space="preserve"> C </w:t>
      </w:r>
      <w:r>
        <w:rPr>
          <w:rFonts w:hint="eastAsia"/>
        </w:rPr>
        <w:t>語言非常相似，但是為了容易理解，</w:t>
      </w:r>
      <w:r w:rsidR="001B79DB">
        <w:rPr>
          <w:rFonts w:hint="eastAsia"/>
        </w:rPr>
        <w:t xml:space="preserve">C0 </w:t>
      </w:r>
      <w:r>
        <w:rPr>
          <w:rFonts w:hint="eastAsia"/>
        </w:rPr>
        <w:t>語言只包含</w:t>
      </w:r>
      <w:r>
        <w:rPr>
          <w:rFonts w:hint="eastAsia"/>
        </w:rPr>
        <w:t xml:space="preserve"> for </w:t>
      </w:r>
      <w:r>
        <w:rPr>
          <w:rFonts w:hint="eastAsia"/>
        </w:rPr>
        <w:t>迴圈與基本的運算式而已，</w:t>
      </w:r>
      <w:r w:rsidR="001B79DB">
        <w:rPr>
          <w:rFonts w:hint="eastAsia"/>
        </w:rPr>
        <w:t>並不包含像</w:t>
      </w:r>
      <w:r w:rsidR="001B79DB">
        <w:rPr>
          <w:rFonts w:hint="eastAsia"/>
        </w:rPr>
        <w:t xml:space="preserve"> if</w:t>
      </w:r>
      <w:r w:rsidR="001B79DB">
        <w:rPr>
          <w:rFonts w:hint="eastAsia"/>
        </w:rPr>
        <w:t>、函數呼叫、甚至是結構</w:t>
      </w:r>
      <w:r w:rsidR="001B79DB">
        <w:rPr>
          <w:rFonts w:hint="eastAsia"/>
        </w:rPr>
        <w:t xml:space="preserve"> struct </w:t>
      </w:r>
      <w:r w:rsidR="001B79DB">
        <w:rPr>
          <w:rFonts w:hint="eastAsia"/>
        </w:rPr>
        <w:t>等功能。</w:t>
      </w:r>
    </w:p>
    <w:p w:rsidR="00B61EBA" w:rsidRPr="001B79DB" w:rsidRDefault="00B61EBA" w:rsidP="00EB699E"/>
    <w:p w:rsidR="00B61EBA" w:rsidRDefault="00B61EBA" w:rsidP="00B61EBA">
      <w:r>
        <w:rPr>
          <w:rFonts w:hint="eastAsia"/>
        </w:rPr>
        <w:t>讓我們來看看一個完整</w:t>
      </w:r>
      <w:r>
        <w:rPr>
          <w:rFonts w:hint="eastAsia"/>
        </w:rPr>
        <w:t>C0</w:t>
      </w:r>
      <w:r>
        <w:rPr>
          <w:rFonts w:hint="eastAsia"/>
        </w:rPr>
        <w:t>語言範例，如</w:t>
      </w:r>
      <w:r w:rsidR="00850036">
        <w:fldChar w:fldCharType="begin"/>
      </w:r>
      <w:r w:rsidR="00766F0C">
        <w:instrText xml:space="preserve"> </w:instrText>
      </w:r>
      <w:r w:rsidR="00766F0C">
        <w:rPr>
          <w:rFonts w:hint="eastAsia"/>
        </w:rPr>
        <w:instrText>REF _Ref258750645 \h</w:instrText>
      </w:r>
      <w:r w:rsidR="00766F0C">
        <w:instrText xml:space="preserve"> </w:instrText>
      </w:r>
      <w:r w:rsidR="00850036">
        <w:fldChar w:fldCharType="separate"/>
      </w:r>
      <w:r w:rsidR="00FB3CC2">
        <w:rPr>
          <w:rFonts w:hint="eastAsia"/>
        </w:rPr>
        <w:t>範例</w:t>
      </w:r>
      <w:r w:rsidR="00FB3CC2">
        <w:rPr>
          <w:rFonts w:hint="eastAsia"/>
        </w:rPr>
        <w:t xml:space="preserve"> </w:t>
      </w:r>
      <w:r w:rsidR="00FB3CC2">
        <w:rPr>
          <w:noProof/>
        </w:rPr>
        <w:t>8</w:t>
      </w:r>
      <w:r w:rsidR="00FB3CC2">
        <w:t>.</w:t>
      </w:r>
      <w:r w:rsidR="00FB3CC2">
        <w:rPr>
          <w:noProof/>
        </w:rPr>
        <w:t>1</w:t>
      </w:r>
      <w:r w:rsidR="00850036">
        <w:fldChar w:fldCharType="end"/>
      </w:r>
      <w:r>
        <w:rPr>
          <w:rFonts w:hint="eastAsia"/>
        </w:rPr>
        <w:t>所示，該範例的用途乃是計算</w:t>
      </w:r>
      <w:r>
        <w:rPr>
          <w:rFonts w:hint="eastAsia"/>
        </w:rPr>
        <w:t xml:space="preserve"> 1 + 2 + </w:t>
      </w:r>
      <w:r>
        <w:rPr>
          <w:rFonts w:hint="eastAsia"/>
        </w:rPr>
        <w:t>…</w:t>
      </w:r>
      <w:r>
        <w:rPr>
          <w:rFonts w:hint="eastAsia"/>
        </w:rPr>
        <w:t xml:space="preserve"> + 10 </w:t>
      </w:r>
      <w:r>
        <w:rPr>
          <w:rFonts w:hint="eastAsia"/>
        </w:rPr>
        <w:t>的結果，其語法與</w:t>
      </w:r>
      <w:r>
        <w:rPr>
          <w:rFonts w:hint="eastAsia"/>
        </w:rPr>
        <w:t xml:space="preserve"> C </w:t>
      </w:r>
      <w:r>
        <w:rPr>
          <w:rFonts w:hint="eastAsia"/>
        </w:rPr>
        <w:t>語言幾相當類似，但是卻不需要宣告變數的型態</w:t>
      </w:r>
      <w:r w:rsidR="001B79DB">
        <w:rPr>
          <w:rFonts w:hint="eastAsia"/>
        </w:rPr>
        <w:t>，</w:t>
      </w:r>
      <w:r>
        <w:rPr>
          <w:rFonts w:hint="eastAsia"/>
        </w:rPr>
        <w:t>因此，你在該程式當中看不到像</w:t>
      </w:r>
      <w:r>
        <w:rPr>
          <w:rFonts w:hint="eastAsia"/>
        </w:rPr>
        <w:t xml:space="preserve"> int sum; </w:t>
      </w:r>
      <w:r>
        <w:rPr>
          <w:rFonts w:hint="eastAsia"/>
        </w:rPr>
        <w:t>這樣的型態宣告指令，因為，目前在</w:t>
      </w:r>
      <w:r>
        <w:rPr>
          <w:rFonts w:hint="eastAsia"/>
        </w:rPr>
        <w:t xml:space="preserve"> C0 </w:t>
      </w:r>
      <w:r>
        <w:rPr>
          <w:rFonts w:hint="eastAsia"/>
        </w:rPr>
        <w:t>語言當中只有一種型態，那就是整數。</w:t>
      </w:r>
      <w:r>
        <w:rPr>
          <w:rFonts w:hint="eastAsia"/>
        </w:rPr>
        <w:t>(</w:t>
      </w:r>
      <w:r>
        <w:rPr>
          <w:rFonts w:hint="eastAsia"/>
        </w:rPr>
        <w:t>當然，這樣的語言並沒有太大用途，其目的只是用來說明編譯器的設計原理而已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B61EBA" w:rsidRPr="00692E9B" w:rsidRDefault="00B61EBA" w:rsidP="00B61EBA"/>
    <w:p w:rsidR="00B61EBA" w:rsidRDefault="00B61EBA" w:rsidP="00B61EBA">
      <w:pPr>
        <w:pStyle w:val="a8"/>
      </w:pPr>
      <w:bookmarkStart w:id="9" w:name="_Ref258750645"/>
      <w:r>
        <w:rPr>
          <w:rFonts w:hint="eastAsia"/>
        </w:rPr>
        <w:t>範例</w:t>
      </w:r>
      <w:r>
        <w:rPr>
          <w:rFonts w:hint="eastAsia"/>
        </w:rPr>
        <w:t xml:space="preserve"> </w:t>
      </w:r>
      <w:fldSimple w:instr=" STYLEREF 1 \s ">
        <w:r w:rsidR="00FB3CC2">
          <w:rPr>
            <w:noProof/>
          </w:rPr>
          <w:t>8</w:t>
        </w:r>
      </w:fldSimple>
      <w:r>
        <w:t>.</w:t>
      </w:r>
      <w:r w:rsidR="00850036"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範例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 w:rsidR="00850036">
        <w:fldChar w:fldCharType="separate"/>
      </w:r>
      <w:r w:rsidR="00FB3CC2">
        <w:rPr>
          <w:noProof/>
        </w:rPr>
        <w:t>1</w:t>
      </w:r>
      <w:r w:rsidR="00850036">
        <w:fldChar w:fldCharType="end"/>
      </w:r>
      <w:bookmarkEnd w:id="9"/>
      <w:r>
        <w:rPr>
          <w:rFonts w:hint="eastAsia"/>
        </w:rPr>
        <w:t xml:space="preserve"> </w:t>
      </w:r>
      <w:r>
        <w:rPr>
          <w:rFonts w:hint="eastAsia"/>
        </w:rPr>
        <w:t>一個</w:t>
      </w:r>
      <w:r>
        <w:rPr>
          <w:rFonts w:hint="eastAsia"/>
        </w:rPr>
        <w:t xml:space="preserve">C0 </w:t>
      </w:r>
      <w:r>
        <w:rPr>
          <w:rFonts w:hint="eastAsia"/>
        </w:rPr>
        <w:t>語言的程式範例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8472"/>
      </w:tblGrid>
      <w:tr w:rsidR="00B61EBA" w:rsidRPr="00863D87" w:rsidTr="00EA5B58">
        <w:tc>
          <w:tcPr>
            <w:tcW w:w="8472" w:type="dxa"/>
          </w:tcPr>
          <w:p w:rsidR="00B61EBA" w:rsidRPr="00863D87" w:rsidRDefault="00B61EBA" w:rsidP="00EA5B58">
            <w:r w:rsidRPr="00863D87">
              <w:rPr>
                <w:rFonts w:hint="eastAsia"/>
              </w:rPr>
              <w:t xml:space="preserve">C0 </w:t>
            </w:r>
            <w:r w:rsidRPr="00863D87">
              <w:rPr>
                <w:rFonts w:hint="eastAsia"/>
              </w:rPr>
              <w:t>語言程式</w:t>
            </w:r>
            <w:r>
              <w:rPr>
                <w:rFonts w:hint="eastAsia"/>
              </w:rPr>
              <w:t xml:space="preserve"> (</w:t>
            </w:r>
            <w:r>
              <w:rPr>
                <w:rFonts w:hint="eastAsia"/>
              </w:rPr>
              <w:t>位於</w:t>
            </w:r>
            <w:r>
              <w:rPr>
                <w:rFonts w:hint="eastAsia"/>
              </w:rPr>
              <w:t>sum.c0</w:t>
            </w:r>
            <w:r>
              <w:rPr>
                <w:rFonts w:hint="eastAsia"/>
              </w:rPr>
              <w:t>範例檔中</w:t>
            </w:r>
            <w:r>
              <w:rPr>
                <w:rFonts w:hint="eastAsia"/>
              </w:rPr>
              <w:t>)</w:t>
            </w:r>
          </w:p>
        </w:tc>
      </w:tr>
      <w:tr w:rsidR="00B61EBA" w:rsidRPr="00863D87" w:rsidTr="00EA5B58">
        <w:tc>
          <w:tcPr>
            <w:tcW w:w="8472" w:type="dxa"/>
          </w:tcPr>
          <w:p w:rsidR="00B61EBA" w:rsidRPr="00863D87" w:rsidRDefault="00B61EBA" w:rsidP="00EA5B58">
            <w:r w:rsidRPr="00863D87">
              <w:t>sum = 0;</w:t>
            </w:r>
          </w:p>
          <w:p w:rsidR="00B61EBA" w:rsidRPr="00863D87" w:rsidRDefault="00B61EBA" w:rsidP="00EA5B58">
            <w:r w:rsidRPr="00863D87">
              <w:t>for (i=</w:t>
            </w:r>
            <w:r w:rsidRPr="00863D87">
              <w:rPr>
                <w:rFonts w:hint="eastAsia"/>
              </w:rPr>
              <w:t>1</w:t>
            </w:r>
            <w:r w:rsidRPr="00863D87">
              <w:t>; i&lt;=10; i++)</w:t>
            </w:r>
          </w:p>
          <w:p w:rsidR="00B61EBA" w:rsidRPr="00863D87" w:rsidRDefault="00B61EBA" w:rsidP="00EA5B58">
            <w:r w:rsidRPr="00863D87">
              <w:t>{</w:t>
            </w:r>
          </w:p>
          <w:p w:rsidR="00B61EBA" w:rsidRPr="00863D87" w:rsidRDefault="00B61EBA" w:rsidP="00EA5B58">
            <w:r w:rsidRPr="00863D87">
              <w:t xml:space="preserve">  sum = sum + </w:t>
            </w:r>
            <w:r w:rsidRPr="00863D87">
              <w:rPr>
                <w:rFonts w:hint="eastAsia"/>
              </w:rPr>
              <w:t>i</w:t>
            </w:r>
            <w:r w:rsidRPr="00863D87">
              <w:t>;</w:t>
            </w:r>
          </w:p>
          <w:p w:rsidR="00B61EBA" w:rsidRDefault="00B61EBA" w:rsidP="00EA5B58">
            <w:r w:rsidRPr="00863D87">
              <w:t>}</w:t>
            </w:r>
          </w:p>
          <w:p w:rsidR="00B61EBA" w:rsidRPr="00863D87" w:rsidRDefault="00B61EBA" w:rsidP="00EA5B58">
            <w:r w:rsidRPr="00E733CF">
              <w:t>return sum;</w:t>
            </w:r>
          </w:p>
        </w:tc>
      </w:tr>
    </w:tbl>
    <w:p w:rsidR="00B61EBA" w:rsidRDefault="00B61EBA" w:rsidP="00B61EBA"/>
    <w:p w:rsidR="00B61EBA" w:rsidRDefault="00B61EBA" w:rsidP="00B61EBA">
      <w:r>
        <w:rPr>
          <w:rFonts w:hint="eastAsia"/>
        </w:rPr>
        <w:t>為了製作</w:t>
      </w:r>
      <w:r>
        <w:rPr>
          <w:rFonts w:hint="eastAsia"/>
        </w:rPr>
        <w:t xml:space="preserve"> C0 </w:t>
      </w:r>
      <w:r>
        <w:rPr>
          <w:rFonts w:hint="eastAsia"/>
        </w:rPr>
        <w:t>語言的編譯器，我們寫出了</w:t>
      </w:r>
      <w:r>
        <w:rPr>
          <w:rFonts w:hint="eastAsia"/>
        </w:rPr>
        <w:t xml:space="preserve"> C0 </w:t>
      </w:r>
      <w:r>
        <w:rPr>
          <w:rFonts w:hint="eastAsia"/>
        </w:rPr>
        <w:t>語言的</w:t>
      </w:r>
      <w:r>
        <w:rPr>
          <w:rFonts w:hint="eastAsia"/>
        </w:rPr>
        <w:t xml:space="preserve"> EBNF </w:t>
      </w:r>
      <w:r>
        <w:rPr>
          <w:rFonts w:hint="eastAsia"/>
        </w:rPr>
        <w:t>語法規則，如</w:t>
      </w:r>
      <w:r w:rsidR="00850036">
        <w:fldChar w:fldCharType="begin"/>
      </w:r>
      <w:r w:rsidR="007A0435">
        <w:instrText xml:space="preserve"> </w:instrText>
      </w:r>
      <w:r w:rsidR="007A0435">
        <w:rPr>
          <w:rFonts w:hint="eastAsia"/>
        </w:rPr>
        <w:instrText>REF _Ref258744775 \h</w:instrText>
      </w:r>
      <w:r w:rsidR="007A0435">
        <w:instrText xml:space="preserve"> </w:instrText>
      </w:r>
      <w:r w:rsidR="00850036">
        <w:fldChar w:fldCharType="separate"/>
      </w:r>
      <w:r w:rsidR="00FB3CC2">
        <w:rPr>
          <w:rFonts w:hint="eastAsia"/>
        </w:rPr>
        <w:t>圖</w:t>
      </w:r>
      <w:r w:rsidR="00FB3CC2">
        <w:rPr>
          <w:rFonts w:hint="eastAsia"/>
        </w:rPr>
        <w:t xml:space="preserve"> </w:t>
      </w:r>
      <w:r w:rsidR="00FB3CC2">
        <w:rPr>
          <w:noProof/>
        </w:rPr>
        <w:t>8</w:t>
      </w:r>
      <w:r w:rsidR="00FB3CC2">
        <w:t>.</w:t>
      </w:r>
      <w:r w:rsidR="00FB3CC2">
        <w:rPr>
          <w:noProof/>
        </w:rPr>
        <w:t>2</w:t>
      </w:r>
      <w:r w:rsidR="00850036">
        <w:fldChar w:fldCharType="end"/>
      </w:r>
      <w:r>
        <w:rPr>
          <w:rFonts w:hint="eastAsia"/>
        </w:rPr>
        <w:t>所示，</w:t>
      </w:r>
      <w:r>
        <w:rPr>
          <w:rFonts w:hint="eastAsia"/>
        </w:rPr>
        <w:t xml:space="preserve">C0 </w:t>
      </w:r>
      <w:r>
        <w:rPr>
          <w:rFonts w:hint="eastAsia"/>
        </w:rPr>
        <w:t>語言總共包含</w:t>
      </w:r>
      <w:r>
        <w:rPr>
          <w:rFonts w:hint="eastAsia"/>
        </w:rPr>
        <w:t xml:space="preserve"> 11 </w:t>
      </w:r>
      <w:r>
        <w:rPr>
          <w:rFonts w:hint="eastAsia"/>
        </w:rPr>
        <w:t>條</w:t>
      </w:r>
      <w:r>
        <w:rPr>
          <w:rFonts w:hint="eastAsia"/>
        </w:rPr>
        <w:t xml:space="preserve"> EBNF </w:t>
      </w:r>
      <w:r>
        <w:rPr>
          <w:rFonts w:hint="eastAsia"/>
        </w:rPr>
        <w:t>規則，可以用來撰寫一些小型的程式。其中的第</w:t>
      </w:r>
      <w:r>
        <w:rPr>
          <w:rFonts w:hint="eastAsia"/>
        </w:rPr>
        <w:t xml:space="preserve"> 10, 11 </w:t>
      </w:r>
      <w:r>
        <w:rPr>
          <w:rFonts w:hint="eastAsia"/>
        </w:rPr>
        <w:t>條的</w:t>
      </w:r>
      <w:r>
        <w:rPr>
          <w:rFonts w:hint="eastAsia"/>
        </w:rPr>
        <w:t xml:space="preserve"> id </w:t>
      </w:r>
      <w:r>
        <w:rPr>
          <w:rFonts w:hint="eastAsia"/>
        </w:rPr>
        <w:t>與</w:t>
      </w:r>
      <w:r>
        <w:rPr>
          <w:rFonts w:hint="eastAsia"/>
        </w:rPr>
        <w:t xml:space="preserve"> number </w:t>
      </w:r>
      <w:r>
        <w:rPr>
          <w:rFonts w:hint="eastAsia"/>
        </w:rPr>
        <w:t>是詞彙的組成規則，而第</w:t>
      </w:r>
      <w:r>
        <w:rPr>
          <w:rFonts w:hint="eastAsia"/>
        </w:rPr>
        <w:t xml:space="preserve"> 1-9 </w:t>
      </w:r>
      <w:r>
        <w:rPr>
          <w:rFonts w:hint="eastAsia"/>
        </w:rPr>
        <w:t>條則是剖析時使用的語法規則。</w:t>
      </w:r>
    </w:p>
    <w:p w:rsidR="00B61EBA" w:rsidRDefault="00B61EBA" w:rsidP="00B61EBA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534"/>
        <w:gridCol w:w="7938"/>
      </w:tblGrid>
      <w:tr w:rsidR="00B61EBA" w:rsidRPr="005A2C0B" w:rsidTr="00EA5B58">
        <w:tc>
          <w:tcPr>
            <w:tcW w:w="534" w:type="dxa"/>
          </w:tcPr>
          <w:p w:rsidR="00B61EBA" w:rsidRPr="005A2C0B" w:rsidRDefault="00B61EBA" w:rsidP="00EA5B58"/>
        </w:tc>
        <w:tc>
          <w:tcPr>
            <w:tcW w:w="7938" w:type="dxa"/>
          </w:tcPr>
          <w:p w:rsidR="00B61EBA" w:rsidRPr="005A2C0B" w:rsidRDefault="00B61EBA" w:rsidP="00EA5B58">
            <w:r w:rsidRPr="005A2C0B">
              <w:rPr>
                <w:rFonts w:hint="eastAsia"/>
              </w:rPr>
              <w:t xml:space="preserve">EBNF </w:t>
            </w:r>
            <w:r w:rsidRPr="005A2C0B">
              <w:rPr>
                <w:rFonts w:hint="eastAsia"/>
              </w:rPr>
              <w:t>語法規則</w:t>
            </w:r>
          </w:p>
        </w:tc>
      </w:tr>
      <w:tr w:rsidR="00B61EBA" w:rsidRPr="005A2C0B" w:rsidTr="00EA5B58">
        <w:tc>
          <w:tcPr>
            <w:tcW w:w="534" w:type="dxa"/>
          </w:tcPr>
          <w:p w:rsidR="00B61EBA" w:rsidRPr="005A2C0B" w:rsidRDefault="00B61EBA" w:rsidP="00EA5B58">
            <w:r w:rsidRPr="005A2C0B">
              <w:rPr>
                <w:rFonts w:hint="eastAsia"/>
              </w:rPr>
              <w:t>1</w:t>
            </w:r>
          </w:p>
          <w:p w:rsidR="00B61EBA" w:rsidRPr="005A2C0B" w:rsidRDefault="00B61EBA" w:rsidP="00EA5B58"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2"/>
                <w:attr w:name="UnitName" w:val="a"/>
              </w:smartTagPr>
              <w:r w:rsidRPr="005A2C0B">
                <w:rPr>
                  <w:rFonts w:hint="eastAsia"/>
                </w:rPr>
                <w:t>2a</w:t>
              </w:r>
            </w:smartTag>
          </w:p>
          <w:p w:rsidR="00B61EBA" w:rsidRPr="005A2C0B" w:rsidRDefault="00B61EBA" w:rsidP="00EA5B58">
            <w:r w:rsidRPr="005A2C0B">
              <w:rPr>
                <w:rFonts w:hint="eastAsia"/>
              </w:rPr>
              <w:t>3</w:t>
            </w:r>
          </w:p>
          <w:p w:rsidR="00B61EBA" w:rsidRPr="005A2C0B" w:rsidRDefault="00B61EBA" w:rsidP="00EA5B58">
            <w:r w:rsidRPr="005A2C0B">
              <w:rPr>
                <w:rFonts w:hint="eastAsia"/>
              </w:rPr>
              <w:t>4</w:t>
            </w:r>
          </w:p>
          <w:p w:rsidR="00B61EBA" w:rsidRPr="005A2C0B" w:rsidRDefault="00B61EBA" w:rsidP="00EA5B58">
            <w:r w:rsidRPr="005A2C0B">
              <w:rPr>
                <w:rFonts w:hint="eastAsia"/>
              </w:rPr>
              <w:t>5</w:t>
            </w:r>
          </w:p>
          <w:p w:rsidR="00B61EBA" w:rsidRPr="005A2C0B" w:rsidRDefault="00B61EBA" w:rsidP="00EA5B58">
            <w:r w:rsidRPr="005A2C0B">
              <w:rPr>
                <w:rFonts w:hint="eastAsia"/>
              </w:rPr>
              <w:t>6</w:t>
            </w:r>
          </w:p>
          <w:p w:rsidR="00B61EBA" w:rsidRPr="005A2C0B" w:rsidRDefault="00B61EBA" w:rsidP="00EA5B58">
            <w:r w:rsidRPr="005A2C0B">
              <w:rPr>
                <w:rFonts w:hint="eastAsia"/>
              </w:rPr>
              <w:t>7a</w:t>
            </w:r>
          </w:p>
          <w:p w:rsidR="00B61EBA" w:rsidRPr="005A2C0B" w:rsidRDefault="00B61EBA" w:rsidP="00EA5B58">
            <w:r>
              <w:rPr>
                <w:rFonts w:hint="eastAsia"/>
              </w:rPr>
              <w:t>8</w:t>
            </w:r>
          </w:p>
          <w:p w:rsidR="00B61EBA" w:rsidRDefault="00B61EBA" w:rsidP="00EA5B58">
            <w:r>
              <w:rPr>
                <w:rFonts w:hint="eastAsia"/>
              </w:rPr>
              <w:t>9</w:t>
            </w:r>
          </w:p>
          <w:p w:rsidR="00B61EBA" w:rsidRDefault="00B61EBA" w:rsidP="00EA5B58">
            <w:r>
              <w:rPr>
                <w:rFonts w:hint="eastAsia"/>
              </w:rPr>
              <w:t>10</w:t>
            </w:r>
          </w:p>
          <w:p w:rsidR="00B61EBA" w:rsidRPr="005A2C0B" w:rsidRDefault="00B61EBA" w:rsidP="00EA5B58">
            <w:r>
              <w:rPr>
                <w:rFonts w:hint="eastAsia"/>
              </w:rPr>
              <w:t>11</w:t>
            </w:r>
          </w:p>
        </w:tc>
        <w:tc>
          <w:tcPr>
            <w:tcW w:w="7938" w:type="dxa"/>
          </w:tcPr>
          <w:p w:rsidR="00B61EBA" w:rsidRPr="005A2C0B" w:rsidRDefault="00B61EBA" w:rsidP="00EA5B58">
            <w:r w:rsidRPr="005A2C0B">
              <w:t>PROG</w:t>
            </w:r>
            <w:r w:rsidRPr="005A2C0B">
              <w:tab/>
            </w:r>
            <w:r w:rsidRPr="005A2C0B">
              <w:tab/>
            </w:r>
            <w:r>
              <w:t>=</w:t>
            </w:r>
            <w:r w:rsidRPr="005A2C0B">
              <w:t xml:space="preserve"> </w:t>
            </w:r>
            <w:r>
              <w:t>BaseList</w:t>
            </w:r>
          </w:p>
          <w:p w:rsidR="00B61EBA" w:rsidRPr="005A2C0B" w:rsidRDefault="00B61EBA" w:rsidP="00EA5B58">
            <w:r>
              <w:t>BaseList</w:t>
            </w:r>
            <w:r w:rsidRPr="005A2C0B">
              <w:tab/>
            </w:r>
            <w:r w:rsidRPr="005A2C0B">
              <w:tab/>
            </w:r>
            <w:r>
              <w:t>=</w:t>
            </w:r>
            <w:r w:rsidRPr="005A2C0B">
              <w:t xml:space="preserve"> </w:t>
            </w:r>
            <w:r>
              <w:rPr>
                <w:rFonts w:hint="eastAsia"/>
              </w:rPr>
              <w:t>(</w:t>
            </w:r>
            <w:r w:rsidRPr="005A2C0B">
              <w:t>BASE)</w:t>
            </w:r>
            <w:r>
              <w:rPr>
                <w:rFonts w:hint="eastAsia"/>
              </w:rPr>
              <w:t>*</w:t>
            </w:r>
          </w:p>
          <w:p w:rsidR="00B61EBA" w:rsidRPr="005A2C0B" w:rsidRDefault="00B61EBA" w:rsidP="00EA5B58">
            <w:r w:rsidRPr="005A2C0B">
              <w:t xml:space="preserve">BASE </w:t>
            </w:r>
            <w:r w:rsidRPr="005A2C0B">
              <w:tab/>
            </w:r>
            <w:r w:rsidRPr="005A2C0B">
              <w:tab/>
            </w:r>
            <w:r>
              <w:t>=</w:t>
            </w:r>
            <w:r w:rsidRPr="005A2C0B">
              <w:t xml:space="preserve"> FOR | STMT </w:t>
            </w:r>
            <w:r w:rsidRPr="00FE0738">
              <w:t>'</w:t>
            </w:r>
            <w:r w:rsidRPr="005A2C0B">
              <w:t>;</w:t>
            </w:r>
            <w:r w:rsidRPr="00FE0738">
              <w:t>'</w:t>
            </w:r>
          </w:p>
          <w:p w:rsidR="00B61EBA" w:rsidRPr="005A2C0B" w:rsidRDefault="00B61EBA" w:rsidP="00EA5B58">
            <w:r w:rsidRPr="005A2C0B">
              <w:t>FOR</w:t>
            </w:r>
            <w:r w:rsidRPr="005A2C0B">
              <w:tab/>
            </w:r>
            <w:r w:rsidRPr="005A2C0B">
              <w:tab/>
            </w:r>
            <w:r w:rsidRPr="005A2C0B">
              <w:tab/>
            </w:r>
            <w:r>
              <w:t>=</w:t>
            </w:r>
            <w:r w:rsidRPr="005A2C0B">
              <w:t xml:space="preserve"> </w:t>
            </w:r>
            <w:r w:rsidRPr="00FE0738">
              <w:t>'</w:t>
            </w:r>
            <w:r w:rsidRPr="005A2C0B">
              <w:t>for</w:t>
            </w:r>
            <w:r w:rsidRPr="00FE0738">
              <w:t>'</w:t>
            </w:r>
            <w:r w:rsidRPr="005A2C0B">
              <w:t xml:space="preserve"> </w:t>
            </w:r>
            <w:r w:rsidRPr="00FE0738">
              <w:t>'</w:t>
            </w:r>
            <w:r w:rsidRPr="005A2C0B">
              <w:t>(</w:t>
            </w:r>
            <w:r w:rsidRPr="00FE0738">
              <w:t>'</w:t>
            </w:r>
            <w:r w:rsidRPr="005A2C0B">
              <w:t xml:space="preserve"> STMT </w:t>
            </w:r>
            <w:r w:rsidRPr="00FE0738">
              <w:t>'</w:t>
            </w:r>
            <w:r w:rsidRPr="005A2C0B">
              <w:t>;</w:t>
            </w:r>
            <w:r w:rsidRPr="00FE0738">
              <w:t>'</w:t>
            </w:r>
            <w:r w:rsidRPr="005A2C0B">
              <w:t xml:space="preserve"> </w:t>
            </w:r>
            <w:r w:rsidRPr="005A2C0B">
              <w:rPr>
                <w:rFonts w:hint="eastAsia"/>
              </w:rPr>
              <w:t>COND</w:t>
            </w:r>
            <w:r w:rsidRPr="005A2C0B">
              <w:t xml:space="preserve"> </w:t>
            </w:r>
            <w:r w:rsidRPr="00FE0738">
              <w:t>'</w:t>
            </w:r>
            <w:r w:rsidRPr="005A2C0B">
              <w:t>;</w:t>
            </w:r>
            <w:r w:rsidRPr="00FE0738">
              <w:t>'</w:t>
            </w:r>
            <w:r w:rsidRPr="005A2C0B">
              <w:t xml:space="preserve"> STMT </w:t>
            </w:r>
            <w:r w:rsidRPr="00FE0738">
              <w:t>'</w:t>
            </w:r>
            <w:r w:rsidRPr="005A2C0B">
              <w:t>)</w:t>
            </w:r>
            <w:r w:rsidRPr="00FE0738">
              <w:t>'</w:t>
            </w:r>
            <w:r w:rsidRPr="005A2C0B">
              <w:t xml:space="preserve"> BLOCK</w:t>
            </w:r>
          </w:p>
          <w:p w:rsidR="00B61EBA" w:rsidRPr="005A2C0B" w:rsidRDefault="00B61EBA" w:rsidP="00EA5B58">
            <w:r w:rsidRPr="005A2C0B">
              <w:t xml:space="preserve">STMT </w:t>
            </w:r>
            <w:r w:rsidRPr="005A2C0B">
              <w:tab/>
            </w:r>
            <w:r w:rsidRPr="005A2C0B">
              <w:tab/>
            </w:r>
            <w:r>
              <w:t>=</w:t>
            </w:r>
            <w:r w:rsidRPr="005A2C0B">
              <w:t xml:space="preserve"> </w:t>
            </w:r>
            <w:r w:rsidRPr="00FE0738">
              <w:t>'</w:t>
            </w:r>
            <w:r w:rsidRPr="008D7507">
              <w:t>return</w:t>
            </w:r>
            <w:r w:rsidRPr="00FE0738">
              <w:t>'</w:t>
            </w:r>
            <w:r w:rsidRPr="008D7507">
              <w:t xml:space="preserve"> id</w:t>
            </w:r>
            <w:r>
              <w:rPr>
                <w:rFonts w:hint="eastAsia"/>
              </w:rPr>
              <w:t xml:space="preserve"> | id</w:t>
            </w:r>
            <w:r w:rsidRPr="005A2C0B">
              <w:t xml:space="preserve"> </w:t>
            </w:r>
            <w:r w:rsidRPr="00FE0738">
              <w:t>'</w:t>
            </w:r>
            <w:r w:rsidRPr="005A2C0B">
              <w:t>=</w:t>
            </w:r>
            <w:r w:rsidRPr="00FE0738">
              <w:t>'</w:t>
            </w:r>
            <w:r w:rsidRPr="005A2C0B">
              <w:t xml:space="preserve"> EXP | </w:t>
            </w:r>
            <w:r>
              <w:rPr>
                <w:rFonts w:hint="eastAsia"/>
              </w:rPr>
              <w:t>id</w:t>
            </w:r>
            <w:r w:rsidRPr="005A2C0B">
              <w:t xml:space="preserve"> </w:t>
            </w:r>
            <w:r>
              <w:rPr>
                <w:rFonts w:hint="eastAsia"/>
              </w:rPr>
              <w:t>(</w:t>
            </w:r>
            <w:r w:rsidRPr="00FE0738">
              <w:t>'</w:t>
            </w:r>
            <w:r w:rsidRPr="005A2C0B">
              <w:t>++</w:t>
            </w:r>
            <w:r w:rsidRPr="00FE0738">
              <w:t>'</w:t>
            </w:r>
            <w:r w:rsidRPr="005A2C0B">
              <w:t>|</w:t>
            </w:r>
            <w:r w:rsidRPr="00FE0738">
              <w:t>'</w:t>
            </w:r>
            <w:r w:rsidRPr="005A2C0B">
              <w:t>--</w:t>
            </w:r>
            <w:r w:rsidRPr="00FE0738">
              <w:t>'</w:t>
            </w:r>
            <w:r>
              <w:rPr>
                <w:rFonts w:hint="eastAsia"/>
              </w:rPr>
              <w:t>)</w:t>
            </w:r>
          </w:p>
          <w:p w:rsidR="00B61EBA" w:rsidRPr="005A2C0B" w:rsidRDefault="00B61EBA" w:rsidP="00EA5B58">
            <w:r w:rsidRPr="005A2C0B">
              <w:t>BLOCK</w:t>
            </w:r>
            <w:r w:rsidRPr="005A2C0B">
              <w:tab/>
            </w:r>
            <w:r w:rsidRPr="005A2C0B">
              <w:tab/>
            </w:r>
            <w:r>
              <w:t>=</w:t>
            </w:r>
            <w:r w:rsidRPr="005A2C0B">
              <w:t xml:space="preserve"> </w:t>
            </w:r>
            <w:r w:rsidRPr="00FE0738">
              <w:t>'</w:t>
            </w:r>
            <w:r w:rsidRPr="005A2C0B">
              <w:t>{</w:t>
            </w:r>
            <w:r w:rsidRPr="00FE0738">
              <w:t>'</w:t>
            </w:r>
            <w:r w:rsidRPr="005A2C0B">
              <w:t xml:space="preserve"> </w:t>
            </w:r>
            <w:r>
              <w:rPr>
                <w:rFonts w:hint="eastAsia"/>
              </w:rPr>
              <w:t>BaseList</w:t>
            </w:r>
            <w:r w:rsidRPr="005A2C0B">
              <w:t xml:space="preserve"> </w:t>
            </w:r>
            <w:r w:rsidRPr="00FE0738">
              <w:t>'</w:t>
            </w:r>
            <w:r w:rsidRPr="005A2C0B">
              <w:t>}</w:t>
            </w:r>
            <w:r w:rsidRPr="00FE0738">
              <w:t>'</w:t>
            </w:r>
          </w:p>
          <w:p w:rsidR="00B61EBA" w:rsidRPr="005A2C0B" w:rsidRDefault="00B61EBA" w:rsidP="00EA5B58">
            <w:r w:rsidRPr="005A2C0B">
              <w:t xml:space="preserve">EXP </w:t>
            </w:r>
            <w:r w:rsidRPr="005A2C0B">
              <w:tab/>
            </w:r>
            <w:r w:rsidRPr="005A2C0B">
              <w:tab/>
            </w:r>
            <w:r>
              <w:t>=</w:t>
            </w:r>
            <w:r w:rsidRPr="005A2C0B">
              <w:t xml:space="preserve"> </w:t>
            </w:r>
            <w:r>
              <w:rPr>
                <w:rFonts w:hint="eastAsia"/>
              </w:rPr>
              <w:t>ITEM ([+-*/] ITEM)?</w:t>
            </w:r>
          </w:p>
          <w:p w:rsidR="00B61EBA" w:rsidRPr="005A2C0B" w:rsidRDefault="00B61EBA" w:rsidP="00EA5B58">
            <w:r w:rsidRPr="005A2C0B">
              <w:rPr>
                <w:rFonts w:hint="eastAsia"/>
              </w:rPr>
              <w:t>COND</w:t>
            </w:r>
            <w:r w:rsidRPr="005A2C0B">
              <w:t xml:space="preserve"> </w:t>
            </w:r>
            <w:r w:rsidRPr="005A2C0B">
              <w:tab/>
            </w:r>
            <w:r w:rsidRPr="005A2C0B">
              <w:tab/>
            </w:r>
            <w:r>
              <w:t>=</w:t>
            </w:r>
            <w:r w:rsidRPr="005A2C0B">
              <w:t xml:space="preserve"> EXP </w:t>
            </w:r>
            <w:r>
              <w:rPr>
                <w:rFonts w:hint="eastAsia"/>
              </w:rPr>
              <w:t>(</w:t>
            </w:r>
            <w:r w:rsidRPr="00FE0738">
              <w:t>'</w:t>
            </w:r>
            <w:r w:rsidRPr="005A2C0B">
              <w:t>==</w:t>
            </w:r>
            <w:r w:rsidRPr="00FE0738">
              <w:t>'</w:t>
            </w:r>
            <w:r w:rsidRPr="005A2C0B">
              <w:t>|</w:t>
            </w:r>
            <w:r w:rsidRPr="00FE0738">
              <w:t>'</w:t>
            </w:r>
            <w:r w:rsidRPr="005A2C0B">
              <w:t>!=</w:t>
            </w:r>
            <w:r w:rsidRPr="00FE0738">
              <w:t>'</w:t>
            </w:r>
            <w:r w:rsidRPr="005A2C0B">
              <w:t>|</w:t>
            </w:r>
            <w:r w:rsidRPr="00FE0738">
              <w:t>'</w:t>
            </w:r>
            <w:r w:rsidRPr="005A2C0B">
              <w:t>&lt;=</w:t>
            </w:r>
            <w:r w:rsidRPr="00FE0738">
              <w:t>'</w:t>
            </w:r>
            <w:r w:rsidRPr="005A2C0B">
              <w:t>|</w:t>
            </w:r>
            <w:r w:rsidRPr="00FE0738">
              <w:t>'</w:t>
            </w:r>
            <w:r w:rsidRPr="005A2C0B">
              <w:t>&gt;=</w:t>
            </w:r>
            <w:r w:rsidRPr="00FE0738">
              <w:t>'</w:t>
            </w:r>
            <w:r w:rsidRPr="005A2C0B">
              <w:t>|</w:t>
            </w:r>
            <w:r w:rsidRPr="00FE0738">
              <w:t>'</w:t>
            </w:r>
            <w:r w:rsidRPr="005A2C0B">
              <w:t>&lt;</w:t>
            </w:r>
            <w:r w:rsidRPr="00FE0738">
              <w:t>'</w:t>
            </w:r>
            <w:r w:rsidRPr="005A2C0B">
              <w:t>|</w:t>
            </w:r>
            <w:r w:rsidRPr="00FE0738">
              <w:t>'</w:t>
            </w:r>
            <w:r w:rsidRPr="005A2C0B">
              <w:t>&gt;</w:t>
            </w:r>
            <w:r w:rsidRPr="00FE0738">
              <w:t>'</w:t>
            </w:r>
            <w:r>
              <w:rPr>
                <w:rFonts w:hint="eastAsia"/>
              </w:rPr>
              <w:t>)</w:t>
            </w:r>
            <w:r w:rsidRPr="005A2C0B">
              <w:t xml:space="preserve"> EXP</w:t>
            </w:r>
          </w:p>
          <w:p w:rsidR="00B61EBA" w:rsidRDefault="00B61EBA" w:rsidP="00EA5B58">
            <w:r w:rsidRPr="005A2C0B">
              <w:t>ITEM</w:t>
            </w:r>
            <w:r w:rsidRPr="005A2C0B">
              <w:tab/>
            </w:r>
            <w:r w:rsidRPr="005A2C0B">
              <w:tab/>
            </w:r>
            <w:r>
              <w:t>=</w:t>
            </w:r>
            <w:r w:rsidRPr="005A2C0B">
              <w:t xml:space="preserve"> </w:t>
            </w:r>
            <w:r>
              <w:rPr>
                <w:rFonts w:hint="eastAsia"/>
              </w:rPr>
              <w:t>id</w:t>
            </w:r>
            <w:r w:rsidRPr="005A2C0B">
              <w:t xml:space="preserve"> | </w:t>
            </w:r>
            <w:r>
              <w:rPr>
                <w:rFonts w:hint="eastAsia"/>
              </w:rPr>
              <w:t>number</w:t>
            </w:r>
          </w:p>
          <w:p w:rsidR="00B61EBA" w:rsidRDefault="00B61EBA" w:rsidP="00EA5B58">
            <w:r>
              <w:rPr>
                <w:rFonts w:hint="eastAsia"/>
              </w:rPr>
              <w:t>id</w:t>
            </w:r>
            <w:r w:rsidRPr="005A2C0B">
              <w:tab/>
            </w:r>
            <w:r w:rsidRPr="005A2C0B">
              <w:tab/>
            </w:r>
            <w:r w:rsidRPr="005A2C0B">
              <w:tab/>
            </w:r>
            <w:r>
              <w:rPr>
                <w:rFonts w:hint="eastAsia"/>
              </w:rPr>
              <w:t>= [A-Za-z_][A-Za-z0-9_]*</w:t>
            </w:r>
          </w:p>
          <w:p w:rsidR="00B61EBA" w:rsidRPr="005A2C0B" w:rsidRDefault="00B61EBA" w:rsidP="00EA5B58">
            <w:r>
              <w:rPr>
                <w:rFonts w:hint="eastAsia"/>
              </w:rPr>
              <w:t>number</w:t>
            </w:r>
            <w:r w:rsidRPr="005A2C0B">
              <w:tab/>
            </w:r>
            <w:r w:rsidRPr="005A2C0B">
              <w:tab/>
            </w:r>
            <w:r>
              <w:rPr>
                <w:rFonts w:hint="eastAsia"/>
              </w:rPr>
              <w:t>= [0-9]+</w:t>
            </w:r>
          </w:p>
        </w:tc>
      </w:tr>
    </w:tbl>
    <w:p w:rsidR="00B61EBA" w:rsidRDefault="00B61EBA" w:rsidP="00B61EBA">
      <w:pPr>
        <w:pStyle w:val="a8"/>
        <w:jc w:val="center"/>
      </w:pPr>
      <w:bookmarkStart w:id="10" w:name="_Ref258744775"/>
      <w:bookmarkStart w:id="11" w:name="_Ref258750717"/>
      <w:r>
        <w:rPr>
          <w:rFonts w:hint="eastAsia"/>
        </w:rPr>
        <w:t>圖</w:t>
      </w:r>
      <w:r>
        <w:rPr>
          <w:rFonts w:hint="eastAsia"/>
        </w:rPr>
        <w:t xml:space="preserve"> </w:t>
      </w:r>
      <w:fldSimple w:instr=" STYLEREF 1 \s ">
        <w:r w:rsidR="00FB3CC2">
          <w:rPr>
            <w:noProof/>
          </w:rPr>
          <w:t>8</w:t>
        </w:r>
      </w:fldSimple>
      <w:r>
        <w:t>.</w:t>
      </w:r>
      <w:r w:rsidR="00850036"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圖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 w:rsidR="00850036">
        <w:fldChar w:fldCharType="separate"/>
      </w:r>
      <w:r w:rsidR="00FB3CC2">
        <w:rPr>
          <w:noProof/>
        </w:rPr>
        <w:t>2</w:t>
      </w:r>
      <w:r w:rsidR="00850036">
        <w:fldChar w:fldCharType="end"/>
      </w:r>
      <w:bookmarkEnd w:id="10"/>
      <w:r>
        <w:rPr>
          <w:rFonts w:hint="eastAsia"/>
        </w:rPr>
        <w:t xml:space="preserve"> C0 </w:t>
      </w:r>
      <w:r>
        <w:rPr>
          <w:rFonts w:hint="eastAsia"/>
        </w:rPr>
        <w:t>語言的</w:t>
      </w:r>
      <w:r>
        <w:rPr>
          <w:rFonts w:hint="eastAsia"/>
        </w:rPr>
        <w:t xml:space="preserve">EBNF </w:t>
      </w:r>
      <w:r>
        <w:rPr>
          <w:rFonts w:hint="eastAsia"/>
        </w:rPr>
        <w:t>語法規則</w:t>
      </w:r>
      <w:bookmarkEnd w:id="11"/>
    </w:p>
    <w:p w:rsidR="00B61EBA" w:rsidRDefault="00B61EBA" w:rsidP="00B61EBA"/>
    <w:p w:rsidR="00B61EBA" w:rsidRDefault="00B61EBA" w:rsidP="00B61EBA">
      <w:r>
        <w:rPr>
          <w:rFonts w:hint="eastAsia"/>
        </w:rPr>
        <w:t>在上述的規則中，星號</w:t>
      </w:r>
      <w:r>
        <w:rPr>
          <w:rFonts w:hint="eastAsia"/>
        </w:rPr>
        <w:t xml:space="preserve"> * </w:t>
      </w:r>
      <w:r>
        <w:rPr>
          <w:rFonts w:hint="eastAsia"/>
        </w:rPr>
        <w:t>代表</w:t>
      </w:r>
      <w:r w:rsidR="00D02313">
        <w:rPr>
          <w:rFonts w:hint="eastAsia"/>
        </w:rPr>
        <w:t>重複</w:t>
      </w:r>
      <w:r>
        <w:rPr>
          <w:rFonts w:hint="eastAsia"/>
        </w:rPr>
        <w:t>零次以上，加號代表</w:t>
      </w:r>
      <w:r w:rsidR="00D02313">
        <w:rPr>
          <w:rFonts w:hint="eastAsia"/>
        </w:rPr>
        <w:t>重複</w:t>
      </w:r>
      <w:r>
        <w:rPr>
          <w:rFonts w:hint="eastAsia"/>
        </w:rPr>
        <w:t>一次以上，因此，第</w:t>
      </w:r>
      <w:r>
        <w:rPr>
          <w:rFonts w:hint="eastAsia"/>
        </w:rPr>
        <w:t xml:space="preserve"> 7 </w:t>
      </w:r>
      <w:r>
        <w:rPr>
          <w:rFonts w:hint="eastAsia"/>
        </w:rPr>
        <w:t>條的</w:t>
      </w:r>
      <w:r>
        <w:t>BaseList</w:t>
      </w:r>
      <w:r>
        <w:rPr>
          <w:rFonts w:hint="eastAsia"/>
        </w:rPr>
        <w:t xml:space="preserve"> </w:t>
      </w:r>
      <w:r>
        <w:t>=</w:t>
      </w:r>
      <w:r w:rsidRPr="005A2C0B">
        <w:t xml:space="preserve"> </w:t>
      </w:r>
      <w:r>
        <w:rPr>
          <w:rFonts w:hint="eastAsia"/>
        </w:rPr>
        <w:t>(</w:t>
      </w:r>
      <w:r w:rsidRPr="005A2C0B">
        <w:t>BASE)</w:t>
      </w:r>
      <w:r>
        <w:rPr>
          <w:rFonts w:hint="eastAsia"/>
        </w:rPr>
        <w:t xml:space="preserve">* </w:t>
      </w:r>
      <w:r>
        <w:rPr>
          <w:rFonts w:hint="eastAsia"/>
        </w:rPr>
        <w:t>代表</w:t>
      </w:r>
      <w:r>
        <w:rPr>
          <w:rFonts w:hint="eastAsia"/>
        </w:rPr>
        <w:t xml:space="preserve"> BaseList </w:t>
      </w:r>
      <w:r>
        <w:rPr>
          <w:rFonts w:hint="eastAsia"/>
        </w:rPr>
        <w:t>可以由許多個</w:t>
      </w:r>
      <w:r>
        <w:rPr>
          <w:rFonts w:hint="eastAsia"/>
        </w:rPr>
        <w:t xml:space="preserve"> BASE </w:t>
      </w:r>
      <w:r>
        <w:rPr>
          <w:rFonts w:hint="eastAsia"/>
        </w:rPr>
        <w:t>所組成</w:t>
      </w:r>
      <w:r w:rsidR="001B79DB">
        <w:rPr>
          <w:rFonts w:hint="eastAsia"/>
        </w:rPr>
        <w:t>(</w:t>
      </w:r>
      <w:r>
        <w:rPr>
          <w:rFonts w:hint="eastAsia"/>
        </w:rPr>
        <w:t>包含零次</w:t>
      </w:r>
      <w:r w:rsidR="001B79DB">
        <w:rPr>
          <w:rFonts w:hint="eastAsia"/>
        </w:rPr>
        <w:t>)</w:t>
      </w:r>
      <w:r>
        <w:rPr>
          <w:rFonts w:hint="eastAsia"/>
        </w:rPr>
        <w:t>，而第</w:t>
      </w:r>
      <w:r>
        <w:rPr>
          <w:rFonts w:hint="eastAsia"/>
        </w:rPr>
        <w:t xml:space="preserve"> 11 </w:t>
      </w:r>
      <w:r>
        <w:rPr>
          <w:rFonts w:hint="eastAsia"/>
        </w:rPr>
        <w:t>條的</w:t>
      </w:r>
      <w:r>
        <w:rPr>
          <w:rFonts w:hint="eastAsia"/>
        </w:rPr>
        <w:t xml:space="preserve">number = [0-9]+ </w:t>
      </w:r>
      <w:r>
        <w:rPr>
          <w:rFonts w:hint="eastAsia"/>
        </w:rPr>
        <w:t>代表</w:t>
      </w:r>
      <w:r>
        <w:rPr>
          <w:rFonts w:hint="eastAsia"/>
        </w:rPr>
        <w:t xml:space="preserve"> number </w:t>
      </w:r>
      <w:r>
        <w:rPr>
          <w:rFonts w:hint="eastAsia"/>
        </w:rPr>
        <w:t>由</w:t>
      </w:r>
      <w:r>
        <w:rPr>
          <w:rFonts w:hint="eastAsia"/>
        </w:rPr>
        <w:t xml:space="preserve"> 0,1,2,3,4,5,6,7,8,9 </w:t>
      </w:r>
      <w:r>
        <w:rPr>
          <w:rFonts w:hint="eastAsia"/>
        </w:rPr>
        <w:t>等數字重複一次以上所組成的。</w:t>
      </w:r>
    </w:p>
    <w:p w:rsidR="00B61EBA" w:rsidRDefault="00B61EBA" w:rsidP="00B61EBA"/>
    <w:p w:rsidR="00B61EBA" w:rsidRDefault="00B61EBA" w:rsidP="00B61EBA">
      <w:r>
        <w:rPr>
          <w:rFonts w:hint="eastAsia"/>
        </w:rPr>
        <w:t>如果規則中的一個</w:t>
      </w:r>
      <w:r>
        <w:rPr>
          <w:rFonts w:hint="eastAsia"/>
        </w:rPr>
        <w:t xml:space="preserve"> (</w:t>
      </w:r>
      <w:r>
        <w:t>…</w:t>
      </w:r>
      <w:r>
        <w:rPr>
          <w:rFonts w:hint="eastAsia"/>
        </w:rPr>
        <w:t xml:space="preserve">) </w:t>
      </w:r>
      <w:r>
        <w:rPr>
          <w:rFonts w:hint="eastAsia"/>
        </w:rPr>
        <w:t>區塊或</w:t>
      </w:r>
      <w:r>
        <w:rPr>
          <w:rFonts w:hint="eastAsia"/>
        </w:rPr>
        <w:t xml:space="preserve"> [</w:t>
      </w:r>
      <w:r>
        <w:t>…</w:t>
      </w:r>
      <w:r>
        <w:rPr>
          <w:rFonts w:hint="eastAsia"/>
        </w:rPr>
        <w:t xml:space="preserve">] </w:t>
      </w:r>
      <w:r>
        <w:rPr>
          <w:rFonts w:hint="eastAsia"/>
        </w:rPr>
        <w:t>區塊後面跟著問號</w:t>
      </w:r>
      <w:r>
        <w:rPr>
          <w:rFonts w:hint="eastAsia"/>
        </w:rPr>
        <w:t xml:space="preserve"> ?</w:t>
      </w:r>
      <w:r>
        <w:rPr>
          <w:rFonts w:hint="eastAsia"/>
        </w:rPr>
        <w:t>，那麼就代表該區塊可以出現零次或一次，例如在第</w:t>
      </w:r>
      <w:r>
        <w:rPr>
          <w:rFonts w:hint="eastAsia"/>
        </w:rPr>
        <w:t xml:space="preserve"> 7 </w:t>
      </w:r>
      <w:r>
        <w:rPr>
          <w:rFonts w:hint="eastAsia"/>
        </w:rPr>
        <w:t>條的</w:t>
      </w:r>
      <w:r>
        <w:rPr>
          <w:rFonts w:hint="eastAsia"/>
        </w:rPr>
        <w:t xml:space="preserve"> </w:t>
      </w:r>
      <w:r w:rsidRPr="005A2C0B">
        <w:t xml:space="preserve">EXP </w:t>
      </w:r>
      <w:r>
        <w:rPr>
          <w:rFonts w:hint="eastAsia"/>
        </w:rPr>
        <w:t>=</w:t>
      </w:r>
      <w:r w:rsidRPr="005A2C0B">
        <w:t xml:space="preserve"> </w:t>
      </w:r>
      <w:r>
        <w:rPr>
          <w:rFonts w:hint="eastAsia"/>
        </w:rPr>
        <w:t xml:space="preserve">ITEM ([+-*/] ITEM)? </w:t>
      </w:r>
      <w:r>
        <w:rPr>
          <w:rFonts w:hint="eastAsia"/>
        </w:rPr>
        <w:t>當中的問號，代表</w:t>
      </w:r>
      <w:r>
        <w:rPr>
          <w:rFonts w:hint="eastAsia"/>
        </w:rPr>
        <w:t xml:space="preserve"> ([+-*/] ITEM) </w:t>
      </w:r>
      <w:r>
        <w:rPr>
          <w:rFonts w:hint="eastAsia"/>
        </w:rPr>
        <w:t>這個區塊可以出現零次或一次，也就是</w:t>
      </w:r>
      <w:r>
        <w:rPr>
          <w:rFonts w:hint="eastAsia"/>
        </w:rPr>
        <w:t xml:space="preserve"> EXP = ITEM </w:t>
      </w:r>
      <w:r>
        <w:rPr>
          <w:rFonts w:hint="eastAsia"/>
        </w:rPr>
        <w:t>或</w:t>
      </w:r>
      <w:r>
        <w:rPr>
          <w:rFonts w:hint="eastAsia"/>
        </w:rPr>
        <w:t xml:space="preserve"> EXP = ITEM [+-*/] ITEM </w:t>
      </w:r>
      <w:r>
        <w:rPr>
          <w:rFonts w:hint="eastAsia"/>
        </w:rPr>
        <w:t>都是符合語法的語句。</w:t>
      </w:r>
    </w:p>
    <w:p w:rsidR="00B61EBA" w:rsidRDefault="00B61EBA" w:rsidP="00B61EBA"/>
    <w:p w:rsidR="00B61EBA" w:rsidRPr="005A2C0B" w:rsidRDefault="00B61EBA" w:rsidP="00B61EBA">
      <w:r>
        <w:rPr>
          <w:rFonts w:hint="eastAsia"/>
        </w:rPr>
        <w:t>假如規則中的</w:t>
      </w:r>
      <w:r>
        <w:rPr>
          <w:rFonts w:hint="eastAsia"/>
        </w:rPr>
        <w:t xml:space="preserve"> (</w:t>
      </w:r>
      <w:r>
        <w:t>…</w:t>
      </w:r>
      <w:r>
        <w:rPr>
          <w:rFonts w:hint="eastAsia"/>
        </w:rPr>
        <w:t xml:space="preserve">) </w:t>
      </w:r>
      <w:r>
        <w:rPr>
          <w:rFonts w:hint="eastAsia"/>
        </w:rPr>
        <w:t>或</w:t>
      </w:r>
      <w:r>
        <w:rPr>
          <w:rFonts w:hint="eastAsia"/>
        </w:rPr>
        <w:t xml:space="preserve"> [</w:t>
      </w:r>
      <w:r>
        <w:t>…</w:t>
      </w:r>
      <w:r>
        <w:rPr>
          <w:rFonts w:hint="eastAsia"/>
        </w:rPr>
        <w:t xml:space="preserve">] </w:t>
      </w:r>
      <w:r>
        <w:rPr>
          <w:rFonts w:hint="eastAsia"/>
        </w:rPr>
        <w:t>區塊後沒有跟著任何符號，那麼就代表該區塊只能出現一次，舉例而言，在第</w:t>
      </w:r>
      <w:r>
        <w:rPr>
          <w:rFonts w:hint="eastAsia"/>
        </w:rPr>
        <w:t xml:space="preserve"> 8 </w:t>
      </w:r>
      <w:r>
        <w:rPr>
          <w:rFonts w:hint="eastAsia"/>
        </w:rPr>
        <w:t>條的</w:t>
      </w:r>
      <w:r>
        <w:rPr>
          <w:rFonts w:hint="eastAsia"/>
        </w:rPr>
        <w:t xml:space="preserve"> </w:t>
      </w:r>
      <w:r w:rsidRPr="005A2C0B">
        <w:rPr>
          <w:rFonts w:hint="eastAsia"/>
        </w:rPr>
        <w:t>COND</w:t>
      </w:r>
      <w:r>
        <w:rPr>
          <w:rFonts w:hint="eastAsia"/>
        </w:rPr>
        <w:t xml:space="preserve"> </w:t>
      </w:r>
      <w:r>
        <w:t>=</w:t>
      </w:r>
      <w:r w:rsidRPr="005A2C0B">
        <w:t xml:space="preserve"> EXP </w:t>
      </w:r>
      <w:r>
        <w:rPr>
          <w:rFonts w:hint="eastAsia"/>
        </w:rPr>
        <w:t>(</w:t>
      </w:r>
      <w:r w:rsidRPr="00FE0738">
        <w:t>'</w:t>
      </w:r>
      <w:r w:rsidRPr="005A2C0B">
        <w:t>==</w:t>
      </w:r>
      <w:r w:rsidRPr="00FE0738">
        <w:t>'</w:t>
      </w:r>
      <w:r w:rsidRPr="005A2C0B">
        <w:t>|</w:t>
      </w:r>
      <w:r w:rsidRPr="00FE0738">
        <w:t>'</w:t>
      </w:r>
      <w:r w:rsidRPr="005A2C0B">
        <w:t>!=</w:t>
      </w:r>
      <w:r w:rsidRPr="00FE0738">
        <w:t>'</w:t>
      </w:r>
      <w:r w:rsidRPr="005A2C0B">
        <w:t>|</w:t>
      </w:r>
      <w:r w:rsidRPr="00FE0738">
        <w:t>'</w:t>
      </w:r>
      <w:r w:rsidRPr="005A2C0B">
        <w:t>&lt;=</w:t>
      </w:r>
      <w:r w:rsidRPr="00FE0738">
        <w:t>'</w:t>
      </w:r>
      <w:r w:rsidRPr="005A2C0B">
        <w:t>|</w:t>
      </w:r>
      <w:r w:rsidRPr="00FE0738">
        <w:t>'</w:t>
      </w:r>
      <w:r w:rsidRPr="005A2C0B">
        <w:t>&gt;=</w:t>
      </w:r>
      <w:r w:rsidRPr="00FE0738">
        <w:t>'</w:t>
      </w:r>
      <w:r w:rsidRPr="005A2C0B">
        <w:t>|</w:t>
      </w:r>
      <w:r w:rsidRPr="00FE0738">
        <w:t>'</w:t>
      </w:r>
      <w:r w:rsidRPr="005A2C0B">
        <w:t>&lt;</w:t>
      </w:r>
      <w:r w:rsidRPr="00FE0738">
        <w:t>'</w:t>
      </w:r>
      <w:r w:rsidRPr="005A2C0B">
        <w:t>|</w:t>
      </w:r>
      <w:r w:rsidRPr="00FE0738">
        <w:t>'</w:t>
      </w:r>
      <w:r w:rsidRPr="005A2C0B">
        <w:t>&gt;</w:t>
      </w:r>
      <w:r w:rsidRPr="00FE0738">
        <w:t>'</w:t>
      </w:r>
      <w:r>
        <w:rPr>
          <w:rFonts w:hint="eastAsia"/>
        </w:rPr>
        <w:t>)</w:t>
      </w:r>
      <w:r w:rsidRPr="005A2C0B">
        <w:t xml:space="preserve"> EXP</w:t>
      </w:r>
      <w:r>
        <w:rPr>
          <w:rFonts w:hint="eastAsia"/>
        </w:rPr>
        <w:t xml:space="preserve"> </w:t>
      </w:r>
      <w:r>
        <w:rPr>
          <w:rFonts w:hint="eastAsia"/>
        </w:rPr>
        <w:t>當中，代表</w:t>
      </w:r>
      <w:r>
        <w:rPr>
          <w:rFonts w:hint="eastAsia"/>
        </w:rPr>
        <w:t xml:space="preserve"> (</w:t>
      </w:r>
      <w:r w:rsidRPr="00FE0738">
        <w:t>'</w:t>
      </w:r>
      <w:r w:rsidRPr="005A2C0B">
        <w:t>==</w:t>
      </w:r>
      <w:r w:rsidRPr="00FE0738">
        <w:t>'</w:t>
      </w:r>
      <w:r w:rsidRPr="005A2C0B">
        <w:t>|</w:t>
      </w:r>
      <w:r w:rsidRPr="00FE0738">
        <w:t>'</w:t>
      </w:r>
      <w:r w:rsidRPr="005A2C0B">
        <w:t>!=</w:t>
      </w:r>
      <w:r w:rsidRPr="00FE0738">
        <w:t>'</w:t>
      </w:r>
      <w:r w:rsidRPr="005A2C0B">
        <w:t>|</w:t>
      </w:r>
      <w:r w:rsidRPr="00FE0738">
        <w:t>'</w:t>
      </w:r>
      <w:r w:rsidRPr="005A2C0B">
        <w:t>&lt;=</w:t>
      </w:r>
      <w:r w:rsidRPr="00FE0738">
        <w:t>'</w:t>
      </w:r>
      <w:r w:rsidRPr="005A2C0B">
        <w:t>|</w:t>
      </w:r>
      <w:r w:rsidRPr="00FE0738">
        <w:t>'</w:t>
      </w:r>
      <w:r w:rsidRPr="005A2C0B">
        <w:t>&gt;=</w:t>
      </w:r>
      <w:r w:rsidRPr="00FE0738">
        <w:t>'</w:t>
      </w:r>
      <w:r w:rsidRPr="005A2C0B">
        <w:t>|</w:t>
      </w:r>
      <w:r w:rsidRPr="00FE0738">
        <w:t>'</w:t>
      </w:r>
      <w:r w:rsidRPr="005A2C0B">
        <w:t>&lt;</w:t>
      </w:r>
      <w:r w:rsidRPr="00FE0738">
        <w:t>'</w:t>
      </w:r>
      <w:r w:rsidRPr="005A2C0B">
        <w:t>|</w:t>
      </w:r>
      <w:r w:rsidRPr="00FE0738">
        <w:t>'</w:t>
      </w:r>
      <w:r w:rsidRPr="005A2C0B">
        <w:t>&gt;</w:t>
      </w:r>
      <w:r w:rsidRPr="00FE0738">
        <w:t>'</w:t>
      </w:r>
      <w:r>
        <w:rPr>
          <w:rFonts w:hint="eastAsia"/>
        </w:rPr>
        <w:t xml:space="preserve">) </w:t>
      </w:r>
      <w:r>
        <w:rPr>
          <w:rFonts w:hint="eastAsia"/>
        </w:rPr>
        <w:t>這個區塊只能出現一次，而其中的直線符號</w:t>
      </w:r>
      <w:r>
        <w:rPr>
          <w:rFonts w:hint="eastAsia"/>
        </w:rPr>
        <w:t xml:space="preserve"> | </w:t>
      </w:r>
      <w:r>
        <w:rPr>
          <w:rFonts w:hint="eastAsia"/>
        </w:rPr>
        <w:t>代表或者的意思，該語句的意義是</w:t>
      </w:r>
      <w:r>
        <w:rPr>
          <w:rFonts w:hint="eastAsia"/>
        </w:rPr>
        <w:t xml:space="preserve"> </w:t>
      </w:r>
      <w:r w:rsidRPr="00FE0738">
        <w:t>'</w:t>
      </w:r>
      <w:r w:rsidRPr="005A2C0B">
        <w:t>==</w:t>
      </w:r>
      <w:r w:rsidRPr="00FE0738">
        <w:t>'</w:t>
      </w:r>
      <w:r>
        <w:rPr>
          <w:rFonts w:hint="eastAsia"/>
        </w:rPr>
        <w:t>、</w:t>
      </w:r>
      <w:r w:rsidRPr="00FE0738">
        <w:t>'</w:t>
      </w:r>
      <w:r w:rsidRPr="005A2C0B">
        <w:t>!=</w:t>
      </w:r>
      <w:r w:rsidRPr="00FE0738">
        <w:t>'</w:t>
      </w:r>
      <w:r>
        <w:rPr>
          <w:rFonts w:hint="eastAsia"/>
        </w:rPr>
        <w:t>、</w:t>
      </w:r>
      <w:r w:rsidRPr="00FE0738">
        <w:t>'</w:t>
      </w:r>
      <w:r w:rsidRPr="005A2C0B">
        <w:t>&lt;=</w:t>
      </w:r>
      <w:r w:rsidRPr="00FE0738">
        <w:t>'</w:t>
      </w:r>
      <w:r>
        <w:rPr>
          <w:rFonts w:hint="eastAsia"/>
        </w:rPr>
        <w:t>、</w:t>
      </w:r>
      <w:r w:rsidRPr="00FE0738">
        <w:t>'</w:t>
      </w:r>
      <w:r w:rsidRPr="005A2C0B">
        <w:t>&gt;=</w:t>
      </w:r>
      <w:r w:rsidRPr="00FE0738">
        <w:t>'</w:t>
      </w:r>
      <w:r>
        <w:rPr>
          <w:rFonts w:hint="eastAsia"/>
        </w:rPr>
        <w:t>、</w:t>
      </w:r>
      <w:r w:rsidRPr="00FE0738">
        <w:t>'</w:t>
      </w:r>
      <w:r w:rsidRPr="005A2C0B">
        <w:t>&lt;</w:t>
      </w:r>
      <w:r w:rsidRPr="00FE0738">
        <w:t>'</w:t>
      </w:r>
      <w:r>
        <w:rPr>
          <w:rFonts w:hint="eastAsia"/>
        </w:rPr>
        <w:t>、</w:t>
      </w:r>
      <w:r w:rsidRPr="00FE0738">
        <w:t>'</w:t>
      </w:r>
      <w:r w:rsidRPr="005A2C0B">
        <w:t>&gt;</w:t>
      </w:r>
      <w:r w:rsidRPr="00FE0738">
        <w:t>'</w:t>
      </w:r>
      <w:r>
        <w:rPr>
          <w:rFonts w:hint="eastAsia"/>
        </w:rPr>
        <w:t xml:space="preserve"> </w:t>
      </w:r>
      <w:r>
        <w:rPr>
          <w:rFonts w:hint="eastAsia"/>
        </w:rPr>
        <w:t>這些符號其中的一個會出現一次。</w:t>
      </w:r>
    </w:p>
    <w:p w:rsidR="00B61EBA" w:rsidRPr="00B61EBA" w:rsidRDefault="00B61EBA" w:rsidP="00B61EBA"/>
    <w:p w:rsidR="00B61EBA" w:rsidRDefault="00B61EBA" w:rsidP="00B61EBA">
      <w:r>
        <w:rPr>
          <w:rFonts w:hint="eastAsia"/>
        </w:rPr>
        <w:t>第</w:t>
      </w:r>
      <w:r>
        <w:rPr>
          <w:rFonts w:hint="eastAsia"/>
        </w:rPr>
        <w:t xml:space="preserve"> 4 </w:t>
      </w:r>
      <w:r>
        <w:rPr>
          <w:rFonts w:hint="eastAsia"/>
        </w:rPr>
        <w:t>條的</w:t>
      </w:r>
      <w:r>
        <w:rPr>
          <w:rFonts w:hint="eastAsia"/>
        </w:rPr>
        <w:t xml:space="preserve">FOR </w:t>
      </w:r>
      <w:r>
        <w:rPr>
          <w:rFonts w:hint="eastAsia"/>
        </w:rPr>
        <w:t>規則是整個語法中最複雜的一條，其中包含三個重要的部分，也就是</w:t>
      </w:r>
      <w:r>
        <w:rPr>
          <w:rFonts w:hint="eastAsia"/>
        </w:rPr>
        <w:t>STMT</w:t>
      </w:r>
      <w:r>
        <w:rPr>
          <w:rFonts w:hint="eastAsia"/>
        </w:rPr>
        <w:t>、</w:t>
      </w:r>
      <w:r>
        <w:rPr>
          <w:rFonts w:hint="eastAsia"/>
        </w:rPr>
        <w:t xml:space="preserve">COND </w:t>
      </w:r>
      <w:r>
        <w:rPr>
          <w:rFonts w:hint="eastAsia"/>
        </w:rPr>
        <w:t>與</w:t>
      </w:r>
      <w:r>
        <w:rPr>
          <w:rFonts w:hint="eastAsia"/>
        </w:rPr>
        <w:t xml:space="preserve"> BLOCK</w:t>
      </w:r>
      <w:r>
        <w:rPr>
          <w:rFonts w:hint="eastAsia"/>
        </w:rPr>
        <w:t>等三者，</w:t>
      </w:r>
      <w:r>
        <w:rPr>
          <w:rFonts w:hint="eastAsia"/>
        </w:rPr>
        <w:t xml:space="preserve">STMT </w:t>
      </w:r>
      <w:r>
        <w:rPr>
          <w:rFonts w:hint="eastAsia"/>
        </w:rPr>
        <w:t>用來描述</w:t>
      </w:r>
      <w:r>
        <w:rPr>
          <w:rFonts w:hint="eastAsia"/>
        </w:rPr>
        <w:t xml:space="preserve"> i=0; i++ </w:t>
      </w:r>
      <w:r>
        <w:rPr>
          <w:rFonts w:hint="eastAsia"/>
        </w:rPr>
        <w:t>等敘述，而</w:t>
      </w:r>
      <w:r>
        <w:rPr>
          <w:rFonts w:hint="eastAsia"/>
        </w:rPr>
        <w:t xml:space="preserve"> COND </w:t>
      </w:r>
      <w:r>
        <w:rPr>
          <w:rFonts w:hint="eastAsia"/>
        </w:rPr>
        <w:t>則描述條件判斷部分，像是</w:t>
      </w:r>
      <w:r>
        <w:rPr>
          <w:rFonts w:hint="eastAsia"/>
        </w:rPr>
        <w:t xml:space="preserve"> i&lt;=10 </w:t>
      </w:r>
      <w:r>
        <w:rPr>
          <w:rFonts w:hint="eastAsia"/>
        </w:rPr>
        <w:t>等，而最後的</w:t>
      </w:r>
      <w:r>
        <w:rPr>
          <w:rFonts w:hint="eastAsia"/>
        </w:rPr>
        <w:t xml:space="preserve"> BLOCK </w:t>
      </w:r>
      <w:r>
        <w:rPr>
          <w:rFonts w:hint="eastAsia"/>
        </w:rPr>
        <w:t>則是</w:t>
      </w:r>
      <w:r>
        <w:rPr>
          <w:rFonts w:hint="eastAsia"/>
        </w:rPr>
        <w:t xml:space="preserve"> for </w:t>
      </w:r>
      <w:r>
        <w:rPr>
          <w:rFonts w:hint="eastAsia"/>
        </w:rPr>
        <w:t>迴圈的主體部分，</w:t>
      </w:r>
      <w:r>
        <w:rPr>
          <w:rFonts w:hint="eastAsia"/>
        </w:rPr>
        <w:t xml:space="preserve">BLOCK </w:t>
      </w:r>
      <w:r>
        <w:rPr>
          <w:rFonts w:hint="eastAsia"/>
        </w:rPr>
        <w:t>乃是由一對大括號</w:t>
      </w:r>
      <w:r>
        <w:rPr>
          <w:rFonts w:hint="eastAsia"/>
        </w:rPr>
        <w:t xml:space="preserve"> {..} </w:t>
      </w:r>
      <w:r>
        <w:rPr>
          <w:rFonts w:hint="eastAsia"/>
        </w:rPr>
        <w:t>夾住的</w:t>
      </w:r>
      <w:r>
        <w:rPr>
          <w:rFonts w:hint="eastAsia"/>
        </w:rPr>
        <w:t xml:space="preserve">BaseList </w:t>
      </w:r>
      <w:r>
        <w:rPr>
          <w:rFonts w:hint="eastAsia"/>
        </w:rPr>
        <w:t>區段所組成，</w:t>
      </w:r>
      <w:r w:rsidR="001B79DB">
        <w:rPr>
          <w:rFonts w:hint="eastAsia"/>
        </w:rPr>
        <w:t xml:space="preserve">BLOCK </w:t>
      </w:r>
      <w:r>
        <w:rPr>
          <w:rFonts w:hint="eastAsia"/>
        </w:rPr>
        <w:t>透過</w:t>
      </w:r>
      <w:r>
        <w:rPr>
          <w:rFonts w:hint="eastAsia"/>
        </w:rPr>
        <w:t xml:space="preserve"> BaseList </w:t>
      </w:r>
      <w:r w:rsidR="001B79DB">
        <w:rPr>
          <w:rFonts w:hint="eastAsia"/>
        </w:rPr>
        <w:t>會回到</w:t>
      </w:r>
      <w:r w:rsidR="001B79DB">
        <w:rPr>
          <w:rFonts w:hint="eastAsia"/>
        </w:rPr>
        <w:t xml:space="preserve"> BASE</w:t>
      </w:r>
      <w:r w:rsidR="001B79DB">
        <w:rPr>
          <w:rFonts w:hint="eastAsia"/>
        </w:rPr>
        <w:t>，於是</w:t>
      </w:r>
      <w:r>
        <w:rPr>
          <w:rFonts w:hint="eastAsia"/>
        </w:rPr>
        <w:t>又遞迴的定義了下一層的程式區段。</w:t>
      </w:r>
    </w:p>
    <w:p w:rsidR="00B61EBA" w:rsidRDefault="00B61EBA" w:rsidP="00B61EBA"/>
    <w:p w:rsidR="00B61EBA" w:rsidRDefault="001B79DB" w:rsidP="00B61EBA">
      <w:r>
        <w:rPr>
          <w:rFonts w:hint="eastAsia"/>
        </w:rPr>
        <w:t>因此，</w:t>
      </w:r>
      <w:r w:rsidDel="001B79DB">
        <w:rPr>
          <w:rFonts w:hint="eastAsia"/>
        </w:rPr>
        <w:t xml:space="preserve"> </w:t>
      </w:r>
      <w:r w:rsidR="00850036">
        <w:fldChar w:fldCharType="begin"/>
      </w:r>
      <w:r w:rsidR="007A0435">
        <w:instrText xml:space="preserve"> </w:instrText>
      </w:r>
      <w:r w:rsidR="007A0435">
        <w:rPr>
          <w:rFonts w:hint="eastAsia"/>
        </w:rPr>
        <w:instrText>REF _Ref258744775 \h</w:instrText>
      </w:r>
      <w:r w:rsidR="007A0435">
        <w:instrText xml:space="preserve"> </w:instrText>
      </w:r>
      <w:r w:rsidR="00850036">
        <w:fldChar w:fldCharType="separate"/>
      </w:r>
      <w:r w:rsidR="00FB3CC2">
        <w:rPr>
          <w:rFonts w:hint="eastAsia"/>
        </w:rPr>
        <w:t>圖</w:t>
      </w:r>
      <w:r w:rsidR="00FB3CC2">
        <w:rPr>
          <w:rFonts w:hint="eastAsia"/>
        </w:rPr>
        <w:t xml:space="preserve"> </w:t>
      </w:r>
      <w:r w:rsidR="00FB3CC2">
        <w:rPr>
          <w:noProof/>
        </w:rPr>
        <w:t>8</w:t>
      </w:r>
      <w:r w:rsidR="00FB3CC2">
        <w:t>.</w:t>
      </w:r>
      <w:r w:rsidR="00FB3CC2">
        <w:rPr>
          <w:noProof/>
        </w:rPr>
        <w:t>2</w:t>
      </w:r>
      <w:r w:rsidR="00850036">
        <w:fldChar w:fldCharType="end"/>
      </w:r>
      <w:r w:rsidR="00B61EBA">
        <w:rPr>
          <w:rFonts w:hint="eastAsia"/>
        </w:rPr>
        <w:t>的規則實際上已經定義了多層</w:t>
      </w:r>
      <w:r>
        <w:rPr>
          <w:rFonts w:hint="eastAsia"/>
        </w:rPr>
        <w:t>的</w:t>
      </w:r>
      <w:r>
        <w:rPr>
          <w:rFonts w:hint="eastAsia"/>
        </w:rPr>
        <w:t xml:space="preserve"> for </w:t>
      </w:r>
      <w:r w:rsidR="00B61EBA">
        <w:rPr>
          <w:rFonts w:hint="eastAsia"/>
        </w:rPr>
        <w:t>結構語法，</w:t>
      </w:r>
      <w:r>
        <w:rPr>
          <w:rFonts w:hint="eastAsia"/>
        </w:rPr>
        <w:t>所以可以透過</w:t>
      </w:r>
      <w:r w:rsidR="007A0435">
        <w:rPr>
          <w:rFonts w:hint="eastAsia"/>
        </w:rPr>
        <w:t>下列的生成方式可以產生多層次的</w:t>
      </w:r>
      <w:r w:rsidR="007A0435">
        <w:rPr>
          <w:rFonts w:hint="eastAsia"/>
        </w:rPr>
        <w:t xml:space="preserve"> FOR </w:t>
      </w:r>
      <w:r w:rsidR="007A0435">
        <w:rPr>
          <w:rFonts w:hint="eastAsia"/>
        </w:rPr>
        <w:t>語句。</w:t>
      </w:r>
    </w:p>
    <w:p w:rsidR="00B61EBA" w:rsidRPr="001B79DB" w:rsidRDefault="00B61EBA" w:rsidP="00B61EBA"/>
    <w:p w:rsidR="00B61EBA" w:rsidRDefault="00B61EBA" w:rsidP="00B61EBA">
      <w:r>
        <w:rPr>
          <w:rFonts w:hint="eastAsia"/>
        </w:rPr>
        <w:t>PROG</w:t>
      </w:r>
      <w:r>
        <w:sym w:font="Wingdings" w:char="F0E0"/>
      </w:r>
      <w:r>
        <w:rPr>
          <w:rFonts w:hint="eastAsia"/>
        </w:rPr>
        <w:t>BASE</w:t>
      </w:r>
      <w:r>
        <w:sym w:font="Wingdings" w:char="F0E0"/>
      </w:r>
      <w:r>
        <w:rPr>
          <w:rFonts w:hint="eastAsia"/>
        </w:rPr>
        <w:t>FOR</w:t>
      </w:r>
      <w:r>
        <w:sym w:font="Wingdings" w:char="F0E0"/>
      </w:r>
      <w:r>
        <w:rPr>
          <w:rFonts w:hint="eastAsia"/>
        </w:rPr>
        <w:t>BLOCK</w:t>
      </w:r>
      <w:r>
        <w:sym w:font="Wingdings" w:char="F0E0"/>
      </w:r>
      <w:r>
        <w:rPr>
          <w:rFonts w:hint="eastAsia"/>
        </w:rPr>
        <w:t>BaseList</w:t>
      </w:r>
      <w:r>
        <w:sym w:font="Wingdings" w:char="F0E0"/>
      </w:r>
      <w:r>
        <w:rPr>
          <w:rFonts w:hint="eastAsia"/>
        </w:rPr>
        <w:t>BASE</w:t>
      </w:r>
      <w:r>
        <w:sym w:font="Wingdings" w:char="F0E0"/>
      </w:r>
      <w:r>
        <w:rPr>
          <w:rFonts w:hint="eastAsia"/>
        </w:rPr>
        <w:t>FOR</w:t>
      </w:r>
      <w:r>
        <w:sym w:font="Wingdings" w:char="F0E0"/>
      </w:r>
      <w:r>
        <w:rPr>
          <w:rFonts w:hint="eastAsia"/>
        </w:rPr>
        <w:t>BLOCK</w:t>
      </w:r>
      <w:r>
        <w:sym w:font="Wingdings" w:char="F0E0"/>
      </w:r>
      <w:r>
        <w:rPr>
          <w:rFonts w:hint="eastAsia"/>
        </w:rPr>
        <w:t>BaseList</w:t>
      </w:r>
      <w:r>
        <w:sym w:font="Wingdings" w:char="F0E0"/>
      </w:r>
      <w:r>
        <w:rPr>
          <w:rFonts w:hint="eastAsia"/>
        </w:rPr>
        <w:t>BASE</w:t>
      </w:r>
      <w:r>
        <w:sym w:font="Wingdings" w:char="F0E0"/>
      </w:r>
      <w:r>
        <w:rPr>
          <w:rFonts w:hint="eastAsia"/>
        </w:rPr>
        <w:t xml:space="preserve">STMT </w:t>
      </w:r>
      <w:r>
        <w:rPr>
          <w:rFonts w:hint="eastAsia"/>
        </w:rPr>
        <w:t>…</w:t>
      </w:r>
    </w:p>
    <w:p w:rsidR="00B61EBA" w:rsidRDefault="00B61EBA" w:rsidP="00B61EBA"/>
    <w:p w:rsidR="00BB0591" w:rsidRPr="00BB0591" w:rsidRDefault="00BB0591" w:rsidP="00B61EBA">
      <w:pPr>
        <w:rPr>
          <w:rFonts w:ascii="標楷體" w:eastAsia="標楷體" w:hAnsi="標楷體"/>
          <w:b/>
          <w:sz w:val="32"/>
          <w:szCs w:val="32"/>
        </w:rPr>
      </w:pPr>
      <w:r w:rsidRPr="00BB0591">
        <w:rPr>
          <w:rFonts w:ascii="標楷體" w:eastAsia="標楷體" w:hAnsi="標楷體" w:hint="eastAsia"/>
          <w:b/>
          <w:sz w:val="32"/>
          <w:szCs w:val="32"/>
        </w:rPr>
        <w:t>編譯器的六大階段</w:t>
      </w:r>
    </w:p>
    <w:p w:rsidR="00BB0591" w:rsidRPr="00BB0591" w:rsidRDefault="00BB0591" w:rsidP="00BB0591">
      <w:r>
        <w:rPr>
          <w:rFonts w:hint="eastAsia"/>
        </w:rPr>
        <w:t>編譯的步驟可以細分為六大階段，分別是詞彙掃描、語法剖析、</w:t>
      </w:r>
      <w:r w:rsidR="005B0FA7">
        <w:rPr>
          <w:rFonts w:hint="eastAsia"/>
        </w:rPr>
        <w:t>語意</w:t>
      </w:r>
      <w:r>
        <w:rPr>
          <w:rFonts w:hint="eastAsia"/>
        </w:rPr>
        <w:t>分析、中間碼產生，最佳化、組合語言產生等六大階段，</w:t>
      </w:r>
      <w:r w:rsidR="00850036">
        <w:fldChar w:fldCharType="begin"/>
      </w:r>
      <w:r w:rsidR="008B623F">
        <w:instrText xml:space="preserve"> </w:instrText>
      </w:r>
      <w:r w:rsidR="008B623F">
        <w:rPr>
          <w:rFonts w:hint="eastAsia"/>
        </w:rPr>
        <w:instrText>REF _Ref258746960 \h</w:instrText>
      </w:r>
      <w:r w:rsidR="008B623F">
        <w:instrText xml:space="preserve"> </w:instrText>
      </w:r>
      <w:r w:rsidR="00850036">
        <w:fldChar w:fldCharType="separate"/>
      </w:r>
      <w:r w:rsidR="00FB3CC2">
        <w:rPr>
          <w:rFonts w:hint="eastAsia"/>
        </w:rPr>
        <w:t>圖</w:t>
      </w:r>
      <w:r w:rsidR="00FB3CC2">
        <w:rPr>
          <w:rFonts w:hint="eastAsia"/>
        </w:rPr>
        <w:t xml:space="preserve"> </w:t>
      </w:r>
      <w:r w:rsidR="00FB3CC2">
        <w:rPr>
          <w:noProof/>
        </w:rPr>
        <w:t>8</w:t>
      </w:r>
      <w:r w:rsidR="00FB3CC2">
        <w:t>.</w:t>
      </w:r>
      <w:r w:rsidR="00FB3CC2">
        <w:rPr>
          <w:noProof/>
        </w:rPr>
        <w:t>3</w:t>
      </w:r>
      <w:r w:rsidR="00850036">
        <w:fldChar w:fldCharType="end"/>
      </w:r>
      <w:r w:rsidR="008B623F">
        <w:rPr>
          <w:rFonts w:hint="eastAsia"/>
        </w:rPr>
        <w:t>顯示了這六大階段的輸入與輸出，這個圖非常的重要，請讀者務必仔細觀察其輸入與輸出，以便理解每一個階段的功能。</w:t>
      </w:r>
    </w:p>
    <w:p w:rsidR="00BB0591" w:rsidRDefault="00BB0591" w:rsidP="00B61EBA"/>
    <w:p w:rsidR="00BC7CC1" w:rsidRDefault="0065754C" w:rsidP="00B61EBA">
      <w:r>
        <w:rPr>
          <w:noProof/>
        </w:rPr>
        <w:lastRenderedPageBreak/>
        <w:drawing>
          <wp:inline distT="0" distB="0" distL="0" distR="0">
            <wp:extent cx="5274310" cy="3403883"/>
            <wp:effectExtent l="19050" t="0" r="2540" b="0"/>
            <wp:docPr id="6" name="物件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745538" cy="5643602"/>
                      <a:chOff x="0" y="571480"/>
                      <a:chExt cx="8745538" cy="5643602"/>
                    </a:xfrm>
                  </a:grpSpPr>
                  <a:grpSp>
                    <a:nvGrpSpPr>
                      <a:cNvPr id="142" name="群組 141"/>
                      <a:cNvGrpSpPr/>
                    </a:nvGrpSpPr>
                    <a:grpSpPr>
                      <a:xfrm>
                        <a:off x="0" y="571480"/>
                        <a:ext cx="8745538" cy="5643602"/>
                        <a:chOff x="0" y="571480"/>
                        <a:chExt cx="8745538" cy="5643602"/>
                      </a:xfrm>
                    </a:grpSpPr>
                    <a:sp>
                      <a:nvSpPr>
                        <a:cNvPr id="9" name="流程圖: 替代處理程序 8"/>
                        <a:cNvSpPr/>
                      </a:nvSpPr>
                      <a:spPr bwMode="auto">
                        <a:xfrm>
                          <a:off x="214282" y="857232"/>
                          <a:ext cx="2238375" cy="585788"/>
                        </a:xfrm>
                        <a:prstGeom prst="flowChartAlternateProcess">
                          <a:avLst/>
                        </a:prstGeom>
                        <a:noFill/>
                      </a:spPr>
                      <a:txSp>
                        <a:txBody>
                          <a:bodyPr anchor="ctr"/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>
                              <a:defRPr/>
                            </a:pPr>
                            <a:r>
                              <a:rPr lang="zh-TW" altLang="en-US" sz="1600" dirty="0">
                                <a:solidFill>
                                  <a:schemeClr val="tx1"/>
                                </a:solidFill>
                              </a:rPr>
                              <a:t>掃描器</a:t>
                            </a:r>
                            <a:endParaRPr lang="en-US" altLang="zh-TW" sz="1600" dirty="0">
                              <a:solidFill>
                                <a:schemeClr val="tx1"/>
                              </a:solidFill>
                            </a:endParaRPr>
                          </a:p>
                          <a:p>
                            <a:pPr algn="ctr">
                              <a:defRPr/>
                            </a:pPr>
                            <a:r>
                              <a:rPr lang="en-US" altLang="zh-TW" sz="1600" dirty="0">
                                <a:solidFill>
                                  <a:schemeClr val="tx1"/>
                                </a:solidFill>
                              </a:rPr>
                              <a:t>(</a:t>
                            </a:r>
                            <a:r>
                              <a:rPr lang="en-US" altLang="zh-TW" sz="1600" dirty="0" err="1">
                                <a:solidFill>
                                  <a:schemeClr val="tx1"/>
                                </a:solidFill>
                              </a:rPr>
                              <a:t>Lexer</a:t>
                            </a:r>
                            <a:r>
                              <a:rPr lang="en-US" altLang="zh-TW" sz="1600" dirty="0">
                                <a:solidFill>
                                  <a:schemeClr val="tx1"/>
                                </a:solidFill>
                              </a:rPr>
                              <a:t>)</a:t>
                            </a:r>
                            <a:endParaRPr lang="zh-TW" altLang="en-US" sz="16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0" name="流程圖: 替代處理程序 9"/>
                        <a:cNvSpPr/>
                      </a:nvSpPr>
                      <a:spPr bwMode="auto">
                        <a:xfrm>
                          <a:off x="214282" y="1785926"/>
                          <a:ext cx="2238375" cy="587375"/>
                        </a:xfrm>
                        <a:prstGeom prst="flowChartAlternateProcess">
                          <a:avLst/>
                        </a:prstGeom>
                        <a:noFill/>
                      </a:spPr>
                      <a:txSp>
                        <a:txBody>
                          <a:bodyPr anchor="ctr"/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>
                              <a:defRPr/>
                            </a:pPr>
                            <a:r>
                              <a:rPr lang="zh-TW" altLang="en-US" sz="1600" dirty="0">
                                <a:solidFill>
                                  <a:schemeClr val="tx1"/>
                                </a:solidFill>
                              </a:rPr>
                              <a:t>剖析器</a:t>
                            </a:r>
                            <a:endParaRPr lang="en-US" altLang="zh-TW" sz="1600" dirty="0">
                              <a:solidFill>
                                <a:schemeClr val="tx1"/>
                              </a:solidFill>
                            </a:endParaRPr>
                          </a:p>
                          <a:p>
                            <a:pPr algn="ctr">
                              <a:defRPr/>
                            </a:pPr>
                            <a:r>
                              <a:rPr lang="en-US" altLang="zh-TW" sz="1600" dirty="0">
                                <a:solidFill>
                                  <a:schemeClr val="tx1"/>
                                </a:solidFill>
                              </a:rPr>
                              <a:t>(Parser)</a:t>
                            </a:r>
                            <a:endParaRPr lang="zh-TW" altLang="en-US" sz="16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1" name="流程圖: 替代處理程序 10"/>
                        <a:cNvSpPr/>
                      </a:nvSpPr>
                      <a:spPr bwMode="auto">
                        <a:xfrm>
                          <a:off x="214282" y="2857496"/>
                          <a:ext cx="2238375" cy="584200"/>
                        </a:xfrm>
                        <a:prstGeom prst="flowChartAlternateProcess">
                          <a:avLst/>
                        </a:prstGeom>
                        <a:noFill/>
                      </a:spPr>
                      <a:txSp>
                        <a:txBody>
                          <a:bodyPr anchor="ctr"/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>
                              <a:defRPr/>
                            </a:pPr>
                            <a:r>
                              <a:rPr lang="zh-TW" altLang="en-US" sz="1600" dirty="0" smtClean="0">
                                <a:solidFill>
                                  <a:schemeClr val="tx1"/>
                                </a:solidFill>
                              </a:rPr>
                              <a:t>語意分析</a:t>
                            </a:r>
                            <a:endParaRPr lang="en-US" altLang="zh-TW" sz="1600" dirty="0" smtClean="0">
                              <a:solidFill>
                                <a:schemeClr val="tx1"/>
                              </a:solidFill>
                            </a:endParaRPr>
                          </a:p>
                          <a:p>
                            <a:pPr algn="ctr">
                              <a:defRPr/>
                            </a:pPr>
                            <a:r>
                              <a:rPr lang="en-US" altLang="zh-TW" sz="1600" dirty="0" smtClean="0">
                                <a:solidFill>
                                  <a:schemeClr val="tx1"/>
                                </a:solidFill>
                              </a:rPr>
                              <a:t>(Semantic Analysis)</a:t>
                            </a:r>
                            <a:endParaRPr lang="zh-TW" altLang="en-US" sz="16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8" name="矩形 17"/>
                        <a:cNvSpPr/>
                      </a:nvSpPr>
                      <a:spPr bwMode="auto">
                        <a:xfrm>
                          <a:off x="4503738" y="571480"/>
                          <a:ext cx="4241800" cy="371493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anchor="ctr"/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>
                              <a:defRPr/>
                            </a:pPr>
                            <a:r>
                              <a:rPr lang="en-US" altLang="zh-TW" sz="1600" dirty="0" smtClean="0">
                                <a:solidFill>
                                  <a:schemeClr val="tx1"/>
                                </a:solidFill>
                              </a:rPr>
                              <a:t>sum </a:t>
                            </a:r>
                            <a:r>
                              <a:rPr lang="en-US" altLang="zh-TW" sz="1600" dirty="0">
                                <a:solidFill>
                                  <a:schemeClr val="tx1"/>
                                </a:solidFill>
                              </a:rPr>
                              <a:t>= </a:t>
                            </a:r>
                            <a:r>
                              <a:rPr lang="en-US" altLang="zh-TW" sz="1600" dirty="0" smtClean="0">
                                <a:solidFill>
                                  <a:schemeClr val="tx1"/>
                                </a:solidFill>
                              </a:rPr>
                              <a:t>su</a:t>
                            </a:r>
                            <a:r>
                              <a:rPr lang="en-US" altLang="zh-TW" sz="1600" dirty="0">
                                <a:solidFill>
                                  <a:schemeClr val="tx1"/>
                                </a:solidFill>
                              </a:rPr>
                              <a:t>m</a:t>
                            </a:r>
                            <a:r>
                              <a:rPr lang="en-US" altLang="zh-TW" sz="1600" dirty="0" smtClean="0">
                                <a:solidFill>
                                  <a:schemeClr val="tx1"/>
                                </a:solidFill>
                              </a:rPr>
                              <a:t> </a:t>
                            </a:r>
                            <a:r>
                              <a:rPr lang="en-US" altLang="zh-TW" sz="1600" dirty="0">
                                <a:solidFill>
                                  <a:schemeClr val="tx1"/>
                                </a:solidFill>
                              </a:rPr>
                              <a:t>+ </a:t>
                            </a:r>
                            <a:r>
                              <a:rPr lang="en-US" altLang="zh-TW" sz="1600" dirty="0" err="1" smtClean="0">
                                <a:solidFill>
                                  <a:schemeClr val="tx1"/>
                                </a:solidFill>
                              </a:rPr>
                              <a:t>i</a:t>
                            </a:r>
                            <a:endParaRPr lang="zh-TW" altLang="en-US" sz="16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9" name="矩形 18"/>
                        <a:cNvSpPr/>
                      </a:nvSpPr>
                      <a:spPr bwMode="auto">
                        <a:xfrm>
                          <a:off x="4503738" y="1071546"/>
                          <a:ext cx="4241800" cy="693729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anchor="ctr"/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>
                              <a:defRPr/>
                            </a:pPr>
                            <a:r>
                              <a:rPr lang="en-US" altLang="zh-TW" sz="1600" dirty="0" smtClean="0">
                                <a:solidFill>
                                  <a:schemeClr val="tx1"/>
                                </a:solidFill>
                              </a:rPr>
                              <a:t>sum      </a:t>
                            </a:r>
                            <a:r>
                              <a:rPr lang="en-US" altLang="zh-TW" sz="1600" dirty="0">
                                <a:solidFill>
                                  <a:schemeClr val="tx1"/>
                                </a:solidFill>
                              </a:rPr>
                              <a:t>=       </a:t>
                            </a:r>
                            <a:r>
                              <a:rPr lang="en-US" altLang="zh-TW" sz="1600" dirty="0" smtClean="0">
                                <a:solidFill>
                                  <a:schemeClr val="tx1"/>
                                </a:solidFill>
                              </a:rPr>
                              <a:t>sum     </a:t>
                            </a:r>
                            <a:r>
                              <a:rPr lang="en-US" altLang="zh-TW" sz="1600" dirty="0">
                                <a:solidFill>
                                  <a:schemeClr val="tx1"/>
                                </a:solidFill>
                              </a:rPr>
                              <a:t>+     </a:t>
                            </a:r>
                            <a:r>
                              <a:rPr lang="en-US" altLang="zh-TW" sz="1600" dirty="0" smtClean="0">
                                <a:solidFill>
                                  <a:schemeClr val="tx1"/>
                                </a:solidFill>
                              </a:rPr>
                              <a:t> </a:t>
                            </a:r>
                            <a:r>
                              <a:rPr lang="en-US" altLang="zh-TW" sz="1600" dirty="0" err="1" smtClean="0">
                                <a:solidFill>
                                  <a:schemeClr val="tx1"/>
                                </a:solidFill>
                              </a:rPr>
                              <a:t>i</a:t>
                            </a:r>
                            <a:endParaRPr lang="en-US" altLang="zh-TW" sz="1600" dirty="0">
                              <a:solidFill>
                                <a:schemeClr val="tx1"/>
                              </a:solidFill>
                            </a:endParaRPr>
                          </a:p>
                          <a:p>
                            <a:pPr>
                              <a:defRPr/>
                            </a:pPr>
                            <a:r>
                              <a:rPr lang="en-US" altLang="zh-TW" sz="1600" dirty="0">
                                <a:solidFill>
                                  <a:schemeClr val="tx1"/>
                                </a:solidFill>
                              </a:rPr>
                              <a:t>id  </a:t>
                            </a:r>
                            <a:r>
                              <a:rPr lang="en-US" altLang="zh-TW" sz="1600" dirty="0" smtClean="0">
                                <a:solidFill>
                                  <a:schemeClr val="tx1"/>
                                </a:solidFill>
                              </a:rPr>
                              <a:t>        =          id      +     id</a:t>
                            </a:r>
                            <a:endParaRPr lang="zh-TW" altLang="en-US" sz="16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26" name="矩形 25"/>
                        <a:cNvSpPr/>
                      </a:nvSpPr>
                      <a:spPr bwMode="auto">
                        <a:xfrm>
                          <a:off x="6967549" y="2657466"/>
                          <a:ext cx="1033475" cy="342906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anchor="ctr"/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>
                              <a:defRPr/>
                            </a:pPr>
                            <a:r>
                              <a:rPr lang="en-US" altLang="zh-TW" sz="1600" dirty="0" err="1" smtClean="0">
                                <a:solidFill>
                                  <a:schemeClr val="tx1"/>
                                </a:solidFill>
                              </a:rPr>
                              <a:t>EXP</a:t>
                            </a:r>
                            <a:r>
                              <a:rPr lang="en-US" altLang="zh-TW" sz="1600" dirty="0" err="1" smtClean="0">
                                <a:solidFill>
                                  <a:srgbClr val="FF0000"/>
                                </a:solidFill>
                              </a:rPr>
                              <a:t>:int</a:t>
                            </a:r>
                            <a:endParaRPr lang="zh-TW" altLang="en-US" sz="1600" dirty="0">
                              <a:solidFill>
                                <a:srgbClr val="FF0000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27" name="矩形 26"/>
                        <a:cNvSpPr/>
                      </a:nvSpPr>
                      <a:spPr bwMode="auto">
                        <a:xfrm>
                          <a:off x="5661830" y="3255954"/>
                          <a:ext cx="960438" cy="244475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anchor="ctr"/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>
                              <a:defRPr/>
                            </a:pPr>
                            <a:r>
                              <a:rPr lang="en-US" altLang="zh-TW" sz="1600" dirty="0" err="1" smtClean="0">
                                <a:solidFill>
                                  <a:schemeClr val="tx1"/>
                                </a:solidFill>
                              </a:rPr>
                              <a:t>ITEM</a:t>
                            </a:r>
                            <a:r>
                              <a:rPr lang="en-US" altLang="zh-TW" sz="1600" dirty="0" err="1" smtClean="0">
                                <a:solidFill>
                                  <a:srgbClr val="FF0000"/>
                                </a:solidFill>
                              </a:rPr>
                              <a:t>:int</a:t>
                            </a:r>
                            <a:endParaRPr lang="zh-TW" altLang="en-US" sz="16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28" name="矩形 27"/>
                        <a:cNvSpPr/>
                      </a:nvSpPr>
                      <a:spPr bwMode="auto">
                        <a:xfrm>
                          <a:off x="7572396" y="3255954"/>
                          <a:ext cx="1098540" cy="244484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anchor="ctr"/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>
                              <a:defRPr/>
                            </a:pPr>
                            <a:r>
                              <a:rPr lang="en-US" altLang="zh-TW" sz="1600" dirty="0" err="1" smtClean="0">
                                <a:solidFill>
                                  <a:schemeClr val="tx1"/>
                                </a:solidFill>
                              </a:rPr>
                              <a:t>ITEM</a:t>
                            </a:r>
                            <a:r>
                              <a:rPr lang="en-US" altLang="zh-TW" sz="1600" dirty="0" err="1" smtClean="0">
                                <a:solidFill>
                                  <a:srgbClr val="FF0000"/>
                                </a:solidFill>
                              </a:rPr>
                              <a:t>:int</a:t>
                            </a:r>
                            <a:endParaRPr lang="zh-TW" altLang="en-US" sz="16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29" name="矩形 28"/>
                        <a:cNvSpPr/>
                      </a:nvSpPr>
                      <a:spPr bwMode="auto">
                        <a:xfrm>
                          <a:off x="6929454" y="3255954"/>
                          <a:ext cx="500066" cy="244484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anchor="ctr"/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>
                              <a:defRPr/>
                            </a:pPr>
                            <a:r>
                              <a:rPr lang="en-US" altLang="zh-TW" sz="1600" dirty="0" smtClean="0">
                                <a:solidFill>
                                  <a:schemeClr val="tx1"/>
                                </a:solidFill>
                              </a:rPr>
                              <a:t>+</a:t>
                            </a:r>
                            <a:endParaRPr lang="zh-TW" altLang="en-US" sz="16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34" name="直線單箭頭接點 33"/>
                        <a:cNvCxnSpPr>
                          <a:stCxn id="26" idx="2"/>
                          <a:endCxn id="27" idx="0"/>
                        </a:cNvCxnSpPr>
                      </a:nvCxnSpPr>
                      <a:spPr bwMode="auto">
                        <a:xfrm rot="5400000">
                          <a:off x="6685377" y="2457044"/>
                          <a:ext cx="255582" cy="134223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35" name="直線單箭頭接點 34"/>
                        <a:cNvCxnSpPr>
                          <a:stCxn id="26" idx="2"/>
                          <a:endCxn id="29" idx="0"/>
                        </a:cNvCxnSpPr>
                      </a:nvCxnSpPr>
                      <a:spPr bwMode="auto">
                        <a:xfrm rot="5400000">
                          <a:off x="7204096" y="2975763"/>
                          <a:ext cx="255582" cy="304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36" name="直線單箭頭接點 35"/>
                        <a:cNvCxnSpPr>
                          <a:stCxn id="26" idx="2"/>
                          <a:endCxn id="28" idx="0"/>
                        </a:cNvCxnSpPr>
                      </a:nvCxnSpPr>
                      <a:spPr bwMode="auto">
                        <a:xfrm rot="16200000" flipH="1">
                          <a:off x="7675185" y="2809473"/>
                          <a:ext cx="255582" cy="63737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37" name="直線單箭頭接點 36"/>
                        <a:cNvCxnSpPr/>
                      </a:nvCxnSpPr>
                      <a:spPr bwMode="auto">
                        <a:xfrm rot="16200000" flipH="1">
                          <a:off x="6058703" y="3579408"/>
                          <a:ext cx="166692" cy="873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46" name="矩形 45"/>
                        <a:cNvSpPr/>
                      </a:nvSpPr>
                      <a:spPr bwMode="auto">
                        <a:xfrm>
                          <a:off x="6143636" y="2143116"/>
                          <a:ext cx="877887" cy="223838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anchor="ctr"/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>
                              <a:defRPr/>
                            </a:pPr>
                            <a:r>
                              <a:rPr lang="en-US" altLang="zh-TW" sz="1600" dirty="0" smtClean="0">
                                <a:solidFill>
                                  <a:schemeClr val="tx1"/>
                                </a:solidFill>
                              </a:rPr>
                              <a:t>STMT</a:t>
                            </a:r>
                            <a:endParaRPr lang="zh-TW" altLang="en-US" sz="16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47" name="矩形 46"/>
                        <a:cNvSpPr/>
                      </a:nvSpPr>
                      <a:spPr bwMode="auto">
                        <a:xfrm>
                          <a:off x="4357687" y="2657466"/>
                          <a:ext cx="1114436" cy="342906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anchor="ctr"/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>
                              <a:defRPr/>
                            </a:pPr>
                            <a:r>
                              <a:rPr lang="en-US" altLang="zh-TW" sz="1600" dirty="0" err="1" smtClean="0">
                                <a:solidFill>
                                  <a:schemeClr val="tx1"/>
                                </a:solidFill>
                              </a:rPr>
                              <a:t>sum:id</a:t>
                            </a:r>
                            <a:r>
                              <a:rPr lang="en-US" altLang="zh-TW" sz="1600" dirty="0" err="1" smtClean="0">
                                <a:solidFill>
                                  <a:srgbClr val="FF0000"/>
                                </a:solidFill>
                              </a:rPr>
                              <a:t>:int</a:t>
                            </a:r>
                            <a:endParaRPr lang="zh-TW" altLang="en-US" sz="1600" dirty="0">
                              <a:solidFill>
                                <a:srgbClr val="FF0000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51" name="直線單箭頭接點 50"/>
                        <a:cNvCxnSpPr>
                          <a:stCxn id="46" idx="2"/>
                          <a:endCxn id="47" idx="0"/>
                        </a:cNvCxnSpPr>
                      </a:nvCxnSpPr>
                      <a:spPr bwMode="auto">
                        <a:xfrm rot="5400000">
                          <a:off x="5603487" y="1678373"/>
                          <a:ext cx="290512" cy="16676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52" name="直線單箭頭接點 51"/>
                        <a:cNvCxnSpPr>
                          <a:stCxn id="46" idx="2"/>
                          <a:endCxn id="26" idx="0"/>
                        </a:cNvCxnSpPr>
                      </a:nvCxnSpPr>
                      <a:spPr bwMode="auto">
                        <a:xfrm rot="16200000" flipH="1">
                          <a:off x="6888177" y="2061356"/>
                          <a:ext cx="290512" cy="90170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57" name="矩形 56"/>
                        <a:cNvSpPr/>
                      </a:nvSpPr>
                      <a:spPr bwMode="auto">
                        <a:xfrm>
                          <a:off x="5653098" y="2657466"/>
                          <a:ext cx="847728" cy="342906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anchor="ctr"/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>
                              <a:defRPr/>
                            </a:pPr>
                            <a:r>
                              <a:rPr lang="en-US" altLang="zh-TW" sz="1600" dirty="0" smtClean="0">
                                <a:solidFill>
                                  <a:schemeClr val="tx1"/>
                                </a:solidFill>
                              </a:rPr>
                              <a:t>=</a:t>
                            </a:r>
                            <a:endParaRPr lang="zh-TW" altLang="en-US" sz="16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58" name="直線單箭頭接點 57"/>
                        <a:cNvCxnSpPr>
                          <a:stCxn id="46" idx="2"/>
                          <a:endCxn id="57" idx="0"/>
                        </a:cNvCxnSpPr>
                      </a:nvCxnSpPr>
                      <a:spPr bwMode="auto">
                        <a:xfrm rot="5400000">
                          <a:off x="6184515" y="2259401"/>
                          <a:ext cx="290512" cy="50561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169" name="矩形 168"/>
                        <a:cNvSpPr/>
                      </a:nvSpPr>
                      <a:spPr bwMode="auto">
                        <a:xfrm>
                          <a:off x="4786314" y="4429132"/>
                          <a:ext cx="3813172" cy="571504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anchor="ctr"/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>
                              <a:defRPr/>
                            </a:pPr>
                            <a:r>
                              <a:rPr lang="de-DE" altLang="zh-TW" sz="1600" dirty="0" smtClean="0">
                                <a:solidFill>
                                  <a:schemeClr val="tx1"/>
                                </a:solidFill>
                              </a:rPr>
                              <a:t>+	sum	i	T0</a:t>
                            </a:r>
                          </a:p>
                          <a:p>
                            <a:pPr>
                              <a:defRPr/>
                            </a:pPr>
                            <a:r>
                              <a:rPr lang="de-DE" altLang="zh-TW" sz="1600" dirty="0" smtClean="0">
                                <a:solidFill>
                                  <a:schemeClr val="tx1"/>
                                </a:solidFill>
                              </a:rPr>
                              <a:t>=	T0		sum</a:t>
                            </a:r>
                            <a:endParaRPr lang="en-US" altLang="zh-TW" sz="16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62" name="矩形 61"/>
                        <a:cNvSpPr/>
                      </a:nvSpPr>
                      <a:spPr bwMode="auto">
                        <a:xfrm>
                          <a:off x="5661830" y="3667121"/>
                          <a:ext cx="1124748" cy="333383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anchor="ctr"/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>
                              <a:defRPr/>
                            </a:pPr>
                            <a:r>
                              <a:rPr lang="en-US" altLang="zh-TW" sz="1600" dirty="0" err="1" smtClean="0">
                                <a:solidFill>
                                  <a:schemeClr val="tx1"/>
                                </a:solidFill>
                              </a:rPr>
                              <a:t>sum:id</a:t>
                            </a:r>
                            <a:r>
                              <a:rPr lang="en-US" altLang="zh-TW" sz="1600" dirty="0" err="1" smtClean="0">
                                <a:solidFill>
                                  <a:srgbClr val="FF0000"/>
                                </a:solidFill>
                              </a:rPr>
                              <a:t>:int</a:t>
                            </a:r>
                            <a:endParaRPr lang="zh-TW" altLang="en-US" sz="16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63" name="矩形 62"/>
                        <a:cNvSpPr/>
                      </a:nvSpPr>
                      <a:spPr bwMode="auto">
                        <a:xfrm>
                          <a:off x="7572396" y="3667120"/>
                          <a:ext cx="1100145" cy="333383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anchor="ctr"/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>
                              <a:defRPr/>
                            </a:pPr>
                            <a:r>
                              <a:rPr lang="en-US" altLang="zh-TW" sz="1600" dirty="0" smtClean="0">
                                <a:solidFill>
                                  <a:schemeClr val="tx1"/>
                                </a:solidFill>
                              </a:rPr>
                              <a:t>i:id</a:t>
                            </a:r>
                            <a:r>
                              <a:rPr lang="en-US" altLang="zh-TW" sz="1600" dirty="0" smtClean="0">
                                <a:solidFill>
                                  <a:srgbClr val="FF0000"/>
                                </a:solidFill>
                              </a:rPr>
                              <a:t>:int</a:t>
                            </a:r>
                            <a:endParaRPr lang="zh-TW" altLang="en-US" sz="1600" dirty="0">
                              <a:solidFill>
                                <a:srgbClr val="FF0000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65" name="直線單箭頭接點 64"/>
                        <a:cNvCxnSpPr>
                          <a:stCxn id="28" idx="2"/>
                          <a:endCxn id="63" idx="0"/>
                        </a:cNvCxnSpPr>
                      </a:nvCxnSpPr>
                      <a:spPr bwMode="auto">
                        <a:xfrm rot="16200000" flipH="1">
                          <a:off x="8038726" y="3583377"/>
                          <a:ext cx="166682" cy="80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72" name="矩形 71"/>
                        <a:cNvSpPr/>
                      </a:nvSpPr>
                      <a:spPr>
                        <a:xfrm>
                          <a:off x="3026836" y="571480"/>
                          <a:ext cx="1857388" cy="338554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wrap="square">
                            <a:spAutoFit/>
                          </a:bodyPr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9pPr>
                          </a:lstStyle>
                          <a:p>
                            <a:pPr algn="ctr">
                              <a:defRPr/>
                            </a:pPr>
                            <a:r>
                              <a:rPr lang="zh-TW" altLang="en-US" sz="1600" dirty="0" smtClean="0"/>
                              <a:t>高階語言 </a:t>
                            </a:r>
                            <a:endParaRPr lang="en-US" altLang="zh-TW" sz="1600" dirty="0" smtClean="0"/>
                          </a:p>
                        </a:txBody>
                        <a:useSpRect/>
                      </a:txSp>
                    </a:sp>
                    <a:sp>
                      <a:nvSpPr>
                        <a:cNvPr id="76" name="矩形 75"/>
                        <a:cNvSpPr/>
                      </a:nvSpPr>
                      <a:spPr>
                        <a:xfrm>
                          <a:off x="3026836" y="1214422"/>
                          <a:ext cx="1857388" cy="338554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wrap="square">
                            <a:spAutoFit/>
                          </a:bodyPr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9pPr>
                          </a:lstStyle>
                          <a:p>
                            <a:pPr algn="ctr">
                              <a:defRPr/>
                            </a:pPr>
                            <a:r>
                              <a:rPr lang="zh-TW" altLang="en-US" sz="1600" dirty="0" smtClean="0"/>
                              <a:t>詞彙串列</a:t>
                            </a:r>
                            <a:endParaRPr lang="en-US" altLang="zh-TW" sz="1600" dirty="0" smtClean="0"/>
                          </a:p>
                        </a:txBody>
                        <a:useSpRect/>
                      </a:txSp>
                    </a:sp>
                    <a:cxnSp>
                      <a:nvCxnSpPr>
                        <a:cNvPr id="93" name="直線單箭頭接點 92"/>
                        <a:cNvCxnSpPr/>
                      </a:nvCxnSpPr>
                      <a:spPr bwMode="auto">
                        <a:xfrm rot="10800000" flipV="1">
                          <a:off x="2500298" y="714356"/>
                          <a:ext cx="857256" cy="35719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98" name="直線單箭頭接點 97"/>
                        <a:cNvCxnSpPr/>
                      </a:nvCxnSpPr>
                      <a:spPr bwMode="auto">
                        <a:xfrm>
                          <a:off x="2500298" y="1214422"/>
                          <a:ext cx="857256" cy="214314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101" name="矩形 100"/>
                        <a:cNvSpPr/>
                      </a:nvSpPr>
                      <a:spPr>
                        <a:xfrm>
                          <a:off x="3555420" y="2143116"/>
                          <a:ext cx="800219" cy="338554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9pPr>
                          </a:lstStyle>
                          <a:p>
                            <a:pPr algn="ctr">
                              <a:defRPr/>
                            </a:pPr>
                            <a:r>
                              <a:rPr lang="zh-TW" altLang="en-US" sz="1600" dirty="0" smtClean="0"/>
                              <a:t>語法樹</a:t>
                            </a:r>
                            <a:endParaRPr lang="en-US" altLang="zh-TW" sz="1600" dirty="0"/>
                          </a:p>
                        </a:txBody>
                        <a:useSpRect/>
                      </a:txSp>
                    </a:sp>
                    <a:cxnSp>
                      <a:nvCxnSpPr>
                        <a:cNvPr id="102" name="直線單箭頭接點 101"/>
                        <a:cNvCxnSpPr/>
                      </a:nvCxnSpPr>
                      <a:spPr bwMode="auto">
                        <a:xfrm rot="10800000" flipV="1">
                          <a:off x="2500298" y="2571744"/>
                          <a:ext cx="928694" cy="428628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04" name="直線單箭頭接點 103"/>
                        <a:cNvCxnSpPr/>
                      </a:nvCxnSpPr>
                      <a:spPr bwMode="auto">
                        <a:xfrm>
                          <a:off x="2500298" y="2143116"/>
                          <a:ext cx="857256" cy="214314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06" name="直線單箭頭接點 105"/>
                        <a:cNvCxnSpPr/>
                      </a:nvCxnSpPr>
                      <a:spPr bwMode="auto">
                        <a:xfrm rot="10800000" flipV="1">
                          <a:off x="2500298" y="1643050"/>
                          <a:ext cx="857256" cy="35719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110" name="流程圖: 替代處理程序 109"/>
                        <a:cNvSpPr/>
                      </a:nvSpPr>
                      <a:spPr bwMode="auto">
                        <a:xfrm>
                          <a:off x="214282" y="3929066"/>
                          <a:ext cx="2238375" cy="584200"/>
                        </a:xfrm>
                        <a:prstGeom prst="flowChartAlternateProcess">
                          <a:avLst/>
                        </a:prstGeom>
                        <a:noFill/>
                      </a:spPr>
                      <a:txSp>
                        <a:txBody>
                          <a:bodyPr anchor="ctr"/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>
                              <a:defRPr/>
                            </a:pPr>
                            <a:r>
                              <a:rPr lang="zh-TW" altLang="en-US" sz="1600" dirty="0" smtClean="0">
                                <a:solidFill>
                                  <a:schemeClr val="tx1"/>
                                </a:solidFill>
                              </a:rPr>
                              <a:t>中間碼產生</a:t>
                            </a:r>
                            <a:endParaRPr lang="en-US" altLang="zh-TW" sz="1600" dirty="0">
                              <a:solidFill>
                                <a:schemeClr val="tx1"/>
                              </a:solidFill>
                            </a:endParaRPr>
                          </a:p>
                          <a:p>
                            <a:pPr algn="ctr">
                              <a:defRPr/>
                            </a:pPr>
                            <a:r>
                              <a:rPr lang="en-US" altLang="zh-TW" sz="1600" dirty="0" smtClean="0">
                                <a:solidFill>
                                  <a:schemeClr val="tx1"/>
                                </a:solidFill>
                              </a:rPr>
                              <a:t>(P-code Generator)</a:t>
                            </a:r>
                            <a:endParaRPr lang="zh-TW" altLang="en-US" sz="16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111" name="直線單箭頭接點 110"/>
                        <a:cNvCxnSpPr/>
                      </a:nvCxnSpPr>
                      <a:spPr bwMode="auto">
                        <a:xfrm rot="10800000" flipV="1">
                          <a:off x="2571736" y="3714752"/>
                          <a:ext cx="928694" cy="428628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12" name="直線單箭頭接點 111"/>
                        <a:cNvCxnSpPr/>
                      </a:nvCxnSpPr>
                      <a:spPr bwMode="auto">
                        <a:xfrm>
                          <a:off x="2571736" y="3286124"/>
                          <a:ext cx="857256" cy="214314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13" name="直線單箭頭接點 112"/>
                        <a:cNvCxnSpPr/>
                      </a:nvCxnSpPr>
                      <a:spPr bwMode="auto">
                        <a:xfrm rot="10800000" flipV="1">
                          <a:off x="2571736" y="4786322"/>
                          <a:ext cx="928694" cy="428628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14" name="直線單箭頭接點 113"/>
                        <a:cNvCxnSpPr/>
                      </a:nvCxnSpPr>
                      <a:spPr bwMode="auto">
                        <a:xfrm>
                          <a:off x="2571736" y="4357694"/>
                          <a:ext cx="857256" cy="214314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132" name="矩形 131"/>
                        <a:cNvSpPr/>
                      </a:nvSpPr>
                      <a:spPr>
                        <a:xfrm>
                          <a:off x="3500430" y="3357562"/>
                          <a:ext cx="800219" cy="338554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9pPr>
                          </a:lstStyle>
                          <a:p>
                            <a:pPr>
                              <a:defRPr/>
                            </a:pPr>
                            <a:r>
                              <a:rPr lang="zh-TW" altLang="en-US" sz="1600" dirty="0" smtClean="0"/>
                              <a:t>語意樹</a:t>
                            </a:r>
                            <a:endParaRPr lang="en-US" altLang="zh-TW" sz="1600" dirty="0"/>
                          </a:p>
                        </a:txBody>
                        <a:useSpRect/>
                      </a:txSp>
                    </a:sp>
                    <a:sp>
                      <a:nvSpPr>
                        <a:cNvPr id="135" name="流程圖: 替代處理程序 134"/>
                        <a:cNvSpPr/>
                      </a:nvSpPr>
                      <a:spPr bwMode="auto">
                        <a:xfrm>
                          <a:off x="0" y="3786190"/>
                          <a:ext cx="2643174" cy="2214578"/>
                        </a:xfrm>
                        <a:prstGeom prst="flowChartAlternateProcess">
                          <a:avLst/>
                        </a:prstGeom>
                        <a:noFill/>
                        <a:ln>
                          <a:prstDash val="dash"/>
                        </a:ln>
                      </a:spPr>
                      <a:txSp>
                        <a:txBody>
                          <a:bodyPr anchor="ctr"/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>
                              <a:defRPr/>
                            </a:pPr>
                            <a:r>
                              <a:rPr lang="zh-TW" altLang="en-US" sz="1600" dirty="0" smtClean="0">
                                <a:solidFill>
                                  <a:schemeClr val="tx1"/>
                                </a:solidFill>
                              </a:rPr>
                              <a:t>最佳化</a:t>
                            </a:r>
                            <a:endParaRPr lang="en-US" altLang="zh-TW" sz="1600" dirty="0" smtClean="0">
                              <a:solidFill>
                                <a:schemeClr val="tx1"/>
                              </a:solidFill>
                            </a:endParaRPr>
                          </a:p>
                          <a:p>
                            <a:pPr algn="ctr">
                              <a:defRPr/>
                            </a:pPr>
                            <a:r>
                              <a:rPr lang="en-US" altLang="zh-TW" sz="1600" dirty="0" smtClean="0">
                                <a:solidFill>
                                  <a:schemeClr val="tx1"/>
                                </a:solidFill>
                              </a:rPr>
                              <a:t>(Optimization)</a:t>
                            </a:r>
                            <a:endParaRPr lang="zh-TW" altLang="en-US" sz="16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36" name="流程圖: 替代處理程序 135"/>
                        <a:cNvSpPr/>
                      </a:nvSpPr>
                      <a:spPr bwMode="auto">
                        <a:xfrm>
                          <a:off x="214282" y="5286388"/>
                          <a:ext cx="2238375" cy="584200"/>
                        </a:xfrm>
                        <a:prstGeom prst="flowChartAlternateProcess">
                          <a:avLst/>
                        </a:prstGeom>
                        <a:noFill/>
                      </a:spPr>
                      <a:txSp>
                        <a:txBody>
                          <a:bodyPr anchor="ctr"/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>
                              <a:defRPr/>
                            </a:pPr>
                            <a:r>
                              <a:rPr lang="zh-TW" altLang="en-US" sz="1600" dirty="0" smtClean="0">
                                <a:solidFill>
                                  <a:schemeClr val="tx1"/>
                                </a:solidFill>
                              </a:rPr>
                              <a:t>組合語言產生</a:t>
                            </a:r>
                            <a:endParaRPr lang="en-US" altLang="zh-TW" sz="1600" dirty="0" smtClean="0">
                              <a:solidFill>
                                <a:schemeClr val="tx1"/>
                              </a:solidFill>
                            </a:endParaRPr>
                          </a:p>
                          <a:p>
                            <a:pPr algn="ctr">
                              <a:defRPr/>
                            </a:pPr>
                            <a:r>
                              <a:rPr lang="en-US" altLang="zh-TW" sz="1600" dirty="0" smtClean="0">
                                <a:solidFill>
                                  <a:schemeClr val="tx1"/>
                                </a:solidFill>
                              </a:rPr>
                              <a:t>(ASM generator)</a:t>
                            </a:r>
                            <a:endParaRPr lang="zh-TW" altLang="en-US" sz="16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37" name="矩形 136"/>
                        <a:cNvSpPr/>
                      </a:nvSpPr>
                      <a:spPr bwMode="auto">
                        <a:xfrm>
                          <a:off x="4786314" y="5857892"/>
                          <a:ext cx="3813172" cy="357190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anchor="ctr"/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zh-TW" sz="1600" dirty="0" smtClean="0">
                                <a:solidFill>
                                  <a:schemeClr val="tx1"/>
                                </a:solidFill>
                              </a:rPr>
                              <a:t> </a:t>
                            </a:r>
                            <a:endParaRPr lang="zh-TW" altLang="zh-TW" sz="1600" dirty="0" smtClean="0">
                              <a:solidFill>
                                <a:schemeClr val="tx1"/>
                              </a:solidFill>
                            </a:endParaRPr>
                          </a:p>
                          <a:p>
                            <a:r>
                              <a:rPr lang="en-US" altLang="zh-TW" sz="1600" dirty="0" smtClean="0">
                                <a:solidFill>
                                  <a:schemeClr val="tx1"/>
                                </a:solidFill>
                              </a:rPr>
                              <a:t>ADD	R1, R2, R1</a:t>
                            </a:r>
                            <a:endParaRPr lang="zh-TW" altLang="zh-TW" sz="1600" dirty="0" smtClean="0">
                              <a:solidFill>
                                <a:schemeClr val="tx1"/>
                              </a:solidFill>
                            </a:endParaRPr>
                          </a:p>
                          <a:p>
                            <a:pPr>
                              <a:defRPr/>
                            </a:pPr>
                            <a:endParaRPr lang="de-DE" altLang="zh-TW" sz="1600" dirty="0" smtClean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38" name="矩形 137"/>
                        <a:cNvSpPr/>
                      </a:nvSpPr>
                      <a:spPr>
                        <a:xfrm>
                          <a:off x="3555420" y="4286256"/>
                          <a:ext cx="800219" cy="338554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9pPr>
                          </a:lstStyle>
                          <a:p>
                            <a:pPr algn="ctr">
                              <a:defRPr/>
                            </a:pPr>
                            <a:r>
                              <a:rPr lang="zh-TW" altLang="en-US" sz="1600" dirty="0" smtClean="0"/>
                              <a:t>中間碼</a:t>
                            </a:r>
                            <a:endParaRPr lang="en-US" altLang="zh-TW" sz="1600" dirty="0"/>
                          </a:p>
                        </a:txBody>
                        <a:useSpRect/>
                      </a:txSp>
                    </a:sp>
                    <a:sp>
                      <a:nvSpPr>
                        <a:cNvPr id="140" name="矩形 139"/>
                        <a:cNvSpPr/>
                      </a:nvSpPr>
                      <a:spPr>
                        <a:xfrm>
                          <a:off x="3452828" y="5643578"/>
                          <a:ext cx="1005403" cy="338554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9pPr>
                          </a:lstStyle>
                          <a:p>
                            <a:pPr algn="ctr">
                              <a:defRPr/>
                            </a:pPr>
                            <a:r>
                              <a:rPr lang="zh-TW" altLang="en-US" sz="1600" dirty="0" smtClean="0"/>
                              <a:t>組合語言</a:t>
                            </a:r>
                            <a:endParaRPr lang="en-US" altLang="zh-TW" sz="1600" dirty="0"/>
                          </a:p>
                        </a:txBody>
                        <a:useSpRect/>
                      </a:txSp>
                    </a:sp>
                    <a:cxnSp>
                      <a:nvCxnSpPr>
                        <a:cNvPr id="141" name="直線單箭頭接點 140"/>
                        <a:cNvCxnSpPr/>
                      </a:nvCxnSpPr>
                      <a:spPr bwMode="auto">
                        <a:xfrm>
                          <a:off x="2571736" y="5500702"/>
                          <a:ext cx="857256" cy="214314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</a:grpSp>
                </lc:lockedCanvas>
              </a:graphicData>
            </a:graphic>
          </wp:inline>
        </w:drawing>
      </w:r>
    </w:p>
    <w:p w:rsidR="00BB0591" w:rsidRDefault="00BB0591" w:rsidP="00BB0591">
      <w:pPr>
        <w:pStyle w:val="a8"/>
        <w:jc w:val="center"/>
      </w:pPr>
      <w:bookmarkStart w:id="12" w:name="_Ref258746960"/>
      <w:r>
        <w:rPr>
          <w:rFonts w:hint="eastAsia"/>
        </w:rPr>
        <w:t>圖</w:t>
      </w:r>
      <w:r>
        <w:rPr>
          <w:rFonts w:hint="eastAsia"/>
        </w:rPr>
        <w:t xml:space="preserve"> </w:t>
      </w:r>
      <w:fldSimple w:instr=" STYLEREF 1 \s ">
        <w:r w:rsidR="00FB3CC2">
          <w:rPr>
            <w:noProof/>
          </w:rPr>
          <w:t>8</w:t>
        </w:r>
      </w:fldSimple>
      <w:r>
        <w:t>.</w:t>
      </w:r>
      <w:r w:rsidR="00850036"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圖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 w:rsidR="00850036">
        <w:fldChar w:fldCharType="separate"/>
      </w:r>
      <w:r w:rsidR="00FB3CC2">
        <w:rPr>
          <w:noProof/>
        </w:rPr>
        <w:t>3</w:t>
      </w:r>
      <w:r w:rsidR="00850036">
        <w:fldChar w:fldCharType="end"/>
      </w:r>
      <w:bookmarkEnd w:id="12"/>
      <w:r>
        <w:rPr>
          <w:rFonts w:hint="eastAsia"/>
        </w:rPr>
        <w:t xml:space="preserve"> </w:t>
      </w:r>
      <w:r>
        <w:rPr>
          <w:rFonts w:hint="eastAsia"/>
        </w:rPr>
        <w:t>編譯器的六大階段</w:t>
      </w:r>
    </w:p>
    <w:p w:rsidR="00BC7CC1" w:rsidRDefault="00BC7CC1" w:rsidP="00B61EBA"/>
    <w:p w:rsidR="008B623F" w:rsidRDefault="008B623F" w:rsidP="008B623F">
      <w:r>
        <w:rPr>
          <w:rFonts w:hint="eastAsia"/>
        </w:rPr>
        <w:t>在第一階段當中，高階語言的程式碼，像是</w:t>
      </w:r>
      <w:r w:rsidR="00850036">
        <w:fldChar w:fldCharType="begin"/>
      </w:r>
      <w:r>
        <w:instrText xml:space="preserve"> </w:instrText>
      </w:r>
      <w:r>
        <w:rPr>
          <w:rFonts w:hint="eastAsia"/>
        </w:rPr>
        <w:instrText>REF _Ref258746960 \h</w:instrText>
      </w:r>
      <w:r>
        <w:instrText xml:space="preserve"> </w:instrText>
      </w:r>
      <w:r w:rsidR="00850036">
        <w:fldChar w:fldCharType="separate"/>
      </w:r>
      <w:r w:rsidR="00FB3CC2">
        <w:rPr>
          <w:rFonts w:hint="eastAsia"/>
        </w:rPr>
        <w:t>圖</w:t>
      </w:r>
      <w:r w:rsidR="00FB3CC2">
        <w:rPr>
          <w:rFonts w:hint="eastAsia"/>
        </w:rPr>
        <w:t xml:space="preserve"> </w:t>
      </w:r>
      <w:r w:rsidR="00FB3CC2">
        <w:rPr>
          <w:noProof/>
        </w:rPr>
        <w:t>8</w:t>
      </w:r>
      <w:r w:rsidR="00FB3CC2">
        <w:t>.</w:t>
      </w:r>
      <w:r w:rsidR="00FB3CC2">
        <w:rPr>
          <w:noProof/>
        </w:rPr>
        <w:t>3</w:t>
      </w:r>
      <w:r w:rsidR="00850036">
        <w:fldChar w:fldCharType="end"/>
      </w:r>
      <w:r>
        <w:rPr>
          <w:rFonts w:hint="eastAsia"/>
        </w:rPr>
        <w:t>中的</w:t>
      </w:r>
      <w:r>
        <w:rPr>
          <w:rFonts w:hint="eastAsia"/>
        </w:rPr>
        <w:t xml:space="preserve"> sum = sum + i </w:t>
      </w:r>
      <w:r>
        <w:rPr>
          <w:rFonts w:hint="eastAsia"/>
        </w:rPr>
        <w:t>這個語句，會被輸入到掃描器</w:t>
      </w:r>
      <w:r>
        <w:rPr>
          <w:rFonts w:hint="eastAsia"/>
        </w:rPr>
        <w:t xml:space="preserve"> (Lexer </w:t>
      </w:r>
      <w:r>
        <w:rPr>
          <w:rFonts w:hint="eastAsia"/>
        </w:rPr>
        <w:t>或</w:t>
      </w:r>
      <w:r>
        <w:rPr>
          <w:rFonts w:hint="eastAsia"/>
        </w:rPr>
        <w:t xml:space="preserve"> Scanner) </w:t>
      </w:r>
      <w:r>
        <w:rPr>
          <w:rFonts w:hint="eastAsia"/>
        </w:rPr>
        <w:t>當中，掃描器會將整個程式分成一個一個的基本詞彙</w:t>
      </w:r>
      <w:r>
        <w:rPr>
          <w:rFonts w:hint="eastAsia"/>
        </w:rPr>
        <w:t xml:space="preserve"> (token)</w:t>
      </w:r>
      <w:r>
        <w:rPr>
          <w:rFonts w:hint="eastAsia"/>
        </w:rPr>
        <w:t>，並為每個詞彙標註型態，於是會輸出</w:t>
      </w:r>
      <w:r>
        <w:rPr>
          <w:rFonts w:hint="eastAsia"/>
        </w:rPr>
        <w:t xml:space="preserve"> (sum:id) (=) (sum:id) (+) (i:id) </w:t>
      </w:r>
      <w:r>
        <w:rPr>
          <w:rFonts w:hint="eastAsia"/>
        </w:rPr>
        <w:t>這樣的詞彙串列。</w:t>
      </w:r>
    </w:p>
    <w:p w:rsidR="008B623F" w:rsidRPr="008B623F" w:rsidRDefault="008B623F" w:rsidP="008B623F"/>
    <w:p w:rsidR="00E2182A" w:rsidRDefault="008B623F" w:rsidP="008B623F">
      <w:r>
        <w:rPr>
          <w:rFonts w:hint="eastAsia"/>
        </w:rPr>
        <w:t>接著，這個詞彙串列成為剖析器</w:t>
      </w:r>
      <w:r>
        <w:rPr>
          <w:rFonts w:hint="eastAsia"/>
        </w:rPr>
        <w:t xml:space="preserve"> (Parser) </w:t>
      </w:r>
      <w:r>
        <w:rPr>
          <w:rFonts w:hint="eastAsia"/>
        </w:rPr>
        <w:t>的輸入，剖析器利用語法規則進行比對，以逐步建立語法樹，直到整個程式成為一棵完整的大樹為止，於是</w:t>
      </w:r>
      <w:r>
        <w:rPr>
          <w:rFonts w:hint="eastAsia"/>
        </w:rPr>
        <w:t xml:space="preserve"> sum = sum + i </w:t>
      </w:r>
      <w:r>
        <w:rPr>
          <w:rFonts w:hint="eastAsia"/>
        </w:rPr>
        <w:t>這個語句將會形成</w:t>
      </w:r>
      <w:r w:rsidR="00850036">
        <w:fldChar w:fldCharType="begin"/>
      </w:r>
      <w:r>
        <w:instrText xml:space="preserve"> </w:instrText>
      </w:r>
      <w:r>
        <w:rPr>
          <w:rFonts w:hint="eastAsia"/>
        </w:rPr>
        <w:instrText>REF _Ref258746960 \h</w:instrText>
      </w:r>
      <w:r>
        <w:instrText xml:space="preserve"> </w:instrText>
      </w:r>
      <w:r w:rsidR="00850036">
        <w:fldChar w:fldCharType="separate"/>
      </w:r>
      <w:r w:rsidR="00FB3CC2">
        <w:rPr>
          <w:rFonts w:hint="eastAsia"/>
        </w:rPr>
        <w:t>圖</w:t>
      </w:r>
      <w:r w:rsidR="00FB3CC2">
        <w:rPr>
          <w:rFonts w:hint="eastAsia"/>
        </w:rPr>
        <w:t xml:space="preserve"> </w:t>
      </w:r>
      <w:r w:rsidR="00FB3CC2">
        <w:rPr>
          <w:noProof/>
        </w:rPr>
        <w:t>8</w:t>
      </w:r>
      <w:r w:rsidR="00FB3CC2">
        <w:t>.</w:t>
      </w:r>
      <w:r w:rsidR="00FB3CC2">
        <w:rPr>
          <w:noProof/>
        </w:rPr>
        <w:t>3</w:t>
      </w:r>
      <w:r w:rsidR="00850036"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中的語法樹</w:t>
      </w:r>
      <w:r>
        <w:rPr>
          <w:rFonts w:hint="eastAsia"/>
        </w:rPr>
        <w:t xml:space="preserve"> (Abstract Syntax Tree)</w:t>
      </w:r>
      <w:r>
        <w:rPr>
          <w:rFonts w:hint="eastAsia"/>
        </w:rPr>
        <w:t>。</w:t>
      </w:r>
    </w:p>
    <w:p w:rsidR="00E2182A" w:rsidRDefault="00E2182A" w:rsidP="008B623F"/>
    <w:p w:rsidR="008B623F" w:rsidRDefault="008B623F" w:rsidP="008B623F">
      <w:r>
        <w:rPr>
          <w:rFonts w:hint="eastAsia"/>
        </w:rPr>
        <w:t>在</w:t>
      </w:r>
      <w:r w:rsidR="005B0FA7">
        <w:rPr>
          <w:rFonts w:hint="eastAsia"/>
        </w:rPr>
        <w:t>語意</w:t>
      </w:r>
      <w:r>
        <w:rPr>
          <w:rFonts w:hint="eastAsia"/>
        </w:rPr>
        <w:t>分析</w:t>
      </w:r>
      <w:r>
        <w:rPr>
          <w:rFonts w:hint="eastAsia"/>
        </w:rPr>
        <w:t xml:space="preserve"> (Semantic Analysis) </w:t>
      </w:r>
      <w:r>
        <w:rPr>
          <w:rFonts w:hint="eastAsia"/>
        </w:rPr>
        <w:t>階段，</w:t>
      </w:r>
      <w:r w:rsidR="00E2182A">
        <w:rPr>
          <w:rFonts w:hint="eastAsia"/>
        </w:rPr>
        <w:t>編譯器</w:t>
      </w:r>
      <w:r>
        <w:rPr>
          <w:rFonts w:hint="eastAsia"/>
        </w:rPr>
        <w:t>會為這個語法樹加註節點型態，</w:t>
      </w:r>
      <w:r w:rsidR="004C2944">
        <w:rPr>
          <w:rFonts w:hint="eastAsia"/>
        </w:rPr>
        <w:t>並檢查這些型態是否相容，然後輸出</w:t>
      </w:r>
      <w:r w:rsidR="005B0FA7">
        <w:rPr>
          <w:rFonts w:hint="eastAsia"/>
        </w:rPr>
        <w:t>語意</w:t>
      </w:r>
      <w:r>
        <w:rPr>
          <w:rFonts w:hint="eastAsia"/>
        </w:rPr>
        <w:t>樹，在</w:t>
      </w:r>
      <w:r w:rsidR="00850036">
        <w:fldChar w:fldCharType="begin"/>
      </w:r>
      <w:r>
        <w:instrText xml:space="preserve"> </w:instrText>
      </w:r>
      <w:r>
        <w:rPr>
          <w:rFonts w:hint="eastAsia"/>
        </w:rPr>
        <w:instrText>REF _Ref258746960 \h</w:instrText>
      </w:r>
      <w:r>
        <w:instrText xml:space="preserve"> </w:instrText>
      </w:r>
      <w:r w:rsidR="00850036">
        <w:fldChar w:fldCharType="separate"/>
      </w:r>
      <w:r w:rsidR="00FB3CC2">
        <w:rPr>
          <w:rFonts w:hint="eastAsia"/>
        </w:rPr>
        <w:t>圖</w:t>
      </w:r>
      <w:r w:rsidR="00FB3CC2">
        <w:rPr>
          <w:rFonts w:hint="eastAsia"/>
        </w:rPr>
        <w:t xml:space="preserve"> </w:t>
      </w:r>
      <w:r w:rsidR="00FB3CC2">
        <w:rPr>
          <w:noProof/>
        </w:rPr>
        <w:t>8</w:t>
      </w:r>
      <w:r w:rsidR="00FB3CC2">
        <w:t>.</w:t>
      </w:r>
      <w:r w:rsidR="00FB3CC2">
        <w:rPr>
          <w:noProof/>
        </w:rPr>
        <w:t>3</w:t>
      </w:r>
      <w:r w:rsidR="00850036">
        <w:fldChar w:fldCharType="end"/>
      </w:r>
      <w:r>
        <w:rPr>
          <w:rFonts w:hint="eastAsia"/>
        </w:rPr>
        <w:t>的語法樹中，</w:t>
      </w:r>
      <w:r>
        <w:rPr>
          <w:rFonts w:hint="eastAsia"/>
        </w:rPr>
        <w:t>sum</w:t>
      </w:r>
      <w:r>
        <w:rPr>
          <w:rFonts w:hint="eastAsia"/>
        </w:rPr>
        <w:t>、</w:t>
      </w:r>
      <w:r>
        <w:rPr>
          <w:rFonts w:hint="eastAsia"/>
        </w:rPr>
        <w:t>i</w:t>
      </w:r>
      <w:r>
        <w:rPr>
          <w:rFonts w:hint="eastAsia"/>
        </w:rPr>
        <w:t>、</w:t>
      </w:r>
      <w:r>
        <w:rPr>
          <w:rFonts w:hint="eastAsia"/>
        </w:rPr>
        <w:t>ITEM</w:t>
      </w:r>
      <w:r>
        <w:rPr>
          <w:rFonts w:hint="eastAsia"/>
        </w:rPr>
        <w:t>、</w:t>
      </w:r>
      <w:r>
        <w:rPr>
          <w:rFonts w:hint="eastAsia"/>
        </w:rPr>
        <w:t xml:space="preserve">EXP </w:t>
      </w:r>
      <w:r>
        <w:rPr>
          <w:rFonts w:hint="eastAsia"/>
        </w:rPr>
        <w:t>等節點，就是在</w:t>
      </w:r>
      <w:r w:rsidR="005B0FA7">
        <w:rPr>
          <w:rFonts w:hint="eastAsia"/>
        </w:rPr>
        <w:t>語意</w:t>
      </w:r>
      <w:r>
        <w:rPr>
          <w:rFonts w:hint="eastAsia"/>
        </w:rPr>
        <w:t>分析階段被加註了</w:t>
      </w:r>
      <w:r>
        <w:rPr>
          <w:rFonts w:hint="eastAsia"/>
        </w:rPr>
        <w:t xml:space="preserve"> int </w:t>
      </w:r>
      <w:r>
        <w:rPr>
          <w:rFonts w:hint="eastAsia"/>
        </w:rPr>
        <w:t>型態，於是形成了具有</w:t>
      </w:r>
      <w:r w:rsidR="005B0FA7">
        <w:rPr>
          <w:rFonts w:hint="eastAsia"/>
        </w:rPr>
        <w:t>語意</w:t>
      </w:r>
      <w:r>
        <w:rPr>
          <w:rFonts w:hint="eastAsia"/>
        </w:rPr>
        <w:t>標記的語法樹</w:t>
      </w:r>
      <w:r>
        <w:rPr>
          <w:rFonts w:hint="eastAsia"/>
        </w:rPr>
        <w:t xml:space="preserve"> (Annotated Abstract Syntax Tree)</w:t>
      </w:r>
      <w:r>
        <w:rPr>
          <w:rFonts w:hint="eastAsia"/>
        </w:rPr>
        <w:t>，或稱為</w:t>
      </w:r>
      <w:r w:rsidR="005B0FA7">
        <w:rPr>
          <w:rFonts w:hint="eastAsia"/>
        </w:rPr>
        <w:t>語意</w:t>
      </w:r>
      <w:r>
        <w:rPr>
          <w:rFonts w:hint="eastAsia"/>
        </w:rPr>
        <w:t>樹</w:t>
      </w:r>
      <w:r>
        <w:rPr>
          <w:rFonts w:hint="eastAsia"/>
        </w:rPr>
        <w:t xml:space="preserve"> (Semantic Tree)</w:t>
      </w:r>
      <w:r>
        <w:rPr>
          <w:rFonts w:hint="eastAsia"/>
        </w:rPr>
        <w:t>。</w:t>
      </w:r>
    </w:p>
    <w:p w:rsidR="006D6E15" w:rsidRDefault="006D6E15" w:rsidP="00EB699E">
      <w:pPr>
        <w:rPr>
          <w:lang w:val="pt-BR"/>
        </w:rPr>
      </w:pPr>
    </w:p>
    <w:p w:rsidR="0038428D" w:rsidRDefault="006D6E15" w:rsidP="00EB699E">
      <w:pPr>
        <w:rPr>
          <w:lang w:val="pt-BR"/>
        </w:rPr>
      </w:pPr>
      <w:r>
        <w:rPr>
          <w:rFonts w:hint="eastAsia"/>
          <w:lang w:val="pt-BR"/>
        </w:rPr>
        <w:t>接著，</w:t>
      </w:r>
      <w:r w:rsidR="00E2182A">
        <w:rPr>
          <w:rFonts w:hint="eastAsia"/>
          <w:lang w:val="pt-BR"/>
        </w:rPr>
        <w:t>在中間碼產生階段，</w:t>
      </w:r>
      <w:r w:rsidR="005B0FA7">
        <w:rPr>
          <w:rFonts w:hint="eastAsia"/>
          <w:lang w:val="pt-BR"/>
        </w:rPr>
        <w:t>語意</w:t>
      </w:r>
      <w:r>
        <w:rPr>
          <w:rFonts w:hint="eastAsia"/>
          <w:lang w:val="pt-BR"/>
        </w:rPr>
        <w:t>樹被轉換成一種平坦的結構，這種結構很像組合語言，但卻又不是特定機器的組合語言，這種結構被稱為中間碼</w:t>
      </w:r>
      <w:r>
        <w:rPr>
          <w:rFonts w:hint="eastAsia"/>
          <w:lang w:val="pt-BR"/>
        </w:rPr>
        <w:t xml:space="preserve"> p-code (Pseudo Code)</w:t>
      </w:r>
      <w:r>
        <w:rPr>
          <w:rFonts w:hint="eastAsia"/>
          <w:lang w:val="pt-BR"/>
        </w:rPr>
        <w:t>。</w:t>
      </w:r>
    </w:p>
    <w:p w:rsidR="0038428D" w:rsidRPr="00E2182A" w:rsidRDefault="0038428D" w:rsidP="00EB699E">
      <w:pPr>
        <w:rPr>
          <w:lang w:val="pt-BR"/>
        </w:rPr>
      </w:pPr>
    </w:p>
    <w:p w:rsidR="006D6E15" w:rsidRDefault="006D6E15" w:rsidP="00EB699E">
      <w:pPr>
        <w:rPr>
          <w:lang w:val="pt-BR"/>
        </w:rPr>
      </w:pPr>
      <w:r>
        <w:rPr>
          <w:rFonts w:hint="eastAsia"/>
          <w:lang w:val="pt-BR"/>
        </w:rPr>
        <w:t>中間碼</w:t>
      </w:r>
      <w:r w:rsidR="0038428D">
        <w:rPr>
          <w:rFonts w:hint="eastAsia"/>
          <w:lang w:val="pt-BR"/>
        </w:rPr>
        <w:t>是一種『與機器結構無關的組合語言』，像是</w:t>
      </w:r>
      <w:r w:rsidR="0038428D">
        <w:rPr>
          <w:rFonts w:hint="eastAsia"/>
          <w:lang w:val="pt-BR"/>
        </w:rPr>
        <w:t xml:space="preserve"> Java </w:t>
      </w:r>
      <w:r w:rsidR="0038428D">
        <w:rPr>
          <w:rFonts w:hint="eastAsia"/>
          <w:lang w:val="pt-BR"/>
        </w:rPr>
        <w:t>的</w:t>
      </w:r>
      <w:r w:rsidR="0038428D">
        <w:rPr>
          <w:rFonts w:hint="eastAsia"/>
          <w:lang w:val="pt-BR"/>
        </w:rPr>
        <w:t xml:space="preserve"> bytecode</w:t>
      </w:r>
      <w:r w:rsidR="0038428D">
        <w:rPr>
          <w:rFonts w:hint="eastAsia"/>
          <w:lang w:val="pt-BR"/>
        </w:rPr>
        <w:t>，就是一種廣為人知的中間碼。在中間碼的指令中，通常沒有暫存器的概念，因此所有運算可以直接對變數進行，而不需要考慮暫存器配置的問題。</w:t>
      </w:r>
    </w:p>
    <w:p w:rsidR="0038428D" w:rsidRDefault="0038428D" w:rsidP="00EB699E">
      <w:pPr>
        <w:rPr>
          <w:lang w:val="pt-BR"/>
        </w:rPr>
      </w:pPr>
    </w:p>
    <w:p w:rsidR="0038428D" w:rsidRDefault="0038428D" w:rsidP="00EB699E">
      <w:pPr>
        <w:rPr>
          <w:lang w:val="pt-BR"/>
        </w:rPr>
      </w:pPr>
      <w:r>
        <w:rPr>
          <w:rFonts w:hint="eastAsia"/>
          <w:lang w:val="pt-BR"/>
        </w:rPr>
        <w:t>接著，我們就可以將中間碼轉換為組合語言，在轉換時必須考慮暫存器的配置問題，以及程式的效率問題，因此，編譯器通常會進行某些最佳化的動作之後，才將中間碼轉換為組合語言輸出。</w:t>
      </w:r>
    </w:p>
    <w:p w:rsidR="0038428D" w:rsidRDefault="0038428D" w:rsidP="00EB699E">
      <w:pPr>
        <w:rPr>
          <w:lang w:val="pt-BR"/>
        </w:rPr>
      </w:pPr>
    </w:p>
    <w:p w:rsidR="0038428D" w:rsidRDefault="0038428D" w:rsidP="0038428D">
      <w:pPr>
        <w:rPr>
          <w:lang w:val="pt-BR"/>
        </w:rPr>
      </w:pPr>
      <w:r>
        <w:rPr>
          <w:rFonts w:hint="eastAsia"/>
        </w:rPr>
        <w:t>舉例而言</w:t>
      </w:r>
      <w:r w:rsidRPr="0038428D">
        <w:rPr>
          <w:rFonts w:hint="eastAsia"/>
          <w:lang w:val="pt-BR"/>
        </w:rPr>
        <w:t>，</w:t>
      </w:r>
      <w:r w:rsidR="00850036">
        <w:fldChar w:fldCharType="begin"/>
      </w:r>
      <w:r w:rsidRPr="0038428D">
        <w:rPr>
          <w:lang w:val="pt-BR"/>
        </w:rPr>
        <w:instrText xml:space="preserve"> </w:instrText>
      </w:r>
      <w:r w:rsidRPr="0038428D">
        <w:rPr>
          <w:rFonts w:hint="eastAsia"/>
          <w:lang w:val="pt-BR"/>
        </w:rPr>
        <w:instrText>REF _Ref258746960 \h</w:instrText>
      </w:r>
      <w:r w:rsidRPr="0038428D">
        <w:rPr>
          <w:lang w:val="pt-BR"/>
        </w:rPr>
        <w:instrText xml:space="preserve"> </w:instrText>
      </w:r>
      <w:r w:rsidR="00850036">
        <w:fldChar w:fldCharType="separate"/>
      </w:r>
      <w:r w:rsidR="00FB3CC2">
        <w:rPr>
          <w:rFonts w:hint="eastAsia"/>
        </w:rPr>
        <w:t>圖</w:t>
      </w:r>
      <w:r w:rsidR="00FB3CC2">
        <w:rPr>
          <w:rFonts w:hint="eastAsia"/>
        </w:rPr>
        <w:t xml:space="preserve"> </w:t>
      </w:r>
      <w:r w:rsidR="00FB3CC2">
        <w:rPr>
          <w:noProof/>
        </w:rPr>
        <w:t>8</w:t>
      </w:r>
      <w:r w:rsidR="00FB3CC2">
        <w:t>.</w:t>
      </w:r>
      <w:r w:rsidR="00FB3CC2">
        <w:rPr>
          <w:noProof/>
        </w:rPr>
        <w:t>3</w:t>
      </w:r>
      <w:r w:rsidR="00850036">
        <w:fldChar w:fldCharType="end"/>
      </w:r>
      <w:r>
        <w:rPr>
          <w:rFonts w:hint="eastAsia"/>
        </w:rPr>
        <w:t>的</w:t>
      </w:r>
      <w:r w:rsidRPr="0038428D">
        <w:rPr>
          <w:rFonts w:hint="eastAsia"/>
          <w:lang w:val="pt-BR"/>
        </w:rPr>
        <w:t xml:space="preserve"> </w:t>
      </w:r>
      <w:r w:rsidRPr="0038428D">
        <w:rPr>
          <w:lang w:val="pt-BR"/>
        </w:rPr>
        <w:t>+</w:t>
      </w:r>
      <w:r w:rsidRPr="0038428D">
        <w:rPr>
          <w:rFonts w:hint="eastAsia"/>
          <w:lang w:val="pt-BR"/>
        </w:rPr>
        <w:t xml:space="preserve"> </w:t>
      </w:r>
      <w:r w:rsidRPr="0038428D">
        <w:rPr>
          <w:lang w:val="pt-BR"/>
        </w:rPr>
        <w:t>sum</w:t>
      </w:r>
      <w:r w:rsidRPr="0038428D">
        <w:rPr>
          <w:rFonts w:hint="eastAsia"/>
          <w:lang w:val="pt-BR"/>
        </w:rPr>
        <w:t xml:space="preserve"> </w:t>
      </w:r>
      <w:r>
        <w:rPr>
          <w:rFonts w:hint="eastAsia"/>
          <w:lang w:val="pt-BR"/>
        </w:rPr>
        <w:t>i</w:t>
      </w:r>
      <w:r w:rsidRPr="0038428D">
        <w:rPr>
          <w:rFonts w:hint="eastAsia"/>
          <w:lang w:val="pt-BR"/>
        </w:rPr>
        <w:t xml:space="preserve"> </w:t>
      </w:r>
      <w:r w:rsidRPr="0038428D">
        <w:rPr>
          <w:lang w:val="pt-BR"/>
        </w:rPr>
        <w:t>T0</w:t>
      </w:r>
      <w:r w:rsidRPr="0038428D">
        <w:rPr>
          <w:rFonts w:hint="eastAsia"/>
          <w:lang w:val="pt-BR"/>
        </w:rPr>
        <w:t xml:space="preserve"> </w:t>
      </w:r>
      <w:r>
        <w:rPr>
          <w:rFonts w:hint="eastAsia"/>
        </w:rPr>
        <w:t>與</w:t>
      </w:r>
      <w:r w:rsidRPr="0038428D">
        <w:rPr>
          <w:rFonts w:hint="eastAsia"/>
          <w:lang w:val="pt-BR"/>
        </w:rPr>
        <w:t xml:space="preserve"> </w:t>
      </w:r>
      <w:r w:rsidRPr="0038428D">
        <w:rPr>
          <w:lang w:val="pt-BR"/>
        </w:rPr>
        <w:t>=</w:t>
      </w:r>
      <w:r w:rsidRPr="0038428D">
        <w:rPr>
          <w:rFonts w:hint="eastAsia"/>
          <w:lang w:val="pt-BR"/>
        </w:rPr>
        <w:t xml:space="preserve"> </w:t>
      </w:r>
      <w:r w:rsidRPr="0038428D">
        <w:rPr>
          <w:lang w:val="pt-BR"/>
        </w:rPr>
        <w:t>T0</w:t>
      </w:r>
      <w:r w:rsidRPr="0038428D">
        <w:rPr>
          <w:rFonts w:hint="eastAsia"/>
          <w:lang w:val="pt-BR"/>
        </w:rPr>
        <w:t xml:space="preserve"> </w:t>
      </w:r>
      <w:r w:rsidRPr="0038428D">
        <w:rPr>
          <w:lang w:val="pt-BR"/>
        </w:rPr>
        <w:t>sum</w:t>
      </w:r>
      <w:r w:rsidRPr="0038428D">
        <w:rPr>
          <w:rFonts w:hint="eastAsia"/>
          <w:lang w:val="pt-BR"/>
        </w:rPr>
        <w:t xml:space="preserve">; </w:t>
      </w:r>
      <w:r>
        <w:rPr>
          <w:rFonts w:hint="eastAsia"/>
        </w:rPr>
        <w:t>等兩行中間碼</w:t>
      </w:r>
      <w:r w:rsidRPr="0038428D">
        <w:rPr>
          <w:rFonts w:hint="eastAsia"/>
          <w:lang w:val="pt-BR"/>
        </w:rPr>
        <w:t>，</w:t>
      </w:r>
      <w:r>
        <w:rPr>
          <w:rFonts w:hint="eastAsia"/>
        </w:rPr>
        <w:t>被轉換為組合語言時竟然只剩下一行</w:t>
      </w:r>
      <w:r w:rsidRPr="0038428D">
        <w:rPr>
          <w:rFonts w:hint="eastAsia"/>
          <w:lang w:val="pt-BR"/>
        </w:rPr>
        <w:t xml:space="preserve"> ADD R1, R2, R1 </w:t>
      </w:r>
      <w:r>
        <w:rPr>
          <w:rFonts w:hint="eastAsia"/>
        </w:rPr>
        <w:t>的指令</w:t>
      </w:r>
      <w:r w:rsidRPr="0038428D">
        <w:rPr>
          <w:rFonts w:hint="eastAsia"/>
          <w:lang w:val="pt-BR"/>
        </w:rPr>
        <w:t>，</w:t>
      </w:r>
      <w:r>
        <w:rPr>
          <w:rFonts w:hint="eastAsia"/>
        </w:rPr>
        <w:t>這是由於前面的程式已經將</w:t>
      </w:r>
      <w:r w:rsidRPr="0038428D">
        <w:rPr>
          <w:rFonts w:hint="eastAsia"/>
          <w:lang w:val="pt-BR"/>
        </w:rPr>
        <w:t xml:space="preserve"> sum, </w:t>
      </w:r>
      <w:r>
        <w:rPr>
          <w:rFonts w:hint="eastAsia"/>
          <w:lang w:val="pt-BR"/>
        </w:rPr>
        <w:t>i</w:t>
      </w:r>
      <w:r w:rsidRPr="0038428D">
        <w:rPr>
          <w:rFonts w:hint="eastAsia"/>
          <w:lang w:val="pt-BR"/>
        </w:rPr>
        <w:t xml:space="preserve"> </w:t>
      </w:r>
      <w:r>
        <w:rPr>
          <w:rFonts w:hint="eastAsia"/>
          <w:lang w:val="pt-BR"/>
        </w:rPr>
        <w:t>等變數載入到暫存器</w:t>
      </w:r>
      <w:r>
        <w:rPr>
          <w:rFonts w:hint="eastAsia"/>
          <w:lang w:val="pt-BR"/>
        </w:rPr>
        <w:t xml:space="preserve"> R1, R2 </w:t>
      </w:r>
      <w:r>
        <w:rPr>
          <w:rFonts w:hint="eastAsia"/>
          <w:lang w:val="pt-BR"/>
        </w:rPr>
        <w:t>當中，因此最佳化</w:t>
      </w:r>
      <w:r w:rsidR="00E2182A">
        <w:rPr>
          <w:rFonts w:hint="eastAsia"/>
          <w:lang w:val="pt-BR"/>
        </w:rPr>
        <w:t>後的程式</w:t>
      </w:r>
      <w:r>
        <w:rPr>
          <w:rFonts w:hint="eastAsia"/>
          <w:lang w:val="pt-BR"/>
        </w:rPr>
        <w:t>才能直接對</w:t>
      </w:r>
      <w:r>
        <w:rPr>
          <w:rFonts w:hint="eastAsia"/>
          <w:lang w:val="pt-BR"/>
        </w:rPr>
        <w:t xml:space="preserve"> R1, R2 </w:t>
      </w:r>
      <w:r>
        <w:rPr>
          <w:rFonts w:hint="eastAsia"/>
          <w:lang w:val="pt-BR"/>
        </w:rPr>
        <w:t>進行加法動作，否則的話，這兩行中間碼應該會轉換成</w:t>
      </w:r>
      <w:r w:rsidR="00E2182A">
        <w:rPr>
          <w:rFonts w:hint="eastAsia"/>
          <w:lang w:val="pt-BR"/>
        </w:rPr>
        <w:t>將近十行的</w:t>
      </w:r>
      <w:r>
        <w:rPr>
          <w:rFonts w:hint="eastAsia"/>
          <w:lang w:val="pt-BR"/>
        </w:rPr>
        <w:t>組合語言才對。</w:t>
      </w:r>
    </w:p>
    <w:p w:rsidR="0038428D" w:rsidRDefault="0038428D" w:rsidP="0038428D">
      <w:pPr>
        <w:rPr>
          <w:lang w:val="pt-BR"/>
        </w:rPr>
      </w:pPr>
    </w:p>
    <w:p w:rsidR="0038428D" w:rsidRDefault="0038428D" w:rsidP="0038428D">
      <w:pPr>
        <w:rPr>
          <w:lang w:val="pt-BR"/>
        </w:rPr>
      </w:pPr>
      <w:r>
        <w:rPr>
          <w:rFonts w:hint="eastAsia"/>
          <w:lang w:val="pt-BR"/>
        </w:rPr>
        <w:t>現在，我們已經說明完編譯器的六大階段了，接著，讓我們以</w:t>
      </w:r>
      <w:r>
        <w:rPr>
          <w:rFonts w:hint="eastAsia"/>
          <w:lang w:val="pt-BR"/>
        </w:rPr>
        <w:t xml:space="preserve"> C0 </w:t>
      </w:r>
      <w:r>
        <w:rPr>
          <w:rFonts w:hint="eastAsia"/>
          <w:lang w:val="pt-BR"/>
        </w:rPr>
        <w:t>語言為範例，更詳細的說明每一個階段的功能。</w:t>
      </w:r>
    </w:p>
    <w:p w:rsidR="0038428D" w:rsidRPr="0038428D" w:rsidRDefault="0038428D" w:rsidP="0038428D">
      <w:pPr>
        <w:rPr>
          <w:lang w:val="pt-BR"/>
        </w:rPr>
      </w:pPr>
    </w:p>
    <w:p w:rsidR="00F036E0" w:rsidRDefault="00995DD5" w:rsidP="00350B47">
      <w:pPr>
        <w:pStyle w:val="2"/>
        <w:numPr>
          <w:ilvl w:val="1"/>
          <w:numId w:val="5"/>
        </w:numPr>
      </w:pPr>
      <w:bookmarkStart w:id="13" w:name="_Ref223165869"/>
      <w:bookmarkStart w:id="14" w:name="_Toc228256582"/>
      <w:r>
        <w:rPr>
          <w:rFonts w:hint="eastAsia"/>
        </w:rPr>
        <w:t>詞彙</w:t>
      </w:r>
      <w:r w:rsidRPr="00753133">
        <w:rPr>
          <w:rFonts w:hint="eastAsia"/>
        </w:rPr>
        <w:t>掃描</w:t>
      </w:r>
      <w:bookmarkEnd w:id="13"/>
      <w:bookmarkEnd w:id="14"/>
    </w:p>
    <w:p w:rsidR="0012634A" w:rsidRDefault="0012634A" w:rsidP="00D414D8">
      <w:r>
        <w:rPr>
          <w:rFonts w:hint="eastAsia"/>
        </w:rPr>
        <w:t>詞彙掃描步驟的功能，是將程式切分成一個一個的詞彙，以便作為剖析器的輸入。</w:t>
      </w:r>
    </w:p>
    <w:p w:rsidR="0012634A" w:rsidRDefault="0012634A" w:rsidP="00D414D8"/>
    <w:p w:rsidR="00D414D8" w:rsidRDefault="00D414D8" w:rsidP="00D414D8">
      <w:r>
        <w:rPr>
          <w:rFonts w:hint="eastAsia"/>
        </w:rPr>
        <w:t>高階語言</w:t>
      </w:r>
      <w:r w:rsidR="00C06A82">
        <w:rPr>
          <w:rFonts w:hint="eastAsia"/>
        </w:rPr>
        <w:t>的程式</w:t>
      </w:r>
      <w:r>
        <w:rPr>
          <w:rFonts w:hint="eastAsia"/>
        </w:rPr>
        <w:t>可以視為</w:t>
      </w:r>
      <w:r w:rsidR="00C06A82">
        <w:rPr>
          <w:rFonts w:hint="eastAsia"/>
        </w:rPr>
        <w:t>是</w:t>
      </w:r>
      <w:r>
        <w:rPr>
          <w:rFonts w:hint="eastAsia"/>
        </w:rPr>
        <w:t>一個字串，其基本單位是字元。然而，剖析器</w:t>
      </w:r>
      <w:r w:rsidR="00051C4B">
        <w:rPr>
          <w:rFonts w:hint="eastAsia"/>
        </w:rPr>
        <w:t>通常不接受以字元為單位的輸入，而是期待能以詞彙為單位，而這個將字元轉換成詞彙的動作，正是掃描器的功能。</w:t>
      </w:r>
    </w:p>
    <w:p w:rsidR="00D414D8" w:rsidRDefault="00D414D8" w:rsidP="00D414D8"/>
    <w:p w:rsidR="00835C0D" w:rsidRDefault="00835C0D" w:rsidP="00835C0D">
      <w:r>
        <w:rPr>
          <w:rFonts w:hint="eastAsia"/>
        </w:rPr>
        <w:t>掃描</w:t>
      </w:r>
      <w:r w:rsidRPr="003D5EB3">
        <w:rPr>
          <w:rFonts w:hint="eastAsia"/>
        </w:rPr>
        <w:t>階段的輸出乃是一個詞彙串列，而</w:t>
      </w:r>
      <w:r w:rsidR="00E2182A">
        <w:rPr>
          <w:rFonts w:hint="eastAsia"/>
        </w:rPr>
        <w:t>且會在</w:t>
      </w:r>
      <w:r w:rsidRPr="003D5EB3">
        <w:rPr>
          <w:rFonts w:hint="eastAsia"/>
        </w:rPr>
        <w:t>每個詞彙</w:t>
      </w:r>
      <w:r w:rsidR="00E2182A">
        <w:rPr>
          <w:rFonts w:hint="eastAsia"/>
        </w:rPr>
        <w:t>上</w:t>
      </w:r>
      <w:r w:rsidRPr="003D5EB3">
        <w:rPr>
          <w:rFonts w:hint="eastAsia"/>
        </w:rPr>
        <w:t>標註特殊的詞類標記，</w:t>
      </w:r>
      <w:r w:rsidR="00850036">
        <w:fldChar w:fldCharType="begin"/>
      </w:r>
      <w:r>
        <w:instrText xml:space="preserve"> </w:instrText>
      </w:r>
      <w:r>
        <w:rPr>
          <w:rFonts w:hint="eastAsia"/>
        </w:rPr>
        <w:instrText>REF _Ref223839645 \h</w:instrText>
      </w:r>
      <w:r>
        <w:instrText xml:space="preserve"> </w:instrText>
      </w:r>
      <w:r w:rsidR="00850036">
        <w:fldChar w:fldCharType="separate"/>
      </w:r>
      <w:r w:rsidR="00FB3CC2">
        <w:rPr>
          <w:rFonts w:hint="eastAsia"/>
        </w:rPr>
        <w:t>圖</w:t>
      </w:r>
      <w:r w:rsidR="00FB3CC2">
        <w:rPr>
          <w:rFonts w:hint="eastAsia"/>
        </w:rPr>
        <w:t xml:space="preserve"> </w:t>
      </w:r>
      <w:r w:rsidR="00FB3CC2">
        <w:rPr>
          <w:noProof/>
        </w:rPr>
        <w:t>8</w:t>
      </w:r>
      <w:r w:rsidR="00FB3CC2">
        <w:t>.</w:t>
      </w:r>
      <w:r w:rsidR="00FB3CC2">
        <w:rPr>
          <w:noProof/>
        </w:rPr>
        <w:t>4</w:t>
      </w:r>
      <w:r w:rsidR="00850036">
        <w:fldChar w:fldCharType="end"/>
      </w:r>
      <w:r w:rsidRPr="003D5EB3">
        <w:rPr>
          <w:rFonts w:hint="eastAsia"/>
        </w:rPr>
        <w:t>顯示了這個詞彙串列以及詞類標記，其中，包含了</w:t>
      </w:r>
      <w:r w:rsidR="00261539">
        <w:rPr>
          <w:rFonts w:hint="eastAsia"/>
        </w:rPr>
        <w:t>識別字</w:t>
      </w:r>
      <w:r w:rsidR="00261539">
        <w:rPr>
          <w:rStyle w:val="aff"/>
        </w:rPr>
        <w:footnoteReference w:id="1"/>
      </w:r>
      <w:r w:rsidRPr="003D5EB3">
        <w:rPr>
          <w:rFonts w:hint="eastAsia"/>
        </w:rPr>
        <w:t xml:space="preserve">(id) </w:t>
      </w:r>
      <w:r w:rsidRPr="003D5EB3">
        <w:rPr>
          <w:rFonts w:hint="eastAsia"/>
        </w:rPr>
        <w:t>以及一些基</w:t>
      </w:r>
      <w:r w:rsidR="00C06A82">
        <w:rPr>
          <w:rFonts w:hint="eastAsia"/>
        </w:rPr>
        <w:t>本</w:t>
      </w:r>
      <w:r w:rsidRPr="003D5EB3">
        <w:rPr>
          <w:rFonts w:hint="eastAsia"/>
        </w:rPr>
        <w:t>運算，像是等於</w:t>
      </w:r>
      <w:r w:rsidRPr="003D5EB3">
        <w:rPr>
          <w:rFonts w:hint="eastAsia"/>
        </w:rPr>
        <w:t xml:space="preserve"> (=), </w:t>
      </w:r>
      <w:r w:rsidRPr="003D5EB3">
        <w:rPr>
          <w:rFonts w:hint="eastAsia"/>
        </w:rPr>
        <w:t>加號</w:t>
      </w:r>
      <w:r w:rsidRPr="003D5EB3">
        <w:rPr>
          <w:rFonts w:hint="eastAsia"/>
        </w:rPr>
        <w:t xml:space="preserve"> (+), </w:t>
      </w:r>
      <w:r w:rsidRPr="003D5EB3">
        <w:rPr>
          <w:rFonts w:hint="eastAsia"/>
        </w:rPr>
        <w:t>乘號</w:t>
      </w:r>
      <w:r w:rsidRPr="003D5EB3">
        <w:rPr>
          <w:rFonts w:hint="eastAsia"/>
        </w:rPr>
        <w:t xml:space="preserve"> (*) </w:t>
      </w:r>
      <w:r w:rsidRPr="003D5EB3">
        <w:rPr>
          <w:rFonts w:hint="eastAsia"/>
        </w:rPr>
        <w:t>等等。像是</w:t>
      </w:r>
      <w:r w:rsidRPr="003D5EB3">
        <w:rPr>
          <w:rFonts w:hint="eastAsia"/>
        </w:rPr>
        <w:t xml:space="preserve"> sum </w:t>
      </w:r>
      <w:r w:rsidRPr="003D5EB3">
        <w:rPr>
          <w:rFonts w:hint="eastAsia"/>
        </w:rPr>
        <w:t>與</w:t>
      </w:r>
      <w:r w:rsidRPr="003D5EB3">
        <w:rPr>
          <w:rFonts w:hint="eastAsia"/>
        </w:rPr>
        <w:t xml:space="preserve"> i </w:t>
      </w:r>
      <w:r w:rsidRPr="003D5EB3">
        <w:rPr>
          <w:rFonts w:hint="eastAsia"/>
        </w:rPr>
        <w:t>等變數就被標註上</w:t>
      </w:r>
      <w:r w:rsidRPr="003D5EB3">
        <w:rPr>
          <w:rFonts w:hint="eastAsia"/>
        </w:rPr>
        <w:t xml:space="preserve"> id </w:t>
      </w:r>
      <w:r w:rsidRPr="003D5EB3">
        <w:rPr>
          <w:rFonts w:hint="eastAsia"/>
        </w:rPr>
        <w:t>這個詞類標記，以便後續的剖析階段處理，而對於基本運算而言，在本章的範例當中，將</w:t>
      </w:r>
      <w:r w:rsidR="00E2182A">
        <w:rPr>
          <w:rFonts w:hint="eastAsia"/>
        </w:rPr>
        <w:t>直接以該運算符號</w:t>
      </w:r>
      <w:r w:rsidRPr="003D5EB3">
        <w:rPr>
          <w:rFonts w:hint="eastAsia"/>
        </w:rPr>
        <w:t>作為標記。</w:t>
      </w:r>
    </w:p>
    <w:p w:rsidR="00835C0D" w:rsidRPr="00E2182A" w:rsidRDefault="00835C0D" w:rsidP="00835C0D"/>
    <w:tbl>
      <w:tblPr>
        <w:tblW w:w="0" w:type="auto"/>
        <w:jc w:val="center"/>
        <w:tblInd w:w="-2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918"/>
        <w:gridCol w:w="837"/>
        <w:gridCol w:w="837"/>
        <w:gridCol w:w="837"/>
        <w:gridCol w:w="837"/>
        <w:gridCol w:w="837"/>
      </w:tblGrid>
      <w:tr w:rsidR="0038428D" w:rsidRPr="00863D87" w:rsidTr="00863D87">
        <w:trPr>
          <w:jc w:val="center"/>
        </w:trPr>
        <w:tc>
          <w:tcPr>
            <w:tcW w:w="1918" w:type="dxa"/>
          </w:tcPr>
          <w:p w:rsidR="0038428D" w:rsidRPr="00863D87" w:rsidRDefault="0038428D" w:rsidP="004A20BF">
            <w:r w:rsidRPr="00863D87">
              <w:rPr>
                <w:rFonts w:hint="eastAsia"/>
              </w:rPr>
              <w:t>詞彙</w:t>
            </w:r>
            <w:r w:rsidRPr="00863D87">
              <w:rPr>
                <w:rFonts w:hint="eastAsia"/>
              </w:rPr>
              <w:t xml:space="preserve"> (</w:t>
            </w:r>
            <w:r w:rsidRPr="00863D87">
              <w:t>T</w:t>
            </w:r>
            <w:r w:rsidRPr="00863D87">
              <w:rPr>
                <w:rFonts w:hint="eastAsia"/>
              </w:rPr>
              <w:t>oken)</w:t>
            </w:r>
          </w:p>
        </w:tc>
        <w:tc>
          <w:tcPr>
            <w:tcW w:w="837" w:type="dxa"/>
          </w:tcPr>
          <w:p w:rsidR="0038428D" w:rsidRPr="00863D87" w:rsidRDefault="0038428D" w:rsidP="004A20BF">
            <w:r w:rsidRPr="00863D87">
              <w:rPr>
                <w:rFonts w:hint="eastAsia"/>
              </w:rPr>
              <w:t>sum</w:t>
            </w:r>
          </w:p>
        </w:tc>
        <w:tc>
          <w:tcPr>
            <w:tcW w:w="837" w:type="dxa"/>
          </w:tcPr>
          <w:p w:rsidR="0038428D" w:rsidRPr="00863D87" w:rsidRDefault="0038428D" w:rsidP="004A20BF">
            <w:r w:rsidRPr="00863D87">
              <w:rPr>
                <w:rFonts w:hint="eastAsia"/>
              </w:rPr>
              <w:t>=</w:t>
            </w:r>
          </w:p>
        </w:tc>
        <w:tc>
          <w:tcPr>
            <w:tcW w:w="837" w:type="dxa"/>
          </w:tcPr>
          <w:p w:rsidR="0038428D" w:rsidRPr="00863D87" w:rsidRDefault="0038428D" w:rsidP="004A20BF">
            <w:r w:rsidRPr="00863D87">
              <w:rPr>
                <w:rFonts w:hint="eastAsia"/>
              </w:rPr>
              <w:t>sum</w:t>
            </w:r>
          </w:p>
        </w:tc>
        <w:tc>
          <w:tcPr>
            <w:tcW w:w="837" w:type="dxa"/>
          </w:tcPr>
          <w:p w:rsidR="0038428D" w:rsidRPr="00863D87" w:rsidRDefault="0038428D" w:rsidP="004A20BF">
            <w:r w:rsidRPr="00863D87">
              <w:rPr>
                <w:rFonts w:hint="eastAsia"/>
              </w:rPr>
              <w:t>+</w:t>
            </w:r>
          </w:p>
        </w:tc>
        <w:tc>
          <w:tcPr>
            <w:tcW w:w="837" w:type="dxa"/>
          </w:tcPr>
          <w:p w:rsidR="0038428D" w:rsidRPr="00863D87" w:rsidRDefault="0038428D" w:rsidP="004A20BF">
            <w:r w:rsidRPr="00863D87">
              <w:rPr>
                <w:rFonts w:hint="eastAsia"/>
              </w:rPr>
              <w:t>i</w:t>
            </w:r>
          </w:p>
        </w:tc>
      </w:tr>
      <w:tr w:rsidR="0038428D" w:rsidRPr="00863D87" w:rsidTr="00863D87">
        <w:trPr>
          <w:jc w:val="center"/>
        </w:trPr>
        <w:tc>
          <w:tcPr>
            <w:tcW w:w="1918" w:type="dxa"/>
          </w:tcPr>
          <w:p w:rsidR="0038428D" w:rsidRPr="00863D87" w:rsidRDefault="0038428D" w:rsidP="004A20BF">
            <w:r w:rsidRPr="00863D87">
              <w:rPr>
                <w:rFonts w:hint="eastAsia"/>
              </w:rPr>
              <w:t>詞類標記</w:t>
            </w:r>
            <w:r w:rsidRPr="00863D87">
              <w:rPr>
                <w:rFonts w:hint="eastAsia"/>
              </w:rPr>
              <w:t xml:space="preserve"> (Type)</w:t>
            </w:r>
          </w:p>
        </w:tc>
        <w:tc>
          <w:tcPr>
            <w:tcW w:w="837" w:type="dxa"/>
          </w:tcPr>
          <w:p w:rsidR="0038428D" w:rsidRPr="00863D87" w:rsidRDefault="0038428D" w:rsidP="004A20BF">
            <w:r w:rsidRPr="00863D87">
              <w:rPr>
                <w:rFonts w:hint="eastAsia"/>
              </w:rPr>
              <w:t>id</w:t>
            </w:r>
          </w:p>
        </w:tc>
        <w:tc>
          <w:tcPr>
            <w:tcW w:w="837" w:type="dxa"/>
          </w:tcPr>
          <w:p w:rsidR="0038428D" w:rsidRPr="00863D87" w:rsidRDefault="0038428D" w:rsidP="004A20BF">
            <w:r w:rsidRPr="00863D87">
              <w:rPr>
                <w:rFonts w:hint="eastAsia"/>
              </w:rPr>
              <w:t>=</w:t>
            </w:r>
          </w:p>
        </w:tc>
        <w:tc>
          <w:tcPr>
            <w:tcW w:w="837" w:type="dxa"/>
          </w:tcPr>
          <w:p w:rsidR="0038428D" w:rsidRPr="00863D87" w:rsidRDefault="0038428D" w:rsidP="004A20BF">
            <w:r w:rsidRPr="00863D87">
              <w:rPr>
                <w:rFonts w:hint="eastAsia"/>
              </w:rPr>
              <w:t>id</w:t>
            </w:r>
          </w:p>
        </w:tc>
        <w:tc>
          <w:tcPr>
            <w:tcW w:w="837" w:type="dxa"/>
          </w:tcPr>
          <w:p w:rsidR="0038428D" w:rsidRPr="00863D87" w:rsidRDefault="0038428D" w:rsidP="004A20BF">
            <w:r w:rsidRPr="00863D87">
              <w:rPr>
                <w:rFonts w:hint="eastAsia"/>
              </w:rPr>
              <w:t>+</w:t>
            </w:r>
          </w:p>
        </w:tc>
        <w:tc>
          <w:tcPr>
            <w:tcW w:w="837" w:type="dxa"/>
          </w:tcPr>
          <w:p w:rsidR="0038428D" w:rsidRPr="00863D87" w:rsidRDefault="0038428D" w:rsidP="004A20BF">
            <w:r w:rsidRPr="00863D87">
              <w:rPr>
                <w:rFonts w:hint="eastAsia"/>
              </w:rPr>
              <w:t>id</w:t>
            </w:r>
          </w:p>
        </w:tc>
      </w:tr>
    </w:tbl>
    <w:p w:rsidR="00835C0D" w:rsidRDefault="00835C0D" w:rsidP="00835C0D">
      <w:pPr>
        <w:pStyle w:val="a8"/>
        <w:jc w:val="center"/>
      </w:pPr>
      <w:bookmarkStart w:id="15" w:name="_Ref223839645"/>
      <w:r>
        <w:rPr>
          <w:rFonts w:hint="eastAsia"/>
        </w:rPr>
        <w:t>圖</w:t>
      </w:r>
      <w:r>
        <w:rPr>
          <w:rFonts w:hint="eastAsia"/>
        </w:rPr>
        <w:t xml:space="preserve"> </w:t>
      </w:r>
      <w:fldSimple w:instr=" STYLEREF 1 \s ">
        <w:r w:rsidR="00FB3CC2">
          <w:rPr>
            <w:noProof/>
          </w:rPr>
          <w:t>8</w:t>
        </w:r>
      </w:fldSimple>
      <w:r w:rsidR="00892ACE">
        <w:t>.</w:t>
      </w:r>
      <w:r w:rsidR="00850036">
        <w:fldChar w:fldCharType="begin"/>
      </w:r>
      <w:r w:rsidR="00892ACE">
        <w:instrText xml:space="preserve"> </w:instrText>
      </w:r>
      <w:r w:rsidR="00892ACE">
        <w:rPr>
          <w:rFonts w:hint="eastAsia"/>
        </w:rPr>
        <w:instrText xml:space="preserve">SEQ </w:instrText>
      </w:r>
      <w:r w:rsidR="00892ACE">
        <w:rPr>
          <w:rFonts w:hint="eastAsia"/>
        </w:rPr>
        <w:instrText>圖</w:instrText>
      </w:r>
      <w:r w:rsidR="00892ACE">
        <w:rPr>
          <w:rFonts w:hint="eastAsia"/>
        </w:rPr>
        <w:instrText xml:space="preserve"> \* ARABIC \s 1</w:instrText>
      </w:r>
      <w:r w:rsidR="00892ACE">
        <w:instrText xml:space="preserve"> </w:instrText>
      </w:r>
      <w:r w:rsidR="00850036">
        <w:fldChar w:fldCharType="separate"/>
      </w:r>
      <w:r w:rsidR="00FB3CC2">
        <w:rPr>
          <w:noProof/>
        </w:rPr>
        <w:t>4</w:t>
      </w:r>
      <w:r w:rsidR="00850036">
        <w:fldChar w:fldCharType="end"/>
      </w:r>
      <w:bookmarkEnd w:id="15"/>
      <w:r>
        <w:rPr>
          <w:rFonts w:hint="eastAsia"/>
        </w:rPr>
        <w:t>掃描階段的輸出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具類型標記的詞彙串列</w:t>
      </w:r>
    </w:p>
    <w:p w:rsidR="00835C0D" w:rsidRDefault="00835C0D" w:rsidP="00835C0D"/>
    <w:p w:rsidR="00835C0D" w:rsidRDefault="00835C0D" w:rsidP="003B677A">
      <w:r>
        <w:rPr>
          <w:rFonts w:hint="eastAsia"/>
        </w:rPr>
        <w:t>在高階語言當中常見的詞類標記有</w:t>
      </w:r>
      <w:r w:rsidR="00030FF3">
        <w:rPr>
          <w:rFonts w:hint="eastAsia"/>
        </w:rPr>
        <w:t>識別字</w:t>
      </w:r>
      <w:r>
        <w:rPr>
          <w:rFonts w:hint="eastAsia"/>
        </w:rPr>
        <w:t xml:space="preserve">(id), </w:t>
      </w:r>
      <w:r>
        <w:rPr>
          <w:rFonts w:hint="eastAsia"/>
        </w:rPr>
        <w:t>常數</w:t>
      </w:r>
      <w:r>
        <w:rPr>
          <w:rFonts w:hint="eastAsia"/>
        </w:rPr>
        <w:t xml:space="preserve"> (number), </w:t>
      </w:r>
      <w:r>
        <w:rPr>
          <w:rFonts w:hint="eastAsia"/>
        </w:rPr>
        <w:t>字串</w:t>
      </w:r>
      <w:r>
        <w:rPr>
          <w:rFonts w:hint="eastAsia"/>
        </w:rPr>
        <w:t xml:space="preserve"> (string)</w:t>
      </w:r>
      <w:r>
        <w:rPr>
          <w:rFonts w:hint="eastAsia"/>
        </w:rPr>
        <w:t>等等，在圖</w:t>
      </w:r>
      <w:r>
        <w:rPr>
          <w:rFonts w:hint="eastAsia"/>
        </w:rPr>
        <w:t xml:space="preserve"> </w:t>
      </w:r>
      <w:r w:rsidR="003B677A">
        <w:rPr>
          <w:rFonts w:hint="eastAsia"/>
        </w:rPr>
        <w:t>8.11</w:t>
      </w:r>
      <w:r>
        <w:rPr>
          <w:rFonts w:hint="eastAsia"/>
        </w:rPr>
        <w:t>當中我們已經看到</w:t>
      </w:r>
      <w:r w:rsidR="00030FF3" w:rsidRPr="00030FF3">
        <w:rPr>
          <w:rFonts w:hint="eastAsia"/>
        </w:rPr>
        <w:t>識別字</w:t>
      </w:r>
      <w:r>
        <w:rPr>
          <w:rFonts w:hint="eastAsia"/>
        </w:rPr>
        <w:t xml:space="preserve"> id </w:t>
      </w:r>
      <w:r>
        <w:rPr>
          <w:rFonts w:hint="eastAsia"/>
        </w:rPr>
        <w:t>的範例，為了更清楚的說明這些標記的意義，讓我們再舉一個範例說明。</w:t>
      </w:r>
    </w:p>
    <w:p w:rsidR="00835C0D" w:rsidRDefault="00835C0D" w:rsidP="00835C0D"/>
    <w:p w:rsidR="00835C0D" w:rsidRDefault="00835C0D" w:rsidP="003B677A">
      <w:r>
        <w:rPr>
          <w:rFonts w:hint="eastAsia"/>
        </w:rPr>
        <w:t>若</w:t>
      </w:r>
      <w:r>
        <w:rPr>
          <w:rFonts w:hint="eastAsia"/>
        </w:rPr>
        <w:t xml:space="preserve">C </w:t>
      </w:r>
      <w:r>
        <w:rPr>
          <w:rFonts w:hint="eastAsia"/>
        </w:rPr>
        <w:t>語言當中的</w:t>
      </w:r>
      <w:r>
        <w:rPr>
          <w:rFonts w:hint="eastAsia"/>
        </w:rPr>
        <w:t>printf(</w:t>
      </w:r>
      <w:r w:rsidR="00124584" w:rsidRPr="00124584">
        <w:t>"</w:t>
      </w:r>
      <w:r>
        <w:rPr>
          <w:rFonts w:hint="eastAsia"/>
        </w:rPr>
        <w:t>%d</w:t>
      </w:r>
      <w:r w:rsidR="00124584" w:rsidRPr="00124584">
        <w:t>"</w:t>
      </w:r>
      <w:r>
        <w:rPr>
          <w:rFonts w:hint="eastAsia"/>
        </w:rPr>
        <w:t xml:space="preserve">, 30) </w:t>
      </w:r>
      <w:r>
        <w:rPr>
          <w:rFonts w:hint="eastAsia"/>
        </w:rPr>
        <w:t>指令被掃描器掃入後，會輸出如圖</w:t>
      </w:r>
      <w:r>
        <w:rPr>
          <w:rFonts w:hint="eastAsia"/>
        </w:rPr>
        <w:t xml:space="preserve"> </w:t>
      </w:r>
      <w:r w:rsidR="003B677A">
        <w:rPr>
          <w:rFonts w:hint="eastAsia"/>
        </w:rPr>
        <w:t>8.12</w:t>
      </w:r>
      <w:r>
        <w:rPr>
          <w:rFonts w:hint="eastAsia"/>
        </w:rPr>
        <w:t>的詞彙串列，其中</w:t>
      </w:r>
      <w:r w:rsidR="00E2182A">
        <w:rPr>
          <w:rFonts w:hint="eastAsia"/>
        </w:rPr>
        <w:t>的</w:t>
      </w:r>
      <w:r>
        <w:rPr>
          <w:rFonts w:hint="eastAsia"/>
        </w:rPr>
        <w:t xml:space="preserve">printf </w:t>
      </w:r>
      <w:r>
        <w:rPr>
          <w:rFonts w:hint="eastAsia"/>
        </w:rPr>
        <w:t>是</w:t>
      </w:r>
      <w:r w:rsidR="00030FF3">
        <w:rPr>
          <w:rFonts w:hint="eastAsia"/>
        </w:rPr>
        <w:t>識別字</w:t>
      </w:r>
      <w:r>
        <w:rPr>
          <w:rFonts w:hint="eastAsia"/>
        </w:rPr>
        <w:t xml:space="preserve"> (id)</w:t>
      </w:r>
      <w:r>
        <w:rPr>
          <w:rFonts w:hint="eastAsia"/>
        </w:rPr>
        <w:t>，</w:t>
      </w:r>
      <w:r w:rsidR="00124584" w:rsidRPr="00124584">
        <w:t>"</w:t>
      </w:r>
      <w:r>
        <w:rPr>
          <w:rFonts w:hint="eastAsia"/>
        </w:rPr>
        <w:t>%d</w:t>
      </w:r>
      <w:r w:rsidR="00124584" w:rsidRPr="00124584">
        <w:t>"</w:t>
      </w:r>
      <w:r>
        <w:rPr>
          <w:rFonts w:hint="eastAsia"/>
        </w:rPr>
        <w:t xml:space="preserve"> </w:t>
      </w:r>
      <w:r>
        <w:rPr>
          <w:rFonts w:hint="eastAsia"/>
        </w:rPr>
        <w:t>則是字串</w:t>
      </w:r>
      <w:r>
        <w:rPr>
          <w:rFonts w:hint="eastAsia"/>
        </w:rPr>
        <w:t xml:space="preserve"> (string)</w:t>
      </w:r>
      <w:r>
        <w:rPr>
          <w:rFonts w:hint="eastAsia"/>
        </w:rPr>
        <w:t>，而</w:t>
      </w:r>
      <w:r>
        <w:rPr>
          <w:rFonts w:hint="eastAsia"/>
        </w:rPr>
        <w:t xml:space="preserve"> 30 </w:t>
      </w:r>
      <w:r>
        <w:rPr>
          <w:rFonts w:hint="eastAsia"/>
        </w:rPr>
        <w:t>則被標上數字標記</w:t>
      </w:r>
      <w:r>
        <w:rPr>
          <w:rFonts w:hint="eastAsia"/>
        </w:rPr>
        <w:t xml:space="preserve"> (number)</w:t>
      </w:r>
      <w:r>
        <w:rPr>
          <w:rFonts w:hint="eastAsia"/>
        </w:rPr>
        <w:t>。</w:t>
      </w:r>
    </w:p>
    <w:p w:rsidR="00835C0D" w:rsidRPr="00BB6C8E" w:rsidRDefault="00835C0D" w:rsidP="00835C0D"/>
    <w:tbl>
      <w:tblPr>
        <w:tblW w:w="0" w:type="auto"/>
        <w:jc w:val="center"/>
        <w:tblInd w:w="-2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918"/>
        <w:gridCol w:w="837"/>
        <w:gridCol w:w="837"/>
        <w:gridCol w:w="1047"/>
        <w:gridCol w:w="627"/>
        <w:gridCol w:w="990"/>
        <w:gridCol w:w="837"/>
      </w:tblGrid>
      <w:tr w:rsidR="00835C0D" w:rsidRPr="00863D87" w:rsidTr="00863D87">
        <w:trPr>
          <w:jc w:val="center"/>
        </w:trPr>
        <w:tc>
          <w:tcPr>
            <w:tcW w:w="1918" w:type="dxa"/>
          </w:tcPr>
          <w:p w:rsidR="00835C0D" w:rsidRPr="00863D87" w:rsidRDefault="00835C0D" w:rsidP="004A20BF">
            <w:r w:rsidRPr="00863D87">
              <w:rPr>
                <w:rFonts w:hint="eastAsia"/>
              </w:rPr>
              <w:t>詞彙</w:t>
            </w:r>
            <w:r w:rsidRPr="00863D87">
              <w:rPr>
                <w:rFonts w:hint="eastAsia"/>
              </w:rPr>
              <w:t xml:space="preserve"> (</w:t>
            </w:r>
            <w:r w:rsidRPr="00863D87">
              <w:t>T</w:t>
            </w:r>
            <w:r w:rsidRPr="00863D87">
              <w:rPr>
                <w:rFonts w:hint="eastAsia"/>
              </w:rPr>
              <w:t>oken)</w:t>
            </w:r>
          </w:p>
        </w:tc>
        <w:tc>
          <w:tcPr>
            <w:tcW w:w="837" w:type="dxa"/>
          </w:tcPr>
          <w:p w:rsidR="00835C0D" w:rsidRPr="00863D87" w:rsidRDefault="00835C0D" w:rsidP="004A20BF">
            <w:r w:rsidRPr="00863D87">
              <w:rPr>
                <w:rFonts w:hint="eastAsia"/>
              </w:rPr>
              <w:t>printf</w:t>
            </w:r>
          </w:p>
        </w:tc>
        <w:tc>
          <w:tcPr>
            <w:tcW w:w="837" w:type="dxa"/>
          </w:tcPr>
          <w:p w:rsidR="00835C0D" w:rsidRPr="00863D87" w:rsidRDefault="00835C0D" w:rsidP="004A20BF">
            <w:r w:rsidRPr="00863D87">
              <w:rPr>
                <w:rFonts w:hint="eastAsia"/>
              </w:rPr>
              <w:t>(</w:t>
            </w:r>
          </w:p>
        </w:tc>
        <w:tc>
          <w:tcPr>
            <w:tcW w:w="1047" w:type="dxa"/>
          </w:tcPr>
          <w:p w:rsidR="00835C0D" w:rsidRPr="00863D87" w:rsidRDefault="00892ACE" w:rsidP="004A20BF">
            <w:r w:rsidRPr="00124584">
              <w:t>"</w:t>
            </w:r>
            <w:r w:rsidR="00835C0D" w:rsidRPr="00863D87">
              <w:rPr>
                <w:rFonts w:hint="eastAsia"/>
              </w:rPr>
              <w:t>%d</w:t>
            </w:r>
            <w:r w:rsidRPr="00124584">
              <w:t>"</w:t>
            </w:r>
            <w:r w:rsidR="00835C0D" w:rsidRPr="00863D87">
              <w:rPr>
                <w:rFonts w:hint="eastAsia"/>
              </w:rPr>
              <w:t xml:space="preserve"> </w:t>
            </w:r>
          </w:p>
        </w:tc>
        <w:tc>
          <w:tcPr>
            <w:tcW w:w="627" w:type="dxa"/>
          </w:tcPr>
          <w:p w:rsidR="00835C0D" w:rsidRPr="00863D87" w:rsidRDefault="00835C0D" w:rsidP="004A20BF">
            <w:r w:rsidRPr="00863D87">
              <w:rPr>
                <w:rFonts w:hint="eastAsia"/>
              </w:rPr>
              <w:t>,</w:t>
            </w:r>
          </w:p>
        </w:tc>
        <w:tc>
          <w:tcPr>
            <w:tcW w:w="990" w:type="dxa"/>
          </w:tcPr>
          <w:p w:rsidR="00835C0D" w:rsidRPr="00863D87" w:rsidRDefault="00835C0D" w:rsidP="004A20BF">
            <w:r w:rsidRPr="00863D87">
              <w:rPr>
                <w:rFonts w:hint="eastAsia"/>
              </w:rPr>
              <w:t>30</w:t>
            </w:r>
          </w:p>
        </w:tc>
        <w:tc>
          <w:tcPr>
            <w:tcW w:w="837" w:type="dxa"/>
          </w:tcPr>
          <w:p w:rsidR="00835C0D" w:rsidRPr="00863D87" w:rsidRDefault="00835C0D" w:rsidP="004A20BF">
            <w:r w:rsidRPr="00863D87">
              <w:rPr>
                <w:rFonts w:hint="eastAsia"/>
              </w:rPr>
              <w:t>)</w:t>
            </w:r>
          </w:p>
        </w:tc>
      </w:tr>
      <w:tr w:rsidR="00835C0D" w:rsidRPr="00863D87" w:rsidTr="00863D87">
        <w:trPr>
          <w:jc w:val="center"/>
        </w:trPr>
        <w:tc>
          <w:tcPr>
            <w:tcW w:w="1918" w:type="dxa"/>
          </w:tcPr>
          <w:p w:rsidR="00835C0D" w:rsidRPr="00863D87" w:rsidRDefault="00835C0D" w:rsidP="004A20BF">
            <w:r w:rsidRPr="00863D87">
              <w:rPr>
                <w:rFonts w:hint="eastAsia"/>
              </w:rPr>
              <w:t>詞類標記</w:t>
            </w:r>
            <w:r w:rsidRPr="00863D87">
              <w:rPr>
                <w:rFonts w:hint="eastAsia"/>
              </w:rPr>
              <w:t xml:space="preserve"> (Type)</w:t>
            </w:r>
          </w:p>
        </w:tc>
        <w:tc>
          <w:tcPr>
            <w:tcW w:w="837" w:type="dxa"/>
          </w:tcPr>
          <w:p w:rsidR="00835C0D" w:rsidRPr="00863D87" w:rsidRDefault="00835C0D" w:rsidP="004A20BF">
            <w:r w:rsidRPr="00863D87">
              <w:rPr>
                <w:rFonts w:hint="eastAsia"/>
              </w:rPr>
              <w:t>id</w:t>
            </w:r>
          </w:p>
        </w:tc>
        <w:tc>
          <w:tcPr>
            <w:tcW w:w="837" w:type="dxa"/>
          </w:tcPr>
          <w:p w:rsidR="00835C0D" w:rsidRPr="00863D87" w:rsidRDefault="00835C0D" w:rsidP="004A20BF">
            <w:r w:rsidRPr="00863D87">
              <w:rPr>
                <w:rFonts w:hint="eastAsia"/>
              </w:rPr>
              <w:t>(</w:t>
            </w:r>
          </w:p>
        </w:tc>
        <w:tc>
          <w:tcPr>
            <w:tcW w:w="1047" w:type="dxa"/>
          </w:tcPr>
          <w:p w:rsidR="00835C0D" w:rsidRPr="00863D87" w:rsidRDefault="00835C0D" w:rsidP="004A20BF">
            <w:r w:rsidRPr="00863D87">
              <w:rPr>
                <w:rFonts w:hint="eastAsia"/>
              </w:rPr>
              <w:t>string</w:t>
            </w:r>
          </w:p>
        </w:tc>
        <w:tc>
          <w:tcPr>
            <w:tcW w:w="627" w:type="dxa"/>
          </w:tcPr>
          <w:p w:rsidR="00835C0D" w:rsidRPr="00863D87" w:rsidRDefault="00835C0D" w:rsidP="004A20BF">
            <w:r w:rsidRPr="00863D87">
              <w:rPr>
                <w:rFonts w:hint="eastAsia"/>
              </w:rPr>
              <w:t>,</w:t>
            </w:r>
          </w:p>
        </w:tc>
        <w:tc>
          <w:tcPr>
            <w:tcW w:w="990" w:type="dxa"/>
          </w:tcPr>
          <w:p w:rsidR="00835C0D" w:rsidRPr="00863D87" w:rsidRDefault="00835C0D" w:rsidP="004A20BF">
            <w:r w:rsidRPr="00863D87">
              <w:rPr>
                <w:rFonts w:hint="eastAsia"/>
              </w:rPr>
              <w:t>number</w:t>
            </w:r>
          </w:p>
        </w:tc>
        <w:tc>
          <w:tcPr>
            <w:tcW w:w="837" w:type="dxa"/>
          </w:tcPr>
          <w:p w:rsidR="00835C0D" w:rsidRPr="00863D87" w:rsidRDefault="00835C0D" w:rsidP="004A20BF">
            <w:r w:rsidRPr="00863D87">
              <w:rPr>
                <w:rFonts w:hint="eastAsia"/>
              </w:rPr>
              <w:t>)</w:t>
            </w:r>
          </w:p>
        </w:tc>
      </w:tr>
    </w:tbl>
    <w:p w:rsidR="00835C0D" w:rsidRDefault="00835C0D" w:rsidP="00835C0D">
      <w:pPr>
        <w:pStyle w:val="a8"/>
        <w:jc w:val="center"/>
      </w:pPr>
      <w:r>
        <w:rPr>
          <w:rFonts w:hint="eastAsia"/>
        </w:rPr>
        <w:t>圖</w:t>
      </w:r>
      <w:r>
        <w:rPr>
          <w:rFonts w:hint="eastAsia"/>
        </w:rPr>
        <w:t xml:space="preserve"> </w:t>
      </w:r>
      <w:fldSimple w:instr=" STYLEREF 1 \s ">
        <w:r w:rsidR="00FB3CC2">
          <w:rPr>
            <w:noProof/>
          </w:rPr>
          <w:t>8</w:t>
        </w:r>
      </w:fldSimple>
      <w:r w:rsidR="00892ACE">
        <w:t>.</w:t>
      </w:r>
      <w:r w:rsidR="00850036">
        <w:fldChar w:fldCharType="begin"/>
      </w:r>
      <w:r w:rsidR="00892ACE">
        <w:instrText xml:space="preserve"> </w:instrText>
      </w:r>
      <w:r w:rsidR="00892ACE">
        <w:rPr>
          <w:rFonts w:hint="eastAsia"/>
        </w:rPr>
        <w:instrText xml:space="preserve">SEQ </w:instrText>
      </w:r>
      <w:r w:rsidR="00892ACE">
        <w:rPr>
          <w:rFonts w:hint="eastAsia"/>
        </w:rPr>
        <w:instrText>圖</w:instrText>
      </w:r>
      <w:r w:rsidR="00892ACE">
        <w:rPr>
          <w:rFonts w:hint="eastAsia"/>
        </w:rPr>
        <w:instrText xml:space="preserve"> \* ARABIC \s 1</w:instrText>
      </w:r>
      <w:r w:rsidR="00892ACE">
        <w:instrText xml:space="preserve"> </w:instrText>
      </w:r>
      <w:r w:rsidR="00850036">
        <w:fldChar w:fldCharType="separate"/>
      </w:r>
      <w:r w:rsidR="00FB3CC2">
        <w:rPr>
          <w:noProof/>
        </w:rPr>
        <w:t>5</w:t>
      </w:r>
      <w:r w:rsidR="00850036"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掃描階段的輸出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包含常數與字串的範例</w:t>
      </w:r>
    </w:p>
    <w:p w:rsidR="00835C0D" w:rsidRDefault="00835C0D" w:rsidP="00D414D8"/>
    <w:p w:rsidR="00D414D8" w:rsidRDefault="00051C4B" w:rsidP="00D414D8">
      <w:r>
        <w:rPr>
          <w:rFonts w:hint="eastAsia"/>
        </w:rPr>
        <w:t>簡單來說，</w:t>
      </w:r>
      <w:r w:rsidR="00D414D8">
        <w:rPr>
          <w:rFonts w:hint="eastAsia"/>
        </w:rPr>
        <w:t>掃描器是用來將程式轉換成一串詞彙序列的程式，</w:t>
      </w:r>
      <w:r>
        <w:rPr>
          <w:rFonts w:hint="eastAsia"/>
        </w:rPr>
        <w:t>但是在實作上，</w:t>
      </w:r>
      <w:r w:rsidR="00E2182A">
        <w:rPr>
          <w:rFonts w:hint="eastAsia"/>
        </w:rPr>
        <w:t>通常會將</w:t>
      </w:r>
      <w:r>
        <w:rPr>
          <w:rFonts w:hint="eastAsia"/>
        </w:rPr>
        <w:t>掃描器</w:t>
      </w:r>
      <w:r w:rsidR="00157806">
        <w:rPr>
          <w:rFonts w:hint="eastAsia"/>
        </w:rPr>
        <w:t>撰寫成</w:t>
      </w:r>
      <w:r>
        <w:rPr>
          <w:rFonts w:hint="eastAsia"/>
        </w:rPr>
        <w:t>像</w:t>
      </w:r>
      <w:r w:rsidR="00EB3C89">
        <w:rPr>
          <w:rFonts w:hint="eastAsia"/>
        </w:rPr>
        <w:t>n</w:t>
      </w:r>
      <w:r>
        <w:rPr>
          <w:rFonts w:hint="eastAsia"/>
        </w:rPr>
        <w:t xml:space="preserve">extToken() </w:t>
      </w:r>
      <w:r>
        <w:rPr>
          <w:rFonts w:hint="eastAsia"/>
        </w:rPr>
        <w:t>這樣的</w:t>
      </w:r>
      <w:r w:rsidR="00157806">
        <w:rPr>
          <w:rFonts w:hint="eastAsia"/>
        </w:rPr>
        <w:t>單</w:t>
      </w:r>
      <w:r>
        <w:rPr>
          <w:rFonts w:hint="eastAsia"/>
        </w:rPr>
        <w:t>一</w:t>
      </w:r>
      <w:r w:rsidR="00157806">
        <w:rPr>
          <w:rFonts w:hint="eastAsia"/>
        </w:rPr>
        <w:t>個</w:t>
      </w:r>
      <w:r>
        <w:rPr>
          <w:rFonts w:hint="eastAsia"/>
        </w:rPr>
        <w:t>函數，以供剖析器呼叫使用，每當剖析器希望取得下一個詞彙</w:t>
      </w:r>
      <w:r>
        <w:rPr>
          <w:rFonts w:hint="eastAsia"/>
        </w:rPr>
        <w:t xml:space="preserve"> (token) </w:t>
      </w:r>
      <w:r>
        <w:rPr>
          <w:rFonts w:hint="eastAsia"/>
        </w:rPr>
        <w:t>時，就可以呼叫該函數。</w:t>
      </w:r>
    </w:p>
    <w:p w:rsidR="00892ACE" w:rsidRDefault="00892ACE" w:rsidP="00D414D8"/>
    <w:p w:rsidR="004B583E" w:rsidRDefault="003C0124" w:rsidP="00892ACE">
      <w:r>
        <w:rPr>
          <w:rFonts w:hint="eastAsia"/>
        </w:rPr>
        <w:t>我們</w:t>
      </w:r>
      <w:r w:rsidR="004B583E">
        <w:rPr>
          <w:rFonts w:hint="eastAsia"/>
        </w:rPr>
        <w:t>可以使用逐字比對的方式，</w:t>
      </w:r>
      <w:r>
        <w:rPr>
          <w:rFonts w:hint="eastAsia"/>
        </w:rPr>
        <w:t>利</w:t>
      </w:r>
      <w:r w:rsidR="004B583E">
        <w:rPr>
          <w:rFonts w:hint="eastAsia"/>
        </w:rPr>
        <w:t>用</w:t>
      </w:r>
      <w:r w:rsidR="00892ACE">
        <w:rPr>
          <w:rFonts w:hint="eastAsia"/>
        </w:rPr>
        <w:t>判斷與迴圈等方式</w:t>
      </w:r>
      <w:r w:rsidR="004B583E">
        <w:rPr>
          <w:rFonts w:hint="eastAsia"/>
        </w:rPr>
        <w:t>製作掃描器</w:t>
      </w:r>
      <w:r w:rsidR="00892ACE">
        <w:rPr>
          <w:rFonts w:hint="eastAsia"/>
        </w:rPr>
        <w:t>，舉例而言，我們可以將</w:t>
      </w:r>
      <w:r w:rsidR="00766F0C">
        <w:rPr>
          <w:rFonts w:hint="eastAsia"/>
        </w:rPr>
        <w:t>圖</w:t>
      </w:r>
      <w:r w:rsidR="00766F0C">
        <w:rPr>
          <w:rFonts w:hint="eastAsia"/>
        </w:rPr>
        <w:t xml:space="preserve"> </w:t>
      </w:r>
      <w:r w:rsidR="00766F0C">
        <w:rPr>
          <w:noProof/>
        </w:rPr>
        <w:t>8</w:t>
      </w:r>
      <w:r w:rsidR="00766F0C">
        <w:t>.</w:t>
      </w:r>
      <w:r w:rsidR="00766F0C">
        <w:rPr>
          <w:noProof/>
        </w:rPr>
        <w:t>2</w:t>
      </w:r>
      <w:r w:rsidR="00892ACE">
        <w:rPr>
          <w:rFonts w:hint="eastAsia"/>
        </w:rPr>
        <w:t>當中的與</w:t>
      </w:r>
      <w:r w:rsidR="009C5EA7">
        <w:rPr>
          <w:rFonts w:hint="eastAsia"/>
        </w:rPr>
        <w:t>number</w:t>
      </w:r>
      <w:r w:rsidR="00892ACE">
        <w:rPr>
          <w:rFonts w:hint="eastAsia"/>
        </w:rPr>
        <w:t xml:space="preserve"> = [0-9]+ </w:t>
      </w:r>
      <w:r w:rsidR="00892ACE">
        <w:rPr>
          <w:rFonts w:hint="eastAsia"/>
        </w:rPr>
        <w:t>等詞彙規則，轉換成</w:t>
      </w:r>
      <w:r w:rsidR="00850036">
        <w:fldChar w:fldCharType="begin"/>
      </w:r>
      <w:r w:rsidR="00892ACE">
        <w:instrText xml:space="preserve"> </w:instrText>
      </w:r>
      <w:r w:rsidR="00892ACE">
        <w:rPr>
          <w:rFonts w:hint="eastAsia"/>
        </w:rPr>
        <w:instrText>REF _Ref258499318 \h</w:instrText>
      </w:r>
      <w:r w:rsidR="00892ACE">
        <w:instrText xml:space="preserve"> </w:instrText>
      </w:r>
      <w:r w:rsidR="00850036">
        <w:fldChar w:fldCharType="separate"/>
      </w:r>
      <w:r w:rsidR="00FB3CC2">
        <w:rPr>
          <w:rFonts w:hint="eastAsia"/>
        </w:rPr>
        <w:t>圖</w:t>
      </w:r>
      <w:r w:rsidR="00FB3CC2">
        <w:rPr>
          <w:rFonts w:hint="eastAsia"/>
        </w:rPr>
        <w:t xml:space="preserve"> </w:t>
      </w:r>
      <w:r w:rsidR="00FB3CC2">
        <w:rPr>
          <w:noProof/>
        </w:rPr>
        <w:t>8</w:t>
      </w:r>
      <w:r w:rsidR="00FB3CC2">
        <w:t>.</w:t>
      </w:r>
      <w:r w:rsidR="00FB3CC2">
        <w:rPr>
          <w:noProof/>
        </w:rPr>
        <w:t>6</w:t>
      </w:r>
      <w:r w:rsidR="00850036">
        <w:fldChar w:fldCharType="end"/>
      </w:r>
      <w:r w:rsidR="00892ACE">
        <w:rPr>
          <w:rFonts w:hint="eastAsia"/>
        </w:rPr>
        <w:t>掃描程式中的</w:t>
      </w:r>
      <w:r w:rsidR="00345C38">
        <w:rPr>
          <w:rFonts w:hint="eastAsia"/>
        </w:rPr>
        <w:t>第</w:t>
      </w:r>
      <w:r w:rsidR="00345C38">
        <w:rPr>
          <w:rFonts w:hint="eastAsia"/>
        </w:rPr>
        <w:t>3~8</w:t>
      </w:r>
      <w:r w:rsidR="00345C38">
        <w:rPr>
          <w:rFonts w:hint="eastAsia"/>
        </w:rPr>
        <w:t>行</w:t>
      </w:r>
      <w:r w:rsidR="00892ACE">
        <w:rPr>
          <w:rFonts w:hint="eastAsia"/>
        </w:rPr>
        <w:t>，並將</w:t>
      </w:r>
      <w:r w:rsidR="009C5EA7">
        <w:rPr>
          <w:rFonts w:hint="eastAsia"/>
        </w:rPr>
        <w:t>id</w:t>
      </w:r>
      <w:r w:rsidR="00892ACE">
        <w:rPr>
          <w:rFonts w:hint="eastAsia"/>
        </w:rPr>
        <w:t xml:space="preserve"> = [A-Za-z_][A-Za-z0-9_]* </w:t>
      </w:r>
      <w:r w:rsidR="00892ACE">
        <w:rPr>
          <w:rFonts w:hint="eastAsia"/>
        </w:rPr>
        <w:t>這個規則，轉換成</w:t>
      </w:r>
      <w:r w:rsidR="00345C38">
        <w:rPr>
          <w:rFonts w:hint="eastAsia"/>
        </w:rPr>
        <w:t>第</w:t>
      </w:r>
      <w:r w:rsidR="00345C38">
        <w:rPr>
          <w:rFonts w:hint="eastAsia"/>
        </w:rPr>
        <w:t>9~13</w:t>
      </w:r>
      <w:r w:rsidR="00345C38">
        <w:rPr>
          <w:rFonts w:hint="eastAsia"/>
        </w:rPr>
        <w:t>行。</w:t>
      </w:r>
      <w:r w:rsidR="00850036">
        <w:fldChar w:fldCharType="begin"/>
      </w:r>
      <w:r w:rsidR="00345C38">
        <w:instrText xml:space="preserve"> </w:instrText>
      </w:r>
      <w:r w:rsidR="00345C38">
        <w:rPr>
          <w:rFonts w:hint="eastAsia"/>
        </w:rPr>
        <w:instrText>REF _Ref258499318 \h</w:instrText>
      </w:r>
      <w:r w:rsidR="00345C38">
        <w:instrText xml:space="preserve"> </w:instrText>
      </w:r>
      <w:r w:rsidR="00850036">
        <w:fldChar w:fldCharType="separate"/>
      </w:r>
      <w:r w:rsidR="00FB3CC2">
        <w:rPr>
          <w:rFonts w:hint="eastAsia"/>
        </w:rPr>
        <w:t>圖</w:t>
      </w:r>
      <w:r w:rsidR="00FB3CC2">
        <w:rPr>
          <w:rFonts w:hint="eastAsia"/>
        </w:rPr>
        <w:t xml:space="preserve"> </w:t>
      </w:r>
      <w:r w:rsidR="00FB3CC2">
        <w:rPr>
          <w:noProof/>
        </w:rPr>
        <w:t>8</w:t>
      </w:r>
      <w:r w:rsidR="00FB3CC2">
        <w:t>.</w:t>
      </w:r>
      <w:r w:rsidR="00FB3CC2">
        <w:rPr>
          <w:noProof/>
        </w:rPr>
        <w:t>6</w:t>
      </w:r>
      <w:r w:rsidR="00850036">
        <w:fldChar w:fldCharType="end"/>
      </w:r>
      <w:r w:rsidR="00345C38">
        <w:rPr>
          <w:rFonts w:hint="eastAsia"/>
        </w:rPr>
        <w:t>掃描程式的其他部分，則用來取得像</w:t>
      </w:r>
      <w:r w:rsidR="00892ACE">
        <w:rPr>
          <w:rFonts w:hint="eastAsia"/>
        </w:rPr>
        <w:t xml:space="preserve"> &lt;=, &gt;=, ++, --</w:t>
      </w:r>
      <w:r w:rsidR="00345C38">
        <w:rPr>
          <w:rFonts w:hint="eastAsia"/>
        </w:rPr>
        <w:t>, +, -, *, /</w:t>
      </w:r>
      <w:r w:rsidR="00892ACE">
        <w:rPr>
          <w:rFonts w:hint="eastAsia"/>
        </w:rPr>
        <w:t xml:space="preserve"> </w:t>
      </w:r>
      <w:r w:rsidR="00892ACE">
        <w:rPr>
          <w:rFonts w:hint="eastAsia"/>
        </w:rPr>
        <w:t>等運算詞彙</w:t>
      </w:r>
      <w:r w:rsidR="00345C38">
        <w:rPr>
          <w:rFonts w:hint="eastAsia"/>
        </w:rPr>
        <w:t xml:space="preserve"> (</w:t>
      </w:r>
      <w:r w:rsidR="00345C38">
        <w:rPr>
          <w:rFonts w:hint="eastAsia"/>
        </w:rPr>
        <w:t>第</w:t>
      </w:r>
      <w:r w:rsidR="00345C38">
        <w:rPr>
          <w:rFonts w:hint="eastAsia"/>
        </w:rPr>
        <w:t>19~24</w:t>
      </w:r>
      <w:r w:rsidR="00345C38">
        <w:rPr>
          <w:rFonts w:hint="eastAsia"/>
        </w:rPr>
        <w:t>行</w:t>
      </w:r>
      <w:r w:rsidR="00345C38">
        <w:rPr>
          <w:rFonts w:hint="eastAsia"/>
        </w:rPr>
        <w:t>)</w:t>
      </w:r>
      <w:r w:rsidR="00892ACE">
        <w:rPr>
          <w:rFonts w:hint="eastAsia"/>
        </w:rPr>
        <w:t>，</w:t>
      </w:r>
      <w:r w:rsidR="00345C38">
        <w:rPr>
          <w:rFonts w:hint="eastAsia"/>
        </w:rPr>
        <w:t>或者判斷某詞彙是否為關鍵詞</w:t>
      </w:r>
      <w:r w:rsidR="00345C38">
        <w:rPr>
          <w:rFonts w:hint="eastAsia"/>
        </w:rPr>
        <w:t xml:space="preserve"> (Keyword) (</w:t>
      </w:r>
      <w:r w:rsidR="00345C38">
        <w:rPr>
          <w:rFonts w:hint="eastAsia"/>
        </w:rPr>
        <w:t>第</w:t>
      </w:r>
      <w:r w:rsidR="00345C38">
        <w:rPr>
          <w:rFonts w:hint="eastAsia"/>
        </w:rPr>
        <w:t>14~18</w:t>
      </w:r>
      <w:r w:rsidR="00345C38">
        <w:rPr>
          <w:rFonts w:hint="eastAsia"/>
        </w:rPr>
        <w:t>行</w:t>
      </w:r>
      <w:r w:rsidR="00345C38">
        <w:rPr>
          <w:rFonts w:hint="eastAsia"/>
        </w:rPr>
        <w:t>)</w:t>
      </w:r>
      <w:r w:rsidR="00345C38">
        <w:rPr>
          <w:rFonts w:hint="eastAsia"/>
        </w:rPr>
        <w:t>，然後將其他的字元，像是</w:t>
      </w:r>
      <w:r w:rsidR="00345C38">
        <w:rPr>
          <w:rFonts w:hint="eastAsia"/>
        </w:rPr>
        <w:t xml:space="preserve"> (, ), {, } </w:t>
      </w:r>
      <w:r w:rsidR="00345C38">
        <w:rPr>
          <w:rFonts w:hint="eastAsia"/>
        </w:rPr>
        <w:t>等，都視為單一字元的詞彙，直接傳回</w:t>
      </w:r>
      <w:r w:rsidR="00157806">
        <w:rPr>
          <w:rFonts w:hint="eastAsia"/>
        </w:rPr>
        <w:t xml:space="preserve"> (</w:t>
      </w:r>
      <w:r w:rsidR="00157806">
        <w:rPr>
          <w:rFonts w:hint="eastAsia"/>
        </w:rPr>
        <w:t>第</w:t>
      </w:r>
      <w:r w:rsidR="00157806">
        <w:rPr>
          <w:rFonts w:hint="eastAsia"/>
        </w:rPr>
        <w:t>25~27</w:t>
      </w:r>
      <w:r w:rsidR="00157806">
        <w:rPr>
          <w:rFonts w:hint="eastAsia"/>
        </w:rPr>
        <w:t>行</w:t>
      </w:r>
      <w:r w:rsidR="00157806">
        <w:rPr>
          <w:rFonts w:hint="eastAsia"/>
        </w:rPr>
        <w:t>)</w:t>
      </w:r>
      <w:r w:rsidR="00892ACE">
        <w:rPr>
          <w:rFonts w:hint="eastAsia"/>
        </w:rPr>
        <w:t>。</w:t>
      </w:r>
    </w:p>
    <w:p w:rsidR="00DB4984" w:rsidRDefault="00DB4984" w:rsidP="003C0124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534"/>
        <w:gridCol w:w="3402"/>
        <w:gridCol w:w="4536"/>
      </w:tblGrid>
      <w:tr w:rsidR="00C227F0" w:rsidRPr="00863D87" w:rsidTr="00C227F0">
        <w:tc>
          <w:tcPr>
            <w:tcW w:w="534" w:type="dxa"/>
          </w:tcPr>
          <w:p w:rsidR="00C227F0" w:rsidRPr="00863D87" w:rsidRDefault="00C227F0" w:rsidP="00E41C68"/>
        </w:tc>
        <w:tc>
          <w:tcPr>
            <w:tcW w:w="3402" w:type="dxa"/>
          </w:tcPr>
          <w:p w:rsidR="00C227F0" w:rsidRPr="00863D87" w:rsidRDefault="00C227F0" w:rsidP="00E41C68">
            <w:r w:rsidRPr="00863D87">
              <w:rPr>
                <w:rFonts w:hint="eastAsia"/>
              </w:rPr>
              <w:t>C0</w:t>
            </w:r>
            <w:r w:rsidRPr="00863D87">
              <w:rPr>
                <w:rFonts w:hint="eastAsia"/>
              </w:rPr>
              <w:t>語言的掃描器演算法</w:t>
            </w:r>
          </w:p>
        </w:tc>
        <w:tc>
          <w:tcPr>
            <w:tcW w:w="4536" w:type="dxa"/>
          </w:tcPr>
          <w:p w:rsidR="00C227F0" w:rsidRPr="00863D87" w:rsidRDefault="00C227F0" w:rsidP="00E41C68">
            <w:r w:rsidRPr="00863D87">
              <w:rPr>
                <w:rFonts w:hint="eastAsia"/>
              </w:rPr>
              <w:t>說明</w:t>
            </w:r>
          </w:p>
        </w:tc>
      </w:tr>
      <w:tr w:rsidR="00C227F0" w:rsidRPr="00863D87" w:rsidTr="00C227F0">
        <w:tc>
          <w:tcPr>
            <w:tcW w:w="534" w:type="dxa"/>
          </w:tcPr>
          <w:p w:rsidR="00C227F0" w:rsidRDefault="00C227F0" w:rsidP="00C67CC7">
            <w:r>
              <w:rPr>
                <w:rFonts w:hint="eastAsia"/>
              </w:rPr>
              <w:t>1</w:t>
            </w:r>
          </w:p>
          <w:p w:rsidR="00C227F0" w:rsidRDefault="00C227F0" w:rsidP="00C67CC7">
            <w:r>
              <w:rPr>
                <w:rFonts w:hint="eastAsia"/>
              </w:rPr>
              <w:t>2</w:t>
            </w:r>
          </w:p>
          <w:p w:rsidR="00C227F0" w:rsidRDefault="00C227F0" w:rsidP="00C67CC7">
            <w:r>
              <w:rPr>
                <w:rFonts w:hint="eastAsia"/>
              </w:rPr>
              <w:t>3</w:t>
            </w:r>
          </w:p>
          <w:p w:rsidR="00C227F0" w:rsidRDefault="00C227F0" w:rsidP="00C67CC7">
            <w:r>
              <w:rPr>
                <w:rFonts w:hint="eastAsia"/>
              </w:rPr>
              <w:t>4</w:t>
            </w:r>
          </w:p>
          <w:p w:rsidR="00C227F0" w:rsidRDefault="00C227F0" w:rsidP="00C67CC7">
            <w:r>
              <w:rPr>
                <w:rFonts w:hint="eastAsia"/>
              </w:rPr>
              <w:t>5</w:t>
            </w:r>
          </w:p>
          <w:p w:rsidR="00C227F0" w:rsidRDefault="00C227F0" w:rsidP="00C67CC7">
            <w:r>
              <w:rPr>
                <w:rFonts w:hint="eastAsia"/>
              </w:rPr>
              <w:t>6</w:t>
            </w:r>
          </w:p>
          <w:p w:rsidR="00C227F0" w:rsidRDefault="00C227F0" w:rsidP="00C67CC7">
            <w:r>
              <w:rPr>
                <w:rFonts w:hint="eastAsia"/>
              </w:rPr>
              <w:t>7</w:t>
            </w:r>
          </w:p>
          <w:p w:rsidR="00C227F0" w:rsidRDefault="00C227F0" w:rsidP="00C67CC7">
            <w:r>
              <w:rPr>
                <w:rFonts w:hint="eastAsia"/>
              </w:rPr>
              <w:t>8</w:t>
            </w:r>
          </w:p>
          <w:p w:rsidR="00C227F0" w:rsidRDefault="00C227F0" w:rsidP="00C67CC7">
            <w:r>
              <w:rPr>
                <w:rFonts w:hint="eastAsia"/>
              </w:rPr>
              <w:t>9</w:t>
            </w:r>
          </w:p>
          <w:p w:rsidR="00C227F0" w:rsidRDefault="00C227F0" w:rsidP="00C67CC7">
            <w:r>
              <w:rPr>
                <w:rFonts w:hint="eastAsia"/>
              </w:rPr>
              <w:t>10</w:t>
            </w:r>
          </w:p>
          <w:p w:rsidR="00C227F0" w:rsidRDefault="00C227F0" w:rsidP="00C67CC7">
            <w:r>
              <w:rPr>
                <w:rFonts w:hint="eastAsia"/>
              </w:rPr>
              <w:t>11</w:t>
            </w:r>
          </w:p>
          <w:p w:rsidR="00C227F0" w:rsidRDefault="00C227F0" w:rsidP="00C67CC7">
            <w:r>
              <w:rPr>
                <w:rFonts w:hint="eastAsia"/>
              </w:rPr>
              <w:t>12</w:t>
            </w:r>
          </w:p>
          <w:p w:rsidR="00C227F0" w:rsidRDefault="00C227F0" w:rsidP="00C67CC7">
            <w:r>
              <w:rPr>
                <w:rFonts w:hint="eastAsia"/>
              </w:rPr>
              <w:t>13</w:t>
            </w:r>
          </w:p>
          <w:p w:rsidR="00C227F0" w:rsidRDefault="00C227F0" w:rsidP="00C67CC7">
            <w:r>
              <w:rPr>
                <w:rFonts w:hint="eastAsia"/>
              </w:rPr>
              <w:lastRenderedPageBreak/>
              <w:t>14</w:t>
            </w:r>
          </w:p>
          <w:p w:rsidR="00C227F0" w:rsidRDefault="00C227F0" w:rsidP="00C67CC7">
            <w:r>
              <w:rPr>
                <w:rFonts w:hint="eastAsia"/>
              </w:rPr>
              <w:t>15</w:t>
            </w:r>
          </w:p>
          <w:p w:rsidR="00C227F0" w:rsidRDefault="00C227F0" w:rsidP="00C67CC7">
            <w:r>
              <w:rPr>
                <w:rFonts w:hint="eastAsia"/>
              </w:rPr>
              <w:t>16</w:t>
            </w:r>
          </w:p>
          <w:p w:rsidR="00C227F0" w:rsidRDefault="00C227F0" w:rsidP="00C67CC7">
            <w:r>
              <w:rPr>
                <w:rFonts w:hint="eastAsia"/>
              </w:rPr>
              <w:t>17</w:t>
            </w:r>
          </w:p>
          <w:p w:rsidR="00C227F0" w:rsidRDefault="00C227F0" w:rsidP="00C67CC7">
            <w:r>
              <w:rPr>
                <w:rFonts w:hint="eastAsia"/>
              </w:rPr>
              <w:t>18</w:t>
            </w:r>
          </w:p>
          <w:p w:rsidR="00C227F0" w:rsidRDefault="00C227F0" w:rsidP="00C67CC7">
            <w:r>
              <w:rPr>
                <w:rFonts w:hint="eastAsia"/>
              </w:rPr>
              <w:t>19</w:t>
            </w:r>
          </w:p>
          <w:p w:rsidR="00C227F0" w:rsidRDefault="00C227F0" w:rsidP="00C67CC7">
            <w:r>
              <w:rPr>
                <w:rFonts w:hint="eastAsia"/>
              </w:rPr>
              <w:t>20</w:t>
            </w:r>
          </w:p>
          <w:p w:rsidR="00C227F0" w:rsidRDefault="00C227F0" w:rsidP="00C67CC7">
            <w:r>
              <w:rPr>
                <w:rFonts w:hint="eastAsia"/>
              </w:rPr>
              <w:t>21</w:t>
            </w:r>
          </w:p>
          <w:p w:rsidR="00C227F0" w:rsidRDefault="00C227F0" w:rsidP="00C67CC7">
            <w:r>
              <w:rPr>
                <w:rFonts w:hint="eastAsia"/>
              </w:rPr>
              <w:t>22</w:t>
            </w:r>
          </w:p>
          <w:p w:rsidR="00C227F0" w:rsidRDefault="00C227F0" w:rsidP="00C67CC7">
            <w:r>
              <w:rPr>
                <w:rFonts w:hint="eastAsia"/>
              </w:rPr>
              <w:t>23</w:t>
            </w:r>
          </w:p>
          <w:p w:rsidR="00C227F0" w:rsidRDefault="00C227F0" w:rsidP="00C67CC7">
            <w:r>
              <w:rPr>
                <w:rFonts w:hint="eastAsia"/>
              </w:rPr>
              <w:t>24</w:t>
            </w:r>
          </w:p>
          <w:p w:rsidR="00C227F0" w:rsidRDefault="00C227F0" w:rsidP="00C67CC7">
            <w:r>
              <w:rPr>
                <w:rFonts w:hint="eastAsia"/>
              </w:rPr>
              <w:t>25</w:t>
            </w:r>
          </w:p>
          <w:p w:rsidR="00C227F0" w:rsidRDefault="00C227F0" w:rsidP="00C67CC7">
            <w:r>
              <w:rPr>
                <w:rFonts w:hint="eastAsia"/>
              </w:rPr>
              <w:t>26</w:t>
            </w:r>
          </w:p>
          <w:p w:rsidR="00C227F0" w:rsidRDefault="00C227F0" w:rsidP="00C67CC7">
            <w:r>
              <w:rPr>
                <w:rFonts w:hint="eastAsia"/>
              </w:rPr>
              <w:t>27</w:t>
            </w:r>
          </w:p>
          <w:p w:rsidR="00C227F0" w:rsidRDefault="00C227F0" w:rsidP="00C67CC7">
            <w:r>
              <w:rPr>
                <w:rFonts w:hint="eastAsia"/>
              </w:rPr>
              <w:t>28</w:t>
            </w:r>
          </w:p>
          <w:p w:rsidR="00C227F0" w:rsidRDefault="00C227F0" w:rsidP="00C67CC7">
            <w:r>
              <w:rPr>
                <w:rFonts w:hint="eastAsia"/>
              </w:rPr>
              <w:t>29</w:t>
            </w:r>
          </w:p>
          <w:p w:rsidR="00C227F0" w:rsidRPr="00863D87" w:rsidRDefault="00C227F0" w:rsidP="00C67CC7">
            <w:r>
              <w:rPr>
                <w:rFonts w:hint="eastAsia"/>
              </w:rPr>
              <w:t>30</w:t>
            </w:r>
          </w:p>
        </w:tc>
        <w:tc>
          <w:tcPr>
            <w:tcW w:w="3402" w:type="dxa"/>
          </w:tcPr>
          <w:p w:rsidR="00C227F0" w:rsidRPr="00863D87" w:rsidRDefault="00C227F0" w:rsidP="00C67CC7">
            <w:r w:rsidRPr="00863D87">
              <w:lastRenderedPageBreak/>
              <w:t>function nextToken(file, c)</w:t>
            </w:r>
            <w:r>
              <w:rPr>
                <w:rStyle w:val="aff"/>
              </w:rPr>
              <w:footnoteReference w:id="2"/>
            </w:r>
          </w:p>
          <w:p w:rsidR="00C227F0" w:rsidRPr="00863D87" w:rsidRDefault="00C227F0" w:rsidP="00C67CC7">
            <w:r w:rsidRPr="00863D87">
              <w:t xml:space="preserve">  token = new string()</w:t>
            </w:r>
          </w:p>
          <w:p w:rsidR="00C227F0" w:rsidRPr="00863D87" w:rsidRDefault="00C227F0" w:rsidP="00C67CC7">
            <w:r w:rsidRPr="00863D87">
              <w:t xml:space="preserve">  if (c in [0-9])</w:t>
            </w:r>
          </w:p>
          <w:p w:rsidR="00C227F0" w:rsidRPr="00863D87" w:rsidRDefault="00C227F0" w:rsidP="00C67CC7">
            <w:r w:rsidRPr="00863D87">
              <w:t xml:space="preserve">    while (c in [0-9])</w:t>
            </w:r>
          </w:p>
          <w:p w:rsidR="00C227F0" w:rsidRPr="00863D87" w:rsidRDefault="00C227F0" w:rsidP="00C67CC7">
            <w:r w:rsidRPr="00863D87">
              <w:t xml:space="preserve">      token.append(c)</w:t>
            </w:r>
          </w:p>
          <w:p w:rsidR="00C227F0" w:rsidRPr="00863D87" w:rsidRDefault="00C227F0" w:rsidP="00C67CC7">
            <w:r w:rsidRPr="00863D87">
              <w:t xml:space="preserve">      c = file.nextchar()</w:t>
            </w:r>
          </w:p>
          <w:p w:rsidR="00C227F0" w:rsidRPr="00863D87" w:rsidRDefault="00C227F0" w:rsidP="00C67CC7">
            <w:r w:rsidRPr="00863D87">
              <w:t xml:space="preserve">    end while</w:t>
            </w:r>
          </w:p>
          <w:p w:rsidR="00C227F0" w:rsidRPr="00863D87" w:rsidRDefault="00C227F0" w:rsidP="00C67CC7">
            <w:r w:rsidRPr="00863D87">
              <w:t xml:space="preserve">    tag = "number"</w:t>
            </w:r>
          </w:p>
          <w:p w:rsidR="00C227F0" w:rsidRPr="00863D87" w:rsidRDefault="00C227F0" w:rsidP="00C67CC7">
            <w:r w:rsidRPr="00863D87">
              <w:t xml:space="preserve">  else if (c in [a-zA-Z</w:t>
            </w:r>
            <w:r>
              <w:rPr>
                <w:rFonts w:hint="eastAsia"/>
              </w:rPr>
              <w:t>_</w:t>
            </w:r>
            <w:r w:rsidRPr="00863D87">
              <w:t>])</w:t>
            </w:r>
          </w:p>
          <w:p w:rsidR="00C227F0" w:rsidRPr="00863D87" w:rsidRDefault="00C227F0" w:rsidP="00C67CC7">
            <w:r w:rsidRPr="00863D87">
              <w:t xml:space="preserve">    while (c in [a-zA-Z0-9_])</w:t>
            </w:r>
          </w:p>
          <w:p w:rsidR="00C227F0" w:rsidRPr="00863D87" w:rsidRDefault="00C227F0" w:rsidP="00C67CC7">
            <w:r w:rsidRPr="00863D87">
              <w:t xml:space="preserve">      token.append(c)</w:t>
            </w:r>
          </w:p>
          <w:p w:rsidR="00C227F0" w:rsidRPr="00863D87" w:rsidRDefault="00C227F0" w:rsidP="00C67CC7">
            <w:r w:rsidRPr="00863D87">
              <w:t xml:space="preserve">      c = file.nextchar()</w:t>
            </w:r>
          </w:p>
          <w:p w:rsidR="00C227F0" w:rsidRPr="00863D87" w:rsidRDefault="00C227F0" w:rsidP="00C67CC7">
            <w:r w:rsidRPr="00863D87">
              <w:t xml:space="preserve">    end while</w:t>
            </w:r>
          </w:p>
          <w:p w:rsidR="00C227F0" w:rsidRPr="00863D87" w:rsidRDefault="00C227F0" w:rsidP="00C67CC7">
            <w:r w:rsidRPr="00863D87">
              <w:lastRenderedPageBreak/>
              <w:tab/>
              <w:t>if token</w:t>
            </w:r>
            <w:r w:rsidRPr="00863D87">
              <w:rPr>
                <w:rFonts w:hint="eastAsia"/>
              </w:rPr>
              <w:t xml:space="preserve"> is keyword</w:t>
            </w:r>
          </w:p>
          <w:p w:rsidR="00C227F0" w:rsidRPr="00743A25" w:rsidRDefault="00C227F0" w:rsidP="00C67CC7">
            <w:pPr>
              <w:rPr>
                <w:lang w:val="sv-SE"/>
              </w:rPr>
            </w:pPr>
            <w:r w:rsidRPr="00863D87">
              <w:tab/>
              <w:t xml:space="preserve">  </w:t>
            </w:r>
            <w:r w:rsidRPr="00743A25">
              <w:rPr>
                <w:lang w:val="sv-SE"/>
              </w:rPr>
              <w:t>tag = token</w:t>
            </w:r>
          </w:p>
          <w:p w:rsidR="00C227F0" w:rsidRPr="00743A25" w:rsidRDefault="00C227F0" w:rsidP="00C67CC7">
            <w:pPr>
              <w:rPr>
                <w:lang w:val="sv-SE"/>
              </w:rPr>
            </w:pPr>
            <w:r w:rsidRPr="00743A25">
              <w:rPr>
                <w:lang w:val="sv-SE"/>
              </w:rPr>
              <w:tab/>
              <w:t>else</w:t>
            </w:r>
          </w:p>
          <w:p w:rsidR="00C227F0" w:rsidRPr="00743A25" w:rsidRDefault="00C227F0" w:rsidP="00C67CC7">
            <w:pPr>
              <w:rPr>
                <w:lang w:val="sv-SE"/>
              </w:rPr>
            </w:pPr>
            <w:r w:rsidRPr="00743A25">
              <w:rPr>
                <w:lang w:val="sv-SE"/>
              </w:rPr>
              <w:tab/>
              <w:t xml:space="preserve">  tag = id</w:t>
            </w:r>
          </w:p>
          <w:p w:rsidR="00C227F0" w:rsidRPr="00743A25" w:rsidRDefault="00C227F0" w:rsidP="00C67CC7">
            <w:pPr>
              <w:rPr>
                <w:lang w:val="sv-SE"/>
              </w:rPr>
            </w:pPr>
            <w:r w:rsidRPr="00743A25">
              <w:rPr>
                <w:lang w:val="sv-SE"/>
              </w:rPr>
              <w:tab/>
              <w:t>end if</w:t>
            </w:r>
          </w:p>
          <w:p w:rsidR="00C227F0" w:rsidRPr="00863D87" w:rsidRDefault="00C227F0" w:rsidP="00C67CC7">
            <w:r w:rsidRPr="00743A25">
              <w:rPr>
                <w:lang w:val="sv-SE"/>
              </w:rPr>
              <w:t xml:space="preserve">  </w:t>
            </w:r>
            <w:r w:rsidRPr="00863D87">
              <w:t>else if (c in [+-*&lt;=&gt;!])</w:t>
            </w:r>
          </w:p>
          <w:p w:rsidR="00C227F0" w:rsidRPr="00863D87" w:rsidRDefault="00C227F0" w:rsidP="00C67CC7">
            <w:r w:rsidRPr="00863D87">
              <w:t xml:space="preserve">     while (c in [+-*&lt;=&gt;!])</w:t>
            </w:r>
          </w:p>
          <w:p w:rsidR="00C227F0" w:rsidRPr="00863D87" w:rsidRDefault="00C227F0" w:rsidP="00C67CC7">
            <w:r w:rsidRPr="00863D87">
              <w:t xml:space="preserve">       token.append(c)</w:t>
            </w:r>
          </w:p>
          <w:p w:rsidR="00C227F0" w:rsidRPr="00863D87" w:rsidRDefault="00C227F0" w:rsidP="00C67CC7">
            <w:r w:rsidRPr="00863D87">
              <w:t xml:space="preserve">       c = file.nextchar()</w:t>
            </w:r>
          </w:p>
          <w:p w:rsidR="00C227F0" w:rsidRPr="00863D87" w:rsidRDefault="00C227F0" w:rsidP="00C67CC7">
            <w:r w:rsidRPr="00863D87">
              <w:t xml:space="preserve">     end while</w:t>
            </w:r>
          </w:p>
          <w:p w:rsidR="00C227F0" w:rsidRPr="00863D87" w:rsidRDefault="00C227F0" w:rsidP="00C67CC7">
            <w:r w:rsidRPr="00863D87">
              <w:tab/>
              <w:t xml:space="preserve"> tag = token</w:t>
            </w:r>
          </w:p>
          <w:p w:rsidR="00C227F0" w:rsidRPr="00863D87" w:rsidRDefault="00C227F0" w:rsidP="00C67CC7">
            <w:r w:rsidRPr="00863D87">
              <w:t xml:space="preserve">  else</w:t>
            </w:r>
          </w:p>
          <w:p w:rsidR="00C227F0" w:rsidRDefault="00C227F0" w:rsidP="00C67CC7">
            <w:r w:rsidRPr="00863D87">
              <w:t xml:space="preserve">    </w:t>
            </w:r>
            <w:r>
              <w:rPr>
                <w:rFonts w:hint="eastAsia"/>
              </w:rPr>
              <w:t>token = c;</w:t>
            </w:r>
          </w:p>
          <w:p w:rsidR="00C227F0" w:rsidRPr="00863D87" w:rsidRDefault="00C227F0" w:rsidP="00C67CC7">
            <w:r>
              <w:rPr>
                <w:rFonts w:hint="eastAsia"/>
              </w:rPr>
              <w:t xml:space="preserve">    tag = token;</w:t>
            </w:r>
          </w:p>
          <w:p w:rsidR="00C227F0" w:rsidRPr="00863D87" w:rsidRDefault="00C227F0" w:rsidP="00C67CC7">
            <w:r w:rsidRPr="00863D87">
              <w:t xml:space="preserve">  end if</w:t>
            </w:r>
          </w:p>
          <w:p w:rsidR="00C227F0" w:rsidRPr="00863D87" w:rsidRDefault="00C227F0" w:rsidP="00C67CC7">
            <w:r w:rsidRPr="00863D87">
              <w:t xml:space="preserve">  return (token, tag)</w:t>
            </w:r>
          </w:p>
          <w:p w:rsidR="00C227F0" w:rsidRPr="00817FC0" w:rsidRDefault="00C227F0" w:rsidP="00C67CC7">
            <w:r w:rsidRPr="00863D87">
              <w:t>end</w:t>
            </w:r>
          </w:p>
        </w:tc>
        <w:tc>
          <w:tcPr>
            <w:tcW w:w="4536" w:type="dxa"/>
          </w:tcPr>
          <w:p w:rsidR="00C227F0" w:rsidRPr="00863D87" w:rsidRDefault="00C227F0" w:rsidP="00E41C68">
            <w:r w:rsidRPr="00863D87">
              <w:rPr>
                <w:rFonts w:hint="eastAsia"/>
              </w:rPr>
              <w:lastRenderedPageBreak/>
              <w:t>file</w:t>
            </w:r>
            <w:r w:rsidRPr="00863D87">
              <w:rPr>
                <w:rFonts w:hint="eastAsia"/>
              </w:rPr>
              <w:t>為原始程式碼檔案</w:t>
            </w:r>
            <w:r w:rsidRPr="00863D87">
              <w:rPr>
                <w:rFonts w:hint="eastAsia"/>
              </w:rPr>
              <w:t xml:space="preserve">, c </w:t>
            </w:r>
            <w:r w:rsidRPr="00863D87">
              <w:rPr>
                <w:rFonts w:hint="eastAsia"/>
              </w:rPr>
              <w:t>為下一個字元</w:t>
            </w:r>
          </w:p>
          <w:p w:rsidR="00C227F0" w:rsidRPr="00863D87" w:rsidRDefault="00C227F0" w:rsidP="00E41C68">
            <w:r w:rsidRPr="00863D87">
              <w:rPr>
                <w:rFonts w:hint="eastAsia"/>
              </w:rPr>
              <w:t xml:space="preserve">  </w:t>
            </w:r>
            <w:r w:rsidRPr="00863D87">
              <w:rPr>
                <w:rFonts w:hint="eastAsia"/>
              </w:rPr>
              <w:t>建立</w:t>
            </w:r>
            <w:r w:rsidRPr="00863D87">
              <w:rPr>
                <w:rFonts w:hint="eastAsia"/>
              </w:rPr>
              <w:t xml:space="preserve"> token </w:t>
            </w:r>
            <w:r w:rsidRPr="00863D87">
              <w:rPr>
                <w:rFonts w:hint="eastAsia"/>
              </w:rPr>
              <w:t>字串</w:t>
            </w:r>
          </w:p>
          <w:p w:rsidR="00C227F0" w:rsidRPr="00863D87" w:rsidRDefault="00C227F0" w:rsidP="00E41C68">
            <w:r w:rsidRPr="00863D87">
              <w:rPr>
                <w:rFonts w:hint="eastAsia"/>
              </w:rPr>
              <w:t xml:space="preserve">  </w:t>
            </w:r>
            <w:r w:rsidRPr="00863D87">
              <w:rPr>
                <w:rFonts w:hint="eastAsia"/>
              </w:rPr>
              <w:t>如果是數字</w:t>
            </w:r>
            <w:r>
              <w:rPr>
                <w:rFonts w:hint="eastAsia"/>
              </w:rPr>
              <w:t xml:space="preserve"> (</w:t>
            </w:r>
            <w:r w:rsidR="009C5EA7">
              <w:rPr>
                <w:rFonts w:hint="eastAsia"/>
              </w:rPr>
              <w:t>number</w:t>
            </w:r>
            <w:r>
              <w:rPr>
                <w:rFonts w:hint="eastAsia"/>
              </w:rPr>
              <w:t>)</w:t>
            </w:r>
          </w:p>
          <w:p w:rsidR="00C227F0" w:rsidRPr="00863D87" w:rsidRDefault="00C227F0" w:rsidP="00E41C68">
            <w:r w:rsidRPr="00863D87">
              <w:rPr>
                <w:rFonts w:hint="eastAsia"/>
              </w:rPr>
              <w:t xml:space="preserve">    </w:t>
            </w:r>
            <w:r w:rsidRPr="00863D87">
              <w:rPr>
                <w:rFonts w:hint="eastAsia"/>
              </w:rPr>
              <w:t>不斷取得數字</w:t>
            </w:r>
          </w:p>
          <w:p w:rsidR="00C227F0" w:rsidRPr="00863D87" w:rsidRDefault="00C227F0" w:rsidP="00E41C68">
            <w:r w:rsidRPr="00863D87">
              <w:rPr>
                <w:rFonts w:hint="eastAsia"/>
              </w:rPr>
              <w:t xml:space="preserve">      </w:t>
            </w:r>
            <w:r w:rsidRPr="00863D87">
              <w:rPr>
                <w:rFonts w:hint="eastAsia"/>
              </w:rPr>
              <w:t>放入</w:t>
            </w:r>
            <w:r w:rsidRPr="00863D87">
              <w:rPr>
                <w:rFonts w:hint="eastAsia"/>
              </w:rPr>
              <w:t>token</w:t>
            </w:r>
            <w:r w:rsidRPr="00863D87">
              <w:rPr>
                <w:rFonts w:hint="eastAsia"/>
              </w:rPr>
              <w:t>字串中</w:t>
            </w:r>
          </w:p>
          <w:p w:rsidR="00C227F0" w:rsidRPr="00863D87" w:rsidRDefault="00C227F0" w:rsidP="003C0124">
            <w:r w:rsidRPr="00863D87">
              <w:rPr>
                <w:rFonts w:hint="eastAsia"/>
              </w:rPr>
              <w:t xml:space="preserve">      </w:t>
            </w:r>
            <w:r w:rsidRPr="00863D87">
              <w:rPr>
                <w:rFonts w:hint="eastAsia"/>
              </w:rPr>
              <w:t>再取得下一個字元</w:t>
            </w:r>
          </w:p>
          <w:p w:rsidR="00C227F0" w:rsidRPr="00863D87" w:rsidRDefault="00C227F0" w:rsidP="00E41C68"/>
          <w:p w:rsidR="00C227F0" w:rsidRPr="00863D87" w:rsidRDefault="00C227F0" w:rsidP="00E41C68">
            <w:r w:rsidRPr="00863D87">
              <w:rPr>
                <w:rFonts w:hint="eastAsia"/>
              </w:rPr>
              <w:t xml:space="preserve">    </w:t>
            </w:r>
            <w:r w:rsidRPr="00863D87">
              <w:rPr>
                <w:rFonts w:hint="eastAsia"/>
              </w:rPr>
              <w:t>設定詞類標記</w:t>
            </w:r>
            <w:r w:rsidRPr="00863D87">
              <w:rPr>
                <w:rFonts w:hint="eastAsia"/>
              </w:rPr>
              <w:t>(tag)</w:t>
            </w:r>
            <w:r w:rsidRPr="00863D87">
              <w:rPr>
                <w:rFonts w:hint="eastAsia"/>
              </w:rPr>
              <w:t>為數字</w:t>
            </w:r>
          </w:p>
          <w:p w:rsidR="00C227F0" w:rsidRPr="00863D87" w:rsidRDefault="00C227F0" w:rsidP="007C52D6">
            <w:r w:rsidRPr="00863D87">
              <w:rPr>
                <w:rFonts w:hint="eastAsia"/>
              </w:rPr>
              <w:t xml:space="preserve">  </w:t>
            </w:r>
            <w:r w:rsidRPr="00863D87">
              <w:rPr>
                <w:rFonts w:hint="eastAsia"/>
              </w:rPr>
              <w:t>如果是英文字母</w:t>
            </w:r>
            <w:r>
              <w:rPr>
                <w:rFonts w:hint="eastAsia"/>
              </w:rPr>
              <w:t xml:space="preserve"> (</w:t>
            </w:r>
            <w:r w:rsidR="009C5EA7">
              <w:rPr>
                <w:rFonts w:hint="eastAsia"/>
              </w:rPr>
              <w:t>id</w:t>
            </w:r>
            <w:r>
              <w:rPr>
                <w:rFonts w:hint="eastAsia"/>
              </w:rPr>
              <w:t>)</w:t>
            </w:r>
          </w:p>
          <w:p w:rsidR="00C227F0" w:rsidRPr="00863D87" w:rsidRDefault="00C227F0" w:rsidP="007C52D6">
            <w:r w:rsidRPr="00863D87">
              <w:rPr>
                <w:rFonts w:hint="eastAsia"/>
              </w:rPr>
              <w:t xml:space="preserve">    </w:t>
            </w:r>
            <w:r w:rsidRPr="00863D87">
              <w:rPr>
                <w:rFonts w:hint="eastAsia"/>
              </w:rPr>
              <w:t>不斷取得英文、數字或底線</w:t>
            </w:r>
          </w:p>
          <w:p w:rsidR="00C227F0" w:rsidRPr="00863D87" w:rsidRDefault="00C227F0" w:rsidP="007C52D6">
            <w:r w:rsidRPr="00863D87">
              <w:rPr>
                <w:rFonts w:hint="eastAsia"/>
              </w:rPr>
              <w:t xml:space="preserve">      </w:t>
            </w:r>
            <w:r w:rsidRPr="00863D87">
              <w:rPr>
                <w:rFonts w:hint="eastAsia"/>
              </w:rPr>
              <w:t>放入</w:t>
            </w:r>
            <w:r w:rsidRPr="00863D87">
              <w:rPr>
                <w:rFonts w:hint="eastAsia"/>
              </w:rPr>
              <w:t>token</w:t>
            </w:r>
            <w:r w:rsidRPr="00863D87">
              <w:rPr>
                <w:rFonts w:hint="eastAsia"/>
              </w:rPr>
              <w:t>字串中</w:t>
            </w:r>
          </w:p>
          <w:p w:rsidR="00C227F0" w:rsidRPr="00863D87" w:rsidRDefault="00C227F0" w:rsidP="007C52D6">
            <w:r w:rsidRPr="00863D87">
              <w:rPr>
                <w:rFonts w:hint="eastAsia"/>
              </w:rPr>
              <w:t xml:space="preserve">      </w:t>
            </w:r>
            <w:r w:rsidRPr="00863D87">
              <w:rPr>
                <w:rFonts w:hint="eastAsia"/>
              </w:rPr>
              <w:t>再取得下一個字元</w:t>
            </w:r>
          </w:p>
          <w:p w:rsidR="00C227F0" w:rsidRPr="00863D87" w:rsidRDefault="00C227F0" w:rsidP="00E41C68"/>
          <w:p w:rsidR="00C227F0" w:rsidRPr="00863D87" w:rsidRDefault="00C227F0" w:rsidP="007C52D6">
            <w:r w:rsidRPr="00863D87">
              <w:rPr>
                <w:rFonts w:hint="eastAsia"/>
              </w:rPr>
              <w:lastRenderedPageBreak/>
              <w:t xml:space="preserve">    </w:t>
            </w:r>
            <w:r w:rsidRPr="00863D87">
              <w:rPr>
                <w:rFonts w:hint="eastAsia"/>
              </w:rPr>
              <w:t>如果是關鍵字</w:t>
            </w:r>
            <w:r w:rsidRPr="00863D87">
              <w:rPr>
                <w:rFonts w:hint="eastAsia"/>
              </w:rPr>
              <w:t>(C0</w:t>
            </w:r>
            <w:r w:rsidRPr="00863D87">
              <w:rPr>
                <w:rFonts w:hint="eastAsia"/>
              </w:rPr>
              <w:t>的關鍵字只有</w:t>
            </w:r>
            <w:r w:rsidRPr="00863D87">
              <w:rPr>
                <w:rFonts w:hint="eastAsia"/>
              </w:rPr>
              <w:t>for)</w:t>
            </w:r>
          </w:p>
          <w:p w:rsidR="00C227F0" w:rsidRPr="00863D87" w:rsidRDefault="00C227F0" w:rsidP="00C67CC7">
            <w:r w:rsidRPr="00863D87">
              <w:rPr>
                <w:rFonts w:hint="eastAsia"/>
              </w:rPr>
              <w:t xml:space="preserve">      </w:t>
            </w:r>
            <w:r w:rsidRPr="00863D87">
              <w:rPr>
                <w:rFonts w:hint="eastAsia"/>
              </w:rPr>
              <w:t>設定詞類標記為該關鍵字</w:t>
            </w:r>
          </w:p>
          <w:p w:rsidR="00C227F0" w:rsidRPr="00863D87" w:rsidRDefault="00C227F0" w:rsidP="007C52D6">
            <w:r w:rsidRPr="00863D87">
              <w:rPr>
                <w:rFonts w:hint="eastAsia"/>
              </w:rPr>
              <w:t xml:space="preserve">    </w:t>
            </w:r>
            <w:r w:rsidRPr="00863D87">
              <w:rPr>
                <w:rFonts w:hint="eastAsia"/>
              </w:rPr>
              <w:t>否則</w:t>
            </w:r>
          </w:p>
          <w:p w:rsidR="00C227F0" w:rsidRPr="00863D87" w:rsidRDefault="00C227F0" w:rsidP="007C52D6">
            <w:r w:rsidRPr="00863D87">
              <w:rPr>
                <w:rFonts w:hint="eastAsia"/>
              </w:rPr>
              <w:t xml:space="preserve">      </w:t>
            </w:r>
            <w:r w:rsidRPr="00863D87">
              <w:rPr>
                <w:rFonts w:hint="eastAsia"/>
              </w:rPr>
              <w:t>設定詞類標記為</w:t>
            </w:r>
            <w:r w:rsidRPr="00863D87">
              <w:rPr>
                <w:rFonts w:hint="eastAsia"/>
              </w:rPr>
              <w:t>id</w:t>
            </w:r>
          </w:p>
          <w:p w:rsidR="00C227F0" w:rsidRPr="00863D87" w:rsidRDefault="00C227F0" w:rsidP="007C52D6"/>
          <w:p w:rsidR="00C227F0" w:rsidRPr="00863D87" w:rsidRDefault="00C227F0" w:rsidP="007C52D6">
            <w:r w:rsidRPr="00863D87">
              <w:rPr>
                <w:rFonts w:hint="eastAsia"/>
              </w:rPr>
              <w:t xml:space="preserve">  </w:t>
            </w:r>
            <w:r w:rsidRPr="00863D87">
              <w:rPr>
                <w:rFonts w:hint="eastAsia"/>
              </w:rPr>
              <w:t>如果是運算符號</w:t>
            </w:r>
          </w:p>
          <w:p w:rsidR="00C227F0" w:rsidRPr="00863D87" w:rsidRDefault="00C227F0" w:rsidP="007C52D6">
            <w:r w:rsidRPr="00863D87">
              <w:rPr>
                <w:rFonts w:hint="eastAsia"/>
              </w:rPr>
              <w:t xml:space="preserve">    </w:t>
            </w:r>
            <w:r w:rsidRPr="00863D87">
              <w:rPr>
                <w:rFonts w:hint="eastAsia"/>
              </w:rPr>
              <w:t>不斷取得運算符號</w:t>
            </w:r>
          </w:p>
          <w:p w:rsidR="00C227F0" w:rsidRPr="00863D87" w:rsidRDefault="00C227F0" w:rsidP="007C52D6">
            <w:r w:rsidRPr="00863D87">
              <w:rPr>
                <w:rFonts w:hint="eastAsia"/>
              </w:rPr>
              <w:t xml:space="preserve">      </w:t>
            </w:r>
            <w:r w:rsidRPr="00863D87">
              <w:rPr>
                <w:rFonts w:hint="eastAsia"/>
              </w:rPr>
              <w:t>放入</w:t>
            </w:r>
            <w:r w:rsidRPr="00863D87">
              <w:rPr>
                <w:rFonts w:hint="eastAsia"/>
              </w:rPr>
              <w:t>token</w:t>
            </w:r>
            <w:r w:rsidRPr="00863D87">
              <w:rPr>
                <w:rFonts w:hint="eastAsia"/>
              </w:rPr>
              <w:t>字串中</w:t>
            </w:r>
          </w:p>
          <w:p w:rsidR="00C227F0" w:rsidRPr="00863D87" w:rsidRDefault="00C227F0" w:rsidP="007C52D6">
            <w:r w:rsidRPr="00863D87">
              <w:rPr>
                <w:rFonts w:hint="eastAsia"/>
              </w:rPr>
              <w:t xml:space="preserve">      </w:t>
            </w:r>
            <w:r w:rsidRPr="00863D87">
              <w:rPr>
                <w:rFonts w:hint="eastAsia"/>
              </w:rPr>
              <w:t>再取得下一個字元</w:t>
            </w:r>
          </w:p>
          <w:p w:rsidR="00C227F0" w:rsidRPr="00863D87" w:rsidRDefault="00C227F0" w:rsidP="00E41C68"/>
          <w:p w:rsidR="00C227F0" w:rsidRPr="00863D87" w:rsidRDefault="00C227F0" w:rsidP="00C67CC7">
            <w:r w:rsidRPr="00863D87">
              <w:rPr>
                <w:rFonts w:hint="eastAsia"/>
              </w:rPr>
              <w:t xml:space="preserve">      </w:t>
            </w:r>
            <w:r w:rsidRPr="00863D87">
              <w:rPr>
                <w:rFonts w:hint="eastAsia"/>
              </w:rPr>
              <w:t>設定詞類標記為該詞彙</w:t>
            </w:r>
          </w:p>
          <w:p w:rsidR="00C227F0" w:rsidRPr="00863D87" w:rsidRDefault="00C227F0" w:rsidP="00E41C68">
            <w:r w:rsidRPr="00863D87">
              <w:rPr>
                <w:rFonts w:hint="eastAsia"/>
              </w:rPr>
              <w:t xml:space="preserve">  </w:t>
            </w:r>
            <w:r w:rsidRPr="00863D87">
              <w:rPr>
                <w:rFonts w:hint="eastAsia"/>
              </w:rPr>
              <w:t>否則就是</w:t>
            </w:r>
            <w:r>
              <w:rPr>
                <w:rFonts w:hint="eastAsia"/>
              </w:rPr>
              <w:t>單一字元，像是</w:t>
            </w:r>
            <w:r>
              <w:rPr>
                <w:rFonts w:hint="eastAsia"/>
              </w:rPr>
              <w:t xml:space="preserve"> { 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 xml:space="preserve"> }</w:t>
            </w:r>
          </w:p>
          <w:p w:rsidR="00C227F0" w:rsidRPr="00863D87" w:rsidRDefault="00C227F0" w:rsidP="00E41C68">
            <w:r w:rsidRPr="00863D87"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設定</w:t>
            </w:r>
            <w:r>
              <w:rPr>
                <w:rFonts w:hint="eastAsia"/>
              </w:rPr>
              <w:t xml:space="preserve"> token</w:t>
            </w:r>
            <w:r>
              <w:rPr>
                <w:rFonts w:hint="eastAsia"/>
              </w:rPr>
              <w:t>為該字元</w:t>
            </w:r>
          </w:p>
          <w:p w:rsidR="00C227F0" w:rsidRPr="001421F1" w:rsidRDefault="00C227F0" w:rsidP="00E41C68"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設定</w:t>
            </w:r>
            <w:r>
              <w:rPr>
                <w:rFonts w:hint="eastAsia"/>
              </w:rPr>
              <w:t xml:space="preserve"> tag </w:t>
            </w:r>
            <w:r>
              <w:rPr>
                <w:rFonts w:hint="eastAsia"/>
              </w:rPr>
              <w:t>為該字元</w:t>
            </w:r>
          </w:p>
          <w:p w:rsidR="00C227F0" w:rsidRDefault="00C227F0" w:rsidP="00E41C68"/>
          <w:p w:rsidR="00C227F0" w:rsidRPr="00863D87" w:rsidRDefault="00C227F0" w:rsidP="00E41C68">
            <w:r w:rsidRPr="00863D87">
              <w:rPr>
                <w:rFonts w:hint="eastAsia"/>
              </w:rPr>
              <w:t xml:space="preserve">  </w:t>
            </w:r>
            <w:r w:rsidRPr="00863D87">
              <w:rPr>
                <w:rFonts w:hint="eastAsia"/>
              </w:rPr>
              <w:t>傳回取得的詞彙</w:t>
            </w:r>
          </w:p>
        </w:tc>
      </w:tr>
    </w:tbl>
    <w:p w:rsidR="00DB4984" w:rsidRDefault="00DB4984" w:rsidP="00DB4984">
      <w:pPr>
        <w:pStyle w:val="a8"/>
        <w:jc w:val="center"/>
      </w:pPr>
      <w:bookmarkStart w:id="16" w:name="_Ref258499318"/>
      <w:r>
        <w:rPr>
          <w:rFonts w:hint="eastAsia"/>
        </w:rPr>
        <w:lastRenderedPageBreak/>
        <w:t>圖</w:t>
      </w:r>
      <w:r>
        <w:rPr>
          <w:rFonts w:hint="eastAsia"/>
        </w:rPr>
        <w:t xml:space="preserve"> </w:t>
      </w:r>
      <w:fldSimple w:instr=" STYLEREF 1 \s ">
        <w:r w:rsidR="00FB3CC2">
          <w:rPr>
            <w:noProof/>
          </w:rPr>
          <w:t>8</w:t>
        </w:r>
      </w:fldSimple>
      <w:r w:rsidR="00892ACE">
        <w:t>.</w:t>
      </w:r>
      <w:r w:rsidR="00850036">
        <w:fldChar w:fldCharType="begin"/>
      </w:r>
      <w:r w:rsidR="00892ACE">
        <w:instrText xml:space="preserve"> </w:instrText>
      </w:r>
      <w:r w:rsidR="00892ACE">
        <w:rPr>
          <w:rFonts w:hint="eastAsia"/>
        </w:rPr>
        <w:instrText xml:space="preserve">SEQ </w:instrText>
      </w:r>
      <w:r w:rsidR="00892ACE">
        <w:rPr>
          <w:rFonts w:hint="eastAsia"/>
        </w:rPr>
        <w:instrText>圖</w:instrText>
      </w:r>
      <w:r w:rsidR="00892ACE">
        <w:rPr>
          <w:rFonts w:hint="eastAsia"/>
        </w:rPr>
        <w:instrText xml:space="preserve"> \* ARABIC \s 1</w:instrText>
      </w:r>
      <w:r w:rsidR="00892ACE">
        <w:instrText xml:space="preserve"> </w:instrText>
      </w:r>
      <w:r w:rsidR="00850036">
        <w:fldChar w:fldCharType="separate"/>
      </w:r>
      <w:r w:rsidR="00FB3CC2">
        <w:rPr>
          <w:noProof/>
        </w:rPr>
        <w:t>6</w:t>
      </w:r>
      <w:r w:rsidR="00850036">
        <w:fldChar w:fldCharType="end"/>
      </w:r>
      <w:bookmarkEnd w:id="16"/>
      <w:r>
        <w:rPr>
          <w:rFonts w:hint="eastAsia"/>
        </w:rPr>
        <w:t xml:space="preserve"> C0</w:t>
      </w:r>
      <w:r>
        <w:rPr>
          <w:rFonts w:hint="eastAsia"/>
        </w:rPr>
        <w:t>語言的掃描器演算法</w:t>
      </w:r>
    </w:p>
    <w:p w:rsidR="003C0124" w:rsidRDefault="003C0124" w:rsidP="003C0124"/>
    <w:p w:rsidR="00DB4984" w:rsidRDefault="00DB4984" w:rsidP="00DB4984">
      <w:r>
        <w:rPr>
          <w:rFonts w:hint="eastAsia"/>
        </w:rPr>
        <w:t>接著，我們可以利用不斷呼叫</w:t>
      </w:r>
      <w:r w:rsidR="0041514D">
        <w:rPr>
          <w:rFonts w:hint="eastAsia"/>
        </w:rPr>
        <w:t>nextToken()</w:t>
      </w:r>
      <w:r>
        <w:rPr>
          <w:rFonts w:hint="eastAsia"/>
        </w:rPr>
        <w:t xml:space="preserve"> </w:t>
      </w:r>
      <w:r>
        <w:rPr>
          <w:rFonts w:hint="eastAsia"/>
        </w:rPr>
        <w:t>函數的方法，不斷的取得詞彙，直到檔案結束為止，這樣，就能將程式分解成一連串的詞彙。</w:t>
      </w:r>
    </w:p>
    <w:p w:rsidR="00DB4984" w:rsidRPr="00DB4984" w:rsidRDefault="00DB4984" w:rsidP="00DB4984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936"/>
        <w:gridCol w:w="4536"/>
      </w:tblGrid>
      <w:tr w:rsidR="00DB4984" w:rsidRPr="00863D87" w:rsidTr="00863D87">
        <w:tc>
          <w:tcPr>
            <w:tcW w:w="3936" w:type="dxa"/>
          </w:tcPr>
          <w:p w:rsidR="00DB4984" w:rsidRPr="00863D87" w:rsidRDefault="00DB4984" w:rsidP="00E41C68">
            <w:r w:rsidRPr="00863D87">
              <w:rPr>
                <w:rFonts w:hint="eastAsia"/>
              </w:rPr>
              <w:t>C0</w:t>
            </w:r>
            <w:r w:rsidRPr="00863D87">
              <w:rPr>
                <w:rFonts w:hint="eastAsia"/>
              </w:rPr>
              <w:t>語言的掃描器演算法</w:t>
            </w:r>
          </w:p>
        </w:tc>
        <w:tc>
          <w:tcPr>
            <w:tcW w:w="4536" w:type="dxa"/>
          </w:tcPr>
          <w:p w:rsidR="00DB4984" w:rsidRPr="00863D87" w:rsidRDefault="00DB4984" w:rsidP="00E41C68">
            <w:r w:rsidRPr="00863D87">
              <w:rPr>
                <w:rFonts w:hint="eastAsia"/>
              </w:rPr>
              <w:t>說明</w:t>
            </w:r>
          </w:p>
        </w:tc>
      </w:tr>
      <w:tr w:rsidR="00DB4984" w:rsidRPr="00863D87" w:rsidTr="00863D87">
        <w:tc>
          <w:tcPr>
            <w:tcW w:w="3936" w:type="dxa"/>
          </w:tcPr>
          <w:p w:rsidR="00DB4984" w:rsidRPr="00863D87" w:rsidRDefault="00DB4984" w:rsidP="00E41C68">
            <w:r w:rsidRPr="00863D87">
              <w:rPr>
                <w:rFonts w:hint="eastAsia"/>
              </w:rPr>
              <w:t>Algorithm tokenize(file)</w:t>
            </w:r>
          </w:p>
          <w:p w:rsidR="00DB4984" w:rsidRPr="00863D87" w:rsidRDefault="00DB4984" w:rsidP="00E41C68">
            <w:r w:rsidRPr="00863D87">
              <w:rPr>
                <w:rFonts w:hint="eastAsia"/>
              </w:rPr>
              <w:t xml:space="preserve">  c = file.nextchar()</w:t>
            </w:r>
          </w:p>
          <w:p w:rsidR="00DB4984" w:rsidRPr="00863D87" w:rsidRDefault="00DB4984" w:rsidP="00E41C68">
            <w:r w:rsidRPr="00863D87">
              <w:rPr>
                <w:rFonts w:hint="eastAsia"/>
              </w:rPr>
              <w:t xml:space="preserve">  while not file.isEnd()</w:t>
            </w:r>
          </w:p>
          <w:p w:rsidR="00DB4984" w:rsidRPr="00863D87" w:rsidRDefault="00DB4984" w:rsidP="00E41C68">
            <w:r w:rsidRPr="00863D87">
              <w:rPr>
                <w:rFonts w:hint="eastAsia"/>
              </w:rPr>
              <w:t xml:space="preserve">    token = nextToken(file, c)</w:t>
            </w:r>
          </w:p>
          <w:p w:rsidR="00DB4984" w:rsidRPr="00863D87" w:rsidRDefault="00DB4984" w:rsidP="00E41C68">
            <w:r w:rsidRPr="00863D87">
              <w:rPr>
                <w:rFonts w:hint="eastAsia"/>
              </w:rPr>
              <w:t xml:space="preserve">    print(token)</w:t>
            </w:r>
          </w:p>
          <w:p w:rsidR="00DB4984" w:rsidRPr="00863D87" w:rsidRDefault="00DB4984" w:rsidP="00E41C68">
            <w:r w:rsidRPr="00863D87">
              <w:rPr>
                <w:rFonts w:hint="eastAsia"/>
              </w:rPr>
              <w:t xml:space="preserve">  end while</w:t>
            </w:r>
          </w:p>
          <w:p w:rsidR="00DB4984" w:rsidRPr="00863D87" w:rsidRDefault="00DB4984" w:rsidP="00E41C68">
            <w:r w:rsidRPr="00863D87">
              <w:rPr>
                <w:rFonts w:hint="eastAsia"/>
              </w:rPr>
              <w:t>End Algorithm</w:t>
            </w:r>
          </w:p>
        </w:tc>
        <w:tc>
          <w:tcPr>
            <w:tcW w:w="4536" w:type="dxa"/>
          </w:tcPr>
          <w:p w:rsidR="00DB4984" w:rsidRPr="00863D87" w:rsidRDefault="00DB4984" w:rsidP="00E41C68">
            <w:r w:rsidRPr="00863D87">
              <w:rPr>
                <w:rFonts w:hint="eastAsia"/>
              </w:rPr>
              <w:t>file</w:t>
            </w:r>
            <w:r w:rsidRPr="00863D87">
              <w:rPr>
                <w:rFonts w:hint="eastAsia"/>
              </w:rPr>
              <w:t>為原始程式碼檔案</w:t>
            </w:r>
          </w:p>
          <w:p w:rsidR="00DB4984" w:rsidRPr="00863D87" w:rsidRDefault="00DB4984" w:rsidP="00E41C68">
            <w:r w:rsidRPr="00863D87">
              <w:rPr>
                <w:rFonts w:hint="eastAsia"/>
              </w:rPr>
              <w:t xml:space="preserve">  </w:t>
            </w:r>
            <w:r w:rsidRPr="00863D87">
              <w:rPr>
                <w:rFonts w:hint="eastAsia"/>
              </w:rPr>
              <w:t>取得第一個字元</w:t>
            </w:r>
          </w:p>
          <w:p w:rsidR="00DB4984" w:rsidRPr="00863D87" w:rsidRDefault="00DB4984" w:rsidP="00DB4984">
            <w:r w:rsidRPr="00863D87">
              <w:rPr>
                <w:rFonts w:hint="eastAsia"/>
              </w:rPr>
              <w:t xml:space="preserve">  </w:t>
            </w:r>
            <w:r w:rsidRPr="00863D87">
              <w:rPr>
                <w:rFonts w:hint="eastAsia"/>
              </w:rPr>
              <w:t>在檔案尚未結束時</w:t>
            </w:r>
          </w:p>
          <w:p w:rsidR="00DB4984" w:rsidRPr="00863D87" w:rsidRDefault="00DB4984" w:rsidP="00E41C68">
            <w:r w:rsidRPr="00863D87">
              <w:rPr>
                <w:rFonts w:hint="eastAsia"/>
              </w:rPr>
              <w:t xml:space="preserve">    </w:t>
            </w:r>
            <w:r w:rsidRPr="00863D87">
              <w:rPr>
                <w:rFonts w:hint="eastAsia"/>
              </w:rPr>
              <w:t>取得下一個詞彙</w:t>
            </w:r>
          </w:p>
          <w:p w:rsidR="00DB4984" w:rsidRPr="00863D87" w:rsidRDefault="00DB4984" w:rsidP="00E41C68">
            <w:r w:rsidRPr="00863D87">
              <w:rPr>
                <w:rFonts w:hint="eastAsia"/>
              </w:rPr>
              <w:t xml:space="preserve">    </w:t>
            </w:r>
            <w:r w:rsidRPr="00863D87">
              <w:rPr>
                <w:rFonts w:hint="eastAsia"/>
              </w:rPr>
              <w:t>輸出該詞彙</w:t>
            </w:r>
          </w:p>
          <w:p w:rsidR="00DB4984" w:rsidRPr="00863D87" w:rsidRDefault="00DB4984" w:rsidP="00E41C68"/>
          <w:p w:rsidR="00DB4984" w:rsidRPr="00863D87" w:rsidRDefault="00DB4984" w:rsidP="00E41C68"/>
        </w:tc>
      </w:tr>
    </w:tbl>
    <w:p w:rsidR="00DB4984" w:rsidRDefault="00DB4984" w:rsidP="00DB4984">
      <w:pPr>
        <w:pStyle w:val="a8"/>
        <w:jc w:val="center"/>
      </w:pPr>
      <w:r>
        <w:rPr>
          <w:rFonts w:hint="eastAsia"/>
        </w:rPr>
        <w:t>圖</w:t>
      </w:r>
      <w:r>
        <w:rPr>
          <w:rFonts w:hint="eastAsia"/>
        </w:rPr>
        <w:t xml:space="preserve"> </w:t>
      </w:r>
      <w:fldSimple w:instr=" STYLEREF 1 \s ">
        <w:r w:rsidR="00FB3CC2">
          <w:rPr>
            <w:noProof/>
          </w:rPr>
          <w:t>8</w:t>
        </w:r>
      </w:fldSimple>
      <w:r w:rsidR="00892ACE">
        <w:t>.</w:t>
      </w:r>
      <w:r w:rsidR="00850036">
        <w:fldChar w:fldCharType="begin"/>
      </w:r>
      <w:r w:rsidR="00892ACE">
        <w:instrText xml:space="preserve"> </w:instrText>
      </w:r>
      <w:r w:rsidR="00892ACE">
        <w:rPr>
          <w:rFonts w:hint="eastAsia"/>
        </w:rPr>
        <w:instrText xml:space="preserve">SEQ </w:instrText>
      </w:r>
      <w:r w:rsidR="00892ACE">
        <w:rPr>
          <w:rFonts w:hint="eastAsia"/>
        </w:rPr>
        <w:instrText>圖</w:instrText>
      </w:r>
      <w:r w:rsidR="00892ACE">
        <w:rPr>
          <w:rFonts w:hint="eastAsia"/>
        </w:rPr>
        <w:instrText xml:space="preserve"> \* ARABIC \s 1</w:instrText>
      </w:r>
      <w:r w:rsidR="00892ACE">
        <w:instrText xml:space="preserve"> </w:instrText>
      </w:r>
      <w:r w:rsidR="00850036">
        <w:fldChar w:fldCharType="separate"/>
      </w:r>
      <w:r w:rsidR="00FB3CC2">
        <w:rPr>
          <w:noProof/>
        </w:rPr>
        <w:t>7</w:t>
      </w:r>
      <w:r w:rsidR="00850036"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將</w:t>
      </w:r>
      <w:r>
        <w:rPr>
          <w:rFonts w:hint="eastAsia"/>
        </w:rPr>
        <w:t>C0</w:t>
      </w:r>
      <w:r>
        <w:rPr>
          <w:rFonts w:hint="eastAsia"/>
        </w:rPr>
        <w:t>語言的程式分解成詞彙的演算法</w:t>
      </w:r>
    </w:p>
    <w:p w:rsidR="00DB4984" w:rsidRDefault="00DB4984" w:rsidP="003C0124"/>
    <w:p w:rsidR="00DB4984" w:rsidRDefault="00DB4984" w:rsidP="003C0124">
      <w:r>
        <w:rPr>
          <w:rFonts w:hint="eastAsia"/>
        </w:rPr>
        <w:t>掃描器只是編譯器的一個小元件而已，真正重要的元件是剖析器，剖析器會利用掃描器所取得的詞彙，將整個程式轉換為一</w:t>
      </w:r>
      <w:r w:rsidR="00AE3A30">
        <w:rPr>
          <w:rFonts w:hint="eastAsia"/>
        </w:rPr>
        <w:t>棵</w:t>
      </w:r>
      <w:r>
        <w:rPr>
          <w:rFonts w:hint="eastAsia"/>
        </w:rPr>
        <w:t>語法樹，在下一節當中，我們將說明如何利用本節的掃描器，製作出剖析器的方法。</w:t>
      </w:r>
    </w:p>
    <w:p w:rsidR="00DB4984" w:rsidRPr="00DB4984" w:rsidRDefault="00DB4984" w:rsidP="003C0124"/>
    <w:p w:rsidR="00F036E0" w:rsidRDefault="00995DD5" w:rsidP="00350B47">
      <w:pPr>
        <w:pStyle w:val="2"/>
        <w:numPr>
          <w:ilvl w:val="1"/>
          <w:numId w:val="5"/>
        </w:numPr>
      </w:pPr>
      <w:bookmarkStart w:id="17" w:name="_Ref223233657"/>
      <w:bookmarkStart w:id="18" w:name="_Toc228256583"/>
      <w:r>
        <w:rPr>
          <w:rFonts w:hint="eastAsia"/>
        </w:rPr>
        <w:lastRenderedPageBreak/>
        <w:t>語法</w:t>
      </w:r>
      <w:r w:rsidRPr="00753133">
        <w:rPr>
          <w:rFonts w:hint="eastAsia"/>
        </w:rPr>
        <w:t>剖析</w:t>
      </w:r>
      <w:bookmarkEnd w:id="17"/>
      <w:bookmarkEnd w:id="18"/>
    </w:p>
    <w:p w:rsidR="00844B76" w:rsidRDefault="00844B76" w:rsidP="00095F84">
      <w:r>
        <w:rPr>
          <w:rFonts w:hint="eastAsia"/>
        </w:rPr>
        <w:t>剖析器的設計方法有很多種，大致可分為由上而下的方法</w:t>
      </w:r>
      <w:r>
        <w:rPr>
          <w:rFonts w:hint="eastAsia"/>
        </w:rPr>
        <w:t xml:space="preserve"> (</w:t>
      </w:r>
      <w:r>
        <w:rPr>
          <w:rFonts w:hint="eastAsia"/>
        </w:rPr>
        <w:t>像是遞迴下降法、</w:t>
      </w:r>
      <w:r>
        <w:rPr>
          <w:rFonts w:hint="eastAsia"/>
        </w:rPr>
        <w:t>LL</w:t>
      </w:r>
      <w:r>
        <w:rPr>
          <w:rFonts w:hint="eastAsia"/>
        </w:rPr>
        <w:t>法</w:t>
      </w:r>
      <w:r>
        <w:rPr>
          <w:rFonts w:hint="eastAsia"/>
        </w:rPr>
        <w:t>)</w:t>
      </w:r>
      <w:r>
        <w:rPr>
          <w:rFonts w:hint="eastAsia"/>
        </w:rPr>
        <w:t>，與由下而上的方法</w:t>
      </w:r>
      <w:r>
        <w:rPr>
          <w:rFonts w:hint="eastAsia"/>
        </w:rPr>
        <w:t xml:space="preserve"> (</w:t>
      </w:r>
      <w:r>
        <w:rPr>
          <w:rFonts w:hint="eastAsia"/>
        </w:rPr>
        <w:t>像是</w:t>
      </w:r>
      <w:r w:rsidR="009456AB">
        <w:rPr>
          <w:rFonts w:hint="eastAsia"/>
        </w:rPr>
        <w:t>運算子優先矩陣法、</w:t>
      </w:r>
      <w:r w:rsidR="009456AB">
        <w:rPr>
          <w:rFonts w:hint="eastAsia"/>
        </w:rPr>
        <w:t>LR</w:t>
      </w:r>
      <w:r w:rsidR="009456AB">
        <w:rPr>
          <w:rFonts w:hint="eastAsia"/>
        </w:rPr>
        <w:t>法</w:t>
      </w:r>
      <w:r w:rsidR="009456AB">
        <w:rPr>
          <w:rFonts w:hint="eastAsia"/>
        </w:rPr>
        <w:t xml:space="preserve">) </w:t>
      </w:r>
      <w:r w:rsidR="009456AB">
        <w:rPr>
          <w:rFonts w:hint="eastAsia"/>
        </w:rPr>
        <w:t>等，在本節中，我們將使用遞迴下降法作為主要的剖析法，其餘方法請參考編譯器的專門書籍。</w:t>
      </w:r>
    </w:p>
    <w:p w:rsidR="004C52C2" w:rsidRPr="00244AAB" w:rsidRDefault="004C52C2" w:rsidP="00095F84"/>
    <w:p w:rsidR="002D5FB5" w:rsidRPr="00095F84" w:rsidRDefault="002D5FB5" w:rsidP="002D5FB5">
      <w:pPr>
        <w:pStyle w:val="afa"/>
        <w:ind w:left="240" w:right="240"/>
      </w:pPr>
      <w:r>
        <w:rPr>
          <w:rFonts w:hint="eastAsia"/>
        </w:rPr>
        <w:t>遞迴下降法</w:t>
      </w:r>
    </w:p>
    <w:p w:rsidR="00707530" w:rsidRDefault="007B371B" w:rsidP="005D47C9">
      <w:r>
        <w:rPr>
          <w:rFonts w:hint="eastAsia"/>
        </w:rPr>
        <w:t>遞迴下降</w:t>
      </w:r>
      <w:r w:rsidR="00707530">
        <w:rPr>
          <w:rFonts w:hint="eastAsia"/>
        </w:rPr>
        <w:t>法是一種由上而下的剖析法，該方法的實作比</w:t>
      </w:r>
      <w:r w:rsidR="00707530">
        <w:rPr>
          <w:rFonts w:hint="eastAsia"/>
        </w:rPr>
        <w:t xml:space="preserve"> LL</w:t>
      </w:r>
      <w:r w:rsidR="00707530">
        <w:rPr>
          <w:rFonts w:hint="eastAsia"/>
        </w:rPr>
        <w:t>、</w:t>
      </w:r>
      <w:r w:rsidR="00707530">
        <w:rPr>
          <w:rFonts w:hint="eastAsia"/>
        </w:rPr>
        <w:t xml:space="preserve">LR </w:t>
      </w:r>
      <w:r w:rsidR="00707530">
        <w:rPr>
          <w:rFonts w:hint="eastAsia"/>
        </w:rPr>
        <w:t>等剖析法更為簡單而直接，這是我們採用遞迴下降法進行說明的原因。</w:t>
      </w:r>
    </w:p>
    <w:p w:rsidR="00707530" w:rsidRDefault="00707530" w:rsidP="005D47C9"/>
    <w:p w:rsidR="007B371B" w:rsidRDefault="00707530" w:rsidP="005D47C9">
      <w:r>
        <w:rPr>
          <w:rFonts w:hint="eastAsia"/>
        </w:rPr>
        <w:t>剖析器的撰寫者，只要能夠</w:t>
      </w:r>
      <w:r w:rsidR="00970A0E">
        <w:rPr>
          <w:rFonts w:hint="eastAsia"/>
        </w:rPr>
        <w:t>將</w:t>
      </w:r>
      <w:r>
        <w:rPr>
          <w:rFonts w:hint="eastAsia"/>
        </w:rPr>
        <w:t xml:space="preserve"> EBNF </w:t>
      </w:r>
      <w:r w:rsidR="007B371B">
        <w:rPr>
          <w:rFonts w:hint="eastAsia"/>
        </w:rPr>
        <w:t>語法</w:t>
      </w:r>
      <w:r>
        <w:rPr>
          <w:rFonts w:hint="eastAsia"/>
        </w:rPr>
        <w:t>轉換為遞迴下降函數，就能</w:t>
      </w:r>
      <w:r w:rsidR="00970A0E">
        <w:rPr>
          <w:rFonts w:hint="eastAsia"/>
        </w:rPr>
        <w:t>製作出</w:t>
      </w:r>
      <w:r>
        <w:rPr>
          <w:rFonts w:hint="eastAsia"/>
        </w:rPr>
        <w:t>遞迴下降剖析器，舉例而言</w:t>
      </w:r>
      <w:r w:rsidR="007B371B">
        <w:rPr>
          <w:rFonts w:hint="eastAsia"/>
        </w:rPr>
        <w:t>，</w:t>
      </w:r>
      <w:r w:rsidR="00523BB7">
        <w:rPr>
          <w:rFonts w:hint="eastAsia"/>
        </w:rPr>
        <w:t>在</w:t>
      </w:r>
      <w:r w:rsidR="00850036">
        <w:fldChar w:fldCharType="begin"/>
      </w:r>
      <w:r w:rsidR="00523BB7">
        <w:instrText xml:space="preserve"> </w:instrText>
      </w:r>
      <w:r w:rsidR="00523BB7">
        <w:rPr>
          <w:rFonts w:hint="eastAsia"/>
        </w:rPr>
        <w:instrText>REF _Ref258744775 \h</w:instrText>
      </w:r>
      <w:r w:rsidR="00523BB7">
        <w:instrText xml:space="preserve"> </w:instrText>
      </w:r>
      <w:r w:rsidR="00850036">
        <w:fldChar w:fldCharType="separate"/>
      </w:r>
      <w:r w:rsidR="00FB3CC2">
        <w:rPr>
          <w:rFonts w:hint="eastAsia"/>
        </w:rPr>
        <w:t>圖</w:t>
      </w:r>
      <w:r w:rsidR="00FB3CC2">
        <w:rPr>
          <w:rFonts w:hint="eastAsia"/>
        </w:rPr>
        <w:t xml:space="preserve"> </w:t>
      </w:r>
      <w:r w:rsidR="00FB3CC2">
        <w:rPr>
          <w:noProof/>
        </w:rPr>
        <w:t>8</w:t>
      </w:r>
      <w:r w:rsidR="00FB3CC2">
        <w:t>.</w:t>
      </w:r>
      <w:r w:rsidR="00FB3CC2">
        <w:rPr>
          <w:noProof/>
        </w:rPr>
        <w:t>2</w:t>
      </w:r>
      <w:r w:rsidR="00850036">
        <w:fldChar w:fldCharType="end"/>
      </w:r>
      <w:r w:rsidR="00523BB7">
        <w:rPr>
          <w:rFonts w:hint="eastAsia"/>
        </w:rPr>
        <w:t>的</w:t>
      </w:r>
      <w:r w:rsidR="00523BB7">
        <w:rPr>
          <w:rFonts w:hint="eastAsia"/>
        </w:rPr>
        <w:t xml:space="preserve"> C0 </w:t>
      </w:r>
      <w:r w:rsidR="00523BB7">
        <w:rPr>
          <w:rFonts w:hint="eastAsia"/>
        </w:rPr>
        <w:t>語言與法中，</w:t>
      </w:r>
      <w:r w:rsidR="007B371B">
        <w:rPr>
          <w:rFonts w:hint="eastAsia"/>
        </w:rPr>
        <w:t>規則</w:t>
      </w:r>
      <w:r w:rsidR="007B371B">
        <w:rPr>
          <w:rFonts w:hint="eastAsia"/>
        </w:rPr>
        <w:t xml:space="preserve"> </w:t>
      </w:r>
      <w:smartTag w:uri="urn:schemas-microsoft-com:office:smarttags" w:element="chmetcnv">
        <w:smartTagPr>
          <w:attr w:name="UnitName" w:val="a"/>
          <w:attr w:name="SourceValue" w:val="7"/>
          <w:attr w:name="HasSpace" w:val="False"/>
          <w:attr w:name="Negative" w:val="False"/>
          <w:attr w:name="NumberType" w:val="1"/>
          <w:attr w:name="TCSC" w:val="0"/>
        </w:smartTagPr>
        <w:r w:rsidR="007B371B">
          <w:rPr>
            <w:rFonts w:hint="eastAsia"/>
          </w:rPr>
          <w:t>7a</w:t>
        </w:r>
      </w:smartTag>
      <w:r w:rsidR="007B371B">
        <w:rPr>
          <w:rFonts w:hint="eastAsia"/>
        </w:rPr>
        <w:t xml:space="preserve"> </w:t>
      </w:r>
      <w:r w:rsidR="007B371B">
        <w:rPr>
          <w:rFonts w:hint="eastAsia"/>
        </w:rPr>
        <w:t>的</w:t>
      </w:r>
      <w:r w:rsidR="007B371B">
        <w:rPr>
          <w:rFonts w:hint="eastAsia"/>
        </w:rPr>
        <w:t xml:space="preserve"> </w:t>
      </w:r>
      <w:r w:rsidR="007B371B" w:rsidRPr="007B371B">
        <w:t xml:space="preserve">EXP </w:t>
      </w:r>
      <w:r w:rsidR="0091090D">
        <w:t>=</w:t>
      </w:r>
      <w:r w:rsidR="007B371B" w:rsidRPr="007B371B">
        <w:t xml:space="preserve"> </w:t>
      </w:r>
      <w:r w:rsidR="00CE0A7A">
        <w:rPr>
          <w:rFonts w:hint="eastAsia"/>
        </w:rPr>
        <w:t>I</w:t>
      </w:r>
      <w:r w:rsidR="00523BB7">
        <w:rPr>
          <w:rFonts w:hint="eastAsia"/>
        </w:rPr>
        <w:t xml:space="preserve">TEM </w:t>
      </w:r>
      <w:r w:rsidR="00505D91">
        <w:rPr>
          <w:rFonts w:hint="eastAsia"/>
        </w:rPr>
        <w:t>(</w:t>
      </w:r>
      <w:r w:rsidR="00583789">
        <w:t>[+-</w:t>
      </w:r>
      <w:r w:rsidR="009102F2">
        <w:rPr>
          <w:rFonts w:hint="eastAsia"/>
        </w:rPr>
        <w:t>*/</w:t>
      </w:r>
      <w:r w:rsidR="00583789">
        <w:t xml:space="preserve">] </w:t>
      </w:r>
      <w:r w:rsidR="00CE0A7A">
        <w:rPr>
          <w:rFonts w:hint="eastAsia"/>
        </w:rPr>
        <w:t>I</w:t>
      </w:r>
      <w:r w:rsidR="00523BB7">
        <w:rPr>
          <w:rFonts w:hint="eastAsia"/>
        </w:rPr>
        <w:t>TEM)</w:t>
      </w:r>
      <w:r w:rsidR="009102F2">
        <w:rPr>
          <w:rFonts w:hint="eastAsia"/>
        </w:rPr>
        <w:t>?</w:t>
      </w:r>
      <w:r w:rsidR="007B371B">
        <w:rPr>
          <w:rFonts w:hint="eastAsia"/>
        </w:rPr>
        <w:t xml:space="preserve"> </w:t>
      </w:r>
      <w:r w:rsidR="007B371B">
        <w:rPr>
          <w:rFonts w:hint="eastAsia"/>
        </w:rPr>
        <w:t>可以被翻譯</w:t>
      </w:r>
      <w:r>
        <w:rPr>
          <w:rFonts w:hint="eastAsia"/>
        </w:rPr>
        <w:t>成</w:t>
      </w:r>
      <w:r w:rsidR="007B371B">
        <w:rPr>
          <w:rFonts w:hint="eastAsia"/>
        </w:rPr>
        <w:t>如</w:t>
      </w:r>
      <w:r w:rsidR="00850036">
        <w:fldChar w:fldCharType="begin"/>
      </w:r>
      <w:r w:rsidR="002D5FB5">
        <w:instrText xml:space="preserve"> </w:instrText>
      </w:r>
      <w:r w:rsidR="002D5FB5">
        <w:rPr>
          <w:rFonts w:hint="eastAsia"/>
        </w:rPr>
        <w:instrText>REF _Ref231293236 \h</w:instrText>
      </w:r>
      <w:r w:rsidR="002D5FB5">
        <w:instrText xml:space="preserve"> </w:instrText>
      </w:r>
      <w:r w:rsidR="00850036">
        <w:fldChar w:fldCharType="separate"/>
      </w:r>
      <w:r w:rsidR="00FB3CC2">
        <w:rPr>
          <w:rFonts w:hint="eastAsia"/>
        </w:rPr>
        <w:t>圖</w:t>
      </w:r>
      <w:r w:rsidR="00FB3CC2">
        <w:rPr>
          <w:rFonts w:hint="eastAsia"/>
        </w:rPr>
        <w:t xml:space="preserve"> </w:t>
      </w:r>
      <w:r w:rsidR="00FB3CC2">
        <w:rPr>
          <w:noProof/>
        </w:rPr>
        <w:t>8</w:t>
      </w:r>
      <w:r w:rsidR="00FB3CC2">
        <w:t>.</w:t>
      </w:r>
      <w:r w:rsidR="00FB3CC2">
        <w:rPr>
          <w:noProof/>
        </w:rPr>
        <w:t>8</w:t>
      </w:r>
      <w:r w:rsidR="00850036">
        <w:fldChar w:fldCharType="end"/>
      </w:r>
      <w:r w:rsidR="002D5FB5">
        <w:rPr>
          <w:rFonts w:hint="eastAsia"/>
        </w:rPr>
        <w:t>的演算法</w:t>
      </w:r>
      <w:r w:rsidR="001C33D4">
        <w:rPr>
          <w:rFonts w:hint="eastAsia"/>
        </w:rPr>
        <w:t>。</w:t>
      </w:r>
    </w:p>
    <w:p w:rsidR="007B371B" w:rsidRPr="002D5FB5" w:rsidRDefault="007B371B" w:rsidP="005D47C9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936"/>
        <w:gridCol w:w="4536"/>
      </w:tblGrid>
      <w:tr w:rsidR="00DB4984" w:rsidRPr="00863D87" w:rsidTr="00863D87">
        <w:tc>
          <w:tcPr>
            <w:tcW w:w="3936" w:type="dxa"/>
          </w:tcPr>
          <w:p w:rsidR="00DB4984" w:rsidRPr="00863D87" w:rsidRDefault="00DB4984" w:rsidP="0043732A">
            <w:r w:rsidRPr="00863D87">
              <w:rPr>
                <w:rFonts w:hint="eastAsia"/>
              </w:rPr>
              <w:t>C0</w:t>
            </w:r>
            <w:r w:rsidRPr="00863D87">
              <w:rPr>
                <w:rFonts w:hint="eastAsia"/>
              </w:rPr>
              <w:t>語言</w:t>
            </w:r>
            <w:r w:rsidR="0043732A" w:rsidRPr="00863D87">
              <w:rPr>
                <w:rFonts w:hint="eastAsia"/>
              </w:rPr>
              <w:t xml:space="preserve"> EXP </w:t>
            </w:r>
            <w:r w:rsidR="0043732A" w:rsidRPr="00863D87">
              <w:rPr>
                <w:rFonts w:hint="eastAsia"/>
              </w:rPr>
              <w:t>規則的剖析函數</w:t>
            </w:r>
          </w:p>
        </w:tc>
        <w:tc>
          <w:tcPr>
            <w:tcW w:w="4536" w:type="dxa"/>
          </w:tcPr>
          <w:p w:rsidR="00DB4984" w:rsidRPr="00863D87" w:rsidRDefault="00DB4984" w:rsidP="00E41C68">
            <w:r w:rsidRPr="00863D87">
              <w:rPr>
                <w:rFonts w:hint="eastAsia"/>
              </w:rPr>
              <w:t>說明</w:t>
            </w:r>
          </w:p>
        </w:tc>
      </w:tr>
      <w:tr w:rsidR="00DB4984" w:rsidRPr="00863D87" w:rsidTr="00863D87">
        <w:tc>
          <w:tcPr>
            <w:tcW w:w="3936" w:type="dxa"/>
          </w:tcPr>
          <w:p w:rsidR="00F6103C" w:rsidRPr="00863D87" w:rsidRDefault="00F6103C" w:rsidP="00F6103C">
            <w:r w:rsidRPr="00863D87">
              <w:t>function parseExp()</w:t>
            </w:r>
          </w:p>
          <w:p w:rsidR="00F6103C" w:rsidRPr="00863D87" w:rsidRDefault="00F6103C" w:rsidP="00F6103C">
            <w:r w:rsidRPr="00863D87">
              <w:t xml:space="preserve">  pushNode("EXP")</w:t>
            </w:r>
          </w:p>
          <w:p w:rsidR="00F6103C" w:rsidRPr="00863D87" w:rsidRDefault="00F6103C" w:rsidP="00F6103C">
            <w:r w:rsidRPr="00863D87">
              <w:t xml:space="preserve">  </w:t>
            </w:r>
            <w:r>
              <w:rPr>
                <w:rFonts w:hint="eastAsia"/>
              </w:rPr>
              <w:t>parseItem();</w:t>
            </w:r>
          </w:p>
          <w:p w:rsidR="00F6103C" w:rsidRPr="00863D87" w:rsidRDefault="00F6103C" w:rsidP="00F6103C">
            <w:r w:rsidRPr="00863D87">
              <w:t xml:space="preserve">  </w:t>
            </w:r>
            <w:r>
              <w:rPr>
                <w:rFonts w:hint="eastAsia"/>
              </w:rPr>
              <w:t>if</w:t>
            </w:r>
            <w:r w:rsidRPr="00863D87">
              <w:t xml:space="preserve"> isNext("+|-</w:t>
            </w:r>
            <w:r>
              <w:rPr>
                <w:rFonts w:hint="eastAsia"/>
              </w:rPr>
              <w:t>|*|/</w:t>
            </w:r>
            <w:r w:rsidRPr="00863D87">
              <w:t>")</w:t>
            </w:r>
          </w:p>
          <w:p w:rsidR="00F6103C" w:rsidRPr="00863D87" w:rsidRDefault="00F6103C" w:rsidP="00F6103C">
            <w:r w:rsidRPr="00863D87">
              <w:t xml:space="preserve">    next("+|-</w:t>
            </w:r>
            <w:r>
              <w:rPr>
                <w:rFonts w:hint="eastAsia"/>
              </w:rPr>
              <w:t>|*|/</w:t>
            </w:r>
            <w:r w:rsidRPr="00863D87">
              <w:t>")</w:t>
            </w:r>
          </w:p>
          <w:p w:rsidR="00F6103C" w:rsidRPr="00863D87" w:rsidRDefault="00F6103C" w:rsidP="00F6103C">
            <w:r w:rsidRPr="00863D87">
              <w:t xml:space="preserve">    </w:t>
            </w:r>
            <w:r>
              <w:rPr>
                <w:rFonts w:hint="eastAsia"/>
              </w:rPr>
              <w:t>parseItem</w:t>
            </w:r>
            <w:r w:rsidRPr="00863D87">
              <w:t>()</w:t>
            </w:r>
          </w:p>
          <w:p w:rsidR="00F6103C" w:rsidRPr="00863D87" w:rsidRDefault="00F6103C" w:rsidP="00F6103C">
            <w:r w:rsidRPr="00863D87">
              <w:t xml:space="preserve">  end </w:t>
            </w:r>
            <w:r>
              <w:rPr>
                <w:rFonts w:hint="eastAsia"/>
              </w:rPr>
              <w:t>if</w:t>
            </w:r>
          </w:p>
          <w:p w:rsidR="00F6103C" w:rsidRPr="00863D87" w:rsidRDefault="00F6103C" w:rsidP="00F6103C">
            <w:r w:rsidRPr="00863D87">
              <w:t xml:space="preserve">  popNode("</w:t>
            </w:r>
            <w:r>
              <w:rPr>
                <w:rFonts w:hint="eastAsia"/>
              </w:rPr>
              <w:t>EXP</w:t>
            </w:r>
            <w:r w:rsidRPr="00863D87">
              <w:t>")</w:t>
            </w:r>
          </w:p>
          <w:p w:rsidR="00DB4984" w:rsidRPr="00863D87" w:rsidRDefault="00F6103C" w:rsidP="00E41C68">
            <w:r w:rsidRPr="00863D87">
              <w:t xml:space="preserve"> end</w:t>
            </w:r>
          </w:p>
        </w:tc>
        <w:tc>
          <w:tcPr>
            <w:tcW w:w="4536" w:type="dxa"/>
          </w:tcPr>
          <w:p w:rsidR="00EB2851" w:rsidRPr="00863D87" w:rsidRDefault="00EB2851" w:rsidP="00E41C68">
            <w:r w:rsidRPr="00863D87">
              <w:rPr>
                <w:rFonts w:hint="eastAsia"/>
              </w:rPr>
              <w:t>剖析</w:t>
            </w:r>
            <w:r w:rsidRPr="00863D87">
              <w:rPr>
                <w:rFonts w:hint="eastAsia"/>
              </w:rPr>
              <w:t xml:space="preserve"> EXP </w:t>
            </w:r>
            <w:r w:rsidRPr="00863D87">
              <w:rPr>
                <w:rFonts w:hint="eastAsia"/>
              </w:rPr>
              <w:t>語法</w:t>
            </w:r>
          </w:p>
          <w:p w:rsidR="00DB4984" w:rsidRPr="00863D87" w:rsidRDefault="00EB2851" w:rsidP="00E41C68">
            <w:r w:rsidRPr="00863D87">
              <w:rPr>
                <w:rFonts w:hint="eastAsia"/>
              </w:rPr>
              <w:t xml:space="preserve">  </w:t>
            </w:r>
            <w:r w:rsidRPr="00863D87">
              <w:rPr>
                <w:rFonts w:hint="eastAsia"/>
              </w:rPr>
              <w:t>建立</w:t>
            </w:r>
            <w:r w:rsidRPr="00863D87">
              <w:rPr>
                <w:rFonts w:hint="eastAsia"/>
              </w:rPr>
              <w:t xml:space="preserve"> EXP </w:t>
            </w:r>
            <w:r w:rsidRPr="00863D87">
              <w:rPr>
                <w:rFonts w:hint="eastAsia"/>
              </w:rPr>
              <w:t>節點</w:t>
            </w:r>
            <w:r w:rsidR="0041514D" w:rsidRPr="00863D87">
              <w:rPr>
                <w:rFonts w:hint="eastAsia"/>
              </w:rPr>
              <w:t>，</w:t>
            </w:r>
            <w:r w:rsidRPr="00863D87">
              <w:rPr>
                <w:rFonts w:hint="eastAsia"/>
              </w:rPr>
              <w:t>推入堆疊</w:t>
            </w:r>
            <w:r w:rsidR="0041514D" w:rsidRPr="00863D87">
              <w:rPr>
                <w:rFonts w:hint="eastAsia"/>
              </w:rPr>
              <w:t>中</w:t>
            </w:r>
          </w:p>
          <w:p w:rsidR="00DB4984" w:rsidRPr="00863D87" w:rsidRDefault="00EB2851" w:rsidP="00E41C68">
            <w:r w:rsidRPr="00863D87">
              <w:rPr>
                <w:rFonts w:hint="eastAsia"/>
              </w:rPr>
              <w:t xml:space="preserve">  </w:t>
            </w:r>
            <w:r w:rsidRPr="00863D87">
              <w:rPr>
                <w:rFonts w:hint="eastAsia"/>
              </w:rPr>
              <w:t>剖析</w:t>
            </w:r>
            <w:r w:rsidRPr="00863D87">
              <w:rPr>
                <w:rFonts w:hint="eastAsia"/>
              </w:rPr>
              <w:t xml:space="preserve"> </w:t>
            </w:r>
            <w:r w:rsidR="00F6103C">
              <w:rPr>
                <w:rFonts w:hint="eastAsia"/>
              </w:rPr>
              <w:t>ITEM</w:t>
            </w:r>
            <w:r w:rsidRPr="00863D87">
              <w:rPr>
                <w:rFonts w:hint="eastAsia"/>
              </w:rPr>
              <w:t xml:space="preserve"> </w:t>
            </w:r>
            <w:r w:rsidRPr="00863D87">
              <w:rPr>
                <w:rFonts w:hint="eastAsia"/>
              </w:rPr>
              <w:t>語法</w:t>
            </w:r>
          </w:p>
          <w:p w:rsidR="00DB4984" w:rsidRPr="00863D87" w:rsidRDefault="00DB4984" w:rsidP="00E41C68">
            <w:r w:rsidRPr="00863D87">
              <w:rPr>
                <w:rFonts w:hint="eastAsia"/>
              </w:rPr>
              <w:t xml:space="preserve">  </w:t>
            </w:r>
            <w:r w:rsidR="00EB2851" w:rsidRPr="00863D87">
              <w:rPr>
                <w:rFonts w:hint="eastAsia"/>
              </w:rPr>
              <w:t>如果下一個是加減</w:t>
            </w:r>
            <w:r w:rsidR="00F6103C">
              <w:rPr>
                <w:rFonts w:hint="eastAsia"/>
              </w:rPr>
              <w:t>乘除</w:t>
            </w:r>
            <w:r w:rsidR="00EB2851" w:rsidRPr="00863D87">
              <w:rPr>
                <w:rFonts w:hint="eastAsia"/>
              </w:rPr>
              <w:t>符號</w:t>
            </w:r>
          </w:p>
          <w:p w:rsidR="00DB4984" w:rsidRPr="00863D87" w:rsidRDefault="00EB2851" w:rsidP="00E41C68">
            <w:r w:rsidRPr="00863D87">
              <w:rPr>
                <w:rFonts w:hint="eastAsia"/>
              </w:rPr>
              <w:t xml:space="preserve">    </w:t>
            </w:r>
            <w:r w:rsidRPr="00863D87">
              <w:rPr>
                <w:rFonts w:hint="eastAsia"/>
              </w:rPr>
              <w:t>取得該符號</w:t>
            </w:r>
          </w:p>
          <w:p w:rsidR="00EB2851" w:rsidRPr="00863D87" w:rsidRDefault="00EB2851" w:rsidP="00E41C68">
            <w:r w:rsidRPr="00863D87">
              <w:rPr>
                <w:rFonts w:hint="eastAsia"/>
              </w:rPr>
              <w:t xml:space="preserve">    </w:t>
            </w:r>
            <w:r w:rsidRPr="00863D87">
              <w:rPr>
                <w:rFonts w:hint="eastAsia"/>
              </w:rPr>
              <w:t>剖析下一個</w:t>
            </w:r>
            <w:r w:rsidRPr="00863D87">
              <w:rPr>
                <w:rFonts w:hint="eastAsia"/>
              </w:rPr>
              <w:t xml:space="preserve"> </w:t>
            </w:r>
            <w:r w:rsidR="00F6103C">
              <w:rPr>
                <w:rFonts w:hint="eastAsia"/>
              </w:rPr>
              <w:t>ITEM</w:t>
            </w:r>
            <w:r w:rsidRPr="00863D87">
              <w:rPr>
                <w:rFonts w:hint="eastAsia"/>
              </w:rPr>
              <w:t xml:space="preserve"> </w:t>
            </w:r>
            <w:r w:rsidRPr="00863D87">
              <w:rPr>
                <w:rFonts w:hint="eastAsia"/>
              </w:rPr>
              <w:t>語法</w:t>
            </w:r>
          </w:p>
          <w:p w:rsidR="00EB2851" w:rsidRPr="00863D87" w:rsidRDefault="00EB2851" w:rsidP="00E41C68">
            <w:r w:rsidRPr="00863D87">
              <w:rPr>
                <w:rFonts w:hint="eastAsia"/>
              </w:rPr>
              <w:t xml:space="preserve">  </w:t>
            </w:r>
          </w:p>
          <w:p w:rsidR="00EB2851" w:rsidRPr="00863D87" w:rsidRDefault="00EB2851" w:rsidP="00E41C68">
            <w:r w:rsidRPr="00863D87">
              <w:rPr>
                <w:rFonts w:hint="eastAsia"/>
              </w:rPr>
              <w:t xml:space="preserve">  </w:t>
            </w:r>
            <w:r w:rsidR="00132027">
              <w:rPr>
                <w:rFonts w:hint="eastAsia"/>
              </w:rPr>
              <w:t>取出並</w:t>
            </w:r>
            <w:r w:rsidR="0041514D" w:rsidRPr="00863D87">
              <w:rPr>
                <w:rFonts w:hint="eastAsia"/>
              </w:rPr>
              <w:t>傳回</w:t>
            </w:r>
            <w:r w:rsidR="0041514D" w:rsidRPr="00863D87">
              <w:rPr>
                <w:rFonts w:hint="eastAsia"/>
              </w:rPr>
              <w:t xml:space="preserve"> </w:t>
            </w:r>
            <w:r w:rsidRPr="00863D87">
              <w:rPr>
                <w:rFonts w:hint="eastAsia"/>
              </w:rPr>
              <w:t xml:space="preserve">EXP </w:t>
            </w:r>
            <w:r w:rsidR="00132027">
              <w:rPr>
                <w:rFonts w:hint="eastAsia"/>
              </w:rPr>
              <w:t>這棵</w:t>
            </w:r>
            <w:r w:rsidRPr="00863D87">
              <w:rPr>
                <w:rFonts w:hint="eastAsia"/>
              </w:rPr>
              <w:t>語法樹</w:t>
            </w:r>
          </w:p>
          <w:p w:rsidR="00DB4984" w:rsidRPr="00863D87" w:rsidRDefault="00DB4984" w:rsidP="0041514D"/>
        </w:tc>
      </w:tr>
    </w:tbl>
    <w:p w:rsidR="00DB4984" w:rsidRDefault="00DB4984" w:rsidP="00DB4984">
      <w:pPr>
        <w:pStyle w:val="a8"/>
        <w:jc w:val="center"/>
      </w:pPr>
      <w:bookmarkStart w:id="19" w:name="_Ref231293236"/>
      <w:r>
        <w:rPr>
          <w:rFonts w:hint="eastAsia"/>
        </w:rPr>
        <w:t>圖</w:t>
      </w:r>
      <w:r>
        <w:rPr>
          <w:rFonts w:hint="eastAsia"/>
        </w:rPr>
        <w:t xml:space="preserve"> </w:t>
      </w:r>
      <w:fldSimple w:instr=" STYLEREF 1 \s ">
        <w:r w:rsidR="00FB3CC2">
          <w:rPr>
            <w:noProof/>
          </w:rPr>
          <w:t>8</w:t>
        </w:r>
      </w:fldSimple>
      <w:r w:rsidR="00892ACE">
        <w:t>.</w:t>
      </w:r>
      <w:r w:rsidR="00850036">
        <w:fldChar w:fldCharType="begin"/>
      </w:r>
      <w:r w:rsidR="00892ACE">
        <w:instrText xml:space="preserve"> </w:instrText>
      </w:r>
      <w:r w:rsidR="00892ACE">
        <w:rPr>
          <w:rFonts w:hint="eastAsia"/>
        </w:rPr>
        <w:instrText xml:space="preserve">SEQ </w:instrText>
      </w:r>
      <w:r w:rsidR="00892ACE">
        <w:rPr>
          <w:rFonts w:hint="eastAsia"/>
        </w:rPr>
        <w:instrText>圖</w:instrText>
      </w:r>
      <w:r w:rsidR="00892ACE">
        <w:rPr>
          <w:rFonts w:hint="eastAsia"/>
        </w:rPr>
        <w:instrText xml:space="preserve"> \* ARABIC \s 1</w:instrText>
      </w:r>
      <w:r w:rsidR="00892ACE">
        <w:instrText xml:space="preserve"> </w:instrText>
      </w:r>
      <w:r w:rsidR="00850036">
        <w:fldChar w:fldCharType="separate"/>
      </w:r>
      <w:r w:rsidR="00FB3CC2">
        <w:rPr>
          <w:noProof/>
        </w:rPr>
        <w:t>8</w:t>
      </w:r>
      <w:r w:rsidR="00850036">
        <w:fldChar w:fldCharType="end"/>
      </w:r>
      <w:bookmarkEnd w:id="19"/>
      <w:r>
        <w:rPr>
          <w:rFonts w:hint="eastAsia"/>
        </w:rPr>
        <w:t>將規則</w:t>
      </w:r>
      <w:r w:rsidR="00EB2851">
        <w:t>EXP</w:t>
      </w:r>
      <w:r w:rsidR="0091090D">
        <w:t>=</w:t>
      </w:r>
      <w:r w:rsidR="00EB2851">
        <w:t xml:space="preserve"> TERM </w:t>
      </w:r>
      <w:r w:rsidR="00505D91">
        <w:rPr>
          <w:rFonts w:hint="eastAsia"/>
        </w:rPr>
        <w:t>(</w:t>
      </w:r>
      <w:r w:rsidR="00EB2851">
        <w:t>[+-] TERM</w:t>
      </w:r>
      <w:r w:rsidR="00505D91">
        <w:rPr>
          <w:rFonts w:hint="eastAsia"/>
        </w:rPr>
        <w:t>)*</w:t>
      </w:r>
      <w:r>
        <w:rPr>
          <w:rFonts w:hint="eastAsia"/>
        </w:rPr>
        <w:t xml:space="preserve"> </w:t>
      </w:r>
      <w:r>
        <w:rPr>
          <w:rFonts w:hint="eastAsia"/>
        </w:rPr>
        <w:t>翻譯成遞迴下降剖析程式</w:t>
      </w:r>
    </w:p>
    <w:p w:rsidR="00EB2851" w:rsidRDefault="00EB2851" w:rsidP="00FC5FD8"/>
    <w:p w:rsidR="00523BB7" w:rsidRDefault="00FC5FD8" w:rsidP="00FC5FD8">
      <w:r>
        <w:rPr>
          <w:rFonts w:hint="eastAsia"/>
        </w:rPr>
        <w:t>從</w:t>
      </w:r>
      <w:r w:rsidR="00850036">
        <w:fldChar w:fldCharType="begin"/>
      </w:r>
      <w:r w:rsidR="00EB2851">
        <w:instrText xml:space="preserve"> </w:instrText>
      </w:r>
      <w:r w:rsidR="00EB2851">
        <w:rPr>
          <w:rFonts w:hint="eastAsia"/>
        </w:rPr>
        <w:instrText>REF _Ref231293236 \h</w:instrText>
      </w:r>
      <w:r w:rsidR="00EB2851">
        <w:instrText xml:space="preserve"> </w:instrText>
      </w:r>
      <w:r w:rsidR="00850036">
        <w:fldChar w:fldCharType="separate"/>
      </w:r>
      <w:r w:rsidR="00FB3CC2">
        <w:rPr>
          <w:rFonts w:hint="eastAsia"/>
        </w:rPr>
        <w:t>圖</w:t>
      </w:r>
      <w:r w:rsidR="00FB3CC2">
        <w:rPr>
          <w:rFonts w:hint="eastAsia"/>
        </w:rPr>
        <w:t xml:space="preserve"> </w:t>
      </w:r>
      <w:r w:rsidR="00FB3CC2">
        <w:rPr>
          <w:noProof/>
        </w:rPr>
        <w:t>8</w:t>
      </w:r>
      <w:r w:rsidR="00FB3CC2">
        <w:t>.</w:t>
      </w:r>
      <w:r w:rsidR="00FB3CC2">
        <w:rPr>
          <w:noProof/>
        </w:rPr>
        <w:t>8</w:t>
      </w:r>
      <w:r w:rsidR="00850036">
        <w:fldChar w:fldCharType="end"/>
      </w:r>
      <w:r>
        <w:rPr>
          <w:rFonts w:hint="eastAsia"/>
        </w:rPr>
        <w:t>的</w:t>
      </w:r>
      <w:r w:rsidR="00EB2851">
        <w:rPr>
          <w:rFonts w:hint="eastAsia"/>
        </w:rPr>
        <w:t>演算法</w:t>
      </w:r>
      <w:r>
        <w:rPr>
          <w:rFonts w:hint="eastAsia"/>
        </w:rPr>
        <w:t>當中，我們可以很清楚的看到，要將</w:t>
      </w:r>
      <w:r>
        <w:rPr>
          <w:rFonts w:hint="eastAsia"/>
        </w:rPr>
        <w:t xml:space="preserve"> EBNF </w:t>
      </w:r>
      <w:r>
        <w:rPr>
          <w:rFonts w:hint="eastAsia"/>
        </w:rPr>
        <w:t>語法翻譯為遞迴下降剖析程式並不困難，其過程相當的機械性</w:t>
      </w:r>
      <w:r w:rsidR="00523BB7">
        <w:rPr>
          <w:rFonts w:hint="eastAsia"/>
        </w:rPr>
        <w:t>，</w:t>
      </w:r>
      <w:r w:rsidR="00903706">
        <w:rPr>
          <w:rFonts w:hint="eastAsia"/>
        </w:rPr>
        <w:t>只要在函數的開始以</w:t>
      </w:r>
      <w:r w:rsidR="00523BB7">
        <w:rPr>
          <w:rFonts w:hint="eastAsia"/>
        </w:rPr>
        <w:t>p</w:t>
      </w:r>
      <w:r w:rsidR="00903706">
        <w:rPr>
          <w:rFonts w:hint="eastAsia"/>
        </w:rPr>
        <w:t>ushNode(</w:t>
      </w:r>
      <w:r w:rsidR="00903706">
        <w:t>…</w:t>
      </w:r>
      <w:r w:rsidR="00903706">
        <w:rPr>
          <w:rFonts w:hint="eastAsia"/>
        </w:rPr>
        <w:t xml:space="preserve">) </w:t>
      </w:r>
      <w:r w:rsidR="00523BB7">
        <w:rPr>
          <w:rFonts w:hint="eastAsia"/>
        </w:rPr>
        <w:t>建立語法樹的節點，然後在結尾以</w:t>
      </w:r>
      <w:r w:rsidR="00903706">
        <w:rPr>
          <w:rFonts w:hint="eastAsia"/>
        </w:rPr>
        <w:t xml:space="preserve"> popNode(</w:t>
      </w:r>
      <w:r w:rsidR="00903706">
        <w:t>…</w:t>
      </w:r>
      <w:r w:rsidR="00903706">
        <w:rPr>
          <w:rFonts w:hint="eastAsia"/>
        </w:rPr>
        <w:t xml:space="preserve">) </w:t>
      </w:r>
      <w:r w:rsidR="00523BB7">
        <w:rPr>
          <w:rFonts w:hint="eastAsia"/>
        </w:rPr>
        <w:t>移除該節點，並且在比對的過程當中，利用</w:t>
      </w:r>
      <w:r w:rsidR="00523BB7">
        <w:rPr>
          <w:rFonts w:hint="eastAsia"/>
        </w:rPr>
        <w:t xml:space="preserve"> parseXXXX() </w:t>
      </w:r>
      <w:r w:rsidR="00523BB7">
        <w:rPr>
          <w:rFonts w:hint="eastAsia"/>
        </w:rPr>
        <w:t>等函數，繼續比對下層節點，並利用</w:t>
      </w:r>
      <w:r w:rsidR="00523BB7">
        <w:rPr>
          <w:rFonts w:hint="eastAsia"/>
        </w:rPr>
        <w:t xml:space="preserve"> next() </w:t>
      </w:r>
      <w:r w:rsidR="00523BB7">
        <w:rPr>
          <w:rFonts w:hint="eastAsia"/>
        </w:rPr>
        <w:t>函數比對詞彙即可。</w:t>
      </w:r>
    </w:p>
    <w:p w:rsidR="00523BB7" w:rsidRDefault="00523BB7" w:rsidP="00FC5FD8"/>
    <w:p w:rsidR="00903706" w:rsidRDefault="00523BB7" w:rsidP="00FC5FD8">
      <w:r>
        <w:rPr>
          <w:rFonts w:hint="eastAsia"/>
        </w:rPr>
        <w:t>舉例而言，在</w:t>
      </w:r>
      <w:r w:rsidR="00850036">
        <w:fldChar w:fldCharType="begin"/>
      </w:r>
      <w:r>
        <w:instrText xml:space="preserve"> </w:instrText>
      </w:r>
      <w:r>
        <w:rPr>
          <w:rFonts w:hint="eastAsia"/>
        </w:rPr>
        <w:instrText>REF _Ref231293236 \h</w:instrText>
      </w:r>
      <w:r>
        <w:instrText xml:space="preserve"> </w:instrText>
      </w:r>
      <w:r w:rsidR="00850036">
        <w:fldChar w:fldCharType="separate"/>
      </w:r>
      <w:r w:rsidR="00FB3CC2">
        <w:rPr>
          <w:rFonts w:hint="eastAsia"/>
        </w:rPr>
        <w:t>圖</w:t>
      </w:r>
      <w:r w:rsidR="00FB3CC2">
        <w:rPr>
          <w:rFonts w:hint="eastAsia"/>
        </w:rPr>
        <w:t xml:space="preserve"> </w:t>
      </w:r>
      <w:r w:rsidR="00FB3CC2">
        <w:rPr>
          <w:noProof/>
        </w:rPr>
        <w:t>8</w:t>
      </w:r>
      <w:r w:rsidR="00FB3CC2">
        <w:t>.</w:t>
      </w:r>
      <w:r w:rsidR="00FB3CC2">
        <w:rPr>
          <w:noProof/>
        </w:rPr>
        <w:t>8</w:t>
      </w:r>
      <w:r w:rsidR="00850036">
        <w:fldChar w:fldCharType="end"/>
      </w:r>
      <w:r>
        <w:rPr>
          <w:rFonts w:hint="eastAsia"/>
        </w:rPr>
        <w:t>當中，我們就根據</w:t>
      </w:r>
      <w:r>
        <w:rPr>
          <w:rFonts w:hint="eastAsia"/>
        </w:rPr>
        <w:t xml:space="preserve"> </w:t>
      </w:r>
      <w:r w:rsidR="00EF3469" w:rsidRPr="00863D87">
        <w:t xml:space="preserve">EXP </w:t>
      </w:r>
      <w:r w:rsidR="00EF3469">
        <w:t>=</w:t>
      </w:r>
      <w:r w:rsidR="00EF3469" w:rsidRPr="00863D87">
        <w:t xml:space="preserve"> </w:t>
      </w:r>
      <w:r w:rsidR="00EF3469">
        <w:rPr>
          <w:rFonts w:hint="eastAsia"/>
        </w:rPr>
        <w:t>ITEM (</w:t>
      </w:r>
      <w:r w:rsidR="00EF3469" w:rsidRPr="00863D87">
        <w:t>[+-</w:t>
      </w:r>
      <w:r w:rsidR="00EF3469">
        <w:rPr>
          <w:rFonts w:hint="eastAsia"/>
        </w:rPr>
        <w:t>*/</w:t>
      </w:r>
      <w:r w:rsidR="00EF3469" w:rsidRPr="00863D87">
        <w:t xml:space="preserve">] </w:t>
      </w:r>
      <w:r w:rsidR="00EF3469">
        <w:rPr>
          <w:rFonts w:hint="eastAsia"/>
        </w:rPr>
        <w:t>ITEM)?</w:t>
      </w:r>
      <w:r>
        <w:rPr>
          <w:rFonts w:hint="eastAsia"/>
        </w:rPr>
        <w:t xml:space="preserve"> </w:t>
      </w:r>
      <w:r>
        <w:rPr>
          <w:rFonts w:hint="eastAsia"/>
        </w:rPr>
        <w:t>這條規則，先利用</w:t>
      </w:r>
      <w:r>
        <w:rPr>
          <w:rFonts w:hint="eastAsia"/>
        </w:rPr>
        <w:t xml:space="preserve"> </w:t>
      </w:r>
      <w:r w:rsidRPr="00863D87">
        <w:t>pushNode("EXP")</w:t>
      </w:r>
      <w:r>
        <w:rPr>
          <w:rFonts w:hint="eastAsia"/>
        </w:rPr>
        <w:t xml:space="preserve"> </w:t>
      </w:r>
      <w:r>
        <w:rPr>
          <w:rFonts w:hint="eastAsia"/>
        </w:rPr>
        <w:t>建立</w:t>
      </w:r>
      <w:r>
        <w:rPr>
          <w:rFonts w:hint="eastAsia"/>
        </w:rPr>
        <w:t xml:space="preserve"> EXP </w:t>
      </w:r>
      <w:r>
        <w:rPr>
          <w:rFonts w:hint="eastAsia"/>
        </w:rPr>
        <w:t>節點，</w:t>
      </w:r>
      <w:r w:rsidR="00903706">
        <w:rPr>
          <w:rFonts w:hint="eastAsia"/>
        </w:rPr>
        <w:t>然後根據語法</w:t>
      </w:r>
      <w:r w:rsidR="00EF3469">
        <w:rPr>
          <w:rFonts w:hint="eastAsia"/>
        </w:rPr>
        <w:t>規則</w:t>
      </w:r>
      <w:r>
        <w:rPr>
          <w:rFonts w:hint="eastAsia"/>
        </w:rPr>
        <w:t xml:space="preserve"> </w:t>
      </w:r>
      <w:r w:rsidR="00EF3469">
        <w:rPr>
          <w:rFonts w:hint="eastAsia"/>
        </w:rPr>
        <w:t>ITEM (</w:t>
      </w:r>
      <w:r w:rsidR="00EF3469" w:rsidRPr="00863D87">
        <w:t>[+-</w:t>
      </w:r>
      <w:r w:rsidR="00EF3469">
        <w:rPr>
          <w:rFonts w:hint="eastAsia"/>
        </w:rPr>
        <w:t>*/</w:t>
      </w:r>
      <w:r w:rsidR="00EF3469" w:rsidRPr="00863D87">
        <w:t xml:space="preserve">] </w:t>
      </w:r>
      <w:r w:rsidR="00EF3469">
        <w:rPr>
          <w:rFonts w:hint="eastAsia"/>
        </w:rPr>
        <w:t>ITEM)?</w:t>
      </w:r>
      <w:r w:rsidR="00903706">
        <w:rPr>
          <w:rFonts w:hint="eastAsia"/>
        </w:rPr>
        <w:t>，</w:t>
      </w:r>
      <w:r>
        <w:rPr>
          <w:rFonts w:hint="eastAsia"/>
        </w:rPr>
        <w:t>將</w:t>
      </w:r>
      <w:r w:rsidR="00903706">
        <w:rPr>
          <w:rFonts w:hint="eastAsia"/>
        </w:rPr>
        <w:t xml:space="preserve"> </w:t>
      </w:r>
      <w:r w:rsidR="00EF3469">
        <w:rPr>
          <w:rFonts w:hint="eastAsia"/>
        </w:rPr>
        <w:t xml:space="preserve">ITEM </w:t>
      </w:r>
      <w:r w:rsidR="00903706">
        <w:rPr>
          <w:rFonts w:hint="eastAsia"/>
        </w:rPr>
        <w:t>轉換為</w:t>
      </w:r>
      <w:r w:rsidR="00903706">
        <w:rPr>
          <w:rFonts w:hint="eastAsia"/>
        </w:rPr>
        <w:t xml:space="preserve"> parse</w:t>
      </w:r>
      <w:r w:rsidR="00EF3469">
        <w:rPr>
          <w:rFonts w:hint="eastAsia"/>
        </w:rPr>
        <w:t>Item</w:t>
      </w:r>
      <w:r w:rsidR="00903706">
        <w:rPr>
          <w:rFonts w:hint="eastAsia"/>
        </w:rPr>
        <w:t>()</w:t>
      </w:r>
      <w:r w:rsidR="00903706">
        <w:rPr>
          <w:rFonts w:hint="eastAsia"/>
        </w:rPr>
        <w:t>，</w:t>
      </w:r>
      <w:r>
        <w:rPr>
          <w:rFonts w:hint="eastAsia"/>
        </w:rPr>
        <w:t>並用</w:t>
      </w:r>
      <w:r>
        <w:rPr>
          <w:rFonts w:hint="eastAsia"/>
        </w:rPr>
        <w:t xml:space="preserve"> </w:t>
      </w:r>
      <w:r w:rsidRPr="00863D87">
        <w:t>next("+|-</w:t>
      </w:r>
      <w:r w:rsidR="00EF3469">
        <w:rPr>
          <w:rFonts w:hint="eastAsia"/>
        </w:rPr>
        <w:t>|*|/</w:t>
      </w:r>
      <w:r w:rsidRPr="00863D87">
        <w:t>")</w:t>
      </w:r>
      <w:r>
        <w:rPr>
          <w:rFonts w:hint="eastAsia"/>
        </w:rPr>
        <w:t xml:space="preserve"> </w:t>
      </w:r>
      <w:r>
        <w:rPr>
          <w:rFonts w:hint="eastAsia"/>
        </w:rPr>
        <w:t>比對</w:t>
      </w:r>
      <w:r w:rsidR="00EF3469">
        <w:rPr>
          <w:rFonts w:hint="eastAsia"/>
        </w:rPr>
        <w:t>加減乘除</w:t>
      </w:r>
      <w:r>
        <w:rPr>
          <w:rFonts w:hint="eastAsia"/>
        </w:rPr>
        <w:t>這</w:t>
      </w:r>
      <w:r w:rsidR="00EF3469">
        <w:rPr>
          <w:rFonts w:hint="eastAsia"/>
        </w:rPr>
        <w:t>些</w:t>
      </w:r>
      <w:r>
        <w:rPr>
          <w:rFonts w:hint="eastAsia"/>
        </w:rPr>
        <w:t>詞彙，最後將</w:t>
      </w:r>
      <w:r>
        <w:rPr>
          <w:rFonts w:hint="eastAsia"/>
        </w:rPr>
        <w:t xml:space="preserve"> EXP </w:t>
      </w:r>
      <w:r>
        <w:rPr>
          <w:rFonts w:hint="eastAsia"/>
        </w:rPr>
        <w:t>節點彈出並傳回，即完成的該規則的遞迴下降之程式實作</w:t>
      </w:r>
      <w:r w:rsidR="00903706">
        <w:rPr>
          <w:rFonts w:hint="eastAsia"/>
        </w:rPr>
        <w:t>。</w:t>
      </w:r>
    </w:p>
    <w:p w:rsidR="00903706" w:rsidRPr="00EF3469" w:rsidRDefault="00903706" w:rsidP="00FC5FD8"/>
    <w:p w:rsidR="00EF3469" w:rsidRDefault="00903706" w:rsidP="00FC5FD8">
      <w:r>
        <w:rPr>
          <w:rFonts w:hint="eastAsia"/>
        </w:rPr>
        <w:t>必須注意的是，</w:t>
      </w:r>
      <w:r w:rsidR="00EF3469">
        <w:rPr>
          <w:rFonts w:hint="eastAsia"/>
        </w:rPr>
        <w:t>由於規則</w:t>
      </w:r>
      <w:r w:rsidR="00EF3469">
        <w:rPr>
          <w:rFonts w:hint="eastAsia"/>
        </w:rPr>
        <w:t xml:space="preserve"> (</w:t>
      </w:r>
      <w:r w:rsidR="00EF3469" w:rsidRPr="00863D87">
        <w:t>[+-</w:t>
      </w:r>
      <w:r w:rsidR="00EF3469">
        <w:rPr>
          <w:rFonts w:hint="eastAsia"/>
        </w:rPr>
        <w:t>*/</w:t>
      </w:r>
      <w:r w:rsidR="00EF3469" w:rsidRPr="00863D87">
        <w:t xml:space="preserve">] </w:t>
      </w:r>
      <w:r w:rsidR="00EF3469">
        <w:rPr>
          <w:rFonts w:hint="eastAsia"/>
        </w:rPr>
        <w:t xml:space="preserve">ITEM)? </w:t>
      </w:r>
      <w:r>
        <w:rPr>
          <w:rFonts w:hint="eastAsia"/>
        </w:rPr>
        <w:t>當</w:t>
      </w:r>
      <w:r w:rsidR="00EF3469">
        <w:rPr>
          <w:rFonts w:hint="eastAsia"/>
        </w:rPr>
        <w:t>中有問號，代表該區塊可能出現零次或一次，因此必須用</w:t>
      </w:r>
      <w:r w:rsidR="00EF3469">
        <w:rPr>
          <w:rFonts w:hint="eastAsia"/>
        </w:rPr>
        <w:t>if</w:t>
      </w:r>
      <w:r w:rsidR="00EF3469" w:rsidRPr="00863D87">
        <w:t xml:space="preserve"> isNext("+|-</w:t>
      </w:r>
      <w:r w:rsidR="00EF3469">
        <w:rPr>
          <w:rFonts w:hint="eastAsia"/>
        </w:rPr>
        <w:t>|*|/</w:t>
      </w:r>
      <w:r w:rsidR="00EF3469" w:rsidRPr="00863D87">
        <w:t>")</w:t>
      </w:r>
      <w:r w:rsidR="00EF3469">
        <w:rPr>
          <w:rFonts w:hint="eastAsia"/>
        </w:rPr>
        <w:t xml:space="preserve"> </w:t>
      </w:r>
      <w:r w:rsidR="00EF3469">
        <w:rPr>
          <w:rFonts w:hint="eastAsia"/>
        </w:rPr>
        <w:t>這個函數，事先判斷到底後面有沒有跟著加減乘除的符號，如果有就繼續取得</w:t>
      </w:r>
      <w:r w:rsidR="00EF3469">
        <w:rPr>
          <w:rFonts w:hint="eastAsia"/>
        </w:rPr>
        <w:t xml:space="preserve"> (</w:t>
      </w:r>
      <w:r w:rsidR="00EF3469" w:rsidRPr="00863D87">
        <w:t>[+-</w:t>
      </w:r>
      <w:r w:rsidR="00EF3469">
        <w:rPr>
          <w:rFonts w:hint="eastAsia"/>
        </w:rPr>
        <w:t>*/</w:t>
      </w:r>
      <w:r w:rsidR="00EF3469" w:rsidRPr="00863D87">
        <w:t xml:space="preserve">] </w:t>
      </w:r>
      <w:r w:rsidR="00EF3469">
        <w:rPr>
          <w:rFonts w:hint="eastAsia"/>
        </w:rPr>
        <w:t xml:space="preserve">ITEM) </w:t>
      </w:r>
      <w:r w:rsidR="00EF3469">
        <w:rPr>
          <w:rFonts w:hint="eastAsia"/>
        </w:rPr>
        <w:t>區塊，否則就不應該繼續比對</w:t>
      </w:r>
      <w:r w:rsidR="00EF3469">
        <w:rPr>
          <w:rFonts w:hint="eastAsia"/>
        </w:rPr>
        <w:t xml:space="preserve"> (</w:t>
      </w:r>
      <w:r w:rsidR="00EF3469" w:rsidRPr="00863D87">
        <w:t>[+-</w:t>
      </w:r>
      <w:r w:rsidR="00EF3469">
        <w:rPr>
          <w:rFonts w:hint="eastAsia"/>
        </w:rPr>
        <w:t>*/</w:t>
      </w:r>
      <w:r w:rsidR="00EF3469" w:rsidRPr="00863D87">
        <w:t xml:space="preserve">] </w:t>
      </w:r>
      <w:r w:rsidR="00EF3469">
        <w:rPr>
          <w:rFonts w:hint="eastAsia"/>
        </w:rPr>
        <w:t xml:space="preserve">ITEM) </w:t>
      </w:r>
      <w:r w:rsidR="00EF3469">
        <w:rPr>
          <w:rFonts w:hint="eastAsia"/>
        </w:rPr>
        <w:t>區塊了。</w:t>
      </w:r>
    </w:p>
    <w:p w:rsidR="00EF3469" w:rsidRDefault="00EF3469" w:rsidP="00FC5FD8"/>
    <w:p w:rsidR="00FC5FD8" w:rsidRDefault="00FC5FD8" w:rsidP="00FC5FD8">
      <w:r>
        <w:rPr>
          <w:rFonts w:hint="eastAsia"/>
        </w:rPr>
        <w:t>在實務上，甚至有人發展出可以自動將</w:t>
      </w:r>
      <w:r>
        <w:rPr>
          <w:rFonts w:hint="eastAsia"/>
        </w:rPr>
        <w:t>EBNF</w:t>
      </w:r>
      <w:r w:rsidR="00917F67">
        <w:rPr>
          <w:rFonts w:hint="eastAsia"/>
        </w:rPr>
        <w:t>或</w:t>
      </w:r>
      <w:r w:rsidR="00917F67">
        <w:rPr>
          <w:rFonts w:hint="eastAsia"/>
        </w:rPr>
        <w:t xml:space="preserve"> BNF </w:t>
      </w:r>
      <w:r>
        <w:rPr>
          <w:rFonts w:hint="eastAsia"/>
        </w:rPr>
        <w:t>語法轉換為編譯器的程式，此種程式稱為編譯器的編譯器</w:t>
      </w:r>
      <w:r>
        <w:rPr>
          <w:rFonts w:hint="eastAsia"/>
        </w:rPr>
        <w:t xml:space="preserve"> (Compiler Compiler)</w:t>
      </w:r>
      <w:r>
        <w:rPr>
          <w:rFonts w:hint="eastAsia"/>
        </w:rPr>
        <w:t>，或者稱為剖析器產生程式</w:t>
      </w:r>
      <w:r>
        <w:rPr>
          <w:rFonts w:hint="eastAsia"/>
        </w:rPr>
        <w:t xml:space="preserve"> (Parser Generator)</w:t>
      </w:r>
      <w:r>
        <w:rPr>
          <w:rFonts w:hint="eastAsia"/>
        </w:rPr>
        <w:t>，像是</w:t>
      </w:r>
      <w:r>
        <w:rPr>
          <w:rFonts w:hint="eastAsia"/>
        </w:rPr>
        <w:t xml:space="preserve"> YACC </w:t>
      </w:r>
      <w:r>
        <w:rPr>
          <w:rFonts w:hint="eastAsia"/>
        </w:rPr>
        <w:t>就是一個著名的剖析器產生程式，其全名是</w:t>
      </w:r>
      <w:r>
        <w:rPr>
          <w:rFonts w:hint="eastAsia"/>
        </w:rPr>
        <w:t xml:space="preserve"> Yat Another Compiler Compiler</w:t>
      </w:r>
      <w:r>
        <w:rPr>
          <w:rFonts w:hint="eastAsia"/>
        </w:rPr>
        <w:t>。</w:t>
      </w:r>
      <w:r>
        <w:rPr>
          <w:rFonts w:hint="eastAsia"/>
        </w:rPr>
        <w:t xml:space="preserve">Bison </w:t>
      </w:r>
      <w:r>
        <w:rPr>
          <w:rFonts w:hint="eastAsia"/>
        </w:rPr>
        <w:t>則是開放原始碼組織</w:t>
      </w:r>
      <w:r>
        <w:rPr>
          <w:rFonts w:hint="eastAsia"/>
        </w:rPr>
        <w:t xml:space="preserve"> GNU </w:t>
      </w:r>
      <w:r>
        <w:rPr>
          <w:rFonts w:hint="eastAsia"/>
        </w:rPr>
        <w:t>模仿</w:t>
      </w:r>
      <w:r>
        <w:rPr>
          <w:rFonts w:hint="eastAsia"/>
        </w:rPr>
        <w:t xml:space="preserve"> YACC </w:t>
      </w:r>
      <w:r>
        <w:rPr>
          <w:rFonts w:hint="eastAsia"/>
        </w:rPr>
        <w:t>所撰寫的一個剖析器產生程式，這些程式可以搭配掃描器產生程式，像是</w:t>
      </w:r>
      <w:r>
        <w:rPr>
          <w:rFonts w:hint="eastAsia"/>
        </w:rPr>
        <w:t xml:space="preserve"> Lex </w:t>
      </w:r>
      <w:r>
        <w:rPr>
          <w:rFonts w:hint="eastAsia"/>
        </w:rPr>
        <w:t>或</w:t>
      </w:r>
      <w:r>
        <w:rPr>
          <w:rFonts w:hint="eastAsia"/>
        </w:rPr>
        <w:t xml:space="preserve"> F</w:t>
      </w:r>
      <w:r>
        <w:t>l</w:t>
      </w:r>
      <w:r>
        <w:rPr>
          <w:rFonts w:hint="eastAsia"/>
        </w:rPr>
        <w:t>ex</w:t>
      </w:r>
      <w:r>
        <w:rPr>
          <w:rFonts w:hint="eastAsia"/>
        </w:rPr>
        <w:t>，形成一組完整的編譯器設計工具，以降低設計編譯器的困難度。</w:t>
      </w:r>
    </w:p>
    <w:p w:rsidR="00FC5FD8" w:rsidRDefault="00FC5FD8" w:rsidP="005D47C9"/>
    <w:p w:rsidR="00B12513" w:rsidRDefault="0041514D" w:rsidP="00C7326B">
      <w:r>
        <w:rPr>
          <w:rFonts w:hint="eastAsia"/>
        </w:rPr>
        <w:t>利用這種方法，我們就可以撰寫完整的</w:t>
      </w:r>
      <w:r>
        <w:rPr>
          <w:rFonts w:hint="eastAsia"/>
        </w:rPr>
        <w:t xml:space="preserve"> C0 </w:t>
      </w:r>
      <w:r>
        <w:rPr>
          <w:rFonts w:hint="eastAsia"/>
        </w:rPr>
        <w:t>語言剖析器，其演算</w:t>
      </w:r>
      <w:r w:rsidR="00C67CC7">
        <w:rPr>
          <w:rFonts w:hint="eastAsia"/>
        </w:rPr>
        <w:t>法如</w:t>
      </w:r>
      <w:r w:rsidR="00850036">
        <w:fldChar w:fldCharType="begin"/>
      </w:r>
      <w:r w:rsidR="00517762">
        <w:instrText xml:space="preserve"> </w:instrText>
      </w:r>
      <w:r w:rsidR="00517762">
        <w:rPr>
          <w:rFonts w:hint="eastAsia"/>
        </w:rPr>
        <w:instrText>REF _Ref231299642 \h</w:instrText>
      </w:r>
      <w:r w:rsidR="00517762">
        <w:instrText xml:space="preserve"> </w:instrText>
      </w:r>
      <w:r w:rsidR="00850036">
        <w:fldChar w:fldCharType="separate"/>
      </w:r>
      <w:r w:rsidR="00FB3CC2">
        <w:rPr>
          <w:rFonts w:hint="eastAsia"/>
        </w:rPr>
        <w:t>圖</w:t>
      </w:r>
      <w:r w:rsidR="00FB3CC2">
        <w:rPr>
          <w:rFonts w:hint="eastAsia"/>
        </w:rPr>
        <w:t xml:space="preserve"> </w:t>
      </w:r>
      <w:r w:rsidR="00FB3CC2">
        <w:rPr>
          <w:noProof/>
        </w:rPr>
        <w:t>8</w:t>
      </w:r>
      <w:r w:rsidR="00FB3CC2">
        <w:t>.</w:t>
      </w:r>
      <w:r w:rsidR="00FB3CC2">
        <w:rPr>
          <w:noProof/>
        </w:rPr>
        <w:t>9</w:t>
      </w:r>
      <w:r w:rsidR="00850036">
        <w:fldChar w:fldCharType="end"/>
      </w:r>
      <w:r w:rsidR="00C67CC7">
        <w:rPr>
          <w:rFonts w:hint="eastAsia"/>
        </w:rPr>
        <w:t>所示。</w:t>
      </w:r>
    </w:p>
    <w:p w:rsidR="0041514D" w:rsidRDefault="0041514D" w:rsidP="0041514D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652"/>
        <w:gridCol w:w="4820"/>
      </w:tblGrid>
      <w:tr w:rsidR="0041514D" w:rsidRPr="00863D87" w:rsidTr="00863D87">
        <w:tc>
          <w:tcPr>
            <w:tcW w:w="3652" w:type="dxa"/>
          </w:tcPr>
          <w:p w:rsidR="0041514D" w:rsidRPr="00863D87" w:rsidRDefault="0041514D" w:rsidP="00E41C68">
            <w:r w:rsidRPr="00863D87">
              <w:rPr>
                <w:rFonts w:hint="eastAsia"/>
              </w:rPr>
              <w:t>C0</w:t>
            </w:r>
            <w:r w:rsidRPr="00863D87">
              <w:rPr>
                <w:rFonts w:hint="eastAsia"/>
              </w:rPr>
              <w:t>語言的掃描器演算法</w:t>
            </w:r>
          </w:p>
        </w:tc>
        <w:tc>
          <w:tcPr>
            <w:tcW w:w="4820" w:type="dxa"/>
          </w:tcPr>
          <w:p w:rsidR="0041514D" w:rsidRPr="00863D87" w:rsidRDefault="0041514D" w:rsidP="00E41C68">
            <w:r w:rsidRPr="00863D87">
              <w:rPr>
                <w:rFonts w:hint="eastAsia"/>
              </w:rPr>
              <w:t>說明</w:t>
            </w:r>
          </w:p>
        </w:tc>
      </w:tr>
      <w:tr w:rsidR="0041514D" w:rsidRPr="00863D87" w:rsidTr="00863D87">
        <w:tc>
          <w:tcPr>
            <w:tcW w:w="3652" w:type="dxa"/>
          </w:tcPr>
          <w:p w:rsidR="00916576" w:rsidRDefault="00C97B05" w:rsidP="00657AD9">
            <w:r>
              <w:rPr>
                <w:rFonts w:hint="eastAsia"/>
              </w:rPr>
              <w:t>Algorithm C0Parser</w:t>
            </w:r>
          </w:p>
          <w:p w:rsidR="008726BE" w:rsidRPr="00863D87" w:rsidRDefault="00916576" w:rsidP="00657AD9">
            <w:r>
              <w:rPr>
                <w:rFonts w:hint="eastAsia"/>
              </w:rPr>
              <w:t xml:space="preserve"> </w:t>
            </w:r>
            <w:r w:rsidR="008726BE" w:rsidRPr="00863D87">
              <w:rPr>
                <w:rFonts w:hint="eastAsia"/>
              </w:rPr>
              <w:t xml:space="preserve">Stack </w:t>
            </w:r>
            <w:r w:rsidR="00657AD9" w:rsidRPr="00863D87">
              <w:t>stack</w:t>
            </w:r>
          </w:p>
          <w:p w:rsidR="00657AD9" w:rsidRPr="00863D87" w:rsidRDefault="00657AD9" w:rsidP="00657AD9">
            <w:r w:rsidRPr="00863D87">
              <w:t xml:space="preserve"> </w:t>
            </w:r>
            <w:r w:rsidR="008726BE" w:rsidRPr="00863D87">
              <w:rPr>
                <w:rFonts w:hint="eastAsia"/>
              </w:rPr>
              <w:t xml:space="preserve">File </w:t>
            </w:r>
            <w:r w:rsidRPr="00863D87">
              <w:t>file</w:t>
            </w:r>
          </w:p>
          <w:p w:rsidR="00BA73DF" w:rsidRPr="00863D87" w:rsidRDefault="00BA73DF" w:rsidP="00657AD9">
            <w:r w:rsidRPr="00863D87">
              <w:rPr>
                <w:rFonts w:hint="eastAsia"/>
              </w:rPr>
              <w:t xml:space="preserve"> Token token</w:t>
            </w:r>
          </w:p>
          <w:p w:rsidR="004E2BFD" w:rsidRDefault="004E2BFD" w:rsidP="00657AD9">
            <w:r w:rsidRPr="00863D87">
              <w:rPr>
                <w:rFonts w:hint="eastAsia"/>
              </w:rPr>
              <w:t xml:space="preserve"> char c</w:t>
            </w:r>
          </w:p>
          <w:p w:rsidR="00916576" w:rsidRPr="00863D87" w:rsidRDefault="00916576" w:rsidP="00657AD9">
            <w:r>
              <w:rPr>
                <w:rFonts w:hint="eastAsia"/>
              </w:rPr>
              <w:t>// function</w:t>
            </w:r>
            <w:r w:rsidR="006C47C9">
              <w:rPr>
                <w:rFonts w:hint="eastAsia"/>
              </w:rPr>
              <w:t>s for parser</w:t>
            </w:r>
          </w:p>
          <w:p w:rsidR="00BA73DF" w:rsidRPr="00863D87" w:rsidRDefault="00BA73DF" w:rsidP="00657AD9">
            <w:r w:rsidRPr="00863D87">
              <w:rPr>
                <w:rFonts w:hint="eastAsia"/>
              </w:rPr>
              <w:t xml:space="preserve"> function parse(fileName)</w:t>
            </w:r>
          </w:p>
          <w:p w:rsidR="00BA73DF" w:rsidRPr="00863D87" w:rsidRDefault="00BA73DF" w:rsidP="00BA73DF">
            <w:r w:rsidRPr="00863D87">
              <w:t xml:space="preserve">  stack = new stack()</w:t>
            </w:r>
          </w:p>
          <w:p w:rsidR="00BA73DF" w:rsidRPr="00863D87" w:rsidRDefault="00BA73DF" w:rsidP="00BA73DF">
            <w:r w:rsidRPr="00863D87">
              <w:t xml:space="preserve">  file = new File(fileName)</w:t>
            </w:r>
          </w:p>
          <w:p w:rsidR="004E2BFD" w:rsidRPr="00863D87" w:rsidRDefault="004E2BFD" w:rsidP="00BA73DF">
            <w:r w:rsidRPr="00863D87">
              <w:rPr>
                <w:rFonts w:hint="eastAsia"/>
              </w:rPr>
              <w:t xml:space="preserve">  c = file.nextchar()</w:t>
            </w:r>
          </w:p>
          <w:p w:rsidR="00BA73DF" w:rsidRPr="00863D87" w:rsidRDefault="00BA73DF" w:rsidP="00BA73DF">
            <w:r w:rsidRPr="00863D87">
              <w:rPr>
                <w:rFonts w:hint="eastAsia"/>
              </w:rPr>
              <w:t xml:space="preserve">  getNextToken()</w:t>
            </w:r>
          </w:p>
          <w:p w:rsidR="00BA73DF" w:rsidRPr="00863D87" w:rsidRDefault="00BA73DF" w:rsidP="00BA73DF">
            <w:r w:rsidRPr="00863D87">
              <w:rPr>
                <w:rFonts w:hint="eastAsia"/>
              </w:rPr>
              <w:t xml:space="preserve">  parseProg()</w:t>
            </w:r>
          </w:p>
          <w:p w:rsidR="00BA73DF" w:rsidRPr="00863D87" w:rsidRDefault="00BA73DF" w:rsidP="00657AD9">
            <w:r w:rsidRPr="00863D87">
              <w:rPr>
                <w:rFonts w:hint="eastAsia"/>
              </w:rPr>
              <w:t xml:space="preserve"> end</w:t>
            </w:r>
          </w:p>
          <w:p w:rsidR="00BA73DF" w:rsidRPr="00863D87" w:rsidRDefault="00626085" w:rsidP="00657AD9">
            <w:r w:rsidRPr="00863D87">
              <w:rPr>
                <w:rFonts w:hint="eastAsia"/>
              </w:rPr>
              <w:t xml:space="preserve"> </w:t>
            </w:r>
            <w:r w:rsidR="00BA73DF" w:rsidRPr="00863D87">
              <w:rPr>
                <w:rFonts w:hint="eastAsia"/>
              </w:rPr>
              <w:t>function getNextToken()</w:t>
            </w:r>
          </w:p>
          <w:p w:rsidR="00BA73DF" w:rsidRPr="00863D87" w:rsidRDefault="00BA73DF" w:rsidP="00657AD9">
            <w:r w:rsidRPr="00863D87">
              <w:rPr>
                <w:rFonts w:hint="eastAsia"/>
              </w:rPr>
              <w:t xml:space="preserve">   </w:t>
            </w:r>
            <w:r w:rsidR="00C67CC7" w:rsidRPr="00863D87">
              <w:rPr>
                <w:rFonts w:hint="eastAsia"/>
              </w:rPr>
              <w:t>(</w:t>
            </w:r>
            <w:r w:rsidRPr="00863D87">
              <w:rPr>
                <w:rFonts w:hint="eastAsia"/>
              </w:rPr>
              <w:t>token</w:t>
            </w:r>
            <w:r w:rsidR="00C67CC7" w:rsidRPr="00863D87">
              <w:rPr>
                <w:rFonts w:hint="eastAsia"/>
              </w:rPr>
              <w:t>,tag)</w:t>
            </w:r>
            <w:r w:rsidRPr="00863D87">
              <w:rPr>
                <w:rFonts w:hint="eastAsia"/>
              </w:rPr>
              <w:t xml:space="preserve"> = nextToken(file</w:t>
            </w:r>
            <w:r w:rsidR="004E2BFD" w:rsidRPr="00863D87">
              <w:rPr>
                <w:rFonts w:hint="eastAsia"/>
              </w:rPr>
              <w:t>,c</w:t>
            </w:r>
            <w:r w:rsidRPr="00863D87">
              <w:rPr>
                <w:rFonts w:hint="eastAsia"/>
              </w:rPr>
              <w:t>)</w:t>
            </w:r>
          </w:p>
          <w:p w:rsidR="00BA73DF" w:rsidRPr="00863D87" w:rsidRDefault="00C67CC7" w:rsidP="00657AD9">
            <w:r w:rsidRPr="00863D87">
              <w:rPr>
                <w:rFonts w:hint="eastAsia"/>
              </w:rPr>
              <w:t xml:space="preserve"> </w:t>
            </w:r>
            <w:r w:rsidR="00BA73DF" w:rsidRPr="00863D87">
              <w:rPr>
                <w:rFonts w:hint="eastAsia"/>
              </w:rPr>
              <w:t>end</w:t>
            </w:r>
          </w:p>
          <w:p w:rsidR="00BA73DF" w:rsidRPr="00863D87" w:rsidRDefault="00C67CC7" w:rsidP="00BA73DF">
            <w:r w:rsidRPr="00863D87">
              <w:rPr>
                <w:rFonts w:hint="eastAsia"/>
              </w:rPr>
              <w:t xml:space="preserve"> </w:t>
            </w:r>
            <w:r w:rsidR="00BA73DF" w:rsidRPr="00863D87">
              <w:t>function isNext(tags)</w:t>
            </w:r>
          </w:p>
          <w:p w:rsidR="00BA73DF" w:rsidRPr="00863D87" w:rsidRDefault="00BA73DF" w:rsidP="00BA73DF">
            <w:r w:rsidRPr="00863D87">
              <w:t xml:space="preserve">  if (tokenNext.tag in tags)</w:t>
            </w:r>
          </w:p>
          <w:p w:rsidR="00BA73DF" w:rsidRPr="00863D87" w:rsidRDefault="00BA73DF" w:rsidP="00BA73DF">
            <w:r w:rsidRPr="00863D87">
              <w:t xml:space="preserve">    return true;</w:t>
            </w:r>
          </w:p>
          <w:p w:rsidR="00BA73DF" w:rsidRPr="00863D87" w:rsidRDefault="00BA73DF" w:rsidP="00BA73DF">
            <w:r w:rsidRPr="00863D87">
              <w:t xml:space="preserve">  else</w:t>
            </w:r>
          </w:p>
          <w:p w:rsidR="00BA73DF" w:rsidRPr="00863D87" w:rsidRDefault="00BA73DF" w:rsidP="00BA73DF">
            <w:r w:rsidRPr="00863D87">
              <w:t xml:space="preserve">    return false;</w:t>
            </w:r>
          </w:p>
          <w:p w:rsidR="00BA73DF" w:rsidRPr="00863D87" w:rsidRDefault="00BA73DF" w:rsidP="00BA73DF">
            <w:r w:rsidRPr="00863D87">
              <w:lastRenderedPageBreak/>
              <w:t xml:space="preserve"> end</w:t>
            </w:r>
          </w:p>
          <w:p w:rsidR="00BA73DF" w:rsidRPr="00863D87" w:rsidRDefault="00BA73DF" w:rsidP="00BA73DF">
            <w:r w:rsidRPr="00863D87">
              <w:t xml:space="preserve"> function next(tags)</w:t>
            </w:r>
          </w:p>
          <w:p w:rsidR="00BA73DF" w:rsidRPr="00863D87" w:rsidRDefault="00BA73DF" w:rsidP="00BA73DF">
            <w:r w:rsidRPr="00863D87">
              <w:t xml:space="preserve">  if isNext(tags)</w:t>
            </w:r>
          </w:p>
          <w:p w:rsidR="00BA73DF" w:rsidRPr="00863D87" w:rsidRDefault="00BA73DF" w:rsidP="00BA73DF">
            <w:r w:rsidRPr="00863D87">
              <w:t xml:space="preserve">    child = new Node(</w:t>
            </w:r>
            <w:r w:rsidRPr="00863D87">
              <w:rPr>
                <w:rFonts w:hint="eastAsia"/>
              </w:rPr>
              <w:t>token</w:t>
            </w:r>
            <w:r w:rsidRPr="00863D87">
              <w:t>);</w:t>
            </w:r>
          </w:p>
          <w:p w:rsidR="00BA73DF" w:rsidRPr="00863D87" w:rsidRDefault="00BA73DF" w:rsidP="00BA73DF">
            <w:r w:rsidRPr="00863D87">
              <w:rPr>
                <w:rFonts w:hint="eastAsia"/>
              </w:rPr>
              <w:t xml:space="preserve">    </w:t>
            </w:r>
            <w:r w:rsidRPr="00863D87">
              <w:t>parent = stack.peek()</w:t>
            </w:r>
          </w:p>
          <w:p w:rsidR="00BA73DF" w:rsidRPr="00863D87" w:rsidRDefault="00BA73DF" w:rsidP="00BA73DF">
            <w:r w:rsidRPr="00863D87">
              <w:rPr>
                <w:rFonts w:hint="eastAsia"/>
              </w:rPr>
              <w:t xml:space="preserve">    </w:t>
            </w:r>
            <w:r w:rsidRPr="00863D87">
              <w:t>parent.addChild(child)</w:t>
            </w:r>
          </w:p>
          <w:p w:rsidR="00BA73DF" w:rsidRPr="00863D87" w:rsidRDefault="00BA73DF" w:rsidP="00BA73DF">
            <w:r w:rsidRPr="00863D87">
              <w:t xml:space="preserve">  end if</w:t>
            </w:r>
          </w:p>
          <w:p w:rsidR="00BA73DF" w:rsidRPr="00863D87" w:rsidRDefault="00BA73DF" w:rsidP="00BA73DF">
            <w:r w:rsidRPr="00863D87">
              <w:t xml:space="preserve"> end</w:t>
            </w:r>
          </w:p>
          <w:p w:rsidR="00BA73DF" w:rsidRPr="00863D87" w:rsidRDefault="00BA73DF" w:rsidP="00BA73DF">
            <w:r w:rsidRPr="00863D87">
              <w:t xml:space="preserve"> function pushNode(tag)</w:t>
            </w:r>
          </w:p>
          <w:p w:rsidR="00BA73DF" w:rsidRPr="00863D87" w:rsidRDefault="00BA73DF" w:rsidP="00BA73DF">
            <w:r w:rsidRPr="00863D87">
              <w:t xml:space="preserve">  node = new Node(tag)</w:t>
            </w:r>
          </w:p>
          <w:p w:rsidR="00BA73DF" w:rsidRPr="00863D87" w:rsidRDefault="00BA73DF" w:rsidP="00BA73DF">
            <w:r w:rsidRPr="00863D87">
              <w:t xml:space="preserve">  stack.push(node)  </w:t>
            </w:r>
          </w:p>
          <w:p w:rsidR="00BA73DF" w:rsidRPr="00863D87" w:rsidRDefault="00BA73DF" w:rsidP="00BA73DF">
            <w:r w:rsidRPr="00863D87">
              <w:t xml:space="preserve"> end</w:t>
            </w:r>
          </w:p>
          <w:p w:rsidR="00BA73DF" w:rsidRPr="00863D87" w:rsidRDefault="00BA73DF" w:rsidP="00BA73DF">
            <w:r w:rsidRPr="00863D87">
              <w:t xml:space="preserve"> function popNode(tag)</w:t>
            </w:r>
          </w:p>
          <w:p w:rsidR="00BA73DF" w:rsidRPr="00863D87" w:rsidRDefault="00BA73DF" w:rsidP="00BA73DF">
            <w:r w:rsidRPr="00863D87">
              <w:t xml:space="preserve">  node = stack.pop()</w:t>
            </w:r>
          </w:p>
          <w:p w:rsidR="00BA73DF" w:rsidRPr="00863D87" w:rsidRDefault="00BA73DF" w:rsidP="00BA73DF">
            <w:r w:rsidRPr="00863D87">
              <w:t xml:space="preserve">  if (node.tag </w:t>
            </w:r>
            <w:r w:rsidR="00C67CC7" w:rsidRPr="00863D87">
              <w:rPr>
                <w:rFonts w:hint="eastAsia"/>
              </w:rPr>
              <w:t>=</w:t>
            </w:r>
            <w:r w:rsidRPr="00863D87">
              <w:t>= tag)</w:t>
            </w:r>
          </w:p>
          <w:p w:rsidR="00C67CC7" w:rsidRPr="00863D87" w:rsidRDefault="00C67CC7" w:rsidP="00C67CC7">
            <w:r w:rsidRPr="00863D87">
              <w:t xml:space="preserve">    parentNode = stack.peek()</w:t>
            </w:r>
          </w:p>
          <w:p w:rsidR="00C67CC7" w:rsidRPr="00863D87" w:rsidRDefault="00C67CC7" w:rsidP="00C67CC7">
            <w:r w:rsidRPr="00863D87">
              <w:rPr>
                <w:rFonts w:hint="eastAsia"/>
              </w:rPr>
              <w:t xml:space="preserve">    </w:t>
            </w:r>
            <w:r w:rsidRPr="00863D87">
              <w:t>parentNode.addChild(node)</w:t>
            </w:r>
          </w:p>
          <w:p w:rsidR="00BA73DF" w:rsidRPr="00863D87" w:rsidRDefault="00BA73DF" w:rsidP="00BA73DF">
            <w:r w:rsidRPr="00863D87">
              <w:t xml:space="preserve">  else</w:t>
            </w:r>
          </w:p>
          <w:p w:rsidR="00C67CC7" w:rsidRPr="00863D87" w:rsidRDefault="00C67CC7" w:rsidP="00C67CC7">
            <w:r w:rsidRPr="00863D87">
              <w:t xml:space="preserve">    error("Parse error")</w:t>
            </w:r>
          </w:p>
          <w:p w:rsidR="00BA73DF" w:rsidRPr="00863D87" w:rsidRDefault="00BA73DF" w:rsidP="00BA73DF">
            <w:r w:rsidRPr="00863D87">
              <w:t xml:space="preserve">  end if</w:t>
            </w:r>
          </w:p>
          <w:p w:rsidR="00BA73DF" w:rsidRPr="00863D87" w:rsidRDefault="00BA73DF" w:rsidP="00BA73DF">
            <w:r w:rsidRPr="00863D87">
              <w:t xml:space="preserve"> end</w:t>
            </w:r>
          </w:p>
          <w:p w:rsidR="00657AD9" w:rsidRPr="00863D87" w:rsidRDefault="008726BE" w:rsidP="00657AD9">
            <w:r w:rsidRPr="00863D87">
              <w:rPr>
                <w:rFonts w:hint="eastAsia"/>
              </w:rPr>
              <w:t xml:space="preserve"> </w:t>
            </w:r>
            <w:r w:rsidR="00657AD9" w:rsidRPr="00863D87">
              <w:t>function parseProg()</w:t>
            </w:r>
          </w:p>
          <w:p w:rsidR="00657AD9" w:rsidRPr="00863D87" w:rsidRDefault="00657AD9" w:rsidP="00657AD9">
            <w:r w:rsidRPr="00863D87">
              <w:t xml:space="preserve">  pushNode("PROG")</w:t>
            </w:r>
          </w:p>
          <w:p w:rsidR="00657AD9" w:rsidRPr="00863D87" w:rsidRDefault="00657AD9" w:rsidP="00657AD9">
            <w:r w:rsidRPr="00863D87">
              <w:t xml:space="preserve">  parseBaseList()</w:t>
            </w:r>
          </w:p>
          <w:p w:rsidR="00657AD9" w:rsidRPr="00863D87" w:rsidRDefault="00657AD9" w:rsidP="00132625">
            <w:r w:rsidRPr="00863D87">
              <w:t xml:space="preserve">  popNode("PROG")</w:t>
            </w:r>
            <w:r w:rsidR="00D03F1A">
              <w:rPr>
                <w:rStyle w:val="aff"/>
              </w:rPr>
              <w:footnoteReference w:id="3"/>
            </w:r>
          </w:p>
          <w:p w:rsidR="00657AD9" w:rsidRPr="00863D87" w:rsidRDefault="00657AD9" w:rsidP="00657AD9">
            <w:r w:rsidRPr="00863D87">
              <w:t xml:space="preserve"> end</w:t>
            </w:r>
          </w:p>
          <w:p w:rsidR="00657AD9" w:rsidRPr="00863D87" w:rsidRDefault="008726BE" w:rsidP="00657AD9">
            <w:r w:rsidRPr="00863D87">
              <w:rPr>
                <w:rFonts w:hint="eastAsia"/>
              </w:rPr>
              <w:t xml:space="preserve"> </w:t>
            </w:r>
            <w:r w:rsidR="00657AD9" w:rsidRPr="00863D87">
              <w:t>function parseBaseList()</w:t>
            </w:r>
          </w:p>
          <w:p w:rsidR="00657AD9" w:rsidRPr="00863D87" w:rsidRDefault="00657AD9" w:rsidP="00657AD9">
            <w:r w:rsidRPr="00863D87">
              <w:t xml:space="preserve">  pushNode("BaseList")</w:t>
            </w:r>
          </w:p>
          <w:p w:rsidR="00657AD9" w:rsidRPr="00863D87" w:rsidRDefault="00657AD9" w:rsidP="00657AD9">
            <w:r w:rsidRPr="00863D87">
              <w:t xml:space="preserve">  while not file.isEnd()</w:t>
            </w:r>
          </w:p>
          <w:p w:rsidR="00657AD9" w:rsidRPr="00863D87" w:rsidRDefault="00657AD9" w:rsidP="00657AD9">
            <w:r w:rsidRPr="00863D87">
              <w:t xml:space="preserve">    parseNext("BASE")</w:t>
            </w:r>
          </w:p>
          <w:p w:rsidR="00657AD9" w:rsidRPr="00863D87" w:rsidRDefault="00657AD9" w:rsidP="00657AD9">
            <w:r w:rsidRPr="00863D87">
              <w:t xml:space="preserve">  popNode("BaseList")</w:t>
            </w:r>
          </w:p>
          <w:p w:rsidR="00657AD9" w:rsidRPr="00863D87" w:rsidRDefault="00657AD9" w:rsidP="00657AD9">
            <w:r w:rsidRPr="00863D87">
              <w:t xml:space="preserve"> end</w:t>
            </w:r>
          </w:p>
          <w:p w:rsidR="00657AD9" w:rsidRPr="00863D87" w:rsidRDefault="008726BE" w:rsidP="00657AD9">
            <w:r w:rsidRPr="00863D87">
              <w:rPr>
                <w:rFonts w:hint="eastAsia"/>
              </w:rPr>
              <w:t xml:space="preserve"> </w:t>
            </w:r>
            <w:r w:rsidR="00657AD9" w:rsidRPr="00863D87">
              <w:t>function parseBase()</w:t>
            </w:r>
          </w:p>
          <w:p w:rsidR="00657AD9" w:rsidRPr="00863D87" w:rsidRDefault="00657AD9" w:rsidP="00657AD9">
            <w:r w:rsidRPr="00863D87">
              <w:t xml:space="preserve">  pushNode("BASE")</w:t>
            </w:r>
          </w:p>
          <w:p w:rsidR="00657AD9" w:rsidRPr="00863D87" w:rsidRDefault="00657AD9" w:rsidP="00657AD9">
            <w:r w:rsidRPr="00863D87">
              <w:t xml:space="preserve">  if isNext("for")</w:t>
            </w:r>
          </w:p>
          <w:p w:rsidR="00657AD9" w:rsidRPr="00863D87" w:rsidRDefault="00657AD9" w:rsidP="00657AD9">
            <w:r w:rsidRPr="00863D87">
              <w:t xml:space="preserve">    parseFor()</w:t>
            </w:r>
          </w:p>
          <w:p w:rsidR="00657AD9" w:rsidRPr="00863D87" w:rsidRDefault="00657AD9" w:rsidP="00657AD9">
            <w:r w:rsidRPr="00863D87">
              <w:lastRenderedPageBreak/>
              <w:t xml:space="preserve">  else</w:t>
            </w:r>
          </w:p>
          <w:p w:rsidR="00657AD9" w:rsidRDefault="00657AD9" w:rsidP="00657AD9">
            <w:r w:rsidRPr="00863D87">
              <w:t xml:space="preserve">    parseStmt()</w:t>
            </w:r>
          </w:p>
          <w:p w:rsidR="008D1351" w:rsidRPr="00863D87" w:rsidRDefault="008D1351" w:rsidP="00657AD9">
            <w:r>
              <w:rPr>
                <w:rFonts w:hint="eastAsia"/>
              </w:rPr>
              <w:t xml:space="preserve">    next(</w:t>
            </w:r>
            <w:r w:rsidRPr="00863D87">
              <w:t>"</w:t>
            </w:r>
            <w:r>
              <w:rPr>
                <w:rFonts w:hint="eastAsia"/>
              </w:rPr>
              <w:t>;</w:t>
            </w:r>
            <w:r w:rsidRPr="00863D87">
              <w:t>"</w:t>
            </w:r>
            <w:r>
              <w:rPr>
                <w:rFonts w:hint="eastAsia"/>
              </w:rPr>
              <w:t>);</w:t>
            </w:r>
          </w:p>
          <w:p w:rsidR="00657AD9" w:rsidRPr="00863D87" w:rsidRDefault="00657AD9" w:rsidP="00657AD9">
            <w:r w:rsidRPr="00863D87">
              <w:t xml:space="preserve">  end if</w:t>
            </w:r>
          </w:p>
          <w:p w:rsidR="00657AD9" w:rsidRPr="00863D87" w:rsidRDefault="00657AD9" w:rsidP="00406C99">
            <w:r w:rsidRPr="00863D87">
              <w:t xml:space="preserve">  p</w:t>
            </w:r>
            <w:r w:rsidR="00406C99">
              <w:rPr>
                <w:rFonts w:hint="eastAsia"/>
              </w:rPr>
              <w:t>op</w:t>
            </w:r>
            <w:r w:rsidRPr="00863D87">
              <w:t>Node("BASE")</w:t>
            </w:r>
          </w:p>
          <w:p w:rsidR="00657AD9" w:rsidRPr="00863D87" w:rsidRDefault="00657AD9" w:rsidP="00657AD9">
            <w:r w:rsidRPr="00863D87">
              <w:t xml:space="preserve"> end</w:t>
            </w:r>
          </w:p>
          <w:p w:rsidR="00657AD9" w:rsidRPr="00863D87" w:rsidRDefault="008726BE" w:rsidP="00657AD9">
            <w:r w:rsidRPr="00863D87">
              <w:rPr>
                <w:rFonts w:hint="eastAsia"/>
              </w:rPr>
              <w:t xml:space="preserve"> </w:t>
            </w:r>
            <w:r w:rsidR="00657AD9" w:rsidRPr="00863D87">
              <w:t>function parseFor()</w:t>
            </w:r>
          </w:p>
          <w:p w:rsidR="00657AD9" w:rsidRPr="00863D87" w:rsidRDefault="00657AD9" w:rsidP="00657AD9">
            <w:r w:rsidRPr="00863D87">
              <w:t xml:space="preserve">  pushNode("FOR")</w:t>
            </w:r>
          </w:p>
          <w:p w:rsidR="00657AD9" w:rsidRPr="00863D87" w:rsidRDefault="00657AD9" w:rsidP="00657AD9">
            <w:r w:rsidRPr="00863D87">
              <w:t xml:space="preserve">  next("for")</w:t>
            </w:r>
          </w:p>
          <w:p w:rsidR="00657AD9" w:rsidRPr="00863D87" w:rsidRDefault="00657AD9" w:rsidP="00657AD9">
            <w:r w:rsidRPr="00863D87">
              <w:t xml:space="preserve">  next("(")</w:t>
            </w:r>
          </w:p>
          <w:p w:rsidR="00657AD9" w:rsidRPr="00863D87" w:rsidRDefault="00657AD9" w:rsidP="00657AD9">
            <w:r w:rsidRPr="00863D87">
              <w:t xml:space="preserve">  parseStmt()</w:t>
            </w:r>
          </w:p>
          <w:p w:rsidR="00657AD9" w:rsidRPr="00863D87" w:rsidRDefault="00657AD9" w:rsidP="00657AD9">
            <w:r w:rsidRPr="00863D87">
              <w:t xml:space="preserve">  next(";")</w:t>
            </w:r>
          </w:p>
          <w:p w:rsidR="00657AD9" w:rsidRPr="00863D87" w:rsidRDefault="00657AD9" w:rsidP="00657AD9">
            <w:r w:rsidRPr="00863D87">
              <w:t xml:space="preserve">  parse</w:t>
            </w:r>
            <w:r w:rsidR="00EF0B43" w:rsidRPr="00863D87">
              <w:rPr>
                <w:rFonts w:hint="eastAsia"/>
              </w:rPr>
              <w:t>Cond</w:t>
            </w:r>
            <w:r w:rsidRPr="00863D87">
              <w:t>()</w:t>
            </w:r>
          </w:p>
          <w:p w:rsidR="00657AD9" w:rsidRPr="00863D87" w:rsidRDefault="00657AD9" w:rsidP="00657AD9">
            <w:r w:rsidRPr="00863D87">
              <w:t xml:space="preserve">  next(";")</w:t>
            </w:r>
          </w:p>
          <w:p w:rsidR="00657AD9" w:rsidRPr="00863D87" w:rsidRDefault="00657AD9" w:rsidP="00657AD9">
            <w:r w:rsidRPr="00863D87">
              <w:t xml:space="preserve">  parseStmt()</w:t>
            </w:r>
          </w:p>
          <w:p w:rsidR="00657AD9" w:rsidRPr="00863D87" w:rsidRDefault="00657AD9" w:rsidP="00657AD9">
            <w:r w:rsidRPr="00863D87">
              <w:t xml:space="preserve">  next(")")</w:t>
            </w:r>
          </w:p>
          <w:p w:rsidR="00657AD9" w:rsidRPr="00863D87" w:rsidRDefault="00657AD9" w:rsidP="00657AD9">
            <w:r w:rsidRPr="00863D87">
              <w:t xml:space="preserve">  parseBlock()</w:t>
            </w:r>
          </w:p>
          <w:p w:rsidR="00657AD9" w:rsidRPr="00863D87" w:rsidRDefault="00657AD9" w:rsidP="00657AD9">
            <w:r w:rsidRPr="00863D87">
              <w:t xml:space="preserve">  popNode("FOR")</w:t>
            </w:r>
          </w:p>
          <w:p w:rsidR="00657AD9" w:rsidRPr="00863D87" w:rsidRDefault="00657AD9" w:rsidP="00657AD9">
            <w:r w:rsidRPr="00863D87">
              <w:t xml:space="preserve"> end</w:t>
            </w:r>
          </w:p>
          <w:p w:rsidR="00657AD9" w:rsidRPr="00863D87" w:rsidRDefault="008726BE" w:rsidP="00657AD9">
            <w:r w:rsidRPr="00863D87">
              <w:rPr>
                <w:rFonts w:hint="eastAsia"/>
              </w:rPr>
              <w:t xml:space="preserve"> </w:t>
            </w:r>
            <w:r w:rsidR="00657AD9" w:rsidRPr="00863D87">
              <w:t>function parseStmt()</w:t>
            </w:r>
          </w:p>
          <w:p w:rsidR="00657AD9" w:rsidRPr="00863D87" w:rsidRDefault="00657AD9" w:rsidP="00657AD9">
            <w:r w:rsidRPr="00863D87">
              <w:t xml:space="preserve">  pushNode("STMT")</w:t>
            </w:r>
          </w:p>
          <w:p w:rsidR="00707530" w:rsidRDefault="00707530" w:rsidP="00707530">
            <w:r>
              <w:t xml:space="preserve">  if (isNext(p, "return"))</w:t>
            </w:r>
          </w:p>
          <w:p w:rsidR="00707530" w:rsidRDefault="00707530" w:rsidP="00707530">
            <w:r>
              <w:t xml:space="preserve">    next(p, "return");</w:t>
            </w:r>
          </w:p>
          <w:p w:rsidR="00707530" w:rsidRDefault="00707530" w:rsidP="00707530">
            <w:r>
              <w:t xml:space="preserve">    next(p, "id");</w:t>
            </w:r>
          </w:p>
          <w:p w:rsidR="00707530" w:rsidRPr="00863D87" w:rsidRDefault="00707530" w:rsidP="00707530">
            <w:r>
              <w:rPr>
                <w:rFonts w:hint="eastAsia"/>
              </w:rPr>
              <w:t xml:space="preserve">  else</w:t>
            </w:r>
          </w:p>
          <w:p w:rsidR="00707530" w:rsidRDefault="00707530" w:rsidP="00707530">
            <w:r>
              <w:rPr>
                <w:rFonts w:hint="eastAsia"/>
              </w:rPr>
              <w:t xml:space="preserve">  </w:t>
            </w:r>
            <w:r w:rsidRPr="00863D87">
              <w:t xml:space="preserve">  next(id)</w:t>
            </w:r>
          </w:p>
          <w:p w:rsidR="00657AD9" w:rsidRPr="00863D87" w:rsidRDefault="00657AD9" w:rsidP="00657AD9">
            <w:r w:rsidRPr="00863D87">
              <w:t xml:space="preserve">  </w:t>
            </w:r>
            <w:r w:rsidR="00707530">
              <w:rPr>
                <w:rFonts w:hint="eastAsia"/>
              </w:rPr>
              <w:t xml:space="preserve">  </w:t>
            </w:r>
            <w:r w:rsidRPr="00863D87">
              <w:t>if isNext("=")</w:t>
            </w:r>
          </w:p>
          <w:p w:rsidR="00657AD9" w:rsidRPr="00863D87" w:rsidRDefault="00657AD9" w:rsidP="00657AD9">
            <w:r w:rsidRPr="00863D87">
              <w:t xml:space="preserve">    </w:t>
            </w:r>
            <w:r w:rsidR="00707530">
              <w:rPr>
                <w:rFonts w:hint="eastAsia"/>
              </w:rPr>
              <w:t xml:space="preserve">  </w:t>
            </w:r>
            <w:r w:rsidRPr="00863D87">
              <w:t>next("=")</w:t>
            </w:r>
          </w:p>
          <w:p w:rsidR="00657AD9" w:rsidRPr="00863D87" w:rsidRDefault="00657AD9" w:rsidP="00657AD9">
            <w:r w:rsidRPr="00863D87">
              <w:t xml:space="preserve">    </w:t>
            </w:r>
            <w:r w:rsidR="00707530">
              <w:rPr>
                <w:rFonts w:hint="eastAsia"/>
              </w:rPr>
              <w:t xml:space="preserve">  </w:t>
            </w:r>
            <w:r w:rsidRPr="00863D87">
              <w:t>parseExp()</w:t>
            </w:r>
          </w:p>
          <w:p w:rsidR="00657AD9" w:rsidRPr="00863D87" w:rsidRDefault="00657AD9" w:rsidP="00657AD9">
            <w:r w:rsidRPr="00863D87">
              <w:t xml:space="preserve">  </w:t>
            </w:r>
            <w:r w:rsidR="00707530">
              <w:rPr>
                <w:rFonts w:hint="eastAsia"/>
              </w:rPr>
              <w:t xml:space="preserve">  </w:t>
            </w:r>
            <w:r w:rsidRPr="00863D87">
              <w:t>else</w:t>
            </w:r>
          </w:p>
          <w:p w:rsidR="00657AD9" w:rsidRDefault="00657AD9" w:rsidP="00657AD9">
            <w:r w:rsidRPr="00863D87">
              <w:t xml:space="preserve">    </w:t>
            </w:r>
            <w:r w:rsidR="00707530">
              <w:rPr>
                <w:rFonts w:hint="eastAsia"/>
              </w:rPr>
              <w:t xml:space="preserve">  </w:t>
            </w:r>
            <w:r w:rsidRPr="00863D87">
              <w:t>next("++|--")</w:t>
            </w:r>
          </w:p>
          <w:p w:rsidR="00707530" w:rsidRPr="00863D87" w:rsidRDefault="00707530" w:rsidP="00657AD9">
            <w:r>
              <w:rPr>
                <w:rFonts w:hint="eastAsia"/>
              </w:rPr>
              <w:t xml:space="preserve">    end if</w:t>
            </w:r>
          </w:p>
          <w:p w:rsidR="00657AD9" w:rsidRPr="00863D87" w:rsidRDefault="00657AD9" w:rsidP="00657AD9">
            <w:r w:rsidRPr="00863D87">
              <w:t xml:space="preserve">  end if</w:t>
            </w:r>
          </w:p>
          <w:p w:rsidR="00657AD9" w:rsidRPr="00863D87" w:rsidRDefault="00657AD9" w:rsidP="00657AD9">
            <w:r w:rsidRPr="00863D87">
              <w:t xml:space="preserve">  popNode("STMT")</w:t>
            </w:r>
          </w:p>
          <w:p w:rsidR="00657AD9" w:rsidRPr="00863D87" w:rsidRDefault="00657AD9" w:rsidP="00657AD9">
            <w:r w:rsidRPr="00863D87">
              <w:t xml:space="preserve"> end</w:t>
            </w:r>
          </w:p>
          <w:p w:rsidR="00657AD9" w:rsidRPr="00863D87" w:rsidRDefault="008726BE" w:rsidP="00657AD9">
            <w:r w:rsidRPr="00863D87">
              <w:rPr>
                <w:rFonts w:hint="eastAsia"/>
              </w:rPr>
              <w:t xml:space="preserve"> </w:t>
            </w:r>
            <w:r w:rsidR="00657AD9" w:rsidRPr="00863D87">
              <w:t>function parseBlock()</w:t>
            </w:r>
          </w:p>
          <w:p w:rsidR="00657AD9" w:rsidRPr="00863D87" w:rsidRDefault="00657AD9" w:rsidP="00657AD9">
            <w:r w:rsidRPr="00863D87">
              <w:t xml:space="preserve">  pushNode("BLOCK")</w:t>
            </w:r>
          </w:p>
          <w:p w:rsidR="00657AD9" w:rsidRPr="00863D87" w:rsidRDefault="00657AD9" w:rsidP="00657AD9">
            <w:r w:rsidRPr="00863D87">
              <w:t xml:space="preserve">  next("{")</w:t>
            </w:r>
          </w:p>
          <w:p w:rsidR="00657AD9" w:rsidRPr="00863D87" w:rsidRDefault="00657AD9" w:rsidP="00657AD9">
            <w:r w:rsidRPr="00863D87">
              <w:lastRenderedPageBreak/>
              <w:t xml:space="preserve">  parseBaseList()</w:t>
            </w:r>
          </w:p>
          <w:p w:rsidR="00657AD9" w:rsidRPr="00863D87" w:rsidRDefault="00657AD9" w:rsidP="00657AD9">
            <w:r w:rsidRPr="00863D87">
              <w:t xml:space="preserve">  next("}")</w:t>
            </w:r>
          </w:p>
          <w:p w:rsidR="00657AD9" w:rsidRPr="00863D87" w:rsidRDefault="00657AD9" w:rsidP="00657AD9">
            <w:r w:rsidRPr="00863D87">
              <w:t xml:space="preserve">  popNode("BLOCK")</w:t>
            </w:r>
          </w:p>
          <w:p w:rsidR="00657AD9" w:rsidRPr="00863D87" w:rsidRDefault="00657AD9" w:rsidP="00657AD9">
            <w:r w:rsidRPr="00863D87">
              <w:t xml:space="preserve"> end</w:t>
            </w:r>
          </w:p>
          <w:p w:rsidR="00657AD9" w:rsidRPr="00863D87" w:rsidRDefault="008726BE" w:rsidP="00657AD9">
            <w:r w:rsidRPr="00863D87">
              <w:rPr>
                <w:rFonts w:hint="eastAsia"/>
              </w:rPr>
              <w:t xml:space="preserve"> </w:t>
            </w:r>
            <w:r w:rsidR="00657AD9" w:rsidRPr="00863D87">
              <w:t>function parseExp()</w:t>
            </w:r>
          </w:p>
          <w:p w:rsidR="00657AD9" w:rsidRPr="00863D87" w:rsidRDefault="00657AD9" w:rsidP="00657AD9">
            <w:r w:rsidRPr="00863D87">
              <w:t xml:space="preserve">  pushNode("EXP")</w:t>
            </w:r>
          </w:p>
          <w:p w:rsidR="00657AD9" w:rsidRPr="00863D87" w:rsidRDefault="00657AD9" w:rsidP="00657AD9">
            <w:r w:rsidRPr="00863D87">
              <w:t xml:space="preserve">  </w:t>
            </w:r>
            <w:r w:rsidR="004F67AE">
              <w:rPr>
                <w:rFonts w:hint="eastAsia"/>
              </w:rPr>
              <w:t>parseItem</w:t>
            </w:r>
            <w:r w:rsidR="00595A34">
              <w:rPr>
                <w:rFonts w:hint="eastAsia"/>
              </w:rPr>
              <w:t>();</w:t>
            </w:r>
          </w:p>
          <w:p w:rsidR="00657AD9" w:rsidRPr="00863D87" w:rsidRDefault="00657AD9" w:rsidP="00657AD9">
            <w:r w:rsidRPr="00863D87">
              <w:t xml:space="preserve">  </w:t>
            </w:r>
            <w:r w:rsidR="00595A34">
              <w:rPr>
                <w:rFonts w:hint="eastAsia"/>
              </w:rPr>
              <w:t>if</w:t>
            </w:r>
            <w:r w:rsidRPr="00863D87">
              <w:t xml:space="preserve"> isNext("+|-</w:t>
            </w:r>
            <w:r w:rsidR="00595A34">
              <w:rPr>
                <w:rFonts w:hint="eastAsia"/>
              </w:rPr>
              <w:t>|*|/</w:t>
            </w:r>
            <w:r w:rsidRPr="00863D87">
              <w:t>")</w:t>
            </w:r>
          </w:p>
          <w:p w:rsidR="00657AD9" w:rsidRPr="00863D87" w:rsidRDefault="00657AD9" w:rsidP="00657AD9">
            <w:r w:rsidRPr="00863D87">
              <w:t xml:space="preserve">    next("+|-</w:t>
            </w:r>
            <w:r w:rsidR="00595A34">
              <w:rPr>
                <w:rFonts w:hint="eastAsia"/>
              </w:rPr>
              <w:t>|*|/</w:t>
            </w:r>
            <w:r w:rsidRPr="00863D87">
              <w:t>")</w:t>
            </w:r>
          </w:p>
          <w:p w:rsidR="00657AD9" w:rsidRPr="00863D87" w:rsidRDefault="00657AD9" w:rsidP="00657AD9">
            <w:r w:rsidRPr="00863D87">
              <w:t xml:space="preserve">    </w:t>
            </w:r>
            <w:r w:rsidR="004F67AE">
              <w:rPr>
                <w:rFonts w:hint="eastAsia"/>
              </w:rPr>
              <w:t>parseItem</w:t>
            </w:r>
            <w:r w:rsidRPr="00863D87">
              <w:t>()</w:t>
            </w:r>
          </w:p>
          <w:p w:rsidR="00657AD9" w:rsidRPr="00863D87" w:rsidRDefault="00657AD9" w:rsidP="00657AD9">
            <w:r w:rsidRPr="00863D87">
              <w:t xml:space="preserve">  end </w:t>
            </w:r>
            <w:r w:rsidR="004F1743">
              <w:rPr>
                <w:rFonts w:hint="eastAsia"/>
              </w:rPr>
              <w:t>if</w:t>
            </w:r>
          </w:p>
          <w:p w:rsidR="00657AD9" w:rsidRPr="00863D87" w:rsidRDefault="00657AD9" w:rsidP="00657AD9">
            <w:r w:rsidRPr="00863D87">
              <w:t xml:space="preserve">  popNode("</w:t>
            </w:r>
            <w:r w:rsidR="004F1743">
              <w:rPr>
                <w:rFonts w:hint="eastAsia"/>
              </w:rPr>
              <w:t>EXP</w:t>
            </w:r>
            <w:r w:rsidRPr="00863D87">
              <w:t>")</w:t>
            </w:r>
          </w:p>
          <w:p w:rsidR="00657AD9" w:rsidRPr="00863D87" w:rsidRDefault="00657AD9" w:rsidP="00657AD9">
            <w:r w:rsidRPr="00863D87">
              <w:t xml:space="preserve"> end</w:t>
            </w:r>
          </w:p>
          <w:p w:rsidR="00657AD9" w:rsidRPr="00863D87" w:rsidRDefault="00657AD9" w:rsidP="00657AD9">
            <w:r w:rsidRPr="00863D87">
              <w:t>function parse</w:t>
            </w:r>
            <w:r w:rsidR="00EF0B43" w:rsidRPr="00863D87">
              <w:rPr>
                <w:rFonts w:hint="eastAsia"/>
              </w:rPr>
              <w:t>Cond</w:t>
            </w:r>
            <w:r w:rsidRPr="00863D87">
              <w:t>()</w:t>
            </w:r>
          </w:p>
          <w:p w:rsidR="00657AD9" w:rsidRPr="00863D87" w:rsidRDefault="00EF0B43" w:rsidP="00657AD9">
            <w:r w:rsidRPr="00863D87">
              <w:t xml:space="preserve">  pushNode("</w:t>
            </w:r>
            <w:r w:rsidRPr="00863D87">
              <w:rPr>
                <w:rFonts w:hint="eastAsia"/>
              </w:rPr>
              <w:t>COND</w:t>
            </w:r>
            <w:r w:rsidR="00657AD9" w:rsidRPr="00863D87">
              <w:t>")</w:t>
            </w:r>
          </w:p>
          <w:p w:rsidR="00657AD9" w:rsidRPr="00863D87" w:rsidRDefault="00657AD9" w:rsidP="00657AD9">
            <w:r w:rsidRPr="00863D87">
              <w:t xml:space="preserve">  parseExp()</w:t>
            </w:r>
          </w:p>
          <w:p w:rsidR="00657AD9" w:rsidRPr="00863D87" w:rsidRDefault="00657AD9" w:rsidP="00657AD9">
            <w:r w:rsidRPr="00863D87">
              <w:t xml:space="preserve">  next("==|!=|&lt;=|&gt;=|&lt;|&gt;")</w:t>
            </w:r>
          </w:p>
          <w:p w:rsidR="00657AD9" w:rsidRPr="00863D87" w:rsidRDefault="00657AD9" w:rsidP="00657AD9">
            <w:r w:rsidRPr="00863D87">
              <w:t xml:space="preserve">  parseExp()</w:t>
            </w:r>
          </w:p>
          <w:p w:rsidR="00657AD9" w:rsidRPr="00863D87" w:rsidRDefault="00EF0B43" w:rsidP="00657AD9">
            <w:r w:rsidRPr="00863D87">
              <w:t xml:space="preserve">  popNode("</w:t>
            </w:r>
            <w:r w:rsidRPr="00863D87">
              <w:rPr>
                <w:rFonts w:hint="eastAsia"/>
              </w:rPr>
              <w:t>COND</w:t>
            </w:r>
            <w:r w:rsidR="00657AD9" w:rsidRPr="00863D87">
              <w:t>")</w:t>
            </w:r>
          </w:p>
          <w:p w:rsidR="00657AD9" w:rsidRPr="00863D87" w:rsidRDefault="00657AD9" w:rsidP="00657AD9">
            <w:r w:rsidRPr="00863D87">
              <w:t xml:space="preserve"> end</w:t>
            </w:r>
          </w:p>
          <w:p w:rsidR="00657AD9" w:rsidRPr="00863D87" w:rsidRDefault="008726BE" w:rsidP="00657AD9">
            <w:r w:rsidRPr="00863D87">
              <w:rPr>
                <w:rFonts w:hint="eastAsia"/>
              </w:rPr>
              <w:t xml:space="preserve"> </w:t>
            </w:r>
            <w:r w:rsidR="00657AD9" w:rsidRPr="00863D87">
              <w:t>function parseItem()</w:t>
            </w:r>
          </w:p>
          <w:p w:rsidR="00657AD9" w:rsidRPr="00863D87" w:rsidRDefault="00657AD9" w:rsidP="00657AD9">
            <w:r w:rsidRPr="00863D87">
              <w:t xml:space="preserve">  pushNode("ITEM")</w:t>
            </w:r>
          </w:p>
          <w:p w:rsidR="00657AD9" w:rsidRPr="00863D87" w:rsidRDefault="00657AD9" w:rsidP="00657AD9">
            <w:r w:rsidRPr="00863D87">
              <w:t xml:space="preserve">  next("id|number");</w:t>
            </w:r>
          </w:p>
          <w:p w:rsidR="00657AD9" w:rsidRPr="00863D87" w:rsidRDefault="00657AD9" w:rsidP="00657AD9">
            <w:r w:rsidRPr="00863D87">
              <w:t xml:space="preserve">  popNode("ITEM")</w:t>
            </w:r>
          </w:p>
          <w:p w:rsidR="00657AD9" w:rsidRPr="00863D87" w:rsidRDefault="00657AD9" w:rsidP="00657AD9">
            <w:r w:rsidRPr="00863D87">
              <w:t xml:space="preserve"> end</w:t>
            </w:r>
          </w:p>
          <w:p w:rsidR="0041514D" w:rsidRPr="00863D87" w:rsidRDefault="00657AD9" w:rsidP="00657AD9">
            <w:r w:rsidRPr="00863D87">
              <w:t xml:space="preserve">end </w:t>
            </w:r>
            <w:r w:rsidR="00C97B05">
              <w:rPr>
                <w:rFonts w:hint="eastAsia"/>
              </w:rPr>
              <w:t>Algorithm</w:t>
            </w:r>
          </w:p>
        </w:tc>
        <w:tc>
          <w:tcPr>
            <w:tcW w:w="4820" w:type="dxa"/>
          </w:tcPr>
          <w:p w:rsidR="00E07B21" w:rsidRDefault="008726BE" w:rsidP="008726BE">
            <w:r w:rsidRPr="00863D87">
              <w:rPr>
                <w:rFonts w:hint="eastAsia"/>
              </w:rPr>
              <w:lastRenderedPageBreak/>
              <w:t>剖析器</w:t>
            </w:r>
            <w:r w:rsidR="00E07B21">
              <w:rPr>
                <w:rFonts w:hint="eastAsia"/>
              </w:rPr>
              <w:t>演算法</w:t>
            </w:r>
          </w:p>
          <w:p w:rsidR="008726BE" w:rsidRPr="00863D87" w:rsidRDefault="00E07B21" w:rsidP="008726BE">
            <w:r>
              <w:rPr>
                <w:rFonts w:hint="eastAsia"/>
              </w:rPr>
              <w:t xml:space="preserve">  </w:t>
            </w:r>
            <w:r w:rsidR="00916576">
              <w:rPr>
                <w:rFonts w:hint="eastAsia"/>
              </w:rPr>
              <w:t>共用變數，</w:t>
            </w:r>
            <w:r w:rsidR="00916576" w:rsidRPr="00863D87">
              <w:rPr>
                <w:rFonts w:hint="eastAsia"/>
              </w:rPr>
              <w:t>包含</w:t>
            </w:r>
            <w:r w:rsidR="00BA73DF" w:rsidRPr="00863D87">
              <w:rPr>
                <w:rFonts w:hint="eastAsia"/>
              </w:rPr>
              <w:t xml:space="preserve"> stack : </w:t>
            </w:r>
            <w:r w:rsidR="008726BE" w:rsidRPr="00863D87">
              <w:rPr>
                <w:rFonts w:hint="eastAsia"/>
              </w:rPr>
              <w:t>堆疊</w:t>
            </w:r>
          </w:p>
          <w:p w:rsidR="008726BE" w:rsidRPr="00863D87" w:rsidRDefault="008726BE" w:rsidP="008726BE">
            <w:r w:rsidRPr="00863D87">
              <w:rPr>
                <w:rFonts w:hint="eastAsia"/>
              </w:rPr>
              <w:t xml:space="preserve">    </w:t>
            </w:r>
            <w:r w:rsidR="00BA73DF" w:rsidRPr="00863D87">
              <w:rPr>
                <w:rFonts w:hint="eastAsia"/>
              </w:rPr>
              <w:t xml:space="preserve">file  : </w:t>
            </w:r>
            <w:r w:rsidRPr="00863D87">
              <w:rPr>
                <w:rFonts w:hint="eastAsia"/>
              </w:rPr>
              <w:t>輸入的程式檔</w:t>
            </w:r>
          </w:p>
          <w:p w:rsidR="00BA73DF" w:rsidRPr="00863D87" w:rsidRDefault="00BA73DF" w:rsidP="008726BE">
            <w:r w:rsidRPr="00863D87">
              <w:rPr>
                <w:rFonts w:hint="eastAsia"/>
              </w:rPr>
              <w:t xml:space="preserve">    token: </w:t>
            </w:r>
            <w:r w:rsidRPr="00863D87">
              <w:rPr>
                <w:rFonts w:hint="eastAsia"/>
              </w:rPr>
              <w:t>目前的詞彙</w:t>
            </w:r>
          </w:p>
          <w:p w:rsidR="004E2BFD" w:rsidRPr="00863D87" w:rsidRDefault="004E2BFD" w:rsidP="008726BE">
            <w:r w:rsidRPr="00863D87">
              <w:rPr>
                <w:rFonts w:hint="eastAsia"/>
              </w:rPr>
              <w:t xml:space="preserve">    c : </w:t>
            </w:r>
            <w:r w:rsidRPr="00863D87">
              <w:rPr>
                <w:rFonts w:hint="eastAsia"/>
              </w:rPr>
              <w:t>掃描器的目前字元</w:t>
            </w:r>
          </w:p>
          <w:p w:rsidR="00916576" w:rsidRDefault="00E07B21" w:rsidP="008726BE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函數區開始</w:t>
            </w:r>
          </w:p>
          <w:p w:rsidR="008726BE" w:rsidRPr="00863D87" w:rsidRDefault="004E2BFD" w:rsidP="008726BE">
            <w:r w:rsidRPr="00863D87">
              <w:rPr>
                <w:rFonts w:hint="eastAsia"/>
              </w:rPr>
              <w:t>剖析器的主要函數</w:t>
            </w:r>
            <w:r w:rsidRPr="00863D87">
              <w:rPr>
                <w:rFonts w:hint="eastAsia"/>
              </w:rPr>
              <w:t xml:space="preserve"> - parse()</w:t>
            </w:r>
          </w:p>
          <w:p w:rsidR="008726BE" w:rsidRPr="00863D87" w:rsidRDefault="008726BE" w:rsidP="008726BE">
            <w:r w:rsidRPr="00863D87">
              <w:rPr>
                <w:rFonts w:hint="eastAsia"/>
              </w:rPr>
              <w:t xml:space="preserve">  </w:t>
            </w:r>
            <w:r w:rsidRPr="00863D87">
              <w:rPr>
                <w:rFonts w:hint="eastAsia"/>
              </w:rPr>
              <w:t>宣告堆疊</w:t>
            </w:r>
          </w:p>
          <w:p w:rsidR="008726BE" w:rsidRPr="00863D87" w:rsidRDefault="008726BE" w:rsidP="008726BE">
            <w:r w:rsidRPr="00863D87">
              <w:rPr>
                <w:rFonts w:hint="eastAsia"/>
              </w:rPr>
              <w:t xml:space="preserve">  </w:t>
            </w:r>
            <w:r w:rsidR="00626085" w:rsidRPr="00863D87">
              <w:rPr>
                <w:rFonts w:hint="eastAsia"/>
              </w:rPr>
              <w:t>取得輸入檔，</w:t>
            </w:r>
            <w:r w:rsidRPr="00863D87">
              <w:rPr>
                <w:rFonts w:hint="eastAsia"/>
              </w:rPr>
              <w:t>建立物件</w:t>
            </w:r>
          </w:p>
          <w:p w:rsidR="004E2BFD" w:rsidRPr="00863D87" w:rsidRDefault="004E2BFD" w:rsidP="008726BE">
            <w:r w:rsidRPr="00863D87">
              <w:rPr>
                <w:rFonts w:hint="eastAsia"/>
              </w:rPr>
              <w:t xml:space="preserve">  </w:t>
            </w:r>
            <w:r w:rsidRPr="00863D87">
              <w:rPr>
                <w:rFonts w:hint="eastAsia"/>
              </w:rPr>
              <w:t>取得第一個字元</w:t>
            </w:r>
          </w:p>
          <w:p w:rsidR="00626085" w:rsidRPr="00863D87" w:rsidRDefault="00626085" w:rsidP="008726BE">
            <w:r w:rsidRPr="00863D87">
              <w:rPr>
                <w:rFonts w:hint="eastAsia"/>
              </w:rPr>
              <w:t xml:space="preserve">  </w:t>
            </w:r>
            <w:r w:rsidRPr="00863D87">
              <w:rPr>
                <w:rFonts w:hint="eastAsia"/>
              </w:rPr>
              <w:t>取得第一個</w:t>
            </w:r>
            <w:r w:rsidRPr="00863D87">
              <w:rPr>
                <w:rFonts w:hint="eastAsia"/>
              </w:rPr>
              <w:t xml:space="preserve"> (</w:t>
            </w:r>
            <w:r w:rsidRPr="00863D87">
              <w:rPr>
                <w:rFonts w:hint="eastAsia"/>
              </w:rPr>
              <w:t>詞彙</w:t>
            </w:r>
            <w:r w:rsidRPr="00863D87">
              <w:rPr>
                <w:rFonts w:hint="eastAsia"/>
              </w:rPr>
              <w:t xml:space="preserve">, </w:t>
            </w:r>
            <w:r w:rsidRPr="00863D87">
              <w:rPr>
                <w:rFonts w:hint="eastAsia"/>
              </w:rPr>
              <w:t>標記</w:t>
            </w:r>
            <w:r w:rsidRPr="00863D87">
              <w:rPr>
                <w:rFonts w:hint="eastAsia"/>
              </w:rPr>
              <w:t>)</w:t>
            </w:r>
          </w:p>
          <w:p w:rsidR="00626085" w:rsidRPr="00863D87" w:rsidRDefault="00626085" w:rsidP="008726BE">
            <w:r w:rsidRPr="00863D87">
              <w:rPr>
                <w:rFonts w:hint="eastAsia"/>
              </w:rPr>
              <w:t xml:space="preserve">  </w:t>
            </w:r>
            <w:r w:rsidRPr="00863D87">
              <w:rPr>
                <w:rFonts w:hint="eastAsia"/>
              </w:rPr>
              <w:t>開始剖析該輸入程式檔</w:t>
            </w:r>
          </w:p>
          <w:p w:rsidR="008726BE" w:rsidRPr="00863D87" w:rsidRDefault="008726BE" w:rsidP="008726BE"/>
          <w:p w:rsidR="00BA73DF" w:rsidRPr="00863D87" w:rsidRDefault="00626085" w:rsidP="008726BE">
            <w:r w:rsidRPr="00863D87">
              <w:rPr>
                <w:rFonts w:hint="eastAsia"/>
              </w:rPr>
              <w:t xml:space="preserve"> </w:t>
            </w:r>
            <w:r w:rsidRPr="00863D87">
              <w:rPr>
                <w:rFonts w:hint="eastAsia"/>
              </w:rPr>
              <w:t>取得下一個</w:t>
            </w:r>
            <w:r w:rsidRPr="00863D87">
              <w:rPr>
                <w:rFonts w:hint="eastAsia"/>
              </w:rPr>
              <w:t xml:space="preserve"> (</w:t>
            </w:r>
            <w:r w:rsidRPr="00863D87">
              <w:rPr>
                <w:rFonts w:hint="eastAsia"/>
              </w:rPr>
              <w:t>詞彙</w:t>
            </w:r>
            <w:r w:rsidRPr="00863D87">
              <w:rPr>
                <w:rFonts w:hint="eastAsia"/>
              </w:rPr>
              <w:t xml:space="preserve">, </w:t>
            </w:r>
            <w:r w:rsidRPr="00863D87">
              <w:rPr>
                <w:rFonts w:hint="eastAsia"/>
              </w:rPr>
              <w:t>標記</w:t>
            </w:r>
            <w:r w:rsidRPr="00863D87">
              <w:rPr>
                <w:rFonts w:hint="eastAsia"/>
              </w:rPr>
              <w:t>)</w:t>
            </w:r>
          </w:p>
          <w:p w:rsidR="00BA73DF" w:rsidRPr="00863D87" w:rsidRDefault="00626085" w:rsidP="008726BE">
            <w:r w:rsidRPr="00863D87">
              <w:rPr>
                <w:rFonts w:hint="eastAsia"/>
              </w:rPr>
              <w:t xml:space="preserve">  </w:t>
            </w:r>
            <w:r w:rsidRPr="00863D87">
              <w:rPr>
                <w:rFonts w:hint="eastAsia"/>
              </w:rPr>
              <w:t>取得下一個</w:t>
            </w:r>
            <w:r w:rsidR="00C67CC7" w:rsidRPr="00863D87">
              <w:rPr>
                <w:rFonts w:hint="eastAsia"/>
              </w:rPr>
              <w:t xml:space="preserve"> (</w:t>
            </w:r>
            <w:r w:rsidRPr="00863D87">
              <w:rPr>
                <w:rFonts w:hint="eastAsia"/>
              </w:rPr>
              <w:t>詞彙</w:t>
            </w:r>
            <w:r w:rsidR="00C67CC7" w:rsidRPr="00863D87">
              <w:rPr>
                <w:rFonts w:hint="eastAsia"/>
              </w:rPr>
              <w:t xml:space="preserve">, </w:t>
            </w:r>
            <w:r w:rsidR="00C67CC7" w:rsidRPr="00863D87">
              <w:rPr>
                <w:rFonts w:hint="eastAsia"/>
              </w:rPr>
              <w:t>標記</w:t>
            </w:r>
            <w:r w:rsidR="00C67CC7" w:rsidRPr="00863D87">
              <w:rPr>
                <w:rFonts w:hint="eastAsia"/>
              </w:rPr>
              <w:t>)</w:t>
            </w:r>
          </w:p>
          <w:p w:rsidR="00BA73DF" w:rsidRPr="00863D87" w:rsidRDefault="00BA73DF" w:rsidP="008726BE"/>
          <w:p w:rsidR="00BA73DF" w:rsidRPr="00863D87" w:rsidRDefault="00C67CC7" w:rsidP="00BA73DF">
            <w:r w:rsidRPr="00863D87">
              <w:rPr>
                <w:rFonts w:hint="eastAsia"/>
              </w:rPr>
              <w:t xml:space="preserve"> </w:t>
            </w:r>
            <w:r w:rsidR="00BA73DF" w:rsidRPr="00863D87">
              <w:rPr>
                <w:rFonts w:hint="eastAsia"/>
              </w:rPr>
              <w:t>判斷下一個詞彙</w:t>
            </w:r>
            <w:r w:rsidRPr="00863D87">
              <w:rPr>
                <w:rFonts w:hint="eastAsia"/>
              </w:rPr>
              <w:t>標記</w:t>
            </w:r>
            <w:r w:rsidR="00BA73DF" w:rsidRPr="00863D87">
              <w:rPr>
                <w:rFonts w:hint="eastAsia"/>
              </w:rPr>
              <w:t>是否</w:t>
            </w:r>
            <w:r w:rsidRPr="00863D87">
              <w:rPr>
                <w:rFonts w:hint="eastAsia"/>
              </w:rPr>
              <w:t>為</w:t>
            </w:r>
            <w:r w:rsidR="00BA73DF" w:rsidRPr="00863D87">
              <w:rPr>
                <w:rFonts w:hint="eastAsia"/>
              </w:rPr>
              <w:t>tags</w:t>
            </w:r>
            <w:r w:rsidRPr="00863D87">
              <w:rPr>
                <w:rFonts w:hint="eastAsia"/>
              </w:rPr>
              <w:t>之一</w:t>
            </w:r>
          </w:p>
          <w:p w:rsidR="00BA73DF" w:rsidRPr="00863D87" w:rsidRDefault="00BA73DF" w:rsidP="00BA73DF"/>
          <w:p w:rsidR="00BA73DF" w:rsidRPr="00863D87" w:rsidRDefault="00BA73DF" w:rsidP="00BA73DF"/>
          <w:p w:rsidR="00BA73DF" w:rsidRPr="00863D87" w:rsidRDefault="00BA73DF" w:rsidP="00BA73DF"/>
          <w:p w:rsidR="00BA73DF" w:rsidRPr="00863D87" w:rsidRDefault="00BA73DF" w:rsidP="00BA73DF"/>
          <w:p w:rsidR="00BA73DF" w:rsidRPr="00863D87" w:rsidRDefault="00BA73DF" w:rsidP="00BA73DF"/>
          <w:p w:rsidR="00BA73DF" w:rsidRPr="00863D87" w:rsidRDefault="00BA73DF" w:rsidP="00BA73DF">
            <w:r w:rsidRPr="00863D87">
              <w:rPr>
                <w:rFonts w:hint="eastAsia"/>
              </w:rPr>
              <w:t>將下一個詞彙建立為新節點，放入父節點中</w:t>
            </w:r>
          </w:p>
          <w:p w:rsidR="00BA73DF" w:rsidRPr="00863D87" w:rsidRDefault="00BA73DF" w:rsidP="00BA73DF"/>
          <w:p w:rsidR="00BA73DF" w:rsidRPr="00863D87" w:rsidRDefault="00BA73DF" w:rsidP="00BA73DF"/>
          <w:p w:rsidR="00BA73DF" w:rsidRPr="00863D87" w:rsidRDefault="00BA73DF" w:rsidP="00BA73DF"/>
          <w:p w:rsidR="00BA73DF" w:rsidRPr="00863D87" w:rsidRDefault="00BA73DF" w:rsidP="00BA73DF"/>
          <w:p w:rsidR="00BA73DF" w:rsidRPr="00863D87" w:rsidRDefault="00BA73DF" w:rsidP="00BA73DF"/>
          <w:p w:rsidR="00BA73DF" w:rsidRPr="00863D87" w:rsidRDefault="00BA73DF" w:rsidP="00BA73DF"/>
          <w:p w:rsidR="00BA73DF" w:rsidRPr="00863D87" w:rsidRDefault="00BA73DF" w:rsidP="00BA73DF">
            <w:r w:rsidRPr="00863D87">
              <w:rPr>
                <w:rFonts w:hint="eastAsia"/>
              </w:rPr>
              <w:t>建立具有</w:t>
            </w:r>
            <w:r w:rsidRPr="00863D87">
              <w:rPr>
                <w:rFonts w:hint="eastAsia"/>
              </w:rPr>
              <w:t>tag</w:t>
            </w:r>
            <w:r w:rsidRPr="00863D87">
              <w:rPr>
                <w:rFonts w:hint="eastAsia"/>
              </w:rPr>
              <w:t>標記的新節點，推入堆疊中</w:t>
            </w:r>
          </w:p>
          <w:p w:rsidR="00BA73DF" w:rsidRPr="00863D87" w:rsidRDefault="00BA73DF" w:rsidP="00BA73DF"/>
          <w:p w:rsidR="00BA73DF" w:rsidRPr="00863D87" w:rsidRDefault="00BA73DF" w:rsidP="00BA73DF"/>
          <w:p w:rsidR="00BA73DF" w:rsidRPr="00863D87" w:rsidRDefault="00BA73DF" w:rsidP="00BA73DF"/>
          <w:p w:rsidR="00C67CC7" w:rsidRPr="00863D87" w:rsidRDefault="00BA73DF" w:rsidP="00BA73DF">
            <w:r w:rsidRPr="00863D87">
              <w:rPr>
                <w:rFonts w:hint="eastAsia"/>
              </w:rPr>
              <w:t>取出節點</w:t>
            </w:r>
          </w:p>
          <w:p w:rsidR="00C67CC7" w:rsidRPr="00863D87" w:rsidRDefault="00C67CC7" w:rsidP="00BA73DF">
            <w:r w:rsidRPr="00863D87">
              <w:rPr>
                <w:rFonts w:hint="eastAsia"/>
              </w:rPr>
              <w:t xml:space="preserve">  </w:t>
            </w:r>
            <w:r w:rsidRPr="00863D87">
              <w:rPr>
                <w:rFonts w:hint="eastAsia"/>
              </w:rPr>
              <w:t>取出節點</w:t>
            </w:r>
          </w:p>
          <w:p w:rsidR="00C67CC7" w:rsidRPr="00863D87" w:rsidRDefault="00C67CC7" w:rsidP="00BA73DF">
            <w:r w:rsidRPr="00863D87">
              <w:rPr>
                <w:rFonts w:hint="eastAsia"/>
              </w:rPr>
              <w:t xml:space="preserve">  </w:t>
            </w:r>
            <w:r w:rsidR="00BA73DF" w:rsidRPr="00863D87">
              <w:rPr>
                <w:rFonts w:hint="eastAsia"/>
              </w:rPr>
              <w:t>看看是否具有</w:t>
            </w:r>
            <w:r w:rsidR="00BA73DF" w:rsidRPr="00863D87">
              <w:rPr>
                <w:rFonts w:hint="eastAsia"/>
              </w:rPr>
              <w:t>tag</w:t>
            </w:r>
            <w:r w:rsidR="00BA73DF" w:rsidRPr="00863D87">
              <w:rPr>
                <w:rFonts w:hint="eastAsia"/>
              </w:rPr>
              <w:t>標記</w:t>
            </w:r>
          </w:p>
          <w:p w:rsidR="00BA73DF" w:rsidRPr="00863D87" w:rsidRDefault="00C67CC7" w:rsidP="00BA73DF">
            <w:r w:rsidRPr="00863D87">
              <w:rPr>
                <w:rFonts w:hint="eastAsia"/>
              </w:rPr>
              <w:t xml:space="preserve">    </w:t>
            </w:r>
            <w:r w:rsidRPr="00863D87">
              <w:rPr>
                <w:rFonts w:hint="eastAsia"/>
              </w:rPr>
              <w:t>取得</w:t>
            </w:r>
            <w:r w:rsidR="00BA73DF" w:rsidRPr="00863D87">
              <w:rPr>
                <w:rFonts w:hint="eastAsia"/>
              </w:rPr>
              <w:t>上一層的樹</w:t>
            </w:r>
          </w:p>
          <w:p w:rsidR="00C67CC7" w:rsidRPr="00863D87" w:rsidRDefault="00C67CC7" w:rsidP="00BA73DF">
            <w:r w:rsidRPr="00863D87">
              <w:rPr>
                <w:rFonts w:hint="eastAsia"/>
              </w:rPr>
              <w:t xml:space="preserve">    </w:t>
            </w:r>
            <w:r w:rsidRPr="00863D87">
              <w:rPr>
                <w:rFonts w:hint="eastAsia"/>
              </w:rPr>
              <w:t>將該節點設定為上一層的子節點</w:t>
            </w:r>
          </w:p>
          <w:p w:rsidR="00C67CC7" w:rsidRPr="00863D87" w:rsidRDefault="00C67CC7" w:rsidP="00BA73DF">
            <w:r w:rsidRPr="00863D87">
              <w:rPr>
                <w:rFonts w:hint="eastAsia"/>
              </w:rPr>
              <w:t xml:space="preserve">  </w:t>
            </w:r>
            <w:r w:rsidRPr="00863D87">
              <w:rPr>
                <w:rFonts w:hint="eastAsia"/>
              </w:rPr>
              <w:t>如果不具有</w:t>
            </w:r>
            <w:r w:rsidRPr="00863D87">
              <w:rPr>
                <w:rFonts w:hint="eastAsia"/>
              </w:rPr>
              <w:t>tag</w:t>
            </w:r>
            <w:r w:rsidRPr="00863D87">
              <w:rPr>
                <w:rFonts w:hint="eastAsia"/>
              </w:rPr>
              <w:t>標記</w:t>
            </w:r>
          </w:p>
          <w:p w:rsidR="00C67CC7" w:rsidRPr="00863D87" w:rsidRDefault="00C67CC7" w:rsidP="00BA73DF">
            <w:r w:rsidRPr="00863D87">
              <w:rPr>
                <w:rFonts w:hint="eastAsia"/>
              </w:rPr>
              <w:t xml:space="preserve">    </w:t>
            </w:r>
            <w:r w:rsidRPr="00863D87">
              <w:rPr>
                <w:rFonts w:hint="eastAsia"/>
              </w:rPr>
              <w:t>則是語法錯誤，進行錯誤處理</w:t>
            </w:r>
          </w:p>
          <w:p w:rsidR="00BA73DF" w:rsidRPr="00863D87" w:rsidRDefault="00BA73DF" w:rsidP="008726BE"/>
          <w:p w:rsidR="00BA73DF" w:rsidRPr="00863D87" w:rsidRDefault="00BA73DF" w:rsidP="008726BE"/>
          <w:p w:rsidR="008726BE" w:rsidRPr="00863D87" w:rsidRDefault="008726BE" w:rsidP="008726BE">
            <w:r w:rsidRPr="00863D87">
              <w:rPr>
                <w:rFonts w:hint="eastAsia"/>
              </w:rPr>
              <w:t>剖析規則</w:t>
            </w:r>
            <w:r w:rsidRPr="00863D87">
              <w:rPr>
                <w:rFonts w:hint="eastAsia"/>
              </w:rPr>
              <w:t>1:</w:t>
            </w:r>
            <w:r w:rsidRPr="00863D87">
              <w:br/>
            </w:r>
            <w:r w:rsidRPr="00863D87">
              <w:rPr>
                <w:rFonts w:hint="eastAsia"/>
              </w:rPr>
              <w:t xml:space="preserve">  </w:t>
            </w:r>
            <w:r w:rsidRPr="00863D87">
              <w:t xml:space="preserve">PROG </w:t>
            </w:r>
            <w:r w:rsidR="0091090D">
              <w:t>=</w:t>
            </w:r>
            <w:r w:rsidRPr="00863D87">
              <w:t xml:space="preserve"> BaseList</w:t>
            </w:r>
          </w:p>
          <w:p w:rsidR="008726BE" w:rsidRPr="00863D87" w:rsidRDefault="008726BE" w:rsidP="008726BE"/>
          <w:p w:rsidR="008726BE" w:rsidRPr="00863D87" w:rsidRDefault="008726BE" w:rsidP="008726BE"/>
          <w:p w:rsidR="008726BE" w:rsidRPr="00863D87" w:rsidRDefault="008726BE" w:rsidP="008726BE"/>
          <w:p w:rsidR="008726BE" w:rsidRPr="00863D87" w:rsidRDefault="008726BE" w:rsidP="008726BE">
            <w:r w:rsidRPr="00863D87">
              <w:rPr>
                <w:rFonts w:hint="eastAsia"/>
              </w:rPr>
              <w:t>剖析規則</w:t>
            </w:r>
            <w:smartTag w:uri="urn:schemas-microsoft-com:office:smarttags" w:element="chmetcnv">
              <w:smartTagPr>
                <w:attr w:name="UnitName" w:val="a"/>
                <w:attr w:name="SourceValue" w:val="2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863D87">
                <w:rPr>
                  <w:rFonts w:hint="eastAsia"/>
                </w:rPr>
                <w:t>2</w:t>
              </w:r>
              <w:r w:rsidR="00626085" w:rsidRPr="00863D87">
                <w:rPr>
                  <w:rFonts w:hint="eastAsia"/>
                </w:rPr>
                <w:t>a</w:t>
              </w:r>
            </w:smartTag>
            <w:r w:rsidRPr="00863D87">
              <w:rPr>
                <w:rFonts w:hint="eastAsia"/>
              </w:rPr>
              <w:t xml:space="preserve">: </w:t>
            </w:r>
          </w:p>
          <w:p w:rsidR="008726BE" w:rsidRPr="00863D87" w:rsidRDefault="008726BE" w:rsidP="008726BE">
            <w:r w:rsidRPr="00863D87">
              <w:rPr>
                <w:rFonts w:hint="eastAsia"/>
              </w:rPr>
              <w:t xml:space="preserve">  </w:t>
            </w:r>
            <w:r w:rsidRPr="00863D87">
              <w:t xml:space="preserve">BaseList </w:t>
            </w:r>
            <w:r w:rsidR="0091090D">
              <w:t>=</w:t>
            </w:r>
            <w:r w:rsidRPr="00863D87">
              <w:t xml:space="preserve"> </w:t>
            </w:r>
            <w:r w:rsidR="008D1351">
              <w:rPr>
                <w:rFonts w:hint="eastAsia"/>
              </w:rPr>
              <w:t>(</w:t>
            </w:r>
            <w:r w:rsidRPr="00863D87">
              <w:t>BASE</w:t>
            </w:r>
            <w:r w:rsidR="008D1351">
              <w:rPr>
                <w:rFonts w:hint="eastAsia"/>
              </w:rPr>
              <w:t>)*</w:t>
            </w:r>
          </w:p>
          <w:p w:rsidR="008726BE" w:rsidRPr="00863D87" w:rsidRDefault="008726BE" w:rsidP="008726BE"/>
          <w:p w:rsidR="008726BE" w:rsidRPr="00863D87" w:rsidRDefault="008726BE" w:rsidP="008726BE"/>
          <w:p w:rsidR="008726BE" w:rsidRPr="00863D87" w:rsidRDefault="008726BE" w:rsidP="008726BE"/>
          <w:p w:rsidR="008726BE" w:rsidRPr="00863D87" w:rsidRDefault="008726BE" w:rsidP="008726BE"/>
          <w:p w:rsidR="008726BE" w:rsidRPr="00863D87" w:rsidRDefault="008726BE" w:rsidP="008726BE">
            <w:r w:rsidRPr="00863D87">
              <w:rPr>
                <w:rFonts w:hint="eastAsia"/>
              </w:rPr>
              <w:t>剖析規則</w:t>
            </w:r>
            <w:r w:rsidRPr="00863D87">
              <w:rPr>
                <w:rFonts w:hint="eastAsia"/>
              </w:rPr>
              <w:t xml:space="preserve">3: </w:t>
            </w:r>
            <w:r w:rsidRPr="00863D87">
              <w:t xml:space="preserve">BASE </w:t>
            </w:r>
            <w:r w:rsidR="0091090D">
              <w:t>=</w:t>
            </w:r>
            <w:r w:rsidRPr="00863D87">
              <w:t xml:space="preserve"> FOR | STMT </w:t>
            </w:r>
            <w:r w:rsidR="0017162D" w:rsidRPr="0017162D">
              <w:t>'</w:t>
            </w:r>
            <w:r w:rsidRPr="00863D87">
              <w:t>;</w:t>
            </w:r>
            <w:r w:rsidR="0017162D" w:rsidRPr="0017162D">
              <w:t>'</w:t>
            </w:r>
          </w:p>
          <w:p w:rsidR="008726BE" w:rsidRPr="00863D87" w:rsidRDefault="008726BE" w:rsidP="008726BE"/>
          <w:p w:rsidR="008726BE" w:rsidRPr="00863D87" w:rsidRDefault="008D1351" w:rsidP="008726BE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處理</w:t>
            </w:r>
            <w:r>
              <w:rPr>
                <w:rFonts w:hint="eastAsia"/>
              </w:rPr>
              <w:t xml:space="preserve"> FOR</w:t>
            </w:r>
          </w:p>
          <w:p w:rsidR="008726BE" w:rsidRPr="00863D87" w:rsidRDefault="008726BE" w:rsidP="008726BE"/>
          <w:p w:rsidR="008726BE" w:rsidRPr="00863D87" w:rsidRDefault="008D1351" w:rsidP="008726BE">
            <w:r>
              <w:rPr>
                <w:rFonts w:hint="eastAsia"/>
              </w:rPr>
              <w:lastRenderedPageBreak/>
              <w:t xml:space="preserve">  </w:t>
            </w:r>
            <w:r>
              <w:rPr>
                <w:rFonts w:hint="eastAsia"/>
              </w:rPr>
              <w:t>處理</w:t>
            </w:r>
            <w:r>
              <w:rPr>
                <w:rFonts w:hint="eastAsia"/>
              </w:rPr>
              <w:t xml:space="preserve"> STMT </w:t>
            </w:r>
            <w:r w:rsidRPr="0017162D">
              <w:t>'</w:t>
            </w:r>
            <w:r w:rsidRPr="00863D87">
              <w:t>;</w:t>
            </w:r>
            <w:r w:rsidRPr="0017162D">
              <w:t>'</w:t>
            </w:r>
          </w:p>
          <w:p w:rsidR="008726BE" w:rsidRPr="00863D87" w:rsidRDefault="008726BE" w:rsidP="008726BE"/>
          <w:p w:rsidR="008726BE" w:rsidRDefault="008726BE" w:rsidP="008726BE"/>
          <w:p w:rsidR="008D1351" w:rsidRDefault="008D1351" w:rsidP="008726BE"/>
          <w:p w:rsidR="008D1351" w:rsidRPr="00863D87" w:rsidRDefault="008D1351" w:rsidP="008726BE"/>
          <w:p w:rsidR="008726BE" w:rsidRPr="00863D87" w:rsidRDefault="008726BE" w:rsidP="008726BE"/>
          <w:p w:rsidR="00C97B05" w:rsidRDefault="008726BE" w:rsidP="008726BE">
            <w:r w:rsidRPr="00863D87">
              <w:rPr>
                <w:rFonts w:hint="eastAsia"/>
              </w:rPr>
              <w:t>剖析規則</w:t>
            </w:r>
            <w:r w:rsidRPr="00863D87">
              <w:rPr>
                <w:rFonts w:hint="eastAsia"/>
              </w:rPr>
              <w:t>4:</w:t>
            </w:r>
            <w:r w:rsidRPr="00863D87">
              <w:t xml:space="preserve"> </w:t>
            </w:r>
            <w:r w:rsidRPr="00863D87">
              <w:rPr>
                <w:rFonts w:hint="eastAsia"/>
              </w:rPr>
              <w:br/>
              <w:t xml:space="preserve">  </w:t>
            </w:r>
            <w:r w:rsidR="00EF0B43" w:rsidRPr="00863D87">
              <w:t xml:space="preserve">FOR </w:t>
            </w:r>
            <w:r w:rsidR="0091090D">
              <w:t>=</w:t>
            </w:r>
            <w:r w:rsidR="00EF0B43" w:rsidRPr="00863D87">
              <w:t xml:space="preserve"> </w:t>
            </w:r>
            <w:r w:rsidR="00C97B05">
              <w:rPr>
                <w:rFonts w:hint="eastAsia"/>
              </w:rPr>
              <w:br/>
              <w:t xml:space="preserve">    </w:t>
            </w:r>
            <w:r w:rsidR="0017162D" w:rsidRPr="0017162D">
              <w:t>'</w:t>
            </w:r>
            <w:r w:rsidR="00EF0B43" w:rsidRPr="00863D87">
              <w:t>for</w:t>
            </w:r>
            <w:r w:rsidR="0017162D" w:rsidRPr="0017162D">
              <w:t>'</w:t>
            </w:r>
            <w:r w:rsidR="00EF0B43" w:rsidRPr="00863D87">
              <w:t xml:space="preserve"> </w:t>
            </w:r>
          </w:p>
          <w:p w:rsidR="00C97B05" w:rsidRDefault="00C97B05" w:rsidP="008726BE">
            <w:r>
              <w:rPr>
                <w:rFonts w:hint="eastAsia"/>
              </w:rPr>
              <w:t xml:space="preserve">    </w:t>
            </w:r>
            <w:r w:rsidR="0017162D" w:rsidRPr="0017162D">
              <w:t>'</w:t>
            </w:r>
            <w:r w:rsidR="00EF0B43" w:rsidRPr="00863D87">
              <w:t>(</w:t>
            </w:r>
            <w:r w:rsidR="0017162D" w:rsidRPr="0017162D">
              <w:t>'</w:t>
            </w:r>
          </w:p>
          <w:p w:rsidR="00C97B05" w:rsidRDefault="00C97B05" w:rsidP="008726BE">
            <w:r>
              <w:rPr>
                <w:rFonts w:hint="eastAsia"/>
              </w:rPr>
              <w:t xml:space="preserve">    </w:t>
            </w:r>
            <w:r w:rsidR="00EF0B43" w:rsidRPr="00863D87">
              <w:t xml:space="preserve">STMT </w:t>
            </w:r>
          </w:p>
          <w:p w:rsidR="00C97B05" w:rsidRDefault="00C97B05" w:rsidP="008726BE">
            <w:r>
              <w:rPr>
                <w:rFonts w:hint="eastAsia"/>
              </w:rPr>
              <w:t xml:space="preserve">    </w:t>
            </w:r>
            <w:r w:rsidR="0017162D" w:rsidRPr="0017162D">
              <w:t>'</w:t>
            </w:r>
            <w:r w:rsidR="00EF0B43" w:rsidRPr="00863D87">
              <w:t>;</w:t>
            </w:r>
            <w:r w:rsidR="0017162D" w:rsidRPr="0017162D">
              <w:t>'</w:t>
            </w:r>
            <w:r w:rsidR="00EF0B43" w:rsidRPr="00863D87">
              <w:t xml:space="preserve"> </w:t>
            </w:r>
          </w:p>
          <w:p w:rsidR="00C97B05" w:rsidRDefault="00C97B05" w:rsidP="008726BE">
            <w:r>
              <w:rPr>
                <w:rFonts w:hint="eastAsia"/>
              </w:rPr>
              <w:t xml:space="preserve">    </w:t>
            </w:r>
            <w:r w:rsidR="00EF0B43" w:rsidRPr="00863D87">
              <w:rPr>
                <w:rFonts w:hint="eastAsia"/>
              </w:rPr>
              <w:t>COND</w:t>
            </w:r>
            <w:r w:rsidR="008726BE" w:rsidRPr="00863D87">
              <w:t xml:space="preserve"> </w:t>
            </w:r>
          </w:p>
          <w:p w:rsidR="00C97B05" w:rsidRDefault="00C97B05" w:rsidP="008726BE">
            <w:r>
              <w:rPr>
                <w:rFonts w:hint="eastAsia"/>
              </w:rPr>
              <w:t xml:space="preserve">    </w:t>
            </w:r>
            <w:r w:rsidR="0017162D" w:rsidRPr="0017162D">
              <w:t>'</w:t>
            </w:r>
            <w:r w:rsidR="008726BE" w:rsidRPr="00863D87">
              <w:t>;</w:t>
            </w:r>
            <w:r w:rsidR="0017162D" w:rsidRPr="0017162D">
              <w:t>'</w:t>
            </w:r>
          </w:p>
          <w:p w:rsidR="00C97B05" w:rsidRDefault="008726BE" w:rsidP="008726BE">
            <w:r w:rsidRPr="00863D87">
              <w:rPr>
                <w:rFonts w:hint="eastAsia"/>
              </w:rPr>
              <w:t xml:space="preserve">    </w:t>
            </w:r>
            <w:r w:rsidRPr="00863D87">
              <w:t xml:space="preserve">STMT </w:t>
            </w:r>
          </w:p>
          <w:p w:rsidR="00C97B05" w:rsidRDefault="00C97B05" w:rsidP="008726BE">
            <w:r>
              <w:rPr>
                <w:rFonts w:hint="eastAsia"/>
              </w:rPr>
              <w:t xml:space="preserve">    </w:t>
            </w:r>
            <w:r w:rsidR="0017162D" w:rsidRPr="0017162D">
              <w:t>'</w:t>
            </w:r>
            <w:r w:rsidR="008726BE" w:rsidRPr="00863D87">
              <w:t>)</w:t>
            </w:r>
            <w:r w:rsidR="0017162D" w:rsidRPr="0017162D">
              <w:t>'</w:t>
            </w:r>
            <w:r w:rsidR="008726BE" w:rsidRPr="00863D87">
              <w:t xml:space="preserve"> </w:t>
            </w:r>
          </w:p>
          <w:p w:rsidR="008726BE" w:rsidRPr="00863D87" w:rsidRDefault="00C97B05" w:rsidP="008726BE">
            <w:r>
              <w:rPr>
                <w:rFonts w:hint="eastAsia"/>
              </w:rPr>
              <w:t xml:space="preserve">    </w:t>
            </w:r>
            <w:r w:rsidR="008726BE" w:rsidRPr="00863D87">
              <w:t>BLOCK</w:t>
            </w:r>
          </w:p>
          <w:p w:rsidR="00C97B05" w:rsidRDefault="00C97B05" w:rsidP="008726BE"/>
          <w:p w:rsidR="00C97B05" w:rsidRDefault="00C97B05" w:rsidP="008726BE"/>
          <w:p w:rsidR="008726BE" w:rsidRPr="00863D87" w:rsidRDefault="008726BE" w:rsidP="008726BE">
            <w:r w:rsidRPr="00863D87">
              <w:rPr>
                <w:rFonts w:hint="eastAsia"/>
              </w:rPr>
              <w:t>剖析規則</w:t>
            </w:r>
            <w:r w:rsidRPr="00863D87">
              <w:rPr>
                <w:rFonts w:hint="eastAsia"/>
              </w:rPr>
              <w:t>5:</w:t>
            </w:r>
            <w:r w:rsidRPr="00863D87">
              <w:t xml:space="preserve"> </w:t>
            </w:r>
            <w:r w:rsidRPr="00863D87">
              <w:rPr>
                <w:rFonts w:hint="eastAsia"/>
              </w:rPr>
              <w:br/>
              <w:t xml:space="preserve">  </w:t>
            </w:r>
            <w:r w:rsidRPr="00863D87">
              <w:t xml:space="preserve">STMT </w:t>
            </w:r>
            <w:r w:rsidR="0091090D">
              <w:t>=</w:t>
            </w:r>
            <w:r w:rsidRPr="00863D87">
              <w:t xml:space="preserve"> </w:t>
            </w:r>
            <w:r w:rsidR="00707530" w:rsidRPr="00FE0738">
              <w:t>'</w:t>
            </w:r>
            <w:r w:rsidR="00707530" w:rsidRPr="008D7507">
              <w:t>return</w:t>
            </w:r>
            <w:r w:rsidR="00707530" w:rsidRPr="00FE0738">
              <w:t>'</w:t>
            </w:r>
            <w:r w:rsidR="00707530" w:rsidRPr="008D7507">
              <w:t xml:space="preserve"> id</w:t>
            </w:r>
            <w:r w:rsidR="00707530">
              <w:rPr>
                <w:rFonts w:hint="eastAsia"/>
              </w:rPr>
              <w:t xml:space="preserve"> | </w:t>
            </w:r>
            <w:r w:rsidRPr="00863D87">
              <w:t xml:space="preserve">id </w:t>
            </w:r>
            <w:r w:rsidR="0017162D" w:rsidRPr="0017162D">
              <w:t>'</w:t>
            </w:r>
            <w:r w:rsidRPr="00863D87">
              <w:t>=</w:t>
            </w:r>
            <w:r w:rsidR="0017162D" w:rsidRPr="0017162D">
              <w:t>'</w:t>
            </w:r>
            <w:r w:rsidRPr="00863D87">
              <w:t xml:space="preserve"> EXP | id </w:t>
            </w:r>
            <w:r w:rsidR="0017162D">
              <w:rPr>
                <w:rFonts w:hint="eastAsia"/>
              </w:rPr>
              <w:t>(</w:t>
            </w:r>
            <w:r w:rsidR="0017162D" w:rsidRPr="0017162D">
              <w:t>'</w:t>
            </w:r>
            <w:r w:rsidRPr="00863D87">
              <w:t>++</w:t>
            </w:r>
            <w:r w:rsidR="0017162D" w:rsidRPr="0017162D">
              <w:t>'</w:t>
            </w:r>
            <w:r w:rsidRPr="00863D87">
              <w:t>|</w:t>
            </w:r>
            <w:r w:rsidR="0017162D" w:rsidRPr="0017162D">
              <w:t>'</w:t>
            </w:r>
            <w:r w:rsidRPr="00863D87">
              <w:t>--</w:t>
            </w:r>
            <w:r w:rsidR="0017162D" w:rsidRPr="0017162D">
              <w:t>'</w:t>
            </w:r>
            <w:r w:rsidR="0017162D">
              <w:rPr>
                <w:rFonts w:hint="eastAsia"/>
              </w:rPr>
              <w:t>)</w:t>
            </w:r>
          </w:p>
          <w:p w:rsidR="008726BE" w:rsidRPr="00863D87" w:rsidRDefault="00707530" w:rsidP="008726BE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處理</w:t>
            </w:r>
            <w:r>
              <w:rPr>
                <w:rFonts w:hint="eastAsia"/>
              </w:rPr>
              <w:t xml:space="preserve"> </w:t>
            </w:r>
            <w:r w:rsidRPr="00FE0738">
              <w:t>'</w:t>
            </w:r>
            <w:r w:rsidRPr="008D7507">
              <w:t>return</w:t>
            </w:r>
            <w:r w:rsidRPr="00FE0738">
              <w:t>'</w:t>
            </w:r>
            <w:r w:rsidRPr="008D7507">
              <w:t xml:space="preserve"> id</w:t>
            </w:r>
          </w:p>
          <w:p w:rsidR="008726BE" w:rsidRPr="00863D87" w:rsidRDefault="008726BE" w:rsidP="008726BE"/>
          <w:p w:rsidR="008726BE" w:rsidRPr="00863D87" w:rsidRDefault="008726BE" w:rsidP="008726BE"/>
          <w:p w:rsidR="008726BE" w:rsidRPr="00863D87" w:rsidRDefault="008726BE" w:rsidP="008726BE"/>
          <w:p w:rsidR="008726BE" w:rsidRPr="00863D87" w:rsidRDefault="008726BE" w:rsidP="008726BE"/>
          <w:p w:rsidR="008726BE" w:rsidRPr="00863D87" w:rsidRDefault="00707530" w:rsidP="008726BE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處理</w:t>
            </w:r>
            <w:r>
              <w:rPr>
                <w:rFonts w:hint="eastAsia"/>
              </w:rPr>
              <w:t xml:space="preserve"> </w:t>
            </w:r>
            <w:r w:rsidRPr="00863D87">
              <w:t xml:space="preserve">id </w:t>
            </w:r>
            <w:r w:rsidRPr="0017162D">
              <w:t>'</w:t>
            </w:r>
            <w:r w:rsidRPr="00863D87">
              <w:t>=</w:t>
            </w:r>
            <w:r w:rsidRPr="0017162D">
              <w:t>'</w:t>
            </w:r>
            <w:r w:rsidRPr="00863D87">
              <w:t xml:space="preserve"> EXP</w:t>
            </w:r>
          </w:p>
          <w:p w:rsidR="008726BE" w:rsidRPr="00863D87" w:rsidRDefault="008726BE" w:rsidP="008726BE"/>
          <w:p w:rsidR="008726BE" w:rsidRPr="00863D87" w:rsidRDefault="008726BE" w:rsidP="008726BE"/>
          <w:p w:rsidR="008726BE" w:rsidRDefault="00707530" w:rsidP="008726BE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處理</w:t>
            </w:r>
            <w:r>
              <w:rPr>
                <w:rFonts w:hint="eastAsia"/>
              </w:rPr>
              <w:t xml:space="preserve"> </w:t>
            </w:r>
            <w:r w:rsidRPr="00863D87">
              <w:t xml:space="preserve">id </w:t>
            </w:r>
            <w:r>
              <w:rPr>
                <w:rFonts w:hint="eastAsia"/>
              </w:rPr>
              <w:t>(</w:t>
            </w:r>
            <w:r w:rsidRPr="0017162D">
              <w:t>'</w:t>
            </w:r>
            <w:r w:rsidRPr="00863D87">
              <w:t>++</w:t>
            </w:r>
            <w:r w:rsidRPr="0017162D">
              <w:t>'</w:t>
            </w:r>
            <w:r w:rsidRPr="00863D87">
              <w:t>|</w:t>
            </w:r>
            <w:r w:rsidRPr="0017162D">
              <w:t>'</w:t>
            </w:r>
            <w:r w:rsidRPr="00863D87">
              <w:t>--</w:t>
            </w:r>
            <w:r w:rsidRPr="0017162D">
              <w:t>'</w:t>
            </w:r>
            <w:r>
              <w:rPr>
                <w:rFonts w:hint="eastAsia"/>
              </w:rPr>
              <w:t>)</w:t>
            </w:r>
          </w:p>
          <w:p w:rsidR="00707530" w:rsidRDefault="00707530" w:rsidP="008726BE"/>
          <w:p w:rsidR="00707530" w:rsidRDefault="00707530" w:rsidP="008726BE"/>
          <w:p w:rsidR="00707530" w:rsidRDefault="00707530" w:rsidP="008726BE"/>
          <w:p w:rsidR="00707530" w:rsidRDefault="00707530" w:rsidP="008726BE"/>
          <w:p w:rsidR="00707530" w:rsidRPr="00863D87" w:rsidRDefault="00707530" w:rsidP="008726BE"/>
          <w:p w:rsidR="008726BE" w:rsidRPr="00863D87" w:rsidRDefault="008726BE" w:rsidP="008726BE">
            <w:r w:rsidRPr="00863D87">
              <w:rPr>
                <w:rFonts w:hint="eastAsia"/>
              </w:rPr>
              <w:t>剖析規則</w:t>
            </w:r>
            <w:r w:rsidRPr="00863D87">
              <w:rPr>
                <w:rFonts w:hint="eastAsia"/>
              </w:rPr>
              <w:t xml:space="preserve">6: </w:t>
            </w:r>
            <w:r w:rsidRPr="00863D87">
              <w:br/>
            </w:r>
            <w:r w:rsidRPr="00863D87">
              <w:rPr>
                <w:rFonts w:hint="eastAsia"/>
              </w:rPr>
              <w:t xml:space="preserve">  </w:t>
            </w:r>
            <w:r w:rsidRPr="00863D87">
              <w:t>BLOCK</w:t>
            </w:r>
            <w:r w:rsidRPr="00863D87">
              <w:tab/>
            </w:r>
            <w:r w:rsidR="0091090D">
              <w:t>=</w:t>
            </w:r>
            <w:r w:rsidRPr="00863D87">
              <w:t xml:space="preserve"> </w:t>
            </w:r>
            <w:r w:rsidR="00C556A2" w:rsidRPr="00C556A2">
              <w:t>'</w:t>
            </w:r>
            <w:r w:rsidRPr="00863D87">
              <w:t>{</w:t>
            </w:r>
            <w:r w:rsidR="00C556A2" w:rsidRPr="00C556A2">
              <w:t>'</w:t>
            </w:r>
            <w:r w:rsidRPr="00863D87">
              <w:t xml:space="preserve"> BaseList </w:t>
            </w:r>
            <w:r w:rsidR="00C556A2" w:rsidRPr="00C556A2">
              <w:t>'</w:t>
            </w:r>
            <w:r w:rsidRPr="00863D87">
              <w:t>}</w:t>
            </w:r>
            <w:r w:rsidR="00C556A2" w:rsidRPr="00C556A2">
              <w:t>'</w:t>
            </w:r>
          </w:p>
          <w:p w:rsidR="008726BE" w:rsidRPr="00863D87" w:rsidRDefault="008726BE" w:rsidP="008726BE"/>
          <w:p w:rsidR="008726BE" w:rsidRPr="00863D87" w:rsidRDefault="008726BE" w:rsidP="008726BE"/>
          <w:p w:rsidR="008726BE" w:rsidRPr="00863D87" w:rsidRDefault="008726BE" w:rsidP="008726BE"/>
          <w:p w:rsidR="008726BE" w:rsidRPr="00863D87" w:rsidRDefault="008726BE" w:rsidP="008726BE"/>
          <w:p w:rsidR="008726BE" w:rsidRPr="00863D87" w:rsidRDefault="008726BE" w:rsidP="008726BE"/>
          <w:p w:rsidR="008726BE" w:rsidRPr="00863D87" w:rsidRDefault="008726BE" w:rsidP="008726BE">
            <w:r w:rsidRPr="00863D87">
              <w:rPr>
                <w:rFonts w:hint="eastAsia"/>
              </w:rPr>
              <w:t>剖析規則</w:t>
            </w:r>
            <w:smartTag w:uri="urn:schemas-microsoft-com:office:smarttags" w:element="chmetcnv">
              <w:smartTagPr>
                <w:attr w:name="UnitName" w:val="a"/>
                <w:attr w:name="SourceValue" w:val="7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863D87">
                <w:rPr>
                  <w:rFonts w:hint="eastAsia"/>
                </w:rPr>
                <w:t>7</w:t>
              </w:r>
              <w:r w:rsidR="00626085" w:rsidRPr="00863D87">
                <w:rPr>
                  <w:rFonts w:hint="eastAsia"/>
                </w:rPr>
                <w:t>a</w:t>
              </w:r>
            </w:smartTag>
            <w:r w:rsidRPr="00863D87">
              <w:rPr>
                <w:rFonts w:hint="eastAsia"/>
              </w:rPr>
              <w:t xml:space="preserve">:  </w:t>
            </w:r>
            <w:r w:rsidRPr="00863D87">
              <w:t xml:space="preserve">EXP </w:t>
            </w:r>
            <w:r w:rsidR="0091090D">
              <w:t>=</w:t>
            </w:r>
            <w:r w:rsidRPr="00863D87">
              <w:t xml:space="preserve"> </w:t>
            </w:r>
            <w:r w:rsidR="00595A34">
              <w:rPr>
                <w:rFonts w:hint="eastAsia"/>
              </w:rPr>
              <w:t xml:space="preserve">ITEM </w:t>
            </w:r>
            <w:r w:rsidR="0017162D">
              <w:rPr>
                <w:rFonts w:hint="eastAsia"/>
              </w:rPr>
              <w:t>(</w:t>
            </w:r>
            <w:r w:rsidRPr="00863D87">
              <w:t>[+-</w:t>
            </w:r>
            <w:r w:rsidR="00472C8D">
              <w:rPr>
                <w:rFonts w:hint="eastAsia"/>
              </w:rPr>
              <w:t>*/</w:t>
            </w:r>
            <w:r w:rsidRPr="00863D87">
              <w:t xml:space="preserve">] </w:t>
            </w:r>
            <w:r w:rsidR="00595A34">
              <w:rPr>
                <w:rFonts w:hint="eastAsia"/>
              </w:rPr>
              <w:t>ITEM</w:t>
            </w:r>
            <w:r w:rsidR="0017162D">
              <w:rPr>
                <w:rFonts w:hint="eastAsia"/>
              </w:rPr>
              <w:t>)</w:t>
            </w:r>
            <w:r w:rsidR="00EF3469">
              <w:rPr>
                <w:rFonts w:hint="eastAsia"/>
              </w:rPr>
              <w:t>?</w:t>
            </w:r>
          </w:p>
          <w:p w:rsidR="00132027" w:rsidRPr="00863D87" w:rsidRDefault="00132027" w:rsidP="00132027">
            <w:r w:rsidRPr="00863D87">
              <w:rPr>
                <w:rFonts w:hint="eastAsia"/>
              </w:rPr>
              <w:t xml:space="preserve">  </w:t>
            </w:r>
            <w:r w:rsidRPr="00863D87">
              <w:rPr>
                <w:rFonts w:hint="eastAsia"/>
              </w:rPr>
              <w:t>建立</w:t>
            </w:r>
            <w:r w:rsidRPr="00863D87">
              <w:rPr>
                <w:rFonts w:hint="eastAsia"/>
              </w:rPr>
              <w:t xml:space="preserve"> EXP </w:t>
            </w:r>
            <w:r w:rsidRPr="00863D87">
              <w:rPr>
                <w:rFonts w:hint="eastAsia"/>
              </w:rPr>
              <w:t>節點，推入堆疊中</w:t>
            </w:r>
          </w:p>
          <w:p w:rsidR="00132027" w:rsidRPr="00863D87" w:rsidRDefault="00132027" w:rsidP="00132027">
            <w:r w:rsidRPr="00863D87">
              <w:rPr>
                <w:rFonts w:hint="eastAsia"/>
              </w:rPr>
              <w:t xml:space="preserve">  </w:t>
            </w:r>
            <w:r w:rsidRPr="00863D87">
              <w:rPr>
                <w:rFonts w:hint="eastAsia"/>
              </w:rPr>
              <w:t>剖析</w:t>
            </w:r>
            <w:r w:rsidRPr="00863D87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ITEM</w:t>
            </w:r>
            <w:r w:rsidRPr="00863D87">
              <w:rPr>
                <w:rFonts w:hint="eastAsia"/>
              </w:rPr>
              <w:t xml:space="preserve"> </w:t>
            </w:r>
            <w:r w:rsidRPr="00863D87">
              <w:rPr>
                <w:rFonts w:hint="eastAsia"/>
              </w:rPr>
              <w:t>語法</w:t>
            </w:r>
          </w:p>
          <w:p w:rsidR="00132027" w:rsidRPr="00863D87" w:rsidRDefault="00132027" w:rsidP="00132027">
            <w:r w:rsidRPr="00863D87">
              <w:rPr>
                <w:rFonts w:hint="eastAsia"/>
              </w:rPr>
              <w:t xml:space="preserve">  </w:t>
            </w:r>
            <w:r w:rsidRPr="00863D87">
              <w:rPr>
                <w:rFonts w:hint="eastAsia"/>
              </w:rPr>
              <w:t>如果下一個是加減</w:t>
            </w:r>
            <w:r>
              <w:rPr>
                <w:rFonts w:hint="eastAsia"/>
              </w:rPr>
              <w:t>乘除</w:t>
            </w:r>
            <w:r w:rsidRPr="00863D87">
              <w:rPr>
                <w:rFonts w:hint="eastAsia"/>
              </w:rPr>
              <w:t>符號</w:t>
            </w:r>
          </w:p>
          <w:p w:rsidR="00132027" w:rsidRPr="00863D87" w:rsidRDefault="00132027" w:rsidP="00132027">
            <w:r w:rsidRPr="00863D87">
              <w:rPr>
                <w:rFonts w:hint="eastAsia"/>
              </w:rPr>
              <w:t xml:space="preserve">    </w:t>
            </w:r>
            <w:r w:rsidRPr="00863D87">
              <w:rPr>
                <w:rFonts w:hint="eastAsia"/>
              </w:rPr>
              <w:t>取得該符號</w:t>
            </w:r>
          </w:p>
          <w:p w:rsidR="00132027" w:rsidRPr="00863D87" w:rsidRDefault="00132027" w:rsidP="00132027">
            <w:r w:rsidRPr="00863D87">
              <w:rPr>
                <w:rFonts w:hint="eastAsia"/>
              </w:rPr>
              <w:t xml:space="preserve">    </w:t>
            </w:r>
            <w:r w:rsidRPr="00863D87">
              <w:rPr>
                <w:rFonts w:hint="eastAsia"/>
              </w:rPr>
              <w:t>剖析下一個</w:t>
            </w:r>
            <w:r w:rsidRPr="00863D87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ITEM</w:t>
            </w:r>
            <w:r w:rsidRPr="00863D87">
              <w:rPr>
                <w:rFonts w:hint="eastAsia"/>
              </w:rPr>
              <w:t xml:space="preserve"> </w:t>
            </w:r>
            <w:r w:rsidRPr="00863D87">
              <w:rPr>
                <w:rFonts w:hint="eastAsia"/>
              </w:rPr>
              <w:t>語法</w:t>
            </w:r>
          </w:p>
          <w:p w:rsidR="00132027" w:rsidRPr="00863D87" w:rsidRDefault="00132027" w:rsidP="00132027">
            <w:r w:rsidRPr="00863D87">
              <w:rPr>
                <w:rFonts w:hint="eastAsia"/>
              </w:rPr>
              <w:t xml:space="preserve">  </w:t>
            </w:r>
          </w:p>
          <w:p w:rsidR="00132027" w:rsidRPr="00863D87" w:rsidRDefault="00132027" w:rsidP="00132027">
            <w:r w:rsidRPr="00863D87"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取出並</w:t>
            </w:r>
            <w:r w:rsidRPr="00863D87">
              <w:rPr>
                <w:rFonts w:hint="eastAsia"/>
              </w:rPr>
              <w:t>傳回</w:t>
            </w:r>
            <w:r w:rsidRPr="00863D87">
              <w:rPr>
                <w:rFonts w:hint="eastAsia"/>
              </w:rPr>
              <w:t xml:space="preserve"> EXP </w:t>
            </w:r>
            <w:r>
              <w:rPr>
                <w:rFonts w:hint="eastAsia"/>
              </w:rPr>
              <w:t>這棵</w:t>
            </w:r>
            <w:r w:rsidRPr="00863D87">
              <w:rPr>
                <w:rFonts w:hint="eastAsia"/>
              </w:rPr>
              <w:t>語法樹</w:t>
            </w:r>
          </w:p>
          <w:p w:rsidR="008726BE" w:rsidRPr="00132027" w:rsidRDefault="008726BE" w:rsidP="008726BE"/>
          <w:p w:rsidR="008726BE" w:rsidRPr="00863D87" w:rsidRDefault="008726BE" w:rsidP="008726BE">
            <w:r w:rsidRPr="00863D87">
              <w:rPr>
                <w:rFonts w:hint="eastAsia"/>
              </w:rPr>
              <w:t>剖析規則</w:t>
            </w:r>
            <w:r w:rsidR="00C765FD">
              <w:rPr>
                <w:rFonts w:hint="eastAsia"/>
              </w:rPr>
              <w:t>8</w:t>
            </w:r>
            <w:r w:rsidRPr="00863D87">
              <w:rPr>
                <w:rFonts w:hint="eastAsia"/>
              </w:rPr>
              <w:t xml:space="preserve">: </w:t>
            </w:r>
            <w:r w:rsidR="0017162D" w:rsidRPr="005A2C0B">
              <w:rPr>
                <w:rFonts w:hint="eastAsia"/>
              </w:rPr>
              <w:t>COND</w:t>
            </w:r>
            <w:r w:rsidR="0017162D">
              <w:rPr>
                <w:rFonts w:hint="eastAsia"/>
              </w:rPr>
              <w:br/>
            </w:r>
            <w:r w:rsidR="0017162D" w:rsidRPr="005A2C0B">
              <w:tab/>
            </w:r>
            <w:r w:rsidR="0017162D">
              <w:t>=</w:t>
            </w:r>
            <w:r w:rsidR="0017162D" w:rsidRPr="005A2C0B">
              <w:t xml:space="preserve"> EXP </w:t>
            </w:r>
            <w:r w:rsidR="0017162D">
              <w:rPr>
                <w:rFonts w:hint="eastAsia"/>
              </w:rPr>
              <w:t>(</w:t>
            </w:r>
            <w:r w:rsidR="0017162D" w:rsidRPr="00FE0738">
              <w:t>'</w:t>
            </w:r>
            <w:r w:rsidR="0017162D" w:rsidRPr="005A2C0B">
              <w:t>==</w:t>
            </w:r>
            <w:r w:rsidR="0017162D" w:rsidRPr="00FE0738">
              <w:t>'</w:t>
            </w:r>
            <w:r w:rsidR="0017162D" w:rsidRPr="005A2C0B">
              <w:t>|</w:t>
            </w:r>
            <w:r w:rsidR="0017162D" w:rsidRPr="00FE0738">
              <w:t>'</w:t>
            </w:r>
            <w:r w:rsidR="0017162D" w:rsidRPr="005A2C0B">
              <w:t>!=</w:t>
            </w:r>
            <w:r w:rsidR="0017162D" w:rsidRPr="00FE0738">
              <w:t>'</w:t>
            </w:r>
            <w:r w:rsidR="0017162D" w:rsidRPr="005A2C0B">
              <w:t>|</w:t>
            </w:r>
            <w:r w:rsidR="0017162D" w:rsidRPr="00FE0738">
              <w:t>'</w:t>
            </w:r>
            <w:r w:rsidR="0017162D" w:rsidRPr="005A2C0B">
              <w:t>&lt;=</w:t>
            </w:r>
            <w:r w:rsidR="0017162D" w:rsidRPr="00FE0738">
              <w:t>'</w:t>
            </w:r>
            <w:r w:rsidR="0017162D" w:rsidRPr="005A2C0B">
              <w:t>|</w:t>
            </w:r>
            <w:r w:rsidR="0017162D" w:rsidRPr="00FE0738">
              <w:t>'</w:t>
            </w:r>
            <w:r w:rsidR="0017162D" w:rsidRPr="005A2C0B">
              <w:t>&gt;=</w:t>
            </w:r>
            <w:r w:rsidR="0017162D" w:rsidRPr="00FE0738">
              <w:t>'</w:t>
            </w:r>
            <w:r w:rsidR="0017162D" w:rsidRPr="005A2C0B">
              <w:t>|</w:t>
            </w:r>
            <w:r w:rsidR="0017162D" w:rsidRPr="00FE0738">
              <w:t>'</w:t>
            </w:r>
            <w:r w:rsidR="0017162D" w:rsidRPr="005A2C0B">
              <w:t>&lt;</w:t>
            </w:r>
            <w:r w:rsidR="0017162D" w:rsidRPr="00FE0738">
              <w:t>'</w:t>
            </w:r>
            <w:r w:rsidR="0017162D" w:rsidRPr="005A2C0B">
              <w:t>|</w:t>
            </w:r>
            <w:r w:rsidR="0017162D" w:rsidRPr="00FE0738">
              <w:t>'</w:t>
            </w:r>
            <w:r w:rsidR="0017162D" w:rsidRPr="005A2C0B">
              <w:t>&gt;</w:t>
            </w:r>
            <w:r w:rsidR="0017162D" w:rsidRPr="00FE0738">
              <w:t>'</w:t>
            </w:r>
            <w:r w:rsidR="0017162D">
              <w:rPr>
                <w:rFonts w:hint="eastAsia"/>
              </w:rPr>
              <w:t>)</w:t>
            </w:r>
            <w:r w:rsidR="0017162D" w:rsidRPr="005A2C0B">
              <w:t xml:space="preserve"> EXP</w:t>
            </w:r>
            <w:r w:rsidR="0017162D" w:rsidRPr="00863D87" w:rsidDel="0091090D">
              <w:t xml:space="preserve"> </w:t>
            </w:r>
          </w:p>
          <w:p w:rsidR="008726BE" w:rsidRPr="00863D87" w:rsidRDefault="008726BE" w:rsidP="008726BE"/>
          <w:p w:rsidR="008726BE" w:rsidRPr="00863D87" w:rsidRDefault="008726BE" w:rsidP="008726BE"/>
          <w:p w:rsidR="008726BE" w:rsidRPr="00863D87" w:rsidRDefault="008726BE" w:rsidP="008726BE"/>
          <w:p w:rsidR="008726BE" w:rsidRPr="00863D87" w:rsidRDefault="008726BE" w:rsidP="008726BE"/>
          <w:p w:rsidR="008726BE" w:rsidRPr="00863D87" w:rsidRDefault="008726BE" w:rsidP="008726BE"/>
          <w:p w:rsidR="008726BE" w:rsidRPr="00863D87" w:rsidRDefault="008726BE" w:rsidP="008726BE">
            <w:r w:rsidRPr="00863D87">
              <w:rPr>
                <w:rFonts w:hint="eastAsia"/>
              </w:rPr>
              <w:t>剖析規則</w:t>
            </w:r>
            <w:r w:rsidR="00C765FD">
              <w:rPr>
                <w:rFonts w:hint="eastAsia"/>
              </w:rPr>
              <w:t>9</w:t>
            </w:r>
            <w:r w:rsidRPr="00863D87">
              <w:rPr>
                <w:rFonts w:hint="eastAsia"/>
              </w:rPr>
              <w:t>:</w:t>
            </w:r>
            <w:r w:rsidRPr="00863D87">
              <w:br/>
            </w:r>
            <w:r w:rsidRPr="00863D87">
              <w:rPr>
                <w:rFonts w:hint="eastAsia"/>
              </w:rPr>
              <w:t xml:space="preserve">  </w:t>
            </w:r>
            <w:r w:rsidRPr="00863D87">
              <w:t xml:space="preserve">ITEM </w:t>
            </w:r>
            <w:r w:rsidR="0091090D">
              <w:t>=</w:t>
            </w:r>
            <w:r w:rsidRPr="00863D87">
              <w:t xml:space="preserve"> id | number</w:t>
            </w:r>
          </w:p>
          <w:p w:rsidR="008726BE" w:rsidRPr="00863D87" w:rsidRDefault="008726BE" w:rsidP="008726BE"/>
          <w:p w:rsidR="008726BE" w:rsidRPr="00863D87" w:rsidRDefault="008726BE" w:rsidP="008726BE"/>
        </w:tc>
      </w:tr>
    </w:tbl>
    <w:p w:rsidR="0041514D" w:rsidRDefault="0041514D" w:rsidP="0041514D">
      <w:pPr>
        <w:pStyle w:val="a8"/>
        <w:jc w:val="center"/>
      </w:pPr>
      <w:bookmarkStart w:id="20" w:name="_Ref231299642"/>
      <w:bookmarkStart w:id="21" w:name="_Ref258505149"/>
      <w:r>
        <w:rPr>
          <w:rFonts w:hint="eastAsia"/>
        </w:rPr>
        <w:lastRenderedPageBreak/>
        <w:t>圖</w:t>
      </w:r>
      <w:r>
        <w:rPr>
          <w:rFonts w:hint="eastAsia"/>
        </w:rPr>
        <w:t xml:space="preserve"> </w:t>
      </w:r>
      <w:fldSimple w:instr=" STYLEREF 1 \s ">
        <w:r w:rsidR="00FB3CC2">
          <w:rPr>
            <w:noProof/>
          </w:rPr>
          <w:t>8</w:t>
        </w:r>
      </w:fldSimple>
      <w:r w:rsidR="00892ACE">
        <w:t>.</w:t>
      </w:r>
      <w:r w:rsidR="00850036">
        <w:fldChar w:fldCharType="begin"/>
      </w:r>
      <w:r w:rsidR="00892ACE">
        <w:instrText xml:space="preserve"> </w:instrText>
      </w:r>
      <w:r w:rsidR="00892ACE">
        <w:rPr>
          <w:rFonts w:hint="eastAsia"/>
        </w:rPr>
        <w:instrText xml:space="preserve">SEQ </w:instrText>
      </w:r>
      <w:r w:rsidR="00892ACE">
        <w:rPr>
          <w:rFonts w:hint="eastAsia"/>
        </w:rPr>
        <w:instrText>圖</w:instrText>
      </w:r>
      <w:r w:rsidR="00892ACE">
        <w:rPr>
          <w:rFonts w:hint="eastAsia"/>
        </w:rPr>
        <w:instrText xml:space="preserve"> \* ARABIC \s 1</w:instrText>
      </w:r>
      <w:r w:rsidR="00892ACE">
        <w:instrText xml:space="preserve"> </w:instrText>
      </w:r>
      <w:r w:rsidR="00850036">
        <w:fldChar w:fldCharType="separate"/>
      </w:r>
      <w:r w:rsidR="00FB3CC2">
        <w:rPr>
          <w:noProof/>
        </w:rPr>
        <w:t>9</w:t>
      </w:r>
      <w:r w:rsidR="00850036">
        <w:fldChar w:fldCharType="end"/>
      </w:r>
      <w:bookmarkEnd w:id="20"/>
      <w:bookmarkEnd w:id="21"/>
      <w:r w:rsidR="00F92F5E">
        <w:rPr>
          <w:rFonts w:hint="eastAsia"/>
        </w:rPr>
        <w:t xml:space="preserve"> </w:t>
      </w:r>
      <w:r w:rsidR="00D80957">
        <w:rPr>
          <w:rFonts w:hint="eastAsia"/>
        </w:rPr>
        <w:t>C0</w:t>
      </w:r>
      <w:r w:rsidR="00D80957">
        <w:rPr>
          <w:rFonts w:hint="eastAsia"/>
        </w:rPr>
        <w:t>語言的剖析器演算法</w:t>
      </w:r>
    </w:p>
    <w:p w:rsidR="00F178A7" w:rsidRDefault="00F178A7" w:rsidP="00F178A7"/>
    <w:p w:rsidR="00EF3469" w:rsidRDefault="00F178A7" w:rsidP="002104F2">
      <w:r>
        <w:rPr>
          <w:rFonts w:hint="eastAsia"/>
        </w:rPr>
        <w:t>在</w:t>
      </w:r>
      <w:r w:rsidR="00850036">
        <w:fldChar w:fldCharType="begin"/>
      </w:r>
      <w:r w:rsidR="00517762">
        <w:instrText xml:space="preserve"> </w:instrText>
      </w:r>
      <w:r w:rsidR="00517762">
        <w:rPr>
          <w:rFonts w:hint="eastAsia"/>
        </w:rPr>
        <w:instrText>REF _Ref231299642 \h</w:instrText>
      </w:r>
      <w:r w:rsidR="00517762">
        <w:instrText xml:space="preserve"> </w:instrText>
      </w:r>
      <w:r w:rsidR="00850036">
        <w:fldChar w:fldCharType="separate"/>
      </w:r>
      <w:r w:rsidR="00FB3CC2">
        <w:rPr>
          <w:rFonts w:hint="eastAsia"/>
        </w:rPr>
        <w:t>圖</w:t>
      </w:r>
      <w:r w:rsidR="00FB3CC2">
        <w:rPr>
          <w:rFonts w:hint="eastAsia"/>
        </w:rPr>
        <w:t xml:space="preserve"> </w:t>
      </w:r>
      <w:r w:rsidR="00FB3CC2">
        <w:rPr>
          <w:noProof/>
        </w:rPr>
        <w:t>8</w:t>
      </w:r>
      <w:r w:rsidR="00FB3CC2">
        <w:t>.</w:t>
      </w:r>
      <w:r w:rsidR="00FB3CC2">
        <w:rPr>
          <w:noProof/>
        </w:rPr>
        <w:t>9</w:t>
      </w:r>
      <w:r w:rsidR="00850036">
        <w:fldChar w:fldCharType="end"/>
      </w:r>
      <w:r>
        <w:rPr>
          <w:rFonts w:hint="eastAsia"/>
        </w:rPr>
        <w:t>的演算法中，堆疊</w:t>
      </w:r>
      <w:r>
        <w:rPr>
          <w:rFonts w:hint="eastAsia"/>
        </w:rPr>
        <w:t xml:space="preserve"> stack </w:t>
      </w:r>
      <w:r>
        <w:rPr>
          <w:rFonts w:hint="eastAsia"/>
        </w:rPr>
        <w:t>是用來建立語法樹的關鍵物件，當遞迴下降演算法剖析程式時，會將剖析的節點依照階層順序推入堆疊當中，每次比對一個規則時，就會建立一個新的節點，例如，在</w:t>
      </w:r>
      <w:r>
        <w:rPr>
          <w:rFonts w:hint="eastAsia"/>
        </w:rPr>
        <w:t xml:space="preserve"> parseProg() </w:t>
      </w:r>
      <w:r>
        <w:rPr>
          <w:rFonts w:hint="eastAsia"/>
        </w:rPr>
        <w:t>當中，一開始就會利用</w:t>
      </w:r>
      <w:r>
        <w:rPr>
          <w:rFonts w:hint="eastAsia"/>
        </w:rPr>
        <w:t xml:space="preserve"> pushNode(</w:t>
      </w:r>
      <w:r w:rsidR="00C65F2A" w:rsidRPr="00C65F2A">
        <w:t>"</w:t>
      </w:r>
      <w:r>
        <w:rPr>
          <w:rFonts w:hint="eastAsia"/>
        </w:rPr>
        <w:t>PROG</w:t>
      </w:r>
      <w:r w:rsidR="00C65F2A" w:rsidRPr="00C65F2A">
        <w:t>"</w:t>
      </w:r>
      <w:r>
        <w:rPr>
          <w:rFonts w:hint="eastAsia"/>
        </w:rPr>
        <w:t xml:space="preserve">) </w:t>
      </w:r>
      <w:r>
        <w:rPr>
          <w:rFonts w:hint="eastAsia"/>
        </w:rPr>
        <w:t>建立一個新的根節點，推入堆疊當中。</w:t>
      </w:r>
    </w:p>
    <w:p w:rsidR="00EF3469" w:rsidRDefault="00EF3469" w:rsidP="002104F2"/>
    <w:p w:rsidR="00F178A7" w:rsidRDefault="00F178A7" w:rsidP="002104F2">
      <w:r>
        <w:rPr>
          <w:rFonts w:hint="eastAsia"/>
        </w:rPr>
        <w:t>然後在呼叫</w:t>
      </w:r>
      <w:r>
        <w:rPr>
          <w:rFonts w:hint="eastAsia"/>
        </w:rPr>
        <w:t xml:space="preserve"> parseBaseList() </w:t>
      </w:r>
      <w:r>
        <w:rPr>
          <w:rFonts w:hint="eastAsia"/>
        </w:rPr>
        <w:t>時，又建立</w:t>
      </w:r>
      <w:r w:rsidR="00A245A1">
        <w:rPr>
          <w:rFonts w:hint="eastAsia"/>
        </w:rPr>
        <w:t>了</w:t>
      </w:r>
      <w:r>
        <w:rPr>
          <w:rFonts w:hint="eastAsia"/>
        </w:rPr>
        <w:t>一個新節點，推入堆疊中，此時，堆疊中將有</w:t>
      </w:r>
      <w:r>
        <w:rPr>
          <w:rFonts w:hint="eastAsia"/>
        </w:rPr>
        <w:t xml:space="preserve"> PROG, BaseList </w:t>
      </w:r>
      <w:r>
        <w:rPr>
          <w:rFonts w:hint="eastAsia"/>
        </w:rPr>
        <w:t>等兩個節點。等到</w:t>
      </w:r>
      <w:r>
        <w:rPr>
          <w:rFonts w:hint="eastAsia"/>
        </w:rPr>
        <w:t xml:space="preserve"> parseBaseList() </w:t>
      </w:r>
      <w:r>
        <w:rPr>
          <w:rFonts w:hint="eastAsia"/>
        </w:rPr>
        <w:t>函數要離開前，再利用</w:t>
      </w:r>
      <w:r>
        <w:rPr>
          <w:rFonts w:hint="eastAsia"/>
        </w:rPr>
        <w:t xml:space="preserve"> popNode(</w:t>
      </w:r>
      <w:r w:rsidR="00C65F2A" w:rsidRPr="00C65F2A">
        <w:t>"</w:t>
      </w:r>
      <w:r>
        <w:rPr>
          <w:rFonts w:hint="eastAsia"/>
        </w:rPr>
        <w:t>BaseList</w:t>
      </w:r>
      <w:r w:rsidR="00C65F2A" w:rsidRPr="00C65F2A">
        <w:t>"</w:t>
      </w:r>
      <w:r>
        <w:rPr>
          <w:rFonts w:hint="eastAsia"/>
        </w:rPr>
        <w:t xml:space="preserve">) </w:t>
      </w:r>
      <w:r>
        <w:rPr>
          <w:rFonts w:hint="eastAsia"/>
        </w:rPr>
        <w:t>取回已經建立好的</w:t>
      </w:r>
      <w:r>
        <w:rPr>
          <w:rFonts w:hint="eastAsia"/>
        </w:rPr>
        <w:t xml:space="preserve"> BaseList </w:t>
      </w:r>
      <w:r>
        <w:rPr>
          <w:rFonts w:hint="eastAsia"/>
        </w:rPr>
        <w:t>節點，此時，該節點已經是一</w:t>
      </w:r>
      <w:r w:rsidR="00AE3A30">
        <w:rPr>
          <w:rFonts w:hint="eastAsia"/>
        </w:rPr>
        <w:t>棵</w:t>
      </w:r>
      <w:r>
        <w:rPr>
          <w:rFonts w:hint="eastAsia"/>
        </w:rPr>
        <w:t>完整的樹，</w:t>
      </w:r>
      <w:r w:rsidR="00151371">
        <w:rPr>
          <w:rFonts w:hint="eastAsia"/>
        </w:rPr>
        <w:t>並</w:t>
      </w:r>
      <w:r w:rsidR="002104F2">
        <w:rPr>
          <w:rFonts w:hint="eastAsia"/>
        </w:rPr>
        <w:t>且</w:t>
      </w:r>
      <w:r>
        <w:rPr>
          <w:rFonts w:hint="eastAsia"/>
        </w:rPr>
        <w:t>附加到</w:t>
      </w:r>
      <w:r>
        <w:rPr>
          <w:rFonts w:hint="eastAsia"/>
        </w:rPr>
        <w:t xml:space="preserve"> PROG </w:t>
      </w:r>
      <w:r>
        <w:rPr>
          <w:rFonts w:hint="eastAsia"/>
        </w:rPr>
        <w:t>節點之下，</w:t>
      </w:r>
      <w:r w:rsidR="002104F2">
        <w:rPr>
          <w:rFonts w:hint="eastAsia"/>
        </w:rPr>
        <w:t>再回到</w:t>
      </w:r>
      <w:r w:rsidR="002104F2">
        <w:rPr>
          <w:rFonts w:hint="eastAsia"/>
        </w:rPr>
        <w:t xml:space="preserve"> parseProg() </w:t>
      </w:r>
      <w:r w:rsidR="002104F2">
        <w:rPr>
          <w:rFonts w:hint="eastAsia"/>
        </w:rPr>
        <w:t>函數時，就</w:t>
      </w:r>
      <w:r>
        <w:rPr>
          <w:rFonts w:hint="eastAsia"/>
        </w:rPr>
        <w:t>形成一</w:t>
      </w:r>
      <w:r w:rsidR="002104F2">
        <w:rPr>
          <w:rFonts w:hint="eastAsia"/>
        </w:rPr>
        <w:t>棵</w:t>
      </w:r>
      <w:r>
        <w:rPr>
          <w:rFonts w:hint="eastAsia"/>
        </w:rPr>
        <w:t>更大的樹，於是，整個輸入程式就在遞迴的過程當中被建立為語法樹。</w:t>
      </w:r>
    </w:p>
    <w:p w:rsidR="00F178A7" w:rsidRDefault="00F178A7" w:rsidP="00F178A7"/>
    <w:p w:rsidR="0033006E" w:rsidRPr="00272650" w:rsidRDefault="00F178A7" w:rsidP="00F178A7">
      <w:r>
        <w:rPr>
          <w:rFonts w:hint="eastAsia"/>
        </w:rPr>
        <w:t>這樣說明或許尚不清楚，讓我們實際用一個範例進行分析，假如我們將</w:t>
      </w:r>
      <w:r w:rsidR="00850036">
        <w:fldChar w:fldCharType="begin"/>
      </w:r>
      <w:r w:rsidR="00766F0C">
        <w:instrText xml:space="preserve"> </w:instrText>
      </w:r>
      <w:r w:rsidR="00766F0C">
        <w:rPr>
          <w:rFonts w:hint="eastAsia"/>
        </w:rPr>
        <w:instrText>REF _Ref258750645 \h</w:instrText>
      </w:r>
      <w:r w:rsidR="00766F0C">
        <w:instrText xml:space="preserve"> </w:instrText>
      </w:r>
      <w:r w:rsidR="00850036">
        <w:fldChar w:fldCharType="separate"/>
      </w:r>
      <w:r w:rsidR="00FB3CC2">
        <w:rPr>
          <w:rFonts w:hint="eastAsia"/>
        </w:rPr>
        <w:t>範例</w:t>
      </w:r>
      <w:r w:rsidR="00FB3CC2">
        <w:rPr>
          <w:rFonts w:hint="eastAsia"/>
        </w:rPr>
        <w:t xml:space="preserve"> </w:t>
      </w:r>
      <w:r w:rsidR="00FB3CC2">
        <w:rPr>
          <w:noProof/>
        </w:rPr>
        <w:t>8</w:t>
      </w:r>
      <w:r w:rsidR="00FB3CC2">
        <w:t>.</w:t>
      </w:r>
      <w:r w:rsidR="00FB3CC2">
        <w:rPr>
          <w:noProof/>
        </w:rPr>
        <w:t>1</w:t>
      </w:r>
      <w:r w:rsidR="00850036">
        <w:fldChar w:fldCharType="end"/>
      </w:r>
      <w:r w:rsidR="00766F0C">
        <w:rPr>
          <w:rFonts w:hint="eastAsia"/>
        </w:rPr>
        <w:t>的</w:t>
      </w:r>
      <w:r w:rsidR="00766F0C">
        <w:rPr>
          <w:rFonts w:hint="eastAsia"/>
        </w:rPr>
        <w:t xml:space="preserve"> C0 </w:t>
      </w:r>
      <w:r w:rsidR="00766F0C">
        <w:rPr>
          <w:rFonts w:hint="eastAsia"/>
        </w:rPr>
        <w:t>語言程式</w:t>
      </w:r>
      <w:r>
        <w:rPr>
          <w:rFonts w:hint="eastAsia"/>
        </w:rPr>
        <w:t>輸入到</w:t>
      </w:r>
      <w:r w:rsidR="00850036">
        <w:fldChar w:fldCharType="begin"/>
      </w:r>
      <w:r w:rsidR="008B025D">
        <w:instrText xml:space="preserve"> </w:instrText>
      </w:r>
      <w:r w:rsidR="008B025D">
        <w:rPr>
          <w:rFonts w:hint="eastAsia"/>
        </w:rPr>
        <w:instrText>REF _Ref231299642 \h</w:instrText>
      </w:r>
      <w:r w:rsidR="008B025D">
        <w:instrText xml:space="preserve"> </w:instrText>
      </w:r>
      <w:r w:rsidR="00850036">
        <w:fldChar w:fldCharType="separate"/>
      </w:r>
      <w:r w:rsidR="00FB3CC2">
        <w:rPr>
          <w:rFonts w:hint="eastAsia"/>
        </w:rPr>
        <w:t>圖</w:t>
      </w:r>
      <w:r w:rsidR="00FB3CC2">
        <w:rPr>
          <w:rFonts w:hint="eastAsia"/>
        </w:rPr>
        <w:t xml:space="preserve"> </w:t>
      </w:r>
      <w:r w:rsidR="00FB3CC2">
        <w:rPr>
          <w:noProof/>
        </w:rPr>
        <w:t>8</w:t>
      </w:r>
      <w:r w:rsidR="00FB3CC2">
        <w:t>.</w:t>
      </w:r>
      <w:r w:rsidR="00FB3CC2">
        <w:rPr>
          <w:noProof/>
        </w:rPr>
        <w:t>9</w:t>
      </w:r>
      <w:r w:rsidR="00850036">
        <w:fldChar w:fldCharType="end"/>
      </w:r>
      <w:r>
        <w:rPr>
          <w:rFonts w:hint="eastAsia"/>
        </w:rPr>
        <w:t>的演算法中，</w:t>
      </w:r>
      <w:r w:rsidR="001E50EA">
        <w:rPr>
          <w:rFonts w:hint="eastAsia"/>
        </w:rPr>
        <w:t>一開始剖析函數</w:t>
      </w:r>
      <w:r>
        <w:rPr>
          <w:rFonts w:hint="eastAsia"/>
        </w:rPr>
        <w:t xml:space="preserve"> parse() </w:t>
      </w:r>
      <w:r w:rsidR="001E50EA">
        <w:rPr>
          <w:rFonts w:hint="eastAsia"/>
        </w:rPr>
        <w:t>會做</w:t>
      </w:r>
      <w:r>
        <w:rPr>
          <w:rFonts w:hint="eastAsia"/>
        </w:rPr>
        <w:t>好基本設定，</w:t>
      </w:r>
      <w:r w:rsidR="001E50EA">
        <w:rPr>
          <w:rFonts w:hint="eastAsia"/>
        </w:rPr>
        <w:t>然後</w:t>
      </w:r>
      <w:r>
        <w:rPr>
          <w:rFonts w:hint="eastAsia"/>
        </w:rPr>
        <w:t>就會</w:t>
      </w:r>
      <w:r w:rsidR="001E50EA">
        <w:rPr>
          <w:rFonts w:hint="eastAsia"/>
        </w:rPr>
        <w:t>呼叫</w:t>
      </w:r>
      <w:r>
        <w:rPr>
          <w:rFonts w:hint="eastAsia"/>
        </w:rPr>
        <w:t xml:space="preserve"> parseProg()</w:t>
      </w:r>
      <w:r>
        <w:rPr>
          <w:rFonts w:hint="eastAsia"/>
        </w:rPr>
        <w:t>，</w:t>
      </w:r>
      <w:r w:rsidR="001E50EA">
        <w:rPr>
          <w:rFonts w:hint="eastAsia"/>
        </w:rPr>
        <w:t xml:space="preserve">parseProg() </w:t>
      </w:r>
      <w:r>
        <w:rPr>
          <w:rFonts w:hint="eastAsia"/>
        </w:rPr>
        <w:t>會呼叫</w:t>
      </w:r>
      <w:r>
        <w:rPr>
          <w:rFonts w:hint="eastAsia"/>
        </w:rPr>
        <w:t xml:space="preserve"> parseBaseList()</w:t>
      </w:r>
      <w:r>
        <w:rPr>
          <w:rFonts w:hint="eastAsia"/>
        </w:rPr>
        <w:t>，</w:t>
      </w:r>
      <w:r w:rsidR="001E50EA">
        <w:rPr>
          <w:rFonts w:hint="eastAsia"/>
        </w:rPr>
        <w:t xml:space="preserve">parseBaseList() </w:t>
      </w:r>
      <w:r w:rsidR="001E50EA">
        <w:rPr>
          <w:rFonts w:hint="eastAsia"/>
        </w:rPr>
        <w:t>會呼叫</w:t>
      </w:r>
      <w:r>
        <w:rPr>
          <w:rFonts w:hint="eastAsia"/>
        </w:rPr>
        <w:t xml:space="preserve"> parseBase()</w:t>
      </w:r>
      <w:r>
        <w:rPr>
          <w:rFonts w:hint="eastAsia"/>
        </w:rPr>
        <w:t>，</w:t>
      </w:r>
      <w:r w:rsidR="001E50EA">
        <w:rPr>
          <w:rFonts w:hint="eastAsia"/>
        </w:rPr>
        <w:t>而</w:t>
      </w:r>
      <w:r w:rsidR="001E50EA">
        <w:rPr>
          <w:rFonts w:hint="eastAsia"/>
        </w:rPr>
        <w:t xml:space="preserve"> parseBase() </w:t>
      </w:r>
      <w:r w:rsidR="001E50EA">
        <w:rPr>
          <w:rFonts w:hint="eastAsia"/>
        </w:rPr>
        <w:t>會呼叫</w:t>
      </w:r>
      <w:r w:rsidR="001E50EA">
        <w:rPr>
          <w:rFonts w:hint="eastAsia"/>
        </w:rPr>
        <w:t xml:space="preserve"> parseStmt()</w:t>
      </w:r>
      <w:r w:rsidR="00F64779">
        <w:rPr>
          <w:rFonts w:hint="eastAsia"/>
        </w:rPr>
        <w:t>，</w:t>
      </w:r>
      <w:r w:rsidR="001F03D9">
        <w:rPr>
          <w:rFonts w:hint="eastAsia"/>
        </w:rPr>
        <w:t>由於</w:t>
      </w:r>
      <w:r w:rsidR="001F03D9" w:rsidRPr="005A2C0B">
        <w:t>STMT</w:t>
      </w:r>
      <w:r w:rsidR="001F03D9">
        <w:rPr>
          <w:rFonts w:hint="eastAsia"/>
        </w:rPr>
        <w:t>的規則為</w:t>
      </w:r>
      <w:r w:rsidR="001F03D9">
        <w:rPr>
          <w:rFonts w:hint="eastAsia"/>
        </w:rPr>
        <w:t xml:space="preserve"> </w:t>
      </w:r>
      <w:r w:rsidR="001F03D9" w:rsidRPr="00FE0738">
        <w:t>'</w:t>
      </w:r>
      <w:r w:rsidR="001F03D9" w:rsidRPr="008D7507">
        <w:t>return</w:t>
      </w:r>
      <w:r w:rsidR="001F03D9" w:rsidRPr="00FE0738">
        <w:t>'</w:t>
      </w:r>
      <w:r w:rsidR="001F03D9" w:rsidRPr="008D7507">
        <w:t xml:space="preserve"> id</w:t>
      </w:r>
      <w:r w:rsidR="001F03D9">
        <w:rPr>
          <w:rFonts w:hint="eastAsia"/>
        </w:rPr>
        <w:t xml:space="preserve"> | id</w:t>
      </w:r>
      <w:r w:rsidR="001F03D9" w:rsidRPr="005A2C0B">
        <w:t xml:space="preserve"> </w:t>
      </w:r>
      <w:r w:rsidR="001F03D9" w:rsidRPr="00FE0738">
        <w:t>'</w:t>
      </w:r>
      <w:r w:rsidR="001F03D9" w:rsidRPr="005A2C0B">
        <w:t>=</w:t>
      </w:r>
      <w:r w:rsidR="001F03D9" w:rsidRPr="00FE0738">
        <w:t>'</w:t>
      </w:r>
      <w:r w:rsidR="001F03D9" w:rsidRPr="005A2C0B">
        <w:t xml:space="preserve"> EXP | </w:t>
      </w:r>
      <w:r w:rsidR="001F03D9">
        <w:rPr>
          <w:rFonts w:hint="eastAsia"/>
        </w:rPr>
        <w:t>id</w:t>
      </w:r>
      <w:r w:rsidR="001F03D9" w:rsidRPr="005A2C0B">
        <w:t xml:space="preserve"> </w:t>
      </w:r>
      <w:r w:rsidR="001F03D9">
        <w:rPr>
          <w:rFonts w:hint="eastAsia"/>
        </w:rPr>
        <w:t>(</w:t>
      </w:r>
      <w:r w:rsidR="001F03D9" w:rsidRPr="00FE0738">
        <w:t>'</w:t>
      </w:r>
      <w:r w:rsidR="001F03D9" w:rsidRPr="005A2C0B">
        <w:t>++</w:t>
      </w:r>
      <w:r w:rsidR="001F03D9" w:rsidRPr="00FE0738">
        <w:t>'</w:t>
      </w:r>
      <w:r w:rsidR="001F03D9" w:rsidRPr="005A2C0B">
        <w:t>|</w:t>
      </w:r>
      <w:r w:rsidR="001F03D9" w:rsidRPr="00FE0738">
        <w:t>'</w:t>
      </w:r>
      <w:r w:rsidR="001F03D9" w:rsidRPr="005A2C0B">
        <w:t>--</w:t>
      </w:r>
      <w:r w:rsidR="001F03D9" w:rsidRPr="00FE0738">
        <w:t>'</w:t>
      </w:r>
      <w:r w:rsidR="001F03D9">
        <w:rPr>
          <w:rFonts w:hint="eastAsia"/>
        </w:rPr>
        <w:t>)</w:t>
      </w:r>
      <w:r w:rsidR="001F03D9">
        <w:rPr>
          <w:rFonts w:hint="eastAsia"/>
        </w:rPr>
        <w:t>，此時遞迴下降程式會發現第一個詞彙為</w:t>
      </w:r>
      <w:r w:rsidR="001F03D9">
        <w:rPr>
          <w:rFonts w:hint="eastAsia"/>
        </w:rPr>
        <w:t xml:space="preserve"> id </w:t>
      </w:r>
      <w:r w:rsidR="001F03D9">
        <w:rPr>
          <w:rFonts w:hint="eastAsia"/>
        </w:rPr>
        <w:t>型態，因此在</w:t>
      </w:r>
      <w:r w:rsidR="00F64779">
        <w:rPr>
          <w:rFonts w:hint="eastAsia"/>
        </w:rPr>
        <w:t xml:space="preserve"> parseStmt() </w:t>
      </w:r>
      <w:r w:rsidR="00F64779">
        <w:rPr>
          <w:rFonts w:hint="eastAsia"/>
        </w:rPr>
        <w:t>中會呼叫</w:t>
      </w:r>
      <w:r w:rsidR="00F64779">
        <w:rPr>
          <w:rFonts w:hint="eastAsia"/>
        </w:rPr>
        <w:t xml:space="preserve"> next(</w:t>
      </w:r>
      <w:r w:rsidR="00F64779" w:rsidRPr="00F64779">
        <w:t>"</w:t>
      </w:r>
      <w:r w:rsidR="00F64779">
        <w:rPr>
          <w:rFonts w:hint="eastAsia"/>
        </w:rPr>
        <w:t>id</w:t>
      </w:r>
      <w:r w:rsidR="00F64779" w:rsidRPr="00F64779">
        <w:t>"</w:t>
      </w:r>
      <w:r w:rsidR="00F64779">
        <w:rPr>
          <w:rFonts w:hint="eastAsia"/>
        </w:rPr>
        <w:t>); next(</w:t>
      </w:r>
      <w:r w:rsidR="00F64779" w:rsidRPr="00F64779">
        <w:t>"</w:t>
      </w:r>
      <w:r w:rsidR="00F64779">
        <w:rPr>
          <w:rFonts w:hint="eastAsia"/>
        </w:rPr>
        <w:t>=</w:t>
      </w:r>
      <w:r w:rsidR="00F64779" w:rsidRPr="00F64779">
        <w:t>"</w:t>
      </w:r>
      <w:r w:rsidR="00F64779">
        <w:rPr>
          <w:rFonts w:hint="eastAsia"/>
        </w:rPr>
        <w:t xml:space="preserve">); parseExp(); </w:t>
      </w:r>
      <w:r w:rsidR="00F64779">
        <w:rPr>
          <w:rFonts w:hint="eastAsia"/>
        </w:rPr>
        <w:t>等函數，</w:t>
      </w:r>
      <w:r w:rsidR="00272650">
        <w:rPr>
          <w:rFonts w:hint="eastAsia"/>
        </w:rPr>
        <w:t>其中</w:t>
      </w:r>
      <w:r w:rsidR="00272650">
        <w:rPr>
          <w:rFonts w:hint="eastAsia"/>
        </w:rPr>
        <w:t xml:space="preserve"> next(</w:t>
      </w:r>
      <w:r w:rsidR="00272650" w:rsidRPr="00F64779">
        <w:t>"</w:t>
      </w:r>
      <w:r w:rsidR="00272650">
        <w:rPr>
          <w:rFonts w:hint="eastAsia"/>
        </w:rPr>
        <w:t>id</w:t>
      </w:r>
      <w:r w:rsidR="00272650" w:rsidRPr="00F64779">
        <w:t>"</w:t>
      </w:r>
      <w:r w:rsidR="00272650">
        <w:rPr>
          <w:rFonts w:hint="eastAsia"/>
        </w:rPr>
        <w:t xml:space="preserve">) </w:t>
      </w:r>
      <w:r w:rsidR="00272650">
        <w:rPr>
          <w:rFonts w:hint="eastAsia"/>
        </w:rPr>
        <w:t>指令會取得</w:t>
      </w:r>
      <w:r w:rsidR="00272650">
        <w:rPr>
          <w:rFonts w:hint="eastAsia"/>
        </w:rPr>
        <w:t xml:space="preserve"> sum </w:t>
      </w:r>
      <w:r w:rsidR="00272650">
        <w:rPr>
          <w:rFonts w:hint="eastAsia"/>
        </w:rPr>
        <w:t>變數，然後</w:t>
      </w:r>
      <w:r w:rsidR="00272650">
        <w:rPr>
          <w:rFonts w:hint="eastAsia"/>
        </w:rPr>
        <w:t xml:space="preserve"> parseExp() </w:t>
      </w:r>
      <w:r w:rsidR="00272650">
        <w:rPr>
          <w:rFonts w:hint="eastAsia"/>
        </w:rPr>
        <w:t>會繼續進行遞迴下降呼叫，企圖</w:t>
      </w:r>
      <w:r w:rsidR="00F64779">
        <w:rPr>
          <w:rFonts w:hint="eastAsia"/>
        </w:rPr>
        <w:t>建立</w:t>
      </w:r>
      <w:r w:rsidR="00F64779">
        <w:rPr>
          <w:rFonts w:hint="eastAsia"/>
        </w:rPr>
        <w:t xml:space="preserve"> </w:t>
      </w:r>
      <w:r w:rsidR="00272650">
        <w:rPr>
          <w:rFonts w:hint="eastAsia"/>
        </w:rPr>
        <w:t>EXP</w:t>
      </w:r>
      <w:r w:rsidR="00F64779">
        <w:rPr>
          <w:rFonts w:hint="eastAsia"/>
        </w:rPr>
        <w:t xml:space="preserve"> </w:t>
      </w:r>
      <w:r w:rsidR="00F64779">
        <w:rPr>
          <w:rFonts w:hint="eastAsia"/>
        </w:rPr>
        <w:t>的語法樹。</w:t>
      </w:r>
    </w:p>
    <w:p w:rsidR="00F178A7" w:rsidRDefault="00F178A7" w:rsidP="00F178A7">
      <w:pPr>
        <w:rPr>
          <w:noProof/>
        </w:rPr>
      </w:pPr>
    </w:p>
    <w:p w:rsidR="00BC7D17" w:rsidRDefault="00373F56" w:rsidP="00F178A7">
      <w:r w:rsidRPr="00373F56">
        <w:rPr>
          <w:noProof/>
        </w:rPr>
        <w:t xml:space="preserve"> </w:t>
      </w:r>
      <w:r w:rsidR="008608A7">
        <w:rPr>
          <w:noProof/>
        </w:rPr>
        <w:drawing>
          <wp:inline distT="0" distB="0" distL="0" distR="0">
            <wp:extent cx="5489829" cy="3543300"/>
            <wp:effectExtent l="6096" t="0" r="0" b="0"/>
            <wp:docPr id="3" name="物件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6643684" cy="4292610"/>
                      <a:chOff x="1211044" y="1857364"/>
                      <a:chExt cx="6643684" cy="4292610"/>
                    </a:xfrm>
                  </a:grpSpPr>
                  <a:grpSp>
                    <a:nvGrpSpPr>
                      <a:cNvPr id="106" name="群組 105"/>
                      <a:cNvGrpSpPr/>
                    </a:nvGrpSpPr>
                    <a:grpSpPr>
                      <a:xfrm>
                        <a:off x="1211044" y="1857364"/>
                        <a:ext cx="6643684" cy="4292610"/>
                        <a:chOff x="1211044" y="1857364"/>
                        <a:chExt cx="6643684" cy="4292610"/>
                      </a:xfrm>
                    </a:grpSpPr>
                    <a:sp>
                      <a:nvSpPr>
                        <a:cNvPr id="5" name="矩形 4"/>
                        <a:cNvSpPr/>
                      </a:nvSpPr>
                      <a:spPr bwMode="auto">
                        <a:xfrm>
                          <a:off x="1928794" y="1928802"/>
                          <a:ext cx="1428750" cy="357187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anchor="ctr"/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kumimoji="0" lang="en-US" altLang="zh-TW" sz="1600" dirty="0" smtClean="0">
                                <a:solidFill>
                                  <a:schemeClr val="tx1"/>
                                </a:solidFill>
                              </a:rPr>
                              <a:t>PROG</a:t>
                            </a:r>
                            <a:endParaRPr kumimoji="0" lang="en-US" altLang="zh-TW" sz="1600" dirty="0" smtClean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6" name="矩形 5"/>
                        <a:cNvSpPr/>
                      </a:nvSpPr>
                      <a:spPr bwMode="auto">
                        <a:xfrm>
                          <a:off x="1928794" y="2428864"/>
                          <a:ext cx="1428750" cy="357188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anchor="ctr"/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kumimoji="0" lang="en-US" altLang="zh-TW" sz="1600" dirty="0" err="1" smtClean="0">
                                <a:solidFill>
                                  <a:schemeClr val="tx1"/>
                                </a:solidFill>
                              </a:rPr>
                              <a:t>BaseList</a:t>
                            </a:r>
                            <a:endParaRPr kumimoji="0" lang="en-US" altLang="zh-TW" sz="1600" dirty="0" smtClean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23" name="直線單箭頭接點 22"/>
                        <a:cNvCxnSpPr>
                          <a:stCxn id="5" idx="2"/>
                          <a:endCxn id="6" idx="0"/>
                        </a:cNvCxnSpPr>
                      </a:nvCxnSpPr>
                      <a:spPr bwMode="auto">
                        <a:xfrm rot="5400000">
                          <a:off x="2571731" y="2357427"/>
                          <a:ext cx="142875" cy="31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24" name="矩形 23"/>
                        <a:cNvSpPr/>
                      </a:nvSpPr>
                      <a:spPr bwMode="auto">
                        <a:xfrm>
                          <a:off x="5879878" y="2285989"/>
                          <a:ext cx="1428750" cy="357188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anchor="ctr"/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kumimoji="0" lang="en-US" altLang="zh-TW" sz="1600" dirty="0" smtClean="0">
                                <a:solidFill>
                                  <a:schemeClr val="tx1"/>
                                </a:solidFill>
                              </a:rPr>
                              <a:t>PROG</a:t>
                            </a:r>
                            <a:endParaRPr kumimoji="0" lang="en-US" altLang="zh-TW" sz="1600" dirty="0" smtClean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25" name="矩形 24"/>
                        <a:cNvSpPr/>
                      </a:nvSpPr>
                      <a:spPr bwMode="auto">
                        <a:xfrm>
                          <a:off x="5879878" y="2643177"/>
                          <a:ext cx="1428750" cy="357187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anchor="ctr"/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kumimoji="0" lang="en-US" altLang="zh-TW" sz="1600" dirty="0" err="1" smtClean="0">
                                <a:solidFill>
                                  <a:schemeClr val="tx1"/>
                                </a:solidFill>
                              </a:rPr>
                              <a:t>BaseList</a:t>
                            </a:r>
                            <a:endParaRPr kumimoji="0" lang="en-US" altLang="zh-TW" sz="1600" dirty="0" smtClean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26" name="矩形 25"/>
                        <a:cNvSpPr/>
                      </a:nvSpPr>
                      <a:spPr bwMode="auto">
                        <a:xfrm>
                          <a:off x="5879878" y="3000364"/>
                          <a:ext cx="1428750" cy="357188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anchor="ctr"/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kumimoji="0" lang="en-US" altLang="zh-TW" sz="1600" dirty="0" smtClean="0">
                                <a:solidFill>
                                  <a:schemeClr val="tx1"/>
                                </a:solidFill>
                              </a:rPr>
                              <a:t>BASE</a:t>
                            </a:r>
                            <a:endParaRPr kumimoji="0" lang="en-US" altLang="zh-TW" sz="1600" dirty="0" smtClean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27" name="矩形 26"/>
                        <a:cNvSpPr/>
                      </a:nvSpPr>
                      <a:spPr bwMode="auto">
                        <a:xfrm>
                          <a:off x="5879878" y="3357552"/>
                          <a:ext cx="1428750" cy="357187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anchor="ctr"/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kumimoji="0" lang="en-US" altLang="zh-TW" sz="1600" dirty="0" smtClean="0">
                                <a:solidFill>
                                  <a:schemeClr val="tx1"/>
                                </a:solidFill>
                              </a:rPr>
                              <a:t>STMT</a:t>
                            </a:r>
                            <a:endParaRPr kumimoji="0" lang="en-US" altLang="zh-TW" sz="1600" dirty="0" smtClean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28" name="直線單箭頭接點 27"/>
                        <a:cNvCxnSpPr>
                          <a:stCxn id="24" idx="1"/>
                          <a:endCxn id="5" idx="3"/>
                        </a:cNvCxnSpPr>
                      </a:nvCxnSpPr>
                      <a:spPr bwMode="auto">
                        <a:xfrm rot="10800000">
                          <a:off x="3357544" y="2107397"/>
                          <a:ext cx="2522334" cy="357187"/>
                        </a:xfrm>
                        <a:prstGeom prst="straightConnector1">
                          <a:avLst/>
                        </a:prstGeom>
                        <a:ln cmpd="dbl">
                          <a:prstDash val="dash"/>
                          <a:tailEnd type="none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9" name="直線單箭頭接點 28"/>
                        <a:cNvCxnSpPr>
                          <a:stCxn id="25" idx="1"/>
                          <a:endCxn id="6" idx="3"/>
                        </a:cNvCxnSpPr>
                      </a:nvCxnSpPr>
                      <a:spPr bwMode="auto">
                        <a:xfrm rot="10800000">
                          <a:off x="3357544" y="2607459"/>
                          <a:ext cx="2522334" cy="214313"/>
                        </a:xfrm>
                        <a:prstGeom prst="straightConnector1">
                          <a:avLst/>
                        </a:prstGeom>
                        <a:ln cmpd="dbl">
                          <a:prstDash val="dash"/>
                          <a:tailEnd type="none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45086" name="文字方塊 61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7464203" y="2428864"/>
                          <a:ext cx="390525" cy="107791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kumimoji="0" lang="zh-TW" altLang="en-US" sz="1600">
                                <a:ea typeface="微軟正黑體" pitchFamily="34" charset="-120"/>
                              </a:rPr>
                              <a:t>成</a:t>
                            </a:r>
                            <a:endParaRPr kumimoji="0" lang="en-US" altLang="zh-TW" sz="1600">
                              <a:ea typeface="微軟正黑體" pitchFamily="34" charset="-120"/>
                            </a:endParaRPr>
                          </a:p>
                          <a:p>
                            <a:r>
                              <a:rPr kumimoji="0" lang="zh-TW" altLang="en-US" sz="1600">
                                <a:ea typeface="微軟正黑體" pitchFamily="34" charset="-120"/>
                              </a:rPr>
                              <a:t>長</a:t>
                            </a:r>
                            <a:endParaRPr kumimoji="0" lang="en-US" altLang="zh-TW" sz="1600">
                              <a:ea typeface="微軟正黑體" pitchFamily="34" charset="-120"/>
                            </a:endParaRPr>
                          </a:p>
                          <a:p>
                            <a:r>
                              <a:rPr kumimoji="0" lang="zh-TW" altLang="en-US" sz="1600">
                                <a:ea typeface="微軟正黑體" pitchFamily="34" charset="-120"/>
                              </a:rPr>
                              <a:t>方</a:t>
                            </a:r>
                            <a:endParaRPr kumimoji="0" lang="en-US" altLang="zh-TW" sz="1600">
                              <a:ea typeface="微軟正黑體" pitchFamily="34" charset="-120"/>
                            </a:endParaRPr>
                          </a:p>
                          <a:p>
                            <a:r>
                              <a:rPr kumimoji="0" lang="zh-TW" altLang="en-US" sz="1600">
                                <a:ea typeface="微軟正黑體" pitchFamily="34" charset="-120"/>
                              </a:rPr>
                              <a:t>向</a:t>
                            </a:r>
                          </a:p>
                        </a:txBody>
                        <a:useSpRect/>
                      </a:txSp>
                    </a:sp>
                    <a:cxnSp>
                      <a:nvCxnSpPr>
                        <a:cNvPr id="33" name="直線單箭頭接點 32"/>
                        <a:cNvCxnSpPr/>
                      </a:nvCxnSpPr>
                      <a:spPr bwMode="auto">
                        <a:xfrm rot="5400000">
                          <a:off x="6773640" y="2963852"/>
                          <a:ext cx="1357313" cy="158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45088" name="文字方塊 64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5879878" y="1857364"/>
                          <a:ext cx="1303337" cy="33813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kumimoji="0" lang="zh-TW" altLang="en-US" sz="1600">
                                <a:ea typeface="微軟正黑體" pitchFamily="34" charset="-120"/>
                              </a:rPr>
                              <a:t>堆疊 </a:t>
                            </a:r>
                            <a:r>
                              <a:rPr kumimoji="0" lang="en-US" altLang="zh-TW" sz="1600">
                                <a:ea typeface="微軟正黑體" pitchFamily="34" charset="-120"/>
                              </a:rPr>
                              <a:t>(Stack)</a:t>
                            </a:r>
                            <a:endParaRPr kumimoji="0" lang="zh-TW" altLang="en-US" sz="1600">
                              <a:ea typeface="微軟正黑體" pitchFamily="34" charset="-12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43" name="矩形 42"/>
                        <a:cNvSpPr/>
                      </a:nvSpPr>
                      <a:spPr bwMode="auto">
                        <a:xfrm>
                          <a:off x="1925419" y="3214677"/>
                          <a:ext cx="1428750" cy="357187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anchor="ctr"/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kumimoji="0" lang="en-US" altLang="zh-TW" sz="1600" dirty="0" smtClean="0">
                                <a:solidFill>
                                  <a:schemeClr val="tx1"/>
                                </a:solidFill>
                              </a:rPr>
                              <a:t>BASE</a:t>
                            </a:r>
                            <a:endParaRPr kumimoji="0" lang="en-US" altLang="zh-TW" sz="1600" dirty="0" smtClean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44" name="直線單箭頭接點 43"/>
                        <a:cNvCxnSpPr>
                          <a:stCxn id="6" idx="2"/>
                          <a:endCxn id="43" idx="0"/>
                        </a:cNvCxnSpPr>
                      </a:nvCxnSpPr>
                      <a:spPr bwMode="auto">
                        <a:xfrm rot="5400000">
                          <a:off x="2427170" y="2998677"/>
                          <a:ext cx="428625" cy="33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62" name="矩形 61"/>
                        <a:cNvSpPr/>
                      </a:nvSpPr>
                      <a:spPr bwMode="auto">
                        <a:xfrm>
                          <a:off x="1425357" y="3857614"/>
                          <a:ext cx="1214437" cy="357188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anchor="ctr"/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kumimoji="0" lang="en-US" altLang="zh-TW" sz="1600" dirty="0" smtClean="0">
                                <a:solidFill>
                                  <a:schemeClr val="tx1"/>
                                </a:solidFill>
                              </a:rPr>
                              <a:t>STMT</a:t>
                            </a:r>
                            <a:endParaRPr kumimoji="0" lang="en-US" altLang="zh-TW" sz="1600" dirty="0" smtClean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64" name="矩形 63"/>
                        <a:cNvSpPr/>
                      </a:nvSpPr>
                      <a:spPr bwMode="auto">
                        <a:xfrm>
                          <a:off x="1211044" y="4643427"/>
                          <a:ext cx="857250" cy="357187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anchor="ctr"/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kumimoji="0" lang="en-US" altLang="zh-TW" sz="1600" dirty="0" smtClean="0">
                                <a:solidFill>
                                  <a:schemeClr val="tx1"/>
                                </a:solidFill>
                              </a:rPr>
                              <a:t>sum: id</a:t>
                            </a: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65" name="矩形 64"/>
                        <a:cNvSpPr/>
                      </a:nvSpPr>
                      <a:spPr bwMode="auto">
                        <a:xfrm>
                          <a:off x="2211169" y="4643427"/>
                          <a:ext cx="857250" cy="357187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anchor="ctr"/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kumimoji="0" lang="en-US" altLang="zh-TW" sz="1600" dirty="0" smtClean="0">
                                <a:solidFill>
                                  <a:schemeClr val="tx1"/>
                                </a:solidFill>
                              </a:rPr>
                              <a:t>=</a:t>
                            </a: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66" name="矩形 65"/>
                        <a:cNvSpPr/>
                      </a:nvSpPr>
                      <a:spPr bwMode="auto">
                        <a:xfrm>
                          <a:off x="3282722" y="5792787"/>
                          <a:ext cx="1357312" cy="357187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anchor="ctr"/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kumimoji="0" lang="en-US" altLang="zh-TW" sz="1600" dirty="0" smtClean="0">
                                <a:solidFill>
                                  <a:schemeClr val="tx1"/>
                                </a:solidFill>
                              </a:rPr>
                              <a:t>0:number</a:t>
                            </a: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67" name="直線單箭頭接點 66"/>
                        <a:cNvCxnSpPr>
                          <a:stCxn id="62" idx="2"/>
                          <a:endCxn id="64" idx="0"/>
                        </a:cNvCxnSpPr>
                      </a:nvCxnSpPr>
                      <a:spPr bwMode="auto">
                        <a:xfrm rot="5400000">
                          <a:off x="1621413" y="4233058"/>
                          <a:ext cx="428625" cy="39211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68" name="直線單箭頭接點 67"/>
                        <a:cNvCxnSpPr>
                          <a:stCxn id="62" idx="2"/>
                          <a:endCxn id="65" idx="0"/>
                        </a:cNvCxnSpPr>
                      </a:nvCxnSpPr>
                      <a:spPr bwMode="auto">
                        <a:xfrm rot="16200000" flipH="1">
                          <a:off x="2121475" y="4125109"/>
                          <a:ext cx="428625" cy="60801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70" name="矩形 69"/>
                        <a:cNvSpPr/>
                      </a:nvSpPr>
                      <a:spPr bwMode="auto">
                        <a:xfrm>
                          <a:off x="3282732" y="4643427"/>
                          <a:ext cx="1357312" cy="357187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anchor="ctr"/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kumimoji="0" lang="en-US" altLang="zh-TW" sz="1600" dirty="0" smtClean="0">
                                <a:solidFill>
                                  <a:schemeClr val="tx1"/>
                                </a:solidFill>
                              </a:rPr>
                              <a:t>EXP</a:t>
                            </a:r>
                            <a:endParaRPr kumimoji="0" lang="en-US" altLang="zh-TW" sz="1600" dirty="0" smtClean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73" name="矩形 72"/>
                        <a:cNvSpPr/>
                      </a:nvSpPr>
                      <a:spPr bwMode="auto">
                        <a:xfrm>
                          <a:off x="3282722" y="5286374"/>
                          <a:ext cx="1357312" cy="357188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anchor="ctr"/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kumimoji="0" lang="en-US" altLang="zh-TW" sz="1600" dirty="0" smtClean="0">
                                <a:solidFill>
                                  <a:schemeClr val="tx1"/>
                                </a:solidFill>
                              </a:rPr>
                              <a:t>ITEM</a:t>
                            </a:r>
                            <a:endParaRPr kumimoji="0" lang="en-US" altLang="zh-TW" sz="1600" dirty="0" smtClean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75" name="直線單箭頭接點 74"/>
                        <a:cNvCxnSpPr>
                          <a:stCxn id="70" idx="2"/>
                          <a:endCxn id="73" idx="0"/>
                        </a:cNvCxnSpPr>
                      </a:nvCxnSpPr>
                      <a:spPr bwMode="auto">
                        <a:xfrm rot="5400000">
                          <a:off x="3818503" y="5143489"/>
                          <a:ext cx="285760" cy="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76" name="直線單箭頭接點 75"/>
                        <a:cNvCxnSpPr>
                          <a:stCxn id="73" idx="2"/>
                          <a:endCxn id="66" idx="0"/>
                        </a:cNvCxnSpPr>
                      </a:nvCxnSpPr>
                      <a:spPr bwMode="auto">
                        <a:xfrm rot="5400000">
                          <a:off x="3886765" y="5717381"/>
                          <a:ext cx="149225" cy="158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77" name="直線單箭頭接點 76"/>
                        <a:cNvCxnSpPr>
                          <a:stCxn id="62" idx="2"/>
                          <a:endCxn id="70" idx="0"/>
                        </a:cNvCxnSpPr>
                      </a:nvCxnSpPr>
                      <a:spPr bwMode="auto">
                        <a:xfrm rot="16200000" flipH="1">
                          <a:off x="2781875" y="3464709"/>
                          <a:ext cx="428625" cy="192881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82" name="直線單箭頭接點 81"/>
                        <a:cNvCxnSpPr>
                          <a:stCxn id="43" idx="2"/>
                          <a:endCxn id="62" idx="0"/>
                        </a:cNvCxnSpPr>
                      </a:nvCxnSpPr>
                      <a:spPr bwMode="auto">
                        <a:xfrm rot="5400000">
                          <a:off x="2192913" y="3410733"/>
                          <a:ext cx="285750" cy="60801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61" name="直線單箭頭接點 60"/>
                        <a:cNvCxnSpPr>
                          <a:stCxn id="26" idx="1"/>
                          <a:endCxn id="43" idx="3"/>
                        </a:cNvCxnSpPr>
                      </a:nvCxnSpPr>
                      <a:spPr bwMode="auto">
                        <a:xfrm rot="10800000" flipV="1">
                          <a:off x="3354170" y="3178957"/>
                          <a:ext cx="2525709" cy="214313"/>
                        </a:xfrm>
                        <a:prstGeom prst="straightConnector1">
                          <a:avLst/>
                        </a:prstGeom>
                        <a:ln cmpd="dbl">
                          <a:prstDash val="dash"/>
                          <a:tailEnd type="none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79" name="直線單箭頭接點 78"/>
                        <a:cNvCxnSpPr>
                          <a:stCxn id="27" idx="1"/>
                          <a:endCxn id="62" idx="3"/>
                        </a:cNvCxnSpPr>
                      </a:nvCxnSpPr>
                      <a:spPr bwMode="auto">
                        <a:xfrm rot="10800000" flipV="1">
                          <a:off x="2639794" y="3536146"/>
                          <a:ext cx="3240084" cy="500062"/>
                        </a:xfrm>
                        <a:prstGeom prst="straightConnector1">
                          <a:avLst/>
                        </a:prstGeom>
                        <a:ln cmpd="dbl">
                          <a:prstDash val="dash"/>
                          <a:tailEnd type="none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83" name="直線單箭頭接點 82"/>
                        <a:cNvCxnSpPr>
                          <a:stCxn id="84" idx="1"/>
                          <a:endCxn id="70" idx="3"/>
                        </a:cNvCxnSpPr>
                      </a:nvCxnSpPr>
                      <a:spPr bwMode="auto">
                        <a:xfrm rot="10800000" flipV="1">
                          <a:off x="4640044" y="3893331"/>
                          <a:ext cx="1239160" cy="928689"/>
                        </a:xfrm>
                        <a:prstGeom prst="straightConnector1">
                          <a:avLst/>
                        </a:prstGeom>
                        <a:ln cmpd="dbl">
                          <a:prstDash val="dash"/>
                          <a:tailEnd type="none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84" name="矩形 83"/>
                        <a:cNvSpPr/>
                      </a:nvSpPr>
                      <a:spPr bwMode="auto">
                        <a:xfrm>
                          <a:off x="5879204" y="3714738"/>
                          <a:ext cx="1428750" cy="357187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anchor="ctr"/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kumimoji="0" lang="en-US" altLang="zh-TW" sz="1600" dirty="0" smtClean="0">
                                <a:solidFill>
                                  <a:schemeClr val="tx1"/>
                                </a:solidFill>
                              </a:rPr>
                              <a:t>EXP</a:t>
                            </a:r>
                            <a:endParaRPr kumimoji="0" lang="en-US" altLang="zh-TW" sz="1600" dirty="0" smtClean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87" name="矩形 86"/>
                        <a:cNvSpPr/>
                      </a:nvSpPr>
                      <a:spPr bwMode="auto">
                        <a:xfrm>
                          <a:off x="5876510" y="4071928"/>
                          <a:ext cx="1428750" cy="357187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anchor="ctr"/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kumimoji="0" lang="en-US" altLang="zh-TW" sz="1600" dirty="0" smtClean="0">
                                <a:solidFill>
                                  <a:schemeClr val="tx1"/>
                                </a:solidFill>
                              </a:rPr>
                              <a:t>ITEM</a:t>
                            </a:r>
                            <a:endParaRPr kumimoji="0" lang="en-US" altLang="zh-TW" sz="1600" dirty="0" smtClean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99" name="直線單箭頭接點 98"/>
                        <a:cNvCxnSpPr>
                          <a:stCxn id="87" idx="1"/>
                          <a:endCxn id="73" idx="3"/>
                        </a:cNvCxnSpPr>
                      </a:nvCxnSpPr>
                      <a:spPr bwMode="auto">
                        <a:xfrm rot="10800000" flipV="1">
                          <a:off x="4640034" y="4250522"/>
                          <a:ext cx="1236476" cy="1214446"/>
                        </a:xfrm>
                        <a:prstGeom prst="straightConnector1">
                          <a:avLst/>
                        </a:prstGeom>
                        <a:ln cmpd="dbl">
                          <a:prstDash val="dash"/>
                          <a:tailEnd type="none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</a:grpSp>
                </lc:lockedCanvas>
              </a:graphicData>
            </a:graphic>
          </wp:inline>
        </w:drawing>
      </w:r>
    </w:p>
    <w:p w:rsidR="0033006E" w:rsidRDefault="0033006E" w:rsidP="0033006E">
      <w:pPr>
        <w:pStyle w:val="a8"/>
        <w:jc w:val="center"/>
      </w:pPr>
      <w:bookmarkStart w:id="22" w:name="_Ref231302010"/>
      <w:r>
        <w:rPr>
          <w:rFonts w:hint="eastAsia"/>
        </w:rPr>
        <w:t>圖</w:t>
      </w:r>
      <w:r>
        <w:rPr>
          <w:rFonts w:hint="eastAsia"/>
        </w:rPr>
        <w:t xml:space="preserve"> </w:t>
      </w:r>
      <w:fldSimple w:instr=" STYLEREF 1 \s ">
        <w:r w:rsidR="00FB3CC2">
          <w:rPr>
            <w:noProof/>
          </w:rPr>
          <w:t>8</w:t>
        </w:r>
      </w:fldSimple>
      <w:r w:rsidR="00892ACE">
        <w:t>.</w:t>
      </w:r>
      <w:r w:rsidR="00850036">
        <w:fldChar w:fldCharType="begin"/>
      </w:r>
      <w:r w:rsidR="00892ACE">
        <w:instrText xml:space="preserve"> </w:instrText>
      </w:r>
      <w:r w:rsidR="00892ACE">
        <w:rPr>
          <w:rFonts w:hint="eastAsia"/>
        </w:rPr>
        <w:instrText xml:space="preserve">SEQ </w:instrText>
      </w:r>
      <w:r w:rsidR="00892ACE">
        <w:rPr>
          <w:rFonts w:hint="eastAsia"/>
        </w:rPr>
        <w:instrText>圖</w:instrText>
      </w:r>
      <w:r w:rsidR="00892ACE">
        <w:rPr>
          <w:rFonts w:hint="eastAsia"/>
        </w:rPr>
        <w:instrText xml:space="preserve"> \* ARABIC \s 1</w:instrText>
      </w:r>
      <w:r w:rsidR="00892ACE">
        <w:instrText xml:space="preserve"> </w:instrText>
      </w:r>
      <w:r w:rsidR="00850036">
        <w:fldChar w:fldCharType="separate"/>
      </w:r>
      <w:r w:rsidR="00FB3CC2">
        <w:rPr>
          <w:noProof/>
        </w:rPr>
        <w:t>10</w:t>
      </w:r>
      <w:r w:rsidR="00850036">
        <w:fldChar w:fldCharType="end"/>
      </w:r>
      <w:bookmarkEnd w:id="22"/>
      <w:r w:rsidR="00A821E3">
        <w:rPr>
          <w:rFonts w:hint="eastAsia"/>
        </w:rPr>
        <w:t xml:space="preserve"> &lt;</w:t>
      </w:r>
      <w:r w:rsidR="00850036">
        <w:fldChar w:fldCharType="begin"/>
      </w:r>
      <w:r w:rsidR="00A821E3">
        <w:instrText xml:space="preserve"> </w:instrText>
      </w:r>
      <w:r w:rsidR="00A821E3">
        <w:rPr>
          <w:rFonts w:hint="eastAsia"/>
        </w:rPr>
        <w:instrText>REF _Ref258750645 \h</w:instrText>
      </w:r>
      <w:r w:rsidR="00A821E3">
        <w:instrText xml:space="preserve"> </w:instrText>
      </w:r>
      <w:r w:rsidR="00850036">
        <w:fldChar w:fldCharType="separate"/>
      </w:r>
      <w:r w:rsidR="00FB3CC2">
        <w:rPr>
          <w:rFonts w:hint="eastAsia"/>
        </w:rPr>
        <w:t>範例</w:t>
      </w:r>
      <w:r w:rsidR="00FB3CC2">
        <w:rPr>
          <w:rFonts w:hint="eastAsia"/>
        </w:rPr>
        <w:t xml:space="preserve"> </w:t>
      </w:r>
      <w:r w:rsidR="00FB3CC2">
        <w:rPr>
          <w:noProof/>
        </w:rPr>
        <w:t>8</w:t>
      </w:r>
      <w:r w:rsidR="00FB3CC2">
        <w:t>.</w:t>
      </w:r>
      <w:r w:rsidR="00FB3CC2">
        <w:rPr>
          <w:noProof/>
        </w:rPr>
        <w:t>1</w:t>
      </w:r>
      <w:r w:rsidR="00850036">
        <w:fldChar w:fldCharType="end"/>
      </w:r>
      <w:r w:rsidR="00A821E3">
        <w:rPr>
          <w:rFonts w:hint="eastAsia"/>
        </w:rPr>
        <w:t xml:space="preserve">&gt; </w:t>
      </w:r>
      <w:r>
        <w:rPr>
          <w:rFonts w:hint="eastAsia"/>
        </w:rPr>
        <w:t>剖析到</w:t>
      </w:r>
      <w:r>
        <w:rPr>
          <w:rFonts w:hint="eastAsia"/>
        </w:rPr>
        <w:t xml:space="preserve"> </w:t>
      </w:r>
      <w:r w:rsidR="002234C6">
        <w:rPr>
          <w:rFonts w:hint="eastAsia"/>
        </w:rPr>
        <w:t>sum</w:t>
      </w:r>
      <w:r>
        <w:rPr>
          <w:rFonts w:hint="eastAsia"/>
        </w:rPr>
        <w:t>=</w:t>
      </w:r>
      <w:r w:rsidR="002234C6">
        <w:rPr>
          <w:rFonts w:hint="eastAsia"/>
        </w:rPr>
        <w:t xml:space="preserve">0 </w:t>
      </w:r>
      <w:r>
        <w:rPr>
          <w:rFonts w:hint="eastAsia"/>
        </w:rPr>
        <w:t>時的語法樹與堆疊結構</w:t>
      </w:r>
    </w:p>
    <w:p w:rsidR="00EB2851" w:rsidRDefault="00EB2851" w:rsidP="005D47C9"/>
    <w:p w:rsidR="00272650" w:rsidRDefault="00272650" w:rsidP="005D47C9">
      <w:r>
        <w:rPr>
          <w:rFonts w:hint="eastAsia"/>
        </w:rPr>
        <w:t>接著</w:t>
      </w:r>
      <w:r>
        <w:rPr>
          <w:rFonts w:hint="eastAsia"/>
        </w:rPr>
        <w:t xml:space="preserve"> parseExp() </w:t>
      </w:r>
      <w:r>
        <w:rPr>
          <w:rFonts w:hint="eastAsia"/>
        </w:rPr>
        <w:t>又會呼叫</w:t>
      </w:r>
      <w:r>
        <w:rPr>
          <w:rFonts w:hint="eastAsia"/>
        </w:rPr>
        <w:t xml:space="preserve"> parse</w:t>
      </w:r>
      <w:r w:rsidR="00373F56">
        <w:rPr>
          <w:rFonts w:hint="eastAsia"/>
        </w:rPr>
        <w:t>Item(</w:t>
      </w:r>
      <w:r>
        <w:rPr>
          <w:rFonts w:hint="eastAsia"/>
        </w:rPr>
        <w:t>)</w:t>
      </w:r>
      <w:r>
        <w:rPr>
          <w:rFonts w:hint="eastAsia"/>
        </w:rPr>
        <w:t>，於是</w:t>
      </w:r>
      <w:r>
        <w:rPr>
          <w:rFonts w:hint="eastAsia"/>
        </w:rPr>
        <w:t xml:space="preserve"> parseItem() </w:t>
      </w:r>
      <w:r>
        <w:rPr>
          <w:rFonts w:hint="eastAsia"/>
        </w:rPr>
        <w:t>用</w:t>
      </w:r>
      <w:r>
        <w:rPr>
          <w:rFonts w:hint="eastAsia"/>
        </w:rPr>
        <w:t xml:space="preserve"> next(</w:t>
      </w:r>
      <w:r w:rsidRPr="00272650">
        <w:t>"</w:t>
      </w:r>
      <w:r>
        <w:rPr>
          <w:rFonts w:hint="eastAsia"/>
        </w:rPr>
        <w:t>id|number</w:t>
      </w:r>
      <w:r w:rsidRPr="00272650">
        <w:t>"</w:t>
      </w:r>
      <w:r>
        <w:rPr>
          <w:rFonts w:hint="eastAsia"/>
        </w:rPr>
        <w:t xml:space="preserve">) </w:t>
      </w:r>
      <w:r>
        <w:rPr>
          <w:rFonts w:hint="eastAsia"/>
        </w:rPr>
        <w:t>指令比對到</w:t>
      </w:r>
      <w:r>
        <w:rPr>
          <w:rFonts w:hint="eastAsia"/>
        </w:rPr>
        <w:t xml:space="preserve"> 0 </w:t>
      </w:r>
      <w:r>
        <w:rPr>
          <w:rFonts w:hint="eastAsia"/>
        </w:rPr>
        <w:t>的詞彙標記為</w:t>
      </w:r>
      <w:r>
        <w:rPr>
          <w:rFonts w:hint="eastAsia"/>
        </w:rPr>
        <w:t xml:space="preserve"> number</w:t>
      </w:r>
      <w:r>
        <w:rPr>
          <w:rFonts w:hint="eastAsia"/>
        </w:rPr>
        <w:t>，於是一層一層的傳回，建構出整個</w:t>
      </w:r>
      <w:r>
        <w:rPr>
          <w:rFonts w:hint="eastAsia"/>
        </w:rPr>
        <w:t xml:space="preserve"> sum=0 </w:t>
      </w:r>
      <w:r>
        <w:rPr>
          <w:rFonts w:hint="eastAsia"/>
        </w:rPr>
        <w:t>這個指令的語法樹。在這個過程當中，堆疊的深度最多會達到</w:t>
      </w:r>
      <w:r w:rsidR="00D96AE6">
        <w:rPr>
          <w:rFonts w:hint="eastAsia"/>
        </w:rPr>
        <w:t>6</w:t>
      </w:r>
      <w:r>
        <w:rPr>
          <w:rFonts w:hint="eastAsia"/>
        </w:rPr>
        <w:t>層，如</w:t>
      </w:r>
      <w:r w:rsidR="00850036">
        <w:fldChar w:fldCharType="begin"/>
      </w:r>
      <w:r w:rsidR="002234C6">
        <w:instrText xml:space="preserve"> </w:instrText>
      </w:r>
      <w:r w:rsidR="002234C6">
        <w:rPr>
          <w:rFonts w:hint="eastAsia"/>
        </w:rPr>
        <w:instrText>REF _Ref231302010 \h</w:instrText>
      </w:r>
      <w:r w:rsidR="002234C6">
        <w:instrText xml:space="preserve"> </w:instrText>
      </w:r>
      <w:r w:rsidR="00850036">
        <w:fldChar w:fldCharType="separate"/>
      </w:r>
      <w:r w:rsidR="00FB3CC2">
        <w:rPr>
          <w:rFonts w:hint="eastAsia"/>
        </w:rPr>
        <w:t>圖</w:t>
      </w:r>
      <w:r w:rsidR="00FB3CC2">
        <w:rPr>
          <w:rFonts w:hint="eastAsia"/>
        </w:rPr>
        <w:t xml:space="preserve"> </w:t>
      </w:r>
      <w:r w:rsidR="00FB3CC2">
        <w:rPr>
          <w:noProof/>
        </w:rPr>
        <w:t>8</w:t>
      </w:r>
      <w:r w:rsidR="00FB3CC2">
        <w:t>.</w:t>
      </w:r>
      <w:r w:rsidR="00FB3CC2">
        <w:rPr>
          <w:noProof/>
        </w:rPr>
        <w:t>10</w:t>
      </w:r>
      <w:r w:rsidR="00850036">
        <w:fldChar w:fldCharType="end"/>
      </w:r>
      <w:r w:rsidR="002234C6">
        <w:rPr>
          <w:rFonts w:hint="eastAsia"/>
        </w:rPr>
        <w:t>所示。</w:t>
      </w:r>
    </w:p>
    <w:p w:rsidR="00272650" w:rsidRDefault="00272650" w:rsidP="005D47C9"/>
    <w:p w:rsidR="00652F41" w:rsidRDefault="00652F41" w:rsidP="005D47C9">
      <w:r>
        <w:rPr>
          <w:rFonts w:hint="eastAsia"/>
        </w:rPr>
        <w:t>在</w:t>
      </w:r>
      <w:r w:rsidR="00F175F5">
        <w:rPr>
          <w:rFonts w:hint="eastAsia"/>
        </w:rPr>
        <w:t>剖析的過程當中，堆疊</w:t>
      </w:r>
      <w:r w:rsidR="00F175F5">
        <w:rPr>
          <w:rFonts w:hint="eastAsia"/>
        </w:rPr>
        <w:t xml:space="preserve"> stack </w:t>
      </w:r>
      <w:r w:rsidR="00F175F5">
        <w:rPr>
          <w:rFonts w:hint="eastAsia"/>
        </w:rPr>
        <w:t>的</w:t>
      </w:r>
      <w:r w:rsidR="001F03D9">
        <w:rPr>
          <w:rFonts w:hint="eastAsia"/>
        </w:rPr>
        <w:t>高度</w:t>
      </w:r>
      <w:r w:rsidR="00F175F5">
        <w:rPr>
          <w:rFonts w:hint="eastAsia"/>
        </w:rPr>
        <w:t>原則上就是剖析樹的深度，堆疊隨著剖析函數</w:t>
      </w:r>
      <w:r w:rsidR="00F175F5">
        <w:rPr>
          <w:rFonts w:hint="eastAsia"/>
        </w:rPr>
        <w:t xml:space="preserve"> parseXXX() </w:t>
      </w:r>
      <w:r w:rsidR="00F175F5">
        <w:rPr>
          <w:rFonts w:hint="eastAsia"/>
        </w:rPr>
        <w:t>的呼叫而成長，並隨著函數的離開而縮短，於是，堆疊與樹的</w:t>
      </w:r>
      <w:r w:rsidR="001F03D9">
        <w:rPr>
          <w:rFonts w:hint="eastAsia"/>
        </w:rPr>
        <w:t>成長</w:t>
      </w:r>
      <w:r w:rsidR="00F175F5">
        <w:rPr>
          <w:rFonts w:hint="eastAsia"/>
        </w:rPr>
        <w:t>形成一種緊密的關係，整個遞迴下降法</w:t>
      </w:r>
      <w:r w:rsidR="001F03D9">
        <w:rPr>
          <w:rFonts w:hint="eastAsia"/>
        </w:rPr>
        <w:t>與</w:t>
      </w:r>
      <w:r w:rsidR="00F175F5">
        <w:rPr>
          <w:rFonts w:hint="eastAsia"/>
        </w:rPr>
        <w:t>堆疊的成長過程，形成一種類似深度優先搜尋</w:t>
      </w:r>
      <w:r w:rsidR="00F175F5">
        <w:rPr>
          <w:rFonts w:hint="eastAsia"/>
        </w:rPr>
        <w:t xml:space="preserve"> (Depth First Search) </w:t>
      </w:r>
      <w:r w:rsidR="00F175F5">
        <w:rPr>
          <w:rFonts w:hint="eastAsia"/>
        </w:rPr>
        <w:t>的建構順序。</w:t>
      </w:r>
    </w:p>
    <w:p w:rsidR="00652F41" w:rsidRDefault="00652F41" w:rsidP="005D47C9"/>
    <w:p w:rsidR="00004C6F" w:rsidRDefault="00FC5FD8" w:rsidP="00004C6F">
      <w:r>
        <w:rPr>
          <w:rFonts w:hint="eastAsia"/>
        </w:rPr>
        <w:t>雖然本書當中只討論了遞迴下降剖析法，但這種方法並不是唯一的剖析法。大致上來說，</w:t>
      </w:r>
      <w:r w:rsidR="00004C6F">
        <w:rPr>
          <w:rFonts w:hint="eastAsia"/>
        </w:rPr>
        <w:t>剖析</w:t>
      </w:r>
      <w:r>
        <w:rPr>
          <w:rFonts w:hint="eastAsia"/>
        </w:rPr>
        <w:t>的</w:t>
      </w:r>
      <w:r w:rsidR="00004C6F">
        <w:rPr>
          <w:rFonts w:hint="eastAsia"/>
        </w:rPr>
        <w:t>方法可</w:t>
      </w:r>
      <w:r>
        <w:rPr>
          <w:rFonts w:hint="eastAsia"/>
        </w:rPr>
        <w:t>以</w:t>
      </w:r>
      <w:r w:rsidR="00004C6F">
        <w:rPr>
          <w:rFonts w:hint="eastAsia"/>
        </w:rPr>
        <w:t>分為兩類，第一類稱為由上而下的剖析法，第二類稱為由下而上的剖析法。</w:t>
      </w:r>
    </w:p>
    <w:p w:rsidR="00004C6F" w:rsidRPr="00FC5FD8" w:rsidRDefault="00004C6F" w:rsidP="00004C6F"/>
    <w:p w:rsidR="00004C6F" w:rsidRDefault="00004C6F" w:rsidP="00004C6F">
      <w:r>
        <w:rPr>
          <w:rFonts w:hint="eastAsia"/>
        </w:rPr>
        <w:t>由上而下的剖析法乃是從整個程式的最高節點開始，企圖比對最上層的節點，因此，一開始就會從完整程式這個最高節點開始比對，逐步向下遞迴比對，直到最底層的樹葉節點，像是遞迴下降剖析法，</w:t>
      </w:r>
      <w:r w:rsidR="00FC5FD8">
        <w:rPr>
          <w:rFonts w:hint="eastAsia"/>
        </w:rPr>
        <w:t>還有</w:t>
      </w:r>
      <w:r w:rsidR="00FC5FD8">
        <w:rPr>
          <w:rFonts w:hint="eastAsia"/>
        </w:rPr>
        <w:t xml:space="preserve"> LL(1)</w:t>
      </w:r>
      <w:r w:rsidR="00FC5FD8">
        <w:rPr>
          <w:rFonts w:hint="eastAsia"/>
        </w:rPr>
        <w:t>、</w:t>
      </w:r>
      <w:r w:rsidR="00FC5FD8">
        <w:t>…</w:t>
      </w:r>
      <w:r w:rsidR="00FC5FD8">
        <w:rPr>
          <w:rFonts w:hint="eastAsia"/>
        </w:rPr>
        <w:t xml:space="preserve"> LL(K) </w:t>
      </w:r>
      <w:r w:rsidR="00FC5FD8">
        <w:rPr>
          <w:rFonts w:hint="eastAsia"/>
        </w:rPr>
        <w:t>等</w:t>
      </w:r>
      <w:r w:rsidR="001F03D9">
        <w:rPr>
          <w:rFonts w:hint="eastAsia"/>
        </w:rPr>
        <w:t>方法</w:t>
      </w:r>
      <w:r w:rsidR="00FC5FD8">
        <w:rPr>
          <w:rFonts w:hint="eastAsia"/>
        </w:rPr>
        <w:t>，都是</w:t>
      </w:r>
      <w:r>
        <w:rPr>
          <w:rFonts w:hint="eastAsia"/>
        </w:rPr>
        <w:t>屬於由上而下的方式。</w:t>
      </w:r>
    </w:p>
    <w:p w:rsidR="00004C6F" w:rsidRDefault="00004C6F" w:rsidP="00004C6F"/>
    <w:p w:rsidR="00004C6F" w:rsidRDefault="00004C6F" w:rsidP="0047631E">
      <w:r>
        <w:rPr>
          <w:rFonts w:hint="eastAsia"/>
        </w:rPr>
        <w:t>由下而上的剖析法則恰好相反，從最底層的規則開始比對，然後，不斷透過比對與組合的方式，向上建構出更高層的節點，直到整個程式成為單一</w:t>
      </w:r>
      <w:r w:rsidR="0047631E">
        <w:rPr>
          <w:rFonts w:hint="eastAsia"/>
        </w:rPr>
        <w:t>棵</w:t>
      </w:r>
      <w:r>
        <w:rPr>
          <w:rFonts w:hint="eastAsia"/>
        </w:rPr>
        <w:t>大樹為止</w:t>
      </w:r>
      <w:r w:rsidR="00FC5FD8">
        <w:rPr>
          <w:rFonts w:hint="eastAsia"/>
        </w:rPr>
        <w:t>，由下而上的剖析方法有很多類，像是運算子優先順序法</w:t>
      </w:r>
      <w:r w:rsidR="001F03D9">
        <w:rPr>
          <w:rFonts w:hint="eastAsia"/>
        </w:rPr>
        <w:t xml:space="preserve"> </w:t>
      </w:r>
      <w:r w:rsidR="00FC5FD8">
        <w:rPr>
          <w:rFonts w:hint="eastAsia"/>
        </w:rPr>
        <w:t>(Operator Precedence Parser)</w:t>
      </w:r>
      <w:r w:rsidR="001F03D9">
        <w:rPr>
          <w:rFonts w:hint="eastAsia"/>
        </w:rPr>
        <w:t>、</w:t>
      </w:r>
      <w:r w:rsidR="00FC5FD8">
        <w:rPr>
          <w:rFonts w:hint="eastAsia"/>
        </w:rPr>
        <w:t>Shift-Reduce Parser</w:t>
      </w:r>
      <w:r w:rsidR="001F03D9">
        <w:rPr>
          <w:rFonts w:hint="eastAsia"/>
        </w:rPr>
        <w:t>、</w:t>
      </w:r>
      <w:r w:rsidR="00FC5FD8">
        <w:rPr>
          <w:rFonts w:hint="eastAsia"/>
        </w:rPr>
        <w:t>，</w:t>
      </w:r>
      <w:r w:rsidR="00FC5FD8">
        <w:rPr>
          <w:rFonts w:hint="eastAsia"/>
        </w:rPr>
        <w:t>LR(1)</w:t>
      </w:r>
      <w:r w:rsidR="00FC5FD8">
        <w:rPr>
          <w:rFonts w:hint="eastAsia"/>
        </w:rPr>
        <w:t>、</w:t>
      </w:r>
      <w:r w:rsidR="00FC5FD8">
        <w:t>…</w:t>
      </w:r>
      <w:r w:rsidR="00FC5FD8">
        <w:rPr>
          <w:rFonts w:hint="eastAsia"/>
        </w:rPr>
        <w:t>、</w:t>
      </w:r>
      <w:r w:rsidR="00FC5FD8">
        <w:rPr>
          <w:rFonts w:hint="eastAsia"/>
        </w:rPr>
        <w:t xml:space="preserve">LR(K) </w:t>
      </w:r>
      <w:r w:rsidR="00FC5FD8">
        <w:rPr>
          <w:rFonts w:hint="eastAsia"/>
        </w:rPr>
        <w:t>等，都是由下而上的方式</w:t>
      </w:r>
      <w:r>
        <w:rPr>
          <w:rFonts w:hint="eastAsia"/>
        </w:rPr>
        <w:t>。</w:t>
      </w:r>
    </w:p>
    <w:p w:rsidR="00F56102" w:rsidRDefault="00F56102" w:rsidP="00F036E0"/>
    <w:p w:rsidR="001F03D9" w:rsidRDefault="001F03D9" w:rsidP="00F036E0">
      <w:r>
        <w:rPr>
          <w:rFonts w:hint="eastAsia"/>
        </w:rPr>
        <w:t>在本書中，我們並不介紹</w:t>
      </w:r>
      <w:r>
        <w:rPr>
          <w:rFonts w:hint="eastAsia"/>
        </w:rPr>
        <w:t xml:space="preserve"> LL </w:t>
      </w:r>
      <w:r>
        <w:rPr>
          <w:rFonts w:hint="eastAsia"/>
        </w:rPr>
        <w:t>與</w:t>
      </w:r>
      <w:r>
        <w:rPr>
          <w:rFonts w:hint="eastAsia"/>
        </w:rPr>
        <w:t xml:space="preserve"> LR </w:t>
      </w:r>
      <w:r>
        <w:rPr>
          <w:rFonts w:hint="eastAsia"/>
        </w:rPr>
        <w:t>等較為複雜的方法，有興趣的讀者請進一步閱讀編譯器的專門書籍。</w:t>
      </w:r>
    </w:p>
    <w:p w:rsidR="00A04545" w:rsidRDefault="005B0FA7" w:rsidP="00A04545">
      <w:pPr>
        <w:pStyle w:val="2"/>
        <w:numPr>
          <w:ilvl w:val="1"/>
          <w:numId w:val="5"/>
        </w:numPr>
      </w:pPr>
      <w:bookmarkStart w:id="23" w:name="_Ref258742581"/>
      <w:bookmarkStart w:id="24" w:name="_Ref223779390"/>
      <w:bookmarkStart w:id="25" w:name="_Toc228256584"/>
      <w:bookmarkStart w:id="26" w:name="_Ref223233676"/>
      <w:r>
        <w:rPr>
          <w:rFonts w:hint="eastAsia"/>
        </w:rPr>
        <w:t>語意</w:t>
      </w:r>
      <w:r w:rsidR="00A04545">
        <w:rPr>
          <w:rFonts w:hint="eastAsia"/>
        </w:rPr>
        <w:t>分析</w:t>
      </w:r>
      <w:bookmarkEnd w:id="23"/>
    </w:p>
    <w:p w:rsidR="008B025D" w:rsidRDefault="00343CB5" w:rsidP="008B025D">
      <w:r>
        <w:rPr>
          <w:rFonts w:hint="eastAsia"/>
        </w:rPr>
        <w:t>當語法樹建立完成後，緊接著通常會進行</w:t>
      </w:r>
      <w:r w:rsidR="005B0FA7">
        <w:rPr>
          <w:rFonts w:hint="eastAsia"/>
        </w:rPr>
        <w:t>語意</w:t>
      </w:r>
      <w:r>
        <w:rPr>
          <w:rFonts w:hint="eastAsia"/>
        </w:rPr>
        <w:t>分析的動作。</w:t>
      </w:r>
      <w:r w:rsidR="005B0FA7">
        <w:rPr>
          <w:rFonts w:hint="eastAsia"/>
        </w:rPr>
        <w:t>語意</w:t>
      </w:r>
      <w:r>
        <w:rPr>
          <w:rFonts w:hint="eastAsia"/>
        </w:rPr>
        <w:t>分析必須確定每個節點的型態，並且檢查這些型態是否可以相容，然後才輸出具有標記的語法樹，也就是</w:t>
      </w:r>
      <w:r w:rsidR="005B0FA7">
        <w:rPr>
          <w:rFonts w:hint="eastAsia"/>
        </w:rPr>
        <w:t>語意</w:t>
      </w:r>
      <w:r>
        <w:rPr>
          <w:rFonts w:hint="eastAsia"/>
        </w:rPr>
        <w:t>樹。</w:t>
      </w:r>
      <w:r w:rsidR="00850036">
        <w:fldChar w:fldCharType="begin"/>
      </w:r>
      <w:r w:rsidR="00C54BC7">
        <w:instrText xml:space="preserve"> </w:instrText>
      </w:r>
      <w:r w:rsidR="00C54BC7">
        <w:rPr>
          <w:rFonts w:hint="eastAsia"/>
        </w:rPr>
        <w:instrText>REF _Ref258750175 \h</w:instrText>
      </w:r>
      <w:r w:rsidR="00C54BC7">
        <w:instrText xml:space="preserve"> </w:instrText>
      </w:r>
      <w:r w:rsidR="00850036">
        <w:fldChar w:fldCharType="separate"/>
      </w:r>
      <w:r w:rsidR="00FB3CC2">
        <w:rPr>
          <w:rFonts w:hint="eastAsia"/>
        </w:rPr>
        <w:t>圖</w:t>
      </w:r>
      <w:r w:rsidR="00FB3CC2">
        <w:rPr>
          <w:rFonts w:hint="eastAsia"/>
        </w:rPr>
        <w:t xml:space="preserve"> </w:t>
      </w:r>
      <w:r w:rsidR="00FB3CC2">
        <w:rPr>
          <w:noProof/>
        </w:rPr>
        <w:t>8</w:t>
      </w:r>
      <w:r w:rsidR="00FB3CC2">
        <w:t>.</w:t>
      </w:r>
      <w:r w:rsidR="00FB3CC2">
        <w:rPr>
          <w:noProof/>
        </w:rPr>
        <w:t>11</w:t>
      </w:r>
      <w:r w:rsidR="00850036">
        <w:fldChar w:fldCharType="end"/>
      </w:r>
      <w:r w:rsidR="00C54BC7">
        <w:rPr>
          <w:rFonts w:hint="eastAsia"/>
        </w:rPr>
        <w:t>顯示了</w:t>
      </w:r>
      <w:r w:rsidR="005B0FA7">
        <w:rPr>
          <w:rFonts w:hint="eastAsia"/>
        </w:rPr>
        <w:t>語意</w:t>
      </w:r>
      <w:r w:rsidR="00C54BC7">
        <w:rPr>
          <w:rFonts w:hint="eastAsia"/>
        </w:rPr>
        <w:t>分析的輸入與輸出，其輸入為</w:t>
      </w:r>
      <w:r w:rsidR="00850036">
        <w:fldChar w:fldCharType="begin"/>
      </w:r>
      <w:r w:rsidR="00C54BC7">
        <w:instrText xml:space="preserve"> </w:instrText>
      </w:r>
      <w:r w:rsidR="00C54BC7">
        <w:rPr>
          <w:rFonts w:hint="eastAsia"/>
        </w:rPr>
        <w:instrText>REF _Ref258750175 \h</w:instrText>
      </w:r>
      <w:r w:rsidR="00C54BC7">
        <w:instrText xml:space="preserve"> </w:instrText>
      </w:r>
      <w:r w:rsidR="00850036">
        <w:fldChar w:fldCharType="separate"/>
      </w:r>
      <w:r w:rsidR="00FB3CC2">
        <w:rPr>
          <w:rFonts w:hint="eastAsia"/>
        </w:rPr>
        <w:t>圖</w:t>
      </w:r>
      <w:r w:rsidR="00FB3CC2">
        <w:rPr>
          <w:rFonts w:hint="eastAsia"/>
        </w:rPr>
        <w:t xml:space="preserve"> </w:t>
      </w:r>
      <w:r w:rsidR="00FB3CC2">
        <w:rPr>
          <w:noProof/>
        </w:rPr>
        <w:t>8</w:t>
      </w:r>
      <w:r w:rsidR="00FB3CC2">
        <w:t>.</w:t>
      </w:r>
      <w:r w:rsidR="00FB3CC2">
        <w:rPr>
          <w:noProof/>
        </w:rPr>
        <w:t>11</w:t>
      </w:r>
      <w:r w:rsidR="00850036">
        <w:fldChar w:fldCharType="end"/>
      </w:r>
      <w:r w:rsidR="00C54BC7">
        <w:rPr>
          <w:rFonts w:hint="eastAsia"/>
        </w:rPr>
        <w:t xml:space="preserve"> (a) </w:t>
      </w:r>
      <w:r w:rsidR="00C54BC7">
        <w:rPr>
          <w:rFonts w:hint="eastAsia"/>
        </w:rPr>
        <w:t>當中的語法樹，而輸出則是</w:t>
      </w:r>
      <w:r w:rsidR="00850036">
        <w:fldChar w:fldCharType="begin"/>
      </w:r>
      <w:r w:rsidR="00C54BC7">
        <w:instrText xml:space="preserve"> </w:instrText>
      </w:r>
      <w:r w:rsidR="00C54BC7">
        <w:rPr>
          <w:rFonts w:hint="eastAsia"/>
        </w:rPr>
        <w:instrText>REF _Ref258750175 \h</w:instrText>
      </w:r>
      <w:r w:rsidR="00C54BC7">
        <w:instrText xml:space="preserve"> </w:instrText>
      </w:r>
      <w:r w:rsidR="00850036">
        <w:fldChar w:fldCharType="separate"/>
      </w:r>
      <w:r w:rsidR="00FB3CC2">
        <w:rPr>
          <w:rFonts w:hint="eastAsia"/>
        </w:rPr>
        <w:t>圖</w:t>
      </w:r>
      <w:r w:rsidR="00FB3CC2">
        <w:rPr>
          <w:rFonts w:hint="eastAsia"/>
        </w:rPr>
        <w:t xml:space="preserve"> </w:t>
      </w:r>
      <w:r w:rsidR="00FB3CC2">
        <w:rPr>
          <w:noProof/>
        </w:rPr>
        <w:t>8</w:t>
      </w:r>
      <w:r w:rsidR="00FB3CC2">
        <w:t>.</w:t>
      </w:r>
      <w:r w:rsidR="00FB3CC2">
        <w:rPr>
          <w:noProof/>
        </w:rPr>
        <w:t>11</w:t>
      </w:r>
      <w:r w:rsidR="00850036">
        <w:fldChar w:fldCharType="end"/>
      </w:r>
      <w:r w:rsidR="00C54BC7">
        <w:rPr>
          <w:rFonts w:hint="eastAsia"/>
        </w:rPr>
        <w:t xml:space="preserve"> (b) </w:t>
      </w:r>
      <w:r w:rsidR="00C54BC7">
        <w:rPr>
          <w:rFonts w:hint="eastAsia"/>
        </w:rPr>
        <w:t>當中的</w:t>
      </w:r>
      <w:r w:rsidR="005B0FA7">
        <w:rPr>
          <w:rFonts w:hint="eastAsia"/>
        </w:rPr>
        <w:t>語意</w:t>
      </w:r>
      <w:r w:rsidR="00C54BC7">
        <w:rPr>
          <w:rFonts w:hint="eastAsia"/>
        </w:rPr>
        <w:t>樹。</w:t>
      </w:r>
    </w:p>
    <w:p w:rsidR="00343CB5" w:rsidRPr="00343CB5" w:rsidRDefault="00343CB5" w:rsidP="008B025D"/>
    <w:p w:rsidR="008B025D" w:rsidRDefault="008B025D" w:rsidP="008B025D"/>
    <w:p w:rsidR="008B025D" w:rsidRDefault="0065754C" w:rsidP="008B025D">
      <w:r>
        <w:rPr>
          <w:noProof/>
        </w:rPr>
        <w:drawing>
          <wp:inline distT="0" distB="0" distL="0" distR="0">
            <wp:extent cx="5274310" cy="1875921"/>
            <wp:effectExtent l="19050" t="0" r="2540" b="0"/>
            <wp:docPr id="8" name="物件 3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7868494" cy="2798224"/>
                      <a:chOff x="285721" y="2428868"/>
                      <a:chExt cx="7868494" cy="2798224"/>
                    </a:xfrm>
                  </a:grpSpPr>
                  <a:grpSp>
                    <a:nvGrpSpPr>
                      <a:cNvPr id="107" name="群組 106"/>
                      <a:cNvGrpSpPr/>
                    </a:nvGrpSpPr>
                    <a:grpSpPr>
                      <a:xfrm>
                        <a:off x="285721" y="2428868"/>
                        <a:ext cx="7868494" cy="2798224"/>
                        <a:chOff x="285721" y="2428868"/>
                        <a:chExt cx="7868494" cy="2798224"/>
                      </a:xfrm>
                    </a:grpSpPr>
                    <a:sp>
                      <a:nvSpPr>
                        <a:cNvPr id="48" name="矩形 47"/>
                        <a:cNvSpPr/>
                      </a:nvSpPr>
                      <a:spPr bwMode="auto">
                        <a:xfrm>
                          <a:off x="2357422" y="2943218"/>
                          <a:ext cx="1033475" cy="342906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anchor="ctr"/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>
                              <a:defRPr/>
                            </a:pPr>
                            <a:r>
                              <a:rPr lang="en-US" altLang="zh-TW" sz="1600" dirty="0" smtClean="0">
                                <a:solidFill>
                                  <a:schemeClr val="tx1"/>
                                </a:solidFill>
                              </a:rPr>
                              <a:t>EXP</a:t>
                            </a:r>
                            <a:endParaRPr lang="zh-TW" altLang="en-US" sz="1600" dirty="0">
                              <a:solidFill>
                                <a:srgbClr val="FF0000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49" name="矩形 48"/>
                        <a:cNvSpPr/>
                      </a:nvSpPr>
                      <a:spPr bwMode="auto">
                        <a:xfrm>
                          <a:off x="857224" y="3541706"/>
                          <a:ext cx="960438" cy="244475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anchor="ctr"/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>
                              <a:defRPr/>
                            </a:pPr>
                            <a:r>
                              <a:rPr lang="en-US" altLang="zh-TW" sz="1600" dirty="0" smtClean="0">
                                <a:solidFill>
                                  <a:schemeClr val="tx1"/>
                                </a:solidFill>
                              </a:rPr>
                              <a:t>ITEM</a:t>
                            </a:r>
                            <a:endParaRPr lang="zh-TW" altLang="en-US" sz="16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50" name="矩形 49"/>
                        <a:cNvSpPr/>
                      </a:nvSpPr>
                      <a:spPr bwMode="auto">
                        <a:xfrm>
                          <a:off x="2767790" y="3541706"/>
                          <a:ext cx="1098540" cy="244484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anchor="ctr"/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>
                              <a:defRPr/>
                            </a:pPr>
                            <a:r>
                              <a:rPr lang="en-US" altLang="zh-TW" sz="1600" dirty="0" smtClean="0">
                                <a:solidFill>
                                  <a:schemeClr val="tx1"/>
                                </a:solidFill>
                              </a:rPr>
                              <a:t>ITEM</a:t>
                            </a:r>
                            <a:endParaRPr lang="zh-TW" altLang="en-US" sz="16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51" name="矩形 50"/>
                        <a:cNvSpPr/>
                      </a:nvSpPr>
                      <a:spPr bwMode="auto">
                        <a:xfrm>
                          <a:off x="2124848" y="3541706"/>
                          <a:ext cx="500066" cy="244484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anchor="ctr"/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>
                              <a:defRPr/>
                            </a:pPr>
                            <a:r>
                              <a:rPr lang="en-US" altLang="zh-TW" sz="1600" dirty="0" smtClean="0">
                                <a:solidFill>
                                  <a:schemeClr val="tx1"/>
                                </a:solidFill>
                              </a:rPr>
                              <a:t>+</a:t>
                            </a:r>
                            <a:endParaRPr lang="zh-TW" altLang="en-US" sz="16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52" name="直線單箭頭接點 51"/>
                        <a:cNvCxnSpPr>
                          <a:stCxn id="48" idx="2"/>
                          <a:endCxn id="49" idx="0"/>
                        </a:cNvCxnSpPr>
                      </a:nvCxnSpPr>
                      <a:spPr bwMode="auto">
                        <a:xfrm rot="5400000">
                          <a:off x="1978011" y="2645557"/>
                          <a:ext cx="255582" cy="153671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53" name="直線單箭頭接點 52"/>
                        <a:cNvCxnSpPr>
                          <a:stCxn id="48" idx="2"/>
                          <a:endCxn id="51" idx="0"/>
                        </a:cNvCxnSpPr>
                      </a:nvCxnSpPr>
                      <a:spPr bwMode="auto">
                        <a:xfrm rot="5400000">
                          <a:off x="2496730" y="3164276"/>
                          <a:ext cx="255582" cy="49927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54" name="直線單箭頭接點 53"/>
                        <a:cNvCxnSpPr>
                          <a:stCxn id="48" idx="2"/>
                          <a:endCxn id="50" idx="0"/>
                        </a:cNvCxnSpPr>
                      </a:nvCxnSpPr>
                      <a:spPr bwMode="auto">
                        <a:xfrm rot="16200000" flipH="1">
                          <a:off x="2967819" y="3192465"/>
                          <a:ext cx="255582" cy="4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55" name="直線單箭頭接點 54"/>
                        <a:cNvCxnSpPr/>
                      </a:nvCxnSpPr>
                      <a:spPr bwMode="auto">
                        <a:xfrm rot="16200000" flipH="1">
                          <a:off x="1254097" y="3865160"/>
                          <a:ext cx="166692" cy="873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56" name="矩形 55"/>
                        <a:cNvSpPr/>
                      </a:nvSpPr>
                      <a:spPr bwMode="auto">
                        <a:xfrm>
                          <a:off x="2071670" y="2428868"/>
                          <a:ext cx="877887" cy="223838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anchor="ctr"/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>
                              <a:defRPr/>
                            </a:pPr>
                            <a:r>
                              <a:rPr lang="en-US" altLang="zh-TW" sz="1600" dirty="0" smtClean="0">
                                <a:solidFill>
                                  <a:schemeClr val="tx1"/>
                                </a:solidFill>
                              </a:rPr>
                              <a:t>STMT</a:t>
                            </a:r>
                            <a:endParaRPr lang="zh-TW" altLang="en-US" sz="16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57" name="矩形 56"/>
                        <a:cNvSpPr/>
                      </a:nvSpPr>
                      <a:spPr bwMode="auto">
                        <a:xfrm>
                          <a:off x="285721" y="2943218"/>
                          <a:ext cx="1114436" cy="342906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anchor="ctr"/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>
                              <a:defRPr/>
                            </a:pPr>
                            <a:r>
                              <a:rPr lang="en-US" altLang="zh-TW" sz="1600" dirty="0" err="1" smtClean="0">
                                <a:solidFill>
                                  <a:schemeClr val="tx1"/>
                                </a:solidFill>
                              </a:rPr>
                              <a:t>sum:id</a:t>
                            </a:r>
                            <a:endParaRPr lang="zh-TW" altLang="en-US" sz="1600" dirty="0">
                              <a:solidFill>
                                <a:srgbClr val="FF0000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58" name="直線單箭頭接點 57"/>
                        <a:cNvCxnSpPr>
                          <a:stCxn id="56" idx="2"/>
                          <a:endCxn id="57" idx="0"/>
                        </a:cNvCxnSpPr>
                      </a:nvCxnSpPr>
                      <a:spPr bwMode="auto">
                        <a:xfrm rot="5400000">
                          <a:off x="1531521" y="1964125"/>
                          <a:ext cx="290512" cy="16676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59" name="直線單箭頭接點 58"/>
                        <a:cNvCxnSpPr>
                          <a:stCxn id="56" idx="2"/>
                          <a:endCxn id="48" idx="0"/>
                        </a:cNvCxnSpPr>
                      </a:nvCxnSpPr>
                      <a:spPr bwMode="auto">
                        <a:xfrm rot="16200000" flipH="1">
                          <a:off x="2547131" y="2616189"/>
                          <a:ext cx="290512" cy="36354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60" name="矩形 59"/>
                        <a:cNvSpPr/>
                      </a:nvSpPr>
                      <a:spPr bwMode="auto">
                        <a:xfrm>
                          <a:off x="1581132" y="2943218"/>
                          <a:ext cx="561976" cy="342906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anchor="ctr"/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>
                              <a:defRPr/>
                            </a:pPr>
                            <a:r>
                              <a:rPr lang="en-US" altLang="zh-TW" sz="1600" dirty="0" smtClean="0">
                                <a:solidFill>
                                  <a:schemeClr val="tx1"/>
                                </a:solidFill>
                              </a:rPr>
                              <a:t>=</a:t>
                            </a:r>
                            <a:endParaRPr lang="zh-TW" altLang="en-US" sz="16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61" name="直線單箭頭接點 60"/>
                        <a:cNvCxnSpPr>
                          <a:stCxn id="56" idx="2"/>
                          <a:endCxn id="60" idx="0"/>
                        </a:cNvCxnSpPr>
                      </a:nvCxnSpPr>
                      <a:spPr bwMode="auto">
                        <a:xfrm rot="5400000">
                          <a:off x="2041111" y="2473715"/>
                          <a:ext cx="290512" cy="64849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62" name="矩形 61"/>
                        <a:cNvSpPr/>
                      </a:nvSpPr>
                      <a:spPr bwMode="auto">
                        <a:xfrm>
                          <a:off x="857224" y="3952873"/>
                          <a:ext cx="1124748" cy="333383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anchor="ctr"/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>
                              <a:defRPr/>
                            </a:pPr>
                            <a:r>
                              <a:rPr lang="en-US" altLang="zh-TW" sz="1600" dirty="0" err="1" smtClean="0">
                                <a:solidFill>
                                  <a:schemeClr val="tx1"/>
                                </a:solidFill>
                              </a:rPr>
                              <a:t>sum:id</a:t>
                            </a:r>
                            <a:endParaRPr lang="zh-TW" altLang="en-US" sz="16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63" name="矩形 62"/>
                        <a:cNvSpPr/>
                      </a:nvSpPr>
                      <a:spPr bwMode="auto">
                        <a:xfrm>
                          <a:off x="2767790" y="3952872"/>
                          <a:ext cx="1100145" cy="333383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anchor="ctr"/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>
                              <a:defRPr/>
                            </a:pPr>
                            <a:r>
                              <a:rPr lang="en-US" altLang="zh-TW" sz="1600" dirty="0" smtClean="0">
                                <a:solidFill>
                                  <a:schemeClr val="tx1"/>
                                </a:solidFill>
                              </a:rPr>
                              <a:t>i:id</a:t>
                            </a:r>
                            <a:endParaRPr lang="zh-TW" altLang="en-US" sz="1600" dirty="0">
                              <a:solidFill>
                                <a:srgbClr val="FF0000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64" name="直線單箭頭接點 63"/>
                        <a:cNvCxnSpPr>
                          <a:stCxn id="50" idx="2"/>
                          <a:endCxn id="63" idx="0"/>
                        </a:cNvCxnSpPr>
                      </a:nvCxnSpPr>
                      <a:spPr bwMode="auto">
                        <a:xfrm rot="16200000" flipH="1">
                          <a:off x="3234120" y="3869129"/>
                          <a:ext cx="166682" cy="80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82" name="向右箭號 81"/>
                        <a:cNvSpPr/>
                      </a:nvSpPr>
                      <a:spPr>
                        <a:xfrm>
                          <a:off x="3714744" y="2928934"/>
                          <a:ext cx="571504" cy="285752"/>
                        </a:xfrm>
                        <a:prstGeom prst="rightArrow">
                          <a:avLst/>
                        </a:prstGeom>
                        <a:noFill/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zh-TW" altLang="en-US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84" name="矩形 83"/>
                        <a:cNvSpPr/>
                      </a:nvSpPr>
                      <a:spPr bwMode="auto">
                        <a:xfrm>
                          <a:off x="6643702" y="2943218"/>
                          <a:ext cx="1033475" cy="342906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anchor="ctr"/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>
                              <a:defRPr/>
                            </a:pPr>
                            <a:r>
                              <a:rPr lang="en-US" altLang="zh-TW" sz="1600" dirty="0" err="1" smtClean="0">
                                <a:solidFill>
                                  <a:schemeClr val="tx1"/>
                                </a:solidFill>
                              </a:rPr>
                              <a:t>EXP</a:t>
                            </a:r>
                            <a:r>
                              <a:rPr lang="en-US" altLang="zh-TW" sz="1600" dirty="0" err="1" smtClean="0">
                                <a:solidFill>
                                  <a:srgbClr val="FF0000"/>
                                </a:solidFill>
                              </a:rPr>
                              <a:t>:int</a:t>
                            </a:r>
                            <a:endParaRPr lang="zh-TW" altLang="en-US" sz="1600" dirty="0">
                              <a:solidFill>
                                <a:srgbClr val="FF0000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85" name="矩形 84"/>
                        <a:cNvSpPr/>
                      </a:nvSpPr>
                      <a:spPr bwMode="auto">
                        <a:xfrm>
                          <a:off x="5143504" y="3541706"/>
                          <a:ext cx="960438" cy="244475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anchor="ctr"/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>
                              <a:defRPr/>
                            </a:pPr>
                            <a:r>
                              <a:rPr lang="en-US" altLang="zh-TW" sz="1600" dirty="0" err="1" smtClean="0">
                                <a:solidFill>
                                  <a:schemeClr val="tx1"/>
                                </a:solidFill>
                              </a:rPr>
                              <a:t>ITEM</a:t>
                            </a:r>
                            <a:r>
                              <a:rPr lang="en-US" altLang="zh-TW" sz="1600" dirty="0" err="1" smtClean="0">
                                <a:solidFill>
                                  <a:srgbClr val="FF0000"/>
                                </a:solidFill>
                              </a:rPr>
                              <a:t>:int</a:t>
                            </a:r>
                            <a:endParaRPr lang="zh-TW" altLang="en-US" sz="16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86" name="矩形 85"/>
                        <a:cNvSpPr/>
                      </a:nvSpPr>
                      <a:spPr bwMode="auto">
                        <a:xfrm>
                          <a:off x="7054070" y="3541706"/>
                          <a:ext cx="1098540" cy="244484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anchor="ctr"/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>
                              <a:defRPr/>
                            </a:pPr>
                            <a:r>
                              <a:rPr lang="en-US" altLang="zh-TW" sz="1600" dirty="0" err="1" smtClean="0">
                                <a:solidFill>
                                  <a:schemeClr val="tx1"/>
                                </a:solidFill>
                              </a:rPr>
                              <a:t>ITEM</a:t>
                            </a:r>
                            <a:r>
                              <a:rPr lang="en-US" altLang="zh-TW" sz="1600" dirty="0" err="1" smtClean="0">
                                <a:solidFill>
                                  <a:srgbClr val="FF0000"/>
                                </a:solidFill>
                              </a:rPr>
                              <a:t>:int</a:t>
                            </a:r>
                            <a:endParaRPr lang="zh-TW" altLang="en-US" sz="16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87" name="矩形 86"/>
                        <a:cNvSpPr/>
                      </a:nvSpPr>
                      <a:spPr bwMode="auto">
                        <a:xfrm>
                          <a:off x="6411128" y="3541706"/>
                          <a:ext cx="500066" cy="244484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anchor="ctr"/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>
                              <a:defRPr/>
                            </a:pPr>
                            <a:r>
                              <a:rPr lang="en-US" altLang="zh-TW" sz="1600" dirty="0" smtClean="0">
                                <a:solidFill>
                                  <a:schemeClr val="tx1"/>
                                </a:solidFill>
                              </a:rPr>
                              <a:t>+</a:t>
                            </a:r>
                            <a:endParaRPr lang="zh-TW" altLang="en-US" sz="16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88" name="直線單箭頭接點 87"/>
                        <a:cNvCxnSpPr>
                          <a:stCxn id="84" idx="2"/>
                          <a:endCxn id="85" idx="0"/>
                        </a:cNvCxnSpPr>
                      </a:nvCxnSpPr>
                      <a:spPr bwMode="auto">
                        <a:xfrm rot="5400000">
                          <a:off x="6264291" y="2645557"/>
                          <a:ext cx="255582" cy="153671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89" name="直線單箭頭接點 88"/>
                        <a:cNvCxnSpPr>
                          <a:stCxn id="84" idx="2"/>
                          <a:endCxn id="87" idx="0"/>
                        </a:cNvCxnSpPr>
                      </a:nvCxnSpPr>
                      <a:spPr bwMode="auto">
                        <a:xfrm rot="5400000">
                          <a:off x="6783010" y="3164276"/>
                          <a:ext cx="255582" cy="49927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90" name="直線單箭頭接點 89"/>
                        <a:cNvCxnSpPr>
                          <a:stCxn id="84" idx="2"/>
                          <a:endCxn id="86" idx="0"/>
                        </a:cNvCxnSpPr>
                      </a:nvCxnSpPr>
                      <a:spPr bwMode="auto">
                        <a:xfrm rot="16200000" flipH="1">
                          <a:off x="7254099" y="3192465"/>
                          <a:ext cx="255582" cy="4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91" name="直線單箭頭接點 90"/>
                        <a:cNvCxnSpPr/>
                      </a:nvCxnSpPr>
                      <a:spPr bwMode="auto">
                        <a:xfrm rot="16200000" flipH="1">
                          <a:off x="5540377" y="3865160"/>
                          <a:ext cx="166692" cy="873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92" name="矩形 91"/>
                        <a:cNvSpPr/>
                      </a:nvSpPr>
                      <a:spPr bwMode="auto">
                        <a:xfrm>
                          <a:off x="6357950" y="2428868"/>
                          <a:ext cx="877887" cy="223838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anchor="ctr"/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>
                              <a:defRPr/>
                            </a:pPr>
                            <a:r>
                              <a:rPr lang="en-US" altLang="zh-TW" sz="1600" dirty="0" smtClean="0">
                                <a:solidFill>
                                  <a:schemeClr val="tx1"/>
                                </a:solidFill>
                              </a:rPr>
                              <a:t>STMT</a:t>
                            </a:r>
                            <a:endParaRPr lang="zh-TW" altLang="en-US" sz="16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93" name="矩形 92"/>
                        <a:cNvSpPr/>
                      </a:nvSpPr>
                      <a:spPr bwMode="auto">
                        <a:xfrm>
                          <a:off x="4572001" y="2943218"/>
                          <a:ext cx="1114436" cy="342906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anchor="ctr"/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>
                              <a:defRPr/>
                            </a:pPr>
                            <a:r>
                              <a:rPr lang="en-US" altLang="zh-TW" sz="1600" dirty="0" err="1" smtClean="0">
                                <a:solidFill>
                                  <a:schemeClr val="tx1"/>
                                </a:solidFill>
                              </a:rPr>
                              <a:t>sum:id</a:t>
                            </a:r>
                            <a:r>
                              <a:rPr lang="en-US" altLang="zh-TW" sz="1600" dirty="0" err="1" smtClean="0">
                                <a:solidFill>
                                  <a:srgbClr val="FF0000"/>
                                </a:solidFill>
                              </a:rPr>
                              <a:t>:int</a:t>
                            </a:r>
                            <a:endParaRPr lang="zh-TW" altLang="en-US" sz="1600" dirty="0">
                              <a:solidFill>
                                <a:srgbClr val="FF0000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94" name="直線單箭頭接點 93"/>
                        <a:cNvCxnSpPr>
                          <a:stCxn id="92" idx="2"/>
                          <a:endCxn id="93" idx="0"/>
                        </a:cNvCxnSpPr>
                      </a:nvCxnSpPr>
                      <a:spPr bwMode="auto">
                        <a:xfrm rot="5400000">
                          <a:off x="5817801" y="1964125"/>
                          <a:ext cx="290512" cy="16676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95" name="直線單箭頭接點 94"/>
                        <a:cNvCxnSpPr>
                          <a:stCxn id="92" idx="2"/>
                          <a:endCxn id="84" idx="0"/>
                        </a:cNvCxnSpPr>
                      </a:nvCxnSpPr>
                      <a:spPr bwMode="auto">
                        <a:xfrm rot="16200000" flipH="1">
                          <a:off x="6833411" y="2616189"/>
                          <a:ext cx="290512" cy="36354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96" name="矩形 95"/>
                        <a:cNvSpPr/>
                      </a:nvSpPr>
                      <a:spPr bwMode="auto">
                        <a:xfrm>
                          <a:off x="5867412" y="2943218"/>
                          <a:ext cx="561976" cy="342906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anchor="ctr"/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>
                              <a:defRPr/>
                            </a:pPr>
                            <a:r>
                              <a:rPr lang="en-US" altLang="zh-TW" sz="1600" dirty="0" smtClean="0">
                                <a:solidFill>
                                  <a:schemeClr val="tx1"/>
                                </a:solidFill>
                              </a:rPr>
                              <a:t>=</a:t>
                            </a:r>
                            <a:endParaRPr lang="zh-TW" altLang="en-US" sz="16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97" name="直線單箭頭接點 96"/>
                        <a:cNvCxnSpPr>
                          <a:stCxn id="92" idx="2"/>
                          <a:endCxn id="96" idx="0"/>
                        </a:cNvCxnSpPr>
                      </a:nvCxnSpPr>
                      <a:spPr bwMode="auto">
                        <a:xfrm rot="5400000">
                          <a:off x="6327391" y="2473715"/>
                          <a:ext cx="290512" cy="64849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98" name="矩形 97"/>
                        <a:cNvSpPr/>
                      </a:nvSpPr>
                      <a:spPr bwMode="auto">
                        <a:xfrm>
                          <a:off x="5143504" y="3952873"/>
                          <a:ext cx="1124748" cy="333383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anchor="ctr"/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>
                              <a:defRPr/>
                            </a:pPr>
                            <a:r>
                              <a:rPr lang="en-US" altLang="zh-TW" sz="1600" dirty="0" err="1" smtClean="0">
                                <a:solidFill>
                                  <a:schemeClr val="tx1"/>
                                </a:solidFill>
                              </a:rPr>
                              <a:t>sum:id</a:t>
                            </a:r>
                            <a:r>
                              <a:rPr lang="en-US" altLang="zh-TW" sz="1600" dirty="0" err="1" smtClean="0">
                                <a:solidFill>
                                  <a:srgbClr val="FF0000"/>
                                </a:solidFill>
                              </a:rPr>
                              <a:t>:int</a:t>
                            </a:r>
                            <a:endParaRPr lang="zh-TW" altLang="en-US" sz="16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99" name="矩形 98"/>
                        <a:cNvSpPr/>
                      </a:nvSpPr>
                      <a:spPr bwMode="auto">
                        <a:xfrm>
                          <a:off x="7054070" y="3952872"/>
                          <a:ext cx="1100145" cy="333383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anchor="ctr"/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>
                              <a:defRPr/>
                            </a:pPr>
                            <a:r>
                              <a:rPr lang="en-US" altLang="zh-TW" sz="1600" dirty="0" smtClean="0">
                                <a:solidFill>
                                  <a:schemeClr val="tx1"/>
                                </a:solidFill>
                              </a:rPr>
                              <a:t>i:id</a:t>
                            </a:r>
                            <a:r>
                              <a:rPr lang="en-US" altLang="zh-TW" sz="1600" dirty="0" smtClean="0">
                                <a:solidFill>
                                  <a:srgbClr val="FF0000"/>
                                </a:solidFill>
                              </a:rPr>
                              <a:t>:int</a:t>
                            </a:r>
                            <a:endParaRPr lang="zh-TW" altLang="en-US" sz="1600" dirty="0">
                              <a:solidFill>
                                <a:srgbClr val="FF0000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100" name="直線單箭頭接點 99"/>
                        <a:cNvCxnSpPr>
                          <a:stCxn id="86" idx="2"/>
                          <a:endCxn id="99" idx="0"/>
                        </a:cNvCxnSpPr>
                      </a:nvCxnSpPr>
                      <a:spPr bwMode="auto">
                        <a:xfrm rot="16200000" flipH="1">
                          <a:off x="7520400" y="3869129"/>
                          <a:ext cx="166682" cy="80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103" name="文字方塊 102"/>
                        <a:cNvSpPr txBox="1"/>
                      </a:nvSpPr>
                      <a:spPr>
                        <a:xfrm>
                          <a:off x="1285852" y="4857760"/>
                          <a:ext cx="1223412" cy="36933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zh-TW" dirty="0" smtClean="0"/>
                              <a:t>(a) </a:t>
                            </a:r>
                            <a:r>
                              <a:rPr lang="zh-TW" altLang="en-US" dirty="0" smtClean="0"/>
                              <a:t>語法樹</a:t>
                            </a:r>
                            <a:endParaRPr lang="zh-TW" altLang="en-US" dirty="0"/>
                          </a:p>
                        </a:txBody>
                        <a:useSpRect/>
                      </a:txSp>
                    </a:sp>
                    <a:sp>
                      <a:nvSpPr>
                        <a:cNvPr id="104" name="文字方塊 103"/>
                        <a:cNvSpPr txBox="1"/>
                      </a:nvSpPr>
                      <a:spPr>
                        <a:xfrm>
                          <a:off x="5929322" y="4857760"/>
                          <a:ext cx="1223412" cy="36933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zh-TW" dirty="0" smtClean="0"/>
                              <a:t>(b) </a:t>
                            </a:r>
                            <a:r>
                              <a:rPr lang="zh-TW" altLang="en-US" dirty="0" smtClean="0"/>
                              <a:t>語意樹</a:t>
                            </a:r>
                            <a:endParaRPr lang="zh-TW" altLang="en-US" dirty="0"/>
                          </a:p>
                        </a:txBody>
                        <a:useSpRect/>
                      </a:txSp>
                    </a:sp>
                    <a:sp>
                      <a:nvSpPr>
                        <a:cNvPr id="106" name="文字方塊 105"/>
                        <a:cNvSpPr txBox="1"/>
                      </a:nvSpPr>
                      <a:spPr>
                        <a:xfrm>
                          <a:off x="3500430" y="2500306"/>
                          <a:ext cx="1107996" cy="36933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zh-TW" altLang="en-US" dirty="0" smtClean="0"/>
                              <a:t>語意分析</a:t>
                            </a:r>
                            <a:endParaRPr lang="zh-TW" altLang="en-US" dirty="0"/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inline>
        </w:drawing>
      </w:r>
    </w:p>
    <w:p w:rsidR="008B025D" w:rsidRDefault="008B025D" w:rsidP="008B025D">
      <w:pPr>
        <w:pStyle w:val="a8"/>
        <w:jc w:val="center"/>
      </w:pPr>
      <w:bookmarkStart w:id="27" w:name="_Ref258750175"/>
      <w:r>
        <w:rPr>
          <w:rFonts w:hint="eastAsia"/>
        </w:rPr>
        <w:t>圖</w:t>
      </w:r>
      <w:r>
        <w:rPr>
          <w:rFonts w:hint="eastAsia"/>
        </w:rPr>
        <w:t xml:space="preserve"> </w:t>
      </w:r>
      <w:fldSimple w:instr=" STYLEREF 1 \s ">
        <w:r w:rsidR="00FB3CC2">
          <w:rPr>
            <w:noProof/>
          </w:rPr>
          <w:t>8</w:t>
        </w:r>
      </w:fldSimple>
      <w:r>
        <w:t>.</w:t>
      </w:r>
      <w:r w:rsidR="00850036"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圖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 w:rsidR="00850036">
        <w:fldChar w:fldCharType="separate"/>
      </w:r>
      <w:r w:rsidR="00FB3CC2">
        <w:rPr>
          <w:noProof/>
        </w:rPr>
        <w:t>11</w:t>
      </w:r>
      <w:r w:rsidR="00850036">
        <w:fldChar w:fldCharType="end"/>
      </w:r>
      <w:bookmarkEnd w:id="27"/>
      <w:r>
        <w:rPr>
          <w:rFonts w:hint="eastAsia"/>
        </w:rPr>
        <w:t xml:space="preserve"> </w:t>
      </w:r>
      <w:r w:rsidR="005B0FA7">
        <w:rPr>
          <w:rFonts w:hint="eastAsia"/>
        </w:rPr>
        <w:t>語意</w:t>
      </w:r>
      <w:r>
        <w:rPr>
          <w:rFonts w:hint="eastAsia"/>
        </w:rPr>
        <w:t>分析：將語法樹標註上節點型態</w:t>
      </w:r>
    </w:p>
    <w:p w:rsidR="008B025D" w:rsidRDefault="008B025D" w:rsidP="008B025D"/>
    <w:p w:rsidR="00343CB5" w:rsidRDefault="002F7229" w:rsidP="008B025D">
      <w:r>
        <w:rPr>
          <w:rFonts w:hint="eastAsia"/>
        </w:rPr>
        <w:t>在將語法樹轉成</w:t>
      </w:r>
      <w:r w:rsidR="005B0FA7">
        <w:rPr>
          <w:rFonts w:hint="eastAsia"/>
        </w:rPr>
        <w:t>語意</w:t>
      </w:r>
      <w:r>
        <w:rPr>
          <w:rFonts w:hint="eastAsia"/>
        </w:rPr>
        <w:t>樹的過程中，必須檢查型態的相容問題，</w:t>
      </w:r>
      <w:r w:rsidR="00343CB5">
        <w:rPr>
          <w:rFonts w:hint="eastAsia"/>
        </w:rPr>
        <w:t>舉例而言，我們通</w:t>
      </w:r>
      <w:r w:rsidR="00343CB5">
        <w:rPr>
          <w:rFonts w:hint="eastAsia"/>
        </w:rPr>
        <w:lastRenderedPageBreak/>
        <w:t>常不能將一個整數與一個字串變數進行相乘的動作，因為這兩</w:t>
      </w:r>
      <w:r w:rsidR="00BB1501">
        <w:rPr>
          <w:rFonts w:hint="eastAsia"/>
        </w:rPr>
        <w:t>種</w:t>
      </w:r>
      <w:r>
        <w:rPr>
          <w:rFonts w:hint="eastAsia"/>
        </w:rPr>
        <w:t>型態是無法相乘的</w:t>
      </w:r>
      <w:r w:rsidR="00BB1501">
        <w:rPr>
          <w:rFonts w:hint="eastAsia"/>
        </w:rPr>
        <w:t>。所以</w:t>
      </w:r>
      <w:r>
        <w:rPr>
          <w:rFonts w:hint="eastAsia"/>
        </w:rPr>
        <w:t>，當您撰寫了</w:t>
      </w:r>
      <w:r w:rsidR="00850036">
        <w:fldChar w:fldCharType="begin"/>
      </w:r>
      <w:r w:rsidR="00FD2766">
        <w:instrText xml:space="preserve"> </w:instrText>
      </w:r>
      <w:r w:rsidR="00FD2766">
        <w:rPr>
          <w:rFonts w:hint="eastAsia"/>
        </w:rPr>
        <w:instrText>REF _Ref258750825 \h</w:instrText>
      </w:r>
      <w:r w:rsidR="00FD2766">
        <w:instrText xml:space="preserve"> </w:instrText>
      </w:r>
      <w:r w:rsidR="00850036">
        <w:fldChar w:fldCharType="separate"/>
      </w:r>
      <w:r w:rsidR="00FB3CC2">
        <w:rPr>
          <w:rFonts w:hint="eastAsia"/>
        </w:rPr>
        <w:t>範例</w:t>
      </w:r>
      <w:r w:rsidR="00FB3CC2">
        <w:rPr>
          <w:rFonts w:hint="eastAsia"/>
        </w:rPr>
        <w:t xml:space="preserve"> </w:t>
      </w:r>
      <w:r w:rsidR="00FB3CC2">
        <w:rPr>
          <w:noProof/>
        </w:rPr>
        <w:t>8</w:t>
      </w:r>
      <w:r w:rsidR="00FB3CC2">
        <w:t>.</w:t>
      </w:r>
      <w:r w:rsidR="00FB3CC2">
        <w:rPr>
          <w:noProof/>
        </w:rPr>
        <w:t>2</w:t>
      </w:r>
      <w:r w:rsidR="00850036">
        <w:fldChar w:fldCharType="end"/>
      </w:r>
      <w:r w:rsidR="00FD2766">
        <w:rPr>
          <w:rFonts w:hint="eastAsia"/>
        </w:rPr>
        <w:t>這樣的程式並進行編譯時，</w:t>
      </w:r>
      <w:r w:rsidR="005B0FA7">
        <w:rPr>
          <w:rFonts w:hint="eastAsia"/>
        </w:rPr>
        <w:t>語意</w:t>
      </w:r>
      <w:r w:rsidR="00FD2766">
        <w:rPr>
          <w:rFonts w:hint="eastAsia"/>
        </w:rPr>
        <w:t>分析器將會發現到</w:t>
      </w:r>
      <w:r w:rsidR="00FD2766">
        <w:rPr>
          <w:rFonts w:hint="eastAsia"/>
        </w:rPr>
        <w:t xml:space="preserve"> a </w:t>
      </w:r>
      <w:r w:rsidR="00FD2766">
        <w:rPr>
          <w:rFonts w:hint="eastAsia"/>
        </w:rPr>
        <w:t>與</w:t>
      </w:r>
      <w:r w:rsidR="00FD2766">
        <w:rPr>
          <w:rFonts w:hint="eastAsia"/>
        </w:rPr>
        <w:t xml:space="preserve"> b </w:t>
      </w:r>
      <w:r w:rsidR="00FD2766">
        <w:rPr>
          <w:rFonts w:hint="eastAsia"/>
        </w:rPr>
        <w:t>是無法相乘的，因而輸出錯誤訊息。</w:t>
      </w:r>
    </w:p>
    <w:p w:rsidR="002F7229" w:rsidRDefault="002F7229" w:rsidP="008B025D"/>
    <w:p w:rsidR="00FD2766" w:rsidRDefault="00FD2766" w:rsidP="00FD2766">
      <w:pPr>
        <w:pStyle w:val="a8"/>
      </w:pPr>
      <w:bookmarkStart w:id="28" w:name="_Ref258750825"/>
      <w:r>
        <w:rPr>
          <w:rFonts w:hint="eastAsia"/>
        </w:rPr>
        <w:t>範例</w:t>
      </w:r>
      <w:r>
        <w:rPr>
          <w:rFonts w:hint="eastAsia"/>
        </w:rPr>
        <w:t xml:space="preserve"> </w:t>
      </w:r>
      <w:fldSimple w:instr=" STYLEREF 1 \s ">
        <w:r w:rsidR="00FB3CC2">
          <w:rPr>
            <w:noProof/>
          </w:rPr>
          <w:t>8</w:t>
        </w:r>
      </w:fldSimple>
      <w:r>
        <w:t>.</w:t>
      </w:r>
      <w:r w:rsidR="00850036"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範例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 w:rsidR="00850036">
        <w:fldChar w:fldCharType="separate"/>
      </w:r>
      <w:r w:rsidR="00FB3CC2">
        <w:rPr>
          <w:noProof/>
        </w:rPr>
        <w:t>2</w:t>
      </w:r>
      <w:r w:rsidR="00850036">
        <w:fldChar w:fldCharType="end"/>
      </w:r>
      <w:bookmarkEnd w:id="28"/>
      <w:r>
        <w:rPr>
          <w:rFonts w:hint="eastAsia"/>
        </w:rPr>
        <w:t xml:space="preserve"> </w:t>
      </w:r>
      <w:r>
        <w:rPr>
          <w:rFonts w:hint="eastAsia"/>
        </w:rPr>
        <w:t>語法正確但</w:t>
      </w:r>
      <w:r w:rsidR="005B0FA7">
        <w:rPr>
          <w:rFonts w:hint="eastAsia"/>
        </w:rPr>
        <w:t>語意</w:t>
      </w:r>
      <w:r>
        <w:rPr>
          <w:rFonts w:hint="eastAsia"/>
        </w:rPr>
        <w:t>錯誤的程式範例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181"/>
        <w:gridCol w:w="4181"/>
      </w:tblGrid>
      <w:tr w:rsidR="002F7229" w:rsidTr="00EA5B58">
        <w:tc>
          <w:tcPr>
            <w:tcW w:w="4181" w:type="dxa"/>
          </w:tcPr>
          <w:p w:rsidR="002F7229" w:rsidRDefault="002F7229" w:rsidP="008B025D">
            <w:r>
              <w:rPr>
                <w:rFonts w:hint="eastAsia"/>
              </w:rPr>
              <w:t xml:space="preserve">C </w:t>
            </w:r>
            <w:r>
              <w:rPr>
                <w:rFonts w:hint="eastAsia"/>
              </w:rPr>
              <w:t>語言程式</w:t>
            </w:r>
          </w:p>
        </w:tc>
        <w:tc>
          <w:tcPr>
            <w:tcW w:w="4181" w:type="dxa"/>
          </w:tcPr>
          <w:p w:rsidR="002F7229" w:rsidRDefault="005B0FA7" w:rsidP="008B025D">
            <w:r>
              <w:rPr>
                <w:rFonts w:hint="eastAsia"/>
              </w:rPr>
              <w:t>語意</w:t>
            </w:r>
            <w:r w:rsidR="002F7229">
              <w:rPr>
                <w:rFonts w:hint="eastAsia"/>
              </w:rPr>
              <w:t>分析的結果</w:t>
            </w:r>
          </w:p>
        </w:tc>
      </w:tr>
      <w:tr w:rsidR="002F7229" w:rsidTr="00EA5B58">
        <w:tc>
          <w:tcPr>
            <w:tcW w:w="4181" w:type="dxa"/>
          </w:tcPr>
          <w:p w:rsidR="002F7229" w:rsidRDefault="002F7229" w:rsidP="002F7229">
            <w:r>
              <w:t>int a=5, c;</w:t>
            </w:r>
          </w:p>
          <w:p w:rsidR="002F7229" w:rsidRDefault="002F7229" w:rsidP="002F7229">
            <w:r>
              <w:t>char b[10];</w:t>
            </w:r>
          </w:p>
          <w:p w:rsidR="002F7229" w:rsidRDefault="002F7229" w:rsidP="002F7229">
            <w:r>
              <w:t>c = a * b;</w:t>
            </w:r>
          </w:p>
        </w:tc>
        <w:tc>
          <w:tcPr>
            <w:tcW w:w="4181" w:type="dxa"/>
          </w:tcPr>
          <w:p w:rsidR="002F7229" w:rsidRDefault="002F7229" w:rsidP="008B025D">
            <w:r>
              <w:t xml:space="preserve">a, c </w:t>
            </w:r>
            <w:r>
              <w:rPr>
                <w:rFonts w:hint="eastAsia"/>
              </w:rPr>
              <w:t>是整數</w:t>
            </w:r>
          </w:p>
          <w:p w:rsidR="002F7229" w:rsidRDefault="002F7229" w:rsidP="008B025D">
            <w:r>
              <w:rPr>
                <w:rFonts w:hint="eastAsia"/>
              </w:rPr>
              <w:t xml:space="preserve">b </w:t>
            </w:r>
            <w:r>
              <w:rPr>
                <w:rFonts w:hint="eastAsia"/>
              </w:rPr>
              <w:t>是字元陣列</w:t>
            </w:r>
          </w:p>
          <w:p w:rsidR="002F7229" w:rsidRDefault="002F7229" w:rsidP="00F73374">
            <w:r>
              <w:rPr>
                <w:rFonts w:hint="eastAsia"/>
              </w:rPr>
              <w:t>c (</w:t>
            </w:r>
            <w:ins w:id="29" w:author="ccc" w:date="2010-04-27T09:54:00Z">
              <w:r w:rsidR="003706FA">
                <w:rPr>
                  <w:rFonts w:hint="eastAsia"/>
                </w:rPr>
                <w:t>型態</w:t>
              </w:r>
            </w:ins>
            <w:r w:rsidR="00BB1501">
              <w:rPr>
                <w:rFonts w:hint="eastAsia"/>
              </w:rPr>
              <w:t>錯誤</w:t>
            </w:r>
            <w:del w:id="30" w:author="ccc" w:date="2010-04-27T09:52:00Z">
              <w:r w:rsidR="00BB1501" w:rsidDel="00F73374">
                <w:rPr>
                  <w:rFonts w:hint="eastAsia"/>
                </w:rPr>
                <w:delText>?</w:delText>
              </w:r>
            </w:del>
            <w:r>
              <w:rPr>
                <w:rFonts w:hint="eastAsia"/>
              </w:rPr>
              <w:t>) = a (</w:t>
            </w:r>
            <w:r>
              <w:rPr>
                <w:rFonts w:hint="eastAsia"/>
              </w:rPr>
              <w:t>整數</w:t>
            </w:r>
            <w:r>
              <w:rPr>
                <w:rFonts w:hint="eastAsia"/>
              </w:rPr>
              <w:t>) * b (</w:t>
            </w:r>
            <w:r>
              <w:rPr>
                <w:rFonts w:hint="eastAsia"/>
              </w:rPr>
              <w:t>字元陣列</w:t>
            </w:r>
            <w:r>
              <w:rPr>
                <w:rFonts w:hint="eastAsia"/>
              </w:rPr>
              <w:t>)</w:t>
            </w:r>
          </w:p>
        </w:tc>
      </w:tr>
    </w:tbl>
    <w:p w:rsidR="00343CB5" w:rsidRPr="002F7229" w:rsidRDefault="00343CB5" w:rsidP="008B025D"/>
    <w:p w:rsidR="00A04545" w:rsidRDefault="00A04545" w:rsidP="00350B47">
      <w:pPr>
        <w:pStyle w:val="2"/>
        <w:numPr>
          <w:ilvl w:val="1"/>
          <w:numId w:val="5"/>
        </w:numPr>
      </w:pPr>
      <w:bookmarkStart w:id="31" w:name="_Ref258742583"/>
      <w:r>
        <w:rPr>
          <w:rFonts w:hint="eastAsia"/>
        </w:rPr>
        <w:t>中間碼產生</w:t>
      </w:r>
      <w:bookmarkEnd w:id="31"/>
    </w:p>
    <w:p w:rsidR="00655A55" w:rsidRDefault="00434E00" w:rsidP="00655A55">
      <w:r>
        <w:rPr>
          <w:rFonts w:hint="eastAsia"/>
        </w:rPr>
        <w:t>一但</w:t>
      </w:r>
      <w:r w:rsidR="005B0FA7">
        <w:rPr>
          <w:rFonts w:hint="eastAsia"/>
        </w:rPr>
        <w:t>語意</w:t>
      </w:r>
      <w:r>
        <w:rPr>
          <w:rFonts w:hint="eastAsia"/>
        </w:rPr>
        <w:t>樹建立完成，我們就可以利用程式將樹中的每個節點，展開為中間碼，其方法是利用</w:t>
      </w:r>
      <w:r w:rsidR="00BB1501">
        <w:rPr>
          <w:rFonts w:hint="eastAsia"/>
        </w:rPr>
        <w:t>遞迴</w:t>
      </w:r>
      <w:r>
        <w:rPr>
          <w:rFonts w:hint="eastAsia"/>
        </w:rPr>
        <w:t>的方式，從根節點開始，</w:t>
      </w:r>
      <w:r w:rsidR="00BB1501">
        <w:rPr>
          <w:rFonts w:hint="eastAsia"/>
        </w:rPr>
        <w:t>遞迴</w:t>
      </w:r>
      <w:r>
        <w:rPr>
          <w:rFonts w:hint="eastAsia"/>
        </w:rPr>
        <w:t>的展開每個子節點，直到所有節點的中間碼都產生完畢為止。</w:t>
      </w:r>
    </w:p>
    <w:p w:rsidR="00434E00" w:rsidRPr="00434E00" w:rsidRDefault="00434E00" w:rsidP="00655A55"/>
    <w:p w:rsidR="00655A55" w:rsidRDefault="00655A55" w:rsidP="00655A55">
      <w:r>
        <w:rPr>
          <w:rFonts w:hint="eastAsia"/>
        </w:rPr>
        <w:t>讓我們看看</w:t>
      </w:r>
      <w:r w:rsidR="00850036">
        <w:fldChar w:fldCharType="begin"/>
      </w:r>
      <w:r w:rsidR="001B6106">
        <w:instrText xml:space="preserve"> </w:instrText>
      </w:r>
      <w:r w:rsidR="001B6106">
        <w:rPr>
          <w:rFonts w:hint="eastAsia"/>
        </w:rPr>
        <w:instrText>REF _Ref258759055 \h</w:instrText>
      </w:r>
      <w:r w:rsidR="001B6106">
        <w:instrText xml:space="preserve"> </w:instrText>
      </w:r>
      <w:r w:rsidR="00850036">
        <w:fldChar w:fldCharType="separate"/>
      </w:r>
      <w:r w:rsidR="00FB3CC2">
        <w:rPr>
          <w:rFonts w:hint="eastAsia"/>
        </w:rPr>
        <w:t>範例</w:t>
      </w:r>
      <w:r w:rsidR="00FB3CC2">
        <w:rPr>
          <w:rFonts w:hint="eastAsia"/>
        </w:rPr>
        <w:t xml:space="preserve"> </w:t>
      </w:r>
      <w:r w:rsidR="00FB3CC2">
        <w:rPr>
          <w:noProof/>
        </w:rPr>
        <w:t>8</w:t>
      </w:r>
      <w:r w:rsidR="00FB3CC2">
        <w:t>.</w:t>
      </w:r>
      <w:r w:rsidR="00FB3CC2">
        <w:rPr>
          <w:noProof/>
        </w:rPr>
        <w:t>3</w:t>
      </w:r>
      <w:r w:rsidR="00850036">
        <w:fldChar w:fldCharType="end"/>
      </w:r>
      <w:r>
        <w:rPr>
          <w:rFonts w:hint="eastAsia"/>
        </w:rPr>
        <w:t>的程式與其中間碼，該中間碼採用的是後置式語法</w:t>
      </w:r>
      <w:r>
        <w:rPr>
          <w:rStyle w:val="aff"/>
        </w:rPr>
        <w:footnoteReference w:id="4"/>
      </w:r>
      <w:r>
        <w:rPr>
          <w:rFonts w:hint="eastAsia"/>
        </w:rPr>
        <w:t>，因此，最後一個參數通常是目標運算元，而第一個參數則固定是運算符號。</w:t>
      </w:r>
    </w:p>
    <w:p w:rsidR="00655A55" w:rsidRPr="001B6106" w:rsidRDefault="00655A55" w:rsidP="00655A55"/>
    <w:p w:rsidR="00655A55" w:rsidRDefault="00655A55" w:rsidP="00655A55">
      <w:r>
        <w:rPr>
          <w:rFonts w:hint="eastAsia"/>
        </w:rPr>
        <w:t>在</w:t>
      </w:r>
      <w:r w:rsidR="00850036">
        <w:fldChar w:fldCharType="begin"/>
      </w:r>
      <w:r w:rsidR="001B6106">
        <w:instrText xml:space="preserve"> </w:instrText>
      </w:r>
      <w:r w:rsidR="001B6106">
        <w:rPr>
          <w:rFonts w:hint="eastAsia"/>
        </w:rPr>
        <w:instrText>REF _Ref258759055 \h</w:instrText>
      </w:r>
      <w:r w:rsidR="001B6106">
        <w:instrText xml:space="preserve"> </w:instrText>
      </w:r>
      <w:r w:rsidR="00850036">
        <w:fldChar w:fldCharType="separate"/>
      </w:r>
      <w:r w:rsidR="00FB3CC2">
        <w:rPr>
          <w:rFonts w:hint="eastAsia"/>
        </w:rPr>
        <w:t>範例</w:t>
      </w:r>
      <w:r w:rsidR="00FB3CC2">
        <w:rPr>
          <w:rFonts w:hint="eastAsia"/>
        </w:rPr>
        <w:t xml:space="preserve"> </w:t>
      </w:r>
      <w:r w:rsidR="00FB3CC2">
        <w:rPr>
          <w:noProof/>
        </w:rPr>
        <w:t>8</w:t>
      </w:r>
      <w:r w:rsidR="00FB3CC2">
        <w:t>.</w:t>
      </w:r>
      <w:r w:rsidR="00FB3CC2">
        <w:rPr>
          <w:noProof/>
        </w:rPr>
        <w:t>3</w:t>
      </w:r>
      <w:r w:rsidR="00850036">
        <w:fldChar w:fldCharType="end"/>
      </w:r>
      <w:r>
        <w:rPr>
          <w:rFonts w:hint="eastAsia"/>
        </w:rPr>
        <w:t>的中間碼內，</w:t>
      </w:r>
      <w:r>
        <w:rPr>
          <w:rFonts w:hint="eastAsia"/>
        </w:rPr>
        <w:t>FOR</w:t>
      </w:r>
      <w:r w:rsidR="008679FC">
        <w:rPr>
          <w:rFonts w:hint="eastAsia"/>
        </w:rPr>
        <w:t>0</w:t>
      </w:r>
      <w:r>
        <w:rPr>
          <w:rFonts w:hint="eastAsia"/>
        </w:rPr>
        <w:t xml:space="preserve"> </w:t>
      </w:r>
      <w:r>
        <w:rPr>
          <w:rFonts w:hint="eastAsia"/>
        </w:rPr>
        <w:t>是迴圈的起始標記，</w:t>
      </w:r>
      <w:r>
        <w:rPr>
          <w:rFonts w:hint="eastAsia"/>
        </w:rPr>
        <w:t>_FOR</w:t>
      </w:r>
      <w:r w:rsidR="008679FC">
        <w:rPr>
          <w:rFonts w:hint="eastAsia"/>
        </w:rPr>
        <w:t>0</w:t>
      </w:r>
      <w:r>
        <w:rPr>
          <w:rFonts w:hint="eastAsia"/>
        </w:rPr>
        <w:t xml:space="preserve"> </w:t>
      </w:r>
      <w:r>
        <w:rPr>
          <w:rFonts w:hint="eastAsia"/>
        </w:rPr>
        <w:t>是迴圈的結束標記</w:t>
      </w:r>
      <w:r w:rsidR="008679FC">
        <w:rPr>
          <w:rFonts w:hint="eastAsia"/>
        </w:rPr>
        <w:t>；</w:t>
      </w:r>
      <w:r>
        <w:rPr>
          <w:rFonts w:hint="eastAsia"/>
        </w:rPr>
        <w:t>而</w:t>
      </w:r>
      <w:r>
        <w:rPr>
          <w:rFonts w:hint="eastAsia"/>
        </w:rPr>
        <w:t xml:space="preserve"> T</w:t>
      </w:r>
      <w:r w:rsidR="008679FC">
        <w:rPr>
          <w:rFonts w:hint="eastAsia"/>
        </w:rPr>
        <w:t xml:space="preserve">0 </w:t>
      </w:r>
      <w:r>
        <w:rPr>
          <w:rFonts w:hint="eastAsia"/>
        </w:rPr>
        <w:t>是臨時變數，用來儲存計算時的中間結果</w:t>
      </w:r>
      <w:r w:rsidR="008679FC">
        <w:rPr>
          <w:rFonts w:hint="eastAsia"/>
        </w:rPr>
        <w:t>；</w:t>
      </w:r>
      <w:r>
        <w:rPr>
          <w:rFonts w:hint="eastAsia"/>
        </w:rPr>
        <w:t xml:space="preserve">JEQ </w:t>
      </w:r>
      <w:r>
        <w:rPr>
          <w:rFonts w:hint="eastAsia"/>
        </w:rPr>
        <w:t>是條件式跳躍指令，</w:t>
      </w:r>
      <w:r>
        <w:rPr>
          <w:rFonts w:hint="eastAsia"/>
        </w:rPr>
        <w:t xml:space="preserve">JMP </w:t>
      </w:r>
      <w:r>
        <w:rPr>
          <w:rFonts w:hint="eastAsia"/>
        </w:rPr>
        <w:t>是跳躍指令，這與</w:t>
      </w:r>
      <w:r>
        <w:rPr>
          <w:rFonts w:hint="eastAsia"/>
        </w:rPr>
        <w:t>CPU0</w:t>
      </w:r>
      <w:r>
        <w:rPr>
          <w:rFonts w:hint="eastAsia"/>
        </w:rPr>
        <w:t>的組合語言很像，只是採用了後置式的語法。</w:t>
      </w:r>
    </w:p>
    <w:p w:rsidR="00655A55" w:rsidRDefault="00655A55" w:rsidP="00655A55"/>
    <w:p w:rsidR="00655A55" w:rsidRDefault="00655A55" w:rsidP="00655A55">
      <w:pPr>
        <w:pStyle w:val="a8"/>
      </w:pPr>
      <w:bookmarkStart w:id="32" w:name="_Ref258759055"/>
      <w:r>
        <w:rPr>
          <w:rFonts w:hint="eastAsia"/>
        </w:rPr>
        <w:t>範例</w:t>
      </w:r>
      <w:r>
        <w:rPr>
          <w:rFonts w:hint="eastAsia"/>
        </w:rPr>
        <w:t xml:space="preserve"> </w:t>
      </w:r>
      <w:fldSimple w:instr=" STYLEREF 1 \s ">
        <w:r w:rsidR="00FB3CC2">
          <w:rPr>
            <w:noProof/>
          </w:rPr>
          <w:t>8</w:t>
        </w:r>
      </w:fldSimple>
      <w:r>
        <w:t>.</w:t>
      </w:r>
      <w:r w:rsidR="00850036"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範例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 w:rsidR="00850036">
        <w:fldChar w:fldCharType="separate"/>
      </w:r>
      <w:r w:rsidR="00FB3CC2">
        <w:rPr>
          <w:noProof/>
        </w:rPr>
        <w:t>3</w:t>
      </w:r>
      <w:r w:rsidR="00850036">
        <w:fldChar w:fldCharType="end"/>
      </w:r>
      <w:bookmarkEnd w:id="32"/>
      <w:r>
        <w:rPr>
          <w:rFonts w:hint="eastAsia"/>
        </w:rPr>
        <w:t xml:space="preserve"> </w:t>
      </w:r>
      <w:r>
        <w:rPr>
          <w:rFonts w:hint="eastAsia"/>
        </w:rPr>
        <w:t>將</w:t>
      </w:r>
      <w:r>
        <w:rPr>
          <w:rFonts w:hint="eastAsia"/>
        </w:rPr>
        <w:t xml:space="preserve">C0 </w:t>
      </w:r>
      <w:r>
        <w:rPr>
          <w:rFonts w:hint="eastAsia"/>
        </w:rPr>
        <w:t>語言編譯成中間碼的範例</w:t>
      </w:r>
    </w:p>
    <w:tbl>
      <w:tblPr>
        <w:tblW w:w="88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675"/>
        <w:gridCol w:w="2268"/>
        <w:gridCol w:w="3261"/>
        <w:gridCol w:w="2693"/>
      </w:tblGrid>
      <w:tr w:rsidR="00655A55" w:rsidRPr="00863D87" w:rsidTr="00EA5B58">
        <w:tc>
          <w:tcPr>
            <w:tcW w:w="675" w:type="dxa"/>
          </w:tcPr>
          <w:p w:rsidR="00655A55" w:rsidRPr="00863D87" w:rsidRDefault="00655A55" w:rsidP="00EA5B58"/>
        </w:tc>
        <w:tc>
          <w:tcPr>
            <w:tcW w:w="2268" w:type="dxa"/>
          </w:tcPr>
          <w:p w:rsidR="00655A55" w:rsidRPr="00863D87" w:rsidRDefault="00655A55" w:rsidP="00EA5B58">
            <w:r w:rsidRPr="00863D87">
              <w:rPr>
                <w:rFonts w:hint="eastAsia"/>
              </w:rPr>
              <w:t xml:space="preserve">C0 </w:t>
            </w:r>
            <w:r w:rsidRPr="00863D87">
              <w:rPr>
                <w:rFonts w:hint="eastAsia"/>
              </w:rPr>
              <w:t>語言程式</w:t>
            </w:r>
          </w:p>
        </w:tc>
        <w:tc>
          <w:tcPr>
            <w:tcW w:w="3261" w:type="dxa"/>
          </w:tcPr>
          <w:p w:rsidR="00655A55" w:rsidRPr="00863D87" w:rsidRDefault="00655A55" w:rsidP="00EA5B58">
            <w:r w:rsidRPr="00863D87">
              <w:rPr>
                <w:rFonts w:hint="eastAsia"/>
              </w:rPr>
              <w:t>中間碼</w:t>
            </w:r>
          </w:p>
        </w:tc>
        <w:tc>
          <w:tcPr>
            <w:tcW w:w="2693" w:type="dxa"/>
          </w:tcPr>
          <w:p w:rsidR="00655A55" w:rsidRPr="00863D87" w:rsidRDefault="00655A55" w:rsidP="00EA5B58">
            <w:r w:rsidRPr="00863D87">
              <w:rPr>
                <w:rFonts w:hint="eastAsia"/>
              </w:rPr>
              <w:t>說明</w:t>
            </w:r>
          </w:p>
        </w:tc>
      </w:tr>
      <w:tr w:rsidR="00655A55" w:rsidRPr="00863D87" w:rsidTr="00EA5B58">
        <w:tc>
          <w:tcPr>
            <w:tcW w:w="675" w:type="dxa"/>
          </w:tcPr>
          <w:p w:rsidR="00655A55" w:rsidRPr="00863D87" w:rsidRDefault="00655A55" w:rsidP="00EA5B58">
            <w:r w:rsidRPr="00863D87">
              <w:rPr>
                <w:rFonts w:hint="eastAsia"/>
              </w:rPr>
              <w:t>1</w:t>
            </w:r>
          </w:p>
          <w:p w:rsidR="00655A55" w:rsidRPr="00863D87" w:rsidRDefault="00655A55" w:rsidP="00EA5B58">
            <w:r w:rsidRPr="00863D87">
              <w:rPr>
                <w:rFonts w:hint="eastAsia"/>
              </w:rPr>
              <w:t>2</w:t>
            </w:r>
          </w:p>
          <w:p w:rsidR="00655A55" w:rsidRPr="00863D87" w:rsidRDefault="00655A55" w:rsidP="00EA5B58">
            <w:r w:rsidRPr="00863D87">
              <w:rPr>
                <w:rFonts w:hint="eastAsia"/>
              </w:rPr>
              <w:t>3</w:t>
            </w:r>
          </w:p>
          <w:p w:rsidR="00655A55" w:rsidRPr="00863D87" w:rsidRDefault="00655A55" w:rsidP="00EA5B58">
            <w:r w:rsidRPr="00863D87">
              <w:rPr>
                <w:rFonts w:hint="eastAsia"/>
              </w:rPr>
              <w:t>4</w:t>
            </w:r>
          </w:p>
          <w:p w:rsidR="00655A55" w:rsidRPr="00863D87" w:rsidRDefault="00655A55" w:rsidP="00EA5B58">
            <w:r w:rsidRPr="00863D87">
              <w:rPr>
                <w:rFonts w:hint="eastAsia"/>
              </w:rPr>
              <w:t>5</w:t>
            </w:r>
          </w:p>
          <w:p w:rsidR="00655A55" w:rsidRPr="00863D87" w:rsidRDefault="00655A55" w:rsidP="00EA5B58">
            <w:r w:rsidRPr="00863D87">
              <w:rPr>
                <w:rFonts w:hint="eastAsia"/>
              </w:rPr>
              <w:t>6</w:t>
            </w:r>
          </w:p>
          <w:p w:rsidR="00655A55" w:rsidRPr="00863D87" w:rsidRDefault="00655A55" w:rsidP="00EA5B58">
            <w:r w:rsidRPr="00863D87">
              <w:rPr>
                <w:rFonts w:hint="eastAsia"/>
              </w:rPr>
              <w:t>7</w:t>
            </w:r>
          </w:p>
          <w:p w:rsidR="00655A55" w:rsidRPr="00863D87" w:rsidRDefault="00655A55" w:rsidP="00EA5B58">
            <w:r w:rsidRPr="00863D87">
              <w:rPr>
                <w:rFonts w:hint="eastAsia"/>
              </w:rPr>
              <w:t>8</w:t>
            </w:r>
          </w:p>
          <w:p w:rsidR="00655A55" w:rsidRPr="00863D87" w:rsidRDefault="00655A55" w:rsidP="00EA5B58">
            <w:r w:rsidRPr="00863D87">
              <w:rPr>
                <w:rFonts w:hint="eastAsia"/>
              </w:rPr>
              <w:lastRenderedPageBreak/>
              <w:t>9</w:t>
            </w:r>
          </w:p>
          <w:p w:rsidR="00655A55" w:rsidRPr="00863D87" w:rsidRDefault="00655A55" w:rsidP="00EA5B58">
            <w:r w:rsidRPr="00863D87">
              <w:rPr>
                <w:rFonts w:hint="eastAsia"/>
              </w:rPr>
              <w:t>10</w:t>
            </w:r>
          </w:p>
          <w:p w:rsidR="00655A55" w:rsidRPr="00863D87" w:rsidRDefault="00655A55" w:rsidP="00EA5B58">
            <w:r w:rsidRPr="00863D87">
              <w:rPr>
                <w:rFonts w:hint="eastAsia"/>
              </w:rPr>
              <w:t>11</w:t>
            </w:r>
          </w:p>
        </w:tc>
        <w:tc>
          <w:tcPr>
            <w:tcW w:w="2268" w:type="dxa"/>
          </w:tcPr>
          <w:p w:rsidR="00655A55" w:rsidRPr="00743A25" w:rsidRDefault="00655A55" w:rsidP="00EA5B58">
            <w:pPr>
              <w:rPr>
                <w:rFonts w:eastAsia="SimHei"/>
                <w:lang w:val="pt-BR"/>
              </w:rPr>
            </w:pPr>
            <w:r w:rsidRPr="00743A25">
              <w:rPr>
                <w:rFonts w:eastAsia="SimHei"/>
                <w:lang w:val="pt-BR"/>
              </w:rPr>
              <w:lastRenderedPageBreak/>
              <w:t>sum = 0;</w:t>
            </w:r>
          </w:p>
          <w:p w:rsidR="00655A55" w:rsidRPr="00743A25" w:rsidRDefault="00655A55" w:rsidP="00EA5B58">
            <w:pPr>
              <w:rPr>
                <w:rFonts w:eastAsia="SimHei"/>
                <w:lang w:val="pt-BR"/>
              </w:rPr>
            </w:pPr>
            <w:r w:rsidRPr="00743A25">
              <w:rPr>
                <w:rFonts w:eastAsia="SimHei"/>
                <w:lang w:val="pt-BR"/>
              </w:rPr>
              <w:t>for (i=1;i&lt;=10;i++)</w:t>
            </w:r>
          </w:p>
          <w:p w:rsidR="00655A55" w:rsidRPr="00743A25" w:rsidRDefault="00655A55" w:rsidP="00EA5B58">
            <w:pPr>
              <w:rPr>
                <w:rFonts w:eastAsia="SimHei"/>
                <w:lang w:val="pt-BR"/>
              </w:rPr>
            </w:pPr>
            <w:r w:rsidRPr="00743A25">
              <w:rPr>
                <w:rFonts w:eastAsia="SimHei"/>
                <w:lang w:val="pt-BR"/>
              </w:rPr>
              <w:t>{</w:t>
            </w:r>
          </w:p>
          <w:p w:rsidR="00655A55" w:rsidRPr="00743A25" w:rsidRDefault="00655A55" w:rsidP="00EA5B58">
            <w:pPr>
              <w:rPr>
                <w:rFonts w:eastAsia="SimHei"/>
                <w:lang w:val="pt-BR"/>
              </w:rPr>
            </w:pPr>
            <w:r w:rsidRPr="00743A25">
              <w:rPr>
                <w:rFonts w:eastAsia="SimHei"/>
                <w:lang w:val="pt-BR"/>
              </w:rPr>
              <w:t xml:space="preserve">  sum = sum + i;</w:t>
            </w:r>
          </w:p>
          <w:p w:rsidR="00655A55" w:rsidRDefault="00655A55" w:rsidP="00EA5B58">
            <w:r w:rsidRPr="00863D87">
              <w:rPr>
                <w:rFonts w:eastAsia="SimHei"/>
              </w:rPr>
              <w:t>}</w:t>
            </w:r>
          </w:p>
          <w:p w:rsidR="00655A55" w:rsidRPr="00B71014" w:rsidRDefault="00655A55" w:rsidP="00EA5B58">
            <w:pPr>
              <w:rPr>
                <w:rFonts w:ascii="SimHei"/>
              </w:rPr>
            </w:pPr>
            <w:r>
              <w:rPr>
                <w:rFonts w:hint="eastAsia"/>
              </w:rPr>
              <w:t>return sum;</w:t>
            </w:r>
          </w:p>
        </w:tc>
        <w:tc>
          <w:tcPr>
            <w:tcW w:w="3261" w:type="dxa"/>
          </w:tcPr>
          <w:p w:rsidR="00655A55" w:rsidRPr="00B71014" w:rsidRDefault="00655A55" w:rsidP="00EA5B58">
            <w:pPr>
              <w:rPr>
                <w:rFonts w:eastAsia="SimHei"/>
              </w:rPr>
            </w:pPr>
            <w:r w:rsidRPr="00B71014">
              <w:rPr>
                <w:rFonts w:eastAsia="SimHei"/>
              </w:rPr>
              <w:tab/>
              <w:t>=</w:t>
            </w:r>
            <w:r w:rsidRPr="00B71014">
              <w:rPr>
                <w:rFonts w:eastAsia="SimHei"/>
              </w:rPr>
              <w:tab/>
              <w:t>0</w:t>
            </w:r>
            <w:r w:rsidRPr="00B71014">
              <w:rPr>
                <w:rFonts w:eastAsia="SimHei"/>
              </w:rPr>
              <w:tab/>
            </w:r>
            <w:r w:rsidRPr="00B71014">
              <w:rPr>
                <w:rFonts w:eastAsia="SimHei"/>
              </w:rPr>
              <w:tab/>
              <w:t>sum</w:t>
            </w:r>
          </w:p>
          <w:p w:rsidR="00655A55" w:rsidRPr="00B71014" w:rsidRDefault="00655A55" w:rsidP="00EA5B58">
            <w:pPr>
              <w:rPr>
                <w:rFonts w:eastAsia="SimHei"/>
              </w:rPr>
            </w:pPr>
            <w:r w:rsidRPr="00B71014">
              <w:rPr>
                <w:rFonts w:eastAsia="SimHei"/>
              </w:rPr>
              <w:tab/>
              <w:t>=</w:t>
            </w:r>
            <w:r w:rsidRPr="00B71014">
              <w:rPr>
                <w:rFonts w:eastAsia="SimHei"/>
              </w:rPr>
              <w:tab/>
            </w:r>
            <w:del w:id="33" w:author="ccc" w:date="2012-03-07T08:43:00Z">
              <w:r w:rsidRPr="00B71014" w:rsidDel="00C33D50">
                <w:rPr>
                  <w:rFonts w:eastAsia="SimHei"/>
                </w:rPr>
                <w:delText>0</w:delText>
              </w:r>
            </w:del>
            <w:ins w:id="34" w:author="ccc" w:date="2012-03-07T08:43:00Z">
              <w:r w:rsidR="00C33D50">
                <w:rPr>
                  <w:rFonts w:eastAsiaTheme="minorEastAsia" w:hint="eastAsia"/>
                </w:rPr>
                <w:t>1</w:t>
              </w:r>
            </w:ins>
            <w:r w:rsidRPr="00B71014">
              <w:rPr>
                <w:rFonts w:eastAsia="SimHei"/>
              </w:rPr>
              <w:tab/>
            </w:r>
            <w:r w:rsidRPr="00B71014">
              <w:rPr>
                <w:rFonts w:eastAsia="SimHei"/>
              </w:rPr>
              <w:tab/>
              <w:t>i</w:t>
            </w:r>
          </w:p>
          <w:p w:rsidR="00655A55" w:rsidRPr="00B71014" w:rsidRDefault="00655A55" w:rsidP="00EA5B58">
            <w:pPr>
              <w:rPr>
                <w:rFonts w:eastAsia="SimHei"/>
              </w:rPr>
            </w:pPr>
            <w:r w:rsidRPr="00B71014">
              <w:rPr>
                <w:rFonts w:eastAsia="SimHei"/>
              </w:rPr>
              <w:t>FOR0:</w:t>
            </w:r>
          </w:p>
          <w:p w:rsidR="00655A55" w:rsidRPr="00B71014" w:rsidRDefault="00655A55" w:rsidP="00EA5B58">
            <w:pPr>
              <w:rPr>
                <w:rFonts w:eastAsia="SimHei"/>
              </w:rPr>
            </w:pPr>
            <w:r w:rsidRPr="00B71014">
              <w:rPr>
                <w:rFonts w:eastAsia="SimHei"/>
              </w:rPr>
              <w:tab/>
              <w:t>CMP</w:t>
            </w:r>
            <w:r>
              <w:rPr>
                <w:rFonts w:hint="eastAsia"/>
              </w:rPr>
              <w:t xml:space="preserve"> </w:t>
            </w:r>
            <w:r w:rsidRPr="00B71014">
              <w:rPr>
                <w:rFonts w:eastAsia="SimHei"/>
              </w:rPr>
              <w:tab/>
              <w:t>i</w:t>
            </w:r>
            <w:r w:rsidRPr="00B71014">
              <w:rPr>
                <w:rFonts w:eastAsia="SimHei"/>
              </w:rPr>
              <w:tab/>
              <w:t>10</w:t>
            </w:r>
          </w:p>
          <w:p w:rsidR="00655A55" w:rsidRPr="00B71014" w:rsidRDefault="00655A55" w:rsidP="00EA5B58">
            <w:pPr>
              <w:rPr>
                <w:rFonts w:eastAsia="SimHei"/>
              </w:rPr>
            </w:pPr>
            <w:r w:rsidRPr="00B71014">
              <w:rPr>
                <w:rFonts w:eastAsia="SimHei"/>
              </w:rPr>
              <w:tab/>
              <w:t>J</w:t>
            </w:r>
            <w:r w:rsidRPr="00B71014">
              <w:rPr>
                <w:rFonts w:eastAsia="SimHei"/>
              </w:rPr>
              <w:tab/>
              <w:t>&gt;</w:t>
            </w:r>
            <w:r w:rsidRPr="00B71014">
              <w:rPr>
                <w:rFonts w:eastAsia="SimHei"/>
              </w:rPr>
              <w:tab/>
            </w:r>
            <w:r w:rsidRPr="00B71014">
              <w:rPr>
                <w:rFonts w:eastAsia="SimHei"/>
              </w:rPr>
              <w:tab/>
              <w:t>_FOR0</w:t>
            </w:r>
          </w:p>
          <w:p w:rsidR="00655A55" w:rsidRPr="00B71014" w:rsidRDefault="00655A55" w:rsidP="00EA5B58">
            <w:pPr>
              <w:rPr>
                <w:rFonts w:eastAsia="SimHei"/>
              </w:rPr>
            </w:pPr>
            <w:r w:rsidRPr="00B71014">
              <w:rPr>
                <w:rFonts w:eastAsia="SimHei"/>
              </w:rPr>
              <w:tab/>
              <w:t>+</w:t>
            </w:r>
            <w:r w:rsidRPr="00B71014">
              <w:rPr>
                <w:rFonts w:eastAsia="SimHei"/>
              </w:rPr>
              <w:tab/>
              <w:t>sum</w:t>
            </w:r>
            <w:r w:rsidRPr="00B71014">
              <w:rPr>
                <w:rFonts w:eastAsia="SimHei"/>
              </w:rPr>
              <w:tab/>
              <w:t>i</w:t>
            </w:r>
            <w:r w:rsidRPr="00B71014">
              <w:rPr>
                <w:rFonts w:eastAsia="SimHei"/>
              </w:rPr>
              <w:tab/>
              <w:t>T0</w:t>
            </w:r>
          </w:p>
          <w:p w:rsidR="00655A55" w:rsidRPr="00B71014" w:rsidRDefault="00655A55" w:rsidP="00EA5B58">
            <w:pPr>
              <w:rPr>
                <w:rFonts w:eastAsia="SimHei"/>
              </w:rPr>
            </w:pPr>
            <w:r w:rsidRPr="00B71014">
              <w:rPr>
                <w:rFonts w:eastAsia="SimHei"/>
              </w:rPr>
              <w:tab/>
              <w:t>=</w:t>
            </w:r>
            <w:r w:rsidRPr="00B71014">
              <w:rPr>
                <w:rFonts w:eastAsia="SimHei"/>
              </w:rPr>
              <w:tab/>
              <w:t>T0</w:t>
            </w:r>
            <w:r w:rsidRPr="00B71014">
              <w:rPr>
                <w:rFonts w:eastAsia="SimHei"/>
              </w:rPr>
              <w:tab/>
            </w:r>
            <w:r w:rsidRPr="00B71014">
              <w:rPr>
                <w:rFonts w:eastAsia="SimHei"/>
              </w:rPr>
              <w:tab/>
              <w:t>sum</w:t>
            </w:r>
          </w:p>
          <w:p w:rsidR="00655A55" w:rsidRPr="00B71014" w:rsidRDefault="00655A55" w:rsidP="00EA5B58">
            <w:pPr>
              <w:rPr>
                <w:rFonts w:eastAsia="SimHei"/>
              </w:rPr>
            </w:pPr>
            <w:r w:rsidRPr="00B71014">
              <w:rPr>
                <w:rFonts w:eastAsia="SimHei"/>
              </w:rPr>
              <w:tab/>
              <w:t>+</w:t>
            </w:r>
            <w:r w:rsidRPr="00B71014">
              <w:rPr>
                <w:rFonts w:eastAsia="SimHei"/>
              </w:rPr>
              <w:tab/>
              <w:t>i</w:t>
            </w:r>
            <w:r w:rsidRPr="00B71014">
              <w:rPr>
                <w:rFonts w:eastAsia="SimHei"/>
              </w:rPr>
              <w:tab/>
              <w:t>1</w:t>
            </w:r>
            <w:r w:rsidRPr="00B71014">
              <w:rPr>
                <w:rFonts w:eastAsia="SimHei"/>
              </w:rPr>
              <w:tab/>
              <w:t>i</w:t>
            </w:r>
          </w:p>
          <w:p w:rsidR="00655A55" w:rsidRPr="00B71014" w:rsidRDefault="00655A55" w:rsidP="00EA5B58">
            <w:pPr>
              <w:rPr>
                <w:rFonts w:eastAsia="SimHei"/>
              </w:rPr>
            </w:pPr>
            <w:r w:rsidRPr="00B71014">
              <w:rPr>
                <w:rFonts w:eastAsia="SimHei"/>
              </w:rPr>
              <w:lastRenderedPageBreak/>
              <w:tab/>
              <w:t>J</w:t>
            </w:r>
            <w:r w:rsidRPr="00B71014">
              <w:rPr>
                <w:rFonts w:eastAsia="SimHei"/>
              </w:rPr>
              <w:tab/>
            </w:r>
            <w:r w:rsidRPr="00B71014">
              <w:rPr>
                <w:rFonts w:eastAsia="SimHei"/>
              </w:rPr>
              <w:tab/>
            </w:r>
            <w:r w:rsidRPr="00B71014">
              <w:rPr>
                <w:rFonts w:eastAsia="SimHei"/>
              </w:rPr>
              <w:tab/>
              <w:t>FOR0</w:t>
            </w:r>
          </w:p>
          <w:p w:rsidR="00655A55" w:rsidRPr="00B71014" w:rsidRDefault="00655A55" w:rsidP="00EA5B58">
            <w:pPr>
              <w:rPr>
                <w:rFonts w:eastAsia="SimHei"/>
              </w:rPr>
            </w:pPr>
            <w:r w:rsidRPr="00B71014">
              <w:rPr>
                <w:rFonts w:eastAsia="SimHei"/>
              </w:rPr>
              <w:t>_FOR0:</w:t>
            </w:r>
          </w:p>
          <w:p w:rsidR="00655A55" w:rsidRPr="00863D87" w:rsidRDefault="00655A55" w:rsidP="00EA5B58">
            <w:pPr>
              <w:rPr>
                <w:rFonts w:ascii="SimHei" w:eastAsia="SimHei"/>
              </w:rPr>
            </w:pPr>
            <w:r w:rsidRPr="00B71014">
              <w:rPr>
                <w:rFonts w:eastAsia="SimHei"/>
              </w:rPr>
              <w:tab/>
              <w:t>RET</w:t>
            </w:r>
            <w:r w:rsidRPr="00B71014">
              <w:rPr>
                <w:rFonts w:eastAsia="SimHei"/>
              </w:rPr>
              <w:tab/>
            </w:r>
            <w:r w:rsidRPr="00B71014">
              <w:rPr>
                <w:rFonts w:eastAsia="SimHei"/>
              </w:rPr>
              <w:tab/>
            </w:r>
            <w:r w:rsidRPr="00B71014">
              <w:rPr>
                <w:rFonts w:eastAsia="SimHei"/>
              </w:rPr>
              <w:tab/>
              <w:t>sum</w:t>
            </w:r>
          </w:p>
        </w:tc>
        <w:tc>
          <w:tcPr>
            <w:tcW w:w="2693" w:type="dxa"/>
          </w:tcPr>
          <w:p w:rsidR="00655A55" w:rsidRPr="00863D87" w:rsidRDefault="00655A55" w:rsidP="00EA5B58">
            <w:r w:rsidRPr="00863D87">
              <w:rPr>
                <w:rFonts w:hint="eastAsia"/>
              </w:rPr>
              <w:lastRenderedPageBreak/>
              <w:t>設定</w:t>
            </w:r>
            <w:r w:rsidRPr="00863D87">
              <w:rPr>
                <w:rFonts w:hint="eastAsia"/>
              </w:rPr>
              <w:t xml:space="preserve"> sum </w:t>
            </w:r>
            <w:r w:rsidRPr="00863D87">
              <w:rPr>
                <w:rFonts w:hint="eastAsia"/>
              </w:rPr>
              <w:t>為</w:t>
            </w:r>
            <w:r w:rsidRPr="00863D87">
              <w:rPr>
                <w:rFonts w:hint="eastAsia"/>
              </w:rPr>
              <w:t xml:space="preserve"> 0</w:t>
            </w:r>
          </w:p>
          <w:p w:rsidR="00655A55" w:rsidRPr="00863D87" w:rsidRDefault="00655A55" w:rsidP="00EA5B58">
            <w:r w:rsidRPr="00863D87">
              <w:rPr>
                <w:rFonts w:hint="eastAsia"/>
              </w:rPr>
              <w:t>設定</w:t>
            </w:r>
            <w:r w:rsidRPr="00863D87">
              <w:rPr>
                <w:rFonts w:hint="eastAsia"/>
              </w:rPr>
              <w:t xml:space="preserve"> i </w:t>
            </w:r>
            <w:r w:rsidRPr="00863D87">
              <w:rPr>
                <w:rFonts w:hint="eastAsia"/>
              </w:rPr>
              <w:t>為</w:t>
            </w:r>
            <w:r w:rsidRPr="00863D87">
              <w:rPr>
                <w:rFonts w:hint="eastAsia"/>
              </w:rPr>
              <w:t xml:space="preserve"> 1</w:t>
            </w:r>
          </w:p>
          <w:p w:rsidR="00655A55" w:rsidRPr="00863D87" w:rsidRDefault="00655A55" w:rsidP="00EA5B58">
            <w:r w:rsidRPr="00863D87">
              <w:rPr>
                <w:rFonts w:hint="eastAsia"/>
              </w:rPr>
              <w:t xml:space="preserve">for </w:t>
            </w:r>
            <w:r w:rsidRPr="00863D87">
              <w:rPr>
                <w:rFonts w:hint="eastAsia"/>
              </w:rPr>
              <w:t>迴圈的起始點</w:t>
            </w:r>
          </w:p>
          <w:p w:rsidR="00655A55" w:rsidRPr="00863D87" w:rsidRDefault="00655A55" w:rsidP="00EA5B58">
            <w:r w:rsidRPr="00863D87">
              <w:rPr>
                <w:rFonts w:hint="eastAsia"/>
              </w:rPr>
              <w:t xml:space="preserve">  </w:t>
            </w:r>
            <w:r w:rsidRPr="00863D87" w:rsidDel="00B71014">
              <w:t xml:space="preserve"> </w:t>
            </w:r>
            <w:r w:rsidRPr="00863D87">
              <w:rPr>
                <w:rFonts w:hint="eastAsia"/>
              </w:rPr>
              <w:t xml:space="preserve">i </w:t>
            </w:r>
            <w:r>
              <w:rPr>
                <w:rFonts w:hint="eastAsia"/>
              </w:rPr>
              <w:t>&gt;=</w:t>
            </w:r>
            <w:r w:rsidRPr="00863D87">
              <w:rPr>
                <w:rFonts w:hint="eastAsia"/>
              </w:rPr>
              <w:t>&lt; 10</w:t>
            </w:r>
            <w:r>
              <w:rPr>
                <w:rFonts w:hint="eastAsia"/>
              </w:rPr>
              <w:t xml:space="preserve"> ?</w:t>
            </w:r>
          </w:p>
          <w:p w:rsidR="00655A55" w:rsidRPr="00863D87" w:rsidRDefault="00655A55" w:rsidP="00EA5B58">
            <w:r w:rsidRPr="00863D87">
              <w:rPr>
                <w:rFonts w:hint="eastAsia"/>
              </w:rPr>
              <w:t xml:space="preserve">  if (</w:t>
            </w:r>
            <w:r>
              <w:rPr>
                <w:rFonts w:hint="eastAsia"/>
              </w:rPr>
              <w:t>i&gt;10</w:t>
            </w:r>
            <w:r w:rsidRPr="00863D87">
              <w:rPr>
                <w:rFonts w:hint="eastAsia"/>
              </w:rPr>
              <w:t>) goto FOR1</w:t>
            </w:r>
          </w:p>
          <w:p w:rsidR="00655A55" w:rsidRPr="00863D87" w:rsidRDefault="00655A55" w:rsidP="00EA5B58">
            <w:r w:rsidRPr="00863D87">
              <w:rPr>
                <w:rFonts w:hint="eastAsia"/>
              </w:rPr>
              <w:t xml:space="preserve">  T</w:t>
            </w:r>
            <w:r>
              <w:rPr>
                <w:rFonts w:hint="eastAsia"/>
              </w:rPr>
              <w:t>0</w:t>
            </w:r>
            <w:r w:rsidRPr="00863D87">
              <w:rPr>
                <w:rFonts w:hint="eastAsia"/>
              </w:rPr>
              <w:t xml:space="preserve">=sum + </w:t>
            </w:r>
            <w:r>
              <w:rPr>
                <w:rFonts w:hint="eastAsia"/>
              </w:rPr>
              <w:t>i</w:t>
            </w:r>
          </w:p>
          <w:p w:rsidR="00655A55" w:rsidRPr="00863D87" w:rsidRDefault="00655A55" w:rsidP="00EA5B58">
            <w:r w:rsidRPr="00863D87">
              <w:rPr>
                <w:rFonts w:hint="eastAsia"/>
              </w:rPr>
              <w:t xml:space="preserve">  sum = T</w:t>
            </w:r>
            <w:r>
              <w:rPr>
                <w:rFonts w:hint="eastAsia"/>
              </w:rPr>
              <w:t>0</w:t>
            </w:r>
          </w:p>
          <w:p w:rsidR="00655A55" w:rsidRPr="00863D87" w:rsidRDefault="00655A55" w:rsidP="00EA5B58">
            <w:r w:rsidRPr="00863D87">
              <w:rPr>
                <w:rFonts w:hint="eastAsia"/>
              </w:rPr>
              <w:t xml:space="preserve">  i = i + 1</w:t>
            </w:r>
          </w:p>
          <w:p w:rsidR="00655A55" w:rsidRDefault="00655A55" w:rsidP="00EA5B58"/>
          <w:p w:rsidR="00655A55" w:rsidRDefault="00655A55" w:rsidP="00EA5B58"/>
          <w:p w:rsidR="00655A55" w:rsidRPr="00863D87" w:rsidRDefault="00655A55" w:rsidP="00EA5B58">
            <w:r>
              <w:rPr>
                <w:rFonts w:hint="eastAsia"/>
              </w:rPr>
              <w:t>傳回</w:t>
            </w:r>
            <w:r>
              <w:rPr>
                <w:rFonts w:hint="eastAsia"/>
              </w:rPr>
              <w:t xml:space="preserve"> sum</w:t>
            </w:r>
          </w:p>
        </w:tc>
      </w:tr>
    </w:tbl>
    <w:p w:rsidR="00655A55" w:rsidRDefault="00655A55" w:rsidP="00655A55"/>
    <w:p w:rsidR="00655A55" w:rsidRDefault="00655A55" w:rsidP="00655A55">
      <w:r>
        <w:rPr>
          <w:rFonts w:hint="eastAsia"/>
        </w:rPr>
        <w:t>在</w:t>
      </w:r>
      <w:r w:rsidR="00850036">
        <w:fldChar w:fldCharType="begin"/>
      </w:r>
      <w:r w:rsidR="001B6106">
        <w:instrText xml:space="preserve"> </w:instrText>
      </w:r>
      <w:r w:rsidR="001B6106">
        <w:rPr>
          <w:rFonts w:hint="eastAsia"/>
        </w:rPr>
        <w:instrText>REF _Ref258759055 \h</w:instrText>
      </w:r>
      <w:r w:rsidR="001B6106">
        <w:instrText xml:space="preserve"> </w:instrText>
      </w:r>
      <w:r w:rsidR="00850036">
        <w:fldChar w:fldCharType="separate"/>
      </w:r>
      <w:r w:rsidR="00FB3CC2">
        <w:rPr>
          <w:rFonts w:hint="eastAsia"/>
        </w:rPr>
        <w:t>範例</w:t>
      </w:r>
      <w:r w:rsidR="00FB3CC2">
        <w:rPr>
          <w:rFonts w:hint="eastAsia"/>
        </w:rPr>
        <w:t xml:space="preserve"> </w:t>
      </w:r>
      <w:r w:rsidR="00FB3CC2">
        <w:rPr>
          <w:noProof/>
        </w:rPr>
        <w:t>8</w:t>
      </w:r>
      <w:r w:rsidR="00FB3CC2">
        <w:t>.</w:t>
      </w:r>
      <w:r w:rsidR="00FB3CC2">
        <w:rPr>
          <w:noProof/>
        </w:rPr>
        <w:t>3</w:t>
      </w:r>
      <w:r w:rsidR="00850036">
        <w:fldChar w:fldCharType="end"/>
      </w:r>
      <w:r>
        <w:rPr>
          <w:rFonts w:hint="eastAsia"/>
        </w:rPr>
        <w:t>的中間碼內，</w:t>
      </w:r>
      <w:r w:rsidR="005458E9">
        <w:rPr>
          <w:rFonts w:hint="eastAsia"/>
        </w:rPr>
        <w:t>我們直接用</w:t>
      </w:r>
      <w:r w:rsidR="005458E9">
        <w:rPr>
          <w:rFonts w:hint="eastAsia"/>
        </w:rPr>
        <w:t xml:space="preserve">+, - , *, / </w:t>
      </w:r>
      <w:r w:rsidR="005458E9">
        <w:t>…</w:t>
      </w:r>
      <w:r w:rsidR="005458E9">
        <w:rPr>
          <w:rFonts w:hint="eastAsia"/>
        </w:rPr>
        <w:t xml:space="preserve"> </w:t>
      </w:r>
      <w:r w:rsidR="005458E9">
        <w:rPr>
          <w:rFonts w:hint="eastAsia"/>
        </w:rPr>
        <w:t>等符號代表</w:t>
      </w:r>
      <w:r>
        <w:rPr>
          <w:rFonts w:hint="eastAsia"/>
        </w:rPr>
        <w:t>運算</w:t>
      </w:r>
      <w:r w:rsidR="005458E9">
        <w:rPr>
          <w:rFonts w:hint="eastAsia"/>
        </w:rPr>
        <w:t>名稱</w:t>
      </w:r>
      <w:r>
        <w:rPr>
          <w:rFonts w:hint="eastAsia"/>
        </w:rPr>
        <w:t>，而不</w:t>
      </w:r>
      <w:r w:rsidR="005458E9">
        <w:rPr>
          <w:rFonts w:hint="eastAsia"/>
        </w:rPr>
        <w:t>需要</w:t>
      </w:r>
      <w:r>
        <w:rPr>
          <w:rFonts w:hint="eastAsia"/>
        </w:rPr>
        <w:t>像</w:t>
      </w:r>
      <w:r>
        <w:rPr>
          <w:rFonts w:hint="eastAsia"/>
        </w:rPr>
        <w:t xml:space="preserve"> CPU0 </w:t>
      </w:r>
      <w:r>
        <w:rPr>
          <w:rFonts w:hint="eastAsia"/>
        </w:rPr>
        <w:t>使用</w:t>
      </w:r>
      <w:r>
        <w:rPr>
          <w:rFonts w:hint="eastAsia"/>
        </w:rPr>
        <w:t xml:space="preserve"> ADD, SUB, MUL, DIV </w:t>
      </w:r>
      <w:r>
        <w:rPr>
          <w:rFonts w:hint="eastAsia"/>
        </w:rPr>
        <w:t>等</w:t>
      </w:r>
      <w:r w:rsidR="005458E9">
        <w:rPr>
          <w:rFonts w:hint="eastAsia"/>
        </w:rPr>
        <w:t>英文</w:t>
      </w:r>
      <w:r>
        <w:rPr>
          <w:rFonts w:hint="eastAsia"/>
        </w:rPr>
        <w:t>詞彙。而且，所有的運算可以直接在變數當中進行，</w:t>
      </w:r>
      <w:r w:rsidR="005458E9">
        <w:rPr>
          <w:rFonts w:hint="eastAsia"/>
        </w:rPr>
        <w:t>並</w:t>
      </w:r>
      <w:r>
        <w:rPr>
          <w:rFonts w:hint="eastAsia"/>
        </w:rPr>
        <w:t>不需要仰賴暫存器，這讓中間碼產生器不需要考慮暫存器的分配問題，可以簡化程式碼產生器的複雜度。</w:t>
      </w:r>
    </w:p>
    <w:p w:rsidR="00655A55" w:rsidRDefault="00655A55" w:rsidP="00655A55"/>
    <w:p w:rsidR="00655A55" w:rsidRDefault="00655A55" w:rsidP="00655A55">
      <w:r>
        <w:rPr>
          <w:rFonts w:hint="eastAsia"/>
        </w:rPr>
        <w:t>那麼，要怎樣才能產生中間碼呢？其過程與直譯器的方法類似，都是利用遞迴的方式，從代表整個程式的根節點開始，檢視每一個語法樹上的節點，然後以遞迴的方式產生對應的目標碼。</w:t>
      </w:r>
    </w:p>
    <w:p w:rsidR="00655A55" w:rsidRDefault="00655A55" w:rsidP="00655A55"/>
    <w:p w:rsidR="00655A55" w:rsidRDefault="00655A55" w:rsidP="00655A55">
      <w:r>
        <w:rPr>
          <w:rFonts w:hint="eastAsia"/>
        </w:rPr>
        <w:t>舉例而言，假如我們想處理</w:t>
      </w:r>
      <w:r>
        <w:rPr>
          <w:rFonts w:hint="eastAsia"/>
        </w:rPr>
        <w:t xml:space="preserve"> STMT = id </w:t>
      </w:r>
      <w:r w:rsidRPr="0018082E">
        <w:t>'</w:t>
      </w:r>
      <w:r>
        <w:rPr>
          <w:rFonts w:hint="eastAsia"/>
        </w:rPr>
        <w:t>=</w:t>
      </w:r>
      <w:r w:rsidRPr="0018082E">
        <w:t>'</w:t>
      </w:r>
      <w:r>
        <w:rPr>
          <w:rFonts w:hint="eastAsia"/>
        </w:rPr>
        <w:t xml:space="preserve"> EXP </w:t>
      </w:r>
      <w:r>
        <w:rPr>
          <w:rFonts w:hint="eastAsia"/>
        </w:rPr>
        <w:t>這個規則，那麼，首先要先判斷一個節點是否為</w:t>
      </w:r>
      <w:r>
        <w:rPr>
          <w:rFonts w:hint="eastAsia"/>
        </w:rPr>
        <w:t xml:space="preserve"> STMT </w:t>
      </w:r>
      <w:r>
        <w:rPr>
          <w:rFonts w:hint="eastAsia"/>
        </w:rPr>
        <w:t>節點，若是，則以遞迴的方式</w:t>
      </w:r>
      <w:r>
        <w:rPr>
          <w:rFonts w:hint="eastAsia"/>
        </w:rPr>
        <w:t xml:space="preserve">expVar=generate(exp) </w:t>
      </w:r>
      <w:r>
        <w:rPr>
          <w:rFonts w:hint="eastAsia"/>
        </w:rPr>
        <w:t>產生程式碼，並傳回結果變數</w:t>
      </w:r>
      <w:r>
        <w:rPr>
          <w:rFonts w:hint="eastAsia"/>
        </w:rPr>
        <w:t>expVar</w:t>
      </w:r>
      <w:r>
        <w:rPr>
          <w:rFonts w:hint="eastAsia"/>
        </w:rPr>
        <w:t>，然後將結果變數</w:t>
      </w:r>
      <w:r>
        <w:rPr>
          <w:rFonts w:hint="eastAsia"/>
        </w:rPr>
        <w:t>expVar</w:t>
      </w:r>
      <w:r>
        <w:rPr>
          <w:rFonts w:hint="eastAsia"/>
        </w:rPr>
        <w:t>存入</w:t>
      </w:r>
      <w:r>
        <w:rPr>
          <w:rFonts w:hint="eastAsia"/>
        </w:rPr>
        <w:t xml:space="preserve"> id </w:t>
      </w:r>
      <w:r>
        <w:rPr>
          <w:rFonts w:hint="eastAsia"/>
        </w:rPr>
        <w:t>所代表的變數中，其演算法片段如</w:t>
      </w:r>
      <w:r w:rsidR="00850036">
        <w:fldChar w:fldCharType="begin"/>
      </w:r>
      <w:r w:rsidR="00766F0C">
        <w:instrText xml:space="preserve"> </w:instrText>
      </w:r>
      <w:r w:rsidR="00766F0C">
        <w:rPr>
          <w:rFonts w:hint="eastAsia"/>
        </w:rPr>
        <w:instrText>REF _Ref258762096 \h</w:instrText>
      </w:r>
      <w:r w:rsidR="00766F0C">
        <w:instrText xml:space="preserve"> </w:instrText>
      </w:r>
      <w:r w:rsidR="00850036">
        <w:fldChar w:fldCharType="separate"/>
      </w:r>
      <w:r w:rsidR="00FB3CC2">
        <w:rPr>
          <w:rFonts w:hint="eastAsia"/>
        </w:rPr>
        <w:t>圖</w:t>
      </w:r>
      <w:r w:rsidR="00FB3CC2">
        <w:rPr>
          <w:rFonts w:hint="eastAsia"/>
        </w:rPr>
        <w:t xml:space="preserve"> </w:t>
      </w:r>
      <w:r w:rsidR="00FB3CC2">
        <w:rPr>
          <w:noProof/>
        </w:rPr>
        <w:t>8</w:t>
      </w:r>
      <w:r w:rsidR="00FB3CC2">
        <w:t>.</w:t>
      </w:r>
      <w:r w:rsidR="00FB3CC2">
        <w:rPr>
          <w:noProof/>
        </w:rPr>
        <w:t>12</w:t>
      </w:r>
      <w:r w:rsidR="00850036">
        <w:fldChar w:fldCharType="end"/>
      </w:r>
      <w:r>
        <w:rPr>
          <w:rFonts w:hint="eastAsia"/>
        </w:rPr>
        <w:t>所示。</w:t>
      </w:r>
    </w:p>
    <w:p w:rsidR="00655A55" w:rsidRDefault="00655A55" w:rsidP="00655A55"/>
    <w:tbl>
      <w:tblPr>
        <w:tblW w:w="90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936"/>
        <w:gridCol w:w="5103"/>
      </w:tblGrid>
      <w:tr w:rsidR="00655A55" w:rsidRPr="00863D87" w:rsidTr="00EA5B58">
        <w:tc>
          <w:tcPr>
            <w:tcW w:w="3936" w:type="dxa"/>
          </w:tcPr>
          <w:p w:rsidR="00655A55" w:rsidRPr="00863D87" w:rsidRDefault="00655A55" w:rsidP="00EA5B58">
            <w:r w:rsidRPr="00863D87">
              <w:rPr>
                <w:rFonts w:hint="eastAsia"/>
              </w:rPr>
              <w:t>演算法</w:t>
            </w:r>
          </w:p>
        </w:tc>
        <w:tc>
          <w:tcPr>
            <w:tcW w:w="5103" w:type="dxa"/>
          </w:tcPr>
          <w:p w:rsidR="00655A55" w:rsidRPr="00863D87" w:rsidRDefault="00655A55" w:rsidP="00EA5B58">
            <w:r w:rsidRPr="00863D87">
              <w:rPr>
                <w:rFonts w:hint="eastAsia"/>
              </w:rPr>
              <w:t>說明</w:t>
            </w:r>
          </w:p>
        </w:tc>
      </w:tr>
      <w:tr w:rsidR="00655A55" w:rsidRPr="00863D87" w:rsidTr="00EA5B58">
        <w:tc>
          <w:tcPr>
            <w:tcW w:w="3936" w:type="dxa"/>
          </w:tcPr>
          <w:p w:rsidR="00655A55" w:rsidRPr="00863D87" w:rsidRDefault="00655A55" w:rsidP="00EA5B58">
            <w:r w:rsidRPr="00863D87">
              <w:t>Algorithm generate(node)</w:t>
            </w:r>
          </w:p>
          <w:p w:rsidR="00655A55" w:rsidRPr="00863D87" w:rsidRDefault="00655A55" w:rsidP="00EA5B58">
            <w:r w:rsidRPr="00863D87">
              <w:rPr>
                <w:rFonts w:hint="eastAsia"/>
              </w:rPr>
              <w:t xml:space="preserve">  </w:t>
            </w:r>
            <w:r w:rsidRPr="00863D87">
              <w:t>…</w:t>
            </w:r>
          </w:p>
          <w:p w:rsidR="00655A55" w:rsidRPr="00863D87" w:rsidRDefault="00655A55" w:rsidP="00EA5B58">
            <w:r w:rsidRPr="00863D87">
              <w:t xml:space="preserve">  else if (node.tag</w:t>
            </w:r>
            <w:r w:rsidRPr="00863D87">
              <w:rPr>
                <w:rFonts w:hint="eastAsia"/>
              </w:rPr>
              <w:t>=</w:t>
            </w:r>
            <w:r w:rsidRPr="00863D87">
              <w:t>STMT)</w:t>
            </w:r>
          </w:p>
          <w:p w:rsidR="00655A55" w:rsidRPr="00863D87" w:rsidRDefault="00655A55" w:rsidP="00EA5B58">
            <w:r w:rsidRPr="00863D87">
              <w:t xml:space="preserve">    id = node.childs[0].token;</w:t>
            </w:r>
          </w:p>
          <w:p w:rsidR="00655A55" w:rsidRPr="00863D87" w:rsidRDefault="00655A55" w:rsidP="00EA5B58">
            <w:r w:rsidRPr="00863D87">
              <w:t xml:space="preserve">    exp = node.childs[2];</w:t>
            </w:r>
          </w:p>
          <w:p w:rsidR="00655A55" w:rsidRPr="00863D87" w:rsidRDefault="00655A55" w:rsidP="00EA5B58">
            <w:r w:rsidRPr="00863D87">
              <w:t xml:space="preserve">   expVar = generate(exp);</w:t>
            </w:r>
          </w:p>
          <w:p w:rsidR="00655A55" w:rsidRPr="00863D87" w:rsidRDefault="00655A55" w:rsidP="00EA5B58">
            <w:r w:rsidRPr="00863D87">
              <w:t xml:space="preserve">   pcode("", "=", expVar, "", id);</w:t>
            </w:r>
          </w:p>
          <w:p w:rsidR="00655A55" w:rsidRPr="00863D87" w:rsidRDefault="00655A55" w:rsidP="00EA5B58">
            <w:r w:rsidRPr="00863D87">
              <w:t xml:space="preserve">   return expVar;</w:t>
            </w:r>
          </w:p>
          <w:p w:rsidR="00655A55" w:rsidRPr="00863D87" w:rsidRDefault="00655A55" w:rsidP="00EA5B58">
            <w:r w:rsidRPr="00863D87">
              <w:rPr>
                <w:rFonts w:hint="eastAsia"/>
              </w:rPr>
              <w:t xml:space="preserve">  </w:t>
            </w:r>
            <w:r w:rsidRPr="00863D87">
              <w:t>…</w:t>
            </w:r>
          </w:p>
          <w:p w:rsidR="00655A55" w:rsidRPr="00863D87" w:rsidRDefault="00655A55" w:rsidP="00EA5B58">
            <w:r w:rsidRPr="00863D87">
              <w:rPr>
                <w:rFonts w:hint="eastAsia"/>
              </w:rPr>
              <w:t>End Algorithm</w:t>
            </w:r>
          </w:p>
        </w:tc>
        <w:tc>
          <w:tcPr>
            <w:tcW w:w="5103" w:type="dxa"/>
          </w:tcPr>
          <w:p w:rsidR="00655A55" w:rsidRPr="00863D87" w:rsidRDefault="00655A55" w:rsidP="00EA5B58"/>
          <w:p w:rsidR="00655A55" w:rsidRPr="00863D87" w:rsidRDefault="00655A55" w:rsidP="00EA5B58"/>
          <w:p w:rsidR="00655A55" w:rsidRPr="00863D87" w:rsidRDefault="00655A55" w:rsidP="00EA5B58">
            <w:r w:rsidRPr="00863D87">
              <w:rPr>
                <w:rFonts w:hint="eastAsia"/>
              </w:rPr>
              <w:t>處理</w:t>
            </w:r>
            <w:r w:rsidRPr="00863D87">
              <w:rPr>
                <w:rFonts w:hint="eastAsia"/>
              </w:rPr>
              <w:t xml:space="preserve"> STMT</w:t>
            </w:r>
            <w:r w:rsidRPr="00863D87">
              <w:rPr>
                <w:rFonts w:hint="eastAsia"/>
              </w:rPr>
              <w:t>陳述</w:t>
            </w:r>
          </w:p>
          <w:p w:rsidR="00655A55" w:rsidRPr="00863D87" w:rsidRDefault="00655A55" w:rsidP="00EA5B58">
            <w:r w:rsidRPr="00863D87">
              <w:rPr>
                <w:rFonts w:hint="eastAsia"/>
              </w:rPr>
              <w:t xml:space="preserve">  </w:t>
            </w:r>
            <w:r w:rsidRPr="00863D87">
              <w:rPr>
                <w:rFonts w:hint="eastAsia"/>
              </w:rPr>
              <w:t>取得</w:t>
            </w:r>
            <w:r w:rsidRPr="00863D87">
              <w:rPr>
                <w:rFonts w:hint="eastAsia"/>
              </w:rPr>
              <w:t>id</w:t>
            </w:r>
          </w:p>
          <w:p w:rsidR="00655A55" w:rsidRPr="00863D87" w:rsidRDefault="00655A55" w:rsidP="00EA5B58">
            <w:r w:rsidRPr="00863D87">
              <w:rPr>
                <w:rFonts w:hint="eastAsia"/>
              </w:rPr>
              <w:t xml:space="preserve">  </w:t>
            </w:r>
            <w:r w:rsidRPr="00863D87">
              <w:rPr>
                <w:rFonts w:hint="eastAsia"/>
              </w:rPr>
              <w:t>取得</w:t>
            </w:r>
            <w:r w:rsidRPr="00863D87">
              <w:rPr>
                <w:rFonts w:hint="eastAsia"/>
              </w:rPr>
              <w:t xml:space="preserve"> EXP </w:t>
            </w:r>
            <w:r w:rsidRPr="00863D87">
              <w:rPr>
                <w:rFonts w:hint="eastAsia"/>
              </w:rPr>
              <w:t>節點</w:t>
            </w:r>
          </w:p>
          <w:p w:rsidR="00655A55" w:rsidRPr="00863D87" w:rsidRDefault="00655A55" w:rsidP="00EA5B58">
            <w:r w:rsidRPr="00863D87">
              <w:rPr>
                <w:rFonts w:hint="eastAsia"/>
              </w:rPr>
              <w:t xml:space="preserve">  </w:t>
            </w:r>
            <w:r w:rsidRPr="00863D87">
              <w:rPr>
                <w:rFonts w:hint="eastAsia"/>
              </w:rPr>
              <w:t>產生</w:t>
            </w:r>
            <w:r w:rsidRPr="00863D87">
              <w:rPr>
                <w:rFonts w:hint="eastAsia"/>
              </w:rPr>
              <w:t>EXP</w:t>
            </w:r>
            <w:r w:rsidRPr="00863D87">
              <w:rPr>
                <w:rFonts w:hint="eastAsia"/>
              </w:rPr>
              <w:t>的程式，並傳回變數</w:t>
            </w:r>
            <w:r>
              <w:rPr>
                <w:rFonts w:hint="eastAsia"/>
              </w:rPr>
              <w:t xml:space="preserve"> </w:t>
            </w:r>
            <w:r w:rsidRPr="00863D87">
              <w:rPr>
                <w:rFonts w:hint="eastAsia"/>
              </w:rPr>
              <w:t>(</w:t>
            </w:r>
            <w:r>
              <w:rPr>
                <w:rFonts w:hint="eastAsia"/>
              </w:rPr>
              <w:t>例如</w:t>
            </w:r>
            <w:r w:rsidRPr="00863D87">
              <w:rPr>
                <w:rFonts w:hint="eastAsia"/>
              </w:rPr>
              <w:t>T</w:t>
            </w:r>
            <w:r w:rsidR="0075298A">
              <w:rPr>
                <w:rFonts w:hint="eastAsia"/>
              </w:rPr>
              <w:t>0</w:t>
            </w:r>
            <w:r w:rsidRPr="00863D87">
              <w:rPr>
                <w:rFonts w:hint="eastAsia"/>
              </w:rPr>
              <w:t>)</w:t>
            </w:r>
          </w:p>
          <w:p w:rsidR="00655A55" w:rsidRPr="00863D87" w:rsidRDefault="00655A55" w:rsidP="00EA5B58">
            <w:r w:rsidRPr="00863D87">
              <w:rPr>
                <w:rFonts w:hint="eastAsia"/>
              </w:rPr>
              <w:t xml:space="preserve">  </w:t>
            </w:r>
            <w:r w:rsidRPr="00863D87">
              <w:rPr>
                <w:rFonts w:hint="eastAsia"/>
              </w:rPr>
              <w:t>產生指定敘述</w:t>
            </w:r>
            <w:r w:rsidRPr="00863D87">
              <w:rPr>
                <w:rFonts w:hint="eastAsia"/>
              </w:rPr>
              <w:t xml:space="preserve"> (</w:t>
            </w:r>
            <w:r>
              <w:rPr>
                <w:rFonts w:hint="eastAsia"/>
              </w:rPr>
              <w:t>例如</w:t>
            </w:r>
            <w:r>
              <w:rPr>
                <w:rFonts w:hint="eastAsia"/>
              </w:rPr>
              <w:t xml:space="preserve"> </w:t>
            </w:r>
            <w:r w:rsidRPr="00863D87">
              <w:rPr>
                <w:rFonts w:hint="eastAsia"/>
              </w:rPr>
              <w:t>=T</w:t>
            </w:r>
            <w:r w:rsidR="0075298A">
              <w:rPr>
                <w:rFonts w:hint="eastAsia"/>
              </w:rPr>
              <w:t>0</w:t>
            </w:r>
            <w:r w:rsidRPr="00863D87">
              <w:rPr>
                <w:rFonts w:hint="eastAsia"/>
              </w:rPr>
              <w:t xml:space="preserve"> sum)</w:t>
            </w:r>
          </w:p>
          <w:p w:rsidR="00655A55" w:rsidRPr="00863D87" w:rsidRDefault="00655A55" w:rsidP="00EA5B58">
            <w:r w:rsidRPr="00863D87">
              <w:rPr>
                <w:rFonts w:hint="eastAsia"/>
              </w:rPr>
              <w:t xml:space="preserve">  </w:t>
            </w:r>
            <w:r w:rsidRPr="00863D87">
              <w:rPr>
                <w:rFonts w:hint="eastAsia"/>
              </w:rPr>
              <w:t>傳回臨時變數</w:t>
            </w:r>
            <w:r w:rsidRPr="00863D87">
              <w:rPr>
                <w:rFonts w:hint="eastAsia"/>
              </w:rPr>
              <w:t xml:space="preserve"> (</w:t>
            </w:r>
            <w:r>
              <w:rPr>
                <w:rFonts w:hint="eastAsia"/>
              </w:rPr>
              <w:t>例如</w:t>
            </w:r>
            <w:r>
              <w:rPr>
                <w:rFonts w:hint="eastAsia"/>
              </w:rPr>
              <w:t xml:space="preserve"> </w:t>
            </w:r>
            <w:r w:rsidRPr="00863D87">
              <w:rPr>
                <w:rFonts w:hint="eastAsia"/>
              </w:rPr>
              <w:t>T</w:t>
            </w:r>
            <w:r w:rsidR="0075298A">
              <w:rPr>
                <w:rFonts w:hint="eastAsia"/>
              </w:rPr>
              <w:t>0</w:t>
            </w:r>
            <w:r w:rsidRPr="00863D87">
              <w:rPr>
                <w:rFonts w:hint="eastAsia"/>
              </w:rPr>
              <w:t>)</w:t>
            </w:r>
          </w:p>
          <w:p w:rsidR="00655A55" w:rsidRPr="00863D87" w:rsidRDefault="00655A55" w:rsidP="00EA5B58"/>
        </w:tc>
      </w:tr>
    </w:tbl>
    <w:p w:rsidR="00655A55" w:rsidRDefault="00655A55" w:rsidP="00655A55">
      <w:pPr>
        <w:pStyle w:val="a8"/>
        <w:jc w:val="center"/>
      </w:pPr>
      <w:bookmarkStart w:id="35" w:name="_Ref258762096"/>
      <w:r>
        <w:rPr>
          <w:rFonts w:hint="eastAsia"/>
        </w:rPr>
        <w:t>圖</w:t>
      </w:r>
      <w:r>
        <w:rPr>
          <w:rFonts w:hint="eastAsia"/>
        </w:rPr>
        <w:t xml:space="preserve"> </w:t>
      </w:r>
      <w:fldSimple w:instr=" STYLEREF 1 \s ">
        <w:r w:rsidR="00FB3CC2">
          <w:rPr>
            <w:noProof/>
          </w:rPr>
          <w:t>8</w:t>
        </w:r>
      </w:fldSimple>
      <w:r>
        <w:t>.</w:t>
      </w:r>
      <w:r w:rsidR="00850036"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圖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 w:rsidR="00850036">
        <w:fldChar w:fldCharType="separate"/>
      </w:r>
      <w:r w:rsidR="00FB3CC2">
        <w:rPr>
          <w:noProof/>
        </w:rPr>
        <w:t>12</w:t>
      </w:r>
      <w:r w:rsidR="00850036">
        <w:fldChar w:fldCharType="end"/>
      </w:r>
      <w:bookmarkEnd w:id="35"/>
      <w:r>
        <w:rPr>
          <w:rFonts w:hint="eastAsia"/>
        </w:rPr>
        <w:t>產生</w:t>
      </w:r>
      <w:r>
        <w:rPr>
          <w:rFonts w:hint="eastAsia"/>
        </w:rPr>
        <w:t xml:space="preserve"> id=EXP </w:t>
      </w:r>
      <w:r>
        <w:rPr>
          <w:rFonts w:hint="eastAsia"/>
        </w:rPr>
        <w:t>中間碼的演算法</w:t>
      </w:r>
    </w:p>
    <w:p w:rsidR="00655A55" w:rsidRDefault="00655A55" w:rsidP="00655A55"/>
    <w:p w:rsidR="00655A55" w:rsidRDefault="00850036" w:rsidP="00655A55">
      <w:r>
        <w:fldChar w:fldCharType="begin"/>
      </w:r>
      <w:r w:rsidR="00766F0C">
        <w:instrText xml:space="preserve"> REF _Ref258762120 \h </w:instrText>
      </w:r>
      <w:r>
        <w:fldChar w:fldCharType="separate"/>
      </w:r>
      <w:r w:rsidR="00FB3CC2">
        <w:rPr>
          <w:rFonts w:hint="eastAsia"/>
        </w:rPr>
        <w:t>圖</w:t>
      </w:r>
      <w:r w:rsidR="00FB3CC2">
        <w:rPr>
          <w:rFonts w:hint="eastAsia"/>
        </w:rPr>
        <w:t xml:space="preserve"> </w:t>
      </w:r>
      <w:r w:rsidR="00FB3CC2">
        <w:rPr>
          <w:noProof/>
        </w:rPr>
        <w:t>8</w:t>
      </w:r>
      <w:r w:rsidR="00FB3CC2">
        <w:t>.</w:t>
      </w:r>
      <w:r w:rsidR="00FB3CC2">
        <w:rPr>
          <w:noProof/>
        </w:rPr>
        <w:t>13</w:t>
      </w:r>
      <w:r>
        <w:fldChar w:fldCharType="end"/>
      </w:r>
      <w:r w:rsidR="00655A55">
        <w:rPr>
          <w:rFonts w:hint="eastAsia"/>
        </w:rPr>
        <w:t>顯示了</w:t>
      </w:r>
      <w:r w:rsidR="00655A55">
        <w:rPr>
          <w:rFonts w:hint="eastAsia"/>
        </w:rPr>
        <w:t>C0</w:t>
      </w:r>
      <w:r w:rsidR="00655A55">
        <w:rPr>
          <w:rFonts w:hint="eastAsia"/>
        </w:rPr>
        <w:t>語言的中間碼產生演算法，該演算法單獨處理了</w:t>
      </w:r>
      <w:r w:rsidR="00655A55">
        <w:rPr>
          <w:rFonts w:hint="eastAsia"/>
        </w:rPr>
        <w:t xml:space="preserve"> FOR</w:t>
      </w:r>
      <w:r w:rsidR="00655A55">
        <w:rPr>
          <w:rFonts w:hint="eastAsia"/>
        </w:rPr>
        <w:t>、</w:t>
      </w:r>
      <w:r w:rsidR="00655A55">
        <w:rPr>
          <w:rFonts w:hint="eastAsia"/>
        </w:rPr>
        <w:t>STMT</w:t>
      </w:r>
      <w:r w:rsidR="00655A55">
        <w:rPr>
          <w:rFonts w:hint="eastAsia"/>
        </w:rPr>
        <w:t>、</w:t>
      </w:r>
      <w:r w:rsidR="00655A55">
        <w:rPr>
          <w:rFonts w:hint="eastAsia"/>
        </w:rPr>
        <w:t>COND</w:t>
      </w:r>
      <w:r w:rsidR="00655A55">
        <w:rPr>
          <w:rFonts w:hint="eastAsia"/>
        </w:rPr>
        <w:t>、</w:t>
      </w:r>
      <w:r w:rsidR="00655A55">
        <w:rPr>
          <w:rFonts w:hint="eastAsia"/>
        </w:rPr>
        <w:t xml:space="preserve">EXP </w:t>
      </w:r>
      <w:r w:rsidR="00655A55">
        <w:rPr>
          <w:rFonts w:hint="eastAsia"/>
        </w:rPr>
        <w:t>等語法節點，也處理了</w:t>
      </w:r>
      <w:r w:rsidR="00655A55">
        <w:rPr>
          <w:rFonts w:hint="eastAsia"/>
        </w:rPr>
        <w:t xml:space="preserve"> id, number </w:t>
      </w:r>
      <w:r w:rsidR="00655A55">
        <w:rPr>
          <w:rFonts w:hint="eastAsia"/>
        </w:rPr>
        <w:t>等詞彙規則的節點。</w:t>
      </w:r>
    </w:p>
    <w:p w:rsidR="00655A55" w:rsidRDefault="00655A55" w:rsidP="00655A55"/>
    <w:tbl>
      <w:tblPr>
        <w:tblW w:w="86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5070"/>
        <w:gridCol w:w="3543"/>
      </w:tblGrid>
      <w:tr w:rsidR="00655A55" w:rsidRPr="00863D87" w:rsidTr="00EA5B58">
        <w:tc>
          <w:tcPr>
            <w:tcW w:w="5070" w:type="dxa"/>
          </w:tcPr>
          <w:p w:rsidR="00655A55" w:rsidRPr="00863D87" w:rsidRDefault="00655A55" w:rsidP="00EA5B58">
            <w:r w:rsidRPr="00863D87">
              <w:rPr>
                <w:rFonts w:hint="eastAsia"/>
              </w:rPr>
              <w:t>中間碼產生的演算法</w:t>
            </w:r>
          </w:p>
        </w:tc>
        <w:tc>
          <w:tcPr>
            <w:tcW w:w="3543" w:type="dxa"/>
          </w:tcPr>
          <w:p w:rsidR="00655A55" w:rsidRPr="00863D87" w:rsidRDefault="00655A55" w:rsidP="00EA5B58">
            <w:r w:rsidRPr="00863D87">
              <w:rPr>
                <w:rFonts w:hint="eastAsia"/>
              </w:rPr>
              <w:t>說明</w:t>
            </w:r>
          </w:p>
        </w:tc>
      </w:tr>
      <w:tr w:rsidR="00655A55" w:rsidRPr="00863D87" w:rsidTr="00EA5B58">
        <w:tc>
          <w:tcPr>
            <w:tcW w:w="5070" w:type="dxa"/>
          </w:tcPr>
          <w:p w:rsidR="00655A55" w:rsidRPr="00863D87" w:rsidRDefault="00655A55" w:rsidP="00EA5B58">
            <w:r w:rsidRPr="00863D87">
              <w:t>Algorithm generate(node)</w:t>
            </w:r>
          </w:p>
          <w:p w:rsidR="00655A55" w:rsidRPr="00863D87" w:rsidRDefault="00655A55" w:rsidP="00EA5B58">
            <w:r w:rsidRPr="00863D87">
              <w:t xml:space="preserve">  if (node.tag</w:t>
            </w:r>
            <w:r w:rsidRPr="00863D87">
              <w:rPr>
                <w:rFonts w:hint="eastAsia"/>
              </w:rPr>
              <w:t>=</w:t>
            </w:r>
            <w:r w:rsidRPr="00863D87">
              <w:t>FOR)</w:t>
            </w:r>
          </w:p>
          <w:p w:rsidR="00655A55" w:rsidRPr="00863D87" w:rsidRDefault="00655A55" w:rsidP="00EA5B58">
            <w:r w:rsidRPr="00863D87">
              <w:t xml:space="preserve">    stmt1 = node.childs[2]</w:t>
            </w:r>
          </w:p>
          <w:p w:rsidR="00655A55" w:rsidRPr="00863D87" w:rsidRDefault="00655A55" w:rsidP="00EA5B58">
            <w:r w:rsidRPr="00863D87">
              <w:rPr>
                <w:rFonts w:hint="eastAsia"/>
              </w:rPr>
              <w:lastRenderedPageBreak/>
              <w:t xml:space="preserve">    </w:t>
            </w:r>
            <w:r w:rsidRPr="00863D87">
              <w:t>cond = node.childs[4]</w:t>
            </w:r>
          </w:p>
          <w:p w:rsidR="00655A55" w:rsidRPr="00863D87" w:rsidRDefault="00655A55" w:rsidP="00EA5B58">
            <w:r w:rsidRPr="00863D87">
              <w:rPr>
                <w:rFonts w:hint="eastAsia"/>
              </w:rPr>
              <w:t xml:space="preserve">    </w:t>
            </w:r>
            <w:r w:rsidRPr="00863D87">
              <w:t xml:space="preserve">stmt2 = node.childs[6] </w:t>
            </w:r>
          </w:p>
          <w:p w:rsidR="00655A55" w:rsidRPr="00863D87" w:rsidRDefault="00655A55" w:rsidP="00EA5B58">
            <w:r w:rsidRPr="00863D87">
              <w:rPr>
                <w:rFonts w:hint="eastAsia"/>
              </w:rPr>
              <w:t xml:space="preserve">    </w:t>
            </w:r>
            <w:r w:rsidRPr="00863D87">
              <w:t>block = node.childs[8]</w:t>
            </w:r>
          </w:p>
          <w:p w:rsidR="00655A55" w:rsidRPr="00863D87" w:rsidRDefault="00655A55" w:rsidP="00EA5B58">
            <w:r w:rsidRPr="00863D87">
              <w:t xml:space="preserve">    generate(stmt1);</w:t>
            </w:r>
          </w:p>
          <w:p w:rsidR="00655A55" w:rsidRPr="00863D87" w:rsidRDefault="00655A55" w:rsidP="00EA5B58">
            <w:r w:rsidRPr="00863D87">
              <w:t xml:space="preserve">    tempForCount = forCount++;</w:t>
            </w:r>
          </w:p>
          <w:p w:rsidR="00655A55" w:rsidRPr="00863D87" w:rsidRDefault="00655A55" w:rsidP="00EA5B58">
            <w:r w:rsidRPr="00863D87">
              <w:t xml:space="preserve">    forBeginLabel = "</w:t>
            </w:r>
            <w:r w:rsidRPr="00863D87">
              <w:rPr>
                <w:rFonts w:hint="eastAsia"/>
              </w:rPr>
              <w:t>+</w:t>
            </w:r>
            <w:r w:rsidRPr="00863D87">
              <w:t>F</w:t>
            </w:r>
            <w:r w:rsidRPr="00863D87">
              <w:rPr>
                <w:rFonts w:hint="eastAsia"/>
              </w:rPr>
              <w:t>OR</w:t>
            </w:r>
            <w:r w:rsidRPr="00863D87">
              <w:t>" + tempForCount;</w:t>
            </w:r>
          </w:p>
          <w:p w:rsidR="00655A55" w:rsidRPr="00863D87" w:rsidRDefault="00655A55" w:rsidP="00EA5B58">
            <w:r w:rsidRPr="00863D87">
              <w:t xml:space="preserve">    forEndLabel = "</w:t>
            </w:r>
            <w:r w:rsidRPr="00863D87">
              <w:rPr>
                <w:rFonts w:hint="eastAsia"/>
              </w:rPr>
              <w:t>-</w:t>
            </w:r>
            <w:r w:rsidRPr="00863D87">
              <w:t>F</w:t>
            </w:r>
            <w:r w:rsidRPr="00863D87">
              <w:rPr>
                <w:rFonts w:hint="eastAsia"/>
              </w:rPr>
              <w:t>OR</w:t>
            </w:r>
            <w:r w:rsidRPr="00863D87">
              <w:t>"+tempForCount;</w:t>
            </w:r>
          </w:p>
          <w:p w:rsidR="00655A55" w:rsidRPr="00863D87" w:rsidRDefault="00655A55" w:rsidP="00EA5B58">
            <w:r w:rsidRPr="00863D87">
              <w:t xml:space="preserve">    pcode(forBeginLabel+":", "", "", "", "");</w:t>
            </w:r>
          </w:p>
          <w:p w:rsidR="00655A55" w:rsidRDefault="00655A55" w:rsidP="00EA5B58">
            <w:r>
              <w:t xml:space="preserve">    </w:t>
            </w:r>
            <w:r>
              <w:rPr>
                <w:rFonts w:hint="eastAsia"/>
              </w:rPr>
              <w:t>condOp = generate</w:t>
            </w:r>
            <w:r>
              <w:t xml:space="preserve">(cond);                     </w:t>
            </w:r>
          </w:p>
          <w:p w:rsidR="00655A55" w:rsidRDefault="00655A55" w:rsidP="00EA5B58">
            <w:r>
              <w:t xml:space="preserve">    negateOp(condOp, negOp);                      </w:t>
            </w:r>
          </w:p>
          <w:p w:rsidR="00655A55" w:rsidRDefault="00655A55" w:rsidP="00EA5B58">
            <w:r>
              <w:t xml:space="preserve">    </w:t>
            </w:r>
            <w:r>
              <w:rPr>
                <w:rFonts w:hint="eastAsia"/>
              </w:rPr>
              <w:t>p</w:t>
            </w:r>
            <w:r>
              <w:t xml:space="preserve">code("", "J", negOp, "", forEndLabel); </w:t>
            </w:r>
          </w:p>
          <w:p w:rsidR="00655A55" w:rsidRDefault="00655A55" w:rsidP="00EA5B58">
            <w:r>
              <w:t xml:space="preserve">    </w:t>
            </w:r>
            <w:r>
              <w:rPr>
                <w:rFonts w:hint="eastAsia"/>
              </w:rPr>
              <w:t>generate</w:t>
            </w:r>
            <w:r>
              <w:t xml:space="preserve">(block, nullVar);                   </w:t>
            </w:r>
          </w:p>
          <w:p w:rsidR="00655A55" w:rsidRDefault="00655A55" w:rsidP="00EA5B58">
            <w:r>
              <w:t xml:space="preserve">    </w:t>
            </w:r>
            <w:r>
              <w:rPr>
                <w:rFonts w:hint="eastAsia"/>
              </w:rPr>
              <w:t>generate</w:t>
            </w:r>
            <w:r>
              <w:t xml:space="preserve">(stmt2, nullVar);                   </w:t>
            </w:r>
          </w:p>
          <w:p w:rsidR="00655A55" w:rsidRDefault="00655A55" w:rsidP="00EA5B58">
            <w:r>
              <w:t xml:space="preserve">    </w:t>
            </w:r>
            <w:r>
              <w:rPr>
                <w:rFonts w:hint="eastAsia"/>
              </w:rPr>
              <w:t>pc</w:t>
            </w:r>
            <w:r>
              <w:t>ode("", "J", "", "", forBeginLabel);</w:t>
            </w:r>
          </w:p>
          <w:p w:rsidR="00655A55" w:rsidRDefault="00655A55" w:rsidP="00EA5B58">
            <w:r>
              <w:t xml:space="preserve">    </w:t>
            </w:r>
            <w:r>
              <w:rPr>
                <w:rFonts w:hint="eastAsia"/>
              </w:rPr>
              <w:t>pc</w:t>
            </w:r>
            <w:r>
              <w:t xml:space="preserve">ode(forEndLabel, "", "", "", "");     </w:t>
            </w:r>
          </w:p>
          <w:p w:rsidR="00655A55" w:rsidRDefault="00655A55" w:rsidP="00EA5B58">
            <w:r>
              <w:t xml:space="preserve">    return NULL;                                  </w:t>
            </w:r>
          </w:p>
          <w:p w:rsidR="00655A55" w:rsidRPr="00863D87" w:rsidRDefault="00655A55" w:rsidP="00EA5B58">
            <w:r w:rsidRPr="00863D87">
              <w:t xml:space="preserve">  else if (node.tag</w:t>
            </w:r>
            <w:r w:rsidRPr="00863D87">
              <w:rPr>
                <w:rFonts w:hint="eastAsia"/>
              </w:rPr>
              <w:t>=</w:t>
            </w:r>
            <w:r w:rsidRPr="00863D87">
              <w:t>STMT)</w:t>
            </w:r>
          </w:p>
          <w:p w:rsidR="00655A55" w:rsidRPr="00863D87" w:rsidRDefault="00655A55" w:rsidP="00EA5B58">
            <w:r w:rsidRPr="00863D87">
              <w:t xml:space="preserve">    id = node.childs[0].token;</w:t>
            </w:r>
          </w:p>
          <w:p w:rsidR="00655A55" w:rsidRPr="00863D87" w:rsidRDefault="00655A55" w:rsidP="00EA5B58">
            <w:r w:rsidRPr="00863D87">
              <w:rPr>
                <w:rFonts w:hint="eastAsia"/>
              </w:rPr>
              <w:t xml:space="preserve">    if (node.childs[1].tag = "=")</w:t>
            </w:r>
          </w:p>
          <w:p w:rsidR="00655A55" w:rsidRPr="00863D87" w:rsidRDefault="00655A55" w:rsidP="00EA5B58">
            <w:r w:rsidRPr="00863D87">
              <w:t xml:space="preserve">      exp = node.childs[2];</w:t>
            </w:r>
          </w:p>
          <w:p w:rsidR="00655A55" w:rsidRPr="00863D87" w:rsidRDefault="00655A55" w:rsidP="00EA5B58">
            <w:r w:rsidRPr="00863D87">
              <w:t xml:space="preserve">      expVar = generate(exp);</w:t>
            </w:r>
          </w:p>
          <w:p w:rsidR="00655A55" w:rsidRPr="00863D87" w:rsidRDefault="00655A55" w:rsidP="00EA5B58">
            <w:r w:rsidRPr="00863D87">
              <w:t xml:space="preserve">      pcode("", "=", expVar, "", id);</w:t>
            </w:r>
          </w:p>
          <w:p w:rsidR="00655A55" w:rsidRPr="00863D87" w:rsidRDefault="00655A55" w:rsidP="00EA5B58">
            <w:r w:rsidRPr="00863D87">
              <w:t xml:space="preserve">      return expVar;</w:t>
            </w:r>
          </w:p>
          <w:p w:rsidR="00655A55" w:rsidRPr="00863D87" w:rsidRDefault="00655A55" w:rsidP="00EA5B58">
            <w:r w:rsidRPr="00863D87">
              <w:rPr>
                <w:rFonts w:hint="eastAsia"/>
              </w:rPr>
              <w:t xml:space="preserve">    else </w:t>
            </w:r>
          </w:p>
          <w:p w:rsidR="00655A55" w:rsidRDefault="00655A55" w:rsidP="00EA5B58">
            <w:r w:rsidRPr="00863D87">
              <w:t xml:space="preserve">      op1 = node.childs[1].token;</w:t>
            </w:r>
          </w:p>
          <w:p w:rsidR="00655A55" w:rsidRPr="00863D87" w:rsidRDefault="005E5289" w:rsidP="005E5289">
            <w:r w:rsidRPr="005E5289">
              <w:rPr>
                <w:rFonts w:hint="eastAsia"/>
              </w:rPr>
              <w:t xml:space="preserve">      </w:t>
            </w:r>
            <w:r>
              <w:rPr>
                <w:rFonts w:hint="eastAsia"/>
              </w:rPr>
              <w:t>p</w:t>
            </w:r>
            <w:r w:rsidRPr="005E5289">
              <w:rPr>
                <w:rFonts w:hint="eastAsia"/>
              </w:rPr>
              <w:t xml:space="preserve">code("", </w:t>
            </w:r>
            <w:r>
              <w:rPr>
                <w:rFonts w:hint="eastAsia"/>
              </w:rPr>
              <w:t>op1[0]</w:t>
            </w:r>
            <w:r w:rsidRPr="005E5289">
              <w:rPr>
                <w:rFonts w:hint="eastAsia"/>
              </w:rPr>
              <w:t>, id</w:t>
            </w:r>
            <w:r>
              <w:rPr>
                <w:rFonts w:hint="eastAsia"/>
              </w:rPr>
              <w:t>.</w:t>
            </w:r>
            <w:r w:rsidRPr="005E5289">
              <w:rPr>
                <w:rFonts w:hint="eastAsia"/>
              </w:rPr>
              <w:t>value, "1", id</w:t>
            </w:r>
            <w:r>
              <w:rPr>
                <w:rFonts w:hint="eastAsia"/>
              </w:rPr>
              <w:t>.</w:t>
            </w:r>
            <w:r w:rsidRPr="005E5289">
              <w:rPr>
                <w:rFonts w:hint="eastAsia"/>
              </w:rPr>
              <w:t>value)</w:t>
            </w:r>
          </w:p>
          <w:p w:rsidR="00655A55" w:rsidRPr="00863D87" w:rsidRDefault="00655A55" w:rsidP="00EA5B58">
            <w:r w:rsidRPr="00863D87">
              <w:t xml:space="preserve">      return </w:t>
            </w:r>
            <w:r w:rsidR="005E5289">
              <w:rPr>
                <w:rFonts w:hint="eastAsia"/>
              </w:rPr>
              <w:t>id</w:t>
            </w:r>
            <w:r w:rsidRPr="00863D87">
              <w:t>;</w:t>
            </w:r>
          </w:p>
          <w:p w:rsidR="00655A55" w:rsidRPr="00863D87" w:rsidRDefault="00655A55" w:rsidP="00EA5B58">
            <w:r w:rsidRPr="00863D87">
              <w:t xml:space="preserve">  else if (node.tag</w:t>
            </w:r>
            <w:r w:rsidRPr="00863D87">
              <w:rPr>
                <w:rFonts w:hint="eastAsia"/>
              </w:rPr>
              <w:t>=COND</w:t>
            </w:r>
            <w:r w:rsidRPr="00863D87">
              <w:t>)</w:t>
            </w:r>
          </w:p>
          <w:p w:rsidR="007B06E8" w:rsidRDefault="007B06E8" w:rsidP="007B06E8">
            <w:r>
              <w:rPr>
                <w:rFonts w:hint="eastAsia"/>
              </w:rPr>
              <w:t xml:space="preserve">    expVar1 = generate</w:t>
            </w:r>
            <w:r>
              <w:t>(node-&gt;childs</w:t>
            </w:r>
            <w:r>
              <w:rPr>
                <w:rFonts w:hint="eastAsia"/>
              </w:rPr>
              <w:t>[</w:t>
            </w:r>
            <w:r>
              <w:t>0])</w:t>
            </w:r>
          </w:p>
          <w:p w:rsidR="007B06E8" w:rsidRDefault="007B06E8" w:rsidP="007B06E8">
            <w:r>
              <w:rPr>
                <w:rFonts w:hint="eastAsia"/>
              </w:rPr>
              <w:t xml:space="preserve">    op = node-&gt;child[1];</w:t>
            </w:r>
          </w:p>
          <w:p w:rsidR="007B06E8" w:rsidRDefault="007B06E8" w:rsidP="007B06E8">
            <w:r>
              <w:rPr>
                <w:rFonts w:hint="eastAsia"/>
              </w:rPr>
              <w:t xml:space="preserve">    expVar2 = generate</w:t>
            </w:r>
            <w:r>
              <w:t>(node-&gt;childs</w:t>
            </w:r>
            <w:r>
              <w:rPr>
                <w:rFonts w:hint="eastAsia"/>
              </w:rPr>
              <w:t>[</w:t>
            </w:r>
            <w:r>
              <w:t>2]);</w:t>
            </w:r>
          </w:p>
          <w:p w:rsidR="007B06E8" w:rsidRDefault="007B06E8" w:rsidP="007B06E8">
            <w:r>
              <w:rPr>
                <w:rFonts w:hint="eastAsia"/>
              </w:rPr>
              <w:t xml:space="preserve">    pcode</w:t>
            </w:r>
            <w:r>
              <w:t>("", "CMP", expVar1, expVar2, "");</w:t>
            </w:r>
          </w:p>
          <w:p w:rsidR="007B06E8" w:rsidRDefault="007B06E8" w:rsidP="007B06E8">
            <w:r>
              <w:rPr>
                <w:rFonts w:hint="eastAsia"/>
              </w:rPr>
              <w:t xml:space="preserve">    return op.value</w:t>
            </w:r>
          </w:p>
          <w:p w:rsidR="00655A55" w:rsidRPr="00863D87" w:rsidRDefault="00655A55" w:rsidP="00EA5B58">
            <w:r w:rsidRPr="00863D87">
              <w:t xml:space="preserve">  else if node.tag</w:t>
            </w:r>
            <w:r w:rsidRPr="00863D87">
              <w:rPr>
                <w:rFonts w:hint="eastAsia"/>
              </w:rPr>
              <w:t xml:space="preserve"> in [</w:t>
            </w:r>
            <w:r w:rsidRPr="00863D87">
              <w:t>EXP</w:t>
            </w:r>
            <w:r w:rsidRPr="00863D87">
              <w:rPr>
                <w:rFonts w:hint="eastAsia"/>
              </w:rPr>
              <w:t>]</w:t>
            </w:r>
          </w:p>
          <w:p w:rsidR="00655A55" w:rsidRPr="00863D87" w:rsidRDefault="00655A55" w:rsidP="00EA5B58">
            <w:r w:rsidRPr="00863D87">
              <w:t xml:space="preserve">    item1 = node.childs[0];</w:t>
            </w:r>
          </w:p>
          <w:p w:rsidR="00655A55" w:rsidRPr="00863D87" w:rsidRDefault="00655A55" w:rsidP="00EA5B58">
            <w:r w:rsidRPr="00863D87">
              <w:t xml:space="preserve">    var1 = generate(item1);</w:t>
            </w:r>
          </w:p>
          <w:p w:rsidR="00655A55" w:rsidRPr="00863D87" w:rsidRDefault="00655A55" w:rsidP="00EA5B58">
            <w:r w:rsidRPr="00863D87">
              <w:t xml:space="preserve">    for (ti=1; ti&lt;node.childs.Count; ti+=2)</w:t>
            </w:r>
          </w:p>
          <w:p w:rsidR="00655A55" w:rsidRPr="00863D87" w:rsidRDefault="00655A55" w:rsidP="00EA5B58">
            <w:r w:rsidRPr="00863D87">
              <w:t xml:space="preserve">      op = node.childs[ti].token;</w:t>
            </w:r>
          </w:p>
          <w:p w:rsidR="00655A55" w:rsidRPr="00743A25" w:rsidRDefault="00655A55" w:rsidP="00EA5B58">
            <w:pPr>
              <w:rPr>
                <w:lang w:val="sv-SE"/>
              </w:rPr>
            </w:pPr>
            <w:r w:rsidRPr="00863D87">
              <w:lastRenderedPageBreak/>
              <w:t xml:space="preserve">      </w:t>
            </w:r>
            <w:r w:rsidRPr="00743A25">
              <w:rPr>
                <w:lang w:val="sv-SE"/>
              </w:rPr>
              <w:t>item2 = node.childs[ti + 1];</w:t>
            </w:r>
          </w:p>
          <w:p w:rsidR="00655A55" w:rsidRPr="00743A25" w:rsidRDefault="00655A55" w:rsidP="00EA5B58">
            <w:pPr>
              <w:rPr>
                <w:lang w:val="sv-SE"/>
              </w:rPr>
            </w:pPr>
            <w:r w:rsidRPr="00743A25">
              <w:rPr>
                <w:lang w:val="sv-SE"/>
              </w:rPr>
              <w:t xml:space="preserve">      var2 = generate(item2);</w:t>
            </w:r>
          </w:p>
          <w:p w:rsidR="00655A55" w:rsidRPr="00743A25" w:rsidRDefault="00655A55" w:rsidP="00EA5B58">
            <w:pPr>
              <w:rPr>
                <w:lang w:val="sv-SE"/>
              </w:rPr>
            </w:pPr>
            <w:r w:rsidRPr="00743A25">
              <w:rPr>
                <w:lang w:val="sv-SE"/>
              </w:rPr>
              <w:t xml:space="preserve">      tempVar = nextTempVar();</w:t>
            </w:r>
          </w:p>
          <w:p w:rsidR="00655A55" w:rsidRPr="00743A25" w:rsidRDefault="00655A55" w:rsidP="00EA5B58">
            <w:pPr>
              <w:rPr>
                <w:lang w:val="sv-SE"/>
              </w:rPr>
            </w:pPr>
            <w:r w:rsidRPr="00743A25">
              <w:rPr>
                <w:lang w:val="sv-SE"/>
              </w:rPr>
              <w:t xml:space="preserve">      pcode("", op, var1, var2, tempVar);</w:t>
            </w:r>
          </w:p>
          <w:p w:rsidR="00655A55" w:rsidRPr="00863D87" w:rsidRDefault="00655A55" w:rsidP="00EA5B58">
            <w:r w:rsidRPr="00743A25">
              <w:rPr>
                <w:lang w:val="sv-SE"/>
              </w:rPr>
              <w:t xml:space="preserve">      </w:t>
            </w:r>
            <w:r w:rsidRPr="00863D87">
              <w:t>var1 = tempVar;</w:t>
            </w:r>
          </w:p>
          <w:p w:rsidR="00655A55" w:rsidRPr="00863D87" w:rsidRDefault="00655A55" w:rsidP="00EA5B58">
            <w:r w:rsidRPr="00863D87">
              <w:t xml:space="preserve">    return var1;</w:t>
            </w:r>
          </w:p>
          <w:p w:rsidR="00655A55" w:rsidRPr="00863D87" w:rsidRDefault="00655A55" w:rsidP="00EA5B58">
            <w:r w:rsidRPr="00863D87">
              <w:t xml:space="preserve">  else if (node.tag</w:t>
            </w:r>
            <w:r w:rsidRPr="00863D87">
              <w:rPr>
                <w:rFonts w:hint="eastAsia"/>
              </w:rPr>
              <w:t xml:space="preserve"> in</w:t>
            </w:r>
            <w:r w:rsidRPr="00863D87">
              <w:t xml:space="preserve"> </w:t>
            </w:r>
            <w:r w:rsidRPr="00863D87">
              <w:rPr>
                <w:rFonts w:hint="eastAsia"/>
              </w:rPr>
              <w:t>[</w:t>
            </w:r>
            <w:r w:rsidRPr="00863D87">
              <w:t>number|id</w:t>
            </w:r>
            <w:r w:rsidRPr="00863D87">
              <w:rPr>
                <w:rFonts w:hint="eastAsia"/>
              </w:rPr>
              <w:t>]</w:t>
            </w:r>
            <w:r w:rsidRPr="00863D87">
              <w:t>)</w:t>
            </w:r>
          </w:p>
          <w:p w:rsidR="00655A55" w:rsidRPr="00863D87" w:rsidRDefault="00655A55" w:rsidP="00EA5B58">
            <w:r w:rsidRPr="00863D87">
              <w:t xml:space="preserve">    return node.token;</w:t>
            </w:r>
          </w:p>
          <w:p w:rsidR="00655A55" w:rsidRPr="00863D87" w:rsidRDefault="00655A55" w:rsidP="00EA5B58">
            <w:r w:rsidRPr="00863D87">
              <w:t xml:space="preserve">  else if (node.childs != null)</w:t>
            </w:r>
          </w:p>
          <w:p w:rsidR="00655A55" w:rsidRPr="00863D87" w:rsidRDefault="00655A55" w:rsidP="00EA5B58">
            <w:r w:rsidRPr="00863D87">
              <w:t xml:space="preserve">    foreach (child in node.childs)</w:t>
            </w:r>
          </w:p>
          <w:p w:rsidR="00655A55" w:rsidRPr="00863D87" w:rsidRDefault="00655A55" w:rsidP="00EA5B58">
            <w:r w:rsidRPr="00863D87">
              <w:t xml:space="preserve">      generate(child);</w:t>
            </w:r>
          </w:p>
          <w:p w:rsidR="00655A55" w:rsidRPr="00863D87" w:rsidRDefault="00655A55" w:rsidP="00EA5B58">
            <w:r w:rsidRPr="00863D87">
              <w:t xml:space="preserve">    return null;</w:t>
            </w:r>
          </w:p>
          <w:p w:rsidR="00655A55" w:rsidRPr="00863D87" w:rsidRDefault="00655A55" w:rsidP="00EA5B58">
            <w:r w:rsidRPr="00863D87">
              <w:t xml:space="preserve">  else return null;</w:t>
            </w:r>
          </w:p>
          <w:p w:rsidR="00655A55" w:rsidRDefault="00655A55" w:rsidP="00EA5B58">
            <w:r w:rsidRPr="00863D87">
              <w:t>End Algorithm</w:t>
            </w:r>
          </w:p>
          <w:p w:rsidR="00655A55" w:rsidRDefault="00655A55" w:rsidP="00EA5B58"/>
          <w:p w:rsidR="00655A55" w:rsidRDefault="00655A55" w:rsidP="00EA5B58">
            <w:r>
              <w:rPr>
                <w:rFonts w:hint="eastAsia"/>
              </w:rPr>
              <w:t>Algorithm pcode</w:t>
            </w:r>
          </w:p>
          <w:p w:rsidR="00655A55" w:rsidRDefault="00655A55" w:rsidP="00EA5B58">
            <w:r>
              <w:rPr>
                <w:rFonts w:hint="eastAsia"/>
              </w:rPr>
              <w:t>Input label, op, params</w:t>
            </w:r>
          </w:p>
          <w:p w:rsidR="00655A55" w:rsidRDefault="00655A55" w:rsidP="00EA5B58">
            <w:r>
              <w:rPr>
                <w:rFonts w:hint="eastAsia"/>
              </w:rPr>
              <w:t xml:space="preserve">  </w:t>
            </w:r>
            <w:r>
              <w:t>I</w:t>
            </w:r>
            <w:r>
              <w:rPr>
                <w:rFonts w:hint="eastAsia"/>
              </w:rPr>
              <w:t>f (label is not empty)</w:t>
            </w:r>
          </w:p>
          <w:p w:rsidR="00655A55" w:rsidRDefault="00655A55" w:rsidP="00EA5B58">
            <w:r>
              <w:rPr>
                <w:rFonts w:hint="eastAsia"/>
              </w:rPr>
              <w:t xml:space="preserve">    output label+</w:t>
            </w:r>
            <w:r w:rsidRPr="00743A25">
              <w:rPr>
                <w:lang w:val="sv-SE"/>
              </w:rPr>
              <w:t>"</w:t>
            </w:r>
            <w:r>
              <w:rPr>
                <w:rFonts w:hint="eastAsia"/>
              </w:rPr>
              <w:t>:</w:t>
            </w:r>
            <w:r w:rsidRPr="00743A25">
              <w:rPr>
                <w:lang w:val="sv-SE"/>
              </w:rPr>
              <w:t>"</w:t>
            </w:r>
          </w:p>
          <w:p w:rsidR="00655A55" w:rsidRDefault="00655A55" w:rsidP="00EA5B58">
            <w:r>
              <w:rPr>
                <w:rFonts w:hint="eastAsia"/>
              </w:rPr>
              <w:t xml:space="preserve">  output op, param[0], param[1], param[2]</w:t>
            </w:r>
          </w:p>
          <w:p w:rsidR="00655A55" w:rsidRPr="00863D87" w:rsidRDefault="00655A55" w:rsidP="00EA5B58">
            <w:r>
              <w:rPr>
                <w:rFonts w:hint="eastAsia"/>
              </w:rPr>
              <w:t>End Algorithm</w:t>
            </w:r>
          </w:p>
        </w:tc>
        <w:tc>
          <w:tcPr>
            <w:tcW w:w="3543" w:type="dxa"/>
          </w:tcPr>
          <w:p w:rsidR="00655A55" w:rsidRPr="00863D87" w:rsidRDefault="00655A55" w:rsidP="00EA5B58">
            <w:r>
              <w:rPr>
                <w:rFonts w:hint="eastAsia"/>
              </w:rPr>
              <w:lastRenderedPageBreak/>
              <w:t>產生中間碼的演算法</w:t>
            </w:r>
          </w:p>
          <w:p w:rsidR="00655A55" w:rsidRPr="00863D87" w:rsidRDefault="00655A55" w:rsidP="00EA5B58">
            <w:r w:rsidRPr="00863D87">
              <w:rPr>
                <w:rFonts w:hint="eastAsia"/>
              </w:rPr>
              <w:t>處理</w:t>
            </w:r>
            <w:r w:rsidRPr="00863D87">
              <w:rPr>
                <w:rFonts w:hint="eastAsia"/>
              </w:rPr>
              <w:t xml:space="preserve"> FOR </w:t>
            </w:r>
            <w:r w:rsidRPr="00863D87">
              <w:rPr>
                <w:rFonts w:hint="eastAsia"/>
              </w:rPr>
              <w:t>迴圈</w:t>
            </w:r>
          </w:p>
          <w:p w:rsidR="00655A55" w:rsidRPr="00863D87" w:rsidRDefault="00655A55" w:rsidP="00EA5B58">
            <w:r w:rsidRPr="00863D87">
              <w:rPr>
                <w:rFonts w:hint="eastAsia"/>
              </w:rPr>
              <w:t>語法：</w:t>
            </w:r>
            <w:r w:rsidRPr="00863D87">
              <w:rPr>
                <w:rFonts w:hint="eastAsia"/>
              </w:rPr>
              <w:t>for (STMT;</w:t>
            </w:r>
          </w:p>
          <w:p w:rsidR="00655A55" w:rsidRPr="00863D87" w:rsidRDefault="00655A55" w:rsidP="00EA5B58">
            <w:r w:rsidRPr="00863D87">
              <w:rPr>
                <w:rFonts w:hint="eastAsia"/>
              </w:rPr>
              <w:lastRenderedPageBreak/>
              <w:t xml:space="preserve">         COND;</w:t>
            </w:r>
          </w:p>
          <w:p w:rsidR="00655A55" w:rsidRPr="00863D87" w:rsidRDefault="00655A55" w:rsidP="00EA5B58">
            <w:r w:rsidRPr="00863D87">
              <w:rPr>
                <w:rFonts w:hint="eastAsia"/>
              </w:rPr>
              <w:t xml:space="preserve">         STMT)</w:t>
            </w:r>
            <w:r w:rsidRPr="00863D87">
              <w:br/>
            </w:r>
            <w:r w:rsidRPr="00863D87">
              <w:rPr>
                <w:rFonts w:hint="eastAsia"/>
              </w:rPr>
              <w:t xml:space="preserve">         BLOCK</w:t>
            </w:r>
          </w:p>
          <w:p w:rsidR="00655A55" w:rsidRPr="00863D87" w:rsidRDefault="00655A55" w:rsidP="00EA5B58">
            <w:r w:rsidRPr="00863D87">
              <w:rPr>
                <w:rFonts w:hint="eastAsia"/>
              </w:rPr>
              <w:t>產生</w:t>
            </w:r>
            <w:r w:rsidRPr="00863D87">
              <w:rPr>
                <w:rFonts w:hint="eastAsia"/>
              </w:rPr>
              <w:t xml:space="preserve"> STMT </w:t>
            </w:r>
            <w:r w:rsidRPr="00863D87">
              <w:rPr>
                <w:rFonts w:hint="eastAsia"/>
              </w:rPr>
              <w:t>的程式</w:t>
            </w:r>
          </w:p>
          <w:p w:rsidR="00655A55" w:rsidRPr="00863D87" w:rsidRDefault="00655A55" w:rsidP="00EA5B58">
            <w:r w:rsidRPr="00863D87">
              <w:rPr>
                <w:rFonts w:hint="eastAsia"/>
              </w:rPr>
              <w:t>取得下一個</w:t>
            </w:r>
            <w:r>
              <w:rPr>
                <w:rFonts w:hint="eastAsia"/>
              </w:rPr>
              <w:t xml:space="preserve"> for </w:t>
            </w:r>
            <w:r w:rsidRPr="00863D87">
              <w:rPr>
                <w:rFonts w:hint="eastAsia"/>
              </w:rPr>
              <w:t>標記代號</w:t>
            </w:r>
          </w:p>
          <w:p w:rsidR="00655A55" w:rsidRPr="00863D87" w:rsidRDefault="00655A55" w:rsidP="00EA5B58">
            <w:r w:rsidRPr="00863D87">
              <w:rPr>
                <w:rFonts w:hint="eastAsia"/>
              </w:rPr>
              <w:t>for</w:t>
            </w:r>
            <w:r w:rsidRPr="00863D87">
              <w:rPr>
                <w:rFonts w:hint="eastAsia"/>
              </w:rPr>
              <w:t>迴圈的起始標記</w:t>
            </w:r>
            <w:r w:rsidRPr="00863D87">
              <w:rPr>
                <w:rFonts w:hint="eastAsia"/>
              </w:rPr>
              <w:t>(+FOR</w:t>
            </w:r>
            <w:r>
              <w:rPr>
                <w:rFonts w:hint="eastAsia"/>
              </w:rPr>
              <w:t>0</w:t>
            </w:r>
            <w:r w:rsidRPr="00863D87">
              <w:rPr>
                <w:rFonts w:hint="eastAsia"/>
              </w:rPr>
              <w:t>)</w:t>
            </w:r>
          </w:p>
          <w:p w:rsidR="00655A55" w:rsidRPr="00863D87" w:rsidRDefault="00655A55" w:rsidP="00EA5B58">
            <w:r w:rsidRPr="00863D87">
              <w:rPr>
                <w:rFonts w:hint="eastAsia"/>
              </w:rPr>
              <w:t>for</w:t>
            </w:r>
            <w:r w:rsidRPr="00863D87">
              <w:rPr>
                <w:rFonts w:hint="eastAsia"/>
              </w:rPr>
              <w:t>迴圈的結束標記</w:t>
            </w:r>
            <w:r w:rsidRPr="00863D87">
              <w:rPr>
                <w:rFonts w:hint="eastAsia"/>
              </w:rPr>
              <w:t>(-FOR</w:t>
            </w:r>
            <w:r>
              <w:rPr>
                <w:rFonts w:hint="eastAsia"/>
              </w:rPr>
              <w:t>0</w:t>
            </w:r>
            <w:r w:rsidRPr="00863D87">
              <w:rPr>
                <w:rFonts w:hint="eastAsia"/>
              </w:rPr>
              <w:t>)</w:t>
            </w:r>
          </w:p>
          <w:p w:rsidR="00655A55" w:rsidRPr="00863D87" w:rsidRDefault="00655A55" w:rsidP="00EA5B58">
            <w:r w:rsidRPr="00863D87">
              <w:rPr>
                <w:rFonts w:hint="eastAsia"/>
              </w:rPr>
              <w:t>輸出迴圈起頭標記</w:t>
            </w:r>
            <w:r w:rsidRPr="00863D87">
              <w:rPr>
                <w:rFonts w:hint="eastAsia"/>
              </w:rPr>
              <w:t xml:space="preserve"> (FOR</w:t>
            </w:r>
            <w:r>
              <w:rPr>
                <w:rFonts w:hint="eastAsia"/>
              </w:rPr>
              <w:t>0</w:t>
            </w:r>
            <w:r w:rsidRPr="00863D87">
              <w:rPr>
                <w:rFonts w:hint="eastAsia"/>
              </w:rPr>
              <w:t>:)</w:t>
            </w:r>
          </w:p>
          <w:p w:rsidR="00655A55" w:rsidRPr="00863D87" w:rsidRDefault="00655A55" w:rsidP="00EA5B58">
            <w:r w:rsidRPr="00863D87">
              <w:rPr>
                <w:rFonts w:hint="eastAsia"/>
              </w:rPr>
              <w:t>產生</w:t>
            </w:r>
            <w:r>
              <w:rPr>
                <w:rFonts w:hint="eastAsia"/>
              </w:rPr>
              <w:t>比較指令</w:t>
            </w:r>
            <w:r w:rsidRPr="00863D87">
              <w:rPr>
                <w:rFonts w:hint="eastAsia"/>
              </w:rPr>
              <w:t xml:space="preserve"> (</w:t>
            </w:r>
            <w:r w:rsidRPr="00B71014">
              <w:rPr>
                <w:rFonts w:eastAsia="SimHei"/>
              </w:rPr>
              <w:t>CMP</w:t>
            </w:r>
            <w:r>
              <w:rPr>
                <w:rFonts w:hint="eastAsia"/>
              </w:rPr>
              <w:t xml:space="preserve"> </w:t>
            </w:r>
            <w:r w:rsidRPr="00B71014">
              <w:rPr>
                <w:rFonts w:eastAsia="SimHei"/>
              </w:rPr>
              <w:t>i</w:t>
            </w:r>
            <w:r>
              <w:rPr>
                <w:rFonts w:eastAsia="SimHei"/>
              </w:rPr>
              <w:t xml:space="preserve"> </w:t>
            </w:r>
            <w:r w:rsidRPr="00B71014">
              <w:rPr>
                <w:rFonts w:eastAsia="SimHei"/>
              </w:rPr>
              <w:t>10</w:t>
            </w:r>
            <w:r w:rsidRPr="00863D87">
              <w:rPr>
                <w:rFonts w:hint="eastAsia"/>
              </w:rPr>
              <w:t>)</w:t>
            </w:r>
          </w:p>
          <w:p w:rsidR="00655A55" w:rsidRPr="00FB3C48" w:rsidRDefault="00655A55" w:rsidP="00EA5B58">
            <w:r>
              <w:rPr>
                <w:rFonts w:hint="eastAsia"/>
              </w:rPr>
              <w:t>將運算反向</w:t>
            </w:r>
            <w:r>
              <w:rPr>
                <w:rFonts w:hint="eastAsia"/>
              </w:rPr>
              <w:t xml:space="preserve"> (</w:t>
            </w:r>
            <w:r w:rsidRPr="00743A25">
              <w:rPr>
                <w:rFonts w:eastAsia="SimHei"/>
                <w:lang w:val="pt-BR"/>
              </w:rPr>
              <w:t>i&lt;=10</w:t>
            </w:r>
            <w:r>
              <w:rPr>
                <w:rFonts w:hint="eastAsia"/>
                <w:lang w:val="pt-BR"/>
              </w:rPr>
              <w:t xml:space="preserve"> </w:t>
            </w:r>
            <w:r>
              <w:rPr>
                <w:rFonts w:hint="eastAsia"/>
                <w:lang w:val="pt-BR"/>
              </w:rPr>
              <w:t>變</w:t>
            </w:r>
            <w:r>
              <w:rPr>
                <w:rFonts w:hint="eastAsia"/>
                <w:lang w:val="pt-BR"/>
              </w:rPr>
              <w:t xml:space="preserve"> &gt; )</w:t>
            </w:r>
          </w:p>
          <w:p w:rsidR="00655A55" w:rsidRDefault="00655A55" w:rsidP="00EA5B58">
            <w:r>
              <w:rPr>
                <w:rFonts w:hint="eastAsia"/>
              </w:rPr>
              <w:t>輸出跳離指令</w:t>
            </w:r>
            <w:r>
              <w:rPr>
                <w:rFonts w:hint="eastAsia"/>
              </w:rPr>
              <w:t xml:space="preserve"> </w:t>
            </w:r>
            <w:r w:rsidRPr="00863D87">
              <w:rPr>
                <w:rFonts w:hint="eastAsia"/>
              </w:rPr>
              <w:t>(</w:t>
            </w:r>
            <w:r w:rsidRPr="00B71014">
              <w:rPr>
                <w:rFonts w:eastAsia="SimHei"/>
              </w:rPr>
              <w:t>J</w:t>
            </w:r>
            <w:r>
              <w:rPr>
                <w:rFonts w:eastAsia="SimHei"/>
              </w:rPr>
              <w:t xml:space="preserve"> </w:t>
            </w:r>
            <w:r w:rsidRPr="00B71014">
              <w:rPr>
                <w:rFonts w:eastAsia="SimHei"/>
              </w:rPr>
              <w:t>&gt;</w:t>
            </w:r>
            <w:r>
              <w:rPr>
                <w:rFonts w:eastAsia="SimHei"/>
              </w:rPr>
              <w:t xml:space="preserve"> </w:t>
            </w:r>
            <w:r w:rsidRPr="00B71014">
              <w:rPr>
                <w:rFonts w:eastAsia="SimHei"/>
              </w:rPr>
              <w:t>_FOR0</w:t>
            </w:r>
            <w:r w:rsidRPr="00863D87">
              <w:rPr>
                <w:rFonts w:hint="eastAsia"/>
              </w:rPr>
              <w:t>)</w:t>
            </w:r>
          </w:p>
          <w:p w:rsidR="00655A55" w:rsidRPr="00863D87" w:rsidRDefault="00655A55" w:rsidP="00EA5B58">
            <w:r w:rsidRPr="00863D87">
              <w:rPr>
                <w:rFonts w:hint="eastAsia"/>
              </w:rPr>
              <w:t>產生</w:t>
            </w:r>
            <w:r w:rsidRPr="00863D87">
              <w:rPr>
                <w:rFonts w:hint="eastAsia"/>
              </w:rPr>
              <w:t>BLOCK</w:t>
            </w:r>
            <w:r w:rsidRPr="00863D87">
              <w:rPr>
                <w:rFonts w:hint="eastAsia"/>
              </w:rPr>
              <w:t>的程式</w:t>
            </w:r>
          </w:p>
          <w:p w:rsidR="00655A55" w:rsidRPr="00863D87" w:rsidRDefault="00655A55" w:rsidP="00EA5B58">
            <w:r w:rsidRPr="00863D87">
              <w:rPr>
                <w:rFonts w:hint="eastAsia"/>
              </w:rPr>
              <w:t>產生</w:t>
            </w:r>
            <w:r w:rsidRPr="00863D87">
              <w:rPr>
                <w:rFonts w:hint="eastAsia"/>
              </w:rPr>
              <w:t>STMT</w:t>
            </w:r>
            <w:r w:rsidRPr="00863D87">
              <w:rPr>
                <w:rFonts w:hint="eastAsia"/>
              </w:rPr>
              <w:t>的程式</w:t>
            </w:r>
          </w:p>
          <w:p w:rsidR="00655A55" w:rsidRPr="00863D87" w:rsidRDefault="00655A55" w:rsidP="00EA5B58">
            <w:r w:rsidRPr="00863D87">
              <w:rPr>
                <w:rFonts w:hint="eastAsia"/>
              </w:rPr>
              <w:t>跳回到迴圈起頭</w:t>
            </w:r>
            <w:r w:rsidRPr="00863D87">
              <w:rPr>
                <w:rFonts w:hint="eastAsia"/>
              </w:rPr>
              <w:t xml:space="preserve"> (J +FOR</w:t>
            </w:r>
            <w:r>
              <w:rPr>
                <w:rFonts w:hint="eastAsia"/>
              </w:rPr>
              <w:t>0</w:t>
            </w:r>
            <w:r w:rsidRPr="00863D87">
              <w:rPr>
                <w:rFonts w:hint="eastAsia"/>
              </w:rPr>
              <w:t>)</w:t>
            </w:r>
          </w:p>
          <w:p w:rsidR="00655A55" w:rsidRPr="00863D87" w:rsidRDefault="00655A55" w:rsidP="00EA5B58">
            <w:r w:rsidRPr="00863D87">
              <w:rPr>
                <w:rFonts w:hint="eastAsia"/>
              </w:rPr>
              <w:t>輸出迴圈結束標記</w:t>
            </w:r>
            <w:r w:rsidRPr="00863D87">
              <w:rPr>
                <w:rFonts w:hint="eastAsia"/>
              </w:rPr>
              <w:t xml:space="preserve"> (-FOR</w:t>
            </w:r>
            <w:r>
              <w:rPr>
                <w:rFonts w:hint="eastAsia"/>
              </w:rPr>
              <w:t>0</w:t>
            </w:r>
            <w:r w:rsidRPr="00863D87">
              <w:rPr>
                <w:rFonts w:hint="eastAsia"/>
              </w:rPr>
              <w:t>:)</w:t>
            </w:r>
          </w:p>
          <w:p w:rsidR="00655A55" w:rsidRPr="00863D87" w:rsidRDefault="00655A55" w:rsidP="00EA5B58">
            <w:r>
              <w:rPr>
                <w:rFonts w:hint="eastAsia"/>
              </w:rPr>
              <w:t xml:space="preserve">for </w:t>
            </w:r>
            <w:r>
              <w:rPr>
                <w:rFonts w:hint="eastAsia"/>
              </w:rPr>
              <w:t>迴圈無傳回值</w:t>
            </w:r>
          </w:p>
          <w:p w:rsidR="00655A55" w:rsidRPr="00863D87" w:rsidRDefault="00655A55" w:rsidP="00EA5B58">
            <w:r w:rsidRPr="00863D87">
              <w:rPr>
                <w:rFonts w:hint="eastAsia"/>
              </w:rPr>
              <w:t>處理</w:t>
            </w:r>
            <w:r w:rsidRPr="00863D87">
              <w:rPr>
                <w:rFonts w:hint="eastAsia"/>
              </w:rPr>
              <w:t xml:space="preserve"> STMT</w:t>
            </w:r>
            <w:r w:rsidRPr="00863D87">
              <w:rPr>
                <w:rFonts w:hint="eastAsia"/>
              </w:rPr>
              <w:t>陳述</w:t>
            </w:r>
          </w:p>
          <w:p w:rsidR="00655A55" w:rsidRPr="00863D87" w:rsidRDefault="00655A55" w:rsidP="00EA5B58">
            <w:r w:rsidRPr="00863D87">
              <w:rPr>
                <w:rFonts w:hint="eastAsia"/>
              </w:rPr>
              <w:t>id = EXP | id [++|--]</w:t>
            </w:r>
          </w:p>
          <w:p w:rsidR="00655A55" w:rsidRPr="00863D87" w:rsidRDefault="00655A55" w:rsidP="00EA5B58">
            <w:r w:rsidRPr="00863D87">
              <w:rPr>
                <w:rFonts w:hint="eastAsia"/>
              </w:rPr>
              <w:t>如果</w:t>
            </w:r>
            <w:r w:rsidRPr="00863D87">
              <w:rPr>
                <w:rFonts w:hint="eastAsia"/>
              </w:rPr>
              <w:t xml:space="preserve"> id </w:t>
            </w:r>
            <w:r w:rsidRPr="00863D87">
              <w:rPr>
                <w:rFonts w:hint="eastAsia"/>
              </w:rPr>
              <w:t>之後為等號，</w:t>
            </w:r>
            <w:r w:rsidRPr="00863D87">
              <w:rPr>
                <w:rFonts w:hint="eastAsia"/>
              </w:rPr>
              <w:t>id=EXP</w:t>
            </w:r>
          </w:p>
          <w:p w:rsidR="00655A55" w:rsidRPr="00863D87" w:rsidRDefault="00655A55" w:rsidP="00EA5B58">
            <w:r w:rsidRPr="00863D87">
              <w:rPr>
                <w:rFonts w:hint="eastAsia"/>
              </w:rPr>
              <w:t xml:space="preserve">  </w:t>
            </w:r>
            <w:r w:rsidRPr="00863D87">
              <w:rPr>
                <w:rFonts w:hint="eastAsia"/>
              </w:rPr>
              <w:t>取得</w:t>
            </w:r>
            <w:r w:rsidRPr="00863D87">
              <w:rPr>
                <w:rFonts w:hint="eastAsia"/>
              </w:rPr>
              <w:t xml:space="preserve"> EXP </w:t>
            </w:r>
            <w:r w:rsidRPr="00863D87">
              <w:rPr>
                <w:rFonts w:hint="eastAsia"/>
              </w:rPr>
              <w:t>節點</w:t>
            </w:r>
          </w:p>
          <w:p w:rsidR="00655A55" w:rsidRPr="00863D87" w:rsidRDefault="00655A55" w:rsidP="00EA5B58">
            <w:r w:rsidRPr="00863D87">
              <w:rPr>
                <w:rFonts w:hint="eastAsia"/>
              </w:rPr>
              <w:t xml:space="preserve">  </w:t>
            </w:r>
            <w:r w:rsidRPr="00863D87">
              <w:rPr>
                <w:rFonts w:hint="eastAsia"/>
              </w:rPr>
              <w:t>產生</w:t>
            </w:r>
            <w:r w:rsidRPr="00863D87">
              <w:rPr>
                <w:rFonts w:hint="eastAsia"/>
              </w:rPr>
              <w:t xml:space="preserve"> EXP </w:t>
            </w:r>
            <w:r w:rsidRPr="00863D87">
              <w:rPr>
                <w:rFonts w:hint="eastAsia"/>
              </w:rPr>
              <w:t>的程式</w:t>
            </w:r>
          </w:p>
          <w:p w:rsidR="00655A55" w:rsidRPr="00863D87" w:rsidRDefault="00655A55" w:rsidP="00EA5B58">
            <w:r w:rsidRPr="00863D87">
              <w:rPr>
                <w:rFonts w:hint="eastAsia"/>
              </w:rPr>
              <w:t xml:space="preserve">  </w:t>
            </w:r>
            <w:r w:rsidRPr="00863D87">
              <w:rPr>
                <w:rFonts w:hint="eastAsia"/>
              </w:rPr>
              <w:t>產生指定敘述</w:t>
            </w:r>
            <w:r w:rsidRPr="00863D87">
              <w:rPr>
                <w:rFonts w:hint="eastAsia"/>
              </w:rPr>
              <w:t xml:space="preserve"> (</w:t>
            </w:r>
            <w:r w:rsidRPr="00B71014">
              <w:rPr>
                <w:rFonts w:eastAsia="SimHei"/>
              </w:rPr>
              <w:t>=</w:t>
            </w:r>
            <w:r>
              <w:rPr>
                <w:rFonts w:eastAsia="SimHei"/>
              </w:rPr>
              <w:t xml:space="preserve"> </w:t>
            </w:r>
            <w:r w:rsidRPr="00B71014">
              <w:rPr>
                <w:rFonts w:eastAsia="SimHei"/>
              </w:rPr>
              <w:t>T0</w:t>
            </w:r>
            <w:r>
              <w:rPr>
                <w:rFonts w:eastAsia="SimHei"/>
              </w:rPr>
              <w:t xml:space="preserve"> </w:t>
            </w:r>
            <w:r w:rsidRPr="00B71014">
              <w:rPr>
                <w:rFonts w:eastAsia="SimHei"/>
              </w:rPr>
              <w:t>sum</w:t>
            </w:r>
            <w:r w:rsidRPr="00863D87">
              <w:rPr>
                <w:rFonts w:hint="eastAsia"/>
              </w:rPr>
              <w:t>)</w:t>
            </w:r>
          </w:p>
          <w:p w:rsidR="00655A55" w:rsidRPr="00863D87" w:rsidRDefault="00655A55" w:rsidP="00EA5B58">
            <w:r w:rsidRPr="00863D87">
              <w:rPr>
                <w:rFonts w:hint="eastAsia"/>
              </w:rPr>
              <w:t xml:space="preserve">  </w:t>
            </w:r>
            <w:r w:rsidRPr="00863D87">
              <w:rPr>
                <w:rFonts w:hint="eastAsia"/>
              </w:rPr>
              <w:t>傳回臨時變數</w:t>
            </w:r>
            <w:r w:rsidRPr="00863D87">
              <w:rPr>
                <w:rFonts w:hint="eastAsia"/>
              </w:rPr>
              <w:t xml:space="preserve"> (</w:t>
            </w:r>
            <w:r w:rsidRPr="00B71014">
              <w:rPr>
                <w:rFonts w:eastAsia="SimHei"/>
              </w:rPr>
              <w:t>T0</w:t>
            </w:r>
            <w:r w:rsidRPr="00863D87">
              <w:rPr>
                <w:rFonts w:hint="eastAsia"/>
              </w:rPr>
              <w:t>)</w:t>
            </w:r>
          </w:p>
          <w:p w:rsidR="00655A55" w:rsidRPr="00863D87" w:rsidRDefault="00655A55" w:rsidP="00EA5B58">
            <w:r w:rsidRPr="00863D87">
              <w:rPr>
                <w:rFonts w:hint="eastAsia"/>
              </w:rPr>
              <w:t>否則，</w:t>
            </w:r>
            <w:r w:rsidRPr="00863D87">
              <w:rPr>
                <w:rFonts w:hint="eastAsia"/>
              </w:rPr>
              <w:t>id [++|--]</w:t>
            </w:r>
          </w:p>
          <w:p w:rsidR="00655A55" w:rsidRPr="00863D87" w:rsidRDefault="00655A55" w:rsidP="00EA5B58">
            <w:r w:rsidRPr="00863D87">
              <w:rPr>
                <w:rFonts w:hint="eastAsia"/>
              </w:rPr>
              <w:t xml:space="preserve">  </w:t>
            </w:r>
            <w:r w:rsidRPr="00863D87">
              <w:rPr>
                <w:rFonts w:hint="eastAsia"/>
              </w:rPr>
              <w:t>取得運算碼</w:t>
            </w:r>
            <w:r w:rsidRPr="00863D87">
              <w:rPr>
                <w:rFonts w:hint="eastAsia"/>
              </w:rPr>
              <w:t xml:space="preserve"> (++ </w:t>
            </w:r>
            <w:r w:rsidRPr="00863D87">
              <w:rPr>
                <w:rFonts w:hint="eastAsia"/>
              </w:rPr>
              <w:t>或</w:t>
            </w:r>
            <w:r w:rsidRPr="00863D87">
              <w:rPr>
                <w:rFonts w:hint="eastAsia"/>
              </w:rPr>
              <w:t xml:space="preserve"> --)</w:t>
            </w:r>
          </w:p>
          <w:p w:rsidR="00655A55" w:rsidRPr="00863D87" w:rsidRDefault="00655A55" w:rsidP="00EA5B58">
            <w:r w:rsidRPr="00863D87">
              <w:rPr>
                <w:rFonts w:hint="eastAsia"/>
              </w:rPr>
              <w:t xml:space="preserve">  </w:t>
            </w:r>
            <w:r w:rsidRPr="00863D87">
              <w:rPr>
                <w:rFonts w:hint="eastAsia"/>
              </w:rPr>
              <w:t>輸出運算指令</w:t>
            </w:r>
            <w:r w:rsidRPr="00863D87">
              <w:rPr>
                <w:rFonts w:hint="eastAsia"/>
              </w:rPr>
              <w:t xml:space="preserve"> (</w:t>
            </w:r>
            <w:r w:rsidR="005E5289">
              <w:rPr>
                <w:rFonts w:hint="eastAsia"/>
              </w:rPr>
              <w:t>+</w:t>
            </w:r>
            <w:r w:rsidRPr="00863D87">
              <w:rPr>
                <w:rFonts w:hint="eastAsia"/>
              </w:rPr>
              <w:t xml:space="preserve"> </w:t>
            </w:r>
            <w:r w:rsidR="005E5289">
              <w:rPr>
                <w:rFonts w:hint="eastAsia"/>
              </w:rPr>
              <w:t>i 1 i</w:t>
            </w:r>
            <w:r w:rsidRPr="00863D87">
              <w:rPr>
                <w:rFonts w:hint="eastAsia"/>
              </w:rPr>
              <w:t>)</w:t>
            </w:r>
          </w:p>
          <w:p w:rsidR="00655A55" w:rsidRPr="00863D87" w:rsidRDefault="00655A55" w:rsidP="00EA5B58">
            <w:r w:rsidRPr="00863D87">
              <w:rPr>
                <w:rFonts w:hint="eastAsia"/>
              </w:rPr>
              <w:t xml:space="preserve">  </w:t>
            </w:r>
            <w:r w:rsidRPr="00863D87">
              <w:rPr>
                <w:rFonts w:hint="eastAsia"/>
              </w:rPr>
              <w:t>傳回運算變數</w:t>
            </w:r>
            <w:r w:rsidRPr="00863D87">
              <w:rPr>
                <w:rFonts w:hint="eastAsia"/>
              </w:rPr>
              <w:t xml:space="preserve"> (i)</w:t>
            </w:r>
          </w:p>
          <w:p w:rsidR="007B06E8" w:rsidRPr="007B06E8" w:rsidRDefault="00655A55" w:rsidP="007B06E8">
            <w:r w:rsidRPr="00863D87">
              <w:rPr>
                <w:rFonts w:hint="eastAsia"/>
              </w:rPr>
              <w:t>處理布林判斷式</w:t>
            </w:r>
            <w:r w:rsidRPr="00863D87">
              <w:rPr>
                <w:rFonts w:hint="eastAsia"/>
              </w:rPr>
              <w:t xml:space="preserve"> COND </w:t>
            </w:r>
            <w:r>
              <w:rPr>
                <w:rFonts w:hint="eastAsia"/>
              </w:rPr>
              <w:t>=</w:t>
            </w:r>
            <w:r w:rsidRPr="00863D87">
              <w:br/>
            </w:r>
            <w:r w:rsidRPr="00863D87">
              <w:rPr>
                <w:rFonts w:hint="eastAsia"/>
              </w:rPr>
              <w:t xml:space="preserve">  EXP</w:t>
            </w:r>
            <w:r w:rsidRPr="00863D87">
              <w:br/>
            </w:r>
            <w:r w:rsidRPr="00863D87">
              <w:rPr>
                <w:rFonts w:hint="eastAsia"/>
              </w:rPr>
              <w:t xml:space="preserve">  [==|!=|&lt;=|&gt;=|&lt;|&gt;]</w:t>
            </w:r>
            <w:r w:rsidRPr="00863D87">
              <w:br/>
            </w:r>
            <w:r w:rsidRPr="00863D87">
              <w:rPr>
                <w:rFonts w:hint="eastAsia"/>
              </w:rPr>
              <w:t xml:space="preserve">  EXP</w:t>
            </w:r>
            <w:r w:rsidRPr="00863D87">
              <w:br/>
            </w:r>
            <w:r w:rsidRPr="00863D87">
              <w:rPr>
                <w:rFonts w:hint="eastAsia"/>
              </w:rPr>
              <w:t xml:space="preserve">  </w:t>
            </w:r>
            <w:r w:rsidR="007B06E8">
              <w:rPr>
                <w:rFonts w:hint="eastAsia"/>
              </w:rPr>
              <w:t>輸出比較指令</w:t>
            </w:r>
            <w:r w:rsidR="007B06E8">
              <w:rPr>
                <w:rFonts w:hint="eastAsia"/>
              </w:rPr>
              <w:t xml:space="preserve"> (</w:t>
            </w:r>
            <w:r w:rsidR="007B06E8" w:rsidRPr="00B71014">
              <w:rPr>
                <w:rFonts w:eastAsia="SimHei"/>
              </w:rPr>
              <w:t>CMP</w:t>
            </w:r>
            <w:r w:rsidR="007B06E8">
              <w:rPr>
                <w:rFonts w:hint="eastAsia"/>
              </w:rPr>
              <w:t xml:space="preserve"> i </w:t>
            </w:r>
            <w:r w:rsidR="007B06E8" w:rsidRPr="00B71014">
              <w:rPr>
                <w:rFonts w:eastAsia="SimHei"/>
              </w:rPr>
              <w:t>10</w:t>
            </w:r>
            <w:r w:rsidR="007B06E8">
              <w:rPr>
                <w:rFonts w:hint="eastAsia"/>
              </w:rPr>
              <w:t>)</w:t>
            </w:r>
          </w:p>
          <w:p w:rsidR="007B06E8" w:rsidRPr="00E02D50" w:rsidRDefault="00E02D50" w:rsidP="007B06E8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傳回比較運算</w:t>
            </w:r>
            <w:r>
              <w:rPr>
                <w:rFonts w:hint="eastAsia"/>
              </w:rPr>
              <w:t xml:space="preserve"> (</w:t>
            </w:r>
            <w:r>
              <w:rPr>
                <w:rFonts w:hint="eastAsia"/>
              </w:rPr>
              <w:t>例如</w:t>
            </w:r>
            <w:r>
              <w:rPr>
                <w:rFonts w:hint="eastAsia"/>
              </w:rPr>
              <w:t xml:space="preserve"> &lt;=)</w:t>
            </w:r>
          </w:p>
          <w:p w:rsidR="00655A55" w:rsidRPr="00863D87" w:rsidRDefault="00655A55" w:rsidP="00EA5B58">
            <w:r w:rsidRPr="00863D87">
              <w:rPr>
                <w:rFonts w:hint="eastAsia"/>
              </w:rPr>
              <w:t>處理算式</w:t>
            </w:r>
            <w:r w:rsidRPr="00863D87">
              <w:rPr>
                <w:rFonts w:hint="eastAsia"/>
              </w:rPr>
              <w:t>EXP=</w:t>
            </w:r>
            <w:r>
              <w:rPr>
                <w:rFonts w:hint="eastAsia"/>
              </w:rPr>
              <w:t>ITEM</w:t>
            </w:r>
            <w:r w:rsidR="0075298A">
              <w:rPr>
                <w:rFonts w:hint="eastAsia"/>
              </w:rPr>
              <w:t>(</w:t>
            </w:r>
            <w:r w:rsidRPr="00863D87">
              <w:rPr>
                <w:rFonts w:hint="eastAsia"/>
              </w:rPr>
              <w:t>[</w:t>
            </w:r>
            <w:r w:rsidR="0075298A">
              <w:rPr>
                <w:rFonts w:hint="eastAsia"/>
              </w:rPr>
              <w:t>+-*/</w:t>
            </w:r>
            <w:r w:rsidRPr="00863D87">
              <w:rPr>
                <w:rFonts w:hint="eastAsia"/>
              </w:rPr>
              <w:t>]</w:t>
            </w:r>
            <w:r>
              <w:rPr>
                <w:rFonts w:hint="eastAsia"/>
              </w:rPr>
              <w:t>ITEM</w:t>
            </w:r>
            <w:r w:rsidR="0075298A">
              <w:rPr>
                <w:rFonts w:hint="eastAsia"/>
              </w:rPr>
              <w:t>)?</w:t>
            </w:r>
            <w:r w:rsidRPr="00863D87">
              <w:br/>
            </w:r>
            <w:r w:rsidRPr="00863D87">
              <w:rPr>
                <w:rFonts w:hint="eastAsia"/>
              </w:rPr>
              <w:t xml:space="preserve">  </w:t>
            </w:r>
            <w:r w:rsidRPr="00863D87">
              <w:rPr>
                <w:rFonts w:hint="eastAsia"/>
              </w:rPr>
              <w:t>取得</w:t>
            </w:r>
            <w:r w:rsidR="0075298A">
              <w:rPr>
                <w:rFonts w:hint="eastAsia"/>
              </w:rPr>
              <w:t xml:space="preserve"> ITEM</w:t>
            </w:r>
          </w:p>
          <w:p w:rsidR="00655A55" w:rsidRPr="00863D87" w:rsidRDefault="00655A55" w:rsidP="00EA5B58">
            <w:r w:rsidRPr="00863D87">
              <w:rPr>
                <w:rFonts w:hint="eastAsia"/>
              </w:rPr>
              <w:t xml:space="preserve">  </w:t>
            </w:r>
            <w:r w:rsidRPr="00863D87">
              <w:rPr>
                <w:rFonts w:hint="eastAsia"/>
              </w:rPr>
              <w:t>產生第一個運算元的程式</w:t>
            </w:r>
          </w:p>
          <w:p w:rsidR="0075298A" w:rsidRDefault="00655A55" w:rsidP="00EA5B58">
            <w:r w:rsidRPr="00863D87">
              <w:rPr>
                <w:rFonts w:hint="eastAsia"/>
              </w:rPr>
              <w:t xml:space="preserve">  </w:t>
            </w:r>
            <w:r w:rsidRPr="00863D87">
              <w:rPr>
                <w:rFonts w:hint="eastAsia"/>
              </w:rPr>
              <w:t>針對後續的</w:t>
            </w:r>
            <w:r w:rsidR="0075298A">
              <w:rPr>
                <w:rFonts w:hint="eastAsia"/>
              </w:rPr>
              <w:t>(</w:t>
            </w:r>
            <w:r w:rsidR="0075298A" w:rsidRPr="00863D87">
              <w:rPr>
                <w:rFonts w:hint="eastAsia"/>
              </w:rPr>
              <w:t>[</w:t>
            </w:r>
            <w:r w:rsidR="0075298A">
              <w:rPr>
                <w:rFonts w:hint="eastAsia"/>
              </w:rPr>
              <w:t>+-*/</w:t>
            </w:r>
            <w:r w:rsidR="0075298A" w:rsidRPr="00863D87">
              <w:rPr>
                <w:rFonts w:hint="eastAsia"/>
              </w:rPr>
              <w:t>]</w:t>
            </w:r>
            <w:r w:rsidR="0075298A">
              <w:rPr>
                <w:rFonts w:hint="eastAsia"/>
              </w:rPr>
              <w:t>ITEM)?</w:t>
            </w:r>
          </w:p>
          <w:p w:rsidR="00655A55" w:rsidRPr="00863D87" w:rsidRDefault="0075298A" w:rsidP="00EA5B58">
            <w:r>
              <w:rPr>
                <w:rFonts w:hint="eastAsia"/>
              </w:rPr>
              <w:t xml:space="preserve"> </w:t>
            </w:r>
            <w:r w:rsidR="00655A55" w:rsidRPr="00863D87">
              <w:rPr>
                <w:rFonts w:hint="eastAsia"/>
              </w:rPr>
              <w:t xml:space="preserve">   </w:t>
            </w:r>
            <w:r w:rsidR="00655A55" w:rsidRPr="00863D87">
              <w:rPr>
                <w:rFonts w:hint="eastAsia"/>
              </w:rPr>
              <w:t>取得</w:t>
            </w:r>
            <w:r>
              <w:rPr>
                <w:rFonts w:hint="eastAsia"/>
              </w:rPr>
              <w:t xml:space="preserve"> </w:t>
            </w:r>
            <w:r w:rsidRPr="00863D87">
              <w:rPr>
                <w:rFonts w:hint="eastAsia"/>
              </w:rPr>
              <w:t>[</w:t>
            </w:r>
            <w:r>
              <w:rPr>
                <w:rFonts w:hint="eastAsia"/>
              </w:rPr>
              <w:t>+-*/</w:t>
            </w:r>
            <w:r w:rsidRPr="00863D87">
              <w:rPr>
                <w:rFonts w:hint="eastAsia"/>
              </w:rPr>
              <w:t>]</w:t>
            </w:r>
          </w:p>
          <w:p w:rsidR="00655A55" w:rsidRPr="00863D87" w:rsidRDefault="00655A55" w:rsidP="00EA5B58">
            <w:r w:rsidRPr="00863D87">
              <w:rPr>
                <w:rFonts w:hint="eastAsia"/>
              </w:rPr>
              <w:lastRenderedPageBreak/>
              <w:t xml:space="preserve">   </w:t>
            </w:r>
            <w:r w:rsidRPr="00863D87">
              <w:rPr>
                <w:rFonts w:hint="eastAsia"/>
              </w:rPr>
              <w:t>取得</w:t>
            </w:r>
            <w:r w:rsidR="0075298A">
              <w:rPr>
                <w:rFonts w:hint="eastAsia"/>
              </w:rPr>
              <w:t xml:space="preserve"> ITEM</w:t>
            </w:r>
          </w:p>
          <w:p w:rsidR="00655A55" w:rsidRPr="00863D87" w:rsidRDefault="00655A55" w:rsidP="00EA5B58">
            <w:r w:rsidRPr="00863D87">
              <w:rPr>
                <w:rFonts w:hint="eastAsia"/>
              </w:rPr>
              <w:t xml:space="preserve">   </w:t>
            </w:r>
            <w:r w:rsidRPr="00863D87">
              <w:rPr>
                <w:rFonts w:hint="eastAsia"/>
              </w:rPr>
              <w:t>產生</w:t>
            </w:r>
            <w:r w:rsidR="0075298A">
              <w:rPr>
                <w:rFonts w:hint="eastAsia"/>
              </w:rPr>
              <w:t xml:space="preserve"> ITEM </w:t>
            </w:r>
            <w:r w:rsidR="0075298A">
              <w:rPr>
                <w:rFonts w:hint="eastAsia"/>
              </w:rPr>
              <w:t>的中間碼</w:t>
            </w:r>
          </w:p>
          <w:p w:rsidR="00655A55" w:rsidRPr="00863D87" w:rsidRDefault="00655A55" w:rsidP="00EA5B58">
            <w:r w:rsidRPr="00863D87">
              <w:rPr>
                <w:rFonts w:hint="eastAsia"/>
              </w:rPr>
              <w:t xml:space="preserve">   </w:t>
            </w:r>
            <w:r w:rsidRPr="00863D87">
              <w:rPr>
                <w:rFonts w:hint="eastAsia"/>
              </w:rPr>
              <w:t>取得新的臨時變數</w:t>
            </w:r>
          </w:p>
          <w:p w:rsidR="00655A55" w:rsidRPr="00863D87" w:rsidRDefault="00655A55" w:rsidP="00EA5B58">
            <w:r w:rsidRPr="00863D87">
              <w:rPr>
                <w:rFonts w:hint="eastAsia"/>
              </w:rPr>
              <w:t xml:space="preserve">   </w:t>
            </w:r>
            <w:r w:rsidRPr="00863D87">
              <w:rPr>
                <w:rFonts w:hint="eastAsia"/>
              </w:rPr>
              <w:t>輸出運算指令</w:t>
            </w:r>
            <w:r w:rsidRPr="00863D87">
              <w:rPr>
                <w:rFonts w:hint="eastAsia"/>
              </w:rPr>
              <w:t xml:space="preserve">(+ sum </w:t>
            </w:r>
            <w:r w:rsidR="001B17BB">
              <w:rPr>
                <w:rFonts w:hint="eastAsia"/>
              </w:rPr>
              <w:t>i</w:t>
            </w:r>
            <w:r w:rsidRPr="00863D87">
              <w:rPr>
                <w:rFonts w:hint="eastAsia"/>
              </w:rPr>
              <w:t xml:space="preserve"> T</w:t>
            </w:r>
            <w:r w:rsidR="001B17BB">
              <w:rPr>
                <w:rFonts w:hint="eastAsia"/>
              </w:rPr>
              <w:t>0</w:t>
            </w:r>
            <w:r w:rsidRPr="00863D87">
              <w:rPr>
                <w:rFonts w:hint="eastAsia"/>
              </w:rPr>
              <w:t>)</w:t>
            </w:r>
          </w:p>
          <w:p w:rsidR="00655A55" w:rsidRPr="00863D87" w:rsidRDefault="00655A55" w:rsidP="00EA5B58">
            <w:r w:rsidRPr="00863D87">
              <w:rPr>
                <w:rFonts w:hint="eastAsia"/>
              </w:rPr>
              <w:t xml:space="preserve">   </w:t>
            </w:r>
            <w:r w:rsidRPr="00863D87">
              <w:rPr>
                <w:rFonts w:hint="eastAsia"/>
              </w:rPr>
              <w:t>設定新臨時變數為傳回值</w:t>
            </w:r>
          </w:p>
          <w:p w:rsidR="00655A55" w:rsidRPr="00863D87" w:rsidRDefault="00655A55" w:rsidP="00EA5B58">
            <w:r w:rsidRPr="00863D87">
              <w:rPr>
                <w:rFonts w:hint="eastAsia"/>
              </w:rPr>
              <w:t xml:space="preserve">  </w:t>
            </w:r>
            <w:r w:rsidRPr="00863D87">
              <w:rPr>
                <w:rFonts w:hint="eastAsia"/>
              </w:rPr>
              <w:t>傳回</w:t>
            </w:r>
            <w:r w:rsidR="001B17BB">
              <w:rPr>
                <w:rFonts w:hint="eastAsia"/>
              </w:rPr>
              <w:t>結果</w:t>
            </w:r>
            <w:r w:rsidR="001B17BB">
              <w:rPr>
                <w:rFonts w:hint="eastAsia"/>
              </w:rPr>
              <w:t xml:space="preserve"> (T0)</w:t>
            </w:r>
          </w:p>
          <w:p w:rsidR="00655A55" w:rsidRPr="00863D87" w:rsidRDefault="00655A55" w:rsidP="00EA5B58">
            <w:r w:rsidRPr="00863D87">
              <w:rPr>
                <w:rFonts w:hint="eastAsia"/>
              </w:rPr>
              <w:t>遇到變數或常數</w:t>
            </w:r>
            <w:r w:rsidRPr="00863D87">
              <w:br/>
            </w:r>
            <w:r w:rsidRPr="00863D87">
              <w:rPr>
                <w:rFonts w:hint="eastAsia"/>
              </w:rPr>
              <w:t xml:space="preserve">  </w:t>
            </w:r>
            <w:r w:rsidRPr="00863D87">
              <w:rPr>
                <w:rFonts w:hint="eastAsia"/>
              </w:rPr>
              <w:t>傳回其</w:t>
            </w:r>
            <w:r w:rsidRPr="00863D87">
              <w:rPr>
                <w:rFonts w:hint="eastAsia"/>
              </w:rPr>
              <w:t>token</w:t>
            </w:r>
            <w:r w:rsidRPr="00863D87">
              <w:rPr>
                <w:rFonts w:hint="eastAsia"/>
              </w:rPr>
              <w:t>名稱</w:t>
            </w:r>
          </w:p>
          <w:p w:rsidR="00655A55" w:rsidRPr="00863D87" w:rsidRDefault="00655A55" w:rsidP="00EA5B58">
            <w:r w:rsidRPr="00863D87">
              <w:rPr>
                <w:rFonts w:hint="eastAsia"/>
              </w:rPr>
              <w:t>針對其他狀況，若有子代</w:t>
            </w:r>
            <w:r w:rsidRPr="00863D87">
              <w:br/>
            </w:r>
            <w:r w:rsidRPr="00863D87">
              <w:rPr>
                <w:rFonts w:hint="eastAsia"/>
              </w:rPr>
              <w:t xml:space="preserve">  </w:t>
            </w:r>
            <w:r w:rsidRPr="00863D87">
              <w:rPr>
                <w:rFonts w:hint="eastAsia"/>
              </w:rPr>
              <w:t>則對每個子代</w:t>
            </w:r>
          </w:p>
          <w:p w:rsidR="00655A55" w:rsidRPr="00863D87" w:rsidRDefault="00655A55" w:rsidP="00EA5B58">
            <w:r w:rsidRPr="00863D87">
              <w:rPr>
                <w:rFonts w:hint="eastAsia"/>
              </w:rPr>
              <w:t xml:space="preserve">    </w:t>
            </w:r>
            <w:r w:rsidR="00BB1501">
              <w:rPr>
                <w:rFonts w:hint="eastAsia"/>
              </w:rPr>
              <w:t>遞迴</w:t>
            </w:r>
            <w:r w:rsidRPr="00863D87">
              <w:rPr>
                <w:rFonts w:hint="eastAsia"/>
              </w:rPr>
              <w:t>產生程式</w:t>
            </w:r>
          </w:p>
          <w:p w:rsidR="00655A55" w:rsidRPr="00863D87" w:rsidRDefault="00655A55" w:rsidP="00EA5B58">
            <w:r w:rsidRPr="00863D87">
              <w:rPr>
                <w:rFonts w:hint="eastAsia"/>
              </w:rPr>
              <w:t xml:space="preserve">  </w:t>
            </w:r>
            <w:r w:rsidRPr="00863D87">
              <w:rPr>
                <w:rFonts w:hint="eastAsia"/>
              </w:rPr>
              <w:t>不傳回值</w:t>
            </w:r>
          </w:p>
          <w:p w:rsidR="00655A55" w:rsidRPr="00863D87" w:rsidRDefault="00655A55" w:rsidP="00EA5B58">
            <w:r w:rsidRPr="00863D87">
              <w:rPr>
                <w:rFonts w:hint="eastAsia"/>
              </w:rPr>
              <w:t>否則，不傳回值</w:t>
            </w:r>
          </w:p>
          <w:p w:rsidR="00655A55" w:rsidRDefault="00655A55" w:rsidP="00EA5B58"/>
          <w:p w:rsidR="00655A55" w:rsidRDefault="00655A55" w:rsidP="00EA5B58"/>
          <w:p w:rsidR="00655A55" w:rsidRDefault="00655A55" w:rsidP="00EA5B58">
            <w:r>
              <w:rPr>
                <w:rFonts w:hint="eastAsia"/>
              </w:rPr>
              <w:t>演算法</w:t>
            </w:r>
            <w:r>
              <w:rPr>
                <w:rFonts w:hint="eastAsia"/>
              </w:rPr>
              <w:t xml:space="preserve"> pcode()</w:t>
            </w:r>
          </w:p>
          <w:p w:rsidR="00655A55" w:rsidRDefault="00655A55" w:rsidP="00EA5B58">
            <w:r>
              <w:rPr>
                <w:rFonts w:hint="eastAsia"/>
              </w:rPr>
              <w:t>輸入：標記、運算、參數</w:t>
            </w:r>
          </w:p>
          <w:p w:rsidR="00655A55" w:rsidRDefault="00655A55" w:rsidP="00EA5B58">
            <w:r>
              <w:rPr>
                <w:rFonts w:hint="eastAsia"/>
              </w:rPr>
              <w:t>如果有標記</w:t>
            </w:r>
          </w:p>
          <w:p w:rsidR="00655A55" w:rsidRDefault="00655A55" w:rsidP="00EA5B58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就輸出標記到中間檔</w:t>
            </w:r>
          </w:p>
          <w:p w:rsidR="00655A55" w:rsidRPr="00863D87" w:rsidRDefault="00655A55" w:rsidP="006501DA">
            <w:r>
              <w:rPr>
                <w:rFonts w:hint="eastAsia"/>
              </w:rPr>
              <w:t>輸出中間碼</w:t>
            </w:r>
          </w:p>
        </w:tc>
      </w:tr>
    </w:tbl>
    <w:p w:rsidR="00655A55" w:rsidRDefault="00655A55" w:rsidP="00655A55">
      <w:pPr>
        <w:pStyle w:val="a8"/>
        <w:jc w:val="center"/>
      </w:pPr>
      <w:bookmarkStart w:id="36" w:name="_Ref258762120"/>
      <w:r>
        <w:rPr>
          <w:rFonts w:hint="eastAsia"/>
        </w:rPr>
        <w:lastRenderedPageBreak/>
        <w:t>圖</w:t>
      </w:r>
      <w:r>
        <w:rPr>
          <w:rFonts w:hint="eastAsia"/>
        </w:rPr>
        <w:t xml:space="preserve"> </w:t>
      </w:r>
      <w:fldSimple w:instr=" STYLEREF 1 \s ">
        <w:r w:rsidR="00FB3CC2">
          <w:rPr>
            <w:noProof/>
          </w:rPr>
          <w:t>8</w:t>
        </w:r>
      </w:fldSimple>
      <w:r>
        <w:t>.</w:t>
      </w:r>
      <w:r w:rsidR="00850036"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圖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 w:rsidR="00850036">
        <w:fldChar w:fldCharType="separate"/>
      </w:r>
      <w:r w:rsidR="00FB3CC2">
        <w:rPr>
          <w:noProof/>
        </w:rPr>
        <w:t>13</w:t>
      </w:r>
      <w:r w:rsidR="00850036">
        <w:fldChar w:fldCharType="end"/>
      </w:r>
      <w:bookmarkEnd w:id="36"/>
      <w:r>
        <w:rPr>
          <w:rFonts w:hint="eastAsia"/>
        </w:rPr>
        <w:t xml:space="preserve"> </w:t>
      </w:r>
      <w:r>
        <w:rPr>
          <w:rFonts w:hint="eastAsia"/>
        </w:rPr>
        <w:t>中間碼產生的演算法</w:t>
      </w:r>
      <w:r>
        <w:t xml:space="preserve"> </w:t>
      </w:r>
    </w:p>
    <w:p w:rsidR="00655A55" w:rsidRDefault="00655A55" w:rsidP="00655A55"/>
    <w:p w:rsidR="00655A55" w:rsidRDefault="00655A55" w:rsidP="00655A55">
      <w:r>
        <w:rPr>
          <w:rFonts w:hint="eastAsia"/>
        </w:rPr>
        <w:t>細心的讀者可能會發現我們沒有處理</w:t>
      </w:r>
      <w:r>
        <w:rPr>
          <w:rFonts w:hint="eastAsia"/>
        </w:rPr>
        <w:t xml:space="preserve"> PROG</w:t>
      </w:r>
      <w:r>
        <w:rPr>
          <w:rFonts w:hint="eastAsia"/>
        </w:rPr>
        <w:t>、</w:t>
      </w:r>
      <w:r>
        <w:rPr>
          <w:rFonts w:hint="eastAsia"/>
        </w:rPr>
        <w:t>BaseList</w:t>
      </w:r>
      <w:r>
        <w:rPr>
          <w:rFonts w:hint="eastAsia"/>
        </w:rPr>
        <w:t>、</w:t>
      </w:r>
      <w:r>
        <w:rPr>
          <w:rFonts w:hint="eastAsia"/>
        </w:rPr>
        <w:t>BASE</w:t>
      </w:r>
      <w:r>
        <w:rPr>
          <w:rFonts w:hint="eastAsia"/>
        </w:rPr>
        <w:t>、</w:t>
      </w:r>
      <w:r>
        <w:rPr>
          <w:rFonts w:hint="eastAsia"/>
        </w:rPr>
        <w:t>BLOCK</w:t>
      </w:r>
      <w:r>
        <w:rPr>
          <w:rFonts w:hint="eastAsia"/>
        </w:rPr>
        <w:t>、</w:t>
      </w:r>
      <w:r>
        <w:rPr>
          <w:rFonts w:hint="eastAsia"/>
        </w:rPr>
        <w:t xml:space="preserve">ITEM </w:t>
      </w:r>
      <w:r>
        <w:rPr>
          <w:rFonts w:hint="eastAsia"/>
        </w:rPr>
        <w:t>等節點，原因是這些節點的處理非常簡單，只要遞迴產生子節點的中間碼即可，因此，我們統一由</w:t>
      </w:r>
      <w:r>
        <w:t xml:space="preserve"> foreach (child in node.childs) generate(child);</w:t>
      </w:r>
      <w:r>
        <w:rPr>
          <w:rFonts w:hint="eastAsia"/>
        </w:rPr>
        <w:t xml:space="preserve"> </w:t>
      </w:r>
      <w:r>
        <w:rPr>
          <w:rFonts w:hint="eastAsia"/>
        </w:rPr>
        <w:t>這個敘述處理掉了，這樣就可以簡化</w:t>
      </w:r>
      <w:r w:rsidR="00850036">
        <w:fldChar w:fldCharType="begin"/>
      </w:r>
      <w:r w:rsidR="00766F0C">
        <w:instrText xml:space="preserve"> </w:instrText>
      </w:r>
      <w:r w:rsidR="00766F0C">
        <w:rPr>
          <w:rFonts w:hint="eastAsia"/>
        </w:rPr>
        <w:instrText>REF _Ref258762120 \h</w:instrText>
      </w:r>
      <w:r w:rsidR="00766F0C">
        <w:instrText xml:space="preserve"> </w:instrText>
      </w:r>
      <w:r w:rsidR="00850036">
        <w:fldChar w:fldCharType="separate"/>
      </w:r>
      <w:r w:rsidR="00FB3CC2">
        <w:rPr>
          <w:rFonts w:hint="eastAsia"/>
        </w:rPr>
        <w:t>圖</w:t>
      </w:r>
      <w:r w:rsidR="00FB3CC2">
        <w:rPr>
          <w:rFonts w:hint="eastAsia"/>
        </w:rPr>
        <w:t xml:space="preserve"> </w:t>
      </w:r>
      <w:r w:rsidR="00FB3CC2">
        <w:rPr>
          <w:noProof/>
        </w:rPr>
        <w:t>8</w:t>
      </w:r>
      <w:r w:rsidR="00FB3CC2">
        <w:t>.</w:t>
      </w:r>
      <w:r w:rsidR="00FB3CC2">
        <w:rPr>
          <w:noProof/>
        </w:rPr>
        <w:t>13</w:t>
      </w:r>
      <w:r w:rsidR="00850036">
        <w:fldChar w:fldCharType="end"/>
      </w:r>
      <w:r>
        <w:rPr>
          <w:rFonts w:hint="eastAsia"/>
        </w:rPr>
        <w:t>的演算法，讓整個程式看起來較短一些。</w:t>
      </w:r>
    </w:p>
    <w:p w:rsidR="00655A55" w:rsidRPr="00976627" w:rsidRDefault="00655A55" w:rsidP="00655A55"/>
    <w:p w:rsidR="00655A55" w:rsidRDefault="00655A55" w:rsidP="00655A55">
      <w:r>
        <w:rPr>
          <w:rFonts w:hint="eastAsia"/>
        </w:rPr>
        <w:t>根據</w:t>
      </w:r>
      <w:r w:rsidR="00850036">
        <w:fldChar w:fldCharType="begin"/>
      </w:r>
      <w:r w:rsidR="00766F0C">
        <w:instrText xml:space="preserve"> </w:instrText>
      </w:r>
      <w:r w:rsidR="00766F0C">
        <w:rPr>
          <w:rFonts w:hint="eastAsia"/>
        </w:rPr>
        <w:instrText>REF _Ref258762120 \h</w:instrText>
      </w:r>
      <w:r w:rsidR="00766F0C">
        <w:instrText xml:space="preserve"> </w:instrText>
      </w:r>
      <w:r w:rsidR="00850036">
        <w:fldChar w:fldCharType="separate"/>
      </w:r>
      <w:r w:rsidR="00FB3CC2">
        <w:rPr>
          <w:rFonts w:hint="eastAsia"/>
        </w:rPr>
        <w:t>圖</w:t>
      </w:r>
      <w:r w:rsidR="00FB3CC2">
        <w:rPr>
          <w:rFonts w:hint="eastAsia"/>
        </w:rPr>
        <w:t xml:space="preserve"> </w:t>
      </w:r>
      <w:r w:rsidR="00FB3CC2">
        <w:rPr>
          <w:noProof/>
        </w:rPr>
        <w:t>8</w:t>
      </w:r>
      <w:r w:rsidR="00FB3CC2">
        <w:t>.</w:t>
      </w:r>
      <w:r w:rsidR="00FB3CC2">
        <w:rPr>
          <w:noProof/>
        </w:rPr>
        <w:t>13</w:t>
      </w:r>
      <w:r w:rsidR="00850036">
        <w:fldChar w:fldCharType="end"/>
      </w:r>
      <w:r>
        <w:rPr>
          <w:rFonts w:hint="eastAsia"/>
        </w:rPr>
        <w:t>的演算法，讀者可以對照</w:t>
      </w:r>
      <w:r w:rsidR="00850036">
        <w:fldChar w:fldCharType="begin"/>
      </w:r>
      <w:r w:rsidR="006D058F">
        <w:instrText xml:space="preserve"> </w:instrText>
      </w:r>
      <w:r w:rsidR="006D058F">
        <w:rPr>
          <w:rFonts w:hint="eastAsia"/>
        </w:rPr>
        <w:instrText>REF _Ref258750645 \h</w:instrText>
      </w:r>
      <w:r w:rsidR="006D058F">
        <w:instrText xml:space="preserve"> </w:instrText>
      </w:r>
      <w:r w:rsidR="00850036">
        <w:fldChar w:fldCharType="separate"/>
      </w:r>
      <w:r w:rsidR="00FB3CC2">
        <w:rPr>
          <w:rFonts w:hint="eastAsia"/>
        </w:rPr>
        <w:t>範例</w:t>
      </w:r>
      <w:r w:rsidR="00FB3CC2">
        <w:rPr>
          <w:rFonts w:hint="eastAsia"/>
        </w:rPr>
        <w:t xml:space="preserve"> </w:t>
      </w:r>
      <w:r w:rsidR="00FB3CC2">
        <w:rPr>
          <w:noProof/>
        </w:rPr>
        <w:t>8</w:t>
      </w:r>
      <w:r w:rsidR="00FB3CC2">
        <w:t>.</w:t>
      </w:r>
      <w:r w:rsidR="00FB3CC2">
        <w:rPr>
          <w:noProof/>
        </w:rPr>
        <w:t>1</w:t>
      </w:r>
      <w:r w:rsidR="00850036">
        <w:fldChar w:fldCharType="end"/>
      </w:r>
      <w:r>
        <w:rPr>
          <w:rFonts w:hint="eastAsia"/>
        </w:rPr>
        <w:t>的程式，追蹤其中間碼產生的過程，以便理解該演算法的意義，並學習</w:t>
      </w:r>
      <w:r w:rsidR="002417CD">
        <w:rPr>
          <w:rFonts w:hint="eastAsia"/>
        </w:rPr>
        <w:t>中間碼</w:t>
      </w:r>
      <w:r>
        <w:rPr>
          <w:rFonts w:hint="eastAsia"/>
        </w:rPr>
        <w:t>產生器的撰寫方式。</w:t>
      </w:r>
    </w:p>
    <w:p w:rsidR="00655A55" w:rsidRPr="00655A55" w:rsidRDefault="00655A55" w:rsidP="00655A55"/>
    <w:p w:rsidR="00A04545" w:rsidRDefault="00A04545" w:rsidP="00350B47">
      <w:pPr>
        <w:pStyle w:val="2"/>
        <w:numPr>
          <w:ilvl w:val="1"/>
          <w:numId w:val="5"/>
        </w:numPr>
      </w:pPr>
      <w:bookmarkStart w:id="37" w:name="_Ref258742586"/>
      <w:r>
        <w:rPr>
          <w:rFonts w:hint="eastAsia"/>
        </w:rPr>
        <w:t>組合語言產生</w:t>
      </w:r>
      <w:bookmarkEnd w:id="24"/>
      <w:bookmarkEnd w:id="25"/>
      <w:bookmarkEnd w:id="37"/>
    </w:p>
    <w:p w:rsidR="00655A55" w:rsidRDefault="00655A55" w:rsidP="00655A55">
      <w:r>
        <w:rPr>
          <w:rFonts w:hint="eastAsia"/>
        </w:rPr>
        <w:t>一旦中間碼產生完畢，程式就可以輕易的將中間碼轉換成組合語言，但是，若要考慮最佳化與暫存器配置等問題，那麼，轉換的過程就變得困難許多。</w:t>
      </w:r>
      <w:r w:rsidR="00A5608A">
        <w:rPr>
          <w:rFonts w:hint="eastAsia"/>
        </w:rPr>
        <w:t>為了簡單起見，在本節中，我們首先看看沒有最佳化的組合語言產生方法，然後在下一節當中才討論有關最佳化的主題。</w:t>
      </w:r>
    </w:p>
    <w:p w:rsidR="00655A55" w:rsidRDefault="00655A55" w:rsidP="00655A55"/>
    <w:p w:rsidR="00655A55" w:rsidRDefault="005F013A" w:rsidP="005F013A">
      <w:pPr>
        <w:spacing w:before="240"/>
      </w:pPr>
      <w:r>
        <w:rPr>
          <w:rFonts w:hint="eastAsia"/>
        </w:rPr>
        <w:t>要將中間碼轉換為組合語言，只要根據中間碼的運算，將中間</w:t>
      </w:r>
      <w:r w:rsidR="002417CD">
        <w:rPr>
          <w:rFonts w:hint="eastAsia"/>
        </w:rPr>
        <w:t>碼</w:t>
      </w:r>
      <w:r>
        <w:rPr>
          <w:rFonts w:hint="eastAsia"/>
        </w:rPr>
        <w:t>翻譯為組合語言就可以了，</w:t>
      </w:r>
      <w:r w:rsidR="00850036">
        <w:fldChar w:fldCharType="begin"/>
      </w:r>
      <w:r w:rsidR="006A0F15">
        <w:instrText xml:space="preserve"> </w:instrText>
      </w:r>
      <w:r w:rsidR="006A0F15">
        <w:rPr>
          <w:rFonts w:hint="eastAsia"/>
        </w:rPr>
        <w:instrText>REF _Ref258762240 \h</w:instrText>
      </w:r>
      <w:r w:rsidR="006A0F15">
        <w:instrText xml:space="preserve"> </w:instrText>
      </w:r>
      <w:r w:rsidR="00850036">
        <w:fldChar w:fldCharType="separate"/>
      </w:r>
      <w:r w:rsidR="00FB3CC2">
        <w:rPr>
          <w:rFonts w:hint="eastAsia"/>
        </w:rPr>
        <w:t>範例</w:t>
      </w:r>
      <w:r w:rsidR="00FB3CC2">
        <w:rPr>
          <w:rFonts w:hint="eastAsia"/>
        </w:rPr>
        <w:t xml:space="preserve"> </w:t>
      </w:r>
      <w:r w:rsidR="00FB3CC2">
        <w:rPr>
          <w:noProof/>
        </w:rPr>
        <w:t>8</w:t>
      </w:r>
      <w:r w:rsidR="00FB3CC2">
        <w:t>.</w:t>
      </w:r>
      <w:r w:rsidR="00FB3CC2">
        <w:rPr>
          <w:noProof/>
        </w:rPr>
        <w:t>4</w:t>
      </w:r>
      <w:r w:rsidR="00850036">
        <w:fldChar w:fldCharType="end"/>
      </w:r>
      <w:r w:rsidR="00655A55">
        <w:rPr>
          <w:rFonts w:hint="eastAsia"/>
        </w:rPr>
        <w:t>顯示了</w:t>
      </w:r>
      <w:r>
        <w:rPr>
          <w:rFonts w:hint="eastAsia"/>
        </w:rPr>
        <w:t>這個翻譯過程</w:t>
      </w:r>
      <w:r w:rsidR="00655A55">
        <w:rPr>
          <w:rFonts w:hint="eastAsia"/>
        </w:rPr>
        <w:t>，</w:t>
      </w:r>
      <w:r>
        <w:rPr>
          <w:rFonts w:hint="eastAsia"/>
        </w:rPr>
        <w:t>其中</w:t>
      </w:r>
      <w:r>
        <w:rPr>
          <w:rFonts w:hint="eastAsia"/>
        </w:rPr>
        <w:t xml:space="preserve"> (a) </w:t>
      </w:r>
      <w:r>
        <w:rPr>
          <w:rFonts w:hint="eastAsia"/>
        </w:rPr>
        <w:t>欄為中間碼，而</w:t>
      </w:r>
      <w:r>
        <w:rPr>
          <w:rFonts w:hint="eastAsia"/>
        </w:rPr>
        <w:t xml:space="preserve"> (b) </w:t>
      </w:r>
      <w:r>
        <w:rPr>
          <w:rFonts w:hint="eastAsia"/>
        </w:rPr>
        <w:t>欄則是轉換後的組合語言</w:t>
      </w:r>
      <w:r w:rsidR="00655A55">
        <w:rPr>
          <w:rFonts w:hint="eastAsia"/>
        </w:rPr>
        <w:t>。</w:t>
      </w:r>
    </w:p>
    <w:p w:rsidR="00655A55" w:rsidRDefault="00655A55" w:rsidP="00655A55"/>
    <w:p w:rsidR="00655A55" w:rsidRDefault="00655A55" w:rsidP="00655A55">
      <w:pPr>
        <w:pStyle w:val="a8"/>
      </w:pPr>
      <w:bookmarkStart w:id="38" w:name="_Ref258762240"/>
      <w:r>
        <w:rPr>
          <w:rFonts w:hint="eastAsia"/>
        </w:rPr>
        <w:t>範例</w:t>
      </w:r>
      <w:r>
        <w:rPr>
          <w:rFonts w:hint="eastAsia"/>
        </w:rPr>
        <w:t xml:space="preserve"> </w:t>
      </w:r>
      <w:fldSimple w:instr=" STYLEREF 1 \s ">
        <w:r w:rsidR="00FB3CC2">
          <w:rPr>
            <w:noProof/>
          </w:rPr>
          <w:t>8</w:t>
        </w:r>
      </w:fldSimple>
      <w:r>
        <w:t>.</w:t>
      </w:r>
      <w:r w:rsidR="00850036"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範例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 w:rsidR="00850036">
        <w:fldChar w:fldCharType="separate"/>
      </w:r>
      <w:r w:rsidR="00FB3CC2">
        <w:rPr>
          <w:noProof/>
        </w:rPr>
        <w:t>4</w:t>
      </w:r>
      <w:r w:rsidR="00850036">
        <w:fldChar w:fldCharType="end"/>
      </w:r>
      <w:bookmarkEnd w:id="38"/>
      <w:r>
        <w:rPr>
          <w:rFonts w:hint="eastAsia"/>
        </w:rPr>
        <w:t xml:space="preserve"> </w:t>
      </w:r>
      <w:r>
        <w:rPr>
          <w:rFonts w:hint="eastAsia"/>
        </w:rPr>
        <w:t>將中間碼轉換為組合語言的範例</w:t>
      </w:r>
    </w:p>
    <w:tbl>
      <w:tblPr>
        <w:tblW w:w="84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675"/>
        <w:gridCol w:w="3686"/>
        <w:gridCol w:w="4111"/>
      </w:tblGrid>
      <w:tr w:rsidR="005F013A" w:rsidRPr="00863D87" w:rsidTr="005F013A">
        <w:tc>
          <w:tcPr>
            <w:tcW w:w="675" w:type="dxa"/>
          </w:tcPr>
          <w:p w:rsidR="005F013A" w:rsidRPr="00863D87" w:rsidRDefault="005F013A" w:rsidP="00EA5B58"/>
        </w:tc>
        <w:tc>
          <w:tcPr>
            <w:tcW w:w="3686" w:type="dxa"/>
          </w:tcPr>
          <w:p w:rsidR="005F013A" w:rsidRPr="00863D87" w:rsidRDefault="005F013A" w:rsidP="00EA5B58">
            <w:pPr>
              <w:pStyle w:val="a3"/>
              <w:numPr>
                <w:ilvl w:val="0"/>
                <w:numId w:val="3"/>
              </w:numPr>
              <w:ind w:leftChars="0"/>
            </w:pPr>
            <w:r w:rsidRPr="00863D87">
              <w:rPr>
                <w:rFonts w:hint="eastAsia"/>
              </w:rPr>
              <w:t>中間碼</w:t>
            </w:r>
          </w:p>
        </w:tc>
        <w:tc>
          <w:tcPr>
            <w:tcW w:w="4111" w:type="dxa"/>
          </w:tcPr>
          <w:p w:rsidR="005F013A" w:rsidRPr="00863D87" w:rsidRDefault="005F013A" w:rsidP="005F013A">
            <w:pPr>
              <w:pStyle w:val="a3"/>
              <w:numPr>
                <w:ilvl w:val="0"/>
                <w:numId w:val="3"/>
              </w:numPr>
              <w:ind w:leftChars="0"/>
            </w:pPr>
            <w:r w:rsidRPr="00863D87">
              <w:rPr>
                <w:rFonts w:hint="eastAsia"/>
              </w:rPr>
              <w:t>組合語言</w:t>
            </w:r>
            <w:r w:rsidRPr="00863D87">
              <w:rPr>
                <w:rFonts w:hint="eastAsia"/>
              </w:rPr>
              <w:t xml:space="preserve"> (</w:t>
            </w:r>
            <w:r w:rsidRPr="00863D87">
              <w:rPr>
                <w:rFonts w:hint="eastAsia"/>
              </w:rPr>
              <w:t>無最佳化</w:t>
            </w:r>
            <w:r w:rsidRPr="00863D87">
              <w:rPr>
                <w:rFonts w:hint="eastAsia"/>
              </w:rPr>
              <w:t>)</w:t>
            </w:r>
          </w:p>
        </w:tc>
      </w:tr>
      <w:tr w:rsidR="005F013A" w:rsidRPr="00863D87" w:rsidTr="005F013A">
        <w:tc>
          <w:tcPr>
            <w:tcW w:w="675" w:type="dxa"/>
          </w:tcPr>
          <w:p w:rsidR="005F013A" w:rsidRPr="00863D87" w:rsidRDefault="005F013A" w:rsidP="00EA5B58">
            <w:r w:rsidRPr="00863D87">
              <w:rPr>
                <w:rFonts w:hint="eastAsia"/>
              </w:rPr>
              <w:t>1</w:t>
            </w:r>
          </w:p>
          <w:p w:rsidR="005F013A" w:rsidRPr="00863D87" w:rsidRDefault="005F013A" w:rsidP="00EA5B58">
            <w:r w:rsidRPr="00863D87">
              <w:rPr>
                <w:rFonts w:hint="eastAsia"/>
              </w:rPr>
              <w:t>2</w:t>
            </w:r>
          </w:p>
          <w:p w:rsidR="005F013A" w:rsidRPr="00863D87" w:rsidRDefault="005F013A" w:rsidP="00EA5B58">
            <w:r w:rsidRPr="00863D87">
              <w:rPr>
                <w:rFonts w:hint="eastAsia"/>
              </w:rPr>
              <w:t>3</w:t>
            </w:r>
          </w:p>
          <w:p w:rsidR="005F013A" w:rsidRPr="00863D87" w:rsidRDefault="005F013A" w:rsidP="00EA5B58">
            <w:r w:rsidRPr="00863D87">
              <w:rPr>
                <w:rFonts w:hint="eastAsia"/>
              </w:rPr>
              <w:t>4</w:t>
            </w:r>
          </w:p>
          <w:p w:rsidR="005F013A" w:rsidRPr="00863D87" w:rsidRDefault="005F013A" w:rsidP="00EA5B58">
            <w:r w:rsidRPr="00863D87">
              <w:rPr>
                <w:rFonts w:hint="eastAsia"/>
              </w:rPr>
              <w:t>5</w:t>
            </w:r>
          </w:p>
          <w:p w:rsidR="005F013A" w:rsidRPr="00863D87" w:rsidRDefault="005F013A" w:rsidP="00EA5B58">
            <w:r w:rsidRPr="00863D87">
              <w:rPr>
                <w:rFonts w:hint="eastAsia"/>
              </w:rPr>
              <w:t>6</w:t>
            </w:r>
          </w:p>
          <w:p w:rsidR="005F013A" w:rsidRPr="00863D87" w:rsidRDefault="005F013A" w:rsidP="00EA5B58">
            <w:r w:rsidRPr="00863D87">
              <w:rPr>
                <w:rFonts w:hint="eastAsia"/>
              </w:rPr>
              <w:t>7</w:t>
            </w:r>
          </w:p>
          <w:p w:rsidR="005F013A" w:rsidRPr="00863D87" w:rsidRDefault="005F013A" w:rsidP="00EA5B58">
            <w:r w:rsidRPr="00863D87">
              <w:rPr>
                <w:rFonts w:hint="eastAsia"/>
              </w:rPr>
              <w:t>8</w:t>
            </w:r>
          </w:p>
          <w:p w:rsidR="005F013A" w:rsidRPr="00863D87" w:rsidRDefault="005F013A" w:rsidP="00EA5B58">
            <w:r w:rsidRPr="00863D87">
              <w:rPr>
                <w:rFonts w:hint="eastAsia"/>
              </w:rPr>
              <w:t>9</w:t>
            </w:r>
          </w:p>
          <w:p w:rsidR="005F013A" w:rsidRPr="00863D87" w:rsidRDefault="005F013A" w:rsidP="00EA5B58">
            <w:r w:rsidRPr="00863D87">
              <w:rPr>
                <w:rFonts w:hint="eastAsia"/>
              </w:rPr>
              <w:t>10</w:t>
            </w:r>
          </w:p>
          <w:p w:rsidR="005F013A" w:rsidRPr="00863D87" w:rsidRDefault="005F013A" w:rsidP="00EA5B58">
            <w:r w:rsidRPr="00863D87">
              <w:rPr>
                <w:rFonts w:hint="eastAsia"/>
              </w:rPr>
              <w:t>11</w:t>
            </w:r>
          </w:p>
          <w:p w:rsidR="005F013A" w:rsidRPr="00863D87" w:rsidRDefault="005F013A" w:rsidP="00EA5B58">
            <w:r w:rsidRPr="00863D87">
              <w:rPr>
                <w:rFonts w:hint="eastAsia"/>
              </w:rPr>
              <w:t>12</w:t>
            </w:r>
          </w:p>
          <w:p w:rsidR="005F013A" w:rsidRPr="00863D87" w:rsidRDefault="005F013A" w:rsidP="00EA5B58">
            <w:r w:rsidRPr="00863D87">
              <w:rPr>
                <w:rFonts w:hint="eastAsia"/>
              </w:rPr>
              <w:t>13</w:t>
            </w:r>
          </w:p>
          <w:p w:rsidR="005F013A" w:rsidRPr="00863D87" w:rsidRDefault="005F013A" w:rsidP="00EA5B58">
            <w:r w:rsidRPr="00863D87">
              <w:rPr>
                <w:rFonts w:hint="eastAsia"/>
              </w:rPr>
              <w:t>14</w:t>
            </w:r>
          </w:p>
          <w:p w:rsidR="005F013A" w:rsidRPr="00863D87" w:rsidRDefault="005F013A" w:rsidP="00EA5B58">
            <w:r w:rsidRPr="00863D87">
              <w:rPr>
                <w:rFonts w:hint="eastAsia"/>
              </w:rPr>
              <w:t>15</w:t>
            </w:r>
          </w:p>
          <w:p w:rsidR="005F013A" w:rsidRPr="00863D87" w:rsidRDefault="005F013A" w:rsidP="00EA5B58">
            <w:r w:rsidRPr="00863D87">
              <w:rPr>
                <w:rFonts w:hint="eastAsia"/>
              </w:rPr>
              <w:t>16</w:t>
            </w:r>
          </w:p>
          <w:p w:rsidR="005F013A" w:rsidRPr="00863D87" w:rsidRDefault="005F013A" w:rsidP="00EA5B58">
            <w:r w:rsidRPr="00863D87">
              <w:rPr>
                <w:rFonts w:hint="eastAsia"/>
              </w:rPr>
              <w:t>17</w:t>
            </w:r>
          </w:p>
          <w:p w:rsidR="005F013A" w:rsidRPr="00863D87" w:rsidRDefault="005F013A" w:rsidP="00EA5B58">
            <w:r w:rsidRPr="00863D87">
              <w:rPr>
                <w:rFonts w:hint="eastAsia"/>
              </w:rPr>
              <w:t>18</w:t>
            </w:r>
          </w:p>
          <w:p w:rsidR="005F013A" w:rsidRPr="00863D87" w:rsidRDefault="005F013A" w:rsidP="00EA5B58">
            <w:r w:rsidRPr="00863D87">
              <w:rPr>
                <w:rFonts w:hint="eastAsia"/>
              </w:rPr>
              <w:t>19</w:t>
            </w:r>
          </w:p>
          <w:p w:rsidR="005F013A" w:rsidRPr="00863D87" w:rsidRDefault="005F013A" w:rsidP="00EA5B58">
            <w:r w:rsidRPr="00863D87">
              <w:rPr>
                <w:rFonts w:hint="eastAsia"/>
              </w:rPr>
              <w:t>20</w:t>
            </w:r>
          </w:p>
          <w:p w:rsidR="005F013A" w:rsidRPr="00863D87" w:rsidRDefault="005F013A" w:rsidP="00EA5B58">
            <w:r w:rsidRPr="00863D87">
              <w:rPr>
                <w:rFonts w:hint="eastAsia"/>
              </w:rPr>
              <w:t>21</w:t>
            </w:r>
          </w:p>
          <w:p w:rsidR="005F013A" w:rsidRPr="00863D87" w:rsidRDefault="005F013A" w:rsidP="00EA5B58">
            <w:r w:rsidRPr="00863D87">
              <w:rPr>
                <w:rFonts w:hint="eastAsia"/>
              </w:rPr>
              <w:t>22</w:t>
            </w:r>
          </w:p>
          <w:p w:rsidR="005F013A" w:rsidRPr="00863D87" w:rsidRDefault="005F013A" w:rsidP="00EA5B58">
            <w:r w:rsidRPr="00863D87">
              <w:rPr>
                <w:rFonts w:hint="eastAsia"/>
              </w:rPr>
              <w:t>23</w:t>
            </w:r>
          </w:p>
          <w:p w:rsidR="005F013A" w:rsidRPr="00863D87" w:rsidRDefault="005F013A" w:rsidP="00EA5B58">
            <w:r w:rsidRPr="00863D87">
              <w:rPr>
                <w:rFonts w:hint="eastAsia"/>
              </w:rPr>
              <w:t>24</w:t>
            </w:r>
          </w:p>
          <w:p w:rsidR="005F013A" w:rsidRPr="00863D87" w:rsidRDefault="005F013A" w:rsidP="00EA5B58">
            <w:r w:rsidRPr="00863D87">
              <w:rPr>
                <w:rFonts w:hint="eastAsia"/>
              </w:rPr>
              <w:t>25</w:t>
            </w:r>
          </w:p>
          <w:p w:rsidR="005F013A" w:rsidRPr="00863D87" w:rsidRDefault="005F013A" w:rsidP="00EA5B58">
            <w:r w:rsidRPr="00863D87">
              <w:rPr>
                <w:rFonts w:hint="eastAsia"/>
              </w:rPr>
              <w:t>26</w:t>
            </w:r>
          </w:p>
          <w:p w:rsidR="005F013A" w:rsidRPr="00863D87" w:rsidRDefault="005F013A" w:rsidP="00EA5B58">
            <w:r w:rsidRPr="00863D87">
              <w:rPr>
                <w:rFonts w:hint="eastAsia"/>
              </w:rPr>
              <w:t>27</w:t>
            </w:r>
          </w:p>
          <w:p w:rsidR="005F013A" w:rsidRPr="00863D87" w:rsidRDefault="005F013A" w:rsidP="00EA5B58">
            <w:r w:rsidRPr="00863D87">
              <w:rPr>
                <w:rFonts w:hint="eastAsia"/>
              </w:rPr>
              <w:t>28</w:t>
            </w:r>
          </w:p>
        </w:tc>
        <w:tc>
          <w:tcPr>
            <w:tcW w:w="3686" w:type="dxa"/>
          </w:tcPr>
          <w:p w:rsidR="005F013A" w:rsidRPr="00B71014" w:rsidRDefault="005F013A" w:rsidP="00EA5B58">
            <w:pPr>
              <w:rPr>
                <w:rFonts w:eastAsia="SimHei"/>
              </w:rPr>
            </w:pPr>
            <w:r w:rsidRPr="00B71014">
              <w:rPr>
                <w:rFonts w:eastAsia="SimHei"/>
              </w:rPr>
              <w:tab/>
              <w:t>=</w:t>
            </w:r>
            <w:r w:rsidRPr="00B71014">
              <w:rPr>
                <w:rFonts w:eastAsia="SimHei"/>
              </w:rPr>
              <w:tab/>
              <w:t>0</w:t>
            </w:r>
            <w:r w:rsidRPr="00B71014">
              <w:rPr>
                <w:rFonts w:eastAsia="SimHei"/>
              </w:rPr>
              <w:tab/>
            </w:r>
            <w:r w:rsidRPr="00B71014">
              <w:rPr>
                <w:rFonts w:eastAsia="SimHei"/>
              </w:rPr>
              <w:tab/>
              <w:t>sum</w:t>
            </w:r>
          </w:p>
          <w:p w:rsidR="005F013A" w:rsidRDefault="005F013A" w:rsidP="00EA5B58"/>
          <w:p w:rsidR="005F013A" w:rsidRPr="00B71014" w:rsidRDefault="005F013A" w:rsidP="00EA5B58">
            <w:pPr>
              <w:rPr>
                <w:rFonts w:eastAsia="SimHei"/>
              </w:rPr>
            </w:pPr>
            <w:r w:rsidRPr="00B71014">
              <w:rPr>
                <w:rFonts w:eastAsia="SimHei"/>
              </w:rPr>
              <w:tab/>
              <w:t>=</w:t>
            </w:r>
            <w:r w:rsidRPr="00B71014">
              <w:rPr>
                <w:rFonts w:eastAsia="SimHei"/>
              </w:rPr>
              <w:tab/>
              <w:t>0</w:t>
            </w:r>
            <w:r w:rsidRPr="00B71014">
              <w:rPr>
                <w:rFonts w:eastAsia="SimHei"/>
              </w:rPr>
              <w:tab/>
            </w:r>
            <w:r w:rsidRPr="00B71014">
              <w:rPr>
                <w:rFonts w:eastAsia="SimHei"/>
              </w:rPr>
              <w:tab/>
              <w:t>i</w:t>
            </w:r>
          </w:p>
          <w:p w:rsidR="005F013A" w:rsidRDefault="005F013A" w:rsidP="00EA5B58"/>
          <w:p w:rsidR="005F013A" w:rsidRDefault="005F013A" w:rsidP="00EA5B58"/>
          <w:p w:rsidR="005F013A" w:rsidRDefault="005F013A" w:rsidP="00EA5B58"/>
          <w:p w:rsidR="005F013A" w:rsidRPr="00B71014" w:rsidRDefault="005F013A" w:rsidP="00EA5B58">
            <w:pPr>
              <w:rPr>
                <w:rFonts w:eastAsia="SimHei"/>
              </w:rPr>
            </w:pPr>
            <w:r w:rsidRPr="00B71014">
              <w:rPr>
                <w:rFonts w:eastAsia="SimHei"/>
              </w:rPr>
              <w:t>FOR0:</w:t>
            </w:r>
          </w:p>
          <w:p w:rsidR="005F013A" w:rsidRDefault="005F013A" w:rsidP="00EA5B58"/>
          <w:p w:rsidR="005F013A" w:rsidRDefault="005F013A" w:rsidP="00EA5B58"/>
          <w:p w:rsidR="005F013A" w:rsidRPr="00B71014" w:rsidRDefault="005F013A" w:rsidP="00EA5B58">
            <w:pPr>
              <w:rPr>
                <w:rFonts w:eastAsia="SimHei"/>
              </w:rPr>
            </w:pPr>
            <w:r w:rsidRPr="00B71014">
              <w:rPr>
                <w:rFonts w:eastAsia="SimHei"/>
              </w:rPr>
              <w:tab/>
              <w:t>CMP</w:t>
            </w:r>
            <w:r>
              <w:rPr>
                <w:rFonts w:hint="eastAsia"/>
              </w:rPr>
              <w:t xml:space="preserve"> </w:t>
            </w:r>
            <w:r w:rsidRPr="00B71014">
              <w:rPr>
                <w:rFonts w:eastAsia="SimHei"/>
              </w:rPr>
              <w:tab/>
              <w:t>i</w:t>
            </w:r>
            <w:r w:rsidRPr="00B71014">
              <w:rPr>
                <w:rFonts w:eastAsia="SimHei"/>
              </w:rPr>
              <w:tab/>
              <w:t>10</w:t>
            </w:r>
          </w:p>
          <w:p w:rsidR="005F013A" w:rsidRPr="00B71014" w:rsidRDefault="005F013A" w:rsidP="00EA5B58">
            <w:pPr>
              <w:rPr>
                <w:rFonts w:eastAsia="SimHei"/>
              </w:rPr>
            </w:pPr>
            <w:r w:rsidRPr="00B71014">
              <w:rPr>
                <w:rFonts w:eastAsia="SimHei"/>
              </w:rPr>
              <w:tab/>
              <w:t>J</w:t>
            </w:r>
            <w:r w:rsidRPr="00B71014">
              <w:rPr>
                <w:rFonts w:eastAsia="SimHei"/>
              </w:rPr>
              <w:tab/>
              <w:t>&gt;</w:t>
            </w:r>
            <w:r w:rsidRPr="00B71014">
              <w:rPr>
                <w:rFonts w:eastAsia="SimHei"/>
              </w:rPr>
              <w:tab/>
            </w:r>
            <w:r w:rsidRPr="00B71014">
              <w:rPr>
                <w:rFonts w:eastAsia="SimHei"/>
              </w:rPr>
              <w:tab/>
              <w:t>_FOR0</w:t>
            </w:r>
          </w:p>
          <w:p w:rsidR="005F013A" w:rsidRDefault="005F013A" w:rsidP="00EA5B58"/>
          <w:p w:rsidR="005F013A" w:rsidRDefault="005F013A" w:rsidP="00EA5B58"/>
          <w:p w:rsidR="005F013A" w:rsidRPr="00B71014" w:rsidRDefault="005F013A" w:rsidP="00EA5B58">
            <w:pPr>
              <w:rPr>
                <w:rFonts w:eastAsia="SimHei"/>
              </w:rPr>
            </w:pPr>
            <w:r w:rsidRPr="00B71014">
              <w:rPr>
                <w:rFonts w:eastAsia="SimHei"/>
              </w:rPr>
              <w:tab/>
              <w:t>+</w:t>
            </w:r>
            <w:r w:rsidRPr="00B71014">
              <w:rPr>
                <w:rFonts w:eastAsia="SimHei"/>
              </w:rPr>
              <w:tab/>
              <w:t>sum</w:t>
            </w:r>
            <w:r w:rsidRPr="00B71014">
              <w:rPr>
                <w:rFonts w:eastAsia="SimHei"/>
              </w:rPr>
              <w:tab/>
              <w:t>i</w:t>
            </w:r>
            <w:r w:rsidRPr="00B71014">
              <w:rPr>
                <w:rFonts w:eastAsia="SimHei"/>
              </w:rPr>
              <w:tab/>
              <w:t>T0</w:t>
            </w:r>
          </w:p>
          <w:p w:rsidR="005F013A" w:rsidRDefault="005F013A" w:rsidP="00EA5B58"/>
          <w:p w:rsidR="005F013A" w:rsidRDefault="005F013A" w:rsidP="00EA5B58"/>
          <w:p w:rsidR="005F013A" w:rsidRPr="00B71014" w:rsidRDefault="005F013A" w:rsidP="00EA5B58">
            <w:pPr>
              <w:rPr>
                <w:rFonts w:eastAsia="SimHei"/>
              </w:rPr>
            </w:pPr>
            <w:r w:rsidRPr="00B71014">
              <w:rPr>
                <w:rFonts w:eastAsia="SimHei"/>
              </w:rPr>
              <w:tab/>
              <w:t>=</w:t>
            </w:r>
            <w:r w:rsidRPr="00B71014">
              <w:rPr>
                <w:rFonts w:eastAsia="SimHei"/>
              </w:rPr>
              <w:tab/>
              <w:t>T0</w:t>
            </w:r>
            <w:r w:rsidRPr="00B71014">
              <w:rPr>
                <w:rFonts w:eastAsia="SimHei"/>
              </w:rPr>
              <w:tab/>
            </w:r>
            <w:r w:rsidRPr="00B71014">
              <w:rPr>
                <w:rFonts w:eastAsia="SimHei"/>
              </w:rPr>
              <w:tab/>
              <w:t>sum</w:t>
            </w:r>
          </w:p>
          <w:p w:rsidR="005F013A" w:rsidRDefault="005F013A" w:rsidP="00EA5B58"/>
          <w:p w:rsidR="005F013A" w:rsidRDefault="005F013A" w:rsidP="00EA5B58"/>
          <w:p w:rsidR="005F013A" w:rsidRPr="00B71014" w:rsidRDefault="005F013A" w:rsidP="00EA5B58">
            <w:pPr>
              <w:rPr>
                <w:rFonts w:eastAsia="SimHei"/>
              </w:rPr>
            </w:pPr>
            <w:r w:rsidRPr="00B71014">
              <w:rPr>
                <w:rFonts w:eastAsia="SimHei"/>
              </w:rPr>
              <w:tab/>
              <w:t>+</w:t>
            </w:r>
            <w:r w:rsidRPr="00B71014">
              <w:rPr>
                <w:rFonts w:eastAsia="SimHei"/>
              </w:rPr>
              <w:tab/>
              <w:t>i</w:t>
            </w:r>
            <w:r w:rsidRPr="00B71014">
              <w:rPr>
                <w:rFonts w:eastAsia="SimHei"/>
              </w:rPr>
              <w:tab/>
              <w:t>1</w:t>
            </w:r>
            <w:r w:rsidRPr="00B71014">
              <w:rPr>
                <w:rFonts w:eastAsia="SimHei"/>
              </w:rPr>
              <w:tab/>
              <w:t>i</w:t>
            </w:r>
          </w:p>
          <w:p w:rsidR="005F013A" w:rsidRDefault="005F013A" w:rsidP="00EA5B58"/>
          <w:p w:rsidR="005F013A" w:rsidRPr="00B71014" w:rsidRDefault="005F013A" w:rsidP="00EA5B58">
            <w:pPr>
              <w:rPr>
                <w:rFonts w:eastAsia="SimHei"/>
              </w:rPr>
            </w:pPr>
            <w:r w:rsidRPr="00B71014">
              <w:rPr>
                <w:rFonts w:eastAsia="SimHei"/>
              </w:rPr>
              <w:tab/>
              <w:t>J</w:t>
            </w:r>
            <w:r w:rsidRPr="00B71014">
              <w:rPr>
                <w:rFonts w:eastAsia="SimHei"/>
              </w:rPr>
              <w:tab/>
            </w:r>
            <w:r w:rsidRPr="00B71014">
              <w:rPr>
                <w:rFonts w:eastAsia="SimHei"/>
              </w:rPr>
              <w:tab/>
            </w:r>
            <w:r w:rsidRPr="00B71014">
              <w:rPr>
                <w:rFonts w:eastAsia="SimHei"/>
              </w:rPr>
              <w:tab/>
              <w:t>FOR0</w:t>
            </w:r>
          </w:p>
          <w:p w:rsidR="005F013A" w:rsidRPr="00B71014" w:rsidRDefault="005F013A" w:rsidP="00EA5B58">
            <w:pPr>
              <w:rPr>
                <w:rFonts w:eastAsia="SimHei"/>
              </w:rPr>
            </w:pPr>
            <w:r w:rsidRPr="00B71014">
              <w:rPr>
                <w:rFonts w:eastAsia="SimHei"/>
              </w:rPr>
              <w:t>_FOR0:</w:t>
            </w:r>
          </w:p>
          <w:p w:rsidR="005F013A" w:rsidRDefault="005F013A" w:rsidP="00EA5B58"/>
          <w:p w:rsidR="005F013A" w:rsidRDefault="005F013A" w:rsidP="00EA5B58">
            <w:r w:rsidRPr="00B71014">
              <w:rPr>
                <w:rFonts w:eastAsia="SimHei"/>
              </w:rPr>
              <w:tab/>
              <w:t>RET</w:t>
            </w:r>
            <w:r w:rsidRPr="00B71014">
              <w:rPr>
                <w:rFonts w:eastAsia="SimHei"/>
              </w:rPr>
              <w:tab/>
            </w:r>
            <w:r w:rsidRPr="00B71014">
              <w:rPr>
                <w:rFonts w:eastAsia="SimHei"/>
              </w:rPr>
              <w:tab/>
            </w:r>
            <w:r w:rsidRPr="00B71014">
              <w:rPr>
                <w:rFonts w:eastAsia="SimHei"/>
              </w:rPr>
              <w:tab/>
              <w:t>sum</w:t>
            </w:r>
          </w:p>
          <w:p w:rsidR="005F013A" w:rsidRPr="00863D87" w:rsidRDefault="005F013A" w:rsidP="00EA5B58">
            <w:pPr>
              <w:rPr>
                <w:rFonts w:ascii="SimHei" w:eastAsia="SimHei"/>
              </w:rPr>
            </w:pPr>
          </w:p>
        </w:tc>
        <w:tc>
          <w:tcPr>
            <w:tcW w:w="4111" w:type="dxa"/>
          </w:tcPr>
          <w:p w:rsidR="005F013A" w:rsidRDefault="005F013A" w:rsidP="00EA5B58">
            <w:r>
              <w:tab/>
              <w:t>LDI</w:t>
            </w:r>
            <w:r>
              <w:tab/>
              <w:t>R1</w:t>
            </w:r>
            <w:r>
              <w:tab/>
              <w:t>0</w:t>
            </w:r>
          </w:p>
          <w:p w:rsidR="005F013A" w:rsidRDefault="005F013A" w:rsidP="00EA5B58">
            <w:r>
              <w:tab/>
              <w:t>ST</w:t>
            </w:r>
            <w:r>
              <w:tab/>
              <w:t>R1</w:t>
            </w:r>
            <w:r>
              <w:tab/>
              <w:t>sum</w:t>
            </w:r>
          </w:p>
          <w:p w:rsidR="005F013A" w:rsidRDefault="005F013A" w:rsidP="00EA5B58">
            <w:r>
              <w:tab/>
              <w:t>LDI</w:t>
            </w:r>
            <w:r>
              <w:tab/>
              <w:t>R1</w:t>
            </w:r>
            <w:r>
              <w:tab/>
              <w:t>0</w:t>
            </w:r>
          </w:p>
          <w:p w:rsidR="005F013A" w:rsidRDefault="005F013A" w:rsidP="00EA5B58">
            <w:r>
              <w:tab/>
              <w:t>ST</w:t>
            </w:r>
            <w:r>
              <w:tab/>
              <w:t>R1</w:t>
            </w:r>
            <w:r>
              <w:tab/>
              <w:t>i</w:t>
            </w:r>
          </w:p>
          <w:p w:rsidR="005F013A" w:rsidRDefault="005F013A" w:rsidP="00EA5B58"/>
          <w:p w:rsidR="005F013A" w:rsidRDefault="005F013A" w:rsidP="00EA5B58"/>
          <w:p w:rsidR="005F013A" w:rsidRDefault="005F013A" w:rsidP="00EA5B58">
            <w:r>
              <w:t>FOR0:</w:t>
            </w:r>
          </w:p>
          <w:p w:rsidR="005F013A" w:rsidRDefault="005F013A" w:rsidP="00EA5B58">
            <w:r>
              <w:tab/>
              <w:t>LD</w:t>
            </w:r>
            <w:r>
              <w:tab/>
              <w:t>R1</w:t>
            </w:r>
            <w:r>
              <w:tab/>
              <w:t>i</w:t>
            </w:r>
          </w:p>
          <w:p w:rsidR="005F013A" w:rsidRDefault="005F013A" w:rsidP="00EA5B58">
            <w:r>
              <w:tab/>
              <w:t>LDI</w:t>
            </w:r>
            <w:r>
              <w:tab/>
              <w:t>R2</w:t>
            </w:r>
            <w:r>
              <w:tab/>
              <w:t>10</w:t>
            </w:r>
          </w:p>
          <w:p w:rsidR="005F013A" w:rsidRDefault="005F013A" w:rsidP="00EA5B58">
            <w:r>
              <w:tab/>
              <w:t>CMP</w:t>
            </w:r>
            <w:r>
              <w:tab/>
              <w:t>R1</w:t>
            </w:r>
            <w:r>
              <w:tab/>
              <w:t>R2</w:t>
            </w:r>
          </w:p>
          <w:p w:rsidR="005F013A" w:rsidRDefault="005F013A" w:rsidP="00EA5B58">
            <w:r>
              <w:tab/>
              <w:t>JGT</w:t>
            </w:r>
            <w:r>
              <w:tab/>
              <w:t>_FOR0</w:t>
            </w:r>
          </w:p>
          <w:p w:rsidR="005F013A" w:rsidRDefault="005F013A" w:rsidP="00EA5B58">
            <w:r>
              <w:tab/>
              <w:t>LD</w:t>
            </w:r>
            <w:r>
              <w:tab/>
              <w:t>R1</w:t>
            </w:r>
            <w:r>
              <w:tab/>
              <w:t>sum</w:t>
            </w:r>
          </w:p>
          <w:p w:rsidR="005F013A" w:rsidRDefault="005F013A" w:rsidP="00EA5B58">
            <w:r>
              <w:tab/>
              <w:t>LD</w:t>
            </w:r>
            <w:r>
              <w:tab/>
              <w:t>R2</w:t>
            </w:r>
            <w:r>
              <w:tab/>
              <w:t>i</w:t>
            </w:r>
          </w:p>
          <w:p w:rsidR="005F013A" w:rsidRDefault="005F013A" w:rsidP="00EA5B58">
            <w:r>
              <w:tab/>
              <w:t>ADD</w:t>
            </w:r>
            <w:r>
              <w:tab/>
              <w:t>R3</w:t>
            </w:r>
            <w:r>
              <w:tab/>
              <w:t>R</w:t>
            </w:r>
            <w:r>
              <w:rPr>
                <w:rFonts w:hint="eastAsia"/>
              </w:rPr>
              <w:t>1</w:t>
            </w:r>
            <w:r>
              <w:tab/>
              <w:t>R</w:t>
            </w:r>
            <w:r>
              <w:rPr>
                <w:rFonts w:hint="eastAsia"/>
              </w:rPr>
              <w:t>2</w:t>
            </w:r>
          </w:p>
          <w:p w:rsidR="005F013A" w:rsidRDefault="005F013A" w:rsidP="00EA5B58">
            <w:r>
              <w:tab/>
              <w:t>ST</w:t>
            </w:r>
            <w:r>
              <w:tab/>
              <w:t>R3</w:t>
            </w:r>
            <w:r>
              <w:tab/>
              <w:t>T0</w:t>
            </w:r>
          </w:p>
          <w:p w:rsidR="005F013A" w:rsidRDefault="005F013A" w:rsidP="00EA5B58">
            <w:r>
              <w:tab/>
              <w:t>LD</w:t>
            </w:r>
            <w:r>
              <w:tab/>
              <w:t>R1</w:t>
            </w:r>
            <w:r>
              <w:tab/>
              <w:t>T0</w:t>
            </w:r>
          </w:p>
          <w:p w:rsidR="005F013A" w:rsidRDefault="005F013A" w:rsidP="00EA5B58">
            <w:r>
              <w:tab/>
              <w:t>ST</w:t>
            </w:r>
            <w:r>
              <w:tab/>
              <w:t>R1</w:t>
            </w:r>
            <w:r>
              <w:tab/>
              <w:t>sum</w:t>
            </w:r>
          </w:p>
          <w:p w:rsidR="005F013A" w:rsidRDefault="005F013A" w:rsidP="00EA5B58">
            <w:r>
              <w:tab/>
              <w:t>LD</w:t>
            </w:r>
            <w:r>
              <w:tab/>
              <w:t>R1</w:t>
            </w:r>
            <w:r>
              <w:tab/>
              <w:t>i</w:t>
            </w:r>
          </w:p>
          <w:p w:rsidR="005F013A" w:rsidRDefault="005F013A" w:rsidP="00EA5B58">
            <w:r>
              <w:tab/>
              <w:t>LDI</w:t>
            </w:r>
            <w:r>
              <w:tab/>
              <w:t>R2</w:t>
            </w:r>
            <w:r>
              <w:tab/>
              <w:t>1</w:t>
            </w:r>
          </w:p>
          <w:p w:rsidR="005F013A" w:rsidRDefault="005F013A" w:rsidP="00EA5B58">
            <w:r>
              <w:tab/>
              <w:t>ADD</w:t>
            </w:r>
            <w:r>
              <w:tab/>
              <w:t>R3</w:t>
            </w:r>
            <w:r>
              <w:tab/>
              <w:t>R2</w:t>
            </w:r>
            <w:r>
              <w:tab/>
              <w:t>R1</w:t>
            </w:r>
          </w:p>
          <w:p w:rsidR="005F013A" w:rsidRDefault="005F013A" w:rsidP="00EA5B58">
            <w:r>
              <w:tab/>
              <w:t>ST</w:t>
            </w:r>
            <w:r>
              <w:tab/>
              <w:t>R3</w:t>
            </w:r>
            <w:r>
              <w:tab/>
              <w:t>i</w:t>
            </w:r>
          </w:p>
          <w:p w:rsidR="005F013A" w:rsidRDefault="005F013A" w:rsidP="00EA5B58">
            <w:r>
              <w:tab/>
              <w:t>JMP</w:t>
            </w:r>
            <w:r>
              <w:tab/>
              <w:t>FOR0</w:t>
            </w:r>
          </w:p>
          <w:p w:rsidR="005F013A" w:rsidRDefault="005F013A" w:rsidP="00EA5B58">
            <w:r>
              <w:t>_FOR0:</w:t>
            </w:r>
          </w:p>
          <w:p w:rsidR="005F013A" w:rsidRDefault="005F013A" w:rsidP="00EA5B58">
            <w:r>
              <w:tab/>
              <w:t>LD</w:t>
            </w:r>
            <w:r>
              <w:tab/>
              <w:t>R1</w:t>
            </w:r>
            <w:r>
              <w:tab/>
              <w:t>sum</w:t>
            </w:r>
          </w:p>
          <w:p w:rsidR="005F013A" w:rsidRDefault="005F013A" w:rsidP="00EA5B58">
            <w:r>
              <w:tab/>
              <w:t>RET</w:t>
            </w:r>
          </w:p>
          <w:p w:rsidR="005F013A" w:rsidRDefault="005F013A" w:rsidP="00EA5B58">
            <w:r>
              <w:t>sum:RESW</w:t>
            </w:r>
            <w:r>
              <w:tab/>
              <w:t>1</w:t>
            </w:r>
          </w:p>
          <w:p w:rsidR="005F013A" w:rsidRDefault="005F013A" w:rsidP="00EA5B58">
            <w:r>
              <w:t>i:</w:t>
            </w:r>
            <w:r>
              <w:tab/>
              <w:t>RESW</w:t>
            </w:r>
            <w:r>
              <w:tab/>
              <w:t>1</w:t>
            </w:r>
          </w:p>
          <w:p w:rsidR="005F013A" w:rsidRPr="00863D87" w:rsidRDefault="005F013A" w:rsidP="00EA5B58">
            <w:r>
              <w:t>T0:</w:t>
            </w:r>
            <w:r>
              <w:tab/>
              <w:t>RESW</w:t>
            </w:r>
            <w:r>
              <w:tab/>
              <w:t>1</w:t>
            </w:r>
          </w:p>
        </w:tc>
      </w:tr>
    </w:tbl>
    <w:p w:rsidR="005F013A" w:rsidRDefault="005F013A" w:rsidP="0037171F"/>
    <w:p w:rsidR="000F3628" w:rsidRDefault="005F013A" w:rsidP="002417CD">
      <w:r>
        <w:rPr>
          <w:rFonts w:hint="eastAsia"/>
        </w:rPr>
        <w:t>在</w:t>
      </w:r>
      <w:r w:rsidR="00850036">
        <w:fldChar w:fldCharType="begin"/>
      </w:r>
      <w:r w:rsidR="006A0F15">
        <w:instrText xml:space="preserve"> </w:instrText>
      </w:r>
      <w:r w:rsidR="006A0F15">
        <w:rPr>
          <w:rFonts w:hint="eastAsia"/>
        </w:rPr>
        <w:instrText>REF _Ref258762240 \h</w:instrText>
      </w:r>
      <w:r w:rsidR="006A0F15">
        <w:instrText xml:space="preserve"> </w:instrText>
      </w:r>
      <w:r w:rsidR="00850036">
        <w:fldChar w:fldCharType="separate"/>
      </w:r>
      <w:r w:rsidR="00FB3CC2">
        <w:rPr>
          <w:rFonts w:hint="eastAsia"/>
        </w:rPr>
        <w:t>範例</w:t>
      </w:r>
      <w:r w:rsidR="00FB3CC2">
        <w:rPr>
          <w:rFonts w:hint="eastAsia"/>
        </w:rPr>
        <w:t xml:space="preserve"> </w:t>
      </w:r>
      <w:r w:rsidR="00FB3CC2">
        <w:rPr>
          <w:noProof/>
        </w:rPr>
        <w:t>8</w:t>
      </w:r>
      <w:r w:rsidR="00FB3CC2">
        <w:t>.</w:t>
      </w:r>
      <w:r w:rsidR="00FB3CC2">
        <w:rPr>
          <w:noProof/>
        </w:rPr>
        <w:t>4</w:t>
      </w:r>
      <w:r w:rsidR="00850036">
        <w:fldChar w:fldCharType="end"/>
      </w:r>
      <w:r w:rsidR="006A0F15">
        <w:rPr>
          <w:rFonts w:hint="eastAsia"/>
        </w:rPr>
        <w:t>當中</w:t>
      </w:r>
      <w:r w:rsidR="000F3628">
        <w:rPr>
          <w:rFonts w:hint="eastAsia"/>
        </w:rPr>
        <w:t>，</w:t>
      </w:r>
      <w:r w:rsidR="002417CD">
        <w:rPr>
          <w:rFonts w:hint="eastAsia"/>
        </w:rPr>
        <w:t>中間碼</w:t>
      </w:r>
      <w:r w:rsidR="006A0F15">
        <w:rPr>
          <w:rFonts w:hint="eastAsia"/>
        </w:rPr>
        <w:t xml:space="preserve"> </w:t>
      </w:r>
      <w:r w:rsidR="000F3628">
        <w:rPr>
          <w:rFonts w:hint="eastAsia"/>
        </w:rPr>
        <w:t xml:space="preserve">= 0 sum </w:t>
      </w:r>
      <w:r w:rsidR="000F3628">
        <w:rPr>
          <w:rFonts w:hint="eastAsia"/>
        </w:rPr>
        <w:t>被翻譯成</w:t>
      </w:r>
      <w:r w:rsidR="002417CD">
        <w:rPr>
          <w:rFonts w:hint="eastAsia"/>
        </w:rPr>
        <w:t xml:space="preserve"> { </w:t>
      </w:r>
      <w:r w:rsidR="002417CD">
        <w:t>LDI</w:t>
      </w:r>
      <w:r w:rsidR="002417CD">
        <w:rPr>
          <w:rFonts w:hint="eastAsia"/>
        </w:rPr>
        <w:t xml:space="preserve"> </w:t>
      </w:r>
      <w:r w:rsidR="002417CD">
        <w:t>R1</w:t>
      </w:r>
      <w:r w:rsidR="002417CD">
        <w:rPr>
          <w:rFonts w:hint="eastAsia"/>
        </w:rPr>
        <w:t xml:space="preserve"> </w:t>
      </w:r>
      <w:r w:rsidR="002417CD">
        <w:t>0</w:t>
      </w:r>
      <w:r w:rsidR="002417CD">
        <w:rPr>
          <w:rFonts w:hint="eastAsia"/>
        </w:rPr>
        <w:t xml:space="preserve">; </w:t>
      </w:r>
      <w:r w:rsidR="002417CD">
        <w:t>ST</w:t>
      </w:r>
      <w:r w:rsidR="002417CD">
        <w:rPr>
          <w:rFonts w:hint="eastAsia"/>
        </w:rPr>
        <w:t xml:space="preserve"> </w:t>
      </w:r>
      <w:r w:rsidR="002417CD">
        <w:t>R1</w:t>
      </w:r>
      <w:r w:rsidR="002417CD">
        <w:rPr>
          <w:rFonts w:hint="eastAsia"/>
        </w:rPr>
        <w:t xml:space="preserve"> </w:t>
      </w:r>
      <w:r w:rsidR="002417CD">
        <w:t>sum</w:t>
      </w:r>
      <w:r w:rsidR="002417CD">
        <w:rPr>
          <w:rFonts w:hint="eastAsia"/>
        </w:rPr>
        <w:t xml:space="preserve">} </w:t>
      </w:r>
      <w:r w:rsidR="002417CD">
        <w:rPr>
          <w:rFonts w:hint="eastAsia"/>
        </w:rPr>
        <w:t>等兩個指令，</w:t>
      </w:r>
      <w:r w:rsidR="002417CD">
        <w:rPr>
          <w:rFonts w:hint="eastAsia"/>
        </w:rPr>
        <w:lastRenderedPageBreak/>
        <w:t>而中間碼</w:t>
      </w:r>
      <w:r w:rsidR="002417CD">
        <w:rPr>
          <w:rFonts w:hint="eastAsia"/>
        </w:rPr>
        <w:t xml:space="preserve"> </w:t>
      </w:r>
      <w:r w:rsidR="002417CD" w:rsidRPr="00B71014">
        <w:rPr>
          <w:rFonts w:eastAsia="SimHei"/>
        </w:rPr>
        <w:t>+</w:t>
      </w:r>
      <w:r w:rsidR="002417CD">
        <w:rPr>
          <w:rFonts w:hint="eastAsia"/>
        </w:rPr>
        <w:t xml:space="preserve"> </w:t>
      </w:r>
      <w:r w:rsidR="002417CD" w:rsidRPr="00B71014">
        <w:rPr>
          <w:rFonts w:eastAsia="SimHei"/>
        </w:rPr>
        <w:t>sum</w:t>
      </w:r>
      <w:r w:rsidR="002417CD">
        <w:rPr>
          <w:rFonts w:hint="eastAsia"/>
        </w:rPr>
        <w:t xml:space="preserve"> i </w:t>
      </w:r>
      <w:r w:rsidR="002417CD" w:rsidRPr="00B71014">
        <w:rPr>
          <w:rFonts w:eastAsia="SimHei"/>
        </w:rPr>
        <w:t>T0</w:t>
      </w:r>
      <w:r w:rsidR="000F3628">
        <w:rPr>
          <w:rFonts w:hint="eastAsia"/>
        </w:rPr>
        <w:t>這個指令，</w:t>
      </w:r>
      <w:r w:rsidR="002417CD">
        <w:rPr>
          <w:rFonts w:hint="eastAsia"/>
        </w:rPr>
        <w:t>則</w:t>
      </w:r>
      <w:r w:rsidR="000F3628">
        <w:rPr>
          <w:rFonts w:hint="eastAsia"/>
        </w:rPr>
        <w:t>被翻譯成</w:t>
      </w:r>
      <w:r w:rsidR="000F3628">
        <w:rPr>
          <w:rFonts w:hint="eastAsia"/>
        </w:rPr>
        <w:t xml:space="preserve"> {</w:t>
      </w:r>
      <w:r w:rsidR="002417CD">
        <w:rPr>
          <w:rFonts w:hint="eastAsia"/>
        </w:rPr>
        <w:t xml:space="preserve"> </w:t>
      </w:r>
      <w:r w:rsidR="002417CD">
        <w:t>LD</w:t>
      </w:r>
      <w:r w:rsidR="002417CD">
        <w:rPr>
          <w:rFonts w:hint="eastAsia"/>
        </w:rPr>
        <w:t xml:space="preserve"> </w:t>
      </w:r>
      <w:r w:rsidR="002417CD">
        <w:t>R1</w:t>
      </w:r>
      <w:r w:rsidR="002417CD">
        <w:rPr>
          <w:rFonts w:hint="eastAsia"/>
        </w:rPr>
        <w:t xml:space="preserve"> </w:t>
      </w:r>
      <w:r w:rsidR="002417CD">
        <w:t>sum</w:t>
      </w:r>
      <w:r w:rsidR="002417CD">
        <w:rPr>
          <w:rFonts w:hint="eastAsia"/>
        </w:rPr>
        <w:t xml:space="preserve">; </w:t>
      </w:r>
      <w:r w:rsidR="002417CD">
        <w:t>LD</w:t>
      </w:r>
      <w:r w:rsidR="002417CD">
        <w:rPr>
          <w:rFonts w:hint="eastAsia"/>
        </w:rPr>
        <w:t xml:space="preserve"> </w:t>
      </w:r>
      <w:r w:rsidR="002417CD">
        <w:t>R2</w:t>
      </w:r>
      <w:r w:rsidR="002417CD">
        <w:rPr>
          <w:rFonts w:hint="eastAsia"/>
        </w:rPr>
        <w:t xml:space="preserve"> i; </w:t>
      </w:r>
      <w:r w:rsidR="002417CD">
        <w:t>ADD</w:t>
      </w:r>
      <w:r w:rsidR="002417CD">
        <w:rPr>
          <w:rFonts w:hint="eastAsia"/>
        </w:rPr>
        <w:t xml:space="preserve"> </w:t>
      </w:r>
      <w:r w:rsidR="002417CD">
        <w:t>R3</w:t>
      </w:r>
      <w:r w:rsidR="002417CD">
        <w:rPr>
          <w:rFonts w:hint="eastAsia"/>
        </w:rPr>
        <w:t xml:space="preserve"> </w:t>
      </w:r>
      <w:r w:rsidR="002417CD">
        <w:t>R</w:t>
      </w:r>
      <w:r w:rsidR="002417CD">
        <w:rPr>
          <w:rFonts w:hint="eastAsia"/>
        </w:rPr>
        <w:t xml:space="preserve">1 </w:t>
      </w:r>
      <w:r w:rsidR="002417CD">
        <w:t>R</w:t>
      </w:r>
      <w:r w:rsidR="002417CD">
        <w:rPr>
          <w:rFonts w:hint="eastAsia"/>
        </w:rPr>
        <w:t xml:space="preserve">2; </w:t>
      </w:r>
      <w:r w:rsidR="002417CD">
        <w:t>ST</w:t>
      </w:r>
      <w:r w:rsidR="002417CD">
        <w:rPr>
          <w:rFonts w:hint="eastAsia"/>
        </w:rPr>
        <w:t xml:space="preserve"> </w:t>
      </w:r>
      <w:r w:rsidR="002417CD">
        <w:t>R3</w:t>
      </w:r>
      <w:r w:rsidR="002417CD">
        <w:rPr>
          <w:rFonts w:hint="eastAsia"/>
        </w:rPr>
        <w:t xml:space="preserve"> </w:t>
      </w:r>
      <w:r w:rsidR="002417CD">
        <w:t>T0</w:t>
      </w:r>
      <w:r w:rsidR="002417CD">
        <w:rPr>
          <w:rFonts w:hint="eastAsia"/>
        </w:rPr>
        <w:t xml:space="preserve"> </w:t>
      </w:r>
      <w:r w:rsidR="000F3628">
        <w:rPr>
          <w:rFonts w:hint="eastAsia"/>
        </w:rPr>
        <w:t xml:space="preserve">} </w:t>
      </w:r>
      <w:r w:rsidR="000F3628">
        <w:rPr>
          <w:rFonts w:hint="eastAsia"/>
        </w:rPr>
        <w:t>等四個指令，這是因為中間碼的加法運算指令</w:t>
      </w:r>
      <w:r w:rsidR="000F3628">
        <w:rPr>
          <w:rFonts w:hint="eastAsia"/>
        </w:rPr>
        <w:t xml:space="preserve"> (+) </w:t>
      </w:r>
      <w:r w:rsidR="000F3628">
        <w:rPr>
          <w:rFonts w:hint="eastAsia"/>
        </w:rPr>
        <w:t>可以直接存取變數，但在</w:t>
      </w:r>
      <w:r w:rsidR="000F3628">
        <w:rPr>
          <w:rFonts w:hint="eastAsia"/>
        </w:rPr>
        <w:t xml:space="preserve"> CPU0 </w:t>
      </w:r>
      <w:r w:rsidR="000F3628">
        <w:rPr>
          <w:rFonts w:hint="eastAsia"/>
        </w:rPr>
        <w:t>的組合語言當中，</w:t>
      </w:r>
      <w:r w:rsidR="000F3628">
        <w:rPr>
          <w:rFonts w:hint="eastAsia"/>
        </w:rPr>
        <w:t xml:space="preserve">ADD </w:t>
      </w:r>
      <w:r w:rsidR="000F3628">
        <w:rPr>
          <w:rFonts w:hint="eastAsia"/>
        </w:rPr>
        <w:t>指令卻只能以暫存器作為運算</w:t>
      </w:r>
      <w:r w:rsidR="002417CD">
        <w:rPr>
          <w:rFonts w:hint="eastAsia"/>
        </w:rPr>
        <w:t>參數</w:t>
      </w:r>
      <w:r w:rsidR="000F3628">
        <w:rPr>
          <w:rFonts w:hint="eastAsia"/>
        </w:rPr>
        <w:t>，因此，我們必須先將</w:t>
      </w:r>
      <w:r w:rsidR="000F3628">
        <w:rPr>
          <w:rFonts w:hint="eastAsia"/>
        </w:rPr>
        <w:t xml:space="preserve"> sum, </w:t>
      </w:r>
      <w:r w:rsidR="002417CD">
        <w:rPr>
          <w:rFonts w:hint="eastAsia"/>
        </w:rPr>
        <w:t>i</w:t>
      </w:r>
      <w:r w:rsidR="000F3628">
        <w:rPr>
          <w:rFonts w:hint="eastAsia"/>
        </w:rPr>
        <w:t xml:space="preserve"> </w:t>
      </w:r>
      <w:r w:rsidR="000F3628">
        <w:rPr>
          <w:rFonts w:hint="eastAsia"/>
        </w:rPr>
        <w:t>載入到暫存器</w:t>
      </w:r>
      <w:r w:rsidR="000F3628">
        <w:rPr>
          <w:rFonts w:hint="eastAsia"/>
        </w:rPr>
        <w:t xml:space="preserve"> R1, R2 </w:t>
      </w:r>
      <w:r w:rsidR="000F3628">
        <w:rPr>
          <w:rFonts w:hint="eastAsia"/>
        </w:rPr>
        <w:t>之後，才執行</w:t>
      </w:r>
      <w:r w:rsidR="000F3628">
        <w:rPr>
          <w:rFonts w:hint="eastAsia"/>
        </w:rPr>
        <w:t xml:space="preserve"> ADD </w:t>
      </w:r>
      <w:r w:rsidR="000F3628">
        <w:rPr>
          <w:rFonts w:hint="eastAsia"/>
        </w:rPr>
        <w:t>指令，最後，還必須將位於暫存器</w:t>
      </w:r>
      <w:r w:rsidR="002417CD">
        <w:rPr>
          <w:rFonts w:hint="eastAsia"/>
        </w:rPr>
        <w:t>R3</w:t>
      </w:r>
      <w:r w:rsidR="000F3628">
        <w:rPr>
          <w:rFonts w:hint="eastAsia"/>
        </w:rPr>
        <w:t>中的結果存回變數</w:t>
      </w:r>
      <w:r w:rsidR="000F3628">
        <w:rPr>
          <w:rFonts w:hint="eastAsia"/>
        </w:rPr>
        <w:t xml:space="preserve"> T</w:t>
      </w:r>
      <w:r w:rsidR="002417CD">
        <w:rPr>
          <w:rFonts w:hint="eastAsia"/>
        </w:rPr>
        <w:t>0</w:t>
      </w:r>
      <w:r w:rsidR="000F3628">
        <w:rPr>
          <w:rFonts w:hint="eastAsia"/>
        </w:rPr>
        <w:t xml:space="preserve"> </w:t>
      </w:r>
      <w:r w:rsidR="000F3628">
        <w:rPr>
          <w:rFonts w:hint="eastAsia"/>
        </w:rPr>
        <w:t>當中。</w:t>
      </w:r>
    </w:p>
    <w:p w:rsidR="00541D3B" w:rsidRPr="002417CD" w:rsidRDefault="00541D3B" w:rsidP="000F3628"/>
    <w:p w:rsidR="00541D3B" w:rsidRDefault="00850036" w:rsidP="000F3628">
      <w:r>
        <w:fldChar w:fldCharType="begin"/>
      </w:r>
      <w:r w:rsidR="00541D3B">
        <w:instrText xml:space="preserve"> REF _Ref258762380 \h </w:instrText>
      </w:r>
      <w:r>
        <w:fldChar w:fldCharType="separate"/>
      </w:r>
      <w:r w:rsidR="00FB3CC2">
        <w:rPr>
          <w:rFonts w:hint="eastAsia"/>
        </w:rPr>
        <w:t>圖</w:t>
      </w:r>
      <w:r w:rsidR="00FB3CC2">
        <w:rPr>
          <w:rFonts w:hint="eastAsia"/>
        </w:rPr>
        <w:t xml:space="preserve"> </w:t>
      </w:r>
      <w:r w:rsidR="00FB3CC2">
        <w:rPr>
          <w:noProof/>
        </w:rPr>
        <w:t>8</w:t>
      </w:r>
      <w:r w:rsidR="00FB3CC2">
        <w:t>.</w:t>
      </w:r>
      <w:r w:rsidR="00FB3CC2">
        <w:rPr>
          <w:noProof/>
        </w:rPr>
        <w:t>14</w:t>
      </w:r>
      <w:r>
        <w:fldChar w:fldCharType="end"/>
      </w:r>
      <w:r w:rsidR="00541D3B">
        <w:rPr>
          <w:rFonts w:hint="eastAsia"/>
        </w:rPr>
        <w:t>顯示了一個可將中間碼</w:t>
      </w:r>
      <w:r w:rsidR="00541D3B">
        <w:rPr>
          <w:rFonts w:hint="eastAsia"/>
        </w:rPr>
        <w:t xml:space="preserve"> p-code </w:t>
      </w:r>
      <w:r w:rsidR="00541D3B">
        <w:rPr>
          <w:rFonts w:hint="eastAsia"/>
        </w:rPr>
        <w:t>轉換為</w:t>
      </w:r>
      <w:r w:rsidR="00541D3B">
        <w:rPr>
          <w:rFonts w:hint="eastAsia"/>
        </w:rPr>
        <w:t xml:space="preserve"> CPU0 </w:t>
      </w:r>
      <w:r w:rsidR="00541D3B">
        <w:rPr>
          <w:rFonts w:hint="eastAsia"/>
        </w:rPr>
        <w:t>組合語言的演算法，在該演算法當中，完全沒有使用最佳化的功能，因此產生的組合語言相當的冗長，假如我們將</w:t>
      </w:r>
      <w:r>
        <w:fldChar w:fldCharType="begin"/>
      </w:r>
      <w:r w:rsidR="00541D3B">
        <w:instrText xml:space="preserve"> </w:instrText>
      </w:r>
      <w:r w:rsidR="00541D3B">
        <w:rPr>
          <w:rFonts w:hint="eastAsia"/>
        </w:rPr>
        <w:instrText>REF _Ref258762240 \h</w:instrText>
      </w:r>
      <w:r w:rsidR="00541D3B">
        <w:instrText xml:space="preserve"> </w:instrText>
      </w:r>
      <w:r>
        <w:fldChar w:fldCharType="separate"/>
      </w:r>
      <w:r w:rsidR="00FB3CC2">
        <w:rPr>
          <w:rFonts w:hint="eastAsia"/>
        </w:rPr>
        <w:t>範例</w:t>
      </w:r>
      <w:r w:rsidR="00FB3CC2">
        <w:rPr>
          <w:rFonts w:hint="eastAsia"/>
        </w:rPr>
        <w:t xml:space="preserve"> </w:t>
      </w:r>
      <w:r w:rsidR="00FB3CC2">
        <w:rPr>
          <w:noProof/>
        </w:rPr>
        <w:t>8</w:t>
      </w:r>
      <w:r w:rsidR="00FB3CC2">
        <w:t>.</w:t>
      </w:r>
      <w:r w:rsidR="00FB3CC2">
        <w:rPr>
          <w:noProof/>
        </w:rPr>
        <w:t>4</w:t>
      </w:r>
      <w:r>
        <w:fldChar w:fldCharType="end"/>
      </w:r>
      <w:r w:rsidR="00541D3B">
        <w:rPr>
          <w:rFonts w:hint="eastAsia"/>
        </w:rPr>
        <w:t xml:space="preserve"> (a) </w:t>
      </w:r>
      <w:r w:rsidR="00541D3B">
        <w:rPr>
          <w:rFonts w:hint="eastAsia"/>
        </w:rPr>
        <w:t>的每一行中間碼都傳給</w:t>
      </w:r>
      <w:r>
        <w:fldChar w:fldCharType="begin"/>
      </w:r>
      <w:r w:rsidR="00541D3B">
        <w:instrText xml:space="preserve"> REF _Ref258762380 \h </w:instrText>
      </w:r>
      <w:r>
        <w:fldChar w:fldCharType="separate"/>
      </w:r>
      <w:r w:rsidR="00FB3CC2">
        <w:rPr>
          <w:rFonts w:hint="eastAsia"/>
        </w:rPr>
        <w:t>圖</w:t>
      </w:r>
      <w:r w:rsidR="00FB3CC2">
        <w:rPr>
          <w:rFonts w:hint="eastAsia"/>
        </w:rPr>
        <w:t xml:space="preserve"> </w:t>
      </w:r>
      <w:r w:rsidR="00FB3CC2">
        <w:rPr>
          <w:noProof/>
        </w:rPr>
        <w:t>8</w:t>
      </w:r>
      <w:r w:rsidR="00FB3CC2">
        <w:t>.</w:t>
      </w:r>
      <w:r w:rsidR="00FB3CC2">
        <w:rPr>
          <w:noProof/>
        </w:rPr>
        <w:t>14</w:t>
      </w:r>
      <w:r>
        <w:fldChar w:fldCharType="end"/>
      </w:r>
      <w:r w:rsidR="00541D3B">
        <w:rPr>
          <w:rFonts w:hint="eastAsia"/>
        </w:rPr>
        <w:t>的演算法進行轉換，則轉換後的結果就會是</w:t>
      </w:r>
      <w:r>
        <w:fldChar w:fldCharType="begin"/>
      </w:r>
      <w:r w:rsidR="00541D3B">
        <w:instrText xml:space="preserve"> </w:instrText>
      </w:r>
      <w:r w:rsidR="00541D3B">
        <w:rPr>
          <w:rFonts w:hint="eastAsia"/>
        </w:rPr>
        <w:instrText>REF _Ref258762240 \h</w:instrText>
      </w:r>
      <w:r w:rsidR="00541D3B">
        <w:instrText xml:space="preserve"> </w:instrText>
      </w:r>
      <w:r>
        <w:fldChar w:fldCharType="separate"/>
      </w:r>
      <w:r w:rsidR="00FB3CC2">
        <w:rPr>
          <w:rFonts w:hint="eastAsia"/>
        </w:rPr>
        <w:t>範例</w:t>
      </w:r>
      <w:r w:rsidR="00FB3CC2">
        <w:rPr>
          <w:rFonts w:hint="eastAsia"/>
        </w:rPr>
        <w:t xml:space="preserve"> </w:t>
      </w:r>
      <w:r w:rsidR="00FB3CC2">
        <w:rPr>
          <w:noProof/>
        </w:rPr>
        <w:t>8</w:t>
      </w:r>
      <w:r w:rsidR="00FB3CC2">
        <w:t>.</w:t>
      </w:r>
      <w:r w:rsidR="00FB3CC2">
        <w:rPr>
          <w:noProof/>
        </w:rPr>
        <w:t>4</w:t>
      </w:r>
      <w:r>
        <w:fldChar w:fldCharType="end"/>
      </w:r>
      <w:r w:rsidR="00541D3B">
        <w:rPr>
          <w:rFonts w:hint="eastAsia"/>
        </w:rPr>
        <w:t xml:space="preserve"> (b) </w:t>
      </w:r>
      <w:r w:rsidR="00541D3B">
        <w:rPr>
          <w:rFonts w:hint="eastAsia"/>
        </w:rPr>
        <w:t>的組合語言。</w:t>
      </w:r>
    </w:p>
    <w:p w:rsidR="00A5608A" w:rsidRPr="000F3628" w:rsidRDefault="00A5608A" w:rsidP="002A64F9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181"/>
        <w:gridCol w:w="4181"/>
      </w:tblGrid>
      <w:tr w:rsidR="00D47F74" w:rsidTr="00EA5B58">
        <w:tc>
          <w:tcPr>
            <w:tcW w:w="4181" w:type="dxa"/>
          </w:tcPr>
          <w:p w:rsidR="00D47F74" w:rsidRDefault="00D47F74" w:rsidP="0037171F">
            <w:r>
              <w:rPr>
                <w:rFonts w:hint="eastAsia"/>
              </w:rPr>
              <w:t>中間碼轉組合語言的演算法</w:t>
            </w:r>
          </w:p>
        </w:tc>
        <w:tc>
          <w:tcPr>
            <w:tcW w:w="4181" w:type="dxa"/>
          </w:tcPr>
          <w:p w:rsidR="00D47F74" w:rsidRDefault="00D47F74" w:rsidP="0037171F">
            <w:r>
              <w:rPr>
                <w:rFonts w:hint="eastAsia"/>
              </w:rPr>
              <w:t>說明</w:t>
            </w:r>
          </w:p>
        </w:tc>
      </w:tr>
      <w:tr w:rsidR="00D47F74" w:rsidTr="00EA5B58">
        <w:tc>
          <w:tcPr>
            <w:tcW w:w="4181" w:type="dxa"/>
          </w:tcPr>
          <w:p w:rsidR="00647B02" w:rsidRDefault="00D47F74" w:rsidP="00D47F74">
            <w:r>
              <w:t>Algorithm pcode</w:t>
            </w:r>
            <w:r w:rsidR="00647B02">
              <w:rPr>
                <w:rFonts w:hint="eastAsia"/>
              </w:rPr>
              <w:t>ToAsm</w:t>
            </w:r>
          </w:p>
          <w:p w:rsidR="00D47F74" w:rsidRDefault="00647B02" w:rsidP="00D47F74">
            <w:r>
              <w:t>I</w:t>
            </w:r>
            <w:r>
              <w:rPr>
                <w:rFonts w:hint="eastAsia"/>
              </w:rPr>
              <w:t xml:space="preserve">nput </w:t>
            </w:r>
            <w:r>
              <w:t>label, op, p1, p2, p3</w:t>
            </w:r>
          </w:p>
          <w:p w:rsidR="00D47F74" w:rsidRDefault="00D47F74" w:rsidP="00D47F74">
            <w:r>
              <w:t xml:space="preserve">  if (label is not empty)</w:t>
            </w:r>
          </w:p>
          <w:p w:rsidR="00D47F74" w:rsidRDefault="00D47F74" w:rsidP="00D47F74">
            <w:r>
              <w:t xml:space="preserve">    output(label)</w:t>
            </w:r>
          </w:p>
          <w:p w:rsidR="00D47F74" w:rsidRDefault="00D47F74" w:rsidP="00D47F74">
            <w:r>
              <w:t xml:space="preserve">  if (op is "=")</w:t>
            </w:r>
          </w:p>
          <w:p w:rsidR="00D47F74" w:rsidRDefault="00D47F74" w:rsidP="00D47F74">
            <w:r>
              <w:t xml:space="preserve">    </w:t>
            </w:r>
            <w:r w:rsidR="00647B02">
              <w:t>rewrite</w:t>
            </w:r>
            <w:r>
              <w:t>(LD R1, p1)</w:t>
            </w:r>
          </w:p>
          <w:p w:rsidR="00D47F74" w:rsidRDefault="00D47F74" w:rsidP="00D47F74">
            <w:r>
              <w:t xml:space="preserve">    </w:t>
            </w:r>
            <w:r w:rsidR="00647B02">
              <w:t>rewrite</w:t>
            </w:r>
            <w:r>
              <w:t>(ST R1, p3)</w:t>
            </w:r>
          </w:p>
          <w:p w:rsidR="00D47F74" w:rsidRDefault="00D47F74" w:rsidP="00D47F74">
            <w:r>
              <w:t xml:space="preserve">  else if (op in [+-*/])</w:t>
            </w:r>
          </w:p>
          <w:p w:rsidR="00D47F74" w:rsidRDefault="00D47F74" w:rsidP="00D47F74">
            <w:r>
              <w:t xml:space="preserve">    </w:t>
            </w:r>
            <w:r w:rsidR="00647B02">
              <w:t>rewrite</w:t>
            </w:r>
            <w:r>
              <w:t>(LD R1, p1)</w:t>
            </w:r>
          </w:p>
          <w:p w:rsidR="00D47F74" w:rsidRDefault="00D47F74" w:rsidP="00D47F74">
            <w:r>
              <w:tab/>
            </w:r>
            <w:r w:rsidR="00647B02">
              <w:t>rewrite</w:t>
            </w:r>
            <w:r>
              <w:t>(LD R2, p2)</w:t>
            </w:r>
          </w:p>
          <w:p w:rsidR="00D47F74" w:rsidRDefault="00D47F74" w:rsidP="00D47F74">
            <w:r>
              <w:t xml:space="preserve">    </w:t>
            </w:r>
            <w:r w:rsidR="00647B02">
              <w:t>rewrite</w:t>
            </w:r>
            <w:r>
              <w:t>(ASM(op), R3, R</w:t>
            </w:r>
            <w:r>
              <w:rPr>
                <w:rFonts w:hint="eastAsia"/>
              </w:rPr>
              <w:t>1</w:t>
            </w:r>
            <w:r>
              <w:t>, R</w:t>
            </w:r>
            <w:r>
              <w:rPr>
                <w:rFonts w:hint="eastAsia"/>
              </w:rPr>
              <w:t>2</w:t>
            </w:r>
            <w:r>
              <w:t>)</w:t>
            </w:r>
          </w:p>
          <w:p w:rsidR="00D47F74" w:rsidRDefault="00D47F74" w:rsidP="00D47F74">
            <w:r>
              <w:tab/>
            </w:r>
            <w:r w:rsidR="00647B02">
              <w:t>rewrite</w:t>
            </w:r>
            <w:r>
              <w:t>(ST R3, p3)</w:t>
            </w:r>
          </w:p>
          <w:p w:rsidR="00D47F74" w:rsidRDefault="00D47F74" w:rsidP="00D47F74">
            <w:r>
              <w:t xml:space="preserve">  else if (op is CMP)</w:t>
            </w:r>
          </w:p>
          <w:p w:rsidR="00D47F74" w:rsidRDefault="00D47F74" w:rsidP="00D47F74">
            <w:r>
              <w:t xml:space="preserve">    </w:t>
            </w:r>
            <w:r w:rsidR="00647B02">
              <w:t>rewrite</w:t>
            </w:r>
            <w:r>
              <w:t>(LD R1, p1)</w:t>
            </w:r>
          </w:p>
          <w:p w:rsidR="00D47F74" w:rsidRDefault="00D47F74" w:rsidP="00D47F74">
            <w:r>
              <w:tab/>
            </w:r>
            <w:r w:rsidR="00647B02">
              <w:t>rewrite</w:t>
            </w:r>
            <w:r>
              <w:t>(LD R2, p2)</w:t>
            </w:r>
          </w:p>
          <w:p w:rsidR="00D47F74" w:rsidRDefault="00D47F74" w:rsidP="00D47F74">
            <w:r>
              <w:tab/>
            </w:r>
            <w:r w:rsidR="00647B02">
              <w:t>rewrite</w:t>
            </w:r>
            <w:r>
              <w:t>(CMP R1, R2)</w:t>
            </w:r>
          </w:p>
          <w:p w:rsidR="00D47F74" w:rsidRDefault="00D47F74" w:rsidP="00D47F74">
            <w:r>
              <w:t xml:space="preserve">  else if (op is J)</w:t>
            </w:r>
          </w:p>
          <w:p w:rsidR="00D47F74" w:rsidRDefault="00D47F74" w:rsidP="00D47F74">
            <w:r>
              <w:t xml:space="preserve">    jop = AsmJumpOp(op, p1);</w:t>
            </w:r>
          </w:p>
          <w:p w:rsidR="00D47F74" w:rsidRDefault="00D47F74" w:rsidP="00D47F74">
            <w:r>
              <w:tab/>
            </w:r>
            <w:r w:rsidR="00647B02">
              <w:t>rewrite</w:t>
            </w:r>
            <w:r>
              <w:t>(jop, p3)</w:t>
            </w:r>
          </w:p>
          <w:p w:rsidR="00D47F74" w:rsidRDefault="00D47F74" w:rsidP="00D47F74">
            <w:r>
              <w:t xml:space="preserve">  else if (op is RET)</w:t>
            </w:r>
          </w:p>
          <w:p w:rsidR="00D47F74" w:rsidRDefault="00D47F74" w:rsidP="00D47F74">
            <w:r>
              <w:t xml:space="preserve">    </w:t>
            </w:r>
            <w:r w:rsidR="00647B02">
              <w:t>rewrite</w:t>
            </w:r>
            <w:r>
              <w:t>(LD R1, p3)</w:t>
            </w:r>
          </w:p>
          <w:p w:rsidR="00D47F74" w:rsidRDefault="00D47F74" w:rsidP="00D47F74">
            <w:r>
              <w:tab/>
            </w:r>
            <w:r w:rsidR="00647B02">
              <w:t>rewrite</w:t>
            </w:r>
            <w:r>
              <w:t>(RET)</w:t>
            </w:r>
          </w:p>
          <w:p w:rsidR="00D47F74" w:rsidRDefault="00D47F74" w:rsidP="00D47F74">
            <w:r>
              <w:t>End Algorithm</w:t>
            </w:r>
          </w:p>
          <w:p w:rsidR="00647B02" w:rsidRDefault="00647B02" w:rsidP="00D47F74"/>
          <w:p w:rsidR="00647B02" w:rsidRDefault="00647B02" w:rsidP="00647B02">
            <w:r>
              <w:t>Algorithm rewrite(op, p1, p2, p3)</w:t>
            </w:r>
          </w:p>
          <w:p w:rsidR="00647B02" w:rsidRDefault="00647B02" w:rsidP="00647B02">
            <w:r>
              <w:t xml:space="preserve">  if (op is LD) and isNumber(p2)</w:t>
            </w:r>
          </w:p>
          <w:p w:rsidR="00647B02" w:rsidRDefault="00647B02" w:rsidP="00647B02">
            <w:r>
              <w:lastRenderedPageBreak/>
              <w:t xml:space="preserve">    op = LDI</w:t>
            </w:r>
          </w:p>
          <w:p w:rsidR="00647B02" w:rsidRDefault="00647B02" w:rsidP="00647B02">
            <w:r>
              <w:t xml:space="preserve">  output(op, p1, p2, p3)</w:t>
            </w:r>
          </w:p>
          <w:p w:rsidR="00647B02" w:rsidRDefault="00647B02" w:rsidP="00647B02">
            <w:r>
              <w:t>End Algorithm</w:t>
            </w:r>
          </w:p>
        </w:tc>
        <w:tc>
          <w:tcPr>
            <w:tcW w:w="4181" w:type="dxa"/>
          </w:tcPr>
          <w:p w:rsidR="00647B02" w:rsidRDefault="00647B02" w:rsidP="00D47F74">
            <w:r>
              <w:rPr>
                <w:rFonts w:hint="eastAsia"/>
              </w:rPr>
              <w:lastRenderedPageBreak/>
              <w:t>將</w:t>
            </w:r>
            <w:r>
              <w:rPr>
                <w:rFonts w:hint="eastAsia"/>
              </w:rPr>
              <w:t xml:space="preserve"> pcode </w:t>
            </w:r>
            <w:r>
              <w:rPr>
                <w:rFonts w:hint="eastAsia"/>
              </w:rPr>
              <w:t>轉換為組合語言</w:t>
            </w:r>
          </w:p>
          <w:p w:rsidR="00D47F74" w:rsidRDefault="00647B02" w:rsidP="00D47F74">
            <w:r>
              <w:rPr>
                <w:rFonts w:hint="eastAsia"/>
              </w:rPr>
              <w:t>輸入：</w:t>
            </w:r>
            <w:r w:rsidR="00D47F74">
              <w:rPr>
                <w:rFonts w:hint="eastAsia"/>
              </w:rPr>
              <w:t>label</w:t>
            </w:r>
            <w:r w:rsidR="00D47F74">
              <w:rPr>
                <w:rFonts w:hint="eastAsia"/>
              </w:rPr>
              <w:t>標記、</w:t>
            </w:r>
            <w:r w:rsidR="00D47F74">
              <w:rPr>
                <w:rFonts w:hint="eastAsia"/>
              </w:rPr>
              <w:t>op</w:t>
            </w:r>
            <w:r w:rsidR="00D47F74">
              <w:rPr>
                <w:rFonts w:hint="eastAsia"/>
              </w:rPr>
              <w:t>運算、</w:t>
            </w:r>
            <w:r w:rsidR="00D47F74">
              <w:rPr>
                <w:rFonts w:hint="eastAsia"/>
              </w:rPr>
              <w:t>p</w:t>
            </w:r>
            <w:r>
              <w:rPr>
                <w:rFonts w:hint="eastAsia"/>
              </w:rPr>
              <w:t>1</w:t>
            </w:r>
            <w:r w:rsidR="00D47F74">
              <w:rPr>
                <w:rFonts w:hint="eastAsia"/>
              </w:rPr>
              <w:t>:</w:t>
            </w:r>
            <w:r w:rsidR="00D47F74">
              <w:rPr>
                <w:rFonts w:hint="eastAsia"/>
              </w:rPr>
              <w:t>參數</w:t>
            </w:r>
            <w:r w:rsidR="00D47F74">
              <w:rPr>
                <w:rFonts w:hint="eastAsia"/>
              </w:rPr>
              <w:t>1</w:t>
            </w:r>
            <w:r w:rsidR="00D47F74">
              <w:t>…</w:t>
            </w:r>
          </w:p>
          <w:p w:rsidR="00D47F74" w:rsidRDefault="00D47F74" w:rsidP="00D47F74">
            <w:r>
              <w:rPr>
                <w:rFonts w:hint="eastAsia"/>
              </w:rPr>
              <w:t>如果有標記</w:t>
            </w:r>
            <w:r w:rsidR="004464F3">
              <w:rPr>
                <w:rFonts w:hint="eastAsia"/>
              </w:rPr>
              <w:t xml:space="preserve"> (</w:t>
            </w:r>
            <w:r w:rsidR="004464F3">
              <w:rPr>
                <w:rFonts w:hint="eastAsia"/>
              </w:rPr>
              <w:t>例如</w:t>
            </w:r>
            <w:r w:rsidR="004464F3">
              <w:rPr>
                <w:rFonts w:hint="eastAsia"/>
              </w:rPr>
              <w:t xml:space="preserve"> </w:t>
            </w:r>
            <w:r w:rsidR="004464F3">
              <w:rPr>
                <w:rFonts w:ascii="新細明體" w:hAnsi="新細明體" w:hint="eastAsia"/>
              </w:rPr>
              <w:t>FOR0</w:t>
            </w:r>
            <w:r w:rsidR="004464F3" w:rsidRPr="00EA5B58">
              <w:rPr>
                <w:rFonts w:hint="eastAsia"/>
              </w:rPr>
              <w:t>)</w:t>
            </w:r>
          </w:p>
          <w:p w:rsidR="00D47F74" w:rsidRDefault="00D47F74" w:rsidP="00D47F74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輸出標記</w:t>
            </w:r>
          </w:p>
          <w:p w:rsidR="00D47F74" w:rsidRPr="00EA5B58" w:rsidRDefault="00D47F74" w:rsidP="00D47F74">
            <w:r>
              <w:rPr>
                <w:rFonts w:hint="eastAsia"/>
              </w:rPr>
              <w:t>如果是指定運算</w:t>
            </w:r>
            <w:r>
              <w:rPr>
                <w:rFonts w:hint="eastAsia"/>
              </w:rPr>
              <w:t xml:space="preserve"> = (</w:t>
            </w:r>
            <w:r>
              <w:rPr>
                <w:rFonts w:hint="eastAsia"/>
              </w:rPr>
              <w:t>例如</w:t>
            </w:r>
            <w:r>
              <w:rPr>
                <w:rFonts w:hint="eastAsia"/>
              </w:rPr>
              <w:t xml:space="preserve"> </w:t>
            </w:r>
            <w:r w:rsidRPr="00EA5B58">
              <w:rPr>
                <w:rFonts w:eastAsia="SimHei"/>
              </w:rPr>
              <w:t>=</w:t>
            </w:r>
            <w:r w:rsidRPr="00EA5B58">
              <w:rPr>
                <w:rFonts w:hint="eastAsia"/>
              </w:rPr>
              <w:t xml:space="preserve"> </w:t>
            </w:r>
            <w:r w:rsidRPr="00EA5B58">
              <w:rPr>
                <w:rFonts w:eastAsia="SimHei"/>
              </w:rPr>
              <w:t>T0</w:t>
            </w:r>
            <w:r w:rsidRPr="00EA5B58">
              <w:rPr>
                <w:rFonts w:hint="eastAsia"/>
              </w:rPr>
              <w:t xml:space="preserve"> </w:t>
            </w:r>
            <w:r w:rsidRPr="00EA5B58">
              <w:rPr>
                <w:rFonts w:eastAsia="SimHei"/>
              </w:rPr>
              <w:t>sum</w:t>
            </w:r>
            <w:r w:rsidRPr="00EA5B58">
              <w:rPr>
                <w:rFonts w:hint="eastAsia"/>
              </w:rPr>
              <w:t>)</w:t>
            </w:r>
          </w:p>
          <w:p w:rsidR="00D47F74" w:rsidRDefault="00D47F74" w:rsidP="00D47F74">
            <w:r>
              <w:rPr>
                <w:rFonts w:hint="eastAsia"/>
              </w:rPr>
              <w:t xml:space="preserve">  (</w:t>
            </w:r>
            <w:r>
              <w:rPr>
                <w:rFonts w:hint="eastAsia"/>
              </w:rPr>
              <w:t>例如：輸出</w:t>
            </w:r>
            <w:r>
              <w:rPr>
                <w:rFonts w:hint="eastAsia"/>
              </w:rPr>
              <w:t xml:space="preserve"> LD R1, T0)</w:t>
            </w:r>
          </w:p>
          <w:p w:rsidR="00D47F74" w:rsidRDefault="00D47F74" w:rsidP="00D47F74">
            <w:r>
              <w:rPr>
                <w:rFonts w:hint="eastAsia"/>
              </w:rPr>
              <w:t xml:space="preserve">  (</w:t>
            </w:r>
            <w:r>
              <w:rPr>
                <w:rFonts w:hint="eastAsia"/>
              </w:rPr>
              <w:t>例如：輸出</w:t>
            </w:r>
            <w:r>
              <w:rPr>
                <w:rFonts w:hint="eastAsia"/>
              </w:rPr>
              <w:t xml:space="preserve"> ST R1, sum)</w:t>
            </w:r>
          </w:p>
          <w:p w:rsidR="00D47F74" w:rsidRPr="00EA5B58" w:rsidRDefault="00D47F74" w:rsidP="00D47F74">
            <w:pPr>
              <w:rPr>
                <w:rFonts w:ascii="新細明體" w:hAnsi="新細明體"/>
              </w:rPr>
            </w:pPr>
            <w:r>
              <w:rPr>
                <w:rFonts w:hint="eastAsia"/>
              </w:rPr>
              <w:t>如果是加減乘除</w:t>
            </w:r>
            <w:r>
              <w:rPr>
                <w:rFonts w:hint="eastAsia"/>
              </w:rPr>
              <w:t xml:space="preserve"> (</w:t>
            </w:r>
            <w:r>
              <w:rPr>
                <w:rFonts w:hint="eastAsia"/>
              </w:rPr>
              <w:t>例如：</w:t>
            </w:r>
            <w:r w:rsidRPr="00EA5B58">
              <w:rPr>
                <w:rFonts w:eastAsia="SimHei"/>
              </w:rPr>
              <w:t>+</w:t>
            </w:r>
            <w:r w:rsidRPr="00EA5B58">
              <w:rPr>
                <w:rFonts w:ascii="新細明體" w:hAnsi="新細明體" w:hint="eastAsia"/>
              </w:rPr>
              <w:t xml:space="preserve"> </w:t>
            </w:r>
            <w:r w:rsidRPr="00EA5B58">
              <w:rPr>
                <w:rFonts w:eastAsia="SimHei"/>
              </w:rPr>
              <w:t>sum</w:t>
            </w:r>
            <w:r w:rsidRPr="00EA5B58">
              <w:rPr>
                <w:rFonts w:ascii="新細明體" w:hAnsi="新細明體" w:hint="eastAsia"/>
              </w:rPr>
              <w:t xml:space="preserve"> </w:t>
            </w:r>
            <w:r w:rsidRPr="00EA5B58">
              <w:rPr>
                <w:rFonts w:hint="eastAsia"/>
              </w:rPr>
              <w:t>i</w:t>
            </w:r>
            <w:r w:rsidRPr="00EA5B58">
              <w:rPr>
                <w:rFonts w:ascii="新細明體" w:hAnsi="新細明體" w:hint="eastAsia"/>
              </w:rPr>
              <w:t xml:space="preserve"> </w:t>
            </w:r>
            <w:r w:rsidRPr="00EA5B58">
              <w:rPr>
                <w:rFonts w:eastAsia="SimHei"/>
              </w:rPr>
              <w:t>T0</w:t>
            </w:r>
            <w:r w:rsidRPr="00EA5B58">
              <w:rPr>
                <w:rFonts w:ascii="新細明體" w:hAnsi="新細明體" w:hint="eastAsia"/>
              </w:rPr>
              <w:t>)</w:t>
            </w:r>
          </w:p>
          <w:p w:rsidR="00D47F74" w:rsidRDefault="00D47F74" w:rsidP="00D47F74">
            <w:r w:rsidRPr="00EA5B58">
              <w:rPr>
                <w:rFonts w:ascii="新細明體" w:hAnsi="新細明體" w:hint="eastAsia"/>
              </w:rPr>
              <w:t xml:space="preserve">  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例如：輸出</w:t>
            </w:r>
            <w:r>
              <w:rPr>
                <w:rFonts w:hint="eastAsia"/>
              </w:rPr>
              <w:t xml:space="preserve"> LD R1, sum)</w:t>
            </w:r>
          </w:p>
          <w:p w:rsidR="00D47F74" w:rsidRDefault="00D47F74" w:rsidP="00D47F74">
            <w:r w:rsidRPr="00EA5B58">
              <w:rPr>
                <w:rFonts w:ascii="新細明體" w:hAnsi="新細明體" w:hint="eastAsia"/>
              </w:rPr>
              <w:t xml:space="preserve">  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例如：輸出</w:t>
            </w:r>
            <w:r>
              <w:rPr>
                <w:rFonts w:hint="eastAsia"/>
              </w:rPr>
              <w:t xml:space="preserve"> LD R2, i)</w:t>
            </w:r>
          </w:p>
          <w:p w:rsidR="00D47F74" w:rsidRDefault="00D47F74" w:rsidP="00D47F74">
            <w:r w:rsidRPr="00EA5B58">
              <w:rPr>
                <w:rFonts w:ascii="新細明體" w:hAnsi="新細明體" w:hint="eastAsia"/>
              </w:rPr>
              <w:t xml:space="preserve">  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例如：輸出</w:t>
            </w:r>
            <w:r>
              <w:rPr>
                <w:rFonts w:hint="eastAsia"/>
              </w:rPr>
              <w:t xml:space="preserve"> ADD R3, R</w:t>
            </w:r>
            <w:r w:rsidR="0013686B">
              <w:rPr>
                <w:rFonts w:hint="eastAsia"/>
              </w:rPr>
              <w:t>1</w:t>
            </w:r>
            <w:r>
              <w:rPr>
                <w:rFonts w:hint="eastAsia"/>
              </w:rPr>
              <w:t>, R</w:t>
            </w:r>
            <w:r w:rsidR="0013686B">
              <w:rPr>
                <w:rFonts w:hint="eastAsia"/>
              </w:rPr>
              <w:t>2</w:t>
            </w:r>
            <w:r>
              <w:rPr>
                <w:rFonts w:hint="eastAsia"/>
              </w:rPr>
              <w:t>)</w:t>
            </w:r>
          </w:p>
          <w:p w:rsidR="00D47F74" w:rsidRDefault="00D47F74" w:rsidP="00D47F74">
            <w:r w:rsidRPr="00EA5B58">
              <w:rPr>
                <w:rFonts w:ascii="新細明體" w:hAnsi="新細明體" w:hint="eastAsia"/>
              </w:rPr>
              <w:t xml:space="preserve">  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例如：輸出</w:t>
            </w:r>
            <w:r>
              <w:rPr>
                <w:rFonts w:hint="eastAsia"/>
              </w:rPr>
              <w:t xml:space="preserve"> LD R1, sum)</w:t>
            </w:r>
          </w:p>
          <w:p w:rsidR="00D47F74" w:rsidRPr="00EA5B58" w:rsidRDefault="00430051" w:rsidP="00D47F74">
            <w:pPr>
              <w:rPr>
                <w:rFonts w:ascii="新細明體" w:hAnsi="新細明體"/>
              </w:rPr>
            </w:pPr>
            <w:r>
              <w:rPr>
                <w:rFonts w:hint="eastAsia"/>
              </w:rPr>
              <w:t>如果是</w:t>
            </w:r>
            <w:r>
              <w:rPr>
                <w:rFonts w:hint="eastAsia"/>
              </w:rPr>
              <w:t xml:space="preserve">CMP </w:t>
            </w:r>
            <w:r>
              <w:rPr>
                <w:rFonts w:hint="eastAsia"/>
              </w:rPr>
              <w:t>比較</w:t>
            </w:r>
            <w:r>
              <w:rPr>
                <w:rFonts w:hint="eastAsia"/>
              </w:rPr>
              <w:t xml:space="preserve"> (</w:t>
            </w:r>
            <w:r>
              <w:rPr>
                <w:rFonts w:hint="eastAsia"/>
              </w:rPr>
              <w:t>例如：</w:t>
            </w:r>
            <w:r w:rsidRPr="00EA5B58">
              <w:rPr>
                <w:rFonts w:eastAsia="SimHei"/>
              </w:rPr>
              <w:t>CMP</w:t>
            </w:r>
            <w:r w:rsidRPr="00EA5B58">
              <w:rPr>
                <w:rFonts w:ascii="新細明體" w:hAnsi="新細明體" w:hint="eastAsia"/>
              </w:rPr>
              <w:t xml:space="preserve"> i </w:t>
            </w:r>
            <w:r w:rsidRPr="00EA5B58">
              <w:rPr>
                <w:rFonts w:eastAsia="SimHei"/>
              </w:rPr>
              <w:t>10</w:t>
            </w:r>
            <w:r w:rsidRPr="00EA5B58">
              <w:rPr>
                <w:rFonts w:ascii="新細明體" w:hAnsi="新細明體" w:hint="eastAsia"/>
              </w:rPr>
              <w:t>)</w:t>
            </w:r>
          </w:p>
          <w:p w:rsidR="00D47F74" w:rsidRDefault="00D47F74" w:rsidP="00D47F74">
            <w:r w:rsidRPr="00EA5B58">
              <w:rPr>
                <w:rFonts w:ascii="新細明體" w:hAnsi="新細明體" w:hint="eastAsia"/>
              </w:rPr>
              <w:t xml:space="preserve">  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例如：輸出</w:t>
            </w:r>
            <w:r>
              <w:rPr>
                <w:rFonts w:hint="eastAsia"/>
              </w:rPr>
              <w:t xml:space="preserve"> LD R1, </w:t>
            </w:r>
            <w:r w:rsidR="00430051">
              <w:rPr>
                <w:rFonts w:hint="eastAsia"/>
              </w:rPr>
              <w:t>i</w:t>
            </w:r>
            <w:r>
              <w:rPr>
                <w:rFonts w:hint="eastAsia"/>
              </w:rPr>
              <w:t>)</w:t>
            </w:r>
          </w:p>
          <w:p w:rsidR="00D47F74" w:rsidRDefault="00D47F74" w:rsidP="00D47F74">
            <w:r w:rsidRPr="00EA5B58">
              <w:rPr>
                <w:rFonts w:ascii="新細明體" w:hAnsi="新細明體" w:hint="eastAsia"/>
              </w:rPr>
              <w:t xml:space="preserve">  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例如：輸出</w:t>
            </w:r>
            <w:r>
              <w:rPr>
                <w:rFonts w:hint="eastAsia"/>
              </w:rPr>
              <w:t xml:space="preserve"> LD</w:t>
            </w:r>
            <w:r w:rsidR="00647B02">
              <w:rPr>
                <w:rFonts w:hint="eastAsia"/>
              </w:rPr>
              <w:t>I</w:t>
            </w:r>
            <w:r>
              <w:rPr>
                <w:rFonts w:hint="eastAsia"/>
              </w:rPr>
              <w:t xml:space="preserve"> R</w:t>
            </w:r>
            <w:r w:rsidR="00430051">
              <w:rPr>
                <w:rFonts w:hint="eastAsia"/>
              </w:rPr>
              <w:t>2</w:t>
            </w:r>
            <w:r>
              <w:rPr>
                <w:rFonts w:hint="eastAsia"/>
              </w:rPr>
              <w:t xml:space="preserve">, </w:t>
            </w:r>
            <w:r w:rsidR="00647B02">
              <w:rPr>
                <w:rFonts w:hint="eastAsia"/>
              </w:rPr>
              <w:t>10</w:t>
            </w:r>
            <w:r>
              <w:rPr>
                <w:rFonts w:hint="eastAsia"/>
              </w:rPr>
              <w:t>)</w:t>
            </w:r>
          </w:p>
          <w:p w:rsidR="00D47F74" w:rsidRDefault="00D47F74" w:rsidP="00D47F74">
            <w:r w:rsidRPr="00EA5B58">
              <w:rPr>
                <w:rFonts w:ascii="新細明體" w:hAnsi="新細明體" w:hint="eastAsia"/>
              </w:rPr>
              <w:t xml:space="preserve">  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例如：輸出</w:t>
            </w:r>
            <w:r>
              <w:rPr>
                <w:rFonts w:hint="eastAsia"/>
              </w:rPr>
              <w:t xml:space="preserve"> </w:t>
            </w:r>
            <w:r w:rsidR="00647B02">
              <w:rPr>
                <w:rFonts w:hint="eastAsia"/>
              </w:rPr>
              <w:t>CMP</w:t>
            </w:r>
            <w:r>
              <w:rPr>
                <w:rFonts w:hint="eastAsia"/>
              </w:rPr>
              <w:t xml:space="preserve"> R1, </w:t>
            </w:r>
            <w:r w:rsidR="00647B02">
              <w:rPr>
                <w:rFonts w:hint="eastAsia"/>
              </w:rPr>
              <w:t>R2</w:t>
            </w:r>
            <w:r>
              <w:rPr>
                <w:rFonts w:hint="eastAsia"/>
              </w:rPr>
              <w:t>)</w:t>
            </w:r>
          </w:p>
          <w:p w:rsidR="00D47F74" w:rsidRPr="00EA5B58" w:rsidRDefault="00647B02" w:rsidP="00D47F74">
            <w:pPr>
              <w:rPr>
                <w:rFonts w:ascii="新細明體" w:hAnsi="新細明體"/>
              </w:rPr>
            </w:pPr>
            <w:r>
              <w:rPr>
                <w:rFonts w:hint="eastAsia"/>
              </w:rPr>
              <w:t>如果是跳躍</w:t>
            </w:r>
            <w:r>
              <w:rPr>
                <w:rFonts w:hint="eastAsia"/>
              </w:rPr>
              <w:t xml:space="preserve"> (</w:t>
            </w:r>
            <w:r>
              <w:rPr>
                <w:rFonts w:hint="eastAsia"/>
              </w:rPr>
              <w:t>例如：</w:t>
            </w:r>
            <w:r w:rsidRPr="00EA5B58">
              <w:rPr>
                <w:rFonts w:eastAsia="SimHei"/>
              </w:rPr>
              <w:t>J</w:t>
            </w:r>
            <w:r w:rsidRPr="00EA5B58">
              <w:rPr>
                <w:rFonts w:ascii="新細明體" w:hAnsi="新細明體" w:hint="eastAsia"/>
              </w:rPr>
              <w:t xml:space="preserve"> </w:t>
            </w:r>
            <w:r w:rsidRPr="00EA5B58">
              <w:rPr>
                <w:rFonts w:eastAsia="SimHei"/>
              </w:rPr>
              <w:t>&gt;</w:t>
            </w:r>
            <w:r w:rsidRPr="00EA5B58">
              <w:rPr>
                <w:rFonts w:ascii="新細明體" w:hAnsi="新細明體" w:hint="eastAsia"/>
              </w:rPr>
              <w:t xml:space="preserve"> </w:t>
            </w:r>
            <w:r w:rsidRPr="00EA5B58">
              <w:rPr>
                <w:rFonts w:eastAsia="SimHei"/>
              </w:rPr>
              <w:t>_FOR0</w:t>
            </w:r>
            <w:r w:rsidRPr="00EA5B58">
              <w:rPr>
                <w:rFonts w:ascii="新細明體" w:hAnsi="新細明體" w:hint="eastAsia"/>
              </w:rPr>
              <w:t>)</w:t>
            </w:r>
          </w:p>
          <w:p w:rsidR="00D47F74" w:rsidRDefault="00D47F74" w:rsidP="00D47F74">
            <w:r w:rsidRPr="00EA5B58">
              <w:rPr>
                <w:rFonts w:ascii="新細明體" w:hAnsi="新細明體" w:hint="eastAsia"/>
              </w:rPr>
              <w:t xml:space="preserve">  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例如：</w:t>
            </w:r>
            <w:r w:rsidR="00647B02">
              <w:rPr>
                <w:rFonts w:hint="eastAsia"/>
              </w:rPr>
              <w:t>將</w:t>
            </w:r>
            <w:r w:rsidR="00647B02">
              <w:rPr>
                <w:rFonts w:hint="eastAsia"/>
              </w:rPr>
              <w:t xml:space="preserve"> J &gt; </w:t>
            </w:r>
            <w:r w:rsidR="00647B02">
              <w:rPr>
                <w:rFonts w:hint="eastAsia"/>
              </w:rPr>
              <w:t>改為</w:t>
            </w:r>
            <w:r w:rsidR="00647B02">
              <w:rPr>
                <w:rFonts w:hint="eastAsia"/>
              </w:rPr>
              <w:t xml:space="preserve"> JGT</w:t>
            </w:r>
            <w:r>
              <w:rPr>
                <w:rFonts w:hint="eastAsia"/>
              </w:rPr>
              <w:t>)</w:t>
            </w:r>
          </w:p>
          <w:p w:rsidR="00D47F74" w:rsidRDefault="00647B02" w:rsidP="00D47F74">
            <w:r w:rsidRPr="00EA5B58">
              <w:rPr>
                <w:rFonts w:ascii="新細明體" w:hAnsi="新細明體" w:hint="eastAsia"/>
              </w:rPr>
              <w:t xml:space="preserve">  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例如：輸出</w:t>
            </w:r>
            <w:r>
              <w:rPr>
                <w:rFonts w:hint="eastAsia"/>
              </w:rPr>
              <w:t xml:space="preserve"> JGT _FOR0)</w:t>
            </w:r>
          </w:p>
          <w:p w:rsidR="00647B02" w:rsidRPr="00EA5B58" w:rsidRDefault="00647B02" w:rsidP="00D47F74">
            <w:pPr>
              <w:rPr>
                <w:rFonts w:ascii="新細明體" w:hAnsi="新細明體"/>
              </w:rPr>
            </w:pPr>
            <w:r>
              <w:rPr>
                <w:rFonts w:hint="eastAsia"/>
              </w:rPr>
              <w:t>如果是</w:t>
            </w:r>
            <w:r>
              <w:rPr>
                <w:rFonts w:hint="eastAsia"/>
              </w:rPr>
              <w:t xml:space="preserve"> RET (</w:t>
            </w:r>
            <w:r>
              <w:rPr>
                <w:rFonts w:hint="eastAsia"/>
              </w:rPr>
              <w:t>例如：</w:t>
            </w:r>
            <w:r>
              <w:rPr>
                <w:rFonts w:hint="eastAsia"/>
              </w:rPr>
              <w:t>RET sum</w:t>
            </w:r>
            <w:r w:rsidRPr="00EA5B58">
              <w:rPr>
                <w:rFonts w:ascii="新細明體" w:hAnsi="新細明體" w:hint="eastAsia"/>
              </w:rPr>
              <w:t>)</w:t>
            </w:r>
          </w:p>
          <w:p w:rsidR="00D47F74" w:rsidRDefault="00D47F74" w:rsidP="00D47F74">
            <w:r w:rsidRPr="00EA5B58">
              <w:rPr>
                <w:rFonts w:ascii="新細明體" w:hAnsi="新細明體" w:hint="eastAsia"/>
              </w:rPr>
              <w:t xml:space="preserve">  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例如：輸出</w:t>
            </w:r>
            <w:r>
              <w:rPr>
                <w:rFonts w:hint="eastAsia"/>
              </w:rPr>
              <w:t xml:space="preserve"> LD R1, sum)</w:t>
            </w:r>
          </w:p>
          <w:p w:rsidR="00D47F74" w:rsidRDefault="00D47F74" w:rsidP="00647B02">
            <w:r w:rsidRPr="00EA5B58">
              <w:rPr>
                <w:rFonts w:ascii="新細明體" w:hAnsi="新細明體" w:hint="eastAsia"/>
              </w:rPr>
              <w:t xml:space="preserve">  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例如：輸出</w:t>
            </w:r>
            <w:r w:rsidR="00647B02">
              <w:rPr>
                <w:rFonts w:hint="eastAsia"/>
              </w:rPr>
              <w:t>RET</w:t>
            </w:r>
            <w:r>
              <w:rPr>
                <w:rFonts w:hint="eastAsia"/>
              </w:rPr>
              <w:t>)</w:t>
            </w:r>
          </w:p>
          <w:p w:rsidR="00647B02" w:rsidRDefault="00647B02" w:rsidP="00647B02"/>
          <w:p w:rsidR="00647B02" w:rsidRDefault="00647B02" w:rsidP="00647B02"/>
          <w:p w:rsidR="00647B02" w:rsidRDefault="00647B02" w:rsidP="00647B02"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例如：</w:t>
            </w:r>
            <w:r>
              <w:rPr>
                <w:rFonts w:hint="eastAsia"/>
              </w:rPr>
              <w:t xml:space="preserve">LD R2, 10 </w:t>
            </w:r>
            <w:r>
              <w:rPr>
                <w:rFonts w:hint="eastAsia"/>
              </w:rPr>
              <w:t>改為</w:t>
            </w:r>
            <w:r>
              <w:rPr>
                <w:rFonts w:hint="eastAsia"/>
              </w:rPr>
              <w:t xml:space="preserve"> LDI R2, 10)</w:t>
            </w:r>
          </w:p>
          <w:p w:rsidR="00647B02" w:rsidRDefault="00647B02" w:rsidP="00647B02">
            <w:r>
              <w:rPr>
                <w:rFonts w:hint="eastAsia"/>
              </w:rPr>
              <w:t>如果</w:t>
            </w:r>
            <w:r>
              <w:rPr>
                <w:rFonts w:hint="eastAsia"/>
              </w:rPr>
              <w:t xml:space="preserve"> op </w:t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 xml:space="preserve"> LD </w:t>
            </w:r>
            <w:r>
              <w:rPr>
                <w:rFonts w:hint="eastAsia"/>
              </w:rPr>
              <w:t>且</w:t>
            </w:r>
            <w:r>
              <w:rPr>
                <w:rFonts w:hint="eastAsia"/>
              </w:rPr>
              <w:t xml:space="preserve"> p2 </w:t>
            </w:r>
            <w:r>
              <w:rPr>
                <w:rFonts w:hint="eastAsia"/>
              </w:rPr>
              <w:t>是整數</w:t>
            </w:r>
          </w:p>
          <w:p w:rsidR="00647B02" w:rsidRDefault="00647B02" w:rsidP="00647B02">
            <w:r>
              <w:rPr>
                <w:rFonts w:hint="eastAsia"/>
              </w:rPr>
              <w:lastRenderedPageBreak/>
              <w:t xml:space="preserve">  </w:t>
            </w:r>
            <w:r>
              <w:rPr>
                <w:rFonts w:hint="eastAsia"/>
              </w:rPr>
              <w:t>將</w:t>
            </w:r>
            <w:r>
              <w:rPr>
                <w:rFonts w:hint="eastAsia"/>
              </w:rPr>
              <w:t xml:space="preserve"> op </w:t>
            </w:r>
            <w:r>
              <w:rPr>
                <w:rFonts w:hint="eastAsia"/>
              </w:rPr>
              <w:t>改為</w:t>
            </w:r>
            <w:r>
              <w:rPr>
                <w:rFonts w:hint="eastAsia"/>
              </w:rPr>
              <w:t xml:space="preserve"> LDI</w:t>
            </w:r>
          </w:p>
          <w:p w:rsidR="00647B02" w:rsidRDefault="00647B02" w:rsidP="00647B02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輸出該指令</w:t>
            </w:r>
          </w:p>
        </w:tc>
      </w:tr>
    </w:tbl>
    <w:p w:rsidR="00541D3B" w:rsidRDefault="00541D3B" w:rsidP="00541D3B">
      <w:pPr>
        <w:pStyle w:val="a8"/>
        <w:jc w:val="center"/>
      </w:pPr>
      <w:bookmarkStart w:id="39" w:name="_Ref258762380"/>
      <w:r>
        <w:rPr>
          <w:rFonts w:hint="eastAsia"/>
        </w:rPr>
        <w:lastRenderedPageBreak/>
        <w:t>圖</w:t>
      </w:r>
      <w:r>
        <w:rPr>
          <w:rFonts w:hint="eastAsia"/>
        </w:rPr>
        <w:t xml:space="preserve"> </w:t>
      </w:r>
      <w:fldSimple w:instr=" STYLEREF 1 \s ">
        <w:r w:rsidR="00FB3CC2">
          <w:rPr>
            <w:noProof/>
          </w:rPr>
          <w:t>8</w:t>
        </w:r>
      </w:fldSimple>
      <w:r>
        <w:t>.</w:t>
      </w:r>
      <w:r w:rsidR="00850036"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圖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 w:rsidR="00850036">
        <w:fldChar w:fldCharType="separate"/>
      </w:r>
      <w:r w:rsidR="00FB3CC2">
        <w:rPr>
          <w:noProof/>
        </w:rPr>
        <w:t>14</w:t>
      </w:r>
      <w:r w:rsidR="00850036">
        <w:fldChar w:fldCharType="end"/>
      </w:r>
      <w:bookmarkEnd w:id="39"/>
      <w:r>
        <w:rPr>
          <w:rFonts w:hint="eastAsia"/>
        </w:rPr>
        <w:t xml:space="preserve"> </w:t>
      </w:r>
      <w:r>
        <w:rPr>
          <w:rFonts w:hint="eastAsia"/>
        </w:rPr>
        <w:t>將中間碼轉換為</w:t>
      </w:r>
      <w:r>
        <w:rPr>
          <w:rFonts w:hint="eastAsia"/>
        </w:rPr>
        <w:t xml:space="preserve"> CPU0 </w:t>
      </w:r>
      <w:r>
        <w:rPr>
          <w:rFonts w:hint="eastAsia"/>
        </w:rPr>
        <w:t>組合語言的演算法</w:t>
      </w:r>
      <w:r>
        <w:t xml:space="preserve"> </w:t>
      </w:r>
    </w:p>
    <w:p w:rsidR="00A04545" w:rsidRPr="00541D3B" w:rsidRDefault="00A04545" w:rsidP="0037171F"/>
    <w:p w:rsidR="00655A55" w:rsidRDefault="00655A55" w:rsidP="00655A55">
      <w:pPr>
        <w:pStyle w:val="2"/>
        <w:numPr>
          <w:ilvl w:val="1"/>
          <w:numId w:val="5"/>
        </w:numPr>
      </w:pPr>
      <w:bookmarkStart w:id="40" w:name="_Ref258758760"/>
      <w:r>
        <w:rPr>
          <w:rFonts w:hint="eastAsia"/>
        </w:rPr>
        <w:t>最佳化</w:t>
      </w:r>
      <w:bookmarkEnd w:id="40"/>
    </w:p>
    <w:p w:rsidR="00655A55" w:rsidRDefault="00F409B8" w:rsidP="0037171F">
      <w:r>
        <w:rPr>
          <w:rFonts w:hint="eastAsia"/>
        </w:rPr>
        <w:t>對於商業用的編譯器而言，最佳化是非常重要的功能，否則編譯出來的執行檔將會又大又慢，因此編譯器必須盡可能</w:t>
      </w:r>
      <w:r w:rsidR="004464F3">
        <w:rPr>
          <w:rFonts w:hint="eastAsia"/>
        </w:rPr>
        <w:t>的</w:t>
      </w:r>
      <w:r>
        <w:rPr>
          <w:rFonts w:hint="eastAsia"/>
        </w:rPr>
        <w:t>將輸出的組合語言最佳化，以提高程式的效率。</w:t>
      </w:r>
    </w:p>
    <w:p w:rsidR="00F409B8" w:rsidRPr="004464F3" w:rsidRDefault="00F409B8" w:rsidP="0037171F"/>
    <w:p w:rsidR="001F7338" w:rsidRDefault="00850036" w:rsidP="0037171F">
      <w:r>
        <w:fldChar w:fldCharType="begin"/>
      </w:r>
      <w:r w:rsidR="001F7338">
        <w:instrText xml:space="preserve"> </w:instrText>
      </w:r>
      <w:r w:rsidR="001F7338">
        <w:rPr>
          <w:rFonts w:hint="eastAsia"/>
        </w:rPr>
        <w:instrText>REF _Ref258762744 \h</w:instrText>
      </w:r>
      <w:r w:rsidR="001F7338">
        <w:instrText xml:space="preserve"> </w:instrText>
      </w:r>
      <w:r>
        <w:fldChar w:fldCharType="separate"/>
      </w:r>
      <w:r w:rsidR="00FB3CC2">
        <w:rPr>
          <w:rFonts w:hint="eastAsia"/>
        </w:rPr>
        <w:t>範例</w:t>
      </w:r>
      <w:r w:rsidR="00FB3CC2">
        <w:rPr>
          <w:rFonts w:hint="eastAsia"/>
        </w:rPr>
        <w:t xml:space="preserve"> </w:t>
      </w:r>
      <w:r w:rsidR="00FB3CC2">
        <w:rPr>
          <w:noProof/>
        </w:rPr>
        <w:t>8</w:t>
      </w:r>
      <w:r w:rsidR="00FB3CC2">
        <w:t>.</w:t>
      </w:r>
      <w:r w:rsidR="00FB3CC2">
        <w:rPr>
          <w:noProof/>
        </w:rPr>
        <w:t>5</w:t>
      </w:r>
      <w:r>
        <w:fldChar w:fldCharType="end"/>
      </w:r>
      <w:r w:rsidR="001F7338">
        <w:rPr>
          <w:rFonts w:hint="eastAsia"/>
        </w:rPr>
        <w:t>顯示了兩個</w:t>
      </w:r>
      <w:r w:rsidR="001F7338">
        <w:rPr>
          <w:rFonts w:hint="eastAsia"/>
        </w:rPr>
        <w:t xml:space="preserve"> CPU0 </w:t>
      </w:r>
      <w:r w:rsidR="001F7338">
        <w:rPr>
          <w:rFonts w:hint="eastAsia"/>
        </w:rPr>
        <w:t>組合語言的對照版本，其中</w:t>
      </w:r>
      <w:r w:rsidR="004464F3">
        <w:rPr>
          <w:rFonts w:hint="eastAsia"/>
        </w:rPr>
        <w:t xml:space="preserve"> </w:t>
      </w:r>
      <w:r w:rsidR="001F7338">
        <w:rPr>
          <w:rFonts w:hint="eastAsia"/>
        </w:rPr>
        <w:t xml:space="preserve">(b) </w:t>
      </w:r>
      <w:r w:rsidR="004464F3">
        <w:rPr>
          <w:rFonts w:hint="eastAsia"/>
        </w:rPr>
        <w:t>欄</w:t>
      </w:r>
      <w:r w:rsidR="001F7338">
        <w:rPr>
          <w:rFonts w:hint="eastAsia"/>
        </w:rPr>
        <w:t>是沒有最佳化的組合語言，而</w:t>
      </w:r>
      <w:r w:rsidR="004464F3">
        <w:rPr>
          <w:rFonts w:hint="eastAsia"/>
        </w:rPr>
        <w:t xml:space="preserve"> </w:t>
      </w:r>
      <w:r w:rsidR="001F7338">
        <w:rPr>
          <w:rFonts w:hint="eastAsia"/>
        </w:rPr>
        <w:t xml:space="preserve">(c) </w:t>
      </w:r>
      <w:r w:rsidR="004464F3">
        <w:rPr>
          <w:rFonts w:hint="eastAsia"/>
        </w:rPr>
        <w:t>欄</w:t>
      </w:r>
      <w:r w:rsidR="001F7338">
        <w:rPr>
          <w:rFonts w:hint="eastAsia"/>
        </w:rPr>
        <w:t>則是最佳化後的結果。這兩個組合語言都是由</w:t>
      </w:r>
      <w:r w:rsidR="004464F3">
        <w:rPr>
          <w:rFonts w:hint="eastAsia"/>
        </w:rPr>
        <w:t xml:space="preserve"> </w:t>
      </w:r>
      <w:r w:rsidR="001F7338">
        <w:rPr>
          <w:rFonts w:hint="eastAsia"/>
        </w:rPr>
        <w:t xml:space="preserve">(a) </w:t>
      </w:r>
      <w:r w:rsidR="004464F3">
        <w:rPr>
          <w:rFonts w:hint="eastAsia"/>
        </w:rPr>
        <w:t>欄</w:t>
      </w:r>
      <w:r w:rsidR="001F7338">
        <w:rPr>
          <w:rFonts w:hint="eastAsia"/>
        </w:rPr>
        <w:t>的中間碼轉換而來的，您可以看出</w:t>
      </w:r>
      <w:r w:rsidR="004464F3">
        <w:rPr>
          <w:rFonts w:hint="eastAsia"/>
        </w:rPr>
        <w:t>有最佳化的版本程式較短</w:t>
      </w:r>
      <w:r w:rsidR="001F7338">
        <w:rPr>
          <w:rFonts w:hint="eastAsia"/>
        </w:rPr>
        <w:t>，而且效率會明顯變好。</w:t>
      </w:r>
    </w:p>
    <w:p w:rsidR="000F3628" w:rsidRPr="004464F3" w:rsidRDefault="000F3628" w:rsidP="000F3628"/>
    <w:p w:rsidR="000F3628" w:rsidRDefault="000F3628" w:rsidP="000F3628">
      <w:pPr>
        <w:pStyle w:val="a8"/>
      </w:pPr>
      <w:bookmarkStart w:id="41" w:name="_Ref258762744"/>
      <w:r>
        <w:rPr>
          <w:rFonts w:hint="eastAsia"/>
        </w:rPr>
        <w:t>範例</w:t>
      </w:r>
      <w:r>
        <w:rPr>
          <w:rFonts w:hint="eastAsia"/>
        </w:rPr>
        <w:t xml:space="preserve"> </w:t>
      </w:r>
      <w:fldSimple w:instr=" STYLEREF 1 \s ">
        <w:r w:rsidR="00FB3CC2">
          <w:rPr>
            <w:noProof/>
          </w:rPr>
          <w:t>8</w:t>
        </w:r>
      </w:fldSimple>
      <w:r>
        <w:t>.</w:t>
      </w:r>
      <w:r w:rsidR="00850036"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範例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 w:rsidR="00850036">
        <w:fldChar w:fldCharType="separate"/>
      </w:r>
      <w:r w:rsidR="00FB3CC2">
        <w:rPr>
          <w:noProof/>
        </w:rPr>
        <w:t>5</w:t>
      </w:r>
      <w:r w:rsidR="00850036">
        <w:fldChar w:fldCharType="end"/>
      </w:r>
      <w:bookmarkEnd w:id="41"/>
      <w:r>
        <w:rPr>
          <w:rFonts w:hint="eastAsia"/>
        </w:rPr>
        <w:t>最佳化的範例</w:t>
      </w:r>
    </w:p>
    <w:tbl>
      <w:tblPr>
        <w:tblW w:w="87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675"/>
        <w:gridCol w:w="2835"/>
        <w:gridCol w:w="2694"/>
        <w:gridCol w:w="2551"/>
      </w:tblGrid>
      <w:tr w:rsidR="000F3628" w:rsidRPr="00863D87" w:rsidTr="00EA5B58">
        <w:tc>
          <w:tcPr>
            <w:tcW w:w="675" w:type="dxa"/>
          </w:tcPr>
          <w:p w:rsidR="000F3628" w:rsidRPr="00863D87" w:rsidRDefault="000F3628" w:rsidP="00EA5B58"/>
        </w:tc>
        <w:tc>
          <w:tcPr>
            <w:tcW w:w="2835" w:type="dxa"/>
          </w:tcPr>
          <w:p w:rsidR="000F3628" w:rsidRPr="00863D87" w:rsidRDefault="000F3628" w:rsidP="000F3628">
            <w:pPr>
              <w:pStyle w:val="a3"/>
              <w:numPr>
                <w:ilvl w:val="0"/>
                <w:numId w:val="9"/>
              </w:numPr>
              <w:ind w:leftChars="0"/>
            </w:pPr>
            <w:r w:rsidRPr="00863D87">
              <w:rPr>
                <w:rFonts w:hint="eastAsia"/>
              </w:rPr>
              <w:t>中間碼</w:t>
            </w:r>
          </w:p>
        </w:tc>
        <w:tc>
          <w:tcPr>
            <w:tcW w:w="2694" w:type="dxa"/>
          </w:tcPr>
          <w:p w:rsidR="000F3628" w:rsidRPr="00863D87" w:rsidRDefault="000F3628" w:rsidP="000F3628">
            <w:pPr>
              <w:pStyle w:val="a3"/>
              <w:numPr>
                <w:ilvl w:val="0"/>
                <w:numId w:val="9"/>
              </w:numPr>
              <w:ind w:leftChars="0"/>
            </w:pPr>
            <w:r w:rsidRPr="00863D87">
              <w:rPr>
                <w:rFonts w:hint="eastAsia"/>
              </w:rPr>
              <w:t>組合語言</w:t>
            </w:r>
            <w:r w:rsidRPr="00863D87">
              <w:rPr>
                <w:rFonts w:hint="eastAsia"/>
              </w:rPr>
              <w:t xml:space="preserve"> </w:t>
            </w:r>
            <w:r w:rsidRPr="00863D87">
              <w:br/>
            </w:r>
            <w:r w:rsidRPr="00863D87">
              <w:rPr>
                <w:rFonts w:hint="eastAsia"/>
              </w:rPr>
              <w:t>(</w:t>
            </w:r>
            <w:r w:rsidRPr="00863D87">
              <w:rPr>
                <w:rFonts w:hint="eastAsia"/>
              </w:rPr>
              <w:t>無最佳化</w:t>
            </w:r>
            <w:r w:rsidRPr="00863D87">
              <w:rPr>
                <w:rFonts w:hint="eastAsia"/>
              </w:rPr>
              <w:t>)</w:t>
            </w:r>
          </w:p>
        </w:tc>
        <w:tc>
          <w:tcPr>
            <w:tcW w:w="2551" w:type="dxa"/>
          </w:tcPr>
          <w:p w:rsidR="000F3628" w:rsidRPr="00863D87" w:rsidRDefault="000F3628" w:rsidP="000F3628">
            <w:pPr>
              <w:pStyle w:val="a3"/>
              <w:numPr>
                <w:ilvl w:val="0"/>
                <w:numId w:val="9"/>
              </w:numPr>
              <w:ind w:leftChars="0"/>
            </w:pPr>
            <w:r w:rsidRPr="00863D87">
              <w:rPr>
                <w:rFonts w:hint="eastAsia"/>
              </w:rPr>
              <w:t>組合語言</w:t>
            </w:r>
            <w:r w:rsidRPr="00863D87">
              <w:rPr>
                <w:rFonts w:hint="eastAsia"/>
              </w:rPr>
              <w:t xml:space="preserve"> </w:t>
            </w:r>
            <w:r w:rsidRPr="00863D87">
              <w:br/>
            </w:r>
            <w:r w:rsidRPr="00863D87">
              <w:rPr>
                <w:rFonts w:hint="eastAsia"/>
              </w:rPr>
              <w:t>(</w:t>
            </w:r>
            <w:r w:rsidRPr="00863D87">
              <w:rPr>
                <w:rFonts w:hint="eastAsia"/>
              </w:rPr>
              <w:t>有最佳化</w:t>
            </w:r>
            <w:r w:rsidRPr="00863D87">
              <w:rPr>
                <w:rFonts w:hint="eastAsia"/>
              </w:rPr>
              <w:t>)</w:t>
            </w:r>
          </w:p>
        </w:tc>
      </w:tr>
      <w:tr w:rsidR="000F3628" w:rsidRPr="00863D87" w:rsidTr="00EA5B58">
        <w:tc>
          <w:tcPr>
            <w:tcW w:w="675" w:type="dxa"/>
          </w:tcPr>
          <w:p w:rsidR="000F3628" w:rsidRPr="00863D87" w:rsidRDefault="000F3628" w:rsidP="00EA5B58">
            <w:r w:rsidRPr="00863D87">
              <w:rPr>
                <w:rFonts w:hint="eastAsia"/>
              </w:rPr>
              <w:t>1</w:t>
            </w:r>
          </w:p>
          <w:p w:rsidR="000F3628" w:rsidRPr="00863D87" w:rsidRDefault="000F3628" w:rsidP="00EA5B58">
            <w:r w:rsidRPr="00863D87">
              <w:rPr>
                <w:rFonts w:hint="eastAsia"/>
              </w:rPr>
              <w:t>2</w:t>
            </w:r>
          </w:p>
          <w:p w:rsidR="000F3628" w:rsidRPr="00863D87" w:rsidRDefault="000F3628" w:rsidP="00EA5B58">
            <w:r w:rsidRPr="00863D87">
              <w:rPr>
                <w:rFonts w:hint="eastAsia"/>
              </w:rPr>
              <w:t>3</w:t>
            </w:r>
          </w:p>
          <w:p w:rsidR="000F3628" w:rsidRPr="00863D87" w:rsidRDefault="000F3628" w:rsidP="00EA5B58">
            <w:r w:rsidRPr="00863D87">
              <w:rPr>
                <w:rFonts w:hint="eastAsia"/>
              </w:rPr>
              <w:t>4</w:t>
            </w:r>
          </w:p>
          <w:p w:rsidR="000F3628" w:rsidRPr="00863D87" w:rsidRDefault="000F3628" w:rsidP="00EA5B58">
            <w:r w:rsidRPr="00863D87">
              <w:rPr>
                <w:rFonts w:hint="eastAsia"/>
              </w:rPr>
              <w:t>5</w:t>
            </w:r>
          </w:p>
          <w:p w:rsidR="000F3628" w:rsidRPr="00863D87" w:rsidRDefault="000F3628" w:rsidP="00EA5B58">
            <w:r w:rsidRPr="00863D87">
              <w:rPr>
                <w:rFonts w:hint="eastAsia"/>
              </w:rPr>
              <w:t>6</w:t>
            </w:r>
          </w:p>
          <w:p w:rsidR="000F3628" w:rsidRPr="00863D87" w:rsidRDefault="000F3628" w:rsidP="00EA5B58">
            <w:r w:rsidRPr="00863D87">
              <w:rPr>
                <w:rFonts w:hint="eastAsia"/>
              </w:rPr>
              <w:t>7</w:t>
            </w:r>
          </w:p>
          <w:p w:rsidR="000F3628" w:rsidRPr="00863D87" w:rsidRDefault="000F3628" w:rsidP="00EA5B58">
            <w:r w:rsidRPr="00863D87">
              <w:rPr>
                <w:rFonts w:hint="eastAsia"/>
              </w:rPr>
              <w:t>8</w:t>
            </w:r>
          </w:p>
          <w:p w:rsidR="000F3628" w:rsidRPr="00863D87" w:rsidRDefault="000F3628" w:rsidP="00EA5B58">
            <w:r w:rsidRPr="00863D87">
              <w:rPr>
                <w:rFonts w:hint="eastAsia"/>
              </w:rPr>
              <w:t>9</w:t>
            </w:r>
          </w:p>
          <w:p w:rsidR="000F3628" w:rsidRPr="00863D87" w:rsidRDefault="000F3628" w:rsidP="00EA5B58">
            <w:r w:rsidRPr="00863D87">
              <w:rPr>
                <w:rFonts w:hint="eastAsia"/>
              </w:rPr>
              <w:t>10</w:t>
            </w:r>
          </w:p>
          <w:p w:rsidR="000F3628" w:rsidRPr="00863D87" w:rsidRDefault="000F3628" w:rsidP="00EA5B58">
            <w:r w:rsidRPr="00863D87">
              <w:rPr>
                <w:rFonts w:hint="eastAsia"/>
              </w:rPr>
              <w:t>11</w:t>
            </w:r>
          </w:p>
          <w:p w:rsidR="000F3628" w:rsidRPr="00863D87" w:rsidRDefault="000F3628" w:rsidP="00EA5B58">
            <w:r w:rsidRPr="00863D87">
              <w:rPr>
                <w:rFonts w:hint="eastAsia"/>
              </w:rPr>
              <w:t>12</w:t>
            </w:r>
          </w:p>
          <w:p w:rsidR="000F3628" w:rsidRPr="00863D87" w:rsidRDefault="000F3628" w:rsidP="00EA5B58">
            <w:r w:rsidRPr="00863D87">
              <w:rPr>
                <w:rFonts w:hint="eastAsia"/>
              </w:rPr>
              <w:t>13</w:t>
            </w:r>
          </w:p>
          <w:p w:rsidR="000F3628" w:rsidRPr="00863D87" w:rsidRDefault="000F3628" w:rsidP="00EA5B58">
            <w:r w:rsidRPr="00863D87">
              <w:rPr>
                <w:rFonts w:hint="eastAsia"/>
              </w:rPr>
              <w:t>14</w:t>
            </w:r>
          </w:p>
          <w:p w:rsidR="000F3628" w:rsidRPr="00863D87" w:rsidRDefault="000F3628" w:rsidP="00EA5B58">
            <w:r w:rsidRPr="00863D87">
              <w:rPr>
                <w:rFonts w:hint="eastAsia"/>
              </w:rPr>
              <w:t>15</w:t>
            </w:r>
          </w:p>
          <w:p w:rsidR="000F3628" w:rsidRPr="00863D87" w:rsidRDefault="000F3628" w:rsidP="00EA5B58">
            <w:r w:rsidRPr="00863D87">
              <w:rPr>
                <w:rFonts w:hint="eastAsia"/>
              </w:rPr>
              <w:t>16</w:t>
            </w:r>
          </w:p>
          <w:p w:rsidR="000F3628" w:rsidRPr="00863D87" w:rsidRDefault="000F3628" w:rsidP="00EA5B58">
            <w:r w:rsidRPr="00863D87">
              <w:rPr>
                <w:rFonts w:hint="eastAsia"/>
              </w:rPr>
              <w:t>17</w:t>
            </w:r>
          </w:p>
          <w:p w:rsidR="000F3628" w:rsidRPr="00863D87" w:rsidRDefault="000F3628" w:rsidP="00EA5B58">
            <w:r w:rsidRPr="00863D87">
              <w:rPr>
                <w:rFonts w:hint="eastAsia"/>
              </w:rPr>
              <w:t>18</w:t>
            </w:r>
          </w:p>
          <w:p w:rsidR="000F3628" w:rsidRPr="00863D87" w:rsidRDefault="000F3628" w:rsidP="00EA5B58">
            <w:r w:rsidRPr="00863D87">
              <w:rPr>
                <w:rFonts w:hint="eastAsia"/>
              </w:rPr>
              <w:t>19</w:t>
            </w:r>
          </w:p>
          <w:p w:rsidR="000F3628" w:rsidRPr="00863D87" w:rsidRDefault="000F3628" w:rsidP="00EA5B58">
            <w:r w:rsidRPr="00863D87">
              <w:rPr>
                <w:rFonts w:hint="eastAsia"/>
              </w:rPr>
              <w:lastRenderedPageBreak/>
              <w:t>20</w:t>
            </w:r>
          </w:p>
          <w:p w:rsidR="000F3628" w:rsidRPr="00863D87" w:rsidRDefault="000F3628" w:rsidP="00EA5B58">
            <w:r w:rsidRPr="00863D87">
              <w:rPr>
                <w:rFonts w:hint="eastAsia"/>
              </w:rPr>
              <w:t>21</w:t>
            </w:r>
          </w:p>
          <w:p w:rsidR="000F3628" w:rsidRPr="00863D87" w:rsidRDefault="000F3628" w:rsidP="00EA5B58">
            <w:r w:rsidRPr="00863D87">
              <w:rPr>
                <w:rFonts w:hint="eastAsia"/>
              </w:rPr>
              <w:t>22</w:t>
            </w:r>
          </w:p>
          <w:p w:rsidR="000F3628" w:rsidRPr="00863D87" w:rsidRDefault="000F3628" w:rsidP="00EA5B58">
            <w:r w:rsidRPr="00863D87">
              <w:rPr>
                <w:rFonts w:hint="eastAsia"/>
              </w:rPr>
              <w:t>23</w:t>
            </w:r>
          </w:p>
          <w:p w:rsidR="000F3628" w:rsidRPr="00863D87" w:rsidRDefault="000F3628" w:rsidP="00EA5B58">
            <w:r w:rsidRPr="00863D87">
              <w:rPr>
                <w:rFonts w:hint="eastAsia"/>
              </w:rPr>
              <w:t>24</w:t>
            </w:r>
          </w:p>
          <w:p w:rsidR="000F3628" w:rsidRPr="00863D87" w:rsidRDefault="000F3628" w:rsidP="00EA5B58">
            <w:r w:rsidRPr="00863D87">
              <w:rPr>
                <w:rFonts w:hint="eastAsia"/>
              </w:rPr>
              <w:t>25</w:t>
            </w:r>
          </w:p>
          <w:p w:rsidR="000F3628" w:rsidRPr="00863D87" w:rsidRDefault="000F3628" w:rsidP="00EA5B58">
            <w:r w:rsidRPr="00863D87">
              <w:rPr>
                <w:rFonts w:hint="eastAsia"/>
              </w:rPr>
              <w:t>26</w:t>
            </w:r>
          </w:p>
          <w:p w:rsidR="000F3628" w:rsidRPr="00863D87" w:rsidRDefault="000F3628" w:rsidP="00EA5B58">
            <w:r w:rsidRPr="00863D87">
              <w:rPr>
                <w:rFonts w:hint="eastAsia"/>
              </w:rPr>
              <w:t>27</w:t>
            </w:r>
          </w:p>
          <w:p w:rsidR="000F3628" w:rsidRPr="00863D87" w:rsidRDefault="000F3628" w:rsidP="00EA5B58">
            <w:r w:rsidRPr="00863D87">
              <w:rPr>
                <w:rFonts w:hint="eastAsia"/>
              </w:rPr>
              <w:t>28</w:t>
            </w:r>
          </w:p>
        </w:tc>
        <w:tc>
          <w:tcPr>
            <w:tcW w:w="2835" w:type="dxa"/>
          </w:tcPr>
          <w:p w:rsidR="000F3628" w:rsidRPr="00B71014" w:rsidRDefault="000F3628" w:rsidP="00EA5B58">
            <w:pPr>
              <w:rPr>
                <w:rFonts w:eastAsia="SimHei"/>
              </w:rPr>
            </w:pPr>
            <w:r w:rsidRPr="00B71014">
              <w:rPr>
                <w:rFonts w:eastAsia="SimHei"/>
              </w:rPr>
              <w:lastRenderedPageBreak/>
              <w:tab/>
              <w:t>=</w:t>
            </w:r>
            <w:r w:rsidRPr="00B71014">
              <w:rPr>
                <w:rFonts w:eastAsia="SimHei"/>
              </w:rPr>
              <w:tab/>
              <w:t>0</w:t>
            </w:r>
            <w:r w:rsidRPr="00B71014">
              <w:rPr>
                <w:rFonts w:eastAsia="SimHei"/>
              </w:rPr>
              <w:tab/>
            </w:r>
            <w:r w:rsidRPr="00B71014">
              <w:rPr>
                <w:rFonts w:eastAsia="SimHei"/>
              </w:rPr>
              <w:tab/>
              <w:t>sum</w:t>
            </w:r>
          </w:p>
          <w:p w:rsidR="000F3628" w:rsidRDefault="000F3628" w:rsidP="00EA5B58"/>
          <w:p w:rsidR="000F3628" w:rsidRPr="00B71014" w:rsidRDefault="000F3628" w:rsidP="00EA5B58">
            <w:pPr>
              <w:rPr>
                <w:rFonts w:eastAsia="SimHei"/>
              </w:rPr>
            </w:pPr>
            <w:r w:rsidRPr="00B71014">
              <w:rPr>
                <w:rFonts w:eastAsia="SimHei"/>
              </w:rPr>
              <w:tab/>
              <w:t>=</w:t>
            </w:r>
            <w:r w:rsidRPr="00B71014">
              <w:rPr>
                <w:rFonts w:eastAsia="SimHei"/>
              </w:rPr>
              <w:tab/>
              <w:t>0</w:t>
            </w:r>
            <w:r w:rsidRPr="00B71014">
              <w:rPr>
                <w:rFonts w:eastAsia="SimHei"/>
              </w:rPr>
              <w:tab/>
            </w:r>
            <w:r w:rsidRPr="00B71014">
              <w:rPr>
                <w:rFonts w:eastAsia="SimHei"/>
              </w:rPr>
              <w:tab/>
              <w:t>i</w:t>
            </w:r>
          </w:p>
          <w:p w:rsidR="000F3628" w:rsidRDefault="000F3628" w:rsidP="00EA5B58"/>
          <w:p w:rsidR="000F3628" w:rsidRDefault="000F3628" w:rsidP="00EA5B58"/>
          <w:p w:rsidR="000F3628" w:rsidRDefault="000F3628" w:rsidP="00EA5B58"/>
          <w:p w:rsidR="000F3628" w:rsidRPr="00B71014" w:rsidRDefault="000F3628" w:rsidP="00EA5B58">
            <w:pPr>
              <w:rPr>
                <w:rFonts w:eastAsia="SimHei"/>
              </w:rPr>
            </w:pPr>
            <w:r w:rsidRPr="00B71014">
              <w:rPr>
                <w:rFonts w:eastAsia="SimHei"/>
              </w:rPr>
              <w:t>FOR0:</w:t>
            </w:r>
          </w:p>
          <w:p w:rsidR="000F3628" w:rsidRDefault="000F3628" w:rsidP="00EA5B58"/>
          <w:p w:rsidR="000F3628" w:rsidRDefault="000F3628" w:rsidP="00EA5B58"/>
          <w:p w:rsidR="000F3628" w:rsidRPr="00B71014" w:rsidRDefault="000F3628" w:rsidP="00EA5B58">
            <w:pPr>
              <w:rPr>
                <w:rFonts w:eastAsia="SimHei"/>
              </w:rPr>
            </w:pPr>
            <w:r w:rsidRPr="00B71014">
              <w:rPr>
                <w:rFonts w:eastAsia="SimHei"/>
              </w:rPr>
              <w:tab/>
              <w:t>CMP</w:t>
            </w:r>
            <w:r>
              <w:rPr>
                <w:rFonts w:hint="eastAsia"/>
              </w:rPr>
              <w:t xml:space="preserve"> </w:t>
            </w:r>
            <w:r w:rsidRPr="00B71014">
              <w:rPr>
                <w:rFonts w:eastAsia="SimHei"/>
              </w:rPr>
              <w:tab/>
              <w:t>i</w:t>
            </w:r>
            <w:r w:rsidRPr="00B71014">
              <w:rPr>
                <w:rFonts w:eastAsia="SimHei"/>
              </w:rPr>
              <w:tab/>
              <w:t>10</w:t>
            </w:r>
          </w:p>
          <w:p w:rsidR="000F3628" w:rsidRPr="00B71014" w:rsidRDefault="000F3628" w:rsidP="00EA5B58">
            <w:pPr>
              <w:rPr>
                <w:rFonts w:eastAsia="SimHei"/>
              </w:rPr>
            </w:pPr>
            <w:r w:rsidRPr="00B71014">
              <w:rPr>
                <w:rFonts w:eastAsia="SimHei"/>
              </w:rPr>
              <w:tab/>
              <w:t>J</w:t>
            </w:r>
            <w:r w:rsidRPr="00B71014">
              <w:rPr>
                <w:rFonts w:eastAsia="SimHei"/>
              </w:rPr>
              <w:tab/>
              <w:t>&gt;</w:t>
            </w:r>
            <w:r w:rsidRPr="00B71014">
              <w:rPr>
                <w:rFonts w:eastAsia="SimHei"/>
              </w:rPr>
              <w:tab/>
            </w:r>
            <w:r w:rsidRPr="00B71014">
              <w:rPr>
                <w:rFonts w:eastAsia="SimHei"/>
              </w:rPr>
              <w:tab/>
              <w:t>_FOR0</w:t>
            </w:r>
          </w:p>
          <w:p w:rsidR="000F3628" w:rsidRDefault="000F3628" w:rsidP="00EA5B58"/>
          <w:p w:rsidR="000F3628" w:rsidRDefault="000F3628" w:rsidP="00EA5B58"/>
          <w:p w:rsidR="000F3628" w:rsidRPr="00B71014" w:rsidRDefault="000F3628" w:rsidP="00EA5B58">
            <w:pPr>
              <w:rPr>
                <w:rFonts w:eastAsia="SimHei"/>
              </w:rPr>
            </w:pPr>
            <w:r w:rsidRPr="00B71014">
              <w:rPr>
                <w:rFonts w:eastAsia="SimHei"/>
              </w:rPr>
              <w:tab/>
              <w:t>+</w:t>
            </w:r>
            <w:r w:rsidRPr="00B71014">
              <w:rPr>
                <w:rFonts w:eastAsia="SimHei"/>
              </w:rPr>
              <w:tab/>
              <w:t>sum</w:t>
            </w:r>
            <w:r w:rsidRPr="00B71014">
              <w:rPr>
                <w:rFonts w:eastAsia="SimHei"/>
              </w:rPr>
              <w:tab/>
              <w:t>i</w:t>
            </w:r>
            <w:r w:rsidRPr="00B71014">
              <w:rPr>
                <w:rFonts w:eastAsia="SimHei"/>
              </w:rPr>
              <w:tab/>
              <w:t>T0</w:t>
            </w:r>
          </w:p>
          <w:p w:rsidR="000F3628" w:rsidRDefault="000F3628" w:rsidP="00EA5B58"/>
          <w:p w:rsidR="000F3628" w:rsidRDefault="000F3628" w:rsidP="00EA5B58"/>
          <w:p w:rsidR="000F3628" w:rsidRPr="00B71014" w:rsidRDefault="000F3628" w:rsidP="00EA5B58">
            <w:pPr>
              <w:rPr>
                <w:rFonts w:eastAsia="SimHei"/>
              </w:rPr>
            </w:pPr>
            <w:r w:rsidRPr="00B71014">
              <w:rPr>
                <w:rFonts w:eastAsia="SimHei"/>
              </w:rPr>
              <w:tab/>
              <w:t>=</w:t>
            </w:r>
            <w:r w:rsidRPr="00B71014">
              <w:rPr>
                <w:rFonts w:eastAsia="SimHei"/>
              </w:rPr>
              <w:tab/>
              <w:t>T0</w:t>
            </w:r>
            <w:r w:rsidRPr="00B71014">
              <w:rPr>
                <w:rFonts w:eastAsia="SimHei"/>
              </w:rPr>
              <w:tab/>
            </w:r>
            <w:r w:rsidRPr="00B71014">
              <w:rPr>
                <w:rFonts w:eastAsia="SimHei"/>
              </w:rPr>
              <w:tab/>
              <w:t>sum</w:t>
            </w:r>
          </w:p>
          <w:p w:rsidR="000F3628" w:rsidRDefault="000F3628" w:rsidP="00EA5B58"/>
          <w:p w:rsidR="000F3628" w:rsidRDefault="000F3628" w:rsidP="00EA5B58"/>
          <w:p w:rsidR="000F3628" w:rsidRPr="00B71014" w:rsidRDefault="000F3628" w:rsidP="00EA5B58">
            <w:pPr>
              <w:rPr>
                <w:rFonts w:eastAsia="SimHei"/>
              </w:rPr>
            </w:pPr>
            <w:r w:rsidRPr="00B71014">
              <w:rPr>
                <w:rFonts w:eastAsia="SimHei"/>
              </w:rPr>
              <w:lastRenderedPageBreak/>
              <w:tab/>
              <w:t>+</w:t>
            </w:r>
            <w:r w:rsidRPr="00B71014">
              <w:rPr>
                <w:rFonts w:eastAsia="SimHei"/>
              </w:rPr>
              <w:tab/>
              <w:t>i</w:t>
            </w:r>
            <w:r w:rsidRPr="00B71014">
              <w:rPr>
                <w:rFonts w:eastAsia="SimHei"/>
              </w:rPr>
              <w:tab/>
              <w:t>1</w:t>
            </w:r>
            <w:r w:rsidRPr="00B71014">
              <w:rPr>
                <w:rFonts w:eastAsia="SimHei"/>
              </w:rPr>
              <w:tab/>
              <w:t>i</w:t>
            </w:r>
          </w:p>
          <w:p w:rsidR="000F3628" w:rsidRDefault="000F3628" w:rsidP="00EA5B58"/>
          <w:p w:rsidR="000F3628" w:rsidRPr="00B71014" w:rsidRDefault="000F3628" w:rsidP="00EA5B58">
            <w:pPr>
              <w:rPr>
                <w:rFonts w:eastAsia="SimHei"/>
              </w:rPr>
            </w:pPr>
            <w:r w:rsidRPr="00B71014">
              <w:rPr>
                <w:rFonts w:eastAsia="SimHei"/>
              </w:rPr>
              <w:tab/>
              <w:t>J</w:t>
            </w:r>
            <w:r w:rsidRPr="00B71014">
              <w:rPr>
                <w:rFonts w:eastAsia="SimHei"/>
              </w:rPr>
              <w:tab/>
            </w:r>
            <w:r w:rsidRPr="00B71014">
              <w:rPr>
                <w:rFonts w:eastAsia="SimHei"/>
              </w:rPr>
              <w:tab/>
            </w:r>
            <w:r w:rsidRPr="00B71014">
              <w:rPr>
                <w:rFonts w:eastAsia="SimHei"/>
              </w:rPr>
              <w:tab/>
              <w:t>FOR0</w:t>
            </w:r>
          </w:p>
          <w:p w:rsidR="000F3628" w:rsidRPr="00B71014" w:rsidRDefault="000F3628" w:rsidP="00EA5B58">
            <w:pPr>
              <w:rPr>
                <w:rFonts w:eastAsia="SimHei"/>
              </w:rPr>
            </w:pPr>
            <w:r w:rsidRPr="00B71014">
              <w:rPr>
                <w:rFonts w:eastAsia="SimHei"/>
              </w:rPr>
              <w:t>_FOR0:</w:t>
            </w:r>
          </w:p>
          <w:p w:rsidR="000F3628" w:rsidRDefault="000F3628" w:rsidP="00EA5B58"/>
          <w:p w:rsidR="000F3628" w:rsidRDefault="000F3628" w:rsidP="00EA5B58">
            <w:r w:rsidRPr="00B71014">
              <w:rPr>
                <w:rFonts w:eastAsia="SimHei"/>
              </w:rPr>
              <w:tab/>
              <w:t>RET</w:t>
            </w:r>
            <w:r w:rsidRPr="00B71014">
              <w:rPr>
                <w:rFonts w:eastAsia="SimHei"/>
              </w:rPr>
              <w:tab/>
            </w:r>
            <w:r w:rsidRPr="00B71014">
              <w:rPr>
                <w:rFonts w:eastAsia="SimHei"/>
              </w:rPr>
              <w:tab/>
            </w:r>
            <w:r w:rsidRPr="00B71014">
              <w:rPr>
                <w:rFonts w:eastAsia="SimHei"/>
              </w:rPr>
              <w:tab/>
              <w:t>sum</w:t>
            </w:r>
          </w:p>
          <w:p w:rsidR="000F3628" w:rsidRPr="00863D87" w:rsidRDefault="000F3628" w:rsidP="00EA5B58">
            <w:pPr>
              <w:rPr>
                <w:rFonts w:ascii="SimHei" w:eastAsia="SimHei"/>
              </w:rPr>
            </w:pPr>
          </w:p>
        </w:tc>
        <w:tc>
          <w:tcPr>
            <w:tcW w:w="2694" w:type="dxa"/>
          </w:tcPr>
          <w:p w:rsidR="000F3628" w:rsidRDefault="000F3628" w:rsidP="00EA5B58">
            <w:r>
              <w:lastRenderedPageBreak/>
              <w:tab/>
              <w:t>LDI</w:t>
            </w:r>
            <w:r>
              <w:tab/>
              <w:t>R1</w:t>
            </w:r>
            <w:r>
              <w:tab/>
              <w:t>0</w:t>
            </w:r>
          </w:p>
          <w:p w:rsidR="000F3628" w:rsidRDefault="000F3628" w:rsidP="00EA5B58">
            <w:r>
              <w:tab/>
              <w:t>ST</w:t>
            </w:r>
            <w:r>
              <w:tab/>
              <w:t>R1</w:t>
            </w:r>
            <w:r>
              <w:tab/>
              <w:t>sum</w:t>
            </w:r>
          </w:p>
          <w:p w:rsidR="000F3628" w:rsidRDefault="000F3628" w:rsidP="00EA5B58">
            <w:r>
              <w:tab/>
              <w:t>LDI</w:t>
            </w:r>
            <w:r>
              <w:tab/>
              <w:t>R1</w:t>
            </w:r>
            <w:r>
              <w:tab/>
              <w:t>0</w:t>
            </w:r>
          </w:p>
          <w:p w:rsidR="000F3628" w:rsidRDefault="000F3628" w:rsidP="00EA5B58">
            <w:r>
              <w:tab/>
              <w:t>ST</w:t>
            </w:r>
            <w:r>
              <w:tab/>
              <w:t>R1</w:t>
            </w:r>
            <w:r>
              <w:tab/>
              <w:t>i</w:t>
            </w:r>
          </w:p>
          <w:p w:rsidR="000F3628" w:rsidRDefault="000F3628" w:rsidP="00EA5B58"/>
          <w:p w:rsidR="000F3628" w:rsidRDefault="000F3628" w:rsidP="00EA5B58"/>
          <w:p w:rsidR="000F3628" w:rsidRDefault="000F3628" w:rsidP="00EA5B58">
            <w:r>
              <w:t>FOR0:</w:t>
            </w:r>
          </w:p>
          <w:p w:rsidR="000F3628" w:rsidRDefault="000F3628" w:rsidP="00EA5B58">
            <w:r>
              <w:tab/>
              <w:t>LD</w:t>
            </w:r>
            <w:r>
              <w:tab/>
              <w:t>R1</w:t>
            </w:r>
            <w:r>
              <w:tab/>
              <w:t>i</w:t>
            </w:r>
          </w:p>
          <w:p w:rsidR="000F3628" w:rsidRDefault="000F3628" w:rsidP="00EA5B58">
            <w:r>
              <w:tab/>
              <w:t>LDI</w:t>
            </w:r>
            <w:r>
              <w:tab/>
              <w:t>R2</w:t>
            </w:r>
            <w:r>
              <w:tab/>
              <w:t>10</w:t>
            </w:r>
          </w:p>
          <w:p w:rsidR="000F3628" w:rsidRDefault="000F3628" w:rsidP="00EA5B58">
            <w:r>
              <w:tab/>
              <w:t>CMP</w:t>
            </w:r>
            <w:r>
              <w:tab/>
              <w:t>R1</w:t>
            </w:r>
            <w:r>
              <w:tab/>
              <w:t>R2</w:t>
            </w:r>
          </w:p>
          <w:p w:rsidR="000F3628" w:rsidRDefault="000F3628" w:rsidP="00EA5B58">
            <w:r>
              <w:tab/>
              <w:t>JGT</w:t>
            </w:r>
            <w:r>
              <w:tab/>
              <w:t>_FOR0</w:t>
            </w:r>
          </w:p>
          <w:p w:rsidR="000F3628" w:rsidRDefault="000F3628" w:rsidP="00EA5B58">
            <w:r>
              <w:tab/>
              <w:t>LD</w:t>
            </w:r>
            <w:r>
              <w:tab/>
              <w:t>R1</w:t>
            </w:r>
            <w:r>
              <w:tab/>
              <w:t>sum</w:t>
            </w:r>
          </w:p>
          <w:p w:rsidR="000F3628" w:rsidRDefault="000F3628" w:rsidP="00EA5B58">
            <w:r>
              <w:tab/>
              <w:t>LD</w:t>
            </w:r>
            <w:r>
              <w:tab/>
              <w:t>R2</w:t>
            </w:r>
            <w:r>
              <w:tab/>
              <w:t>i</w:t>
            </w:r>
          </w:p>
          <w:p w:rsidR="000F3628" w:rsidRDefault="000F3628" w:rsidP="00EA5B58">
            <w:r>
              <w:tab/>
              <w:t>ADD</w:t>
            </w:r>
            <w:r>
              <w:tab/>
              <w:t>R3</w:t>
            </w:r>
            <w:r>
              <w:tab/>
              <w:t>R</w:t>
            </w:r>
            <w:r>
              <w:rPr>
                <w:rFonts w:hint="eastAsia"/>
              </w:rPr>
              <w:t>1</w:t>
            </w:r>
            <w:r>
              <w:tab/>
              <w:t>R</w:t>
            </w:r>
            <w:r>
              <w:rPr>
                <w:rFonts w:hint="eastAsia"/>
              </w:rPr>
              <w:t>2</w:t>
            </w:r>
          </w:p>
          <w:p w:rsidR="000F3628" w:rsidRDefault="000F3628" w:rsidP="00EA5B58">
            <w:r>
              <w:tab/>
              <w:t>ST</w:t>
            </w:r>
            <w:r>
              <w:tab/>
              <w:t>R3</w:t>
            </w:r>
            <w:r>
              <w:tab/>
              <w:t>T0</w:t>
            </w:r>
          </w:p>
          <w:p w:rsidR="000F3628" w:rsidRDefault="000F3628" w:rsidP="00EA5B58">
            <w:r>
              <w:tab/>
              <w:t>LD</w:t>
            </w:r>
            <w:r>
              <w:tab/>
              <w:t>R1</w:t>
            </w:r>
            <w:r>
              <w:tab/>
              <w:t>T0</w:t>
            </w:r>
          </w:p>
          <w:p w:rsidR="000F3628" w:rsidRDefault="000F3628" w:rsidP="00EA5B58">
            <w:r>
              <w:tab/>
              <w:t>ST</w:t>
            </w:r>
            <w:r>
              <w:tab/>
              <w:t>R1</w:t>
            </w:r>
            <w:r>
              <w:tab/>
              <w:t>sum</w:t>
            </w:r>
          </w:p>
          <w:p w:rsidR="000F3628" w:rsidRDefault="000F3628" w:rsidP="00EA5B58">
            <w:r>
              <w:tab/>
              <w:t>LD</w:t>
            </w:r>
            <w:r>
              <w:tab/>
              <w:t>R1</w:t>
            </w:r>
            <w:r>
              <w:tab/>
              <w:t>i</w:t>
            </w:r>
          </w:p>
          <w:p w:rsidR="000F3628" w:rsidRDefault="000F3628" w:rsidP="00EA5B58">
            <w:r>
              <w:tab/>
              <w:t>LDI</w:t>
            </w:r>
            <w:r>
              <w:tab/>
              <w:t>R2</w:t>
            </w:r>
            <w:r>
              <w:tab/>
              <w:t>1</w:t>
            </w:r>
          </w:p>
          <w:p w:rsidR="000F3628" w:rsidRDefault="000F3628" w:rsidP="00EA5B58">
            <w:r>
              <w:lastRenderedPageBreak/>
              <w:tab/>
              <w:t>ADD</w:t>
            </w:r>
            <w:r>
              <w:tab/>
              <w:t>R3</w:t>
            </w:r>
            <w:r>
              <w:tab/>
              <w:t>R2</w:t>
            </w:r>
            <w:r>
              <w:tab/>
              <w:t>R1</w:t>
            </w:r>
          </w:p>
          <w:p w:rsidR="000F3628" w:rsidRDefault="000F3628" w:rsidP="00EA5B58">
            <w:r>
              <w:tab/>
              <w:t>ST</w:t>
            </w:r>
            <w:r>
              <w:tab/>
              <w:t>R3</w:t>
            </w:r>
            <w:r>
              <w:tab/>
              <w:t>i</w:t>
            </w:r>
          </w:p>
          <w:p w:rsidR="000F3628" w:rsidRDefault="000F3628" w:rsidP="00EA5B58">
            <w:r>
              <w:tab/>
              <w:t>JMP</w:t>
            </w:r>
            <w:r>
              <w:tab/>
              <w:t>FOR0</w:t>
            </w:r>
          </w:p>
          <w:p w:rsidR="000F3628" w:rsidRDefault="000F3628" w:rsidP="00EA5B58">
            <w:r>
              <w:t>_FOR0:</w:t>
            </w:r>
          </w:p>
          <w:p w:rsidR="000F3628" w:rsidRDefault="000F3628" w:rsidP="00EA5B58">
            <w:r>
              <w:tab/>
              <w:t>LD</w:t>
            </w:r>
            <w:r>
              <w:tab/>
              <w:t>R1</w:t>
            </w:r>
            <w:r>
              <w:tab/>
              <w:t>sum</w:t>
            </w:r>
          </w:p>
          <w:p w:rsidR="000F3628" w:rsidRDefault="000F3628" w:rsidP="00EA5B58">
            <w:r>
              <w:tab/>
              <w:t>RET</w:t>
            </w:r>
          </w:p>
          <w:p w:rsidR="000F3628" w:rsidRDefault="000F3628" w:rsidP="00EA5B58">
            <w:r>
              <w:t>sum:RESW</w:t>
            </w:r>
            <w:r>
              <w:tab/>
              <w:t>1</w:t>
            </w:r>
          </w:p>
          <w:p w:rsidR="000F3628" w:rsidRDefault="000F3628" w:rsidP="00EA5B58">
            <w:r>
              <w:t>i:</w:t>
            </w:r>
            <w:r>
              <w:tab/>
              <w:t>RESW</w:t>
            </w:r>
            <w:r>
              <w:tab/>
              <w:t>1</w:t>
            </w:r>
          </w:p>
          <w:p w:rsidR="000F3628" w:rsidRPr="00863D87" w:rsidRDefault="000F3628" w:rsidP="00EA5B58">
            <w:r>
              <w:t>T0:</w:t>
            </w:r>
            <w:r>
              <w:tab/>
              <w:t>RESW</w:t>
            </w:r>
            <w:r>
              <w:tab/>
              <w:t>1</w:t>
            </w:r>
          </w:p>
        </w:tc>
        <w:tc>
          <w:tcPr>
            <w:tcW w:w="2551" w:type="dxa"/>
          </w:tcPr>
          <w:p w:rsidR="000F3628" w:rsidRPr="00863D87" w:rsidRDefault="000F3628" w:rsidP="00EA5B58">
            <w:r w:rsidRPr="00863D87">
              <w:lastRenderedPageBreak/>
              <w:tab/>
            </w:r>
            <w:r w:rsidRPr="00863D87">
              <w:rPr>
                <w:rFonts w:hint="eastAsia"/>
              </w:rPr>
              <w:t>LD</w:t>
            </w:r>
            <w:r>
              <w:rPr>
                <w:rFonts w:hint="eastAsia"/>
              </w:rPr>
              <w:t>I</w:t>
            </w:r>
            <w:r w:rsidRPr="00863D87">
              <w:tab/>
            </w:r>
            <w:r>
              <w:rPr>
                <w:rFonts w:hint="eastAsia"/>
              </w:rPr>
              <w:t>R1, 0</w:t>
            </w:r>
          </w:p>
          <w:p w:rsidR="000F3628" w:rsidRPr="00863D87" w:rsidRDefault="000F3628" w:rsidP="00EA5B58">
            <w:r w:rsidRPr="00863D87">
              <w:tab/>
            </w:r>
            <w:r w:rsidRPr="00863D87">
              <w:rPr>
                <w:rFonts w:hint="eastAsia"/>
              </w:rPr>
              <w:t>ST</w:t>
            </w:r>
            <w:r w:rsidRPr="00863D87">
              <w:tab/>
            </w:r>
            <w:r>
              <w:rPr>
                <w:rFonts w:hint="eastAsia"/>
              </w:rPr>
              <w:t>R1, sum</w:t>
            </w:r>
          </w:p>
          <w:p w:rsidR="000F3628" w:rsidRDefault="000F3628" w:rsidP="00EA5B58">
            <w:r w:rsidRPr="00863D87">
              <w:tab/>
            </w:r>
            <w:r w:rsidRPr="00863D87">
              <w:rPr>
                <w:rFonts w:hint="eastAsia"/>
              </w:rPr>
              <w:t>LD</w:t>
            </w:r>
            <w:r>
              <w:rPr>
                <w:rFonts w:hint="eastAsia"/>
              </w:rPr>
              <w:t>I</w:t>
            </w:r>
            <w:r w:rsidRPr="00863D87">
              <w:tab/>
            </w:r>
            <w:r>
              <w:rPr>
                <w:rFonts w:hint="eastAsia"/>
              </w:rPr>
              <w:t>R2, 0</w:t>
            </w:r>
          </w:p>
          <w:p w:rsidR="000F3628" w:rsidRDefault="000F3628" w:rsidP="00EA5B58">
            <w:r w:rsidRPr="00863D87">
              <w:tab/>
            </w:r>
            <w:r w:rsidRPr="00863D87">
              <w:rPr>
                <w:rFonts w:hint="eastAsia"/>
              </w:rPr>
              <w:t>ST</w:t>
            </w:r>
            <w:r w:rsidRPr="00863D87">
              <w:tab/>
            </w:r>
            <w:r>
              <w:rPr>
                <w:rFonts w:hint="eastAsia"/>
              </w:rPr>
              <w:t xml:space="preserve">R2, </w:t>
            </w:r>
            <w:r w:rsidRPr="00863D87">
              <w:rPr>
                <w:rFonts w:hint="eastAsia"/>
              </w:rPr>
              <w:t>i</w:t>
            </w:r>
          </w:p>
          <w:p w:rsidR="000F3628" w:rsidRDefault="000F3628" w:rsidP="00EA5B58">
            <w:r w:rsidRPr="00863D87">
              <w:tab/>
            </w:r>
            <w:r w:rsidRPr="00863D87">
              <w:rPr>
                <w:rFonts w:hint="eastAsia"/>
              </w:rPr>
              <w:t>LD</w:t>
            </w:r>
            <w:r>
              <w:rPr>
                <w:rFonts w:hint="eastAsia"/>
              </w:rPr>
              <w:t>I</w:t>
            </w:r>
            <w:r w:rsidRPr="00863D87">
              <w:tab/>
            </w:r>
            <w:r>
              <w:rPr>
                <w:rFonts w:hint="eastAsia"/>
              </w:rPr>
              <w:t>R3, 1</w:t>
            </w:r>
          </w:p>
          <w:p w:rsidR="000F3628" w:rsidRDefault="000F3628" w:rsidP="00EA5B58">
            <w:r w:rsidRPr="00863D87">
              <w:tab/>
            </w:r>
            <w:r w:rsidRPr="00863D87">
              <w:rPr>
                <w:rFonts w:hint="eastAsia"/>
              </w:rPr>
              <w:t>LD</w:t>
            </w:r>
            <w:r>
              <w:rPr>
                <w:rFonts w:hint="eastAsia"/>
              </w:rPr>
              <w:t>I</w:t>
            </w:r>
            <w:r w:rsidRPr="00863D87">
              <w:tab/>
            </w:r>
            <w:r>
              <w:rPr>
                <w:rFonts w:hint="eastAsia"/>
              </w:rPr>
              <w:t>R4, 10</w:t>
            </w:r>
          </w:p>
          <w:p w:rsidR="000F3628" w:rsidRDefault="000F3628" w:rsidP="00EA5B58"/>
          <w:p w:rsidR="000F3628" w:rsidRDefault="000F3628" w:rsidP="00EA5B58"/>
          <w:p w:rsidR="000F3628" w:rsidRDefault="000F3628" w:rsidP="00EA5B58"/>
          <w:p w:rsidR="000F3628" w:rsidRPr="00863D87" w:rsidRDefault="000F3628" w:rsidP="00EA5B58">
            <w:r w:rsidRPr="00863D87">
              <w:tab/>
            </w:r>
            <w:r w:rsidRPr="00863D87">
              <w:rPr>
                <w:rFonts w:hint="eastAsia"/>
              </w:rPr>
              <w:t>CMP</w:t>
            </w:r>
            <w:r w:rsidRPr="00863D87">
              <w:tab/>
            </w:r>
            <w:r w:rsidRPr="00863D87">
              <w:rPr>
                <w:rFonts w:hint="eastAsia"/>
              </w:rPr>
              <w:t>R</w:t>
            </w:r>
            <w:r>
              <w:rPr>
                <w:rFonts w:hint="eastAsia"/>
              </w:rPr>
              <w:t>2</w:t>
            </w:r>
            <w:r w:rsidRPr="00863D87">
              <w:rPr>
                <w:rFonts w:hint="eastAsia"/>
              </w:rPr>
              <w:t>, R</w:t>
            </w:r>
            <w:r>
              <w:rPr>
                <w:rFonts w:hint="eastAsia"/>
              </w:rPr>
              <w:t>4</w:t>
            </w:r>
          </w:p>
          <w:p w:rsidR="000F3628" w:rsidRPr="00863D87" w:rsidRDefault="000F3628" w:rsidP="00EA5B58">
            <w:r w:rsidRPr="00863D87">
              <w:tab/>
            </w:r>
            <w:r>
              <w:rPr>
                <w:rFonts w:hint="eastAsia"/>
              </w:rPr>
              <w:t>JGT</w:t>
            </w:r>
            <w:r w:rsidRPr="00863D87">
              <w:tab/>
            </w:r>
            <w:r>
              <w:rPr>
                <w:rFonts w:hint="eastAsia"/>
              </w:rPr>
              <w:t>_FOR0</w:t>
            </w:r>
          </w:p>
          <w:p w:rsidR="000F3628" w:rsidRPr="00863D87" w:rsidRDefault="000F3628" w:rsidP="00EA5B58"/>
          <w:p w:rsidR="000F3628" w:rsidRDefault="000F3628" w:rsidP="00EA5B58"/>
          <w:p w:rsidR="000F3628" w:rsidRPr="00863D87" w:rsidRDefault="000F3628" w:rsidP="00EA5B58">
            <w:r w:rsidRPr="00863D87">
              <w:tab/>
            </w:r>
            <w:r>
              <w:rPr>
                <w:rFonts w:hint="eastAsia"/>
              </w:rPr>
              <w:t>ADD</w:t>
            </w:r>
            <w:r w:rsidRPr="00863D87">
              <w:tab/>
            </w:r>
            <w:r>
              <w:rPr>
                <w:rFonts w:hint="eastAsia"/>
              </w:rPr>
              <w:t>R1, R1, R2</w:t>
            </w:r>
          </w:p>
          <w:p w:rsidR="000F3628" w:rsidRPr="00863D87" w:rsidRDefault="000F3628" w:rsidP="00EA5B58"/>
          <w:p w:rsidR="000F3628" w:rsidRPr="00863D87" w:rsidRDefault="000F3628" w:rsidP="00EA5B58"/>
          <w:p w:rsidR="000F3628" w:rsidRPr="00863D87" w:rsidRDefault="000F3628" w:rsidP="00EA5B58"/>
          <w:p w:rsidR="000F3628" w:rsidRPr="00863D87" w:rsidRDefault="000F3628" w:rsidP="00EA5B58"/>
          <w:p w:rsidR="000F3628" w:rsidRDefault="000F3628" w:rsidP="00EA5B58"/>
          <w:p w:rsidR="000F3628" w:rsidRPr="00863D87" w:rsidRDefault="000F3628" w:rsidP="00EA5B58">
            <w:r w:rsidRPr="00863D87">
              <w:lastRenderedPageBreak/>
              <w:tab/>
            </w:r>
            <w:r>
              <w:rPr>
                <w:rFonts w:hint="eastAsia"/>
              </w:rPr>
              <w:t>ADD</w:t>
            </w:r>
            <w:r w:rsidRPr="00863D87">
              <w:tab/>
            </w:r>
            <w:r>
              <w:rPr>
                <w:rFonts w:hint="eastAsia"/>
              </w:rPr>
              <w:t>R2, R2, R3</w:t>
            </w:r>
          </w:p>
          <w:p w:rsidR="000F3628" w:rsidRDefault="000F3628" w:rsidP="00EA5B58"/>
          <w:p w:rsidR="000F3628" w:rsidRPr="00863D87" w:rsidRDefault="000F3628" w:rsidP="00EA5B58">
            <w:r w:rsidRPr="00863D87">
              <w:tab/>
            </w:r>
            <w:r w:rsidRPr="00863D87">
              <w:rPr>
                <w:rFonts w:hint="eastAsia"/>
              </w:rPr>
              <w:t>J</w:t>
            </w:r>
            <w:r>
              <w:rPr>
                <w:rFonts w:hint="eastAsia"/>
              </w:rPr>
              <w:t>MP</w:t>
            </w:r>
            <w:r w:rsidRPr="00863D87">
              <w:tab/>
            </w:r>
            <w:r w:rsidRPr="00863D87">
              <w:rPr>
                <w:rFonts w:hint="eastAsia"/>
              </w:rPr>
              <w:t>_FOR</w:t>
            </w:r>
            <w:r>
              <w:rPr>
                <w:rFonts w:hint="eastAsia"/>
              </w:rPr>
              <w:t>0</w:t>
            </w:r>
          </w:p>
          <w:p w:rsidR="000F3628" w:rsidRPr="00863D87" w:rsidRDefault="000F3628" w:rsidP="00EA5B58"/>
          <w:p w:rsidR="000F3628" w:rsidRDefault="000F3628" w:rsidP="00EA5B58">
            <w:r w:rsidRPr="00863D87">
              <w:tab/>
            </w:r>
            <w:r>
              <w:rPr>
                <w:rFonts w:hint="eastAsia"/>
              </w:rPr>
              <w:t>ST</w:t>
            </w:r>
            <w:r w:rsidRPr="00863D87">
              <w:tab/>
            </w:r>
            <w:r>
              <w:rPr>
                <w:rFonts w:hint="eastAsia"/>
              </w:rPr>
              <w:t>R1, sum</w:t>
            </w:r>
          </w:p>
          <w:p w:rsidR="000F3628" w:rsidRPr="00863D87" w:rsidRDefault="000F3628" w:rsidP="00EA5B58">
            <w:r w:rsidRPr="00863D87">
              <w:tab/>
            </w:r>
            <w:r>
              <w:rPr>
                <w:rFonts w:hint="eastAsia"/>
              </w:rPr>
              <w:t>RET</w:t>
            </w:r>
          </w:p>
          <w:p w:rsidR="000F3628" w:rsidRPr="00863D87" w:rsidRDefault="000F3628" w:rsidP="00EA5B58">
            <w:r w:rsidRPr="00863D87">
              <w:rPr>
                <w:rFonts w:hint="eastAsia"/>
              </w:rPr>
              <w:t>i</w:t>
            </w:r>
            <w:ins w:id="42" w:author="ccc" w:date="2010-04-27T09:59:00Z">
              <w:r w:rsidR="003706FA">
                <w:rPr>
                  <w:rFonts w:hint="eastAsia"/>
                </w:rPr>
                <w:t>:</w:t>
              </w:r>
            </w:ins>
            <w:r w:rsidRPr="00863D87">
              <w:tab/>
            </w:r>
            <w:r w:rsidRPr="00863D87">
              <w:rPr>
                <w:rFonts w:hint="eastAsia"/>
              </w:rPr>
              <w:t>RESW</w:t>
            </w:r>
            <w:r w:rsidRPr="00863D87">
              <w:tab/>
            </w:r>
            <w:r w:rsidRPr="00863D87">
              <w:rPr>
                <w:rFonts w:hint="eastAsia"/>
              </w:rPr>
              <w:t>1</w:t>
            </w:r>
          </w:p>
          <w:p w:rsidR="000F3628" w:rsidRPr="00863D87" w:rsidRDefault="000F3628" w:rsidP="00EA5B58">
            <w:r w:rsidRPr="00863D87">
              <w:rPr>
                <w:rFonts w:hint="eastAsia"/>
              </w:rPr>
              <w:t>sum</w:t>
            </w:r>
            <w:ins w:id="43" w:author="ccc" w:date="2010-04-27T09:59:00Z">
              <w:r w:rsidR="003706FA">
                <w:rPr>
                  <w:rFonts w:hint="eastAsia"/>
                </w:rPr>
                <w:t>:</w:t>
              </w:r>
            </w:ins>
            <w:r w:rsidR="008202C2">
              <w:rPr>
                <w:rFonts w:hint="eastAsia"/>
              </w:rPr>
              <w:t>RESW</w:t>
            </w:r>
            <w:r w:rsidRPr="00863D87">
              <w:tab/>
            </w:r>
            <w:r w:rsidR="008202C2">
              <w:rPr>
                <w:rFonts w:hint="eastAsia"/>
              </w:rPr>
              <w:t>1</w:t>
            </w:r>
          </w:p>
          <w:p w:rsidR="000F3628" w:rsidRPr="00863D87" w:rsidRDefault="000F3628" w:rsidP="00EA5B58"/>
        </w:tc>
      </w:tr>
    </w:tbl>
    <w:p w:rsidR="000F3628" w:rsidRDefault="000F3628" w:rsidP="000F3628"/>
    <w:p w:rsidR="00655A55" w:rsidRPr="00863D87" w:rsidRDefault="00655A55" w:rsidP="00655A55">
      <w:r>
        <w:rPr>
          <w:rFonts w:hint="eastAsia"/>
        </w:rPr>
        <w:t>仔細閱讀</w:t>
      </w:r>
      <w:r w:rsidR="00850036">
        <w:fldChar w:fldCharType="begin"/>
      </w:r>
      <w:r w:rsidR="001F7338">
        <w:instrText xml:space="preserve"> </w:instrText>
      </w:r>
      <w:r w:rsidR="001F7338">
        <w:rPr>
          <w:rFonts w:hint="eastAsia"/>
        </w:rPr>
        <w:instrText>REF _Ref258762744 \h</w:instrText>
      </w:r>
      <w:r w:rsidR="001F7338">
        <w:instrText xml:space="preserve"> </w:instrText>
      </w:r>
      <w:r w:rsidR="00850036">
        <w:fldChar w:fldCharType="separate"/>
      </w:r>
      <w:r w:rsidR="00FB3CC2">
        <w:rPr>
          <w:rFonts w:hint="eastAsia"/>
        </w:rPr>
        <w:t>範例</w:t>
      </w:r>
      <w:r w:rsidR="00FB3CC2">
        <w:rPr>
          <w:rFonts w:hint="eastAsia"/>
        </w:rPr>
        <w:t xml:space="preserve"> </w:t>
      </w:r>
      <w:r w:rsidR="00FB3CC2">
        <w:rPr>
          <w:noProof/>
        </w:rPr>
        <w:t>8</w:t>
      </w:r>
      <w:r w:rsidR="00FB3CC2">
        <w:t>.</w:t>
      </w:r>
      <w:r w:rsidR="00FB3CC2">
        <w:rPr>
          <w:noProof/>
        </w:rPr>
        <w:t>5</w:t>
      </w:r>
      <w:r w:rsidR="00850036">
        <w:fldChar w:fldCharType="end"/>
      </w:r>
      <w:r w:rsidR="001F7338">
        <w:rPr>
          <w:rFonts w:hint="eastAsia"/>
        </w:rPr>
        <w:t xml:space="preserve"> (b) </w:t>
      </w:r>
      <w:r>
        <w:rPr>
          <w:rFonts w:hint="eastAsia"/>
        </w:rPr>
        <w:t>的『組合語言</w:t>
      </w:r>
      <w:r>
        <w:rPr>
          <w:rFonts w:hint="eastAsia"/>
        </w:rPr>
        <w:t>(</w:t>
      </w:r>
      <w:r>
        <w:rPr>
          <w:rFonts w:hint="eastAsia"/>
        </w:rPr>
        <w:t>無最佳化</w:t>
      </w:r>
      <w:r>
        <w:rPr>
          <w:rFonts w:hint="eastAsia"/>
        </w:rPr>
        <w:t>)</w:t>
      </w:r>
      <w:r>
        <w:rPr>
          <w:rFonts w:hint="eastAsia"/>
        </w:rPr>
        <w:t>』一欄，讀者會看到許多『載入』</w:t>
      </w:r>
      <w:r>
        <w:rPr>
          <w:rFonts w:hint="eastAsia"/>
        </w:rPr>
        <w:t xml:space="preserve">(LD) </w:t>
      </w:r>
      <w:r>
        <w:rPr>
          <w:rFonts w:hint="eastAsia"/>
        </w:rPr>
        <w:t>與『儲存』</w:t>
      </w:r>
      <w:r>
        <w:rPr>
          <w:rFonts w:hint="eastAsia"/>
        </w:rPr>
        <w:t xml:space="preserve">(ST) </w:t>
      </w:r>
      <w:r>
        <w:rPr>
          <w:rFonts w:hint="eastAsia"/>
        </w:rPr>
        <w:t>的動作。這些動作會不斷從記憶體載入資料到暫存器內，然後在運算後又立刻將暫存器的結果存回記憶體。像是</w:t>
      </w:r>
      <w:r>
        <w:rPr>
          <w:rFonts w:hint="eastAsia"/>
        </w:rPr>
        <w:t xml:space="preserve"> </w:t>
      </w:r>
      <w:r>
        <w:rPr>
          <w:rFonts w:hint="eastAsia"/>
        </w:rPr>
        <w:t>『</w:t>
      </w:r>
      <w:r>
        <w:t>LD</w:t>
      </w:r>
      <w:r>
        <w:rPr>
          <w:rFonts w:hint="eastAsia"/>
        </w:rPr>
        <w:t xml:space="preserve"> </w:t>
      </w:r>
      <w:r>
        <w:t>R1</w:t>
      </w:r>
      <w:r>
        <w:rPr>
          <w:rFonts w:hint="eastAsia"/>
        </w:rPr>
        <w:t xml:space="preserve"> </w:t>
      </w:r>
      <w:r>
        <w:t>sum</w:t>
      </w:r>
      <w:r>
        <w:rPr>
          <w:rFonts w:hint="eastAsia"/>
        </w:rPr>
        <w:t xml:space="preserve">; </w:t>
      </w:r>
      <w:r>
        <w:t>LD</w:t>
      </w:r>
      <w:r>
        <w:rPr>
          <w:rFonts w:hint="eastAsia"/>
        </w:rPr>
        <w:t xml:space="preserve"> </w:t>
      </w:r>
      <w:r>
        <w:t>R2</w:t>
      </w:r>
      <w:r>
        <w:rPr>
          <w:rFonts w:hint="eastAsia"/>
        </w:rPr>
        <w:t xml:space="preserve"> i; </w:t>
      </w:r>
      <w:r>
        <w:t>ADD</w:t>
      </w:r>
      <w:r>
        <w:rPr>
          <w:rFonts w:hint="eastAsia"/>
        </w:rPr>
        <w:t xml:space="preserve"> </w:t>
      </w:r>
      <w:r>
        <w:t>R3</w:t>
      </w:r>
      <w:r>
        <w:rPr>
          <w:rFonts w:hint="eastAsia"/>
        </w:rPr>
        <w:t xml:space="preserve"> </w:t>
      </w:r>
      <w:r>
        <w:t>R2</w:t>
      </w:r>
      <w:r>
        <w:rPr>
          <w:rFonts w:hint="eastAsia"/>
        </w:rPr>
        <w:t xml:space="preserve"> </w:t>
      </w:r>
      <w:r>
        <w:t>R1</w:t>
      </w:r>
      <w:r>
        <w:rPr>
          <w:rFonts w:hint="eastAsia"/>
        </w:rPr>
        <w:t xml:space="preserve">; </w:t>
      </w:r>
      <w:r>
        <w:t>ST</w:t>
      </w:r>
      <w:r>
        <w:rPr>
          <w:rFonts w:hint="eastAsia"/>
        </w:rPr>
        <w:t xml:space="preserve"> </w:t>
      </w:r>
      <w:r>
        <w:t>R3</w:t>
      </w:r>
      <w:r>
        <w:rPr>
          <w:rFonts w:hint="eastAsia"/>
        </w:rPr>
        <w:t xml:space="preserve"> </w:t>
      </w:r>
      <w:r>
        <w:t>T0</w:t>
      </w:r>
      <w:r>
        <w:rPr>
          <w:rFonts w:hint="eastAsia"/>
        </w:rPr>
        <w:t>』</w:t>
      </w:r>
      <w:r>
        <w:rPr>
          <w:rFonts w:hint="eastAsia"/>
        </w:rPr>
        <w:t xml:space="preserve"> </w:t>
      </w:r>
      <w:r>
        <w:rPr>
          <w:rFonts w:hint="eastAsia"/>
        </w:rPr>
        <w:t>這四個指令，其實只是為了實作出中間碼的</w:t>
      </w:r>
      <w:r>
        <w:rPr>
          <w:rFonts w:hint="eastAsia"/>
        </w:rPr>
        <w:t xml:space="preserve"> </w:t>
      </w:r>
      <w:r>
        <w:rPr>
          <w:rFonts w:hint="eastAsia"/>
        </w:rPr>
        <w:t>『</w:t>
      </w:r>
      <w:r w:rsidRPr="00B71014">
        <w:rPr>
          <w:rFonts w:eastAsia="SimHei"/>
        </w:rPr>
        <w:t>+</w:t>
      </w:r>
      <w:r>
        <w:rPr>
          <w:rFonts w:hint="eastAsia"/>
        </w:rPr>
        <w:t xml:space="preserve"> </w:t>
      </w:r>
      <w:r w:rsidRPr="00B71014">
        <w:rPr>
          <w:rFonts w:eastAsia="SimHei"/>
        </w:rPr>
        <w:t>sum</w:t>
      </w:r>
      <w:r>
        <w:rPr>
          <w:rFonts w:hint="eastAsia"/>
        </w:rPr>
        <w:t xml:space="preserve"> </w:t>
      </w:r>
      <w:r w:rsidR="00D41FA8">
        <w:rPr>
          <w:rFonts w:hint="eastAsia"/>
        </w:rPr>
        <w:t>i</w:t>
      </w:r>
      <w:r>
        <w:rPr>
          <w:rFonts w:hint="eastAsia"/>
        </w:rPr>
        <w:t xml:space="preserve"> </w:t>
      </w:r>
      <w:r w:rsidRPr="00B71014">
        <w:rPr>
          <w:rFonts w:eastAsia="SimHei"/>
        </w:rPr>
        <w:t>T0</w:t>
      </w:r>
      <w:r>
        <w:rPr>
          <w:rFonts w:ascii="新細明體" w:hAnsi="新細明體" w:hint="eastAsia"/>
        </w:rPr>
        <w:t>』一個指令而已，但是卻耗費了額外的三個指令進行載入與儲存的動作。</w:t>
      </w:r>
    </w:p>
    <w:p w:rsidR="00655A55" w:rsidRPr="00813FAB" w:rsidRDefault="00655A55" w:rsidP="00655A55"/>
    <w:p w:rsidR="00655A55" w:rsidRDefault="00655A55" w:rsidP="00655A55">
      <w:r>
        <w:rPr>
          <w:rFonts w:hint="eastAsia"/>
        </w:rPr>
        <w:t>其實，只要有足夠的暫存器，經過適當的安排，就能省去過程中的載入儲存指令。舉例而言，像是『</w:t>
      </w:r>
      <w:r w:rsidRPr="00B71014">
        <w:rPr>
          <w:rFonts w:eastAsia="SimHei"/>
        </w:rPr>
        <w:t>+</w:t>
      </w:r>
      <w:r>
        <w:rPr>
          <w:rFonts w:ascii="新細明體" w:hAnsi="新細明體" w:hint="eastAsia"/>
        </w:rPr>
        <w:t xml:space="preserve"> </w:t>
      </w:r>
      <w:r w:rsidRPr="00B71014">
        <w:rPr>
          <w:rFonts w:eastAsia="SimHei"/>
        </w:rPr>
        <w:t>sum</w:t>
      </w:r>
      <w:r>
        <w:rPr>
          <w:rFonts w:ascii="新細明體" w:hAnsi="新細明體" w:hint="eastAsia"/>
        </w:rPr>
        <w:t xml:space="preserve"> i </w:t>
      </w:r>
      <w:r w:rsidRPr="00B71014">
        <w:rPr>
          <w:rFonts w:eastAsia="SimHei"/>
        </w:rPr>
        <w:t>T0</w:t>
      </w:r>
      <w:r>
        <w:rPr>
          <w:rFonts w:hint="eastAsia"/>
        </w:rPr>
        <w:t xml:space="preserve">; </w:t>
      </w:r>
      <w:r w:rsidRPr="00B71014">
        <w:rPr>
          <w:rFonts w:eastAsia="SimHei"/>
        </w:rPr>
        <w:t>=</w:t>
      </w:r>
      <w:r>
        <w:rPr>
          <w:rFonts w:hint="eastAsia"/>
        </w:rPr>
        <w:t xml:space="preserve"> </w:t>
      </w:r>
      <w:r w:rsidRPr="00B71014">
        <w:rPr>
          <w:rFonts w:eastAsia="SimHei"/>
        </w:rPr>
        <w:t>T0</w:t>
      </w:r>
      <w:r>
        <w:rPr>
          <w:rFonts w:hint="eastAsia"/>
        </w:rPr>
        <w:t xml:space="preserve"> </w:t>
      </w:r>
      <w:r w:rsidRPr="00B71014">
        <w:rPr>
          <w:rFonts w:eastAsia="SimHei"/>
        </w:rPr>
        <w:t>sum</w:t>
      </w:r>
      <w:r>
        <w:rPr>
          <w:rFonts w:ascii="新細明體" w:hAnsi="新細明體" w:hint="eastAsia"/>
        </w:rPr>
        <w:t>』等兩中間個指令，在無最佳化的版本中，其對應的程式碼為『</w:t>
      </w:r>
      <w:r>
        <w:t>LD</w:t>
      </w:r>
      <w:r>
        <w:rPr>
          <w:rFonts w:hint="eastAsia"/>
        </w:rPr>
        <w:t xml:space="preserve"> </w:t>
      </w:r>
      <w:r>
        <w:t>R1</w:t>
      </w:r>
      <w:r>
        <w:rPr>
          <w:rFonts w:hint="eastAsia"/>
        </w:rPr>
        <w:t xml:space="preserve"> </w:t>
      </w:r>
      <w:r>
        <w:t>sum</w:t>
      </w:r>
      <w:r>
        <w:rPr>
          <w:rFonts w:hint="eastAsia"/>
        </w:rPr>
        <w:t xml:space="preserve">; </w:t>
      </w:r>
      <w:r>
        <w:t>LD</w:t>
      </w:r>
      <w:r>
        <w:rPr>
          <w:rFonts w:hint="eastAsia"/>
        </w:rPr>
        <w:t xml:space="preserve"> </w:t>
      </w:r>
      <w:r>
        <w:t>R2</w:t>
      </w:r>
      <w:r>
        <w:rPr>
          <w:rFonts w:hint="eastAsia"/>
        </w:rPr>
        <w:t xml:space="preserve"> i; </w:t>
      </w:r>
      <w:r>
        <w:t>ADD</w:t>
      </w:r>
      <w:r>
        <w:rPr>
          <w:rFonts w:hint="eastAsia"/>
        </w:rPr>
        <w:t xml:space="preserve"> </w:t>
      </w:r>
      <w:r>
        <w:t>R3</w:t>
      </w:r>
      <w:r>
        <w:rPr>
          <w:rFonts w:hint="eastAsia"/>
        </w:rPr>
        <w:t xml:space="preserve"> </w:t>
      </w:r>
      <w:r>
        <w:t>R</w:t>
      </w:r>
      <w:r w:rsidR="001F7338">
        <w:rPr>
          <w:rFonts w:hint="eastAsia"/>
        </w:rPr>
        <w:t>1</w:t>
      </w:r>
      <w:r>
        <w:rPr>
          <w:rFonts w:hint="eastAsia"/>
        </w:rPr>
        <w:t xml:space="preserve"> </w:t>
      </w:r>
      <w:r>
        <w:t>R</w:t>
      </w:r>
      <w:r w:rsidR="001F7338">
        <w:rPr>
          <w:rFonts w:hint="eastAsia"/>
        </w:rPr>
        <w:t>2</w:t>
      </w:r>
      <w:r>
        <w:rPr>
          <w:rFonts w:hint="eastAsia"/>
        </w:rPr>
        <w:t xml:space="preserve">; </w:t>
      </w:r>
      <w:r>
        <w:t>ST</w:t>
      </w:r>
      <w:r>
        <w:rPr>
          <w:rFonts w:hint="eastAsia"/>
        </w:rPr>
        <w:t xml:space="preserve"> </w:t>
      </w:r>
      <w:r>
        <w:t>R3</w:t>
      </w:r>
      <w:r>
        <w:rPr>
          <w:rFonts w:hint="eastAsia"/>
        </w:rPr>
        <w:t xml:space="preserve"> </w:t>
      </w:r>
      <w:r>
        <w:t>T0</w:t>
      </w:r>
      <w:r>
        <w:rPr>
          <w:rFonts w:hint="eastAsia"/>
        </w:rPr>
        <w:t xml:space="preserve">; </w:t>
      </w:r>
      <w:r>
        <w:t>LD</w:t>
      </w:r>
      <w:r>
        <w:rPr>
          <w:rFonts w:hint="eastAsia"/>
        </w:rPr>
        <w:t xml:space="preserve"> </w:t>
      </w:r>
      <w:r>
        <w:t>R1</w:t>
      </w:r>
      <w:r>
        <w:rPr>
          <w:rFonts w:hint="eastAsia"/>
        </w:rPr>
        <w:t xml:space="preserve"> </w:t>
      </w:r>
      <w:r>
        <w:t>T0</w:t>
      </w:r>
      <w:r>
        <w:rPr>
          <w:rFonts w:hint="eastAsia"/>
        </w:rPr>
        <w:t xml:space="preserve">; </w:t>
      </w:r>
      <w:r>
        <w:t>ST</w:t>
      </w:r>
      <w:r>
        <w:rPr>
          <w:rFonts w:hint="eastAsia"/>
        </w:rPr>
        <w:t xml:space="preserve"> </w:t>
      </w:r>
      <w:r>
        <w:t>R1</w:t>
      </w:r>
      <w:r>
        <w:rPr>
          <w:rFonts w:hint="eastAsia"/>
        </w:rPr>
        <w:t xml:space="preserve"> </w:t>
      </w:r>
      <w:r>
        <w:t>sum</w:t>
      </w:r>
      <w:r>
        <w:rPr>
          <w:rFonts w:hint="eastAsia"/>
        </w:rPr>
        <w:t>』等六個指令，但是在最佳化後的版本當中，竟然被濃縮為『</w:t>
      </w:r>
      <w:r>
        <w:rPr>
          <w:rFonts w:hint="eastAsia"/>
        </w:rPr>
        <w:t>ADD R1, R</w:t>
      </w:r>
      <w:r w:rsidR="001F7338">
        <w:rPr>
          <w:rFonts w:hint="eastAsia"/>
        </w:rPr>
        <w:t>1</w:t>
      </w:r>
      <w:r>
        <w:rPr>
          <w:rFonts w:hint="eastAsia"/>
        </w:rPr>
        <w:t>, R</w:t>
      </w:r>
      <w:r w:rsidR="001F7338">
        <w:rPr>
          <w:rFonts w:hint="eastAsia"/>
        </w:rPr>
        <w:t>2</w:t>
      </w:r>
      <w:r>
        <w:rPr>
          <w:rFonts w:hint="eastAsia"/>
        </w:rPr>
        <w:t>』這個單一的指令。</w:t>
      </w:r>
    </w:p>
    <w:p w:rsidR="00655A55" w:rsidRDefault="00655A55" w:rsidP="00655A55"/>
    <w:p w:rsidR="00655A55" w:rsidRPr="003D7E2E" w:rsidRDefault="00655A55" w:rsidP="00655A55">
      <w:r>
        <w:rPr>
          <w:rFonts w:hint="eastAsia"/>
        </w:rPr>
        <w:t>最佳化版本可以這麼精簡的原因，是由於變數</w:t>
      </w:r>
      <w:r>
        <w:rPr>
          <w:rFonts w:hint="eastAsia"/>
        </w:rPr>
        <w:t xml:space="preserve"> sum </w:t>
      </w:r>
      <w:r>
        <w:rPr>
          <w:rFonts w:hint="eastAsia"/>
        </w:rPr>
        <w:t>與</w:t>
      </w:r>
      <w:r>
        <w:rPr>
          <w:rFonts w:hint="eastAsia"/>
        </w:rPr>
        <w:t xml:space="preserve"> i </w:t>
      </w:r>
      <w:r>
        <w:rPr>
          <w:rFonts w:hint="eastAsia"/>
        </w:rPr>
        <w:t>早已被載入到</w:t>
      </w:r>
      <w:r>
        <w:rPr>
          <w:rFonts w:hint="eastAsia"/>
        </w:rPr>
        <w:t xml:space="preserve"> R1, R2 </w:t>
      </w:r>
      <w:r>
        <w:rPr>
          <w:rFonts w:hint="eastAsia"/>
        </w:rPr>
        <w:t>當中，而且在整個段落當中</w:t>
      </w:r>
      <w:r>
        <w:rPr>
          <w:rFonts w:hint="eastAsia"/>
        </w:rPr>
        <w:t xml:space="preserve"> R1, R2 </w:t>
      </w:r>
      <w:r>
        <w:rPr>
          <w:rFonts w:hint="eastAsia"/>
        </w:rPr>
        <w:t>都一直保持著與</w:t>
      </w:r>
      <w:r>
        <w:rPr>
          <w:rFonts w:hint="eastAsia"/>
        </w:rPr>
        <w:t xml:space="preserve"> sum, i </w:t>
      </w:r>
      <w:r>
        <w:rPr>
          <w:rFonts w:hint="eastAsia"/>
        </w:rPr>
        <w:t>兩者的對應關係，所以就不需要重新載入或儲存</w:t>
      </w:r>
      <w:r>
        <w:rPr>
          <w:rFonts w:hint="eastAsia"/>
        </w:rPr>
        <w:t xml:space="preserve"> sum </w:t>
      </w:r>
      <w:r>
        <w:rPr>
          <w:rFonts w:hint="eastAsia"/>
        </w:rPr>
        <w:t>與</w:t>
      </w:r>
      <w:r>
        <w:rPr>
          <w:rFonts w:hint="eastAsia"/>
        </w:rPr>
        <w:t xml:space="preserve"> i</w:t>
      </w:r>
      <w:r>
        <w:rPr>
          <w:rFonts w:hint="eastAsia"/>
        </w:rPr>
        <w:t>。整個最佳化的版本都利用這樣的方式，大量的減少了組合語言指令的數量</w:t>
      </w:r>
      <w:r w:rsidR="00D41FA8">
        <w:rPr>
          <w:rFonts w:hint="eastAsia"/>
        </w:rPr>
        <w:t>，</w:t>
      </w:r>
      <w:r>
        <w:rPr>
          <w:rFonts w:hint="eastAsia"/>
        </w:rPr>
        <w:t>這樣的作法除了能增快執行速度之外，還能降低程式所</w:t>
      </w:r>
      <w:r w:rsidR="000C327D">
        <w:rPr>
          <w:rFonts w:hint="eastAsia"/>
        </w:rPr>
        <w:t>佔</w:t>
      </w:r>
      <w:r>
        <w:rPr>
          <w:rFonts w:hint="eastAsia"/>
        </w:rPr>
        <w:t>的空間。</w:t>
      </w:r>
    </w:p>
    <w:p w:rsidR="00655A55" w:rsidRPr="00D41FA8" w:rsidRDefault="00655A55" w:rsidP="00655A55"/>
    <w:p w:rsidR="00655A55" w:rsidRDefault="00655A55" w:rsidP="00655A55">
      <w:r>
        <w:rPr>
          <w:rFonts w:hint="eastAsia"/>
        </w:rPr>
        <w:t>從</w:t>
      </w:r>
      <w:r w:rsidR="00850036">
        <w:fldChar w:fldCharType="begin"/>
      </w:r>
      <w:r w:rsidR="001F7338">
        <w:instrText xml:space="preserve"> </w:instrText>
      </w:r>
      <w:r w:rsidR="001F7338">
        <w:rPr>
          <w:rFonts w:hint="eastAsia"/>
        </w:rPr>
        <w:instrText>REF _Ref258762744 \h</w:instrText>
      </w:r>
      <w:r w:rsidR="001F7338">
        <w:instrText xml:space="preserve"> </w:instrText>
      </w:r>
      <w:r w:rsidR="00850036">
        <w:fldChar w:fldCharType="separate"/>
      </w:r>
      <w:r w:rsidR="00FB3CC2">
        <w:rPr>
          <w:rFonts w:hint="eastAsia"/>
        </w:rPr>
        <w:t>範例</w:t>
      </w:r>
      <w:r w:rsidR="00FB3CC2">
        <w:rPr>
          <w:rFonts w:hint="eastAsia"/>
        </w:rPr>
        <w:t xml:space="preserve"> </w:t>
      </w:r>
      <w:r w:rsidR="00FB3CC2">
        <w:rPr>
          <w:noProof/>
        </w:rPr>
        <w:t>8</w:t>
      </w:r>
      <w:r w:rsidR="00FB3CC2">
        <w:t>.</w:t>
      </w:r>
      <w:r w:rsidR="00FB3CC2">
        <w:rPr>
          <w:noProof/>
        </w:rPr>
        <w:t>5</w:t>
      </w:r>
      <w:r w:rsidR="00850036">
        <w:fldChar w:fldCharType="end"/>
      </w:r>
      <w:r w:rsidR="001F7338">
        <w:rPr>
          <w:rFonts w:hint="eastAsia"/>
        </w:rPr>
        <w:t xml:space="preserve"> </w:t>
      </w:r>
      <w:r>
        <w:rPr>
          <w:rFonts w:hint="eastAsia"/>
        </w:rPr>
        <w:t>當中，我們可以看出最佳化功能的用途，只要經過適當的暫存器安排，就能讓輸出的組合語言程式變得更簡單。有效的分配暫存器，並加以充分利用，是最佳化程式的重要功能之一。</w:t>
      </w:r>
    </w:p>
    <w:p w:rsidR="00655A55" w:rsidRDefault="00655A55" w:rsidP="00655A55"/>
    <w:p w:rsidR="00655A55" w:rsidRDefault="00655A55" w:rsidP="00655A55">
      <w:r>
        <w:rPr>
          <w:rFonts w:hint="eastAsia"/>
        </w:rPr>
        <w:t>另外，如果能將某些暫存器初值的設定動作，從迴圈中提出到迴圈之外，也可以提升整體的程式效率，像是</w:t>
      </w:r>
      <w:r w:rsidR="00850036">
        <w:fldChar w:fldCharType="begin"/>
      </w:r>
      <w:r w:rsidR="001F7338">
        <w:instrText xml:space="preserve"> </w:instrText>
      </w:r>
      <w:r w:rsidR="001F7338">
        <w:rPr>
          <w:rFonts w:hint="eastAsia"/>
        </w:rPr>
        <w:instrText>REF _Ref258762744 \h</w:instrText>
      </w:r>
      <w:r w:rsidR="001F7338">
        <w:instrText xml:space="preserve"> </w:instrText>
      </w:r>
      <w:r w:rsidR="00850036">
        <w:fldChar w:fldCharType="separate"/>
      </w:r>
      <w:r w:rsidR="00FB3CC2">
        <w:rPr>
          <w:rFonts w:hint="eastAsia"/>
        </w:rPr>
        <w:t>範例</w:t>
      </w:r>
      <w:r w:rsidR="00FB3CC2">
        <w:rPr>
          <w:rFonts w:hint="eastAsia"/>
        </w:rPr>
        <w:t xml:space="preserve"> </w:t>
      </w:r>
      <w:r w:rsidR="00FB3CC2">
        <w:rPr>
          <w:noProof/>
        </w:rPr>
        <w:t>8</w:t>
      </w:r>
      <w:r w:rsidR="00FB3CC2">
        <w:t>.</w:t>
      </w:r>
      <w:r w:rsidR="00FB3CC2">
        <w:rPr>
          <w:noProof/>
        </w:rPr>
        <w:t>5</w:t>
      </w:r>
      <w:r w:rsidR="00850036">
        <w:fldChar w:fldCharType="end"/>
      </w:r>
      <w:r w:rsidR="001F7338">
        <w:rPr>
          <w:rFonts w:hint="eastAsia"/>
        </w:rPr>
        <w:t xml:space="preserve"> (c) </w:t>
      </w:r>
      <w:r>
        <w:rPr>
          <w:rFonts w:hint="eastAsia"/>
        </w:rPr>
        <w:t>的『組合語言</w:t>
      </w:r>
      <w:r>
        <w:rPr>
          <w:rFonts w:hint="eastAsia"/>
        </w:rPr>
        <w:t xml:space="preserve"> (</w:t>
      </w:r>
      <w:r>
        <w:rPr>
          <w:rFonts w:hint="eastAsia"/>
        </w:rPr>
        <w:t>有最佳化</w:t>
      </w:r>
      <w:r>
        <w:rPr>
          <w:rFonts w:hint="eastAsia"/>
        </w:rPr>
        <w:t>)</w:t>
      </w:r>
      <w:r>
        <w:rPr>
          <w:rFonts w:hint="eastAsia"/>
        </w:rPr>
        <w:t>』一欄中的『</w:t>
      </w:r>
      <w:r w:rsidRPr="00863D87">
        <w:rPr>
          <w:rFonts w:hint="eastAsia"/>
        </w:rPr>
        <w:t>LD</w:t>
      </w:r>
      <w:r>
        <w:rPr>
          <w:rFonts w:hint="eastAsia"/>
        </w:rPr>
        <w:t xml:space="preserve">I R3, 1; </w:t>
      </w:r>
      <w:r w:rsidRPr="00863D87">
        <w:rPr>
          <w:rFonts w:hint="eastAsia"/>
        </w:rPr>
        <w:t>LD</w:t>
      </w:r>
      <w:r>
        <w:rPr>
          <w:rFonts w:hint="eastAsia"/>
        </w:rPr>
        <w:t>I R4, 10</w:t>
      </w:r>
      <w:r>
        <w:rPr>
          <w:rFonts w:hint="eastAsia"/>
        </w:rPr>
        <w:t>』等兩個指令，可以放在迴圈中設定，也可以放在迴圈之外。但是，放在迴圈之外的方法較有效率，因為只會被執行一次，如果放在迴圈之中，那麼，每次當迴圈</w:t>
      </w:r>
      <w:r w:rsidR="00D02313">
        <w:rPr>
          <w:rFonts w:hint="eastAsia"/>
        </w:rPr>
        <w:t>重複</w:t>
      </w:r>
      <w:r>
        <w:rPr>
          <w:rFonts w:hint="eastAsia"/>
        </w:rPr>
        <w:t>執行時，就會再度執行一次已經算過的結果，因而浪費了</w:t>
      </w:r>
      <w:r>
        <w:rPr>
          <w:rFonts w:hint="eastAsia"/>
        </w:rPr>
        <w:t>CPU</w:t>
      </w:r>
      <w:r>
        <w:rPr>
          <w:rFonts w:hint="eastAsia"/>
        </w:rPr>
        <w:t>時間。如果能將所有『不變量』提出到迴圈之外，就能增快程式的執行速度，</w:t>
      </w:r>
      <w:r>
        <w:rPr>
          <w:rFonts w:hint="eastAsia"/>
        </w:rPr>
        <w:lastRenderedPageBreak/>
        <w:t>這也是最佳化功能的任務之一。</w:t>
      </w:r>
    </w:p>
    <w:p w:rsidR="00655A55" w:rsidRPr="00655A55" w:rsidRDefault="00655A55" w:rsidP="0037171F"/>
    <w:p w:rsidR="00A04545" w:rsidRDefault="00A04545" w:rsidP="007740A0">
      <w:r>
        <w:rPr>
          <w:rFonts w:hint="eastAsia"/>
        </w:rPr>
        <w:t>至此，我們已經</w:t>
      </w:r>
      <w:r w:rsidR="00D41FA8">
        <w:rPr>
          <w:rFonts w:hint="eastAsia"/>
        </w:rPr>
        <w:t>完整的</w:t>
      </w:r>
      <w:r>
        <w:rPr>
          <w:rFonts w:hint="eastAsia"/>
        </w:rPr>
        <w:t>說明了編譯器的理論與演算法，有關進一步的編譯器</w:t>
      </w:r>
      <w:r w:rsidR="00D41FA8">
        <w:rPr>
          <w:rFonts w:hint="eastAsia"/>
        </w:rPr>
        <w:t>方法</w:t>
      </w:r>
      <w:r>
        <w:rPr>
          <w:rFonts w:hint="eastAsia"/>
        </w:rPr>
        <w:t>，</w:t>
      </w:r>
      <w:r w:rsidR="00D41FA8">
        <w:rPr>
          <w:rFonts w:hint="eastAsia"/>
        </w:rPr>
        <w:t>像是最佳化與</w:t>
      </w:r>
      <w:r w:rsidR="00D41FA8">
        <w:rPr>
          <w:rFonts w:hint="eastAsia"/>
        </w:rPr>
        <w:t xml:space="preserve"> LL</w:t>
      </w:r>
      <w:r w:rsidR="00D41FA8">
        <w:rPr>
          <w:rFonts w:hint="eastAsia"/>
        </w:rPr>
        <w:t>、</w:t>
      </w:r>
      <w:r w:rsidR="00D41FA8">
        <w:rPr>
          <w:rFonts w:hint="eastAsia"/>
        </w:rPr>
        <w:t xml:space="preserve">LR </w:t>
      </w:r>
      <w:r w:rsidR="00D41FA8">
        <w:rPr>
          <w:rFonts w:hint="eastAsia"/>
        </w:rPr>
        <w:t>剖析法等技術，</w:t>
      </w:r>
      <w:r>
        <w:rPr>
          <w:rFonts w:hint="eastAsia"/>
        </w:rPr>
        <w:t>請讀者參考專門的編譯器書籍。</w:t>
      </w:r>
    </w:p>
    <w:p w:rsidR="00A04545" w:rsidRPr="007740A0" w:rsidRDefault="00A04545" w:rsidP="004B00D8"/>
    <w:p w:rsidR="00E672B4" w:rsidRDefault="00A04545" w:rsidP="00350B47">
      <w:pPr>
        <w:pStyle w:val="2"/>
        <w:numPr>
          <w:ilvl w:val="1"/>
          <w:numId w:val="5"/>
        </w:numPr>
      </w:pPr>
      <w:bookmarkStart w:id="44" w:name="_Toc228256586"/>
      <w:bookmarkEnd w:id="26"/>
      <w:r>
        <w:rPr>
          <w:rFonts w:hint="eastAsia"/>
        </w:rPr>
        <w:t>實務案例</w:t>
      </w:r>
      <w:bookmarkEnd w:id="44"/>
    </w:p>
    <w:p w:rsidR="0077380C" w:rsidRDefault="0077380C" w:rsidP="0077380C">
      <w:pPr>
        <w:rPr>
          <w:rStyle w:val="apple-style-span"/>
          <w:rFonts w:ascii="-webkit-sans-serif" w:hAnsi="-webkit-sans-serif" w:hint="eastAsia"/>
          <w:bCs/>
          <w:color w:val="000000"/>
          <w:szCs w:val="24"/>
        </w:rPr>
      </w:pPr>
      <w:r>
        <w:rPr>
          <w:rStyle w:val="apple-style-span"/>
          <w:rFonts w:ascii="-webkit-sans-serif" w:hAnsi="-webkit-sans-serif" w:hint="eastAsia"/>
          <w:bCs/>
          <w:color w:val="000000"/>
          <w:szCs w:val="24"/>
        </w:rPr>
        <w:t>在本節中，我們將說明</w:t>
      </w:r>
      <w:r>
        <w:rPr>
          <w:rStyle w:val="apple-style-span"/>
          <w:rFonts w:ascii="-webkit-sans-serif" w:hAnsi="-webkit-sans-serif" w:hint="eastAsia"/>
          <w:bCs/>
          <w:color w:val="000000"/>
          <w:szCs w:val="24"/>
        </w:rPr>
        <w:t xml:space="preserve"> gcc </w:t>
      </w:r>
      <w:r>
        <w:rPr>
          <w:rStyle w:val="apple-style-span"/>
          <w:rFonts w:ascii="-webkit-sans-serif" w:hAnsi="-webkit-sans-serif" w:hint="eastAsia"/>
          <w:bCs/>
          <w:color w:val="000000"/>
          <w:szCs w:val="24"/>
        </w:rPr>
        <w:t>編譯器的設計原理，並且示範如何將</w:t>
      </w:r>
      <w:r>
        <w:rPr>
          <w:rStyle w:val="apple-style-span"/>
          <w:rFonts w:ascii="-webkit-sans-serif" w:hAnsi="-webkit-sans-serif" w:hint="eastAsia"/>
          <w:bCs/>
          <w:color w:val="000000"/>
          <w:szCs w:val="24"/>
        </w:rPr>
        <w:t xml:space="preserve"> C </w:t>
      </w:r>
      <w:r>
        <w:rPr>
          <w:rStyle w:val="apple-style-span"/>
          <w:rFonts w:ascii="-webkit-sans-serif" w:hAnsi="-webkit-sans-serif" w:hint="eastAsia"/>
          <w:bCs/>
          <w:color w:val="000000"/>
          <w:szCs w:val="24"/>
        </w:rPr>
        <w:t>語言程式轉換成中間碼</w:t>
      </w:r>
      <w:r>
        <w:rPr>
          <w:rStyle w:val="aff"/>
          <w:rFonts w:ascii="-webkit-sans-serif" w:hAnsi="-webkit-sans-serif" w:hint="eastAsia"/>
          <w:bCs/>
          <w:color w:val="000000"/>
          <w:szCs w:val="24"/>
        </w:rPr>
        <w:footnoteReference w:id="5"/>
      </w:r>
      <w:r>
        <w:rPr>
          <w:rStyle w:val="apple-style-span"/>
          <w:rFonts w:ascii="-webkit-sans-serif" w:hAnsi="-webkit-sans-serif" w:hint="eastAsia"/>
          <w:bCs/>
          <w:color w:val="000000"/>
          <w:szCs w:val="24"/>
        </w:rPr>
        <w:t>與組合語言，以及如何進行最佳化等動作，透過這樣的實作，讓讀者實際感受編譯器的設計原理與使用方法，以便讓用實務印證上述的編譯器理論。</w:t>
      </w:r>
    </w:p>
    <w:p w:rsidR="0077380C" w:rsidRDefault="0077380C" w:rsidP="0077380C">
      <w:pPr>
        <w:rPr>
          <w:rStyle w:val="apple-style-span"/>
          <w:rFonts w:ascii="-webkit-sans-serif" w:hAnsi="-webkit-sans-serif" w:hint="eastAsia"/>
          <w:bCs/>
          <w:color w:val="000000"/>
          <w:szCs w:val="24"/>
        </w:rPr>
      </w:pPr>
    </w:p>
    <w:p w:rsidR="005A4B7B" w:rsidRDefault="00DC4ACC" w:rsidP="00350B47">
      <w:pPr>
        <w:pStyle w:val="2"/>
        <w:numPr>
          <w:ilvl w:val="2"/>
          <w:numId w:val="5"/>
        </w:numPr>
      </w:pPr>
      <w:bookmarkStart w:id="45" w:name="_Toc228256587"/>
      <w:r>
        <w:rPr>
          <w:rFonts w:hint="eastAsia"/>
        </w:rPr>
        <w:t>gcc</w:t>
      </w:r>
      <w:r w:rsidR="006B0FA7">
        <w:rPr>
          <w:rFonts w:hint="eastAsia"/>
        </w:rPr>
        <w:t>編譯</w:t>
      </w:r>
      <w:r>
        <w:rPr>
          <w:rFonts w:hint="eastAsia"/>
        </w:rPr>
        <w:t>器</w:t>
      </w:r>
    </w:p>
    <w:p w:rsidR="00BF68DD" w:rsidRDefault="00BF68DD" w:rsidP="00BF68DD">
      <w:pPr>
        <w:rPr>
          <w:rStyle w:val="apple-style-span"/>
          <w:rFonts w:ascii="-webkit-sans-serif" w:hAnsi="-webkit-sans-serif" w:hint="eastAsia"/>
          <w:bCs/>
          <w:color w:val="000000"/>
          <w:szCs w:val="24"/>
        </w:rPr>
      </w:pPr>
      <w:r>
        <w:rPr>
          <w:rStyle w:val="apple-style-span"/>
          <w:rFonts w:ascii="-webkit-sans-serif" w:hAnsi="-webkit-sans-serif" w:hint="eastAsia"/>
          <w:bCs/>
          <w:color w:val="000000"/>
          <w:szCs w:val="24"/>
        </w:rPr>
        <w:t>編譯器</w:t>
      </w:r>
      <w:r>
        <w:rPr>
          <w:rStyle w:val="apple-style-span"/>
          <w:rFonts w:ascii="-webkit-sans-serif" w:hAnsi="-webkit-sans-serif" w:hint="eastAsia"/>
          <w:bCs/>
          <w:color w:val="000000"/>
          <w:szCs w:val="24"/>
        </w:rPr>
        <w:t>gcc</w:t>
      </w:r>
      <w:r>
        <w:rPr>
          <w:rStyle w:val="apple-style-span"/>
          <w:rFonts w:ascii="-webkit-sans-serif" w:hAnsi="-webkit-sans-serif" w:hint="eastAsia"/>
          <w:bCs/>
          <w:color w:val="000000"/>
          <w:szCs w:val="24"/>
        </w:rPr>
        <w:t>是</w:t>
      </w:r>
      <w:r>
        <w:rPr>
          <w:rStyle w:val="apple-style-span"/>
          <w:rFonts w:ascii="-webkit-sans-serif" w:hAnsi="-webkit-sans-serif" w:hint="eastAsia"/>
          <w:bCs/>
          <w:color w:val="000000"/>
          <w:szCs w:val="24"/>
        </w:rPr>
        <w:t xml:space="preserve">GNU </w:t>
      </w:r>
      <w:r>
        <w:rPr>
          <w:rStyle w:val="apple-style-span"/>
          <w:rFonts w:ascii="-webkit-sans-serif" w:hAnsi="-webkit-sans-serif" w:hint="eastAsia"/>
          <w:bCs/>
          <w:color w:val="000000"/>
          <w:szCs w:val="24"/>
        </w:rPr>
        <w:t>工具的核心程式，除了可以編譯</w:t>
      </w:r>
      <w:r>
        <w:rPr>
          <w:rStyle w:val="apple-style-span"/>
          <w:rFonts w:ascii="-webkit-sans-serif" w:hAnsi="-webkit-sans-serif" w:hint="eastAsia"/>
          <w:bCs/>
          <w:color w:val="000000"/>
          <w:szCs w:val="24"/>
        </w:rPr>
        <w:t xml:space="preserve"> C </w:t>
      </w:r>
      <w:r>
        <w:rPr>
          <w:rStyle w:val="apple-style-span"/>
          <w:rFonts w:ascii="-webkit-sans-serif" w:hAnsi="-webkit-sans-serif" w:hint="eastAsia"/>
          <w:bCs/>
          <w:color w:val="000000"/>
          <w:szCs w:val="24"/>
        </w:rPr>
        <w:t>語言之外，也提供將</w:t>
      </w:r>
      <w:r>
        <w:rPr>
          <w:rStyle w:val="apple-style-span"/>
          <w:rFonts w:ascii="-webkit-sans-serif" w:hAnsi="-webkit-sans-serif" w:hint="eastAsia"/>
          <w:bCs/>
          <w:color w:val="000000"/>
          <w:szCs w:val="24"/>
        </w:rPr>
        <w:t xml:space="preserve"> C </w:t>
      </w:r>
      <w:r>
        <w:rPr>
          <w:rStyle w:val="apple-style-span"/>
          <w:rFonts w:ascii="-webkit-sans-serif" w:hAnsi="-webkit-sans-serif" w:hint="eastAsia"/>
          <w:bCs/>
          <w:color w:val="000000"/>
          <w:szCs w:val="24"/>
        </w:rPr>
        <w:t>語言轉換為組合語言的功能，甚至可以直接組譯組合語言，這些功能對學習系統程式有很大的幫助，因為</w:t>
      </w:r>
      <w:r>
        <w:rPr>
          <w:rStyle w:val="apple-style-span"/>
          <w:rFonts w:ascii="-webkit-sans-serif" w:hAnsi="-webkit-sans-serif" w:hint="eastAsia"/>
          <w:bCs/>
          <w:color w:val="000000"/>
          <w:szCs w:val="24"/>
        </w:rPr>
        <w:t>gcc</w:t>
      </w:r>
      <w:r>
        <w:rPr>
          <w:rStyle w:val="apple-style-span"/>
          <w:rFonts w:ascii="-webkit-sans-serif" w:hAnsi="-webkit-sans-serif" w:hint="eastAsia"/>
          <w:bCs/>
          <w:color w:val="000000"/>
          <w:szCs w:val="24"/>
        </w:rPr>
        <w:t>讓我們可以將編譯、組譯、連結等動作合併或分開進行，讓我們得以觀察許多中間過程，以便理解系統程式的編譯、組譯、連結等觀念。</w:t>
      </w:r>
    </w:p>
    <w:p w:rsidR="00BD43CA" w:rsidRDefault="00BD43CA" w:rsidP="00BD43CA">
      <w:pPr>
        <w:rPr>
          <w:rStyle w:val="apple-style-span"/>
          <w:rFonts w:ascii="-webkit-sans-serif" w:hAnsi="-webkit-sans-serif" w:hint="eastAsia"/>
          <w:bCs/>
          <w:color w:val="000000"/>
          <w:szCs w:val="24"/>
        </w:rPr>
      </w:pPr>
    </w:p>
    <w:p w:rsidR="00BD43CA" w:rsidRDefault="00CE5CD4" w:rsidP="00BD43CA">
      <w:pPr>
        <w:pStyle w:val="afa"/>
        <w:ind w:left="240" w:right="240"/>
        <w:rPr>
          <w:rStyle w:val="apple-style-span"/>
          <w:rFonts w:ascii="-webkit-sans-serif" w:hAnsi="-webkit-sans-serif" w:hint="eastAsia"/>
          <w:bCs/>
          <w:color w:val="000000"/>
        </w:rPr>
      </w:pPr>
      <w:r>
        <w:rPr>
          <w:rStyle w:val="apple-style-span"/>
          <w:rFonts w:ascii="-webkit-sans-serif" w:hAnsi="-webkit-sans-serif" w:hint="eastAsia"/>
          <w:bCs/>
          <w:color w:val="000000"/>
        </w:rPr>
        <w:t>中間碼</w:t>
      </w:r>
    </w:p>
    <w:p w:rsidR="00CE5CD4" w:rsidRPr="00CE5CD4" w:rsidRDefault="001C121F" w:rsidP="00405E4C">
      <w:r>
        <w:rPr>
          <w:rFonts w:hint="eastAsia"/>
        </w:rPr>
        <w:t>在</w:t>
      </w:r>
      <w:r>
        <w:rPr>
          <w:rFonts w:hint="eastAsia"/>
        </w:rPr>
        <w:t xml:space="preserve"> 2004 </w:t>
      </w:r>
      <w:r>
        <w:rPr>
          <w:rFonts w:hint="eastAsia"/>
        </w:rPr>
        <w:t>年之前，</w:t>
      </w:r>
      <w:r>
        <w:rPr>
          <w:rFonts w:hint="eastAsia"/>
        </w:rPr>
        <w:t xml:space="preserve">gcc </w:t>
      </w:r>
      <w:r>
        <w:rPr>
          <w:rFonts w:hint="eastAsia"/>
        </w:rPr>
        <w:t>原本只採用了一層稱為</w:t>
      </w:r>
      <w:r>
        <w:rPr>
          <w:rFonts w:hint="eastAsia"/>
        </w:rPr>
        <w:t xml:space="preserve"> RTL </w:t>
      </w:r>
      <w:r>
        <w:rPr>
          <w:rFonts w:hint="eastAsia"/>
        </w:rPr>
        <w:t>的中間碼，但是在</w:t>
      </w:r>
      <w:r>
        <w:rPr>
          <w:rFonts w:hint="eastAsia"/>
        </w:rPr>
        <w:t xml:space="preserve"> gcc 4.0 </w:t>
      </w:r>
      <w:r>
        <w:rPr>
          <w:rFonts w:hint="eastAsia"/>
        </w:rPr>
        <w:t>版之後，則將中間碼增加到三層，這三層的中間碼分別是</w:t>
      </w:r>
      <w:r w:rsidR="00CE5CD4">
        <w:rPr>
          <w:rFonts w:hint="eastAsia"/>
        </w:rPr>
        <w:t>Generic</w:t>
      </w:r>
      <w:r w:rsidR="00CE5CD4">
        <w:rPr>
          <w:rFonts w:hint="eastAsia"/>
        </w:rPr>
        <w:t>、</w:t>
      </w:r>
      <w:r w:rsidR="00CE5CD4">
        <w:rPr>
          <w:rFonts w:hint="eastAsia"/>
        </w:rPr>
        <w:t xml:space="preserve">Gimple </w:t>
      </w:r>
      <w:r w:rsidR="00CE5CD4">
        <w:rPr>
          <w:rFonts w:hint="eastAsia"/>
        </w:rPr>
        <w:t>與</w:t>
      </w:r>
      <w:r w:rsidR="00CE5CD4">
        <w:rPr>
          <w:rFonts w:hint="eastAsia"/>
        </w:rPr>
        <w:t xml:space="preserve"> RTL</w:t>
      </w:r>
      <w:r>
        <w:rPr>
          <w:rFonts w:hint="eastAsia"/>
        </w:rPr>
        <w:t>中間碼</w:t>
      </w:r>
      <w:r w:rsidR="00CE5CD4">
        <w:rPr>
          <w:rFonts w:hint="eastAsia"/>
        </w:rPr>
        <w:t>，其中的</w:t>
      </w:r>
      <w:r w:rsidR="00CE5CD4">
        <w:rPr>
          <w:rFonts w:hint="eastAsia"/>
        </w:rPr>
        <w:t xml:space="preserve"> Generic</w:t>
      </w:r>
      <w:r w:rsidR="00CE5CD4">
        <w:rPr>
          <w:rFonts w:hint="eastAsia"/>
        </w:rPr>
        <w:t>代表剖析樹，</w:t>
      </w:r>
      <w:r w:rsidR="00CE5CD4">
        <w:rPr>
          <w:rFonts w:hint="eastAsia"/>
        </w:rPr>
        <w:t xml:space="preserve">Gimple </w:t>
      </w:r>
      <w:r w:rsidR="00CE5CD4">
        <w:rPr>
          <w:rFonts w:hint="eastAsia"/>
        </w:rPr>
        <w:t>是高階中間碼，而</w:t>
      </w:r>
      <w:r w:rsidR="00CE5CD4">
        <w:rPr>
          <w:rFonts w:hint="eastAsia"/>
        </w:rPr>
        <w:t xml:space="preserve"> RTL </w:t>
      </w:r>
      <w:r w:rsidR="00CE5CD4">
        <w:rPr>
          <w:rFonts w:hint="eastAsia"/>
        </w:rPr>
        <w:t>則是低階中間碼</w:t>
      </w:r>
      <w:r w:rsidR="00E205BF">
        <w:rPr>
          <w:rFonts w:hint="eastAsia"/>
        </w:rPr>
        <w:t>，</w:t>
      </w:r>
      <w:r w:rsidR="00CE5CD4">
        <w:rPr>
          <w:rFonts w:hint="eastAsia"/>
        </w:rPr>
        <w:t>整個</w:t>
      </w:r>
      <w:r w:rsidR="00CE5CD4">
        <w:rPr>
          <w:rFonts w:hint="eastAsia"/>
        </w:rPr>
        <w:t xml:space="preserve"> gcc </w:t>
      </w:r>
      <w:r w:rsidR="00CE5CD4">
        <w:rPr>
          <w:rFonts w:hint="eastAsia"/>
        </w:rPr>
        <w:t>的編譯過程大致上</w:t>
      </w:r>
      <w:r w:rsidR="00AB0499">
        <w:rPr>
          <w:rFonts w:hint="eastAsia"/>
        </w:rPr>
        <w:t>如</w:t>
      </w:r>
      <w:r w:rsidR="00850036">
        <w:fldChar w:fldCharType="begin"/>
      </w:r>
      <w:r w:rsidR="00940F1B">
        <w:instrText xml:space="preserve"> </w:instrText>
      </w:r>
      <w:r w:rsidR="00940F1B">
        <w:rPr>
          <w:rFonts w:hint="eastAsia"/>
        </w:rPr>
        <w:instrText>REF _Ref258575192 \h</w:instrText>
      </w:r>
      <w:r w:rsidR="00940F1B">
        <w:instrText xml:space="preserve"> </w:instrText>
      </w:r>
      <w:r w:rsidR="00850036">
        <w:fldChar w:fldCharType="separate"/>
      </w:r>
      <w:r w:rsidR="00FB3CC2">
        <w:rPr>
          <w:rFonts w:hint="eastAsia"/>
        </w:rPr>
        <w:t>圖</w:t>
      </w:r>
      <w:r w:rsidR="00FB3CC2">
        <w:rPr>
          <w:rFonts w:hint="eastAsia"/>
        </w:rPr>
        <w:t xml:space="preserve"> </w:t>
      </w:r>
      <w:r w:rsidR="00FB3CC2">
        <w:rPr>
          <w:noProof/>
        </w:rPr>
        <w:t>8</w:t>
      </w:r>
      <w:r w:rsidR="00FB3CC2">
        <w:t>.</w:t>
      </w:r>
      <w:r w:rsidR="00FB3CC2">
        <w:rPr>
          <w:noProof/>
        </w:rPr>
        <w:t>15</w:t>
      </w:r>
      <w:r w:rsidR="00850036">
        <w:fldChar w:fldCharType="end"/>
      </w:r>
      <w:r w:rsidR="00AB0499">
        <w:rPr>
          <w:rFonts w:hint="eastAsia"/>
        </w:rPr>
        <w:t>所示。</w:t>
      </w:r>
    </w:p>
    <w:p w:rsidR="00CA60E6" w:rsidRDefault="00CA60E6" w:rsidP="00BF68DD">
      <w:pPr>
        <w:rPr>
          <w:rStyle w:val="apple-style-span"/>
          <w:rFonts w:ascii="-webkit-sans-serif" w:hAnsi="-webkit-sans-serif" w:hint="eastAsia"/>
          <w:bCs/>
          <w:color w:val="000000"/>
          <w:szCs w:val="24"/>
        </w:rPr>
      </w:pPr>
    </w:p>
    <w:p w:rsidR="00D2477D" w:rsidRDefault="008608A7" w:rsidP="00C478DE">
      <w:pPr>
        <w:rPr>
          <w:rStyle w:val="apple-style-span"/>
          <w:rFonts w:ascii="-webkit-sans-serif" w:hAnsi="-webkit-sans-serif" w:hint="eastAsia"/>
          <w:bCs/>
          <w:color w:val="000000"/>
          <w:szCs w:val="24"/>
        </w:rPr>
      </w:pPr>
      <w:r>
        <w:rPr>
          <w:rFonts w:ascii="-webkit-sans-serif" w:hAnsi="-webkit-sans-serif"/>
          <w:noProof/>
          <w:color w:val="000000"/>
          <w:szCs w:val="24"/>
        </w:rPr>
        <w:lastRenderedPageBreak/>
        <w:drawing>
          <wp:inline distT="0" distB="0" distL="0" distR="0">
            <wp:extent cx="4594479" cy="5400675"/>
            <wp:effectExtent l="6096" t="0" r="0" b="0"/>
            <wp:docPr id="5" name="物件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4592754" cy="5405498"/>
                      <a:chOff x="1643042" y="666732"/>
                      <a:chExt cx="4592754" cy="5405498"/>
                    </a:xfrm>
                  </a:grpSpPr>
                  <a:grpSp>
                    <a:nvGrpSpPr>
                      <a:cNvPr id="115" name="群組 114"/>
                      <a:cNvGrpSpPr/>
                    </a:nvGrpSpPr>
                    <a:grpSpPr>
                      <a:xfrm>
                        <a:off x="1643042" y="666732"/>
                        <a:ext cx="4592754" cy="5405498"/>
                        <a:chOff x="1643042" y="666732"/>
                        <a:chExt cx="4592754" cy="5405498"/>
                      </a:xfrm>
                    </a:grpSpPr>
                    <a:grpSp>
                      <a:nvGrpSpPr>
                        <a:cNvPr id="3" name="Group 13"/>
                        <a:cNvGrpSpPr>
                          <a:grpSpLocks/>
                        </a:cNvGrpSpPr>
                      </a:nvGrpSpPr>
                      <a:grpSpPr bwMode="auto">
                        <a:xfrm>
                          <a:off x="3357554" y="2643179"/>
                          <a:ext cx="1422400" cy="361950"/>
                          <a:chOff x="2426" y="2179"/>
                          <a:chExt cx="896" cy="228"/>
                        </a:xfrm>
                      </a:grpSpPr>
                      <a:sp>
                        <a:nvSpPr>
                          <a:cNvPr id="15" name="AutoShape 14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2426" y="2179"/>
                            <a:ext cx="896" cy="228"/>
                          </a:xfrm>
                          <a:prstGeom prst="roundRect">
                            <a:avLst>
                              <a:gd name="adj" fmla="val 435"/>
                            </a:avLst>
                          </a:prstGeom>
                          <a:noFill/>
                          <a:ln w="9525">
                            <a:noFill/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zh-TW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9pPr>
                            </a:lstStyle>
                            <a:p>
                              <a:endParaRPr lang="zh-TW" altLang="en-US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16" name="Text Box 15"/>
                          <a:cNvSpPr txBox="1">
                            <a:spLocks noChangeArrowheads="1"/>
                          </a:cNvSpPr>
                        </a:nvSpPr>
                        <a:spPr bwMode="auto">
                          <a:xfrm>
                            <a:off x="2426" y="2185"/>
                            <a:ext cx="896" cy="22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 lIns="90000" tIns="46800" rIns="90000" bIns="46800" anchor="ctr">
                              <a:spAutoFit/>
                            </a:bodyPr>
                            <a:lstStyle>
                              <a:defPPr>
                                <a:defRPr lang="zh-TW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9pPr>
                            </a:lstStyle>
                            <a:p>
                              <a:pPr algn="ctr" eaLnBrk="1" hangingPunct="1">
                                <a:lnSpc>
                                  <a:spcPct val="93000"/>
                                </a:lnSpc>
                                <a:buClr>
                                  <a:srgbClr val="003366"/>
                                </a:buClr>
                                <a:buSzPct val="100000"/>
                                <a:buFont typeface="Times New Roman" pitchFamily="16" charset="0"/>
                                <a:buNone/>
                                <a:tabLst>
                                  <a:tab pos="0" algn="l"/>
                                  <a:tab pos="447675" algn="l"/>
                                  <a:tab pos="896938" algn="l"/>
                                  <a:tab pos="1346200" algn="l"/>
                                  <a:tab pos="1795463" algn="l"/>
                                  <a:tab pos="2244725" algn="l"/>
                                  <a:tab pos="2693988" algn="l"/>
                                  <a:tab pos="3143250" algn="l"/>
                                  <a:tab pos="3592513" algn="l"/>
                                  <a:tab pos="4041775" algn="l"/>
                                  <a:tab pos="4491038" algn="l"/>
                                  <a:tab pos="4940300" algn="l"/>
                                  <a:tab pos="5389563" algn="l"/>
                                  <a:tab pos="5838825" algn="l"/>
                                  <a:tab pos="6288088" algn="l"/>
                                  <a:tab pos="6737350" algn="l"/>
                                  <a:tab pos="7186613" algn="l"/>
                                  <a:tab pos="7635875" algn="l"/>
                                  <a:tab pos="8085138" algn="l"/>
                                  <a:tab pos="8534400" algn="l"/>
                                  <a:tab pos="8983663" algn="l"/>
                                </a:tabLst>
                              </a:pPr>
                              <a:endParaRPr lang="en-GB" dirty="0">
                                <a:solidFill>
                                  <a:schemeClr val="tx1"/>
                                </a:solidFill>
                              </a:endParaRPr>
                            </a:p>
                          </a:txBody>
                          <a:useSpRect/>
                        </a:txSp>
                      </a:sp>
                    </a:grpSp>
                    <a:cxnSp>
                      <a:nvCxnSpPr>
                        <a:cNvPr id="63" name="直線單箭頭接點 62"/>
                        <a:cNvCxnSpPr>
                          <a:stCxn id="83" idx="2"/>
                          <a:endCxn id="80" idx="0"/>
                        </a:cNvCxnSpPr>
                      </a:nvCxnSpPr>
                      <a:spPr>
                        <a:xfrm rot="5400000">
                          <a:off x="3339695" y="898906"/>
                          <a:ext cx="571504" cy="96441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80" name="矩形 79"/>
                        <a:cNvSpPr/>
                      </a:nvSpPr>
                      <a:spPr>
                        <a:xfrm>
                          <a:off x="2285984" y="1666864"/>
                          <a:ext cx="1714512" cy="714380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altLang="zh-TW" dirty="0" smtClean="0">
                                <a:solidFill>
                                  <a:schemeClr val="tx1"/>
                                </a:solidFill>
                              </a:rPr>
                              <a:t>GENERIC</a:t>
                            </a:r>
                          </a:p>
                          <a:p>
                            <a:pPr algn="ctr"/>
                            <a:r>
                              <a:rPr lang="en-US" altLang="zh-TW" dirty="0" smtClean="0">
                                <a:solidFill>
                                  <a:schemeClr val="tx1"/>
                                </a:solidFill>
                              </a:rPr>
                              <a:t>(</a:t>
                            </a:r>
                            <a:r>
                              <a:rPr lang="zh-TW" altLang="en-US" dirty="0" smtClean="0">
                                <a:solidFill>
                                  <a:schemeClr val="tx1"/>
                                </a:solidFill>
                              </a:rPr>
                              <a:t>剖析樹</a:t>
                            </a:r>
                            <a:r>
                              <a:rPr lang="en-US" altLang="zh-TW" dirty="0" smtClean="0">
                                <a:solidFill>
                                  <a:schemeClr val="tx1"/>
                                </a:solidFill>
                              </a:rPr>
                              <a:t>)</a:t>
                            </a: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81" name="矩形 80"/>
                        <a:cNvSpPr/>
                      </a:nvSpPr>
                      <a:spPr>
                        <a:xfrm>
                          <a:off x="1643042" y="666732"/>
                          <a:ext cx="785818" cy="428628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altLang="zh-TW" dirty="0" smtClean="0">
                                <a:solidFill>
                                  <a:schemeClr val="tx1"/>
                                </a:solidFill>
                              </a:rPr>
                              <a:t>C</a:t>
                            </a:r>
                            <a:endParaRPr lang="zh-TW" altLang="en-US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82" name="矩形 81"/>
                        <a:cNvSpPr/>
                      </a:nvSpPr>
                      <a:spPr>
                        <a:xfrm>
                          <a:off x="2643174" y="666732"/>
                          <a:ext cx="785818" cy="428628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altLang="zh-TW" dirty="0" smtClean="0">
                                <a:solidFill>
                                  <a:schemeClr val="tx1"/>
                                </a:solidFill>
                              </a:rPr>
                              <a:t>C++</a:t>
                            </a:r>
                            <a:endParaRPr lang="zh-TW" altLang="en-US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83" name="矩形 82"/>
                        <a:cNvSpPr/>
                      </a:nvSpPr>
                      <a:spPr>
                        <a:xfrm>
                          <a:off x="3714744" y="666732"/>
                          <a:ext cx="785818" cy="428628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altLang="zh-TW" dirty="0" smtClean="0">
                                <a:solidFill>
                                  <a:schemeClr val="tx1"/>
                                </a:solidFill>
                              </a:rPr>
                              <a:t>…</a:t>
                            </a:r>
                            <a:endParaRPr lang="zh-TW" altLang="en-US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84" name="矩形 83"/>
                        <a:cNvSpPr/>
                      </a:nvSpPr>
                      <a:spPr>
                        <a:xfrm>
                          <a:off x="2285984" y="2809872"/>
                          <a:ext cx="1714512" cy="785818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altLang="zh-TW" dirty="0" smtClean="0">
                                <a:solidFill>
                                  <a:schemeClr val="tx1"/>
                                </a:solidFill>
                              </a:rPr>
                              <a:t>GIMPLE</a:t>
                            </a:r>
                          </a:p>
                          <a:p>
                            <a:pPr algn="ctr"/>
                            <a:r>
                              <a:rPr lang="en-US" altLang="zh-TW" dirty="0" smtClean="0">
                                <a:solidFill>
                                  <a:schemeClr val="tx1"/>
                                </a:solidFill>
                              </a:rPr>
                              <a:t>(</a:t>
                            </a:r>
                            <a:r>
                              <a:rPr lang="zh-TW" altLang="en-US" dirty="0" smtClean="0">
                                <a:solidFill>
                                  <a:schemeClr val="tx1"/>
                                </a:solidFill>
                              </a:rPr>
                              <a:t>中間碼</a:t>
                            </a:r>
                            <a:r>
                              <a:rPr lang="en-US" altLang="zh-TW" dirty="0" smtClean="0">
                                <a:solidFill>
                                  <a:schemeClr val="tx1"/>
                                </a:solidFill>
                              </a:rPr>
                              <a:t>)</a:t>
                            </a:r>
                            <a:endParaRPr lang="zh-TW" altLang="en-US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85" name="矩形 84"/>
                        <a:cNvSpPr/>
                      </a:nvSpPr>
                      <a:spPr>
                        <a:xfrm>
                          <a:off x="2285984" y="4143380"/>
                          <a:ext cx="1714512" cy="785818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altLang="zh-TW" dirty="0" smtClean="0">
                                <a:solidFill>
                                  <a:schemeClr val="tx1"/>
                                </a:solidFill>
                              </a:rPr>
                              <a:t>RTL</a:t>
                            </a:r>
                          </a:p>
                          <a:p>
                            <a:pPr algn="ctr"/>
                            <a:r>
                              <a:rPr lang="en-US" altLang="zh-TW" dirty="0" smtClean="0">
                                <a:solidFill>
                                  <a:schemeClr val="tx1"/>
                                </a:solidFill>
                              </a:rPr>
                              <a:t>(</a:t>
                            </a:r>
                            <a:r>
                              <a:rPr lang="zh-TW" altLang="en-US" dirty="0" smtClean="0">
                                <a:solidFill>
                                  <a:schemeClr val="tx1"/>
                                </a:solidFill>
                              </a:rPr>
                              <a:t>中間</a:t>
                            </a:r>
                            <a:r>
                              <a:rPr lang="zh-TW" altLang="en-US" dirty="0" smtClean="0">
                                <a:solidFill>
                                  <a:schemeClr val="tx1"/>
                                </a:solidFill>
                              </a:rPr>
                              <a:t>碼</a:t>
                            </a:r>
                            <a:r>
                              <a:rPr lang="en-US" altLang="zh-TW" dirty="0" smtClean="0">
                                <a:solidFill>
                                  <a:schemeClr val="tx1"/>
                                </a:solidFill>
                              </a:rPr>
                              <a:t>)</a:t>
                            </a:r>
                            <a:endParaRPr lang="zh-TW" altLang="en-US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86" name="矩形 85"/>
                        <a:cNvSpPr/>
                      </a:nvSpPr>
                      <a:spPr>
                        <a:xfrm>
                          <a:off x="2285984" y="5643578"/>
                          <a:ext cx="1714512" cy="42865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zh-TW" altLang="en-US" dirty="0" smtClean="0">
                                <a:solidFill>
                                  <a:schemeClr val="tx1"/>
                                </a:solidFill>
                              </a:rPr>
                              <a:t>組合語言</a:t>
                            </a:r>
                            <a:endParaRPr lang="zh-TW" altLang="en-US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89" name="直線單箭頭接點 88"/>
                        <a:cNvCxnSpPr>
                          <a:stCxn id="82" idx="2"/>
                          <a:endCxn id="80" idx="0"/>
                        </a:cNvCxnSpPr>
                      </a:nvCxnSpPr>
                      <a:spPr>
                        <a:xfrm rot="16200000" flipH="1">
                          <a:off x="2803909" y="1327533"/>
                          <a:ext cx="571504" cy="10715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92" name="直線單箭頭接點 91"/>
                        <a:cNvCxnSpPr>
                          <a:stCxn id="81" idx="2"/>
                          <a:endCxn id="80" idx="0"/>
                        </a:cNvCxnSpPr>
                      </a:nvCxnSpPr>
                      <a:spPr>
                        <a:xfrm rot="16200000" flipH="1">
                          <a:off x="2303843" y="827467"/>
                          <a:ext cx="571504" cy="110728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95" name="直線單箭頭接點 94"/>
                        <a:cNvCxnSpPr>
                          <a:stCxn id="80" idx="2"/>
                          <a:endCxn id="84" idx="0"/>
                        </a:cNvCxnSpPr>
                      </a:nvCxnSpPr>
                      <a:spPr>
                        <a:xfrm rot="5400000">
                          <a:off x="2928926" y="2595558"/>
                          <a:ext cx="428628" cy="158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98" name="直線單箭頭接點 97"/>
                        <a:cNvCxnSpPr>
                          <a:stCxn id="84" idx="2"/>
                          <a:endCxn id="85" idx="0"/>
                        </a:cNvCxnSpPr>
                      </a:nvCxnSpPr>
                      <a:spPr>
                        <a:xfrm rot="5400000">
                          <a:off x="2869395" y="3869535"/>
                          <a:ext cx="547690" cy="158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02" name="直線單箭頭接點 101"/>
                        <a:cNvCxnSpPr>
                          <a:stCxn id="85" idx="2"/>
                          <a:endCxn id="86" idx="0"/>
                        </a:cNvCxnSpPr>
                      </a:nvCxnSpPr>
                      <a:spPr>
                        <a:xfrm rot="5400000">
                          <a:off x="2786050" y="5286388"/>
                          <a:ext cx="714380" cy="158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105" name="文字方塊 104"/>
                        <a:cNvSpPr txBox="1"/>
                      </a:nvSpPr>
                      <a:spPr>
                        <a:xfrm>
                          <a:off x="4071934" y="1214422"/>
                          <a:ext cx="2095445" cy="646331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zh-TW" dirty="0" smtClean="0"/>
                              <a:t>Parsing</a:t>
                            </a:r>
                            <a:r>
                              <a:rPr lang="zh-TW" altLang="en-US" dirty="0" smtClean="0"/>
                              <a:t> </a:t>
                            </a:r>
                            <a:endParaRPr lang="en-US" altLang="zh-TW" dirty="0" smtClean="0"/>
                          </a:p>
                          <a:p>
                            <a:r>
                              <a:rPr lang="en-US" altLang="zh-TW" dirty="0" smtClean="0"/>
                              <a:t>Generic converter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106" name="文字方塊 105"/>
                        <a:cNvSpPr txBox="1"/>
                      </a:nvSpPr>
                      <a:spPr>
                        <a:xfrm>
                          <a:off x="4071934" y="2285992"/>
                          <a:ext cx="1018227" cy="36933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zh-TW" dirty="0" err="1" smtClean="0"/>
                              <a:t>Gimplify</a:t>
                            </a:r>
                            <a:endParaRPr lang="en-US" altLang="zh-TW" dirty="0" smtClean="0"/>
                          </a:p>
                        </a:txBody>
                        <a:useSpRect/>
                      </a:txSp>
                    </a:sp>
                    <a:sp>
                      <a:nvSpPr>
                        <a:cNvPr id="107" name="文字方塊 106"/>
                        <a:cNvSpPr txBox="1"/>
                      </a:nvSpPr>
                      <a:spPr>
                        <a:xfrm>
                          <a:off x="4071934" y="3595690"/>
                          <a:ext cx="2163862" cy="646331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zh-TW" dirty="0" smtClean="0"/>
                              <a:t>Tree SSA optimizer</a:t>
                            </a:r>
                          </a:p>
                          <a:p>
                            <a:r>
                              <a:rPr lang="en-US" altLang="zh-TW" dirty="0" smtClean="0"/>
                              <a:t>RTL generator</a:t>
                            </a:r>
                            <a:endParaRPr lang="zh-TW" altLang="en-US" dirty="0"/>
                          </a:p>
                        </a:txBody>
                        <a:useSpRect/>
                      </a:txSp>
                    </a:sp>
                    <a:sp>
                      <a:nvSpPr>
                        <a:cNvPr id="108" name="文字方塊 107"/>
                        <a:cNvSpPr txBox="1"/>
                      </a:nvSpPr>
                      <a:spPr>
                        <a:xfrm>
                          <a:off x="4071934" y="4857760"/>
                          <a:ext cx="1736373" cy="646331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zh-TW" dirty="0" smtClean="0"/>
                              <a:t>RTL </a:t>
                            </a:r>
                            <a:r>
                              <a:rPr lang="zh-TW" altLang="en-US" dirty="0" smtClean="0"/>
                              <a:t> </a:t>
                            </a:r>
                            <a:r>
                              <a:rPr lang="en-US" altLang="zh-TW" dirty="0" smtClean="0"/>
                              <a:t>optimizer</a:t>
                            </a:r>
                          </a:p>
                          <a:p>
                            <a:r>
                              <a:rPr lang="en-US" altLang="zh-TW" dirty="0" smtClean="0"/>
                              <a:t>ASM generator</a:t>
                            </a:r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inline>
        </w:drawing>
      </w:r>
    </w:p>
    <w:p w:rsidR="00CE5CD4" w:rsidRDefault="00CE5CD4" w:rsidP="00CE5CD4">
      <w:pPr>
        <w:pStyle w:val="a8"/>
        <w:jc w:val="center"/>
      </w:pPr>
      <w:bookmarkStart w:id="46" w:name="_Ref258575192"/>
      <w:r>
        <w:rPr>
          <w:rFonts w:hint="eastAsia"/>
        </w:rPr>
        <w:t>圖</w:t>
      </w:r>
      <w:r>
        <w:rPr>
          <w:rFonts w:hint="eastAsia"/>
        </w:rPr>
        <w:t xml:space="preserve"> </w:t>
      </w:r>
      <w:fldSimple w:instr=" STYLEREF 1 \s ">
        <w:r w:rsidR="00FB3CC2">
          <w:rPr>
            <w:noProof/>
          </w:rPr>
          <w:t>8</w:t>
        </w:r>
      </w:fldSimple>
      <w:r>
        <w:t>.</w:t>
      </w:r>
      <w:r w:rsidR="00850036"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圖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 w:rsidR="00850036">
        <w:fldChar w:fldCharType="separate"/>
      </w:r>
      <w:r w:rsidR="00FB3CC2">
        <w:rPr>
          <w:noProof/>
        </w:rPr>
        <w:t>15</w:t>
      </w:r>
      <w:r w:rsidR="00850036">
        <w:fldChar w:fldCharType="end"/>
      </w:r>
      <w:bookmarkEnd w:id="46"/>
      <w:r w:rsidR="00434D91">
        <w:rPr>
          <w:rFonts w:hint="eastAsia"/>
        </w:rPr>
        <w:t xml:space="preserve"> GNU </w:t>
      </w:r>
      <w:r>
        <w:rPr>
          <w:rFonts w:hint="eastAsia"/>
        </w:rPr>
        <w:t>編譯器的流程</w:t>
      </w:r>
    </w:p>
    <w:p w:rsidR="00CE5CD4" w:rsidRDefault="00CE5CD4" w:rsidP="00CE5CD4">
      <w:pPr>
        <w:pStyle w:val="a8"/>
      </w:pPr>
    </w:p>
    <w:p w:rsidR="00AB0499" w:rsidRDefault="00AB0499" w:rsidP="00AB0499">
      <w:r>
        <w:rPr>
          <w:rFonts w:hint="eastAsia"/>
        </w:rPr>
        <w:t>在</w:t>
      </w:r>
      <w:r w:rsidR="00850036">
        <w:fldChar w:fldCharType="begin"/>
      </w:r>
      <w:r w:rsidR="00940F1B">
        <w:instrText xml:space="preserve"> </w:instrText>
      </w:r>
      <w:r w:rsidR="00940F1B">
        <w:rPr>
          <w:rFonts w:hint="eastAsia"/>
        </w:rPr>
        <w:instrText>REF _Ref258575192 \h</w:instrText>
      </w:r>
      <w:r w:rsidR="00940F1B">
        <w:instrText xml:space="preserve"> </w:instrText>
      </w:r>
      <w:r w:rsidR="00850036">
        <w:fldChar w:fldCharType="separate"/>
      </w:r>
      <w:r w:rsidR="00FB3CC2">
        <w:rPr>
          <w:rFonts w:hint="eastAsia"/>
        </w:rPr>
        <w:t>圖</w:t>
      </w:r>
      <w:r w:rsidR="00FB3CC2">
        <w:rPr>
          <w:rFonts w:hint="eastAsia"/>
        </w:rPr>
        <w:t xml:space="preserve"> </w:t>
      </w:r>
      <w:r w:rsidR="00FB3CC2">
        <w:rPr>
          <w:noProof/>
        </w:rPr>
        <w:t>8</w:t>
      </w:r>
      <w:r w:rsidR="00FB3CC2">
        <w:t>.</w:t>
      </w:r>
      <w:r w:rsidR="00FB3CC2">
        <w:rPr>
          <w:noProof/>
        </w:rPr>
        <w:t>15</w:t>
      </w:r>
      <w:r w:rsidR="00850036">
        <w:fldChar w:fldCharType="end"/>
      </w:r>
      <w:r>
        <w:rPr>
          <w:rFonts w:hint="eastAsia"/>
        </w:rPr>
        <w:t>當中，我們看到</w:t>
      </w:r>
      <w:r>
        <w:rPr>
          <w:rFonts w:hint="eastAsia"/>
        </w:rPr>
        <w:t xml:space="preserve"> GNU </w:t>
      </w:r>
      <w:r>
        <w:rPr>
          <w:rFonts w:hint="eastAsia"/>
        </w:rPr>
        <w:t>用了『</w:t>
      </w:r>
      <w:r>
        <w:rPr>
          <w:rFonts w:hint="eastAsia"/>
        </w:rPr>
        <w:t>Generic</w:t>
      </w:r>
      <w:r>
        <w:rPr>
          <w:rFonts w:hint="eastAsia"/>
        </w:rPr>
        <w:t>、</w:t>
      </w:r>
      <w:r>
        <w:rPr>
          <w:rFonts w:hint="eastAsia"/>
        </w:rPr>
        <w:t>Gimple</w:t>
      </w:r>
      <w:r>
        <w:rPr>
          <w:rFonts w:hint="eastAsia"/>
        </w:rPr>
        <w:t>、</w:t>
      </w:r>
      <w:r>
        <w:rPr>
          <w:rFonts w:hint="eastAsia"/>
        </w:rPr>
        <w:t>RTL</w:t>
      </w:r>
      <w:r>
        <w:rPr>
          <w:rFonts w:hint="eastAsia"/>
        </w:rPr>
        <w:t>』等</w:t>
      </w:r>
      <w:r w:rsidR="00A44727">
        <w:rPr>
          <w:rFonts w:hint="eastAsia"/>
        </w:rPr>
        <w:t>結構，這些結構通常儲存在編譯器當中而沒有被輸出，但是</w:t>
      </w:r>
      <w:r w:rsidR="00940F1B">
        <w:rPr>
          <w:rFonts w:hint="eastAsia"/>
        </w:rPr>
        <w:t>在</w:t>
      </w:r>
      <w:r w:rsidR="00A44727">
        <w:rPr>
          <w:rFonts w:hint="eastAsia"/>
        </w:rPr>
        <w:t>概念上都可以表示為某種</w:t>
      </w:r>
      <w:r>
        <w:rPr>
          <w:rFonts w:hint="eastAsia"/>
        </w:rPr>
        <w:t>中間碼，</w:t>
      </w:r>
      <w:r w:rsidR="002D5D16">
        <w:rPr>
          <w:rFonts w:hint="eastAsia"/>
        </w:rPr>
        <w:t>其中的</w:t>
      </w:r>
      <w:r w:rsidR="002D5D16">
        <w:rPr>
          <w:rFonts w:hint="eastAsia"/>
        </w:rPr>
        <w:t xml:space="preserve"> RTL </w:t>
      </w:r>
      <w:r w:rsidR="00A44727">
        <w:rPr>
          <w:rFonts w:hint="eastAsia"/>
        </w:rPr>
        <w:t>結構</w:t>
      </w:r>
      <w:r w:rsidR="002D5D16">
        <w:rPr>
          <w:rFonts w:hint="eastAsia"/>
        </w:rPr>
        <w:t>較為複雜，所以我們先將焦點集中在</w:t>
      </w:r>
      <w:r w:rsidR="002D5D16">
        <w:rPr>
          <w:rFonts w:hint="eastAsia"/>
        </w:rPr>
        <w:t xml:space="preserve"> Generic </w:t>
      </w:r>
      <w:r w:rsidR="002D5D16">
        <w:rPr>
          <w:rFonts w:hint="eastAsia"/>
        </w:rPr>
        <w:t>與</w:t>
      </w:r>
      <w:r w:rsidR="002D5D16">
        <w:rPr>
          <w:rFonts w:hint="eastAsia"/>
        </w:rPr>
        <w:t xml:space="preserve"> Gimple </w:t>
      </w:r>
      <w:r w:rsidR="002D5D16">
        <w:rPr>
          <w:rFonts w:hint="eastAsia"/>
        </w:rPr>
        <w:t>上。</w:t>
      </w:r>
    </w:p>
    <w:p w:rsidR="002D5D16" w:rsidRPr="00A44727" w:rsidRDefault="002D5D16" w:rsidP="00AB0499"/>
    <w:p w:rsidR="00A44727" w:rsidRDefault="00850036" w:rsidP="00AB0499">
      <w:r>
        <w:fldChar w:fldCharType="begin"/>
      </w:r>
      <w:r w:rsidR="00C92DC0">
        <w:instrText xml:space="preserve"> REF _Ref258771398 \h </w:instrText>
      </w:r>
      <w:r>
        <w:fldChar w:fldCharType="separate"/>
      </w:r>
      <w:r w:rsidR="00C92DC0">
        <w:rPr>
          <w:rFonts w:hint="eastAsia"/>
        </w:rPr>
        <w:t>範例</w:t>
      </w:r>
      <w:r w:rsidR="00C92DC0">
        <w:rPr>
          <w:rFonts w:hint="eastAsia"/>
        </w:rPr>
        <w:t xml:space="preserve"> </w:t>
      </w:r>
      <w:r w:rsidR="00C92DC0">
        <w:rPr>
          <w:noProof/>
        </w:rPr>
        <w:t>8</w:t>
      </w:r>
      <w:r w:rsidR="00C92DC0">
        <w:t>.</w:t>
      </w:r>
      <w:r w:rsidR="00C92DC0">
        <w:rPr>
          <w:noProof/>
        </w:rPr>
        <w:t>6</w:t>
      </w:r>
      <w:r>
        <w:fldChar w:fldCharType="end"/>
      </w:r>
      <w:r w:rsidR="00A44727">
        <w:rPr>
          <w:rFonts w:hint="eastAsia"/>
        </w:rPr>
        <w:t>顯示了</w:t>
      </w:r>
      <w:r w:rsidR="00A44727">
        <w:t xml:space="preserve"> </w:t>
      </w:r>
      <w:r w:rsidR="00A44727">
        <w:rPr>
          <w:rFonts w:hint="eastAsia"/>
        </w:rPr>
        <w:t xml:space="preserve">GNU </w:t>
      </w:r>
      <w:r w:rsidR="00A44727">
        <w:rPr>
          <w:rFonts w:hint="eastAsia"/>
        </w:rPr>
        <w:t>的</w:t>
      </w:r>
      <w:r w:rsidR="00A44727">
        <w:rPr>
          <w:rFonts w:hint="eastAsia"/>
        </w:rPr>
        <w:t xml:space="preserve"> Generic </w:t>
      </w:r>
      <w:r w:rsidR="00A44727">
        <w:rPr>
          <w:rFonts w:hint="eastAsia"/>
        </w:rPr>
        <w:t>與</w:t>
      </w:r>
      <w:r w:rsidR="00A44727">
        <w:rPr>
          <w:rFonts w:hint="eastAsia"/>
        </w:rPr>
        <w:t xml:space="preserve"> Gimple </w:t>
      </w:r>
      <w:r w:rsidR="00A44727">
        <w:rPr>
          <w:rFonts w:hint="eastAsia"/>
        </w:rPr>
        <w:t>結構的表示法，讀者可以看到</w:t>
      </w:r>
      <w:r w:rsidR="00A44727">
        <w:rPr>
          <w:rFonts w:hint="eastAsia"/>
        </w:rPr>
        <w:t xml:space="preserve">Generic </w:t>
      </w:r>
      <w:r w:rsidR="00A44727">
        <w:rPr>
          <w:rFonts w:hint="eastAsia"/>
        </w:rPr>
        <w:t>結構其實是一種剖析樹的輸出格式，而</w:t>
      </w:r>
      <w:r w:rsidR="00A44727">
        <w:rPr>
          <w:rFonts w:hint="eastAsia"/>
        </w:rPr>
        <w:t xml:space="preserve"> Gimple </w:t>
      </w:r>
      <w:r w:rsidR="00A44727">
        <w:rPr>
          <w:rFonts w:hint="eastAsia"/>
        </w:rPr>
        <w:t>則是某</w:t>
      </w:r>
      <w:r w:rsidR="00E205BF">
        <w:rPr>
          <w:rFonts w:hint="eastAsia"/>
        </w:rPr>
        <w:t>類似</w:t>
      </w:r>
      <w:r w:rsidR="00E205BF">
        <w:rPr>
          <w:rFonts w:hint="eastAsia"/>
        </w:rPr>
        <w:t xml:space="preserve"> p-code </w:t>
      </w:r>
      <w:r w:rsidR="00E205BF">
        <w:rPr>
          <w:rFonts w:hint="eastAsia"/>
        </w:rPr>
        <w:t>的</w:t>
      </w:r>
      <w:r w:rsidR="00A44727">
        <w:rPr>
          <w:rFonts w:hint="eastAsia"/>
        </w:rPr>
        <w:t>中間碼格式。</w:t>
      </w:r>
    </w:p>
    <w:p w:rsidR="00E205BF" w:rsidRDefault="00E205BF" w:rsidP="00E205BF"/>
    <w:p w:rsidR="00E205BF" w:rsidRDefault="00E205BF" w:rsidP="00E205BF">
      <w:pPr>
        <w:pStyle w:val="a8"/>
      </w:pPr>
      <w:bookmarkStart w:id="47" w:name="_Ref258771398"/>
      <w:r>
        <w:rPr>
          <w:rFonts w:hint="eastAsia"/>
        </w:rPr>
        <w:t>範例</w:t>
      </w:r>
      <w:r>
        <w:rPr>
          <w:rFonts w:hint="eastAsia"/>
        </w:rPr>
        <w:t xml:space="preserve"> </w:t>
      </w:r>
      <w:fldSimple w:instr=" STYLEREF 1 \s ">
        <w:r w:rsidR="00FB3CC2">
          <w:rPr>
            <w:noProof/>
          </w:rPr>
          <w:t>8</w:t>
        </w:r>
      </w:fldSimple>
      <w:r>
        <w:t>.</w:t>
      </w:r>
      <w:r w:rsidR="00850036"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範例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 w:rsidR="00850036">
        <w:fldChar w:fldCharType="separate"/>
      </w:r>
      <w:r w:rsidR="00FB3CC2">
        <w:rPr>
          <w:noProof/>
        </w:rPr>
        <w:t>6</w:t>
      </w:r>
      <w:r w:rsidR="00850036">
        <w:fldChar w:fldCharType="end"/>
      </w:r>
      <w:bookmarkEnd w:id="47"/>
      <w:r>
        <w:rPr>
          <w:rFonts w:hint="eastAsia"/>
        </w:rPr>
        <w:t xml:space="preserve"> gcc </w:t>
      </w:r>
      <w:r>
        <w:rPr>
          <w:rFonts w:hint="eastAsia"/>
        </w:rPr>
        <w:t>編譯器的中間碼格式</w:t>
      </w:r>
      <w:r>
        <w:t xml:space="preserve">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802"/>
        <w:gridCol w:w="2409"/>
        <w:gridCol w:w="3261"/>
      </w:tblGrid>
      <w:tr w:rsidR="00206D8D" w:rsidRPr="00CB4396" w:rsidTr="00CB4396">
        <w:tc>
          <w:tcPr>
            <w:tcW w:w="2802" w:type="dxa"/>
          </w:tcPr>
          <w:p w:rsidR="00A44727" w:rsidRPr="00CB4396" w:rsidRDefault="00A44727" w:rsidP="00CB4396">
            <w:pPr>
              <w:pStyle w:val="a3"/>
              <w:numPr>
                <w:ilvl w:val="0"/>
                <w:numId w:val="6"/>
              </w:numPr>
              <w:ind w:leftChars="0"/>
              <w:rPr>
                <w:rStyle w:val="apple-style-span"/>
                <w:rFonts w:ascii="-webkit-sans-serif" w:hAnsi="-webkit-sans-serif" w:hint="eastAsia"/>
                <w:bCs/>
                <w:color w:val="000000"/>
                <w:szCs w:val="24"/>
              </w:rPr>
            </w:pPr>
            <w:r w:rsidRPr="00CB4396">
              <w:rPr>
                <w:rStyle w:val="apple-style-span"/>
                <w:rFonts w:ascii="-webkit-sans-serif" w:hAnsi="-webkit-sans-serif" w:hint="eastAsia"/>
                <w:bCs/>
                <w:color w:val="000000"/>
                <w:szCs w:val="24"/>
              </w:rPr>
              <w:t>C</w:t>
            </w:r>
            <w:r w:rsidR="00E205BF">
              <w:rPr>
                <w:rStyle w:val="apple-style-span"/>
                <w:rFonts w:ascii="-webkit-sans-serif" w:hAnsi="-webkit-sans-serif" w:hint="eastAsia"/>
                <w:bCs/>
                <w:color w:val="000000"/>
                <w:szCs w:val="24"/>
              </w:rPr>
              <w:t>語言</w:t>
            </w:r>
          </w:p>
        </w:tc>
        <w:tc>
          <w:tcPr>
            <w:tcW w:w="2409" w:type="dxa"/>
          </w:tcPr>
          <w:p w:rsidR="00A44727" w:rsidRPr="00CB4396" w:rsidRDefault="00A44727" w:rsidP="00CB4396">
            <w:pPr>
              <w:pStyle w:val="a3"/>
              <w:numPr>
                <w:ilvl w:val="0"/>
                <w:numId w:val="6"/>
              </w:numPr>
              <w:ind w:leftChars="0"/>
              <w:rPr>
                <w:rStyle w:val="apple-style-span"/>
                <w:rFonts w:ascii="-webkit-sans-serif" w:hAnsi="-webkit-sans-serif" w:hint="eastAsia"/>
                <w:bCs/>
                <w:color w:val="000000"/>
                <w:szCs w:val="24"/>
              </w:rPr>
            </w:pPr>
            <w:r w:rsidRPr="00CB4396">
              <w:rPr>
                <w:rStyle w:val="apple-style-span"/>
                <w:rFonts w:ascii="-webkit-sans-serif" w:hAnsi="-webkit-sans-serif" w:hint="eastAsia"/>
                <w:bCs/>
                <w:color w:val="000000"/>
                <w:szCs w:val="24"/>
              </w:rPr>
              <w:t>Generic</w:t>
            </w:r>
            <w:r w:rsidR="00374AEC">
              <w:rPr>
                <w:rStyle w:val="apple-style-span"/>
                <w:rFonts w:ascii="-webkit-sans-serif" w:hAnsi="-webkit-sans-serif" w:hint="eastAsia"/>
                <w:bCs/>
                <w:color w:val="000000"/>
                <w:szCs w:val="24"/>
              </w:rPr>
              <w:t xml:space="preserve"> </w:t>
            </w:r>
            <w:r w:rsidR="00374AEC">
              <w:rPr>
                <w:rStyle w:val="apple-style-span"/>
                <w:rFonts w:ascii="-webkit-sans-serif" w:hAnsi="-webkit-sans-serif" w:hint="eastAsia"/>
                <w:bCs/>
                <w:color w:val="000000"/>
                <w:szCs w:val="24"/>
              </w:rPr>
              <w:t>中間碼</w:t>
            </w:r>
          </w:p>
        </w:tc>
        <w:tc>
          <w:tcPr>
            <w:tcW w:w="3261" w:type="dxa"/>
          </w:tcPr>
          <w:p w:rsidR="00A44727" w:rsidRPr="00CB4396" w:rsidRDefault="00A44727" w:rsidP="00CB4396">
            <w:pPr>
              <w:pStyle w:val="a3"/>
              <w:numPr>
                <w:ilvl w:val="0"/>
                <w:numId w:val="6"/>
              </w:numPr>
              <w:ind w:leftChars="0"/>
              <w:rPr>
                <w:rStyle w:val="apple-style-span"/>
                <w:rFonts w:ascii="-webkit-sans-serif" w:hAnsi="-webkit-sans-serif" w:hint="eastAsia"/>
                <w:bCs/>
                <w:color w:val="000000"/>
                <w:szCs w:val="24"/>
              </w:rPr>
            </w:pPr>
            <w:r w:rsidRPr="00CB4396">
              <w:rPr>
                <w:rStyle w:val="apple-style-span"/>
                <w:rFonts w:ascii="-webkit-sans-serif" w:hAnsi="-webkit-sans-serif" w:hint="eastAsia"/>
                <w:bCs/>
                <w:color w:val="000000"/>
                <w:szCs w:val="24"/>
              </w:rPr>
              <w:t>Gimple</w:t>
            </w:r>
            <w:r w:rsidR="00374AEC">
              <w:rPr>
                <w:rStyle w:val="apple-style-span"/>
                <w:rFonts w:ascii="-webkit-sans-serif" w:hAnsi="-webkit-sans-serif" w:hint="eastAsia"/>
                <w:bCs/>
                <w:color w:val="000000"/>
                <w:szCs w:val="24"/>
              </w:rPr>
              <w:t>中間碼</w:t>
            </w:r>
          </w:p>
        </w:tc>
      </w:tr>
      <w:tr w:rsidR="00206D8D" w:rsidRPr="00CB4396" w:rsidTr="00CB4396">
        <w:tc>
          <w:tcPr>
            <w:tcW w:w="2802" w:type="dxa"/>
          </w:tcPr>
          <w:p w:rsidR="00A44727" w:rsidRPr="00CB4396" w:rsidRDefault="00A44727" w:rsidP="00BF68DD">
            <w:pPr>
              <w:rPr>
                <w:rStyle w:val="apple-style-span"/>
                <w:rFonts w:ascii="-webkit-sans-serif" w:hAnsi="-webkit-sans-serif" w:hint="eastAsia"/>
                <w:bCs/>
                <w:color w:val="000000"/>
                <w:szCs w:val="24"/>
              </w:rPr>
            </w:pPr>
            <w:r w:rsidRPr="00CB4396">
              <w:rPr>
                <w:rStyle w:val="apple-style-span"/>
                <w:rFonts w:ascii="-webkit-sans-serif" w:hAnsi="-webkit-sans-serif" w:hint="eastAsia"/>
                <w:bCs/>
                <w:color w:val="000000"/>
                <w:szCs w:val="24"/>
              </w:rPr>
              <w:t>if (foo(a+b, c)) {</w:t>
            </w:r>
          </w:p>
          <w:p w:rsidR="00A44727" w:rsidRPr="00CB4396" w:rsidRDefault="00A44727" w:rsidP="00BF68DD">
            <w:pPr>
              <w:rPr>
                <w:rStyle w:val="apple-style-span"/>
                <w:rFonts w:ascii="-webkit-sans-serif" w:hAnsi="-webkit-sans-serif" w:hint="eastAsia"/>
                <w:bCs/>
                <w:color w:val="000000"/>
                <w:szCs w:val="24"/>
              </w:rPr>
            </w:pPr>
            <w:r w:rsidRPr="00CB4396">
              <w:rPr>
                <w:rStyle w:val="apple-style-span"/>
                <w:rFonts w:ascii="-webkit-sans-serif" w:hAnsi="-webkit-sans-serif" w:hint="eastAsia"/>
                <w:bCs/>
                <w:color w:val="000000"/>
                <w:szCs w:val="24"/>
              </w:rPr>
              <w:t xml:space="preserve">  c = b++ / a;</w:t>
            </w:r>
          </w:p>
          <w:p w:rsidR="00A44727" w:rsidRPr="00CB4396" w:rsidRDefault="00A44727" w:rsidP="00BF68DD">
            <w:pPr>
              <w:rPr>
                <w:rStyle w:val="apple-style-span"/>
                <w:rFonts w:ascii="-webkit-sans-serif" w:hAnsi="-webkit-sans-serif" w:hint="eastAsia"/>
                <w:bCs/>
                <w:color w:val="000000"/>
                <w:szCs w:val="24"/>
              </w:rPr>
            </w:pPr>
            <w:r w:rsidRPr="00CB4396">
              <w:rPr>
                <w:rStyle w:val="apple-style-span"/>
                <w:rFonts w:ascii="-webkit-sans-serif" w:hAnsi="-webkit-sans-serif" w:hint="eastAsia"/>
                <w:bCs/>
                <w:color w:val="000000"/>
                <w:szCs w:val="24"/>
              </w:rPr>
              <w:lastRenderedPageBreak/>
              <w:t>}</w:t>
            </w:r>
          </w:p>
          <w:p w:rsidR="00A44727" w:rsidRPr="00CB4396" w:rsidRDefault="00A44727" w:rsidP="00C7531F">
            <w:pPr>
              <w:rPr>
                <w:rStyle w:val="apple-style-span"/>
                <w:rFonts w:ascii="-webkit-sans-serif" w:hAnsi="-webkit-sans-serif" w:hint="eastAsia"/>
                <w:bCs/>
                <w:color w:val="000000"/>
                <w:szCs w:val="24"/>
              </w:rPr>
            </w:pPr>
            <w:r w:rsidRPr="00CB4396">
              <w:rPr>
                <w:rStyle w:val="apple-style-span"/>
                <w:rFonts w:ascii="-webkit-sans-serif" w:hAnsi="-webkit-sans-serif" w:hint="eastAsia"/>
                <w:bCs/>
                <w:color w:val="000000"/>
                <w:szCs w:val="24"/>
              </w:rPr>
              <w:t>return c;</w:t>
            </w:r>
          </w:p>
        </w:tc>
        <w:tc>
          <w:tcPr>
            <w:tcW w:w="2409" w:type="dxa"/>
          </w:tcPr>
          <w:p w:rsidR="00A44727" w:rsidRPr="00CB4396" w:rsidRDefault="00A44727" w:rsidP="00C7531F">
            <w:pPr>
              <w:rPr>
                <w:rStyle w:val="apple-style-span"/>
                <w:rFonts w:ascii="-webkit-sans-serif" w:hAnsi="-webkit-sans-serif" w:hint="eastAsia"/>
                <w:bCs/>
                <w:color w:val="000000"/>
                <w:szCs w:val="24"/>
              </w:rPr>
            </w:pPr>
            <w:r w:rsidRPr="00CB4396">
              <w:rPr>
                <w:rStyle w:val="apple-style-span"/>
                <w:rFonts w:ascii="-webkit-sans-serif" w:hAnsi="-webkit-sans-serif"/>
                <w:bCs/>
                <w:color w:val="000000"/>
                <w:szCs w:val="24"/>
              </w:rPr>
              <w:lastRenderedPageBreak/>
              <w:t>if (foo (a + b,c))</w:t>
            </w:r>
          </w:p>
          <w:p w:rsidR="00A44727" w:rsidRPr="00CB4396" w:rsidRDefault="00A44727" w:rsidP="00C7531F">
            <w:pPr>
              <w:rPr>
                <w:rStyle w:val="apple-style-span"/>
                <w:rFonts w:ascii="-webkit-sans-serif" w:hAnsi="-webkit-sans-serif" w:hint="eastAsia"/>
                <w:bCs/>
                <w:color w:val="000000"/>
                <w:szCs w:val="24"/>
              </w:rPr>
            </w:pPr>
            <w:r w:rsidRPr="00CB4396">
              <w:rPr>
                <w:rStyle w:val="apple-style-span"/>
                <w:rFonts w:ascii="-webkit-sans-serif" w:hAnsi="-webkit-sans-serif" w:hint="eastAsia"/>
                <w:bCs/>
                <w:color w:val="000000"/>
                <w:szCs w:val="24"/>
              </w:rPr>
              <w:t xml:space="preserve">  </w:t>
            </w:r>
            <w:r w:rsidRPr="00CB4396">
              <w:rPr>
                <w:rStyle w:val="apple-style-span"/>
                <w:rFonts w:ascii="-webkit-sans-serif" w:hAnsi="-webkit-sans-serif"/>
                <w:bCs/>
                <w:color w:val="000000"/>
                <w:szCs w:val="24"/>
              </w:rPr>
              <w:t>c = b++ / a</w:t>
            </w:r>
          </w:p>
          <w:p w:rsidR="00A44727" w:rsidRPr="00CB4396" w:rsidRDefault="00A44727" w:rsidP="00C7531F">
            <w:pPr>
              <w:rPr>
                <w:rStyle w:val="apple-style-span"/>
                <w:rFonts w:ascii="-webkit-sans-serif" w:hAnsi="-webkit-sans-serif" w:hint="eastAsia"/>
                <w:bCs/>
                <w:color w:val="000000"/>
                <w:szCs w:val="24"/>
              </w:rPr>
            </w:pPr>
            <w:r w:rsidRPr="00CB4396">
              <w:rPr>
                <w:rStyle w:val="apple-style-span"/>
                <w:rFonts w:ascii="-webkit-sans-serif" w:hAnsi="-webkit-sans-serif"/>
                <w:bCs/>
                <w:color w:val="000000"/>
                <w:szCs w:val="24"/>
              </w:rPr>
              <w:lastRenderedPageBreak/>
              <w:t>endif</w:t>
            </w:r>
          </w:p>
          <w:p w:rsidR="00A44727" w:rsidRPr="00CB4396" w:rsidRDefault="00A44727" w:rsidP="00C7531F">
            <w:pPr>
              <w:rPr>
                <w:rStyle w:val="apple-style-span"/>
                <w:rFonts w:ascii="-webkit-sans-serif" w:hAnsi="-webkit-sans-serif" w:hint="eastAsia"/>
                <w:bCs/>
                <w:color w:val="000000"/>
                <w:szCs w:val="24"/>
              </w:rPr>
            </w:pPr>
            <w:r w:rsidRPr="00CB4396">
              <w:rPr>
                <w:rStyle w:val="apple-style-span"/>
                <w:rFonts w:ascii="-webkit-sans-serif" w:hAnsi="-webkit-sans-serif"/>
                <w:bCs/>
                <w:color w:val="000000"/>
                <w:szCs w:val="24"/>
              </w:rPr>
              <w:t>return c</w:t>
            </w:r>
          </w:p>
        </w:tc>
        <w:tc>
          <w:tcPr>
            <w:tcW w:w="3261" w:type="dxa"/>
          </w:tcPr>
          <w:p w:rsidR="00A44727" w:rsidRPr="00CB4396" w:rsidRDefault="00A44727" w:rsidP="005A7491">
            <w:pPr>
              <w:rPr>
                <w:rStyle w:val="apple-style-span"/>
                <w:rFonts w:ascii="-webkit-sans-serif" w:hAnsi="-webkit-sans-serif" w:hint="eastAsia"/>
                <w:bCs/>
                <w:color w:val="000000"/>
                <w:szCs w:val="24"/>
              </w:rPr>
            </w:pPr>
            <w:r w:rsidRPr="00CB4396">
              <w:rPr>
                <w:rStyle w:val="apple-style-span"/>
                <w:rFonts w:ascii="-webkit-sans-serif" w:hAnsi="-webkit-sans-serif" w:hint="eastAsia"/>
                <w:bCs/>
                <w:color w:val="000000"/>
                <w:szCs w:val="24"/>
              </w:rPr>
              <w:lastRenderedPageBreak/>
              <w:t xml:space="preserve">  </w:t>
            </w:r>
            <w:r w:rsidRPr="00CB4396">
              <w:rPr>
                <w:rStyle w:val="apple-style-span"/>
                <w:rFonts w:ascii="-webkit-sans-serif" w:hAnsi="-webkit-sans-serif"/>
                <w:bCs/>
                <w:color w:val="000000"/>
                <w:szCs w:val="24"/>
              </w:rPr>
              <w:t>t1 = a + b</w:t>
            </w:r>
          </w:p>
          <w:p w:rsidR="00A44727" w:rsidRPr="00CB4396" w:rsidRDefault="00A44727" w:rsidP="005A7491">
            <w:pPr>
              <w:rPr>
                <w:rStyle w:val="apple-style-span"/>
                <w:rFonts w:ascii="-webkit-sans-serif" w:hAnsi="-webkit-sans-serif" w:hint="eastAsia"/>
                <w:bCs/>
                <w:color w:val="000000"/>
                <w:szCs w:val="24"/>
              </w:rPr>
            </w:pPr>
            <w:r w:rsidRPr="00CB4396">
              <w:rPr>
                <w:rStyle w:val="apple-style-span"/>
                <w:rFonts w:ascii="-webkit-sans-serif" w:hAnsi="-webkit-sans-serif" w:hint="eastAsia"/>
                <w:bCs/>
                <w:color w:val="000000"/>
                <w:szCs w:val="24"/>
              </w:rPr>
              <w:t xml:space="preserve">  </w:t>
            </w:r>
            <w:r w:rsidRPr="00CB4396">
              <w:rPr>
                <w:rStyle w:val="apple-style-span"/>
                <w:rFonts w:ascii="-webkit-sans-serif" w:hAnsi="-webkit-sans-serif"/>
                <w:bCs/>
                <w:color w:val="000000"/>
                <w:szCs w:val="24"/>
              </w:rPr>
              <w:t>t2 = foo (t1, c)</w:t>
            </w:r>
          </w:p>
          <w:p w:rsidR="00A44727" w:rsidRPr="00CB4396" w:rsidRDefault="00A44727" w:rsidP="005A7491">
            <w:pPr>
              <w:rPr>
                <w:rStyle w:val="apple-style-span"/>
                <w:rFonts w:ascii="-webkit-sans-serif" w:hAnsi="-webkit-sans-serif" w:hint="eastAsia"/>
                <w:bCs/>
                <w:color w:val="000000"/>
                <w:szCs w:val="24"/>
              </w:rPr>
            </w:pPr>
            <w:r w:rsidRPr="00CB4396">
              <w:rPr>
                <w:rStyle w:val="apple-style-span"/>
                <w:rFonts w:ascii="-webkit-sans-serif" w:hAnsi="-webkit-sans-serif" w:hint="eastAsia"/>
                <w:bCs/>
                <w:color w:val="000000"/>
                <w:szCs w:val="24"/>
              </w:rPr>
              <w:lastRenderedPageBreak/>
              <w:t xml:space="preserve">  </w:t>
            </w:r>
            <w:r w:rsidRPr="00CB4396">
              <w:rPr>
                <w:rStyle w:val="apple-style-span"/>
                <w:rFonts w:ascii="-webkit-sans-serif" w:hAnsi="-webkit-sans-serif"/>
                <w:bCs/>
                <w:color w:val="000000"/>
                <w:szCs w:val="24"/>
              </w:rPr>
              <w:t>if (t2 != 0) &lt;L1,L2&gt;</w:t>
            </w:r>
          </w:p>
          <w:p w:rsidR="00A44727" w:rsidRPr="00CB4396" w:rsidRDefault="00A44727" w:rsidP="005A7491">
            <w:pPr>
              <w:rPr>
                <w:rStyle w:val="apple-style-span"/>
                <w:rFonts w:ascii="-webkit-sans-serif" w:hAnsi="-webkit-sans-serif" w:hint="eastAsia"/>
                <w:bCs/>
                <w:color w:val="000000"/>
                <w:szCs w:val="24"/>
              </w:rPr>
            </w:pPr>
            <w:r w:rsidRPr="00CB4396">
              <w:rPr>
                <w:rStyle w:val="apple-style-span"/>
                <w:rFonts w:ascii="-webkit-sans-serif" w:hAnsi="-webkit-sans-serif"/>
                <w:bCs/>
                <w:color w:val="000000"/>
                <w:szCs w:val="24"/>
              </w:rPr>
              <w:t>L1:</w:t>
            </w:r>
          </w:p>
          <w:p w:rsidR="00A44727" w:rsidRPr="00CB4396" w:rsidRDefault="00A44727" w:rsidP="005A7491">
            <w:pPr>
              <w:rPr>
                <w:rStyle w:val="apple-style-span"/>
                <w:rFonts w:ascii="-webkit-sans-serif" w:hAnsi="-webkit-sans-serif" w:hint="eastAsia"/>
                <w:bCs/>
                <w:color w:val="000000"/>
                <w:szCs w:val="24"/>
              </w:rPr>
            </w:pPr>
            <w:r w:rsidRPr="00CB4396">
              <w:rPr>
                <w:rStyle w:val="apple-style-span"/>
                <w:rFonts w:ascii="-webkit-sans-serif" w:hAnsi="-webkit-sans-serif" w:hint="eastAsia"/>
                <w:bCs/>
                <w:color w:val="000000"/>
                <w:szCs w:val="24"/>
              </w:rPr>
              <w:t xml:space="preserve">  </w:t>
            </w:r>
            <w:r w:rsidRPr="00CB4396">
              <w:rPr>
                <w:rStyle w:val="apple-style-span"/>
                <w:rFonts w:ascii="-webkit-sans-serif" w:hAnsi="-webkit-sans-serif"/>
                <w:bCs/>
                <w:color w:val="000000"/>
                <w:szCs w:val="24"/>
              </w:rPr>
              <w:t>t3 = b</w:t>
            </w:r>
          </w:p>
          <w:p w:rsidR="00A44727" w:rsidRPr="00CB4396" w:rsidRDefault="00A44727" w:rsidP="005A7491">
            <w:pPr>
              <w:rPr>
                <w:rStyle w:val="apple-style-span"/>
                <w:rFonts w:ascii="-webkit-sans-serif" w:hAnsi="-webkit-sans-serif" w:hint="eastAsia"/>
                <w:bCs/>
                <w:color w:val="000000"/>
                <w:szCs w:val="24"/>
              </w:rPr>
            </w:pPr>
            <w:r w:rsidRPr="00CB4396">
              <w:rPr>
                <w:rStyle w:val="apple-style-span"/>
                <w:rFonts w:ascii="-webkit-sans-serif" w:hAnsi="-webkit-sans-serif" w:hint="eastAsia"/>
                <w:bCs/>
                <w:color w:val="000000"/>
                <w:szCs w:val="24"/>
              </w:rPr>
              <w:t xml:space="preserve">  </w:t>
            </w:r>
            <w:r w:rsidRPr="00CB4396">
              <w:rPr>
                <w:rStyle w:val="apple-style-span"/>
                <w:rFonts w:ascii="-webkit-sans-serif" w:hAnsi="-webkit-sans-serif"/>
                <w:bCs/>
                <w:color w:val="000000"/>
                <w:szCs w:val="24"/>
              </w:rPr>
              <w:t>b = b + 1</w:t>
            </w:r>
          </w:p>
          <w:p w:rsidR="00A44727" w:rsidRPr="00CB4396" w:rsidRDefault="00A44727" w:rsidP="005A7491">
            <w:pPr>
              <w:rPr>
                <w:rStyle w:val="apple-style-span"/>
                <w:rFonts w:ascii="-webkit-sans-serif" w:hAnsi="-webkit-sans-serif" w:hint="eastAsia"/>
                <w:bCs/>
                <w:color w:val="000000"/>
                <w:szCs w:val="24"/>
              </w:rPr>
            </w:pPr>
            <w:r w:rsidRPr="00CB4396">
              <w:rPr>
                <w:rStyle w:val="apple-style-span"/>
                <w:rFonts w:ascii="-webkit-sans-serif" w:hAnsi="-webkit-sans-serif" w:hint="eastAsia"/>
                <w:bCs/>
                <w:color w:val="000000"/>
                <w:szCs w:val="24"/>
              </w:rPr>
              <w:t xml:space="preserve">  </w:t>
            </w:r>
            <w:r w:rsidRPr="00CB4396">
              <w:rPr>
                <w:rStyle w:val="apple-style-span"/>
                <w:rFonts w:ascii="-webkit-sans-serif" w:hAnsi="-webkit-sans-serif"/>
                <w:bCs/>
                <w:color w:val="000000"/>
                <w:szCs w:val="24"/>
              </w:rPr>
              <w:t>c = t3 / a</w:t>
            </w:r>
          </w:p>
          <w:p w:rsidR="00A44727" w:rsidRPr="00CB4396" w:rsidRDefault="00A44727" w:rsidP="005A7491">
            <w:pPr>
              <w:rPr>
                <w:rStyle w:val="apple-style-span"/>
                <w:rFonts w:ascii="-webkit-sans-serif" w:hAnsi="-webkit-sans-serif" w:hint="eastAsia"/>
                <w:bCs/>
                <w:color w:val="000000"/>
                <w:szCs w:val="24"/>
              </w:rPr>
            </w:pPr>
            <w:r w:rsidRPr="00CB4396">
              <w:rPr>
                <w:rStyle w:val="apple-style-span"/>
                <w:rFonts w:ascii="-webkit-sans-serif" w:hAnsi="-webkit-sans-serif" w:hint="eastAsia"/>
                <w:bCs/>
                <w:color w:val="000000"/>
                <w:szCs w:val="24"/>
              </w:rPr>
              <w:t xml:space="preserve">  </w:t>
            </w:r>
            <w:r w:rsidRPr="00CB4396">
              <w:rPr>
                <w:rStyle w:val="apple-style-span"/>
                <w:rFonts w:ascii="-webkit-sans-serif" w:hAnsi="-webkit-sans-serif"/>
                <w:bCs/>
                <w:color w:val="000000"/>
                <w:szCs w:val="24"/>
              </w:rPr>
              <w:t>goto L3</w:t>
            </w:r>
          </w:p>
          <w:p w:rsidR="00A44727" w:rsidRPr="00CB4396" w:rsidRDefault="00A44727" w:rsidP="005A7491">
            <w:pPr>
              <w:rPr>
                <w:rStyle w:val="apple-style-span"/>
                <w:rFonts w:ascii="-webkit-sans-serif" w:hAnsi="-webkit-sans-serif" w:hint="eastAsia"/>
                <w:bCs/>
                <w:color w:val="000000"/>
                <w:szCs w:val="24"/>
              </w:rPr>
            </w:pPr>
            <w:r w:rsidRPr="00CB4396">
              <w:rPr>
                <w:rStyle w:val="apple-style-span"/>
                <w:rFonts w:ascii="-webkit-sans-serif" w:hAnsi="-webkit-sans-serif"/>
                <w:bCs/>
                <w:color w:val="000000"/>
                <w:szCs w:val="24"/>
              </w:rPr>
              <w:t>L2:</w:t>
            </w:r>
          </w:p>
          <w:p w:rsidR="00A44727" w:rsidRPr="00CB4396" w:rsidRDefault="00A44727" w:rsidP="005A7491">
            <w:pPr>
              <w:rPr>
                <w:rStyle w:val="apple-style-span"/>
                <w:rFonts w:ascii="-webkit-sans-serif" w:hAnsi="-webkit-sans-serif" w:hint="eastAsia"/>
                <w:bCs/>
                <w:color w:val="000000"/>
                <w:szCs w:val="24"/>
              </w:rPr>
            </w:pPr>
            <w:r w:rsidRPr="00CB4396">
              <w:rPr>
                <w:rStyle w:val="apple-style-span"/>
                <w:rFonts w:ascii="-webkit-sans-serif" w:hAnsi="-webkit-sans-serif"/>
                <w:bCs/>
                <w:color w:val="000000"/>
                <w:szCs w:val="24"/>
              </w:rPr>
              <w:t>L3:</w:t>
            </w:r>
          </w:p>
          <w:p w:rsidR="00A44727" w:rsidRPr="00CB4396" w:rsidRDefault="00A44727" w:rsidP="005A7491">
            <w:pPr>
              <w:rPr>
                <w:rStyle w:val="apple-style-span"/>
                <w:rFonts w:ascii="-webkit-sans-serif" w:hAnsi="-webkit-sans-serif" w:hint="eastAsia"/>
                <w:bCs/>
                <w:color w:val="000000"/>
                <w:szCs w:val="24"/>
              </w:rPr>
            </w:pPr>
            <w:r w:rsidRPr="00CB4396">
              <w:rPr>
                <w:rStyle w:val="apple-style-span"/>
                <w:rFonts w:ascii="-webkit-sans-serif" w:hAnsi="-webkit-sans-serif" w:hint="eastAsia"/>
                <w:bCs/>
                <w:color w:val="000000"/>
                <w:szCs w:val="24"/>
              </w:rPr>
              <w:t xml:space="preserve">  </w:t>
            </w:r>
            <w:r w:rsidRPr="00CB4396">
              <w:rPr>
                <w:rStyle w:val="apple-style-span"/>
                <w:rFonts w:ascii="-webkit-sans-serif" w:hAnsi="-webkit-sans-serif"/>
                <w:bCs/>
                <w:color w:val="000000"/>
                <w:szCs w:val="24"/>
              </w:rPr>
              <w:t>return c</w:t>
            </w:r>
          </w:p>
        </w:tc>
      </w:tr>
    </w:tbl>
    <w:p w:rsidR="00C7531F" w:rsidRDefault="00C7531F" w:rsidP="00BF68DD">
      <w:pPr>
        <w:rPr>
          <w:rStyle w:val="apple-style-span"/>
          <w:rFonts w:ascii="-webkit-sans-serif" w:hAnsi="-webkit-sans-serif" w:hint="eastAsia"/>
          <w:bCs/>
          <w:color w:val="000000"/>
          <w:szCs w:val="24"/>
        </w:rPr>
      </w:pPr>
    </w:p>
    <w:p w:rsidR="00A44727" w:rsidRDefault="00A44727" w:rsidP="00A44727">
      <w:r>
        <w:rPr>
          <w:rFonts w:hint="eastAsia"/>
        </w:rPr>
        <w:t>當剖析動作完成之後，</w:t>
      </w:r>
      <w:r>
        <w:rPr>
          <w:rFonts w:hint="eastAsia"/>
        </w:rPr>
        <w:t xml:space="preserve">GNU </w:t>
      </w:r>
      <w:r>
        <w:rPr>
          <w:rFonts w:hint="eastAsia"/>
        </w:rPr>
        <w:t>的剖析器會將剖析後的結果表達為</w:t>
      </w:r>
      <w:r>
        <w:rPr>
          <w:rFonts w:hint="eastAsia"/>
        </w:rPr>
        <w:t xml:space="preserve"> Generic </w:t>
      </w:r>
      <w:r>
        <w:rPr>
          <w:rFonts w:hint="eastAsia"/>
        </w:rPr>
        <w:t>格式，</w:t>
      </w:r>
      <w:r>
        <w:rPr>
          <w:rFonts w:hint="eastAsia"/>
        </w:rPr>
        <w:t>Generic</w:t>
      </w:r>
      <w:r>
        <w:rPr>
          <w:rFonts w:hint="eastAsia"/>
        </w:rPr>
        <w:t>是一種和語言無關的剖析樹結構，舉例而言，</w:t>
      </w:r>
      <w:r>
        <w:rPr>
          <w:rFonts w:hint="eastAsia"/>
        </w:rPr>
        <w:t xml:space="preserve">GNU </w:t>
      </w:r>
      <w:r>
        <w:rPr>
          <w:rFonts w:hint="eastAsia"/>
        </w:rPr>
        <w:t>工具當中其實包含了</w:t>
      </w:r>
      <w:r>
        <w:rPr>
          <w:rFonts w:hint="eastAsia"/>
        </w:rPr>
        <w:t xml:space="preserve"> C/C++/Obj C/Java </w:t>
      </w:r>
      <w:r>
        <w:rPr>
          <w:rFonts w:hint="eastAsia"/>
        </w:rPr>
        <w:t>等編譯器，這些編譯器在剖析動作完成後，都會將</w:t>
      </w:r>
      <w:r w:rsidR="00940F1B">
        <w:rPr>
          <w:rFonts w:hint="eastAsia"/>
        </w:rPr>
        <w:t>程式</w:t>
      </w:r>
      <w:r>
        <w:rPr>
          <w:rFonts w:hint="eastAsia"/>
        </w:rPr>
        <w:t>轉換成</w:t>
      </w:r>
      <w:r>
        <w:rPr>
          <w:rFonts w:hint="eastAsia"/>
        </w:rPr>
        <w:t xml:space="preserve"> Generic </w:t>
      </w:r>
      <w:r>
        <w:rPr>
          <w:rFonts w:hint="eastAsia"/>
        </w:rPr>
        <w:t>結構，然後再交由後續的程式處理，因此</w:t>
      </w:r>
      <w:r>
        <w:rPr>
          <w:rFonts w:hint="eastAsia"/>
        </w:rPr>
        <w:t xml:space="preserve"> Generic </w:t>
      </w:r>
      <w:r>
        <w:rPr>
          <w:rFonts w:hint="eastAsia"/>
        </w:rPr>
        <w:t>可以說是一種標準的語法樹結構。</w:t>
      </w:r>
    </w:p>
    <w:p w:rsidR="00A44727" w:rsidRPr="00A44727" w:rsidRDefault="00A44727" w:rsidP="00A44727"/>
    <w:p w:rsidR="00281427" w:rsidRDefault="00A44727" w:rsidP="00A44727">
      <w:pPr>
        <w:rPr>
          <w:lang w:val="en-GB"/>
        </w:rPr>
      </w:pPr>
      <w:r>
        <w:rPr>
          <w:rFonts w:hint="eastAsia"/>
        </w:rPr>
        <w:t>當</w:t>
      </w:r>
      <w:r>
        <w:rPr>
          <w:rFonts w:hint="eastAsia"/>
        </w:rPr>
        <w:t xml:space="preserve"> GNU </w:t>
      </w:r>
      <w:r>
        <w:rPr>
          <w:rFonts w:hint="eastAsia"/>
        </w:rPr>
        <w:t>的程式產生器接收到</w:t>
      </w:r>
      <w:r>
        <w:rPr>
          <w:rFonts w:hint="eastAsia"/>
        </w:rPr>
        <w:t xml:space="preserve"> Generic </w:t>
      </w:r>
      <w:r>
        <w:rPr>
          <w:rFonts w:hint="eastAsia"/>
        </w:rPr>
        <w:t>語法樹之後，就會將語法樹轉換為</w:t>
      </w:r>
      <w:r>
        <w:rPr>
          <w:rFonts w:hint="eastAsia"/>
        </w:rPr>
        <w:t xml:space="preserve"> Gimple </w:t>
      </w:r>
      <w:r>
        <w:rPr>
          <w:rFonts w:hint="eastAsia"/>
        </w:rPr>
        <w:t>中間碼，這個過程被</w:t>
      </w:r>
      <w:r>
        <w:rPr>
          <w:rFonts w:hint="eastAsia"/>
        </w:rPr>
        <w:t xml:space="preserve"> GNU </w:t>
      </w:r>
      <w:r>
        <w:rPr>
          <w:rFonts w:hint="eastAsia"/>
        </w:rPr>
        <w:t>稱為</w:t>
      </w:r>
      <w:r>
        <w:rPr>
          <w:rFonts w:hint="eastAsia"/>
        </w:rPr>
        <w:t xml:space="preserve"> </w:t>
      </w:r>
      <w:r w:rsidRPr="00A44727">
        <w:rPr>
          <w:lang w:val="en-GB"/>
        </w:rPr>
        <w:t>Gimplify</w:t>
      </w:r>
      <w:r>
        <w:rPr>
          <w:rFonts w:hint="eastAsia"/>
          <w:lang w:val="en-GB"/>
        </w:rPr>
        <w:t>。在</w:t>
      </w:r>
      <w:r>
        <w:rPr>
          <w:rFonts w:hint="eastAsia"/>
          <w:lang w:val="en-GB"/>
        </w:rPr>
        <w:t xml:space="preserve"> Gimplify </w:t>
      </w:r>
      <w:r>
        <w:rPr>
          <w:rFonts w:hint="eastAsia"/>
          <w:lang w:val="en-GB"/>
        </w:rPr>
        <w:t>的過程當中，主要是</w:t>
      </w:r>
      <w:r w:rsidR="00386427">
        <w:rPr>
          <w:rFonts w:hint="eastAsia"/>
          <w:lang w:val="en-GB"/>
        </w:rPr>
        <w:t>將</w:t>
      </w:r>
      <w:r w:rsidR="00386427">
        <w:rPr>
          <w:rFonts w:hint="eastAsia"/>
          <w:lang w:val="en-GB"/>
        </w:rPr>
        <w:t xml:space="preserve"> for, while </w:t>
      </w:r>
      <w:r w:rsidR="00386427">
        <w:rPr>
          <w:rFonts w:hint="eastAsia"/>
          <w:lang w:val="en-GB"/>
        </w:rPr>
        <w:t>等區塊結構，轉換為</w:t>
      </w:r>
      <w:r w:rsidR="00386427">
        <w:rPr>
          <w:rFonts w:hint="eastAsia"/>
          <w:lang w:val="en-GB"/>
        </w:rPr>
        <w:t xml:space="preserve"> if </w:t>
      </w:r>
      <w:r w:rsidR="00386427">
        <w:rPr>
          <w:rFonts w:hint="eastAsia"/>
          <w:lang w:val="en-GB"/>
        </w:rPr>
        <w:t>與</w:t>
      </w:r>
      <w:r w:rsidR="00386427">
        <w:rPr>
          <w:rFonts w:hint="eastAsia"/>
          <w:lang w:val="en-GB"/>
        </w:rPr>
        <w:t xml:space="preserve"> goto </w:t>
      </w:r>
      <w:r w:rsidR="00386427">
        <w:rPr>
          <w:rFonts w:hint="eastAsia"/>
          <w:lang w:val="en-GB"/>
        </w:rPr>
        <w:t>所組成的指令序列，</w:t>
      </w:r>
      <w:r w:rsidR="00281427">
        <w:rPr>
          <w:rFonts w:hint="eastAsia"/>
          <w:lang w:val="en-GB"/>
        </w:rPr>
        <w:t xml:space="preserve">Gimple </w:t>
      </w:r>
      <w:r w:rsidR="00281427">
        <w:rPr>
          <w:rFonts w:hint="eastAsia"/>
          <w:lang w:val="en-GB"/>
        </w:rPr>
        <w:t>中間碼其實與本章中所使用的</w:t>
      </w:r>
      <w:r w:rsidR="00281427">
        <w:rPr>
          <w:rFonts w:hint="eastAsia"/>
          <w:lang w:val="en-GB"/>
        </w:rPr>
        <w:t xml:space="preserve"> p-code </w:t>
      </w:r>
      <w:r w:rsidR="00281427">
        <w:rPr>
          <w:rFonts w:hint="eastAsia"/>
          <w:lang w:val="en-GB"/>
        </w:rPr>
        <w:t>中間碼相當類似，幾乎就是同一個東西。</w:t>
      </w:r>
    </w:p>
    <w:p w:rsidR="00281427" w:rsidRDefault="00281427" w:rsidP="00A44727">
      <w:pPr>
        <w:rPr>
          <w:lang w:val="en-GB"/>
        </w:rPr>
      </w:pPr>
    </w:p>
    <w:p w:rsidR="00171C27" w:rsidRDefault="00171C27" w:rsidP="00A44727">
      <w:pPr>
        <w:rPr>
          <w:lang w:val="en-GB"/>
        </w:rPr>
      </w:pPr>
      <w:r>
        <w:rPr>
          <w:lang w:val="en-GB"/>
        </w:rPr>
        <w:t>G</w:t>
      </w:r>
      <w:r>
        <w:rPr>
          <w:rFonts w:hint="eastAsia"/>
          <w:lang w:val="en-GB"/>
        </w:rPr>
        <w:t xml:space="preserve">cc </w:t>
      </w:r>
      <w:r>
        <w:rPr>
          <w:rFonts w:hint="eastAsia"/>
          <w:lang w:val="en-GB"/>
        </w:rPr>
        <w:t>的最佳化動作有兩段，第一段是在將</w:t>
      </w:r>
      <w:r>
        <w:rPr>
          <w:rFonts w:hint="eastAsia"/>
          <w:lang w:val="en-GB"/>
        </w:rPr>
        <w:t xml:space="preserve"> Gimple </w:t>
      </w:r>
      <w:r>
        <w:rPr>
          <w:rFonts w:hint="eastAsia"/>
          <w:lang w:val="en-GB"/>
        </w:rPr>
        <w:t>轉為</w:t>
      </w:r>
      <w:r>
        <w:rPr>
          <w:rFonts w:hint="eastAsia"/>
          <w:lang w:val="en-GB"/>
        </w:rPr>
        <w:t xml:space="preserve"> RTL </w:t>
      </w:r>
      <w:r>
        <w:rPr>
          <w:rFonts w:hint="eastAsia"/>
          <w:lang w:val="en-GB"/>
        </w:rPr>
        <w:t>前，先用</w:t>
      </w:r>
      <w:r>
        <w:rPr>
          <w:rFonts w:hint="eastAsia"/>
          <w:lang w:val="en-GB"/>
        </w:rPr>
        <w:t xml:space="preserve"> Tree SSA optimizer </w:t>
      </w:r>
      <w:r>
        <w:rPr>
          <w:rFonts w:hint="eastAsia"/>
          <w:lang w:val="en-GB"/>
        </w:rPr>
        <w:t>進行最佳化，第二段是在</w:t>
      </w:r>
      <w:r>
        <w:rPr>
          <w:rFonts w:hint="eastAsia"/>
          <w:lang w:val="en-GB"/>
        </w:rPr>
        <w:t>RTL</w:t>
      </w:r>
      <w:r>
        <w:rPr>
          <w:rFonts w:hint="eastAsia"/>
          <w:lang w:val="en-GB"/>
        </w:rPr>
        <w:t>轉回組合語言前，使用</w:t>
      </w:r>
      <w:r>
        <w:rPr>
          <w:rFonts w:hint="eastAsia"/>
          <w:lang w:val="en-GB"/>
        </w:rPr>
        <w:t xml:space="preserve"> RTL optimizer </w:t>
      </w:r>
      <w:r>
        <w:rPr>
          <w:rFonts w:hint="eastAsia"/>
          <w:lang w:val="en-GB"/>
        </w:rPr>
        <w:t>進</w:t>
      </w:r>
    </w:p>
    <w:p w:rsidR="00171C27" w:rsidRDefault="00171C27" w:rsidP="00A44727">
      <w:pPr>
        <w:rPr>
          <w:lang w:val="en-GB"/>
        </w:rPr>
      </w:pPr>
      <w:r>
        <w:rPr>
          <w:rFonts w:hint="eastAsia"/>
          <w:lang w:val="en-GB"/>
        </w:rPr>
        <w:t>行最佳化的動作。</w:t>
      </w:r>
    </w:p>
    <w:p w:rsidR="00C527D9" w:rsidRDefault="00C527D9" w:rsidP="00A44727">
      <w:pPr>
        <w:rPr>
          <w:lang w:val="en-GB"/>
        </w:rPr>
      </w:pPr>
    </w:p>
    <w:p w:rsidR="004875C6" w:rsidRDefault="00171C27" w:rsidP="00A44727">
      <w:pPr>
        <w:rPr>
          <w:lang w:val="en-GB"/>
        </w:rPr>
      </w:pPr>
      <w:r>
        <w:rPr>
          <w:rFonts w:hint="eastAsia"/>
          <w:lang w:val="en-GB"/>
        </w:rPr>
        <w:t xml:space="preserve">Tree SSA optimizer </w:t>
      </w:r>
      <w:r w:rsidR="00434D91">
        <w:rPr>
          <w:rFonts w:hint="eastAsia"/>
          <w:lang w:val="en-GB"/>
        </w:rPr>
        <w:t>當中的</w:t>
      </w:r>
      <w:r w:rsidR="00434D91">
        <w:rPr>
          <w:rFonts w:hint="eastAsia"/>
          <w:lang w:val="en-GB"/>
        </w:rPr>
        <w:t xml:space="preserve"> SSA </w:t>
      </w:r>
      <w:r w:rsidR="00434D91">
        <w:rPr>
          <w:rFonts w:hint="eastAsia"/>
          <w:lang w:val="en-GB"/>
        </w:rPr>
        <w:t>是</w:t>
      </w:r>
      <w:r w:rsidR="00232D8F">
        <w:rPr>
          <w:rFonts w:hint="eastAsia"/>
          <w:lang w:val="en-GB"/>
        </w:rPr>
        <w:t>靜態單一賦值</w:t>
      </w:r>
      <w:r w:rsidR="00232D8F">
        <w:rPr>
          <w:rFonts w:hint="eastAsia"/>
          <w:lang w:val="en-GB"/>
        </w:rPr>
        <w:t xml:space="preserve"> (</w:t>
      </w:r>
      <w:r w:rsidR="00434D91">
        <w:rPr>
          <w:rFonts w:hint="eastAsia"/>
          <w:lang w:val="en-GB"/>
        </w:rPr>
        <w:t>Static Single Assignment</w:t>
      </w:r>
      <w:r w:rsidR="00232D8F">
        <w:rPr>
          <w:rFonts w:hint="eastAsia"/>
          <w:lang w:val="en-GB"/>
        </w:rPr>
        <w:t>)</w:t>
      </w:r>
      <w:r w:rsidR="00434D91">
        <w:rPr>
          <w:rFonts w:hint="eastAsia"/>
          <w:lang w:val="en-GB"/>
        </w:rPr>
        <w:t xml:space="preserve"> </w:t>
      </w:r>
      <w:r w:rsidR="00434D91">
        <w:rPr>
          <w:rFonts w:hint="eastAsia"/>
          <w:lang w:val="en-GB"/>
        </w:rPr>
        <w:t>的意思，</w:t>
      </w:r>
      <w:r w:rsidR="00232D8F">
        <w:rPr>
          <w:rFonts w:hint="eastAsia"/>
          <w:lang w:val="en-GB"/>
        </w:rPr>
        <w:t>其意義是將一個變數分為很多的版本，每個版本只能被指定一次，舉例而言，假如將</w:t>
      </w:r>
      <w:r w:rsidR="00232D8F">
        <w:rPr>
          <w:rFonts w:hint="eastAsia"/>
          <w:lang w:val="en-GB"/>
        </w:rPr>
        <w:t xml:space="preserve"> x </w:t>
      </w:r>
      <w:r w:rsidR="00232D8F">
        <w:rPr>
          <w:rFonts w:hint="eastAsia"/>
          <w:lang w:val="en-GB"/>
        </w:rPr>
        <w:t>變數分為</w:t>
      </w:r>
      <w:r w:rsidR="00232D8F">
        <w:rPr>
          <w:rFonts w:hint="eastAsia"/>
          <w:lang w:val="en-GB"/>
        </w:rPr>
        <w:t xml:space="preserve"> x</w:t>
      </w:r>
      <w:r w:rsidR="008E61C1">
        <w:rPr>
          <w:rFonts w:hint="eastAsia"/>
          <w:lang w:val="en-GB"/>
        </w:rPr>
        <w:t>.</w:t>
      </w:r>
      <w:r w:rsidR="00232D8F">
        <w:rPr>
          <w:rFonts w:hint="eastAsia"/>
          <w:lang w:val="en-GB"/>
        </w:rPr>
        <w:t>1, x</w:t>
      </w:r>
      <w:r w:rsidR="008E61C1">
        <w:rPr>
          <w:rFonts w:hint="eastAsia"/>
          <w:lang w:val="en-GB"/>
        </w:rPr>
        <w:t>.</w:t>
      </w:r>
      <w:r w:rsidR="00232D8F">
        <w:rPr>
          <w:rFonts w:hint="eastAsia"/>
          <w:lang w:val="en-GB"/>
        </w:rPr>
        <w:t xml:space="preserve">2, </w:t>
      </w:r>
      <w:r w:rsidR="00232D8F">
        <w:rPr>
          <w:lang w:val="en-GB"/>
        </w:rPr>
        <w:t>…</w:t>
      </w:r>
      <w:r w:rsidR="00232D8F">
        <w:rPr>
          <w:rFonts w:hint="eastAsia"/>
          <w:lang w:val="en-GB"/>
        </w:rPr>
        <w:t>.x</w:t>
      </w:r>
      <w:r w:rsidR="008E61C1">
        <w:rPr>
          <w:rFonts w:hint="eastAsia"/>
          <w:lang w:val="en-GB"/>
        </w:rPr>
        <w:t>.</w:t>
      </w:r>
      <w:r w:rsidR="00232D8F">
        <w:rPr>
          <w:rFonts w:hint="eastAsia"/>
          <w:lang w:val="en-GB"/>
        </w:rPr>
        <w:t>n</w:t>
      </w:r>
      <w:r w:rsidR="00232D8F">
        <w:rPr>
          <w:rFonts w:hint="eastAsia"/>
          <w:lang w:val="en-GB"/>
        </w:rPr>
        <w:t>，那麼每個變數</w:t>
      </w:r>
      <w:r w:rsidR="00232D8F">
        <w:rPr>
          <w:rFonts w:hint="eastAsia"/>
          <w:lang w:val="en-GB"/>
        </w:rPr>
        <w:t xml:space="preserve"> x</w:t>
      </w:r>
      <w:r w:rsidR="008E61C1">
        <w:rPr>
          <w:rFonts w:hint="eastAsia"/>
          <w:lang w:val="en-GB"/>
        </w:rPr>
        <w:t>.</w:t>
      </w:r>
      <w:r w:rsidR="00232D8F">
        <w:rPr>
          <w:rFonts w:hint="eastAsia"/>
          <w:lang w:val="en-GB"/>
        </w:rPr>
        <w:t xml:space="preserve">i </w:t>
      </w:r>
      <w:r w:rsidR="00232D8F">
        <w:rPr>
          <w:rFonts w:hint="eastAsia"/>
          <w:lang w:val="en-GB"/>
        </w:rPr>
        <w:t>就可以只被用</w:t>
      </w:r>
      <w:r w:rsidR="00232D8F">
        <w:rPr>
          <w:rFonts w:hint="eastAsia"/>
          <w:lang w:val="en-GB"/>
        </w:rPr>
        <w:t xml:space="preserve"> x</w:t>
      </w:r>
      <w:r w:rsidR="008E61C1">
        <w:rPr>
          <w:rFonts w:hint="eastAsia"/>
          <w:lang w:val="en-GB"/>
        </w:rPr>
        <w:t>.</w:t>
      </w:r>
      <w:r w:rsidR="00232D8F">
        <w:rPr>
          <w:rFonts w:hint="eastAsia"/>
          <w:lang w:val="en-GB"/>
        </w:rPr>
        <w:t xml:space="preserve">i=y </w:t>
      </w:r>
      <w:r w:rsidR="00232D8F">
        <w:rPr>
          <w:rFonts w:hint="eastAsia"/>
          <w:lang w:val="en-GB"/>
        </w:rPr>
        <w:t>指定一次。</w:t>
      </w:r>
    </w:p>
    <w:p w:rsidR="004875C6" w:rsidRDefault="004875C6" w:rsidP="00A44727">
      <w:pPr>
        <w:rPr>
          <w:lang w:val="en-GB"/>
        </w:rPr>
      </w:pPr>
    </w:p>
    <w:p w:rsidR="004875C6" w:rsidRDefault="004875C6" w:rsidP="00A44727">
      <w:pPr>
        <w:rPr>
          <w:lang w:val="en-GB"/>
        </w:rPr>
      </w:pPr>
      <w:r>
        <w:rPr>
          <w:rFonts w:hint="eastAsia"/>
          <w:lang w:val="en-GB"/>
        </w:rPr>
        <w:t>當一個</w:t>
      </w:r>
      <w:r>
        <w:rPr>
          <w:rFonts w:hint="eastAsia"/>
          <w:lang w:val="en-GB"/>
        </w:rPr>
        <w:t xml:space="preserve"> Gimple </w:t>
      </w:r>
      <w:r>
        <w:rPr>
          <w:rFonts w:hint="eastAsia"/>
          <w:lang w:val="en-GB"/>
        </w:rPr>
        <w:t>中間碼被轉換成</w:t>
      </w:r>
      <w:r>
        <w:rPr>
          <w:rFonts w:hint="eastAsia"/>
          <w:lang w:val="en-GB"/>
        </w:rPr>
        <w:t xml:space="preserve"> SSA </w:t>
      </w:r>
      <w:r>
        <w:rPr>
          <w:rFonts w:hint="eastAsia"/>
          <w:lang w:val="en-GB"/>
        </w:rPr>
        <w:t>形式，也就是為每個變數加上版本時，只要能利用最佳化程式，降低變數的版本數量，就能達到減少載入指令的功能，達到最佳化的</w:t>
      </w:r>
      <w:r w:rsidR="009E73C7">
        <w:rPr>
          <w:rFonts w:hint="eastAsia"/>
          <w:lang w:val="en-GB"/>
        </w:rPr>
        <w:t>效果</w:t>
      </w:r>
      <w:r>
        <w:rPr>
          <w:rFonts w:hint="eastAsia"/>
          <w:lang w:val="en-GB"/>
        </w:rPr>
        <w:t>。</w:t>
      </w:r>
    </w:p>
    <w:p w:rsidR="004875C6" w:rsidRDefault="004875C6" w:rsidP="00A44727">
      <w:pPr>
        <w:rPr>
          <w:lang w:val="en-GB"/>
        </w:rPr>
      </w:pPr>
    </w:p>
    <w:p w:rsidR="00D0759A" w:rsidRDefault="00C478DE" w:rsidP="00C478DE">
      <w:r>
        <w:rPr>
          <w:rFonts w:hint="eastAsia"/>
        </w:rPr>
        <w:t>接著，</w:t>
      </w:r>
      <w:r>
        <w:rPr>
          <w:rFonts w:hint="eastAsia"/>
        </w:rPr>
        <w:t xml:space="preserve">RTL generator </w:t>
      </w:r>
      <w:r>
        <w:rPr>
          <w:rFonts w:hint="eastAsia"/>
        </w:rPr>
        <w:t>會將轉換成</w:t>
      </w:r>
      <w:r>
        <w:rPr>
          <w:rFonts w:hint="eastAsia"/>
        </w:rPr>
        <w:t xml:space="preserve"> SSA </w:t>
      </w:r>
      <w:r>
        <w:rPr>
          <w:rFonts w:hint="eastAsia"/>
        </w:rPr>
        <w:t>形式的</w:t>
      </w:r>
      <w:r>
        <w:rPr>
          <w:rFonts w:hint="eastAsia"/>
        </w:rPr>
        <w:t xml:space="preserve"> Gimple </w:t>
      </w:r>
      <w:r>
        <w:rPr>
          <w:rFonts w:hint="eastAsia"/>
        </w:rPr>
        <w:t>中間碼，進一步轉換為</w:t>
      </w:r>
      <w:r>
        <w:rPr>
          <w:rFonts w:hint="eastAsia"/>
        </w:rPr>
        <w:t xml:space="preserve"> RTL </w:t>
      </w:r>
      <w:r>
        <w:rPr>
          <w:rFonts w:hint="eastAsia"/>
        </w:rPr>
        <w:t>中間碼，然後再利用</w:t>
      </w:r>
      <w:r>
        <w:rPr>
          <w:rFonts w:hint="eastAsia"/>
        </w:rPr>
        <w:t xml:space="preserve"> RTL optimizer </w:t>
      </w:r>
      <w:r>
        <w:rPr>
          <w:rFonts w:hint="eastAsia"/>
        </w:rPr>
        <w:t>進行最佳化動作。</w:t>
      </w:r>
      <w:r>
        <w:rPr>
          <w:rFonts w:hint="eastAsia"/>
        </w:rPr>
        <w:t xml:space="preserve">RTL </w:t>
      </w:r>
      <w:r>
        <w:rPr>
          <w:rFonts w:hint="eastAsia"/>
        </w:rPr>
        <w:t>是一種</w:t>
      </w:r>
      <w:r w:rsidR="00AF4032">
        <w:rPr>
          <w:rFonts w:hint="eastAsia"/>
        </w:rPr>
        <w:t>形式較為複雜的中間碼，</w:t>
      </w:r>
      <w:r w:rsidR="00281427">
        <w:rPr>
          <w:rFonts w:hint="eastAsia"/>
        </w:rPr>
        <w:t>其中的每</w:t>
      </w:r>
      <w:r w:rsidR="00AF4032">
        <w:rPr>
          <w:rFonts w:hint="eastAsia"/>
        </w:rPr>
        <w:t>個</w:t>
      </w:r>
      <w:r w:rsidR="00281427">
        <w:rPr>
          <w:rFonts w:hint="eastAsia"/>
        </w:rPr>
        <w:t>節點都被加上了</w:t>
      </w:r>
      <w:r w:rsidR="00AF4032">
        <w:rPr>
          <w:rFonts w:hint="eastAsia"/>
        </w:rPr>
        <w:t>型態的描述，舉例而言，</w:t>
      </w:r>
      <w:r w:rsidR="00D0759A">
        <w:rPr>
          <w:rFonts w:hint="eastAsia"/>
        </w:rPr>
        <w:t>當</w:t>
      </w:r>
      <w:r w:rsidR="00850036">
        <w:fldChar w:fldCharType="begin"/>
      </w:r>
      <w:r w:rsidR="00D0759A">
        <w:instrText xml:space="preserve"> </w:instrText>
      </w:r>
      <w:r w:rsidR="00D0759A">
        <w:rPr>
          <w:rFonts w:hint="eastAsia"/>
        </w:rPr>
        <w:instrText>REF _Ref258597107 \h</w:instrText>
      </w:r>
      <w:r w:rsidR="00D0759A">
        <w:instrText xml:space="preserve"> </w:instrText>
      </w:r>
      <w:r w:rsidR="00850036">
        <w:fldChar w:fldCharType="separate"/>
      </w:r>
      <w:r w:rsidR="00FB3CC2">
        <w:rPr>
          <w:rFonts w:hint="eastAsia"/>
        </w:rPr>
        <w:t>範例</w:t>
      </w:r>
      <w:r w:rsidR="00FB3CC2">
        <w:rPr>
          <w:rFonts w:hint="eastAsia"/>
        </w:rPr>
        <w:t xml:space="preserve"> </w:t>
      </w:r>
      <w:r w:rsidR="00FB3CC2">
        <w:rPr>
          <w:noProof/>
        </w:rPr>
        <w:t>8</w:t>
      </w:r>
      <w:r w:rsidR="00FB3CC2">
        <w:t>.</w:t>
      </w:r>
      <w:r w:rsidR="00FB3CC2">
        <w:rPr>
          <w:noProof/>
        </w:rPr>
        <w:t>7</w:t>
      </w:r>
      <w:r w:rsidR="00850036">
        <w:fldChar w:fldCharType="end"/>
      </w:r>
      <w:r w:rsidR="00D0759A">
        <w:rPr>
          <w:rFonts w:hint="eastAsia"/>
        </w:rPr>
        <w:t xml:space="preserve"> (a)</w:t>
      </w:r>
      <w:r w:rsidR="00AF4032">
        <w:rPr>
          <w:rFonts w:hint="eastAsia"/>
        </w:rPr>
        <w:t>的</w:t>
      </w:r>
      <w:r w:rsidR="00AF4032">
        <w:rPr>
          <w:rFonts w:hint="eastAsia"/>
        </w:rPr>
        <w:t xml:space="preserve"> Gimple </w:t>
      </w:r>
      <w:r w:rsidR="00AF4032">
        <w:rPr>
          <w:rFonts w:hint="eastAsia"/>
        </w:rPr>
        <w:t>指令</w:t>
      </w:r>
      <w:r w:rsidR="00AF4032">
        <w:rPr>
          <w:rFonts w:hint="eastAsia"/>
        </w:rPr>
        <w:t xml:space="preserve"> b = a-1 </w:t>
      </w:r>
      <w:r w:rsidR="00D0759A">
        <w:rPr>
          <w:rFonts w:hint="eastAsia"/>
        </w:rPr>
        <w:t>被</w:t>
      </w:r>
      <w:r w:rsidR="00AF4032">
        <w:rPr>
          <w:rFonts w:hint="eastAsia"/>
        </w:rPr>
        <w:t>轉換成</w:t>
      </w:r>
      <w:r w:rsidR="00AF4032">
        <w:rPr>
          <w:rFonts w:hint="eastAsia"/>
        </w:rPr>
        <w:t xml:space="preserve"> RTL </w:t>
      </w:r>
      <w:r w:rsidR="00AF4032">
        <w:rPr>
          <w:rFonts w:hint="eastAsia"/>
        </w:rPr>
        <w:t>時，會轉換成</w:t>
      </w:r>
      <w:r w:rsidR="00850036">
        <w:fldChar w:fldCharType="begin"/>
      </w:r>
      <w:r w:rsidR="002C5876">
        <w:instrText xml:space="preserve"> </w:instrText>
      </w:r>
      <w:r w:rsidR="002C5876">
        <w:rPr>
          <w:rFonts w:hint="eastAsia"/>
        </w:rPr>
        <w:instrText>REF _Ref258597107 \h</w:instrText>
      </w:r>
      <w:r w:rsidR="002C5876">
        <w:instrText xml:space="preserve"> </w:instrText>
      </w:r>
      <w:r w:rsidR="00850036">
        <w:fldChar w:fldCharType="separate"/>
      </w:r>
      <w:r w:rsidR="00FB3CC2">
        <w:rPr>
          <w:rFonts w:hint="eastAsia"/>
        </w:rPr>
        <w:t>範例</w:t>
      </w:r>
      <w:r w:rsidR="00FB3CC2">
        <w:rPr>
          <w:rFonts w:hint="eastAsia"/>
        </w:rPr>
        <w:t xml:space="preserve"> </w:t>
      </w:r>
      <w:r w:rsidR="00FB3CC2">
        <w:rPr>
          <w:noProof/>
        </w:rPr>
        <w:t>8</w:t>
      </w:r>
      <w:r w:rsidR="00FB3CC2">
        <w:t>.</w:t>
      </w:r>
      <w:r w:rsidR="00FB3CC2">
        <w:rPr>
          <w:noProof/>
        </w:rPr>
        <w:t>7</w:t>
      </w:r>
      <w:r w:rsidR="00850036">
        <w:fldChar w:fldCharType="end"/>
      </w:r>
      <w:r w:rsidR="00D0759A">
        <w:rPr>
          <w:rFonts w:hint="eastAsia"/>
        </w:rPr>
        <w:t xml:space="preserve"> (b) </w:t>
      </w:r>
      <w:r w:rsidR="002C5876">
        <w:rPr>
          <w:rFonts w:hint="eastAsia"/>
        </w:rPr>
        <w:t>中的形式，這</w:t>
      </w:r>
      <w:r w:rsidR="002C5876">
        <w:rPr>
          <w:rFonts w:hint="eastAsia"/>
        </w:rPr>
        <w:lastRenderedPageBreak/>
        <w:t>個形式看起來複雜了許多</w:t>
      </w:r>
      <w:r w:rsidR="00D0759A">
        <w:rPr>
          <w:rFonts w:hint="eastAsia"/>
        </w:rPr>
        <w:t>，</w:t>
      </w:r>
      <w:r w:rsidR="002C5876">
        <w:rPr>
          <w:rFonts w:hint="eastAsia"/>
        </w:rPr>
        <w:t>但實際上並沒有那麼難懂，</w:t>
      </w:r>
      <w:r w:rsidR="00D0759A">
        <w:rPr>
          <w:rFonts w:hint="eastAsia"/>
        </w:rPr>
        <w:t>讓我們稍做說明，您就可以輕易的看懂</w:t>
      </w:r>
      <w:r w:rsidR="00D0759A">
        <w:rPr>
          <w:rFonts w:hint="eastAsia"/>
        </w:rPr>
        <w:t xml:space="preserve"> RTL </w:t>
      </w:r>
      <w:r w:rsidR="00D0759A">
        <w:rPr>
          <w:rFonts w:hint="eastAsia"/>
        </w:rPr>
        <w:t>中間碼了。</w:t>
      </w:r>
    </w:p>
    <w:p w:rsidR="00D0759A" w:rsidRPr="00A44727" w:rsidRDefault="00D0759A" w:rsidP="00AF4032"/>
    <w:p w:rsidR="00C478DE" w:rsidRPr="00AF60DF" w:rsidRDefault="00AF4032" w:rsidP="00AF4032">
      <w:pPr>
        <w:pStyle w:val="a8"/>
      </w:pPr>
      <w:bookmarkStart w:id="48" w:name="_Ref258597107"/>
      <w:r>
        <w:rPr>
          <w:rFonts w:hint="eastAsia"/>
        </w:rPr>
        <w:t>範例</w:t>
      </w:r>
      <w:r>
        <w:rPr>
          <w:rFonts w:hint="eastAsia"/>
        </w:rPr>
        <w:t xml:space="preserve"> </w:t>
      </w:r>
      <w:fldSimple w:instr=" STYLEREF 1 \s ">
        <w:r w:rsidR="00FB3CC2">
          <w:rPr>
            <w:noProof/>
          </w:rPr>
          <w:t>8</w:t>
        </w:r>
      </w:fldSimple>
      <w:r>
        <w:t>.</w:t>
      </w:r>
      <w:r w:rsidR="00850036"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範例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 w:rsidR="00850036">
        <w:fldChar w:fldCharType="separate"/>
      </w:r>
      <w:r w:rsidR="00FB3CC2">
        <w:rPr>
          <w:noProof/>
        </w:rPr>
        <w:t>7</w:t>
      </w:r>
      <w:r w:rsidR="00850036">
        <w:fldChar w:fldCharType="end"/>
      </w:r>
      <w:bookmarkEnd w:id="48"/>
      <w:r>
        <w:rPr>
          <w:rFonts w:hint="eastAsia"/>
        </w:rPr>
        <w:t xml:space="preserve"> </w:t>
      </w:r>
      <w:r w:rsidR="002C5876">
        <w:rPr>
          <w:rFonts w:hint="eastAsia"/>
        </w:rPr>
        <w:t>中間碼</w:t>
      </w:r>
      <w:r w:rsidR="002C5876">
        <w:rPr>
          <w:rFonts w:hint="eastAsia"/>
        </w:rPr>
        <w:t xml:space="preserve">Gimple </w:t>
      </w:r>
      <w:r>
        <w:rPr>
          <w:rFonts w:hint="eastAsia"/>
        </w:rPr>
        <w:t>與</w:t>
      </w:r>
      <w:r w:rsidR="002C5876">
        <w:rPr>
          <w:rFonts w:hint="eastAsia"/>
        </w:rPr>
        <w:t xml:space="preserve"> RTL </w:t>
      </w:r>
      <w:r w:rsidR="002C5876">
        <w:rPr>
          <w:rFonts w:hint="eastAsia"/>
        </w:rPr>
        <w:t>之對照範例</w:t>
      </w:r>
    </w:p>
    <w:tbl>
      <w:tblPr>
        <w:tblW w:w="83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296"/>
        <w:gridCol w:w="4077"/>
        <w:gridCol w:w="2957"/>
      </w:tblGrid>
      <w:tr w:rsidR="00206D8D" w:rsidRPr="00CB4396" w:rsidTr="00CB4396">
        <w:tc>
          <w:tcPr>
            <w:tcW w:w="1242" w:type="dxa"/>
          </w:tcPr>
          <w:p w:rsidR="002C5876" w:rsidRPr="00CB4396" w:rsidRDefault="002C5876" w:rsidP="00CB4396">
            <w:pPr>
              <w:pStyle w:val="a3"/>
              <w:numPr>
                <w:ilvl w:val="0"/>
                <w:numId w:val="7"/>
              </w:numPr>
              <w:ind w:leftChars="0"/>
              <w:rPr>
                <w:rStyle w:val="apple-style-span"/>
                <w:rFonts w:ascii="-webkit-sans-serif" w:hAnsi="-webkit-sans-serif" w:hint="eastAsia"/>
                <w:bCs/>
                <w:color w:val="000000"/>
                <w:szCs w:val="24"/>
              </w:rPr>
            </w:pPr>
            <w:r w:rsidRPr="00CB4396">
              <w:rPr>
                <w:rStyle w:val="apple-style-span"/>
                <w:rFonts w:ascii="-webkit-sans-serif" w:hAnsi="-webkit-sans-serif" w:hint="eastAsia"/>
                <w:bCs/>
                <w:color w:val="000000"/>
                <w:szCs w:val="24"/>
              </w:rPr>
              <w:t>Gimple</w:t>
            </w:r>
          </w:p>
        </w:tc>
        <w:tc>
          <w:tcPr>
            <w:tcW w:w="4111" w:type="dxa"/>
          </w:tcPr>
          <w:p w:rsidR="002C5876" w:rsidRPr="00CB4396" w:rsidRDefault="002C5876" w:rsidP="00CB4396">
            <w:pPr>
              <w:pStyle w:val="a3"/>
              <w:numPr>
                <w:ilvl w:val="0"/>
                <w:numId w:val="7"/>
              </w:numPr>
              <w:ind w:leftChars="0"/>
              <w:rPr>
                <w:rStyle w:val="apple-style-span"/>
                <w:rFonts w:ascii="-webkit-sans-serif" w:hAnsi="-webkit-sans-serif" w:hint="eastAsia"/>
                <w:bCs/>
                <w:color w:val="000000"/>
                <w:szCs w:val="24"/>
              </w:rPr>
            </w:pPr>
            <w:r w:rsidRPr="00CB4396">
              <w:rPr>
                <w:rStyle w:val="apple-style-span"/>
                <w:rFonts w:ascii="-webkit-sans-serif" w:hAnsi="-webkit-sans-serif" w:hint="eastAsia"/>
                <w:bCs/>
                <w:color w:val="000000"/>
                <w:szCs w:val="24"/>
              </w:rPr>
              <w:t xml:space="preserve">RTL </w:t>
            </w:r>
          </w:p>
        </w:tc>
        <w:tc>
          <w:tcPr>
            <w:tcW w:w="2977" w:type="dxa"/>
          </w:tcPr>
          <w:p w:rsidR="002C5876" w:rsidRPr="00CB4396" w:rsidRDefault="002C5876" w:rsidP="00CB4396">
            <w:pPr>
              <w:pStyle w:val="a3"/>
              <w:numPr>
                <w:ilvl w:val="0"/>
                <w:numId w:val="7"/>
              </w:numPr>
              <w:ind w:leftChars="0"/>
              <w:rPr>
                <w:rStyle w:val="apple-style-span"/>
                <w:rFonts w:ascii="-webkit-sans-serif" w:hAnsi="-webkit-sans-serif" w:hint="eastAsia"/>
                <w:bCs/>
                <w:color w:val="000000"/>
                <w:szCs w:val="24"/>
              </w:rPr>
            </w:pPr>
            <w:r w:rsidRPr="00CB4396">
              <w:rPr>
                <w:rStyle w:val="apple-style-span"/>
                <w:rFonts w:ascii="-webkit-sans-serif" w:hAnsi="-webkit-sans-serif" w:hint="eastAsia"/>
                <w:bCs/>
                <w:color w:val="000000"/>
                <w:szCs w:val="24"/>
              </w:rPr>
              <w:t>簡化後的</w:t>
            </w:r>
            <w:r w:rsidRPr="00CB4396">
              <w:rPr>
                <w:rStyle w:val="apple-style-span"/>
                <w:rFonts w:ascii="-webkit-sans-serif" w:hAnsi="-webkit-sans-serif" w:hint="eastAsia"/>
                <w:bCs/>
                <w:color w:val="000000"/>
                <w:szCs w:val="24"/>
              </w:rPr>
              <w:t xml:space="preserve"> RTL</w:t>
            </w:r>
          </w:p>
        </w:tc>
      </w:tr>
      <w:tr w:rsidR="00206D8D" w:rsidRPr="00CB4396" w:rsidTr="00CB4396">
        <w:tc>
          <w:tcPr>
            <w:tcW w:w="1242" w:type="dxa"/>
          </w:tcPr>
          <w:p w:rsidR="002C5876" w:rsidRPr="00CB4396" w:rsidRDefault="002C5876" w:rsidP="00FB20EF">
            <w:pPr>
              <w:rPr>
                <w:rStyle w:val="apple-style-span"/>
                <w:rFonts w:ascii="-webkit-sans-serif" w:hAnsi="-webkit-sans-serif" w:hint="eastAsia"/>
                <w:bCs/>
                <w:color w:val="000000"/>
                <w:szCs w:val="24"/>
              </w:rPr>
            </w:pPr>
            <w:r w:rsidRPr="00CB4396">
              <w:rPr>
                <w:rStyle w:val="apple-style-span"/>
                <w:rFonts w:ascii="-webkit-sans-serif" w:hAnsi="-webkit-sans-serif"/>
                <w:bCs/>
                <w:color w:val="000000"/>
                <w:szCs w:val="24"/>
              </w:rPr>
              <w:t>b = a – 1</w:t>
            </w:r>
          </w:p>
        </w:tc>
        <w:tc>
          <w:tcPr>
            <w:tcW w:w="4111" w:type="dxa"/>
          </w:tcPr>
          <w:p w:rsidR="002C5876" w:rsidRPr="00CB4396" w:rsidRDefault="002C5876" w:rsidP="00FB20EF">
            <w:pPr>
              <w:rPr>
                <w:rStyle w:val="apple-style-span"/>
                <w:rFonts w:ascii="-webkit-sans-serif" w:hAnsi="-webkit-sans-serif" w:hint="eastAsia"/>
                <w:bCs/>
                <w:color w:val="000000"/>
                <w:szCs w:val="24"/>
              </w:rPr>
            </w:pPr>
            <w:r w:rsidRPr="00CB4396">
              <w:rPr>
                <w:rStyle w:val="apple-style-span"/>
                <w:rFonts w:ascii="-webkit-sans-serif" w:hAnsi="-webkit-sans-serif"/>
                <w:bCs/>
                <w:color w:val="000000"/>
                <w:szCs w:val="24"/>
              </w:rPr>
              <w:t>(set (reg/v:SI 59 [ b ])</w:t>
            </w:r>
          </w:p>
          <w:p w:rsidR="002C5876" w:rsidRPr="00CB4396" w:rsidRDefault="002C5876" w:rsidP="00FB20EF">
            <w:pPr>
              <w:rPr>
                <w:rStyle w:val="apple-style-span"/>
                <w:rFonts w:ascii="-webkit-sans-serif" w:hAnsi="-webkit-sans-serif" w:hint="eastAsia"/>
                <w:bCs/>
                <w:color w:val="000000"/>
                <w:szCs w:val="24"/>
              </w:rPr>
            </w:pPr>
            <w:r w:rsidRPr="00CB4396">
              <w:rPr>
                <w:rStyle w:val="apple-style-span"/>
                <w:rFonts w:ascii="-webkit-sans-serif" w:hAnsi="-webkit-sans-serif" w:hint="eastAsia"/>
                <w:bCs/>
                <w:color w:val="000000"/>
                <w:szCs w:val="24"/>
              </w:rPr>
              <w:t xml:space="preserve">  </w:t>
            </w:r>
            <w:r w:rsidRPr="00CB4396">
              <w:rPr>
                <w:rStyle w:val="apple-style-span"/>
                <w:rFonts w:ascii="-webkit-sans-serif" w:hAnsi="-webkit-sans-serif"/>
                <w:bCs/>
                <w:color w:val="000000"/>
                <w:szCs w:val="24"/>
              </w:rPr>
              <w:t>(plus:SI (reg/v:SI 60 [ a ]</w:t>
            </w:r>
            <w:r w:rsidRPr="00CB4396">
              <w:rPr>
                <w:rStyle w:val="apple-style-span"/>
                <w:rFonts w:ascii="-webkit-sans-serif" w:hAnsi="-webkit-sans-serif" w:hint="eastAsia"/>
                <w:bCs/>
                <w:color w:val="000000"/>
                <w:szCs w:val="24"/>
              </w:rPr>
              <w:t xml:space="preserve"> </w:t>
            </w:r>
          </w:p>
          <w:p w:rsidR="002C5876" w:rsidRPr="00CB4396" w:rsidRDefault="002C5876" w:rsidP="00FB20EF">
            <w:pPr>
              <w:rPr>
                <w:rStyle w:val="apple-style-span"/>
                <w:rFonts w:ascii="-webkit-sans-serif" w:hAnsi="-webkit-sans-serif" w:hint="eastAsia"/>
                <w:bCs/>
                <w:color w:val="000000"/>
                <w:szCs w:val="24"/>
              </w:rPr>
            </w:pPr>
            <w:r w:rsidRPr="00CB4396">
              <w:rPr>
                <w:rStyle w:val="apple-style-span"/>
                <w:rFonts w:ascii="-webkit-sans-serif" w:hAnsi="-webkit-sans-serif" w:hint="eastAsia"/>
                <w:bCs/>
                <w:color w:val="000000"/>
                <w:szCs w:val="24"/>
              </w:rPr>
              <w:t xml:space="preserve">         </w:t>
            </w:r>
            <w:r w:rsidRPr="00CB4396">
              <w:rPr>
                <w:rStyle w:val="apple-style-span"/>
                <w:rFonts w:ascii="-webkit-sans-serif" w:hAnsi="-webkit-sans-serif"/>
                <w:bCs/>
                <w:color w:val="000000"/>
                <w:szCs w:val="24"/>
              </w:rPr>
              <w:t>(const_int -1 [0xffffffff]))))</w:t>
            </w:r>
          </w:p>
        </w:tc>
        <w:tc>
          <w:tcPr>
            <w:tcW w:w="2977" w:type="dxa"/>
          </w:tcPr>
          <w:p w:rsidR="002C5876" w:rsidRPr="00CB4396" w:rsidRDefault="002C5876" w:rsidP="002C5876">
            <w:pPr>
              <w:rPr>
                <w:rStyle w:val="apple-style-span"/>
                <w:rFonts w:ascii="-webkit-sans-serif" w:hAnsi="-webkit-sans-serif" w:hint="eastAsia"/>
                <w:bCs/>
                <w:color w:val="000000"/>
                <w:szCs w:val="24"/>
              </w:rPr>
            </w:pPr>
            <w:r w:rsidRPr="00CB4396">
              <w:rPr>
                <w:rStyle w:val="apple-style-span"/>
                <w:rFonts w:ascii="-webkit-sans-serif" w:hAnsi="-webkit-sans-serif"/>
                <w:bCs/>
                <w:color w:val="000000"/>
                <w:szCs w:val="24"/>
              </w:rPr>
              <w:t xml:space="preserve">b </w:t>
            </w:r>
            <w:r w:rsidRPr="00CB4396">
              <w:rPr>
                <w:rStyle w:val="apple-style-span"/>
                <w:rFonts w:ascii="-webkit-sans-serif" w:hAnsi="-webkit-sans-serif" w:hint="eastAsia"/>
                <w:bCs/>
                <w:color w:val="000000"/>
                <w:szCs w:val="24"/>
              </w:rPr>
              <w:t xml:space="preserve">(59,reg/v:SI) </w:t>
            </w:r>
            <w:r w:rsidRPr="00CB4396">
              <w:rPr>
                <w:rStyle w:val="apple-style-span"/>
                <w:rFonts w:ascii="-webkit-sans-serif" w:hAnsi="-webkit-sans-serif"/>
                <w:bCs/>
                <w:color w:val="000000"/>
                <w:szCs w:val="24"/>
              </w:rPr>
              <w:t xml:space="preserve">= </w:t>
            </w:r>
          </w:p>
          <w:p w:rsidR="002C5876" w:rsidRPr="00CB4396" w:rsidRDefault="002C5876" w:rsidP="002C5876">
            <w:pPr>
              <w:rPr>
                <w:rStyle w:val="apple-style-span"/>
                <w:rFonts w:ascii="-webkit-sans-serif" w:hAnsi="-webkit-sans-serif" w:hint="eastAsia"/>
                <w:bCs/>
                <w:color w:val="000000"/>
                <w:szCs w:val="24"/>
              </w:rPr>
            </w:pPr>
            <w:r w:rsidRPr="00CB4396">
              <w:rPr>
                <w:rStyle w:val="apple-style-span"/>
                <w:rFonts w:ascii="-webkit-sans-serif" w:hAnsi="-webkit-sans-serif"/>
                <w:bCs/>
                <w:color w:val="000000"/>
                <w:szCs w:val="24"/>
              </w:rPr>
              <w:t>a</w:t>
            </w:r>
            <w:r w:rsidRPr="00CB4396">
              <w:rPr>
                <w:rStyle w:val="apple-style-span"/>
                <w:rFonts w:ascii="-webkit-sans-serif" w:hAnsi="-webkit-sans-serif" w:hint="eastAsia"/>
                <w:bCs/>
                <w:color w:val="000000"/>
                <w:szCs w:val="24"/>
              </w:rPr>
              <w:t xml:space="preserve"> (60, reg/v:SI) + </w:t>
            </w:r>
          </w:p>
          <w:p w:rsidR="002C5876" w:rsidRPr="00CB4396" w:rsidRDefault="002C5876" w:rsidP="002C5876">
            <w:pPr>
              <w:rPr>
                <w:rStyle w:val="apple-style-span"/>
                <w:rFonts w:ascii="-webkit-sans-serif" w:hAnsi="-webkit-sans-serif" w:hint="eastAsia"/>
                <w:bCs/>
                <w:color w:val="000000"/>
                <w:szCs w:val="24"/>
              </w:rPr>
            </w:pPr>
            <w:r w:rsidRPr="00CB4396">
              <w:rPr>
                <w:rStyle w:val="apple-style-span"/>
                <w:rFonts w:ascii="-webkit-sans-serif" w:hAnsi="-webkit-sans-serif" w:hint="eastAsia"/>
                <w:bCs/>
                <w:color w:val="000000"/>
                <w:szCs w:val="24"/>
              </w:rPr>
              <w:t>-1 (const_int)</w:t>
            </w:r>
          </w:p>
        </w:tc>
      </w:tr>
    </w:tbl>
    <w:p w:rsidR="00C478DE" w:rsidRDefault="00C478DE" w:rsidP="00C478DE">
      <w:pPr>
        <w:rPr>
          <w:rStyle w:val="apple-style-span"/>
          <w:rFonts w:ascii="-webkit-sans-serif" w:hAnsi="-webkit-sans-serif" w:hint="eastAsia"/>
          <w:bCs/>
          <w:color w:val="000000"/>
          <w:szCs w:val="24"/>
        </w:rPr>
      </w:pPr>
    </w:p>
    <w:p w:rsidR="00D0759A" w:rsidRDefault="00D0759A" w:rsidP="00D0759A">
      <w:r>
        <w:rPr>
          <w:rFonts w:hint="eastAsia"/>
        </w:rPr>
        <w:t xml:space="preserve">RTL </w:t>
      </w:r>
      <w:r>
        <w:rPr>
          <w:rFonts w:hint="eastAsia"/>
        </w:rPr>
        <w:t>當中的</w:t>
      </w:r>
      <w:r>
        <w:rPr>
          <w:rFonts w:hint="eastAsia"/>
        </w:rPr>
        <w:t xml:space="preserve"> set </w:t>
      </w:r>
      <w:r>
        <w:rPr>
          <w:rFonts w:hint="eastAsia"/>
        </w:rPr>
        <w:t>代表指</w:t>
      </w:r>
      <w:r w:rsidR="00281427">
        <w:rPr>
          <w:rFonts w:hint="eastAsia"/>
        </w:rPr>
        <w:t>定</w:t>
      </w:r>
      <w:r>
        <w:rPr>
          <w:rFonts w:hint="eastAsia"/>
        </w:rPr>
        <w:t>陳述</w:t>
      </w:r>
      <w:r>
        <w:rPr>
          <w:rFonts w:hint="eastAsia"/>
        </w:rPr>
        <w:t xml:space="preserve"> </w:t>
      </w:r>
      <w:r w:rsidR="000C327D">
        <w:t>“</w:t>
      </w:r>
      <w:r>
        <w:rPr>
          <w:rFonts w:hint="eastAsia"/>
        </w:rPr>
        <w:t>=</w:t>
      </w:r>
      <w:r w:rsidR="000C327D">
        <w:t>”</w:t>
      </w:r>
      <w:r>
        <w:rPr>
          <w:rFonts w:hint="eastAsia"/>
        </w:rPr>
        <w:t>，</w:t>
      </w:r>
      <w:r>
        <w:rPr>
          <w:rFonts w:hint="eastAsia"/>
        </w:rPr>
        <w:t xml:space="preserve">plus </w:t>
      </w:r>
      <w:r>
        <w:rPr>
          <w:rFonts w:hint="eastAsia"/>
        </w:rPr>
        <w:t>代表加法運算，</w:t>
      </w:r>
      <w:r>
        <w:rPr>
          <w:rFonts w:hint="eastAsia"/>
        </w:rPr>
        <w:t xml:space="preserve">reg/v </w:t>
      </w:r>
      <w:r>
        <w:rPr>
          <w:rFonts w:hint="eastAsia"/>
        </w:rPr>
        <w:t>代表該變數可以存在暫存器</w:t>
      </w:r>
      <w:r>
        <w:rPr>
          <w:rFonts w:hint="eastAsia"/>
        </w:rPr>
        <w:t xml:space="preserve"> (register) </w:t>
      </w:r>
      <w:r>
        <w:rPr>
          <w:rFonts w:hint="eastAsia"/>
        </w:rPr>
        <w:t>或記憶體</w:t>
      </w:r>
      <w:r>
        <w:rPr>
          <w:rFonts w:hint="eastAsia"/>
        </w:rPr>
        <w:t xml:space="preserve"> (variable) </w:t>
      </w:r>
      <w:r>
        <w:rPr>
          <w:rFonts w:hint="eastAsia"/>
        </w:rPr>
        <w:t>中，而</w:t>
      </w:r>
      <w:r>
        <w:rPr>
          <w:rFonts w:hint="eastAsia"/>
        </w:rPr>
        <w:t xml:space="preserve"> SI </w:t>
      </w:r>
      <w:r w:rsidR="00281427">
        <w:rPr>
          <w:rFonts w:hint="eastAsia"/>
        </w:rPr>
        <w:t>(</w:t>
      </w:r>
      <w:r w:rsidR="00281427" w:rsidRPr="0099186D">
        <w:rPr>
          <w:rStyle w:val="apple-style-span"/>
          <w:rFonts w:ascii="-webkit-sans-serif" w:hAnsi="-webkit-sans-serif"/>
          <w:bCs/>
          <w:color w:val="000000"/>
          <w:szCs w:val="24"/>
        </w:rPr>
        <w:t>Single Integer</w:t>
      </w:r>
      <w:r w:rsidR="00281427">
        <w:rPr>
          <w:rStyle w:val="apple-style-span"/>
          <w:rFonts w:ascii="-webkit-sans-serif" w:hAnsi="-webkit-sans-serif" w:hint="eastAsia"/>
          <w:bCs/>
          <w:color w:val="000000"/>
          <w:szCs w:val="24"/>
        </w:rPr>
        <w:t xml:space="preserve">) </w:t>
      </w:r>
      <w:r>
        <w:rPr>
          <w:rFonts w:hint="eastAsia"/>
        </w:rPr>
        <w:t>則代表</w:t>
      </w:r>
      <w:r w:rsidR="00281427">
        <w:rPr>
          <w:rFonts w:hint="eastAsia"/>
        </w:rPr>
        <w:t>長</w:t>
      </w:r>
      <w:r>
        <w:rPr>
          <w:rFonts w:hint="eastAsia"/>
        </w:rPr>
        <w:t>度為</w:t>
      </w:r>
      <w:r>
        <w:rPr>
          <w:rFonts w:hint="eastAsia"/>
        </w:rPr>
        <w:t xml:space="preserve"> 4</w:t>
      </w:r>
      <w:r w:rsidR="00281427">
        <w:rPr>
          <w:rFonts w:hint="eastAsia"/>
        </w:rPr>
        <w:t xml:space="preserve"> </w:t>
      </w:r>
      <w:r>
        <w:rPr>
          <w:rFonts w:hint="eastAsia"/>
        </w:rPr>
        <w:t xml:space="preserve">bytes </w:t>
      </w:r>
      <w:r>
        <w:rPr>
          <w:rFonts w:hint="eastAsia"/>
        </w:rPr>
        <w:t>的整數</w:t>
      </w:r>
      <w:r>
        <w:rPr>
          <w:rStyle w:val="apple-style-span"/>
          <w:rFonts w:ascii="-webkit-sans-serif" w:hAnsi="-webkit-sans-serif" w:hint="eastAsia"/>
          <w:bCs/>
          <w:color w:val="000000"/>
          <w:szCs w:val="24"/>
        </w:rPr>
        <w:t>。因此</w:t>
      </w:r>
      <w:r w:rsidR="00850036">
        <w:fldChar w:fldCharType="begin"/>
      </w:r>
      <w:r>
        <w:instrText xml:space="preserve"> </w:instrText>
      </w:r>
      <w:r>
        <w:rPr>
          <w:rFonts w:hint="eastAsia"/>
        </w:rPr>
        <w:instrText>REF _Ref258597107 \h</w:instrText>
      </w:r>
      <w:r>
        <w:instrText xml:space="preserve"> </w:instrText>
      </w:r>
      <w:r w:rsidR="00850036">
        <w:fldChar w:fldCharType="separate"/>
      </w:r>
      <w:r w:rsidR="00FB3CC2">
        <w:rPr>
          <w:rFonts w:hint="eastAsia"/>
        </w:rPr>
        <w:t>範例</w:t>
      </w:r>
      <w:r w:rsidR="00FB3CC2">
        <w:rPr>
          <w:rFonts w:hint="eastAsia"/>
        </w:rPr>
        <w:t xml:space="preserve"> </w:t>
      </w:r>
      <w:r w:rsidR="00FB3CC2">
        <w:rPr>
          <w:noProof/>
        </w:rPr>
        <w:t>8</w:t>
      </w:r>
      <w:r w:rsidR="00FB3CC2">
        <w:t>.</w:t>
      </w:r>
      <w:r w:rsidR="00FB3CC2">
        <w:rPr>
          <w:noProof/>
        </w:rPr>
        <w:t>7</w:t>
      </w:r>
      <w:r w:rsidR="00850036">
        <w:fldChar w:fldCharType="end"/>
      </w:r>
      <w:r>
        <w:rPr>
          <w:rFonts w:hint="eastAsia"/>
        </w:rPr>
        <w:t xml:space="preserve"> (b) </w:t>
      </w:r>
      <w:r>
        <w:rPr>
          <w:rFonts w:hint="eastAsia"/>
        </w:rPr>
        <w:t>的</w:t>
      </w:r>
      <w:r w:rsidR="00281427">
        <w:rPr>
          <w:rFonts w:hint="eastAsia"/>
        </w:rPr>
        <w:t xml:space="preserve"> RTL </w:t>
      </w:r>
      <w:r w:rsidR="00281427">
        <w:rPr>
          <w:rFonts w:hint="eastAsia"/>
        </w:rPr>
        <w:t>指令</w:t>
      </w:r>
      <w:r>
        <w:rPr>
          <w:rStyle w:val="apple-style-span"/>
          <w:rFonts w:ascii="-webkit-sans-serif" w:hAnsi="-webkit-sans-serif" w:hint="eastAsia"/>
          <w:bCs/>
          <w:color w:val="000000"/>
          <w:szCs w:val="24"/>
        </w:rPr>
        <w:t>，可以轉換為</w:t>
      </w:r>
      <w:r w:rsidR="00850036">
        <w:fldChar w:fldCharType="begin"/>
      </w:r>
      <w:r>
        <w:instrText xml:space="preserve"> </w:instrText>
      </w:r>
      <w:r>
        <w:rPr>
          <w:rFonts w:hint="eastAsia"/>
        </w:rPr>
        <w:instrText>REF _Ref258597107 \h</w:instrText>
      </w:r>
      <w:r>
        <w:instrText xml:space="preserve"> </w:instrText>
      </w:r>
      <w:r w:rsidR="00850036">
        <w:fldChar w:fldCharType="separate"/>
      </w:r>
      <w:r w:rsidR="00FB3CC2">
        <w:rPr>
          <w:rFonts w:hint="eastAsia"/>
        </w:rPr>
        <w:t>範例</w:t>
      </w:r>
      <w:r w:rsidR="00FB3CC2">
        <w:rPr>
          <w:rFonts w:hint="eastAsia"/>
        </w:rPr>
        <w:t xml:space="preserve"> </w:t>
      </w:r>
      <w:r w:rsidR="00FB3CC2">
        <w:rPr>
          <w:noProof/>
        </w:rPr>
        <w:t>8</w:t>
      </w:r>
      <w:r w:rsidR="00FB3CC2">
        <w:t>.</w:t>
      </w:r>
      <w:r w:rsidR="00FB3CC2">
        <w:rPr>
          <w:noProof/>
        </w:rPr>
        <w:t>7</w:t>
      </w:r>
      <w:r w:rsidR="00850036">
        <w:fldChar w:fldCharType="end"/>
      </w:r>
      <w:r>
        <w:rPr>
          <w:rFonts w:hint="eastAsia"/>
        </w:rPr>
        <w:t xml:space="preserve"> (c) </w:t>
      </w:r>
      <w:r>
        <w:rPr>
          <w:rFonts w:hint="eastAsia"/>
        </w:rPr>
        <w:t>的</w:t>
      </w:r>
      <w:r>
        <w:rPr>
          <w:rFonts w:hint="eastAsia"/>
        </w:rPr>
        <w:t xml:space="preserve"> Gimple </w:t>
      </w:r>
      <w:r>
        <w:rPr>
          <w:rFonts w:hint="eastAsia"/>
        </w:rPr>
        <w:t>寫法如下。</w:t>
      </w:r>
    </w:p>
    <w:p w:rsidR="00D0759A" w:rsidRDefault="00D0759A" w:rsidP="00D0759A"/>
    <w:p w:rsidR="00D0759A" w:rsidRPr="00D0759A" w:rsidRDefault="00D0759A" w:rsidP="00D0759A">
      <w:pPr>
        <w:rPr>
          <w:rStyle w:val="apple-style-span"/>
          <w:rFonts w:ascii="-webkit-sans-serif" w:hAnsi="-webkit-sans-serif" w:hint="eastAsia"/>
          <w:bCs/>
          <w:color w:val="000000"/>
          <w:szCs w:val="24"/>
        </w:rPr>
      </w:pPr>
      <w:r>
        <w:rPr>
          <w:rFonts w:hint="eastAsia"/>
        </w:rPr>
        <w:t xml:space="preserve">   </w:t>
      </w:r>
      <w:r w:rsidRPr="00885C83">
        <w:rPr>
          <w:rStyle w:val="apple-style-span"/>
          <w:rFonts w:ascii="-webkit-sans-serif" w:hAnsi="-webkit-sans-serif"/>
          <w:bCs/>
          <w:color w:val="000000"/>
          <w:szCs w:val="24"/>
        </w:rPr>
        <w:t xml:space="preserve">b </w:t>
      </w:r>
      <w:r>
        <w:rPr>
          <w:rStyle w:val="apple-style-span"/>
          <w:rFonts w:ascii="-webkit-sans-serif" w:hAnsi="-webkit-sans-serif" w:hint="eastAsia"/>
          <w:bCs/>
          <w:color w:val="000000"/>
          <w:szCs w:val="24"/>
        </w:rPr>
        <w:t xml:space="preserve">(59,reg/v:SI) </w:t>
      </w:r>
      <w:r w:rsidRPr="00885C83">
        <w:rPr>
          <w:rStyle w:val="apple-style-span"/>
          <w:rFonts w:ascii="-webkit-sans-serif" w:hAnsi="-webkit-sans-serif"/>
          <w:bCs/>
          <w:color w:val="000000"/>
          <w:szCs w:val="24"/>
        </w:rPr>
        <w:t>= a</w:t>
      </w:r>
      <w:r>
        <w:rPr>
          <w:rStyle w:val="apple-style-span"/>
          <w:rFonts w:ascii="-webkit-sans-serif" w:hAnsi="-webkit-sans-serif" w:hint="eastAsia"/>
          <w:bCs/>
          <w:color w:val="000000"/>
          <w:szCs w:val="24"/>
        </w:rPr>
        <w:t xml:space="preserve"> (60, reg/v:SI) + -1 (const_int)</w:t>
      </w:r>
    </w:p>
    <w:p w:rsidR="00D0759A" w:rsidRDefault="00D0759A" w:rsidP="00D0759A"/>
    <w:p w:rsidR="00D0759A" w:rsidRDefault="00D0759A" w:rsidP="00D0759A">
      <w:r>
        <w:rPr>
          <w:rFonts w:hint="eastAsia"/>
        </w:rPr>
        <w:t>這種寫法應該簡單多了，也就是將</w:t>
      </w:r>
      <w:r>
        <w:rPr>
          <w:rFonts w:hint="eastAsia"/>
        </w:rPr>
        <w:t xml:space="preserve"> b, a, </w:t>
      </w:r>
      <w:r>
        <w:rPr>
          <w:rFonts w:hint="eastAsia"/>
        </w:rPr>
        <w:t>與</w:t>
      </w:r>
      <w:r>
        <w:rPr>
          <w:rFonts w:hint="eastAsia"/>
        </w:rPr>
        <w:t xml:space="preserve"> -1 </w:t>
      </w:r>
      <w:r>
        <w:rPr>
          <w:rFonts w:hint="eastAsia"/>
        </w:rPr>
        <w:t>等符號，加上代號與類型限制，舉例而言，</w:t>
      </w:r>
      <w:r w:rsidRPr="00885C83">
        <w:rPr>
          <w:rStyle w:val="apple-style-span"/>
          <w:rFonts w:ascii="-webkit-sans-serif" w:hAnsi="-webkit-sans-serif"/>
          <w:bCs/>
          <w:color w:val="000000"/>
          <w:szCs w:val="24"/>
        </w:rPr>
        <w:t xml:space="preserve">b </w:t>
      </w:r>
      <w:r>
        <w:rPr>
          <w:rStyle w:val="apple-style-span"/>
          <w:rFonts w:ascii="-webkit-sans-serif" w:hAnsi="-webkit-sans-serif" w:hint="eastAsia"/>
          <w:bCs/>
          <w:color w:val="000000"/>
          <w:szCs w:val="24"/>
        </w:rPr>
        <w:t xml:space="preserve">(59,reg/v:SI) </w:t>
      </w:r>
      <w:r>
        <w:rPr>
          <w:rStyle w:val="apple-style-span"/>
          <w:rFonts w:ascii="-webkit-sans-serif" w:hAnsi="-webkit-sans-serif" w:hint="eastAsia"/>
          <w:bCs/>
          <w:color w:val="000000"/>
          <w:szCs w:val="24"/>
        </w:rPr>
        <w:t>這個句子，代表</w:t>
      </w:r>
      <w:r>
        <w:rPr>
          <w:rStyle w:val="apple-style-span"/>
          <w:rFonts w:ascii="-webkit-sans-serif" w:hAnsi="-webkit-sans-serif" w:hint="eastAsia"/>
          <w:bCs/>
          <w:color w:val="000000"/>
          <w:szCs w:val="24"/>
        </w:rPr>
        <w:t xml:space="preserve"> b </w:t>
      </w:r>
      <w:r>
        <w:rPr>
          <w:rStyle w:val="apple-style-span"/>
          <w:rFonts w:ascii="-webkit-sans-serif" w:hAnsi="-webkit-sans-serif" w:hint="eastAsia"/>
          <w:bCs/>
          <w:color w:val="000000"/>
          <w:szCs w:val="24"/>
        </w:rPr>
        <w:t>是編號</w:t>
      </w:r>
      <w:r>
        <w:rPr>
          <w:rStyle w:val="apple-style-span"/>
          <w:rFonts w:ascii="-webkit-sans-serif" w:hAnsi="-webkit-sans-serif" w:hint="eastAsia"/>
          <w:bCs/>
          <w:color w:val="000000"/>
          <w:szCs w:val="24"/>
        </w:rPr>
        <w:t xml:space="preserve"> 59 </w:t>
      </w:r>
      <w:r>
        <w:rPr>
          <w:rStyle w:val="apple-style-span"/>
          <w:rFonts w:ascii="-webkit-sans-serif" w:hAnsi="-webkit-sans-serif" w:hint="eastAsia"/>
          <w:bCs/>
          <w:color w:val="000000"/>
          <w:szCs w:val="24"/>
        </w:rPr>
        <w:t>號的變數，可以被儲存在暫存器或記憶體當中，而且其形態為</w:t>
      </w:r>
      <w:r>
        <w:rPr>
          <w:rStyle w:val="apple-style-span"/>
          <w:rFonts w:ascii="-webkit-sans-serif" w:hAnsi="-webkit-sans-serif" w:hint="eastAsia"/>
          <w:bCs/>
          <w:color w:val="000000"/>
          <w:szCs w:val="24"/>
        </w:rPr>
        <w:t xml:space="preserve"> 4bytes </w:t>
      </w:r>
      <w:r>
        <w:rPr>
          <w:rStyle w:val="apple-style-span"/>
          <w:rFonts w:ascii="-webkit-sans-serif" w:hAnsi="-webkit-sans-serif" w:hint="eastAsia"/>
          <w:bCs/>
          <w:color w:val="000000"/>
          <w:szCs w:val="24"/>
        </w:rPr>
        <w:t>的整數。</w:t>
      </w:r>
    </w:p>
    <w:p w:rsidR="00C478DE" w:rsidRDefault="00C478DE" w:rsidP="00A44727">
      <w:pPr>
        <w:rPr>
          <w:lang w:val="en-GB"/>
        </w:rPr>
      </w:pPr>
    </w:p>
    <w:p w:rsidR="00D0759A" w:rsidRDefault="00D0759A" w:rsidP="00A44727">
      <w:pPr>
        <w:rPr>
          <w:lang w:val="en-GB"/>
        </w:rPr>
      </w:pPr>
      <w:r>
        <w:rPr>
          <w:rFonts w:hint="eastAsia"/>
          <w:lang w:val="en-GB"/>
        </w:rPr>
        <w:t>我們可以利用</w:t>
      </w:r>
      <w:r>
        <w:rPr>
          <w:rFonts w:hint="eastAsia"/>
          <w:lang w:val="en-GB"/>
        </w:rPr>
        <w:t xml:space="preserve"> </w:t>
      </w:r>
      <w:r>
        <w:rPr>
          <w:lang w:val="en-GB"/>
        </w:rPr>
        <w:t>–</w:t>
      </w:r>
      <w:r>
        <w:rPr>
          <w:rFonts w:hint="eastAsia"/>
          <w:lang w:val="en-GB"/>
        </w:rPr>
        <w:t xml:space="preserve">dr </w:t>
      </w:r>
      <w:r>
        <w:rPr>
          <w:rFonts w:hint="eastAsia"/>
          <w:lang w:val="en-GB"/>
        </w:rPr>
        <w:t>參數，要求</w:t>
      </w:r>
      <w:r>
        <w:rPr>
          <w:rFonts w:hint="eastAsia"/>
          <w:lang w:val="en-GB"/>
        </w:rPr>
        <w:t xml:space="preserve"> gcc </w:t>
      </w:r>
      <w:r>
        <w:rPr>
          <w:rFonts w:hint="eastAsia"/>
          <w:lang w:val="en-GB"/>
        </w:rPr>
        <w:t>編譯器輸出</w:t>
      </w:r>
      <w:r>
        <w:rPr>
          <w:rFonts w:hint="eastAsia"/>
          <w:lang w:val="en-GB"/>
        </w:rPr>
        <w:t xml:space="preserve"> rtl </w:t>
      </w:r>
      <w:r>
        <w:rPr>
          <w:rFonts w:hint="eastAsia"/>
          <w:lang w:val="en-GB"/>
        </w:rPr>
        <w:t>中間碼，以下是筆者的操作過程，您可以看到</w:t>
      </w:r>
      <w:r w:rsidR="00F21569">
        <w:rPr>
          <w:rFonts w:hint="eastAsia"/>
          <w:lang w:val="en-GB"/>
        </w:rPr>
        <w:t>其中的</w:t>
      </w:r>
      <w:r w:rsidR="00F21569">
        <w:rPr>
          <w:rFonts w:hint="eastAsia"/>
          <w:lang w:val="en-GB"/>
        </w:rPr>
        <w:t xml:space="preserve"> sum.c.01.rtl </w:t>
      </w:r>
      <w:r w:rsidR="00F21569">
        <w:rPr>
          <w:rFonts w:hint="eastAsia"/>
          <w:lang w:val="en-GB"/>
        </w:rPr>
        <w:t>檔案被產生出來，該檔案就是</w:t>
      </w:r>
      <w:r w:rsidR="00F21569">
        <w:rPr>
          <w:rFonts w:hint="eastAsia"/>
          <w:lang w:val="en-GB"/>
        </w:rPr>
        <w:t xml:space="preserve"> RTL </w:t>
      </w:r>
      <w:r w:rsidR="00F21569">
        <w:rPr>
          <w:rFonts w:hint="eastAsia"/>
          <w:lang w:val="en-GB"/>
        </w:rPr>
        <w:t>中間碼。</w:t>
      </w:r>
    </w:p>
    <w:p w:rsidR="00F87E70" w:rsidRDefault="00F87E70" w:rsidP="00AF60DF"/>
    <w:tbl>
      <w:tblPr>
        <w:tblW w:w="88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6204"/>
        <w:gridCol w:w="2693"/>
      </w:tblGrid>
      <w:tr w:rsidR="00206D8D" w:rsidTr="003F3667">
        <w:tc>
          <w:tcPr>
            <w:tcW w:w="6204" w:type="dxa"/>
          </w:tcPr>
          <w:p w:rsidR="00AF60DF" w:rsidRDefault="00AF60DF" w:rsidP="00AF60DF">
            <w:r>
              <w:rPr>
                <w:rFonts w:hint="eastAsia"/>
              </w:rPr>
              <w:t>指令與操作過程</w:t>
            </w:r>
          </w:p>
        </w:tc>
        <w:tc>
          <w:tcPr>
            <w:tcW w:w="2693" w:type="dxa"/>
          </w:tcPr>
          <w:p w:rsidR="00AF60DF" w:rsidRDefault="00AF60DF" w:rsidP="00AF60DF">
            <w:r>
              <w:rPr>
                <w:rFonts w:hint="eastAsia"/>
              </w:rPr>
              <w:t>說明</w:t>
            </w:r>
          </w:p>
        </w:tc>
      </w:tr>
      <w:tr w:rsidR="00206D8D" w:rsidTr="003F3667">
        <w:tc>
          <w:tcPr>
            <w:tcW w:w="6204" w:type="dxa"/>
          </w:tcPr>
          <w:p w:rsidR="00AF60DF" w:rsidRDefault="00AF60DF" w:rsidP="00AF60DF">
            <w:r>
              <w:t>C:\ch08&gt;gcc -c -dr sum.c -o sum.o</w:t>
            </w:r>
          </w:p>
          <w:p w:rsidR="00AF60DF" w:rsidRPr="00B82E73" w:rsidRDefault="00AF60DF" w:rsidP="00AF60DF"/>
          <w:p w:rsidR="00AF60DF" w:rsidRDefault="00AF60DF" w:rsidP="00AF60DF">
            <w:r>
              <w:t>C:\ch08&gt;dir</w:t>
            </w:r>
          </w:p>
          <w:p w:rsidR="00AF60DF" w:rsidRDefault="00AF60DF" w:rsidP="00AF60DF">
            <w:r>
              <w:t>…</w:t>
            </w:r>
          </w:p>
          <w:p w:rsidR="00AF60DF" w:rsidRDefault="00AF60DF" w:rsidP="00AF60DF">
            <w:r>
              <w:rPr>
                <w:rFonts w:hint="eastAsia"/>
              </w:rPr>
              <w:t xml:space="preserve">2010/03/12  </w:t>
            </w:r>
            <w:r>
              <w:rPr>
                <w:rFonts w:hint="eastAsia"/>
              </w:rPr>
              <w:t>上午</w:t>
            </w:r>
            <w:r>
              <w:rPr>
                <w:rFonts w:hint="eastAsia"/>
              </w:rPr>
              <w:t xml:space="preserve"> 09:00               105 sum.c</w:t>
            </w:r>
          </w:p>
          <w:p w:rsidR="00AF60DF" w:rsidRDefault="00AF60DF" w:rsidP="00AF60DF">
            <w:r>
              <w:rPr>
                <w:rFonts w:hint="eastAsia"/>
              </w:rPr>
              <w:t xml:space="preserve">2010/04/09  </w:t>
            </w:r>
            <w:r>
              <w:rPr>
                <w:rFonts w:hint="eastAsia"/>
              </w:rPr>
              <w:t>上午</w:t>
            </w:r>
            <w:r>
              <w:rPr>
                <w:rFonts w:hint="eastAsia"/>
              </w:rPr>
              <w:t xml:space="preserve"> 09:29             3,784 sum.c.01.rtl</w:t>
            </w:r>
          </w:p>
          <w:p w:rsidR="00AF60DF" w:rsidRDefault="00AF60DF" w:rsidP="00AF60DF">
            <w:r>
              <w:rPr>
                <w:rFonts w:hint="eastAsia"/>
              </w:rPr>
              <w:t xml:space="preserve">2010/04/09  </w:t>
            </w:r>
            <w:r>
              <w:rPr>
                <w:rFonts w:hint="eastAsia"/>
              </w:rPr>
              <w:t>上午</w:t>
            </w:r>
            <w:r>
              <w:rPr>
                <w:rFonts w:hint="eastAsia"/>
              </w:rPr>
              <w:t xml:space="preserve"> 09:29               372 sum.o</w:t>
            </w:r>
          </w:p>
          <w:p w:rsidR="00AF60DF" w:rsidRDefault="00AF60DF" w:rsidP="00AF60DF">
            <w:r>
              <w:rPr>
                <w:rFonts w:hint="eastAsia"/>
              </w:rPr>
              <w:t xml:space="preserve">               3 </w:t>
            </w:r>
            <w:r>
              <w:rPr>
                <w:rFonts w:hint="eastAsia"/>
              </w:rPr>
              <w:t>個檔案</w:t>
            </w:r>
            <w:r>
              <w:rPr>
                <w:rFonts w:hint="eastAsia"/>
              </w:rPr>
              <w:t xml:space="preserve">           4,261 </w:t>
            </w:r>
            <w:r>
              <w:rPr>
                <w:rFonts w:hint="eastAsia"/>
              </w:rPr>
              <w:t>位元組</w:t>
            </w:r>
          </w:p>
          <w:p w:rsidR="00AF60DF" w:rsidRDefault="00AF60DF" w:rsidP="00AF60DF">
            <w:r>
              <w:rPr>
                <w:rFonts w:hint="eastAsia"/>
              </w:rPr>
              <w:t xml:space="preserve">               3 </w:t>
            </w:r>
            <w:r>
              <w:rPr>
                <w:rFonts w:hint="eastAsia"/>
              </w:rPr>
              <w:t>個目錄</w:t>
            </w:r>
            <w:r>
              <w:rPr>
                <w:rFonts w:hint="eastAsia"/>
              </w:rPr>
              <w:t xml:space="preserve">   9,196,593,152 </w:t>
            </w:r>
            <w:r>
              <w:rPr>
                <w:rFonts w:hint="eastAsia"/>
              </w:rPr>
              <w:t>位元組可用</w:t>
            </w:r>
          </w:p>
        </w:tc>
        <w:tc>
          <w:tcPr>
            <w:tcW w:w="2693" w:type="dxa"/>
          </w:tcPr>
          <w:p w:rsidR="00AF60DF" w:rsidRDefault="001D77C5" w:rsidP="00AF60DF">
            <w:r>
              <w:rPr>
                <w:rFonts w:hint="eastAsia"/>
              </w:rPr>
              <w:t>編譯並用</w:t>
            </w:r>
            <w:r>
              <w:rPr>
                <w:rFonts w:hint="eastAsia"/>
              </w:rPr>
              <w:t xml:space="preserve"> </w:t>
            </w:r>
            <w:r>
              <w:t>–</w:t>
            </w:r>
            <w:r>
              <w:rPr>
                <w:rFonts w:hint="eastAsia"/>
              </w:rPr>
              <w:t xml:space="preserve">dr </w:t>
            </w:r>
            <w:r>
              <w:rPr>
                <w:rFonts w:hint="eastAsia"/>
              </w:rPr>
              <w:t>參數</w:t>
            </w:r>
            <w:r w:rsidR="00031B3E">
              <w:br/>
            </w:r>
            <w:r>
              <w:rPr>
                <w:rFonts w:hint="eastAsia"/>
              </w:rPr>
              <w:t>要求輸出中間碼</w:t>
            </w:r>
          </w:p>
          <w:p w:rsidR="00D0759A" w:rsidRDefault="00D0759A" w:rsidP="00AF60DF"/>
          <w:p w:rsidR="00D0759A" w:rsidRDefault="00D0759A" w:rsidP="00AF60DF"/>
          <w:p w:rsidR="00D0759A" w:rsidRDefault="00D0759A" w:rsidP="00AF60DF"/>
          <w:p w:rsidR="00D0759A" w:rsidRDefault="00D0759A" w:rsidP="00D0759A">
            <w:r>
              <w:rPr>
                <w:rFonts w:hint="eastAsia"/>
              </w:rPr>
              <w:t xml:space="preserve">RTL </w:t>
            </w:r>
            <w:r>
              <w:rPr>
                <w:rFonts w:hint="eastAsia"/>
              </w:rPr>
              <w:t>中間碼檔案</w:t>
            </w:r>
          </w:p>
        </w:tc>
      </w:tr>
    </w:tbl>
    <w:p w:rsidR="00F07DB0" w:rsidRDefault="00F07DB0" w:rsidP="0099186D">
      <w:pPr>
        <w:rPr>
          <w:rStyle w:val="apple-style-span"/>
          <w:rFonts w:ascii="-webkit-sans-serif" w:hAnsi="-webkit-sans-serif" w:hint="eastAsia"/>
          <w:bCs/>
          <w:color w:val="000000"/>
          <w:szCs w:val="24"/>
        </w:rPr>
      </w:pPr>
    </w:p>
    <w:p w:rsidR="002F226E" w:rsidRDefault="00F21569" w:rsidP="0099186D">
      <w:pPr>
        <w:rPr>
          <w:rStyle w:val="apple-style-span"/>
          <w:rFonts w:ascii="-webkit-sans-serif" w:hAnsi="-webkit-sans-serif" w:hint="eastAsia"/>
          <w:bCs/>
          <w:color w:val="000000"/>
          <w:szCs w:val="24"/>
        </w:rPr>
      </w:pPr>
      <w:r>
        <w:rPr>
          <w:rStyle w:val="apple-style-span"/>
          <w:rFonts w:ascii="-webkit-sans-serif" w:hAnsi="-webkit-sans-serif" w:hint="eastAsia"/>
          <w:bCs/>
          <w:color w:val="000000"/>
          <w:szCs w:val="24"/>
        </w:rPr>
        <w:t>由於</w:t>
      </w:r>
      <w:r>
        <w:rPr>
          <w:rStyle w:val="apple-style-span"/>
          <w:rFonts w:ascii="-webkit-sans-serif" w:hAnsi="-webkit-sans-serif" w:hint="eastAsia"/>
          <w:bCs/>
          <w:color w:val="000000"/>
          <w:szCs w:val="24"/>
        </w:rPr>
        <w:t xml:space="preserve">RTL </w:t>
      </w:r>
      <w:r>
        <w:rPr>
          <w:rStyle w:val="apple-style-span"/>
          <w:rFonts w:ascii="-webkit-sans-serif" w:hAnsi="-webkit-sans-serif" w:hint="eastAsia"/>
          <w:bCs/>
          <w:color w:val="000000"/>
          <w:szCs w:val="24"/>
        </w:rPr>
        <w:t>的中間碼很冗長，在此我們只列出</w:t>
      </w:r>
      <w:r w:rsidR="00D37DB3">
        <w:rPr>
          <w:rStyle w:val="apple-style-span"/>
          <w:rFonts w:ascii="-webkit-sans-serif" w:hAnsi="-webkit-sans-serif" w:hint="eastAsia"/>
          <w:bCs/>
          <w:color w:val="000000"/>
          <w:szCs w:val="24"/>
        </w:rPr>
        <w:t>其中的一小段片段，我們並不嘗試解讀這個</w:t>
      </w:r>
      <w:r w:rsidR="00D37DB3">
        <w:rPr>
          <w:rStyle w:val="apple-style-span"/>
          <w:rFonts w:ascii="-webkit-sans-serif" w:hAnsi="-webkit-sans-serif" w:hint="eastAsia"/>
          <w:bCs/>
          <w:color w:val="000000"/>
          <w:szCs w:val="24"/>
        </w:rPr>
        <w:t xml:space="preserve"> RTL </w:t>
      </w:r>
      <w:r w:rsidR="00D37DB3">
        <w:rPr>
          <w:rStyle w:val="apple-style-span"/>
          <w:rFonts w:ascii="-webkit-sans-serif" w:hAnsi="-webkit-sans-serif" w:hint="eastAsia"/>
          <w:bCs/>
          <w:color w:val="000000"/>
          <w:szCs w:val="24"/>
        </w:rPr>
        <w:t>檔案，請有興趣的讀者使用</w:t>
      </w:r>
      <w:r w:rsidR="00D37DB3">
        <w:rPr>
          <w:rStyle w:val="apple-style-span"/>
          <w:rFonts w:ascii="-webkit-sans-serif" w:hAnsi="-webkit-sans-serif" w:hint="eastAsia"/>
          <w:bCs/>
          <w:color w:val="000000"/>
          <w:szCs w:val="24"/>
        </w:rPr>
        <w:t xml:space="preserve"> gcc </w:t>
      </w:r>
      <w:r w:rsidR="00D37DB3">
        <w:rPr>
          <w:rStyle w:val="apple-style-span"/>
          <w:rFonts w:ascii="-webkit-sans-serif" w:hAnsi="-webkit-sans-serif" w:hint="eastAsia"/>
          <w:bCs/>
          <w:color w:val="000000"/>
          <w:szCs w:val="24"/>
        </w:rPr>
        <w:t>指令產生</w:t>
      </w:r>
      <w:r w:rsidR="00D37DB3">
        <w:rPr>
          <w:rStyle w:val="apple-style-span"/>
          <w:rFonts w:ascii="-webkit-sans-serif" w:hAnsi="-webkit-sans-serif" w:hint="eastAsia"/>
          <w:bCs/>
          <w:color w:val="000000"/>
          <w:szCs w:val="24"/>
        </w:rPr>
        <w:t xml:space="preserve"> RTL </w:t>
      </w:r>
      <w:r w:rsidR="00D37DB3">
        <w:rPr>
          <w:rStyle w:val="apple-style-span"/>
          <w:rFonts w:ascii="-webkit-sans-serif" w:hAnsi="-webkit-sans-serif" w:hint="eastAsia"/>
          <w:bCs/>
          <w:color w:val="000000"/>
          <w:szCs w:val="24"/>
        </w:rPr>
        <w:t>檔後自行研究其內容。</w:t>
      </w:r>
    </w:p>
    <w:p w:rsidR="00F21569" w:rsidRDefault="00F21569" w:rsidP="0099186D">
      <w:pPr>
        <w:rPr>
          <w:rStyle w:val="apple-style-span"/>
          <w:rFonts w:ascii="-webkit-sans-serif" w:hAnsi="-webkit-sans-serif" w:hint="eastAsia"/>
          <w:bCs/>
          <w:color w:val="000000"/>
          <w:szCs w:val="24"/>
        </w:rPr>
      </w:pPr>
    </w:p>
    <w:p w:rsidR="00F07DB0" w:rsidRPr="00F07DB0" w:rsidRDefault="00F07DB0" w:rsidP="00F07DB0">
      <w:pPr>
        <w:pStyle w:val="a8"/>
        <w:rPr>
          <w:rStyle w:val="apple-style-span"/>
        </w:rPr>
      </w:pPr>
      <w:r>
        <w:rPr>
          <w:rFonts w:hint="eastAsia"/>
        </w:rPr>
        <w:t>範例</w:t>
      </w:r>
      <w:r>
        <w:rPr>
          <w:rFonts w:hint="eastAsia"/>
        </w:rPr>
        <w:t xml:space="preserve"> </w:t>
      </w:r>
      <w:fldSimple w:instr=" STYLEREF 1 \s ">
        <w:r w:rsidR="00FB3CC2">
          <w:rPr>
            <w:noProof/>
          </w:rPr>
          <w:t>8</w:t>
        </w:r>
      </w:fldSimple>
      <w:r>
        <w:t>.</w:t>
      </w:r>
      <w:r w:rsidR="00850036"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範例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 w:rsidR="00850036">
        <w:fldChar w:fldCharType="separate"/>
      </w:r>
      <w:r w:rsidR="00FB3CC2">
        <w:rPr>
          <w:noProof/>
        </w:rPr>
        <w:t>8</w:t>
      </w:r>
      <w:r w:rsidR="00850036">
        <w:fldChar w:fldCharType="end"/>
      </w:r>
      <w:r>
        <w:rPr>
          <w:rFonts w:hint="eastAsia"/>
        </w:rPr>
        <w:t xml:space="preserve"> C </w:t>
      </w:r>
      <w:r>
        <w:rPr>
          <w:rFonts w:hint="eastAsia"/>
        </w:rPr>
        <w:t>語言與其</w:t>
      </w:r>
      <w:r>
        <w:rPr>
          <w:rFonts w:hint="eastAsia"/>
        </w:rPr>
        <w:t>RTL</w:t>
      </w:r>
      <w:r>
        <w:rPr>
          <w:rFonts w:hint="eastAsia"/>
        </w:rPr>
        <w:t>片段</w:t>
      </w:r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7229"/>
      </w:tblGrid>
      <w:tr w:rsidR="00206D8D" w:rsidRPr="00CB4396" w:rsidTr="00CB4396">
        <w:tc>
          <w:tcPr>
            <w:tcW w:w="2518" w:type="dxa"/>
          </w:tcPr>
          <w:p w:rsidR="00F21569" w:rsidRPr="00CB4396" w:rsidRDefault="00D37DB3" w:rsidP="00CB4396">
            <w:pPr>
              <w:pStyle w:val="a3"/>
              <w:numPr>
                <w:ilvl w:val="0"/>
                <w:numId w:val="8"/>
              </w:numPr>
              <w:ind w:leftChars="0"/>
              <w:rPr>
                <w:rStyle w:val="apple-style-span"/>
                <w:rFonts w:ascii="-webkit-sans-serif" w:hAnsi="-webkit-sans-serif" w:hint="eastAsia"/>
                <w:bCs/>
                <w:color w:val="000000"/>
                <w:szCs w:val="24"/>
              </w:rPr>
            </w:pPr>
            <w:r w:rsidRPr="00CB4396">
              <w:rPr>
                <w:rStyle w:val="apple-style-span"/>
                <w:rFonts w:ascii="-webkit-sans-serif" w:hAnsi="-webkit-sans-serif" w:hint="eastAsia"/>
                <w:bCs/>
                <w:color w:val="000000"/>
                <w:szCs w:val="24"/>
              </w:rPr>
              <w:t xml:space="preserve">C </w:t>
            </w:r>
            <w:r w:rsidRPr="00CB4396">
              <w:rPr>
                <w:rStyle w:val="apple-style-span"/>
                <w:rFonts w:ascii="-webkit-sans-serif" w:hAnsi="-webkit-sans-serif" w:hint="eastAsia"/>
                <w:bCs/>
                <w:color w:val="000000"/>
                <w:szCs w:val="24"/>
              </w:rPr>
              <w:t>語言程式</w:t>
            </w:r>
          </w:p>
        </w:tc>
        <w:tc>
          <w:tcPr>
            <w:tcW w:w="7229" w:type="dxa"/>
          </w:tcPr>
          <w:p w:rsidR="00F21569" w:rsidRPr="00CB4396" w:rsidRDefault="00D37DB3" w:rsidP="00CB4396">
            <w:pPr>
              <w:pStyle w:val="a3"/>
              <w:numPr>
                <w:ilvl w:val="0"/>
                <w:numId w:val="8"/>
              </w:numPr>
              <w:ind w:leftChars="0"/>
              <w:rPr>
                <w:rStyle w:val="apple-style-span"/>
                <w:rFonts w:ascii="-webkit-sans-serif" w:hAnsi="-webkit-sans-serif" w:hint="eastAsia"/>
                <w:bCs/>
                <w:color w:val="000000"/>
                <w:szCs w:val="24"/>
              </w:rPr>
            </w:pPr>
            <w:r w:rsidRPr="00CB4396">
              <w:rPr>
                <w:rStyle w:val="apple-style-span"/>
                <w:rFonts w:ascii="-webkit-sans-serif" w:hAnsi="-webkit-sans-serif" w:hint="eastAsia"/>
                <w:bCs/>
                <w:color w:val="000000"/>
                <w:szCs w:val="24"/>
              </w:rPr>
              <w:t>對應的</w:t>
            </w:r>
            <w:r w:rsidRPr="00CB4396">
              <w:rPr>
                <w:rStyle w:val="apple-style-span"/>
                <w:rFonts w:ascii="-webkit-sans-serif" w:hAnsi="-webkit-sans-serif" w:hint="eastAsia"/>
                <w:bCs/>
                <w:color w:val="000000"/>
                <w:szCs w:val="24"/>
              </w:rPr>
              <w:t xml:space="preserve">RTL </w:t>
            </w:r>
            <w:r w:rsidRPr="00CB4396">
              <w:rPr>
                <w:rStyle w:val="apple-style-span"/>
                <w:rFonts w:ascii="-webkit-sans-serif" w:hAnsi="-webkit-sans-serif" w:hint="eastAsia"/>
                <w:bCs/>
                <w:color w:val="000000"/>
                <w:szCs w:val="24"/>
              </w:rPr>
              <w:t>檔案</w:t>
            </w:r>
          </w:p>
        </w:tc>
      </w:tr>
      <w:tr w:rsidR="00206D8D" w:rsidRPr="00CB4396" w:rsidTr="00CB4396">
        <w:tc>
          <w:tcPr>
            <w:tcW w:w="2518" w:type="dxa"/>
          </w:tcPr>
          <w:p w:rsidR="00D37DB3" w:rsidRPr="00CB4396" w:rsidRDefault="00D37DB3" w:rsidP="00D37DB3">
            <w:pPr>
              <w:rPr>
                <w:rStyle w:val="apple-style-span"/>
                <w:rFonts w:ascii="-webkit-sans-serif" w:hAnsi="-webkit-sans-serif" w:hint="eastAsia"/>
                <w:bCs/>
                <w:color w:val="000000"/>
                <w:szCs w:val="24"/>
              </w:rPr>
            </w:pPr>
            <w:r w:rsidRPr="00CB4396">
              <w:rPr>
                <w:rStyle w:val="apple-style-span"/>
                <w:rFonts w:ascii="-webkit-sans-serif" w:hAnsi="-webkit-sans-serif"/>
                <w:bCs/>
                <w:color w:val="000000"/>
                <w:szCs w:val="24"/>
              </w:rPr>
              <w:t>int sum(int n) {</w:t>
            </w:r>
          </w:p>
          <w:p w:rsidR="00D37DB3" w:rsidRPr="00CB4396" w:rsidRDefault="00D37DB3" w:rsidP="00D37DB3">
            <w:pPr>
              <w:rPr>
                <w:rStyle w:val="apple-style-span"/>
                <w:rFonts w:ascii="-webkit-sans-serif" w:hAnsi="-webkit-sans-serif" w:hint="eastAsia"/>
                <w:bCs/>
                <w:color w:val="000000"/>
                <w:szCs w:val="24"/>
              </w:rPr>
            </w:pPr>
            <w:r w:rsidRPr="00CB4396">
              <w:rPr>
                <w:rStyle w:val="apple-style-span"/>
                <w:rFonts w:ascii="-webkit-sans-serif" w:hAnsi="-webkit-sans-serif"/>
                <w:bCs/>
                <w:color w:val="000000"/>
                <w:szCs w:val="24"/>
              </w:rPr>
              <w:t xml:space="preserve">  int s=0;</w:t>
            </w:r>
          </w:p>
          <w:p w:rsidR="00D37DB3" w:rsidRPr="00CB4396" w:rsidRDefault="00D37DB3" w:rsidP="00D37DB3">
            <w:pPr>
              <w:rPr>
                <w:rStyle w:val="apple-style-span"/>
                <w:rFonts w:ascii="-webkit-sans-serif" w:hAnsi="-webkit-sans-serif" w:hint="eastAsia"/>
                <w:bCs/>
                <w:color w:val="000000"/>
                <w:szCs w:val="24"/>
              </w:rPr>
            </w:pPr>
            <w:r w:rsidRPr="00CB4396">
              <w:rPr>
                <w:rStyle w:val="apple-style-span"/>
                <w:rFonts w:ascii="-webkit-sans-serif" w:hAnsi="-webkit-sans-serif"/>
                <w:bCs/>
                <w:color w:val="000000"/>
                <w:szCs w:val="24"/>
              </w:rPr>
              <w:t xml:space="preserve">  int i;</w:t>
            </w:r>
          </w:p>
          <w:p w:rsidR="00D37DB3" w:rsidRPr="00CB4396" w:rsidRDefault="00D37DB3" w:rsidP="00D37DB3">
            <w:pPr>
              <w:rPr>
                <w:rStyle w:val="apple-style-span"/>
                <w:rFonts w:ascii="-webkit-sans-serif" w:hAnsi="-webkit-sans-serif" w:hint="eastAsia"/>
                <w:bCs/>
                <w:color w:val="000000"/>
                <w:szCs w:val="24"/>
              </w:rPr>
            </w:pPr>
            <w:r w:rsidRPr="00CB4396">
              <w:rPr>
                <w:rStyle w:val="apple-style-span"/>
                <w:rFonts w:ascii="-webkit-sans-serif" w:hAnsi="-webkit-sans-serif"/>
                <w:bCs/>
                <w:color w:val="000000"/>
                <w:szCs w:val="24"/>
              </w:rPr>
              <w:t xml:space="preserve">  for (i=1; i&lt;=n;i++) {</w:t>
            </w:r>
          </w:p>
          <w:p w:rsidR="00D37DB3" w:rsidRPr="00CB4396" w:rsidRDefault="00D37DB3" w:rsidP="00D37DB3">
            <w:pPr>
              <w:rPr>
                <w:rStyle w:val="apple-style-span"/>
                <w:rFonts w:ascii="-webkit-sans-serif" w:hAnsi="-webkit-sans-serif" w:hint="eastAsia"/>
                <w:bCs/>
                <w:color w:val="000000"/>
                <w:szCs w:val="24"/>
              </w:rPr>
            </w:pPr>
            <w:r w:rsidRPr="00CB4396">
              <w:rPr>
                <w:rStyle w:val="apple-style-span"/>
                <w:rFonts w:ascii="-webkit-sans-serif" w:hAnsi="-webkit-sans-serif"/>
                <w:bCs/>
                <w:color w:val="000000"/>
                <w:szCs w:val="24"/>
              </w:rPr>
              <w:t xml:space="preserve">     s = s + i;</w:t>
            </w:r>
          </w:p>
          <w:p w:rsidR="00D37DB3" w:rsidRPr="00CB4396" w:rsidRDefault="00D37DB3" w:rsidP="00D37DB3">
            <w:pPr>
              <w:rPr>
                <w:rStyle w:val="apple-style-span"/>
                <w:rFonts w:ascii="-webkit-sans-serif" w:hAnsi="-webkit-sans-serif" w:hint="eastAsia"/>
                <w:bCs/>
                <w:color w:val="000000"/>
                <w:szCs w:val="24"/>
              </w:rPr>
            </w:pPr>
            <w:r w:rsidRPr="00CB4396">
              <w:rPr>
                <w:rStyle w:val="apple-style-span"/>
                <w:rFonts w:ascii="-webkit-sans-serif" w:hAnsi="-webkit-sans-serif"/>
                <w:bCs/>
                <w:color w:val="000000"/>
                <w:szCs w:val="24"/>
              </w:rPr>
              <w:t xml:space="preserve">  }</w:t>
            </w:r>
          </w:p>
          <w:p w:rsidR="00D37DB3" w:rsidRPr="00CB4396" w:rsidRDefault="00D37DB3" w:rsidP="00D37DB3">
            <w:pPr>
              <w:rPr>
                <w:rStyle w:val="apple-style-span"/>
                <w:rFonts w:ascii="-webkit-sans-serif" w:hAnsi="-webkit-sans-serif" w:hint="eastAsia"/>
                <w:bCs/>
                <w:color w:val="000000"/>
                <w:szCs w:val="24"/>
              </w:rPr>
            </w:pPr>
            <w:r w:rsidRPr="00CB4396">
              <w:rPr>
                <w:rStyle w:val="apple-style-span"/>
                <w:rFonts w:ascii="-webkit-sans-serif" w:hAnsi="-webkit-sans-serif"/>
                <w:bCs/>
                <w:color w:val="000000"/>
                <w:szCs w:val="24"/>
              </w:rPr>
              <w:t xml:space="preserve">  return s;</w:t>
            </w:r>
          </w:p>
          <w:p w:rsidR="00F21569" w:rsidRPr="00CB4396" w:rsidRDefault="00D37DB3" w:rsidP="00D37DB3">
            <w:pPr>
              <w:rPr>
                <w:rStyle w:val="apple-style-span"/>
                <w:rFonts w:ascii="-webkit-sans-serif" w:hAnsi="-webkit-sans-serif" w:hint="eastAsia"/>
                <w:bCs/>
                <w:color w:val="000000"/>
                <w:szCs w:val="24"/>
              </w:rPr>
            </w:pPr>
            <w:r w:rsidRPr="00CB4396">
              <w:rPr>
                <w:rStyle w:val="apple-style-span"/>
                <w:rFonts w:ascii="-webkit-sans-serif" w:hAnsi="-webkit-sans-serif"/>
                <w:bCs/>
                <w:color w:val="000000"/>
                <w:szCs w:val="24"/>
              </w:rPr>
              <w:t>}</w:t>
            </w:r>
          </w:p>
        </w:tc>
        <w:tc>
          <w:tcPr>
            <w:tcW w:w="7229" w:type="dxa"/>
          </w:tcPr>
          <w:p w:rsidR="00D37DB3" w:rsidRPr="00CB4396" w:rsidRDefault="00D37DB3" w:rsidP="00D37DB3">
            <w:pPr>
              <w:rPr>
                <w:rStyle w:val="apple-style-span"/>
                <w:rFonts w:ascii="-webkit-sans-serif" w:hAnsi="-webkit-sans-serif" w:hint="eastAsia"/>
                <w:bCs/>
                <w:color w:val="000000"/>
                <w:szCs w:val="24"/>
              </w:rPr>
            </w:pPr>
            <w:r w:rsidRPr="00CB4396">
              <w:rPr>
                <w:rStyle w:val="apple-style-span"/>
                <w:rFonts w:ascii="-webkit-sans-serif" w:hAnsi="-webkit-sans-serif"/>
                <w:bCs/>
                <w:color w:val="000000"/>
                <w:szCs w:val="24"/>
              </w:rPr>
              <w:t>(note 2 0 3 NOTE_INSN_DELETED)</w:t>
            </w:r>
          </w:p>
          <w:p w:rsidR="00D37DB3" w:rsidRPr="00CB4396" w:rsidRDefault="00D37DB3" w:rsidP="00D37DB3">
            <w:pPr>
              <w:rPr>
                <w:rStyle w:val="apple-style-span"/>
                <w:rFonts w:ascii="-webkit-sans-serif" w:hAnsi="-webkit-sans-serif" w:hint="eastAsia"/>
                <w:bCs/>
                <w:color w:val="000000"/>
                <w:szCs w:val="24"/>
              </w:rPr>
            </w:pPr>
            <w:r w:rsidRPr="00CB4396">
              <w:rPr>
                <w:rStyle w:val="apple-style-span"/>
                <w:rFonts w:ascii="-webkit-sans-serif" w:hAnsi="-webkit-sans-serif" w:hint="eastAsia"/>
                <w:bCs/>
                <w:color w:val="000000"/>
                <w:szCs w:val="24"/>
              </w:rPr>
              <w:t>…</w:t>
            </w:r>
          </w:p>
          <w:p w:rsidR="00D37DB3" w:rsidRPr="00CB4396" w:rsidRDefault="00D37DB3" w:rsidP="00D37DB3">
            <w:pPr>
              <w:rPr>
                <w:rStyle w:val="apple-style-span"/>
                <w:rFonts w:ascii="-webkit-sans-serif" w:hAnsi="-webkit-sans-serif" w:hint="eastAsia"/>
                <w:bCs/>
                <w:color w:val="000000"/>
                <w:szCs w:val="24"/>
              </w:rPr>
            </w:pPr>
            <w:r w:rsidRPr="00CB4396">
              <w:rPr>
                <w:rStyle w:val="apple-style-span"/>
                <w:rFonts w:ascii="-webkit-sans-serif" w:hAnsi="-webkit-sans-serif"/>
                <w:bCs/>
                <w:color w:val="000000"/>
                <w:szCs w:val="24"/>
              </w:rPr>
              <w:t>(insn 8 6 11 (set (mem/f:SI (plus:SI (reg/f:SI 54 virtual-stack-vars)</w:t>
            </w:r>
          </w:p>
          <w:p w:rsidR="00D37DB3" w:rsidRPr="00CB4396" w:rsidRDefault="00D37DB3" w:rsidP="00D37DB3">
            <w:pPr>
              <w:rPr>
                <w:rStyle w:val="apple-style-span"/>
                <w:rFonts w:ascii="-webkit-sans-serif" w:hAnsi="-webkit-sans-serif" w:hint="eastAsia"/>
                <w:bCs/>
                <w:color w:val="000000"/>
                <w:szCs w:val="24"/>
              </w:rPr>
            </w:pPr>
            <w:r w:rsidRPr="00CB4396">
              <w:rPr>
                <w:rStyle w:val="apple-style-span"/>
                <w:rFonts w:ascii="-webkit-sans-serif" w:hAnsi="-webkit-sans-serif"/>
                <w:bCs/>
                <w:color w:val="000000"/>
                <w:szCs w:val="24"/>
              </w:rPr>
              <w:t xml:space="preserve">                (const_int -4 [0xfffffffc])) [0 s+0 S4 A32])</w:t>
            </w:r>
          </w:p>
          <w:p w:rsidR="00D37DB3" w:rsidRPr="00CB4396" w:rsidRDefault="00D37DB3" w:rsidP="00D37DB3">
            <w:pPr>
              <w:rPr>
                <w:rStyle w:val="apple-style-span"/>
                <w:rFonts w:ascii="-webkit-sans-serif" w:hAnsi="-webkit-sans-serif" w:hint="eastAsia"/>
                <w:bCs/>
                <w:color w:val="000000"/>
                <w:szCs w:val="24"/>
              </w:rPr>
            </w:pPr>
            <w:r w:rsidRPr="00CB4396">
              <w:rPr>
                <w:rStyle w:val="apple-style-span"/>
                <w:rFonts w:ascii="-webkit-sans-serif" w:hAnsi="-webkit-sans-serif"/>
                <w:bCs/>
                <w:color w:val="000000"/>
                <w:szCs w:val="24"/>
              </w:rPr>
              <w:t xml:space="preserve">        (const_int 0 [0x0])) -1 (nil)</w:t>
            </w:r>
          </w:p>
          <w:p w:rsidR="00D37DB3" w:rsidRPr="00CB4396" w:rsidRDefault="00D37DB3" w:rsidP="00D37DB3">
            <w:pPr>
              <w:rPr>
                <w:rStyle w:val="apple-style-span"/>
                <w:rFonts w:ascii="-webkit-sans-serif" w:hAnsi="-webkit-sans-serif" w:hint="eastAsia"/>
                <w:bCs/>
                <w:color w:val="000000"/>
                <w:szCs w:val="24"/>
              </w:rPr>
            </w:pPr>
            <w:r w:rsidRPr="00CB4396">
              <w:rPr>
                <w:rStyle w:val="apple-style-span"/>
                <w:rFonts w:ascii="-webkit-sans-serif" w:hAnsi="-webkit-sans-serif"/>
                <w:bCs/>
                <w:color w:val="000000"/>
                <w:szCs w:val="24"/>
              </w:rPr>
              <w:t xml:space="preserve">    (nil))</w:t>
            </w:r>
          </w:p>
          <w:p w:rsidR="00D37DB3" w:rsidRPr="00CB4396" w:rsidRDefault="00D37DB3" w:rsidP="00D37DB3">
            <w:pPr>
              <w:rPr>
                <w:rStyle w:val="apple-style-span"/>
                <w:rFonts w:ascii="-webkit-sans-serif" w:hAnsi="-webkit-sans-serif" w:hint="eastAsia"/>
                <w:bCs/>
                <w:color w:val="000000"/>
                <w:szCs w:val="24"/>
              </w:rPr>
            </w:pPr>
            <w:r w:rsidRPr="00CB4396">
              <w:rPr>
                <w:rStyle w:val="apple-style-span"/>
                <w:rFonts w:ascii="-webkit-sans-serif" w:hAnsi="-webkit-sans-serif" w:hint="eastAsia"/>
                <w:bCs/>
                <w:color w:val="000000"/>
                <w:szCs w:val="24"/>
              </w:rPr>
              <w:t>…</w:t>
            </w:r>
          </w:p>
          <w:p w:rsidR="00D37DB3" w:rsidRPr="00CB4396" w:rsidRDefault="00D37DB3" w:rsidP="00D37DB3">
            <w:pPr>
              <w:rPr>
                <w:rStyle w:val="apple-style-span"/>
                <w:rFonts w:ascii="-webkit-sans-serif" w:hAnsi="-webkit-sans-serif" w:hint="eastAsia"/>
                <w:bCs/>
                <w:color w:val="000000"/>
                <w:szCs w:val="24"/>
              </w:rPr>
            </w:pPr>
            <w:r w:rsidRPr="00CB4396">
              <w:rPr>
                <w:rStyle w:val="apple-style-span"/>
                <w:rFonts w:ascii="-webkit-sans-serif" w:hAnsi="-webkit-sans-serif"/>
                <w:bCs/>
                <w:color w:val="000000"/>
                <w:szCs w:val="24"/>
              </w:rPr>
              <w:t>(jump_insn 16 15 17 (set (pc)</w:t>
            </w:r>
          </w:p>
          <w:p w:rsidR="00D37DB3" w:rsidRPr="00CB4396" w:rsidRDefault="00D37DB3" w:rsidP="00D37DB3">
            <w:pPr>
              <w:rPr>
                <w:rStyle w:val="apple-style-span"/>
                <w:rFonts w:ascii="-webkit-sans-serif" w:hAnsi="-webkit-sans-serif" w:hint="eastAsia"/>
                <w:bCs/>
                <w:color w:val="000000"/>
                <w:szCs w:val="24"/>
              </w:rPr>
            </w:pPr>
            <w:r w:rsidRPr="00CB4396">
              <w:rPr>
                <w:rStyle w:val="apple-style-span"/>
                <w:rFonts w:ascii="-webkit-sans-serif" w:hAnsi="-webkit-sans-serif"/>
                <w:bCs/>
                <w:color w:val="000000"/>
                <w:szCs w:val="24"/>
              </w:rPr>
              <w:t xml:space="preserve">        (if_then_else (gt (reg:CCGC 17 flags)</w:t>
            </w:r>
          </w:p>
          <w:p w:rsidR="00D37DB3" w:rsidRPr="00CB4396" w:rsidRDefault="00D37DB3" w:rsidP="00D37DB3">
            <w:pPr>
              <w:rPr>
                <w:rStyle w:val="apple-style-span"/>
                <w:rFonts w:ascii="-webkit-sans-serif" w:hAnsi="-webkit-sans-serif" w:hint="eastAsia"/>
                <w:bCs/>
                <w:color w:val="000000"/>
                <w:szCs w:val="24"/>
              </w:rPr>
            </w:pPr>
            <w:r w:rsidRPr="00CB4396">
              <w:rPr>
                <w:rStyle w:val="apple-style-span"/>
                <w:rFonts w:ascii="-webkit-sans-serif" w:hAnsi="-webkit-sans-serif"/>
                <w:bCs/>
                <w:color w:val="000000"/>
                <w:szCs w:val="24"/>
              </w:rPr>
              <w:t xml:space="preserve">                (const_int 0 [0x0]))</w:t>
            </w:r>
          </w:p>
          <w:p w:rsidR="00D37DB3" w:rsidRPr="00CB4396" w:rsidRDefault="00D37DB3" w:rsidP="00D37DB3">
            <w:pPr>
              <w:rPr>
                <w:rStyle w:val="apple-style-span"/>
                <w:rFonts w:ascii="-webkit-sans-serif" w:hAnsi="-webkit-sans-serif" w:hint="eastAsia"/>
                <w:bCs/>
                <w:color w:val="000000"/>
                <w:szCs w:val="24"/>
              </w:rPr>
            </w:pPr>
            <w:r w:rsidRPr="00CB4396">
              <w:rPr>
                <w:rStyle w:val="apple-style-span"/>
                <w:rFonts w:ascii="-webkit-sans-serif" w:hAnsi="-webkit-sans-serif"/>
                <w:bCs/>
                <w:color w:val="000000"/>
                <w:szCs w:val="24"/>
              </w:rPr>
              <w:t xml:space="preserve">            (label_ref 30)</w:t>
            </w:r>
          </w:p>
          <w:p w:rsidR="00D37DB3" w:rsidRPr="00CB4396" w:rsidRDefault="00D37DB3" w:rsidP="00D37DB3">
            <w:pPr>
              <w:rPr>
                <w:rStyle w:val="apple-style-span"/>
                <w:rFonts w:ascii="-webkit-sans-serif" w:hAnsi="-webkit-sans-serif" w:hint="eastAsia"/>
                <w:bCs/>
                <w:color w:val="000000"/>
                <w:szCs w:val="24"/>
              </w:rPr>
            </w:pPr>
            <w:r w:rsidRPr="00CB4396">
              <w:rPr>
                <w:rStyle w:val="apple-style-span"/>
                <w:rFonts w:ascii="-webkit-sans-serif" w:hAnsi="-webkit-sans-serif"/>
                <w:bCs/>
                <w:color w:val="000000"/>
                <w:szCs w:val="24"/>
              </w:rPr>
              <w:t xml:space="preserve">            (pc))) -1 (nil)</w:t>
            </w:r>
          </w:p>
          <w:p w:rsidR="00D37DB3" w:rsidRPr="00CB4396" w:rsidRDefault="00D37DB3" w:rsidP="00D37DB3">
            <w:pPr>
              <w:rPr>
                <w:rStyle w:val="apple-style-span"/>
                <w:rFonts w:ascii="-webkit-sans-serif" w:hAnsi="-webkit-sans-serif" w:hint="eastAsia"/>
                <w:bCs/>
                <w:color w:val="000000"/>
                <w:szCs w:val="24"/>
              </w:rPr>
            </w:pPr>
            <w:r w:rsidRPr="00CB4396">
              <w:rPr>
                <w:rStyle w:val="apple-style-span"/>
                <w:rFonts w:ascii="-webkit-sans-serif" w:hAnsi="-webkit-sans-serif"/>
                <w:bCs/>
                <w:color w:val="000000"/>
                <w:szCs w:val="24"/>
              </w:rPr>
              <w:t xml:space="preserve">    (nil))</w:t>
            </w:r>
          </w:p>
          <w:p w:rsidR="00F21569" w:rsidRPr="00CB4396" w:rsidRDefault="00D37DB3" w:rsidP="00D37DB3">
            <w:pPr>
              <w:rPr>
                <w:rStyle w:val="apple-style-span"/>
                <w:rFonts w:ascii="-webkit-sans-serif" w:hAnsi="-webkit-sans-serif" w:hint="eastAsia"/>
                <w:bCs/>
                <w:color w:val="000000"/>
                <w:szCs w:val="24"/>
              </w:rPr>
            </w:pPr>
            <w:r w:rsidRPr="00CB4396">
              <w:rPr>
                <w:rStyle w:val="apple-style-span"/>
                <w:rFonts w:ascii="-webkit-sans-serif" w:hAnsi="-webkit-sans-serif" w:hint="eastAsia"/>
                <w:bCs/>
                <w:color w:val="000000"/>
                <w:szCs w:val="24"/>
              </w:rPr>
              <w:t>…</w:t>
            </w:r>
          </w:p>
        </w:tc>
      </w:tr>
    </w:tbl>
    <w:p w:rsidR="00281427" w:rsidRDefault="00281427" w:rsidP="00281427"/>
    <w:p w:rsidR="00281427" w:rsidRDefault="00281427" w:rsidP="00281427">
      <w:r>
        <w:rPr>
          <w:rFonts w:hint="eastAsia"/>
        </w:rPr>
        <w:t>在</w:t>
      </w:r>
      <w:r>
        <w:rPr>
          <w:rFonts w:hint="eastAsia"/>
        </w:rPr>
        <w:t xml:space="preserve"> RTL </w:t>
      </w:r>
      <w:r>
        <w:rPr>
          <w:rFonts w:hint="eastAsia"/>
        </w:rPr>
        <w:t>中間碼內，包含了</w:t>
      </w:r>
      <w:r w:rsidR="005B0FA7">
        <w:rPr>
          <w:rFonts w:hint="eastAsia"/>
        </w:rPr>
        <w:t>語意</w:t>
      </w:r>
      <w:r>
        <w:rPr>
          <w:rFonts w:hint="eastAsia"/>
        </w:rPr>
        <w:t>分析的型態標記，因此在</w:t>
      </w:r>
      <w:r>
        <w:rPr>
          <w:rFonts w:hint="eastAsia"/>
        </w:rPr>
        <w:t xml:space="preserve"> RTL </w:t>
      </w:r>
      <w:r>
        <w:rPr>
          <w:rFonts w:hint="eastAsia"/>
        </w:rPr>
        <w:t>處理時早已進行過</w:t>
      </w:r>
      <w:r w:rsidR="005B0FA7">
        <w:rPr>
          <w:rFonts w:hint="eastAsia"/>
        </w:rPr>
        <w:t>語意</w:t>
      </w:r>
      <w:r>
        <w:rPr>
          <w:rFonts w:hint="eastAsia"/>
        </w:rPr>
        <w:t>分析階段了，這讓</w:t>
      </w:r>
      <w:r>
        <w:rPr>
          <w:rFonts w:hint="eastAsia"/>
        </w:rPr>
        <w:t xml:space="preserve"> RTL optimizer </w:t>
      </w:r>
      <w:r>
        <w:rPr>
          <w:rFonts w:hint="eastAsia"/>
        </w:rPr>
        <w:t>可以進行</w:t>
      </w:r>
      <w:r w:rsidR="005B0FA7">
        <w:rPr>
          <w:rFonts w:hint="eastAsia"/>
        </w:rPr>
        <w:t>語意</w:t>
      </w:r>
      <w:r>
        <w:rPr>
          <w:rFonts w:hint="eastAsia"/>
        </w:rPr>
        <w:t>相關的最佳化功能，而且其最佳化動作與處理器的種類無關。</w:t>
      </w:r>
    </w:p>
    <w:p w:rsidR="00281427" w:rsidRDefault="00281427" w:rsidP="00281427"/>
    <w:p w:rsidR="00813FF5" w:rsidRPr="00813FF5" w:rsidRDefault="00813FF5" w:rsidP="00813FF5">
      <w:pPr>
        <w:pStyle w:val="afa"/>
        <w:ind w:left="240" w:right="240"/>
      </w:pPr>
      <w:r>
        <w:t>G</w:t>
      </w:r>
      <w:r>
        <w:rPr>
          <w:rFonts w:hint="eastAsia"/>
        </w:rPr>
        <w:t>cc</w:t>
      </w:r>
      <w:r>
        <w:rPr>
          <w:rFonts w:hint="eastAsia"/>
        </w:rPr>
        <w:t>的最佳化功能</w:t>
      </w:r>
    </w:p>
    <w:p w:rsidR="005A4B7B" w:rsidRPr="009A5C74" w:rsidRDefault="005A4B7B" w:rsidP="0099038E">
      <w:pPr>
        <w:pStyle w:val="a8"/>
        <w:rPr>
          <w:sz w:val="24"/>
          <w:szCs w:val="24"/>
        </w:rPr>
      </w:pPr>
      <w:r w:rsidRPr="009A5C74">
        <w:rPr>
          <w:rFonts w:hint="eastAsia"/>
          <w:sz w:val="24"/>
          <w:szCs w:val="24"/>
        </w:rPr>
        <w:t xml:space="preserve">gcc </w:t>
      </w:r>
      <w:r w:rsidRPr="009A5C74">
        <w:rPr>
          <w:rFonts w:hint="eastAsia"/>
          <w:sz w:val="24"/>
          <w:szCs w:val="24"/>
        </w:rPr>
        <w:t>提供了四個層級的最佳化功能，包含完全不最佳化，以及</w:t>
      </w:r>
      <w:r w:rsidRPr="009A5C74">
        <w:rPr>
          <w:rFonts w:hint="eastAsia"/>
          <w:sz w:val="24"/>
          <w:szCs w:val="24"/>
        </w:rPr>
        <w:t xml:space="preserve"> -O1, -O2, -O3</w:t>
      </w:r>
      <w:r w:rsidRPr="009A5C74">
        <w:rPr>
          <w:rFonts w:hint="eastAsia"/>
          <w:sz w:val="24"/>
          <w:szCs w:val="24"/>
        </w:rPr>
        <w:t>等不同等級的最佳化功能，讓我們利用</w:t>
      </w:r>
      <w:r w:rsidRPr="009A5C74">
        <w:rPr>
          <w:rFonts w:hint="eastAsia"/>
          <w:sz w:val="24"/>
          <w:szCs w:val="24"/>
        </w:rPr>
        <w:t xml:space="preserve"> </w:t>
      </w:r>
      <w:r w:rsidRPr="009A5C74">
        <w:rPr>
          <w:sz w:val="24"/>
          <w:szCs w:val="24"/>
        </w:rPr>
        <w:t>–</w:t>
      </w:r>
      <w:r w:rsidRPr="009A5C74">
        <w:rPr>
          <w:rFonts w:hint="eastAsia"/>
          <w:sz w:val="24"/>
          <w:szCs w:val="24"/>
        </w:rPr>
        <w:t xml:space="preserve">S </w:t>
      </w:r>
      <w:r w:rsidRPr="009A5C74">
        <w:rPr>
          <w:rFonts w:hint="eastAsia"/>
          <w:sz w:val="24"/>
          <w:szCs w:val="24"/>
        </w:rPr>
        <w:t>參數，將最佳化的結果以組合語言輸出，真槍實彈的觀察</w:t>
      </w:r>
      <w:r w:rsidRPr="009A5C74">
        <w:rPr>
          <w:rFonts w:hint="eastAsia"/>
          <w:sz w:val="24"/>
          <w:szCs w:val="24"/>
        </w:rPr>
        <w:t>gcc</w:t>
      </w:r>
      <w:r w:rsidRPr="009A5C74">
        <w:rPr>
          <w:rFonts w:hint="eastAsia"/>
          <w:sz w:val="24"/>
          <w:szCs w:val="24"/>
        </w:rPr>
        <w:t>的最佳化結果。</w:t>
      </w:r>
    </w:p>
    <w:p w:rsidR="005A4B7B" w:rsidRDefault="005A4B7B" w:rsidP="005A4B7B"/>
    <w:p w:rsidR="005A4B7B" w:rsidRDefault="00850036" w:rsidP="005A4B7B">
      <w:r>
        <w:fldChar w:fldCharType="begin"/>
      </w:r>
      <w:r w:rsidR="00DC66A0">
        <w:instrText xml:space="preserve"> REF _Ref231707223 \h </w:instrText>
      </w:r>
      <w:r>
        <w:fldChar w:fldCharType="separate"/>
      </w:r>
      <w:r w:rsidR="00FB3CC2">
        <w:rPr>
          <w:rFonts w:hint="eastAsia"/>
        </w:rPr>
        <w:t>範例</w:t>
      </w:r>
      <w:r w:rsidR="00FB3CC2">
        <w:rPr>
          <w:rFonts w:hint="eastAsia"/>
        </w:rPr>
        <w:t xml:space="preserve"> </w:t>
      </w:r>
      <w:r w:rsidR="00FB3CC2">
        <w:rPr>
          <w:noProof/>
        </w:rPr>
        <w:t>8</w:t>
      </w:r>
      <w:r w:rsidR="00FB3CC2">
        <w:t>.</w:t>
      </w:r>
      <w:r w:rsidR="00FB3CC2">
        <w:rPr>
          <w:noProof/>
        </w:rPr>
        <w:t>9</w:t>
      </w:r>
      <w:r w:rsidR="00FB3CC2" w:rsidDel="00FB3CC2">
        <w:rPr>
          <w:noProof/>
        </w:rPr>
        <w:t>11</w:t>
      </w:r>
      <w:r>
        <w:fldChar w:fldCharType="end"/>
      </w:r>
      <w:r w:rsidR="008152D0">
        <w:rPr>
          <w:rFonts w:hint="eastAsia"/>
        </w:rPr>
        <w:t>的</w:t>
      </w:r>
      <w:r w:rsidR="009A5C74">
        <w:rPr>
          <w:rFonts w:hint="eastAsia"/>
        </w:rPr>
        <w:t xml:space="preserve"> (a) </w:t>
      </w:r>
      <w:r w:rsidR="008152D0">
        <w:rPr>
          <w:rFonts w:hint="eastAsia"/>
        </w:rPr>
        <w:t>欄</w:t>
      </w:r>
      <w:r w:rsidR="00DC66A0">
        <w:rPr>
          <w:rFonts w:hint="eastAsia"/>
        </w:rPr>
        <w:t>顯示</w:t>
      </w:r>
      <w:r w:rsidR="00A110B7">
        <w:rPr>
          <w:rFonts w:hint="eastAsia"/>
        </w:rPr>
        <w:t>了一個具有函數</w:t>
      </w:r>
      <w:r w:rsidR="00A110B7">
        <w:rPr>
          <w:rFonts w:hint="eastAsia"/>
        </w:rPr>
        <w:t xml:space="preserve"> f() </w:t>
      </w:r>
      <w:r w:rsidR="00A110B7">
        <w:rPr>
          <w:rFonts w:hint="eastAsia"/>
        </w:rPr>
        <w:t>的</w:t>
      </w:r>
      <w:r w:rsidR="00A110B7">
        <w:rPr>
          <w:rFonts w:hint="eastAsia"/>
        </w:rPr>
        <w:t>C</w:t>
      </w:r>
      <w:r w:rsidR="00A110B7">
        <w:rPr>
          <w:rFonts w:hint="eastAsia"/>
        </w:rPr>
        <w:t>語言程式，</w:t>
      </w:r>
      <w:r w:rsidR="008152D0">
        <w:rPr>
          <w:rFonts w:hint="eastAsia"/>
        </w:rPr>
        <w:t>然而，函數</w:t>
      </w:r>
      <w:r w:rsidR="008152D0">
        <w:rPr>
          <w:rFonts w:hint="eastAsia"/>
        </w:rPr>
        <w:t>f</w:t>
      </w:r>
      <w:r w:rsidR="008152D0">
        <w:rPr>
          <w:rFonts w:hint="eastAsia"/>
        </w:rPr>
        <w:t>雖然做了一些計算，但</w:t>
      </w:r>
      <w:r w:rsidR="009A5C74">
        <w:rPr>
          <w:rFonts w:hint="eastAsia"/>
        </w:rPr>
        <w:t>實際上</w:t>
      </w:r>
      <w:r w:rsidR="008152D0">
        <w:rPr>
          <w:rFonts w:hint="eastAsia"/>
        </w:rPr>
        <w:t>傳回值固定為</w:t>
      </w:r>
      <w:r w:rsidR="008152D0">
        <w:rPr>
          <w:rFonts w:hint="eastAsia"/>
        </w:rPr>
        <w:t>14</w:t>
      </w:r>
      <w:r w:rsidR="008152D0">
        <w:rPr>
          <w:rFonts w:hint="eastAsia"/>
        </w:rPr>
        <w:t>，我們</w:t>
      </w:r>
      <w:r w:rsidR="009A5C74">
        <w:rPr>
          <w:rFonts w:hint="eastAsia"/>
        </w:rPr>
        <w:t>試圖利</w:t>
      </w:r>
      <w:r w:rsidR="008152D0">
        <w:rPr>
          <w:rFonts w:hint="eastAsia"/>
        </w:rPr>
        <w:t>用這個函數測試</w:t>
      </w:r>
      <w:r w:rsidR="008152D0">
        <w:rPr>
          <w:rFonts w:hint="eastAsia"/>
        </w:rPr>
        <w:t xml:space="preserve"> gcc </w:t>
      </w:r>
      <w:r w:rsidR="008152D0">
        <w:rPr>
          <w:rFonts w:hint="eastAsia"/>
        </w:rPr>
        <w:t>的最佳化能力，看看</w:t>
      </w:r>
      <w:r w:rsidR="008152D0">
        <w:rPr>
          <w:rFonts w:hint="eastAsia"/>
        </w:rPr>
        <w:t xml:space="preserve"> gcc </w:t>
      </w:r>
      <w:r w:rsidR="009A5C74">
        <w:rPr>
          <w:rFonts w:hint="eastAsia"/>
        </w:rPr>
        <w:t>的</w:t>
      </w:r>
      <w:r w:rsidR="008152D0">
        <w:rPr>
          <w:rFonts w:hint="eastAsia"/>
        </w:rPr>
        <w:t>最佳化能做到何種程度。</w:t>
      </w:r>
    </w:p>
    <w:p w:rsidR="008152D0" w:rsidRDefault="008152D0" w:rsidP="005A4B7B"/>
    <w:p w:rsidR="008152D0" w:rsidRDefault="008152D0" w:rsidP="00A91AE1">
      <w:r>
        <w:rPr>
          <w:rFonts w:hint="eastAsia"/>
        </w:rPr>
        <w:t>我們分別用</w:t>
      </w:r>
      <w:r w:rsidR="009A5C74">
        <w:rPr>
          <w:rFonts w:hint="eastAsia"/>
        </w:rPr>
        <w:t xml:space="preserve"> -</w:t>
      </w:r>
      <w:r>
        <w:rPr>
          <w:rFonts w:hint="eastAsia"/>
        </w:rPr>
        <w:t>O0</w:t>
      </w:r>
      <w:r>
        <w:rPr>
          <w:rFonts w:hint="eastAsia"/>
        </w:rPr>
        <w:t>的無最佳化與</w:t>
      </w:r>
      <w:r>
        <w:t>–</w:t>
      </w:r>
      <w:r>
        <w:rPr>
          <w:rFonts w:hint="eastAsia"/>
        </w:rPr>
        <w:t>O3</w:t>
      </w:r>
      <w:r>
        <w:rPr>
          <w:rFonts w:hint="eastAsia"/>
        </w:rPr>
        <w:t>的最高等級最佳化進行編譯</w:t>
      </w:r>
      <w:r w:rsidR="00245143">
        <w:rPr>
          <w:rFonts w:hint="eastAsia"/>
        </w:rPr>
        <w:t>，其結果如</w:t>
      </w:r>
      <w:r w:rsidR="00850036">
        <w:fldChar w:fldCharType="begin"/>
      </w:r>
      <w:r w:rsidR="00245143">
        <w:instrText xml:space="preserve"> REF _Ref231707223 \h </w:instrText>
      </w:r>
      <w:r w:rsidR="00850036">
        <w:fldChar w:fldCharType="separate"/>
      </w:r>
      <w:r w:rsidR="00FB3CC2">
        <w:rPr>
          <w:rFonts w:hint="eastAsia"/>
        </w:rPr>
        <w:t>範例</w:t>
      </w:r>
      <w:r w:rsidR="00FB3CC2">
        <w:rPr>
          <w:rFonts w:hint="eastAsia"/>
        </w:rPr>
        <w:t xml:space="preserve"> </w:t>
      </w:r>
      <w:r w:rsidR="00FB3CC2">
        <w:rPr>
          <w:noProof/>
        </w:rPr>
        <w:t>8</w:t>
      </w:r>
      <w:r w:rsidR="00FB3CC2">
        <w:t>.</w:t>
      </w:r>
      <w:r w:rsidR="00FB3CC2">
        <w:rPr>
          <w:noProof/>
        </w:rPr>
        <w:t>9</w:t>
      </w:r>
      <w:r w:rsidR="00FB3CC2" w:rsidDel="00FB3CC2">
        <w:rPr>
          <w:noProof/>
        </w:rPr>
        <w:t>11</w:t>
      </w:r>
      <w:r w:rsidR="00850036">
        <w:fldChar w:fldCharType="end"/>
      </w:r>
      <w:r w:rsidR="00245143">
        <w:rPr>
          <w:rFonts w:hint="eastAsia"/>
        </w:rPr>
        <w:t>的</w:t>
      </w:r>
      <w:r w:rsidR="00EB258F">
        <w:rPr>
          <w:rFonts w:hint="eastAsia"/>
        </w:rPr>
        <w:t xml:space="preserve"> (b), (c)</w:t>
      </w:r>
      <w:r w:rsidR="00245143">
        <w:rPr>
          <w:rFonts w:hint="eastAsia"/>
        </w:rPr>
        <w:t xml:space="preserve"> </w:t>
      </w:r>
      <w:r w:rsidR="00245143">
        <w:rPr>
          <w:rFonts w:hint="eastAsia"/>
        </w:rPr>
        <w:t>欄所示，讀者可以看到在</w:t>
      </w:r>
      <w:r w:rsidR="00EB258F">
        <w:rPr>
          <w:rFonts w:hint="eastAsia"/>
        </w:rPr>
        <w:t xml:space="preserve"> (c) </w:t>
      </w:r>
      <w:r w:rsidR="00245143">
        <w:rPr>
          <w:rFonts w:hint="eastAsia"/>
        </w:rPr>
        <w:t>欄的</w:t>
      </w:r>
      <w:r w:rsidR="00245143">
        <w:rPr>
          <w:rFonts w:hint="eastAsia"/>
        </w:rPr>
        <w:t xml:space="preserve"> optimize_O3.s </w:t>
      </w:r>
      <w:r w:rsidR="00245143">
        <w:rPr>
          <w:rFonts w:hint="eastAsia"/>
        </w:rPr>
        <w:t>中，</w:t>
      </w:r>
      <w:r w:rsidR="00245143">
        <w:rPr>
          <w:rFonts w:hint="eastAsia"/>
        </w:rPr>
        <w:t xml:space="preserve">f() </w:t>
      </w:r>
      <w:r w:rsidR="00245143">
        <w:rPr>
          <w:rFonts w:hint="eastAsia"/>
        </w:rPr>
        <w:t>函數</w:t>
      </w:r>
      <w:r w:rsidR="00EB258F">
        <w:rPr>
          <w:rFonts w:hint="eastAsia"/>
        </w:rPr>
        <w:t>除了前後的堆疊框架處理之外，幾乎只剩下</w:t>
      </w:r>
      <w:r w:rsidR="009A5C74">
        <w:rPr>
          <w:rFonts w:hint="eastAsia"/>
        </w:rPr>
        <w:t>了</w:t>
      </w:r>
      <w:r w:rsidR="00245143">
        <w:t>movl</w:t>
      </w:r>
      <w:r w:rsidR="00245143">
        <w:rPr>
          <w:rFonts w:hint="eastAsia"/>
        </w:rPr>
        <w:t xml:space="preserve"> </w:t>
      </w:r>
      <w:r w:rsidR="00245143">
        <w:t>$14, %eax</w:t>
      </w:r>
      <w:r w:rsidR="00245143">
        <w:rPr>
          <w:rFonts w:hint="eastAsia"/>
        </w:rPr>
        <w:t xml:space="preserve"> </w:t>
      </w:r>
      <w:r w:rsidR="00245143">
        <w:rPr>
          <w:rFonts w:hint="eastAsia"/>
        </w:rPr>
        <w:t>這個指令，</w:t>
      </w:r>
      <w:r w:rsidR="00EB258F">
        <w:rPr>
          <w:rFonts w:hint="eastAsia"/>
        </w:rPr>
        <w:t>該指令</w:t>
      </w:r>
      <w:r w:rsidR="00245143">
        <w:rPr>
          <w:rFonts w:hint="eastAsia"/>
        </w:rPr>
        <w:t>直接將</w:t>
      </w:r>
      <w:r w:rsidR="00245143">
        <w:rPr>
          <w:rFonts w:hint="eastAsia"/>
        </w:rPr>
        <w:t xml:space="preserve"> f() </w:t>
      </w:r>
      <w:r w:rsidR="00245143">
        <w:rPr>
          <w:rFonts w:hint="eastAsia"/>
        </w:rPr>
        <w:t>的傳回值</w:t>
      </w:r>
      <w:r w:rsidR="00245143">
        <w:rPr>
          <w:rFonts w:hint="eastAsia"/>
        </w:rPr>
        <w:t xml:space="preserve"> 14 </w:t>
      </w:r>
      <w:r w:rsidR="00245143">
        <w:rPr>
          <w:rFonts w:hint="eastAsia"/>
        </w:rPr>
        <w:t>塞入到</w:t>
      </w:r>
      <w:r w:rsidR="00245143">
        <w:rPr>
          <w:rFonts w:hint="eastAsia"/>
        </w:rPr>
        <w:t xml:space="preserve"> %eax </w:t>
      </w:r>
      <w:r w:rsidR="00245143">
        <w:rPr>
          <w:rFonts w:hint="eastAsia"/>
        </w:rPr>
        <w:t>暫存器</w:t>
      </w:r>
      <w:r w:rsidR="00EB258F">
        <w:rPr>
          <w:rFonts w:hint="eastAsia"/>
        </w:rPr>
        <w:t>後</w:t>
      </w:r>
      <w:r w:rsidR="00245143">
        <w:rPr>
          <w:rFonts w:hint="eastAsia"/>
        </w:rPr>
        <w:t>傳</w:t>
      </w:r>
      <w:r w:rsidR="00EB258F">
        <w:rPr>
          <w:rFonts w:hint="eastAsia"/>
        </w:rPr>
        <w:t>回</w:t>
      </w:r>
      <w:r w:rsidR="00245143">
        <w:rPr>
          <w:rFonts w:hint="eastAsia"/>
        </w:rPr>
        <w:t>，這顯示了</w:t>
      </w:r>
      <w:r w:rsidR="00245143">
        <w:rPr>
          <w:rFonts w:hint="eastAsia"/>
        </w:rPr>
        <w:t xml:space="preserve"> gcc </w:t>
      </w:r>
      <w:r w:rsidR="00245143">
        <w:rPr>
          <w:rFonts w:hint="eastAsia"/>
        </w:rPr>
        <w:t>的</w:t>
      </w:r>
      <w:r w:rsidR="00245143">
        <w:rPr>
          <w:rFonts w:hint="eastAsia"/>
        </w:rPr>
        <w:t xml:space="preserve"> </w:t>
      </w:r>
      <w:r w:rsidR="00DD499E">
        <w:rPr>
          <w:rFonts w:hint="eastAsia"/>
        </w:rPr>
        <w:t>-</w:t>
      </w:r>
      <w:r w:rsidR="00245143">
        <w:rPr>
          <w:rFonts w:hint="eastAsia"/>
        </w:rPr>
        <w:t xml:space="preserve">O3 </w:t>
      </w:r>
      <w:r w:rsidR="00245143">
        <w:rPr>
          <w:rFonts w:hint="eastAsia"/>
        </w:rPr>
        <w:t>編譯方式具有</w:t>
      </w:r>
      <w:r w:rsidR="009A5C74">
        <w:rPr>
          <w:rFonts w:hint="eastAsia"/>
        </w:rPr>
        <w:t>很好</w:t>
      </w:r>
      <w:r w:rsidR="00245143">
        <w:rPr>
          <w:rFonts w:hint="eastAsia"/>
        </w:rPr>
        <w:t>的最佳化能力。</w:t>
      </w:r>
    </w:p>
    <w:p w:rsidR="008152D0" w:rsidRPr="009A5C74" w:rsidRDefault="008152D0" w:rsidP="005A4B7B"/>
    <w:p w:rsidR="005A4B7B" w:rsidRPr="0099038E" w:rsidRDefault="005A4B7B" w:rsidP="0099038E">
      <w:pPr>
        <w:pStyle w:val="a8"/>
        <w:rPr>
          <w:rStyle w:val="af7"/>
          <w:b w:val="0"/>
        </w:rPr>
      </w:pPr>
      <w:bookmarkStart w:id="49" w:name="_Ref231707223"/>
      <w:r>
        <w:rPr>
          <w:rFonts w:hint="eastAsia"/>
        </w:rPr>
        <w:lastRenderedPageBreak/>
        <w:t>範例</w:t>
      </w:r>
      <w:r>
        <w:rPr>
          <w:rFonts w:hint="eastAsia"/>
        </w:rPr>
        <w:t xml:space="preserve"> </w:t>
      </w:r>
      <w:fldSimple w:instr=" STYLEREF 1 \s ">
        <w:r w:rsidR="00FB3CC2">
          <w:rPr>
            <w:noProof/>
          </w:rPr>
          <w:t>8</w:t>
        </w:r>
      </w:fldSimple>
      <w:r>
        <w:t>.</w:t>
      </w:r>
      <w:r w:rsidR="00850036"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範例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 w:rsidR="00850036">
        <w:fldChar w:fldCharType="separate"/>
      </w:r>
      <w:r w:rsidR="00FB3CC2">
        <w:rPr>
          <w:noProof/>
        </w:rPr>
        <w:t>9</w:t>
      </w:r>
      <w:r w:rsidR="00850036">
        <w:fldChar w:fldCharType="end"/>
      </w:r>
      <w:bookmarkEnd w:id="49"/>
      <w:r>
        <w:rPr>
          <w:rFonts w:hint="eastAsia"/>
        </w:rPr>
        <w:t xml:space="preserve"> gcc </w:t>
      </w:r>
      <w:r>
        <w:rPr>
          <w:rFonts w:hint="eastAsia"/>
        </w:rPr>
        <w:t>不同層級的最佳化實例</w:t>
      </w:r>
    </w:p>
    <w:tbl>
      <w:tblPr>
        <w:tblW w:w="90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376"/>
        <w:gridCol w:w="3402"/>
        <w:gridCol w:w="3261"/>
      </w:tblGrid>
      <w:tr w:rsidR="008152D0" w:rsidRPr="00863D87" w:rsidTr="00863D87">
        <w:tc>
          <w:tcPr>
            <w:tcW w:w="9039" w:type="dxa"/>
            <w:gridSpan w:val="3"/>
          </w:tcPr>
          <w:p w:rsidR="008152D0" w:rsidRPr="00863D87" w:rsidRDefault="008152D0" w:rsidP="00E41C68">
            <w:r w:rsidRPr="00863D87">
              <w:rPr>
                <w:rFonts w:hint="eastAsia"/>
              </w:rPr>
              <w:t>編譯指令</w:t>
            </w:r>
            <w:r w:rsidRPr="00863D87">
              <w:rPr>
                <w:rFonts w:hint="eastAsia"/>
              </w:rPr>
              <w:t>(</w:t>
            </w:r>
            <w:r w:rsidRPr="00863D87">
              <w:rPr>
                <w:rFonts w:hint="eastAsia"/>
              </w:rPr>
              <w:t>無最佳化</w:t>
            </w:r>
            <w:r w:rsidRPr="00863D87">
              <w:rPr>
                <w:rFonts w:hint="eastAsia"/>
              </w:rPr>
              <w:t>)</w:t>
            </w:r>
            <w:r w:rsidRPr="00863D87">
              <w:rPr>
                <w:rFonts w:hint="eastAsia"/>
              </w:rPr>
              <w:t>：</w:t>
            </w:r>
            <w:r w:rsidRPr="00863D87">
              <w:rPr>
                <w:rFonts w:hint="eastAsia"/>
              </w:rPr>
              <w:tab/>
            </w:r>
            <w:r w:rsidRPr="00863D87">
              <w:rPr>
                <w:rFonts w:hint="eastAsia"/>
              </w:rPr>
              <w:tab/>
              <w:t>g</w:t>
            </w:r>
            <w:r w:rsidRPr="00863D87">
              <w:t>cc -S optimize.c -o optimize</w:t>
            </w:r>
            <w:r w:rsidRPr="00863D87">
              <w:rPr>
                <w:rFonts w:hint="eastAsia"/>
              </w:rPr>
              <w:t>_O0</w:t>
            </w:r>
            <w:r w:rsidRPr="00863D87">
              <w:t>.s</w:t>
            </w:r>
            <w:r w:rsidRPr="00863D87">
              <w:rPr>
                <w:rFonts w:hint="eastAsia"/>
              </w:rPr>
              <w:t xml:space="preserve"> -O0</w:t>
            </w:r>
          </w:p>
          <w:p w:rsidR="008152D0" w:rsidRPr="00863D87" w:rsidRDefault="008152D0" w:rsidP="00E41C68">
            <w:r w:rsidRPr="00863D87">
              <w:rPr>
                <w:rFonts w:hint="eastAsia"/>
              </w:rPr>
              <w:t>編譯指令</w:t>
            </w:r>
            <w:r w:rsidRPr="00863D87">
              <w:rPr>
                <w:rFonts w:hint="eastAsia"/>
              </w:rPr>
              <w:t>(O3</w:t>
            </w:r>
            <w:r w:rsidRPr="00863D87">
              <w:rPr>
                <w:rFonts w:hint="eastAsia"/>
              </w:rPr>
              <w:t>級最佳化</w:t>
            </w:r>
            <w:r w:rsidRPr="00863D87">
              <w:rPr>
                <w:rFonts w:hint="eastAsia"/>
              </w:rPr>
              <w:t>)</w:t>
            </w:r>
            <w:r w:rsidRPr="00863D87">
              <w:rPr>
                <w:rFonts w:hint="eastAsia"/>
              </w:rPr>
              <w:t>：</w:t>
            </w:r>
            <w:r w:rsidRPr="00863D87">
              <w:rPr>
                <w:rFonts w:hint="eastAsia"/>
              </w:rPr>
              <w:tab/>
              <w:t>g</w:t>
            </w:r>
            <w:r w:rsidRPr="00863D87">
              <w:t>cc -S optimize.c -o optimize</w:t>
            </w:r>
            <w:r w:rsidRPr="00863D87">
              <w:rPr>
                <w:rFonts w:hint="eastAsia"/>
              </w:rPr>
              <w:t>_O3</w:t>
            </w:r>
            <w:r w:rsidRPr="00863D87">
              <w:t>.s</w:t>
            </w:r>
            <w:r w:rsidRPr="00863D87">
              <w:rPr>
                <w:rFonts w:hint="eastAsia"/>
              </w:rPr>
              <w:t xml:space="preserve"> -O3</w:t>
            </w:r>
          </w:p>
        </w:tc>
      </w:tr>
      <w:tr w:rsidR="005A4B7B" w:rsidRPr="00743A25" w:rsidTr="00863D87">
        <w:tc>
          <w:tcPr>
            <w:tcW w:w="2376" w:type="dxa"/>
          </w:tcPr>
          <w:p w:rsidR="005A4B7B" w:rsidRPr="00863D87" w:rsidRDefault="00DC66A0" w:rsidP="00863D87">
            <w:pPr>
              <w:pStyle w:val="a3"/>
              <w:numPr>
                <w:ilvl w:val="0"/>
                <w:numId w:val="2"/>
              </w:numPr>
              <w:ind w:leftChars="0"/>
            </w:pPr>
            <w:r w:rsidRPr="00863D87">
              <w:rPr>
                <w:rFonts w:hint="eastAsia"/>
              </w:rPr>
              <w:t>optimize</w:t>
            </w:r>
            <w:r w:rsidR="005A4B7B" w:rsidRPr="00863D87">
              <w:rPr>
                <w:rFonts w:hint="eastAsia"/>
              </w:rPr>
              <w:t>.c</w:t>
            </w:r>
          </w:p>
        </w:tc>
        <w:tc>
          <w:tcPr>
            <w:tcW w:w="3402" w:type="dxa"/>
          </w:tcPr>
          <w:p w:rsidR="008152D0" w:rsidRPr="00863D87" w:rsidRDefault="00FB5227" w:rsidP="00863D87">
            <w:pPr>
              <w:pStyle w:val="a3"/>
              <w:numPr>
                <w:ilvl w:val="0"/>
                <w:numId w:val="2"/>
              </w:numPr>
              <w:ind w:leftChars="0"/>
            </w:pPr>
            <w:r w:rsidRPr="00863D87">
              <w:rPr>
                <w:rFonts w:hint="eastAsia"/>
              </w:rPr>
              <w:t>o</w:t>
            </w:r>
            <w:r w:rsidR="00DC66A0" w:rsidRPr="00863D87">
              <w:rPr>
                <w:rFonts w:hint="eastAsia"/>
              </w:rPr>
              <w:t>ptimize</w:t>
            </w:r>
            <w:r w:rsidR="00245143" w:rsidRPr="00863D87">
              <w:rPr>
                <w:rFonts w:hint="eastAsia"/>
              </w:rPr>
              <w:t>_O0</w:t>
            </w:r>
            <w:r w:rsidR="005A4B7B" w:rsidRPr="00863D87">
              <w:rPr>
                <w:rFonts w:hint="eastAsia"/>
              </w:rPr>
              <w:t>.s</w:t>
            </w:r>
            <w:r w:rsidR="008152D0" w:rsidRPr="00863D87">
              <w:rPr>
                <w:rFonts w:hint="eastAsia"/>
              </w:rPr>
              <w:t xml:space="preserve"> (</w:t>
            </w:r>
            <w:r w:rsidR="008152D0" w:rsidRPr="00863D87">
              <w:rPr>
                <w:rFonts w:hint="eastAsia"/>
              </w:rPr>
              <w:t>無最佳化</w:t>
            </w:r>
            <w:r w:rsidR="008152D0" w:rsidRPr="00863D87">
              <w:rPr>
                <w:rFonts w:hint="eastAsia"/>
              </w:rPr>
              <w:t>)</w:t>
            </w:r>
          </w:p>
        </w:tc>
        <w:tc>
          <w:tcPr>
            <w:tcW w:w="3261" w:type="dxa"/>
          </w:tcPr>
          <w:p w:rsidR="005A4B7B" w:rsidRPr="00743A25" w:rsidRDefault="00DC66A0" w:rsidP="00863D87">
            <w:pPr>
              <w:pStyle w:val="a3"/>
              <w:numPr>
                <w:ilvl w:val="0"/>
                <w:numId w:val="2"/>
              </w:numPr>
              <w:ind w:leftChars="0"/>
              <w:rPr>
                <w:lang w:val="pt-BR"/>
              </w:rPr>
            </w:pPr>
            <w:r w:rsidRPr="00743A25">
              <w:rPr>
                <w:rFonts w:hint="eastAsia"/>
                <w:lang w:val="pt-BR"/>
              </w:rPr>
              <w:t>optimize</w:t>
            </w:r>
            <w:r w:rsidR="005A4B7B" w:rsidRPr="00743A25">
              <w:rPr>
                <w:rFonts w:hint="eastAsia"/>
                <w:lang w:val="pt-BR"/>
              </w:rPr>
              <w:t>_O3.s</w:t>
            </w:r>
            <w:r w:rsidR="0067373E" w:rsidRPr="00743A25">
              <w:rPr>
                <w:rFonts w:hint="eastAsia"/>
                <w:lang w:val="pt-BR"/>
              </w:rPr>
              <w:t xml:space="preserve"> </w:t>
            </w:r>
            <w:r w:rsidR="008152D0" w:rsidRPr="00743A25">
              <w:rPr>
                <w:rFonts w:hint="eastAsia"/>
                <w:lang w:val="pt-BR"/>
              </w:rPr>
              <w:t>(</w:t>
            </w:r>
            <w:r w:rsidR="0067373E" w:rsidRPr="00863D87">
              <w:rPr>
                <w:rFonts w:hint="eastAsia"/>
              </w:rPr>
              <w:t>有</w:t>
            </w:r>
            <w:r w:rsidR="008152D0" w:rsidRPr="00863D87">
              <w:rPr>
                <w:rFonts w:hint="eastAsia"/>
              </w:rPr>
              <w:t>最佳化</w:t>
            </w:r>
            <w:r w:rsidR="008152D0" w:rsidRPr="00743A25">
              <w:rPr>
                <w:rFonts w:hint="eastAsia"/>
                <w:lang w:val="pt-BR"/>
              </w:rPr>
              <w:t>)</w:t>
            </w:r>
          </w:p>
        </w:tc>
      </w:tr>
      <w:tr w:rsidR="005A4B7B" w:rsidRPr="00863D87" w:rsidTr="00863D87">
        <w:tc>
          <w:tcPr>
            <w:tcW w:w="2376" w:type="dxa"/>
          </w:tcPr>
          <w:p w:rsidR="00DC66A0" w:rsidRPr="00863D87" w:rsidRDefault="00DC66A0" w:rsidP="00DC66A0">
            <w:r w:rsidRPr="00863D87">
              <w:t>int f() {</w:t>
            </w:r>
          </w:p>
          <w:p w:rsidR="00DC66A0" w:rsidRPr="00863D87" w:rsidRDefault="00DC66A0" w:rsidP="00DC66A0">
            <w:r w:rsidRPr="00863D87">
              <w:t xml:space="preserve">  int a=3, b=4, c, d;</w:t>
            </w:r>
          </w:p>
          <w:p w:rsidR="00DC66A0" w:rsidRPr="00863D87" w:rsidRDefault="00DC66A0" w:rsidP="00DC66A0">
            <w:r w:rsidRPr="00863D87">
              <w:t xml:space="preserve">  c=a+b;</w:t>
            </w:r>
          </w:p>
          <w:p w:rsidR="00DC66A0" w:rsidRPr="00863D87" w:rsidRDefault="00DC66A0" w:rsidP="00DC66A0">
            <w:r w:rsidRPr="00863D87">
              <w:t xml:space="preserve">  d=a+b;</w:t>
            </w:r>
          </w:p>
          <w:p w:rsidR="00DC66A0" w:rsidRPr="00863D87" w:rsidRDefault="00DC66A0" w:rsidP="00DC66A0">
            <w:r w:rsidRPr="00863D87">
              <w:t xml:space="preserve">  return c+d;</w:t>
            </w:r>
          </w:p>
          <w:p w:rsidR="005A4B7B" w:rsidRPr="00863D87" w:rsidRDefault="00DC66A0" w:rsidP="00DC66A0">
            <w:r w:rsidRPr="00863D87">
              <w:t>}</w:t>
            </w:r>
          </w:p>
        </w:tc>
        <w:tc>
          <w:tcPr>
            <w:tcW w:w="3402" w:type="dxa"/>
          </w:tcPr>
          <w:p w:rsidR="00542C47" w:rsidRDefault="00542C47" w:rsidP="00542C47">
            <w:r>
              <w:tab/>
              <w:t>.file</w:t>
            </w:r>
            <w:r>
              <w:tab/>
              <w:t>"optimize.c"</w:t>
            </w:r>
          </w:p>
          <w:p w:rsidR="00542C47" w:rsidRDefault="00542C47" w:rsidP="00542C47">
            <w:r>
              <w:tab/>
              <w:t>.text</w:t>
            </w:r>
          </w:p>
          <w:p w:rsidR="00542C47" w:rsidRDefault="00542C47" w:rsidP="00542C47">
            <w:r>
              <w:t>.globl _f</w:t>
            </w:r>
          </w:p>
          <w:p w:rsidR="00542C47" w:rsidRDefault="00542C47" w:rsidP="00542C47">
            <w:r>
              <w:tab/>
              <w:t>.def</w:t>
            </w:r>
            <w:r>
              <w:tab/>
              <w:t>_f;</w:t>
            </w:r>
            <w:r>
              <w:tab/>
              <w:t>.scl</w:t>
            </w:r>
            <w:r>
              <w:tab/>
              <w:t>2;</w:t>
            </w:r>
            <w:r>
              <w:tab/>
              <w:t>.type</w:t>
            </w:r>
            <w:r>
              <w:tab/>
              <w:t>32;</w:t>
            </w:r>
            <w:r>
              <w:tab/>
              <w:t>.endef</w:t>
            </w:r>
          </w:p>
          <w:p w:rsidR="00542C47" w:rsidRDefault="00542C47" w:rsidP="00542C47">
            <w:r>
              <w:t>_f:</w:t>
            </w:r>
          </w:p>
          <w:p w:rsidR="00542C47" w:rsidRDefault="00542C47" w:rsidP="00542C47">
            <w:r>
              <w:tab/>
              <w:t>pushl</w:t>
            </w:r>
            <w:r>
              <w:tab/>
              <w:t>%ebp</w:t>
            </w:r>
          </w:p>
          <w:p w:rsidR="00542C47" w:rsidRDefault="00542C47" w:rsidP="00542C47">
            <w:r>
              <w:tab/>
              <w:t>movl</w:t>
            </w:r>
            <w:r>
              <w:tab/>
              <w:t>%esp, %ebp</w:t>
            </w:r>
          </w:p>
          <w:p w:rsidR="00542C47" w:rsidRDefault="00542C47" w:rsidP="00542C47">
            <w:r>
              <w:tab/>
              <w:t>subl</w:t>
            </w:r>
            <w:r>
              <w:tab/>
              <w:t>$16, %esp</w:t>
            </w:r>
          </w:p>
          <w:p w:rsidR="00542C47" w:rsidRDefault="00542C47" w:rsidP="00542C47">
            <w:r>
              <w:tab/>
              <w:t>movl</w:t>
            </w:r>
            <w:r>
              <w:tab/>
              <w:t>$3, -4(%ebp)</w:t>
            </w:r>
          </w:p>
          <w:p w:rsidR="00542C47" w:rsidRDefault="00542C47" w:rsidP="00542C47">
            <w:r>
              <w:tab/>
              <w:t>movl</w:t>
            </w:r>
            <w:r>
              <w:tab/>
              <w:t>$4, -8(%ebp)</w:t>
            </w:r>
          </w:p>
          <w:p w:rsidR="00542C47" w:rsidRDefault="00542C47" w:rsidP="00542C47">
            <w:r>
              <w:tab/>
              <w:t>movl</w:t>
            </w:r>
            <w:r>
              <w:tab/>
              <w:t>-8(%ebp), %eax</w:t>
            </w:r>
          </w:p>
          <w:p w:rsidR="00542C47" w:rsidRDefault="00542C47" w:rsidP="00542C47">
            <w:r>
              <w:tab/>
              <w:t>addl</w:t>
            </w:r>
            <w:r>
              <w:tab/>
              <w:t>-4(%ebp), %eax</w:t>
            </w:r>
          </w:p>
          <w:p w:rsidR="00542C47" w:rsidRDefault="00542C47" w:rsidP="00542C47">
            <w:r>
              <w:tab/>
              <w:t>movl</w:t>
            </w:r>
            <w:r>
              <w:tab/>
              <w:t>%eax, -12(%ebp)</w:t>
            </w:r>
          </w:p>
          <w:p w:rsidR="00542C47" w:rsidRDefault="00542C47" w:rsidP="00542C47">
            <w:r>
              <w:tab/>
              <w:t>movl</w:t>
            </w:r>
            <w:r>
              <w:tab/>
              <w:t>-8(%ebp), %eax</w:t>
            </w:r>
          </w:p>
          <w:p w:rsidR="00542C47" w:rsidRDefault="00542C47" w:rsidP="00542C47">
            <w:r>
              <w:tab/>
              <w:t>addl</w:t>
            </w:r>
            <w:r>
              <w:tab/>
              <w:t>-4(%ebp), %eax</w:t>
            </w:r>
          </w:p>
          <w:p w:rsidR="00542C47" w:rsidRDefault="00542C47" w:rsidP="00542C47">
            <w:r>
              <w:tab/>
              <w:t>movl</w:t>
            </w:r>
            <w:r>
              <w:tab/>
              <w:t>%eax, -16(%ebp)</w:t>
            </w:r>
          </w:p>
          <w:p w:rsidR="00542C47" w:rsidRDefault="00542C47" w:rsidP="00542C47">
            <w:r>
              <w:tab/>
              <w:t>movl</w:t>
            </w:r>
            <w:r>
              <w:tab/>
              <w:t>-16(%ebp), %eax</w:t>
            </w:r>
          </w:p>
          <w:p w:rsidR="00542C47" w:rsidRDefault="00542C47" w:rsidP="00542C47">
            <w:r>
              <w:tab/>
              <w:t>addl</w:t>
            </w:r>
            <w:r>
              <w:tab/>
              <w:t>-12(%ebp), %eax</w:t>
            </w:r>
          </w:p>
          <w:p w:rsidR="00542C47" w:rsidRDefault="00542C47" w:rsidP="00542C47">
            <w:r>
              <w:tab/>
              <w:t>leave</w:t>
            </w:r>
          </w:p>
          <w:p w:rsidR="005A4B7B" w:rsidRPr="00863D87" w:rsidRDefault="00542C47" w:rsidP="00DC66A0">
            <w:r>
              <w:tab/>
              <w:t>ret</w:t>
            </w:r>
          </w:p>
        </w:tc>
        <w:tc>
          <w:tcPr>
            <w:tcW w:w="3261" w:type="dxa"/>
          </w:tcPr>
          <w:p w:rsidR="00542C47" w:rsidRDefault="00542C47" w:rsidP="00542C47">
            <w:r>
              <w:tab/>
              <w:t>.file</w:t>
            </w:r>
            <w:r>
              <w:tab/>
              <w:t>"optimize.c"</w:t>
            </w:r>
          </w:p>
          <w:p w:rsidR="00542C47" w:rsidRDefault="00542C47" w:rsidP="00542C47">
            <w:r>
              <w:tab/>
              <w:t>.text</w:t>
            </w:r>
          </w:p>
          <w:p w:rsidR="00542C47" w:rsidRDefault="00542C47" w:rsidP="00542C47">
            <w:r>
              <w:tab/>
              <w:t>.p2align 4,,15</w:t>
            </w:r>
          </w:p>
          <w:p w:rsidR="00542C47" w:rsidRDefault="00542C47" w:rsidP="00542C47">
            <w:r>
              <w:t>.globl _f</w:t>
            </w:r>
          </w:p>
          <w:p w:rsidR="00542C47" w:rsidRDefault="00542C47" w:rsidP="00542C47">
            <w:r>
              <w:tab/>
              <w:t>.def</w:t>
            </w:r>
            <w:r>
              <w:tab/>
              <w:t>_f;</w:t>
            </w:r>
            <w:r>
              <w:tab/>
              <w:t>.scl</w:t>
            </w:r>
            <w:r>
              <w:tab/>
              <w:t>2;</w:t>
            </w:r>
            <w:r>
              <w:tab/>
              <w:t>.type</w:t>
            </w:r>
            <w:r>
              <w:tab/>
              <w:t>32;</w:t>
            </w:r>
            <w:r>
              <w:tab/>
              <w:t>.endef</w:t>
            </w:r>
          </w:p>
          <w:p w:rsidR="00542C47" w:rsidRDefault="00542C47" w:rsidP="00542C47">
            <w:r>
              <w:t>_f:</w:t>
            </w:r>
          </w:p>
          <w:p w:rsidR="00542C47" w:rsidRDefault="00542C47" w:rsidP="00542C47">
            <w:r>
              <w:tab/>
              <w:t>pushl</w:t>
            </w:r>
            <w:r>
              <w:tab/>
              <w:t>%ebp</w:t>
            </w:r>
          </w:p>
          <w:p w:rsidR="00542C47" w:rsidRDefault="00542C47" w:rsidP="00542C47">
            <w:r>
              <w:tab/>
              <w:t>movl</w:t>
            </w:r>
            <w:r>
              <w:tab/>
              <w:t>$14, %eax</w:t>
            </w:r>
          </w:p>
          <w:p w:rsidR="00542C47" w:rsidRDefault="00542C47" w:rsidP="00542C47">
            <w:r>
              <w:tab/>
              <w:t>movl</w:t>
            </w:r>
            <w:r>
              <w:tab/>
              <w:t>%esp, %ebp</w:t>
            </w:r>
          </w:p>
          <w:p w:rsidR="00542C47" w:rsidRDefault="00542C47" w:rsidP="00542C47">
            <w:r>
              <w:tab/>
              <w:t>popl</w:t>
            </w:r>
            <w:r>
              <w:tab/>
              <w:t>%ebp</w:t>
            </w:r>
          </w:p>
          <w:p w:rsidR="005A4B7B" w:rsidRPr="00863D87" w:rsidRDefault="00542C47" w:rsidP="00DC66A0">
            <w:r>
              <w:tab/>
              <w:t>ret</w:t>
            </w:r>
          </w:p>
        </w:tc>
      </w:tr>
    </w:tbl>
    <w:p w:rsidR="005A4B7B" w:rsidRDefault="005A4B7B" w:rsidP="00DB4017"/>
    <w:p w:rsidR="00EF096F" w:rsidRPr="00EF096F" w:rsidRDefault="00A91278" w:rsidP="0067373E">
      <w:r>
        <w:rPr>
          <w:rFonts w:hint="eastAsia"/>
        </w:rPr>
        <w:t>在編譯器最佳化的議題上，有許多相關的研究與技術，若要更深入的理解這些技術，請進一步參考編譯器的相關書籍，本書將不作進一步的介紹。</w:t>
      </w:r>
    </w:p>
    <w:p w:rsidR="00F036E0" w:rsidRDefault="00F036E0" w:rsidP="00D423D3">
      <w:pPr>
        <w:pStyle w:val="2"/>
      </w:pPr>
      <w:bookmarkStart w:id="50" w:name="_Toc228256593"/>
      <w:bookmarkEnd w:id="45"/>
      <w:r>
        <w:rPr>
          <w:rFonts w:hint="eastAsia"/>
        </w:rPr>
        <w:t>習題</w:t>
      </w:r>
      <w:bookmarkEnd w:id="50"/>
    </w:p>
    <w:p w:rsidR="00F126D6" w:rsidRDefault="000E186D" w:rsidP="00350B47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請</w:t>
      </w:r>
      <w:r w:rsidR="00F126D6">
        <w:rPr>
          <w:rFonts w:hint="eastAsia"/>
        </w:rPr>
        <w:t>為</w:t>
      </w:r>
      <w:r>
        <w:rPr>
          <w:rFonts w:hint="eastAsia"/>
        </w:rPr>
        <w:t xml:space="preserve"> C0 </w:t>
      </w:r>
      <w:r>
        <w:rPr>
          <w:rFonts w:hint="eastAsia"/>
        </w:rPr>
        <w:t>語言加上</w:t>
      </w:r>
      <w:r>
        <w:rPr>
          <w:rFonts w:hint="eastAsia"/>
        </w:rPr>
        <w:t xml:space="preserve"> if</w:t>
      </w:r>
      <w:r w:rsidR="00F126D6">
        <w:rPr>
          <w:rFonts w:hint="eastAsia"/>
        </w:rPr>
        <w:t xml:space="preserve"> </w:t>
      </w:r>
      <w:r>
        <w:rPr>
          <w:rFonts w:hint="eastAsia"/>
        </w:rPr>
        <w:t>語句</w:t>
      </w:r>
      <w:r w:rsidR="00F126D6">
        <w:rPr>
          <w:rFonts w:hint="eastAsia"/>
        </w:rPr>
        <w:t>的</w:t>
      </w:r>
      <w:r w:rsidR="00F126D6">
        <w:rPr>
          <w:rFonts w:hint="eastAsia"/>
        </w:rPr>
        <w:t xml:space="preserve"> EBNF </w:t>
      </w:r>
      <w:r w:rsidR="00F126D6">
        <w:rPr>
          <w:rFonts w:hint="eastAsia"/>
        </w:rPr>
        <w:t>語法，加入到</w:t>
      </w:r>
      <w:r w:rsidR="00850036">
        <w:fldChar w:fldCharType="begin"/>
      </w:r>
      <w:r w:rsidR="00F126D6">
        <w:instrText xml:space="preserve"> </w:instrText>
      </w:r>
      <w:r w:rsidR="00F126D6">
        <w:rPr>
          <w:rFonts w:hint="eastAsia"/>
        </w:rPr>
        <w:instrText>REF _Ref258744775 \h</w:instrText>
      </w:r>
      <w:r w:rsidR="00F126D6">
        <w:instrText xml:space="preserve"> </w:instrText>
      </w:r>
      <w:r w:rsidR="00850036">
        <w:fldChar w:fldCharType="separate"/>
      </w:r>
      <w:r w:rsidR="00FB3CC2">
        <w:rPr>
          <w:rFonts w:hint="eastAsia"/>
        </w:rPr>
        <w:t>圖</w:t>
      </w:r>
      <w:r w:rsidR="00FB3CC2">
        <w:rPr>
          <w:rFonts w:hint="eastAsia"/>
        </w:rPr>
        <w:t xml:space="preserve"> </w:t>
      </w:r>
      <w:r w:rsidR="00FB3CC2">
        <w:rPr>
          <w:noProof/>
        </w:rPr>
        <w:t>8</w:t>
      </w:r>
      <w:r w:rsidR="00FB3CC2">
        <w:t>.</w:t>
      </w:r>
      <w:r w:rsidR="00FB3CC2">
        <w:rPr>
          <w:noProof/>
        </w:rPr>
        <w:t>2</w:t>
      </w:r>
      <w:r w:rsidR="00850036">
        <w:fldChar w:fldCharType="end"/>
      </w:r>
      <w:r w:rsidR="00F126D6">
        <w:rPr>
          <w:rFonts w:hint="eastAsia"/>
        </w:rPr>
        <w:t>中。</w:t>
      </w:r>
    </w:p>
    <w:p w:rsidR="00F036E0" w:rsidRDefault="00F126D6" w:rsidP="00350B47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接續上題，請</w:t>
      </w:r>
      <w:r w:rsidR="000E186D">
        <w:rPr>
          <w:rFonts w:hint="eastAsia"/>
        </w:rPr>
        <w:t>在</w:t>
      </w:r>
      <w:r w:rsidR="00850036">
        <w:fldChar w:fldCharType="begin"/>
      </w:r>
      <w:r w:rsidR="000E186D">
        <w:instrText xml:space="preserve"> </w:instrText>
      </w:r>
      <w:r w:rsidR="000E186D">
        <w:rPr>
          <w:rFonts w:hint="eastAsia"/>
        </w:rPr>
        <w:instrText>REF _Ref231299642 \h</w:instrText>
      </w:r>
      <w:r w:rsidR="000E186D">
        <w:instrText xml:space="preserve"> </w:instrText>
      </w:r>
      <w:r w:rsidR="00850036">
        <w:fldChar w:fldCharType="separate"/>
      </w:r>
      <w:r w:rsidR="00FB3CC2">
        <w:rPr>
          <w:rFonts w:hint="eastAsia"/>
        </w:rPr>
        <w:t>圖</w:t>
      </w:r>
      <w:r w:rsidR="00FB3CC2">
        <w:rPr>
          <w:rFonts w:hint="eastAsia"/>
        </w:rPr>
        <w:t xml:space="preserve"> </w:t>
      </w:r>
      <w:r w:rsidR="00FB3CC2">
        <w:rPr>
          <w:noProof/>
        </w:rPr>
        <w:t>8</w:t>
      </w:r>
      <w:r w:rsidR="00FB3CC2">
        <w:t>.</w:t>
      </w:r>
      <w:r w:rsidR="00FB3CC2">
        <w:rPr>
          <w:noProof/>
        </w:rPr>
        <w:t>9</w:t>
      </w:r>
      <w:r w:rsidR="00850036">
        <w:fldChar w:fldCharType="end"/>
      </w:r>
      <w:r w:rsidR="000E186D">
        <w:rPr>
          <w:rFonts w:hint="eastAsia"/>
        </w:rPr>
        <w:t>當中加入剖析</w:t>
      </w:r>
      <w:r>
        <w:rPr>
          <w:rFonts w:hint="eastAsia"/>
        </w:rPr>
        <w:t xml:space="preserve"> if </w:t>
      </w:r>
      <w:r w:rsidR="000E186D">
        <w:rPr>
          <w:rFonts w:hint="eastAsia"/>
        </w:rPr>
        <w:t>語句的</w:t>
      </w:r>
      <w:r>
        <w:rPr>
          <w:rFonts w:hint="eastAsia"/>
        </w:rPr>
        <w:t>演算法</w:t>
      </w:r>
      <w:r w:rsidR="000E186D">
        <w:rPr>
          <w:rFonts w:hint="eastAsia"/>
        </w:rPr>
        <w:t>。</w:t>
      </w:r>
    </w:p>
    <w:p w:rsidR="00F126D6" w:rsidRDefault="00F126D6" w:rsidP="00350B47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接續上題，請在</w:t>
      </w:r>
      <w:r w:rsidR="00850036">
        <w:fldChar w:fldCharType="begin"/>
      </w:r>
      <w:r>
        <w:instrText xml:space="preserve"> REF _Ref258762120 \h </w:instrText>
      </w:r>
      <w:r w:rsidR="00850036">
        <w:fldChar w:fldCharType="separate"/>
      </w:r>
      <w:r w:rsidR="00FB3CC2">
        <w:rPr>
          <w:rFonts w:hint="eastAsia"/>
        </w:rPr>
        <w:t>圖</w:t>
      </w:r>
      <w:r w:rsidR="00FB3CC2">
        <w:rPr>
          <w:rFonts w:hint="eastAsia"/>
        </w:rPr>
        <w:t xml:space="preserve"> </w:t>
      </w:r>
      <w:r w:rsidR="00FB3CC2">
        <w:rPr>
          <w:noProof/>
        </w:rPr>
        <w:t>8</w:t>
      </w:r>
      <w:r w:rsidR="00FB3CC2">
        <w:t>.</w:t>
      </w:r>
      <w:r w:rsidR="00FB3CC2">
        <w:rPr>
          <w:noProof/>
        </w:rPr>
        <w:t>13</w:t>
      </w:r>
      <w:r w:rsidR="00850036">
        <w:fldChar w:fldCharType="end"/>
      </w:r>
      <w:r>
        <w:rPr>
          <w:rFonts w:hint="eastAsia"/>
        </w:rPr>
        <w:t>當中加入將</w:t>
      </w:r>
      <w:r>
        <w:rPr>
          <w:rFonts w:hint="eastAsia"/>
        </w:rPr>
        <w:t xml:space="preserve"> if </w:t>
      </w:r>
      <w:r>
        <w:rPr>
          <w:rFonts w:hint="eastAsia"/>
        </w:rPr>
        <w:t>語句轉為中間碼的演算法。</w:t>
      </w:r>
    </w:p>
    <w:p w:rsidR="0011522B" w:rsidRDefault="0011522B" w:rsidP="00350B47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請為</w:t>
      </w:r>
      <w:r w:rsidR="00850036">
        <w:fldChar w:fldCharType="begin"/>
      </w:r>
      <w:r w:rsidR="00F126D6">
        <w:instrText xml:space="preserve"> </w:instrText>
      </w:r>
      <w:r w:rsidR="00F126D6">
        <w:rPr>
          <w:rFonts w:hint="eastAsia"/>
        </w:rPr>
        <w:instrText>REF _Ref258762744 \h</w:instrText>
      </w:r>
      <w:r w:rsidR="00F126D6">
        <w:instrText xml:space="preserve"> </w:instrText>
      </w:r>
      <w:r w:rsidR="00850036">
        <w:fldChar w:fldCharType="separate"/>
      </w:r>
      <w:r w:rsidR="00FB3CC2">
        <w:rPr>
          <w:rFonts w:hint="eastAsia"/>
        </w:rPr>
        <w:t>範例</w:t>
      </w:r>
      <w:r w:rsidR="00FB3CC2">
        <w:rPr>
          <w:rFonts w:hint="eastAsia"/>
        </w:rPr>
        <w:t xml:space="preserve"> </w:t>
      </w:r>
      <w:r w:rsidR="00FB3CC2">
        <w:rPr>
          <w:noProof/>
        </w:rPr>
        <w:t>8</w:t>
      </w:r>
      <w:r w:rsidR="00FB3CC2">
        <w:t>.</w:t>
      </w:r>
      <w:r w:rsidR="00FB3CC2">
        <w:rPr>
          <w:noProof/>
        </w:rPr>
        <w:t>5</w:t>
      </w:r>
      <w:r w:rsidR="00850036">
        <w:fldChar w:fldCharType="end"/>
      </w:r>
      <w:r w:rsidR="00F126D6" w:rsidDel="00F126D6">
        <w:t xml:space="preserve"> </w:t>
      </w:r>
      <w:r>
        <w:rPr>
          <w:rFonts w:hint="eastAsia"/>
        </w:rPr>
        <w:t xml:space="preserve">(b) </w:t>
      </w:r>
      <w:r>
        <w:rPr>
          <w:rFonts w:hint="eastAsia"/>
        </w:rPr>
        <w:t>的無最佳化組合語言，提出一個簡單的最佳化機制，並寫出</w:t>
      </w:r>
      <w:r w:rsidR="00F126D6">
        <w:rPr>
          <w:rFonts w:hint="eastAsia"/>
        </w:rPr>
        <w:t>您</w:t>
      </w:r>
      <w:r>
        <w:rPr>
          <w:rFonts w:hint="eastAsia"/>
        </w:rPr>
        <w:t>的最佳化方法實施後</w:t>
      </w:r>
      <w:r w:rsidR="00F126D6">
        <w:rPr>
          <w:rFonts w:hint="eastAsia"/>
        </w:rPr>
        <w:t>，</w:t>
      </w:r>
      <w:r>
        <w:rPr>
          <w:rFonts w:hint="eastAsia"/>
        </w:rPr>
        <w:t>所產生的組合語言程式碼。</w:t>
      </w:r>
    </w:p>
    <w:p w:rsidR="0067373E" w:rsidRDefault="0067373E" w:rsidP="00350B47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請使用</w:t>
      </w:r>
      <w:r>
        <w:rPr>
          <w:rFonts w:hint="eastAsia"/>
        </w:rPr>
        <w:t xml:space="preserve"> gcc</w:t>
      </w:r>
      <w:r w:rsidR="00337C71">
        <w:rPr>
          <w:rFonts w:hint="eastAsia"/>
        </w:rPr>
        <w:t>的</w:t>
      </w:r>
      <w:r w:rsidR="00337C71">
        <w:rPr>
          <w:rFonts w:hint="eastAsia"/>
        </w:rPr>
        <w:t xml:space="preserve"> </w:t>
      </w:r>
      <w:r w:rsidR="00826478">
        <w:rPr>
          <w:rFonts w:hint="eastAsia"/>
        </w:rPr>
        <w:t>-</w:t>
      </w:r>
      <w:r w:rsidR="00337C71">
        <w:rPr>
          <w:rFonts w:hint="eastAsia"/>
        </w:rPr>
        <w:t xml:space="preserve">O0 </w:t>
      </w:r>
      <w:r w:rsidR="00337C71">
        <w:rPr>
          <w:rFonts w:hint="eastAsia"/>
        </w:rPr>
        <w:t>與</w:t>
      </w:r>
      <w:r w:rsidR="00337C71">
        <w:rPr>
          <w:rFonts w:hint="eastAsia"/>
        </w:rPr>
        <w:t xml:space="preserve"> </w:t>
      </w:r>
      <w:r w:rsidR="00826478">
        <w:rPr>
          <w:rFonts w:hint="eastAsia"/>
        </w:rPr>
        <w:t>-</w:t>
      </w:r>
      <w:r w:rsidR="00337C71">
        <w:rPr>
          <w:rFonts w:hint="eastAsia"/>
        </w:rPr>
        <w:t xml:space="preserve">O3 </w:t>
      </w:r>
      <w:r w:rsidR="00337C71">
        <w:rPr>
          <w:rFonts w:hint="eastAsia"/>
        </w:rPr>
        <w:t>參數，分別已無最佳化與高級最佳化的方式，</w:t>
      </w:r>
      <w:r>
        <w:rPr>
          <w:rFonts w:hint="eastAsia"/>
        </w:rPr>
        <w:t>編譯</w:t>
      </w:r>
      <w:r w:rsidR="00B57E18">
        <w:rPr>
          <w:rFonts w:hint="eastAsia"/>
        </w:rPr>
        <w:t>任意一個</w:t>
      </w:r>
      <w:r w:rsidR="00B57E18">
        <w:rPr>
          <w:rFonts w:hint="eastAsia"/>
        </w:rPr>
        <w:t xml:space="preserve"> C </w:t>
      </w:r>
      <w:r w:rsidR="00B57E18">
        <w:rPr>
          <w:rFonts w:hint="eastAsia"/>
        </w:rPr>
        <w:t>語言程式</w:t>
      </w:r>
      <w:r w:rsidR="00337C71">
        <w:rPr>
          <w:rFonts w:hint="eastAsia"/>
        </w:rPr>
        <w:t>為組合語言</w:t>
      </w:r>
      <w:r>
        <w:rPr>
          <w:rFonts w:hint="eastAsia"/>
        </w:rPr>
        <w:t>，並觀察其編譯後的組合語言</w:t>
      </w:r>
      <w:r w:rsidR="00B57E18">
        <w:rPr>
          <w:rFonts w:hint="eastAsia"/>
        </w:rPr>
        <w:t>，指出最佳</w:t>
      </w:r>
      <w:r w:rsidR="00B57E18">
        <w:rPr>
          <w:rFonts w:hint="eastAsia"/>
        </w:rPr>
        <w:lastRenderedPageBreak/>
        <w:t>化後哪些指令被省略了</w:t>
      </w:r>
      <w:r>
        <w:rPr>
          <w:rFonts w:hint="eastAsia"/>
        </w:rPr>
        <w:t>。</w:t>
      </w:r>
    </w:p>
    <w:bookmarkEnd w:id="3"/>
    <w:bookmarkEnd w:id="4"/>
    <w:bookmarkEnd w:id="5"/>
    <w:p w:rsidR="00635A0B" w:rsidRDefault="00635A0B" w:rsidP="00635A0B"/>
    <w:sectPr w:rsidR="00635A0B" w:rsidSect="007A7C35">
      <w:footerReference w:type="default" r:id="rId8"/>
      <w:pgSz w:w="11906" w:h="16838"/>
      <w:pgMar w:top="1440" w:right="1800" w:bottom="1440" w:left="1800" w:header="851" w:footer="992" w:gutter="0"/>
      <w:pgNumType w:start="1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5754C" w:rsidRDefault="0065754C" w:rsidP="00131352">
      <w:r>
        <w:separator/>
      </w:r>
    </w:p>
  </w:endnote>
  <w:endnote w:type="continuationSeparator" w:id="0">
    <w:p w:rsidR="0065754C" w:rsidRDefault="0065754C" w:rsidP="0013135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細明體">
    <w:altName w:val="MingLiU"/>
    <w:panose1 w:val="02020309000000000000"/>
    <w:charset w:val="88"/>
    <w:family w:val="modern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Hei">
    <w:altName w:val="黑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-webkit-sans-serif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7A50" w:rsidRDefault="00850036">
    <w:pPr>
      <w:pStyle w:val="af0"/>
      <w:jc w:val="center"/>
    </w:pPr>
    <w:fldSimple w:instr=" PAGE   \* MERGEFORMAT ">
      <w:r w:rsidR="000E15F6" w:rsidRPr="000E15F6">
        <w:rPr>
          <w:noProof/>
          <w:lang w:val="zh-TW"/>
        </w:rPr>
        <w:t>15</w:t>
      </w:r>
    </w:fldSimple>
  </w:p>
  <w:p w:rsidR="004B7A50" w:rsidRDefault="004B7A50">
    <w:pPr>
      <w:pStyle w:val="af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5754C" w:rsidRDefault="0065754C" w:rsidP="00131352">
      <w:r>
        <w:separator/>
      </w:r>
    </w:p>
  </w:footnote>
  <w:footnote w:type="continuationSeparator" w:id="0">
    <w:p w:rsidR="0065754C" w:rsidRDefault="0065754C" w:rsidP="00131352">
      <w:r>
        <w:continuationSeparator/>
      </w:r>
    </w:p>
  </w:footnote>
  <w:footnote w:id="1">
    <w:p w:rsidR="00261539" w:rsidRDefault="00261539">
      <w:pPr>
        <w:pStyle w:val="afd"/>
      </w:pPr>
      <w:r>
        <w:rPr>
          <w:rStyle w:val="aff"/>
        </w:rPr>
        <w:footnoteRef/>
      </w:r>
      <w:r>
        <w:t xml:space="preserve"> </w:t>
      </w:r>
      <w:r>
        <w:rPr>
          <w:rFonts w:hint="eastAsia"/>
        </w:rPr>
        <w:t>所謂的識別字就是像變數名稱、函數名稱、標記名稱等，利用文字型的名稱代表某個程式中的物體，即是本文中所說的識別字。</w:t>
      </w:r>
    </w:p>
  </w:footnote>
  <w:footnote w:id="2">
    <w:p w:rsidR="00C227F0" w:rsidRPr="00090A97" w:rsidRDefault="00C227F0" w:rsidP="00C227F0">
      <w:pPr>
        <w:pStyle w:val="afd"/>
      </w:pPr>
      <w:r>
        <w:rPr>
          <w:rStyle w:val="aff"/>
        </w:rPr>
        <w:footnoteRef/>
      </w:r>
      <w:r>
        <w:t xml:space="preserve"> </w:t>
      </w:r>
      <w:r>
        <w:rPr>
          <w:rFonts w:hint="eastAsia"/>
        </w:rPr>
        <w:t>函數</w:t>
      </w:r>
      <w:r>
        <w:rPr>
          <w:rFonts w:hint="eastAsia"/>
        </w:rPr>
        <w:t xml:space="preserve">nextToken(file, c) </w:t>
      </w:r>
      <w:r>
        <w:rPr>
          <w:rFonts w:hint="eastAsia"/>
        </w:rPr>
        <w:t>當中的</w:t>
      </w:r>
      <w:r>
        <w:rPr>
          <w:rFonts w:hint="eastAsia"/>
        </w:rPr>
        <w:t xml:space="preserve"> c </w:t>
      </w:r>
      <w:r>
        <w:rPr>
          <w:rFonts w:hint="eastAsia"/>
        </w:rPr>
        <w:t>參數，代表上一次所取得的字元，這是因為掃描器往往會在掃過頭之後才會知道不應該再讀取了。舉例而言，當我們從</w:t>
      </w:r>
      <w:r>
        <w:rPr>
          <w:rFonts w:hint="eastAsia"/>
        </w:rPr>
        <w:t xml:space="preserve">32+x </w:t>
      </w:r>
      <w:r>
        <w:rPr>
          <w:rFonts w:hint="eastAsia"/>
        </w:rPr>
        <w:t>這個字串想要掃描一個整數時，一定會掃到</w:t>
      </w:r>
      <w:r>
        <w:rPr>
          <w:rFonts w:hint="eastAsia"/>
        </w:rPr>
        <w:t xml:space="preserve"> + </w:t>
      </w:r>
      <w:r>
        <w:rPr>
          <w:rFonts w:hint="eastAsia"/>
        </w:rPr>
        <w:t>號後，才知道原來整數已經結束了，因此需要用</w:t>
      </w:r>
      <w:r>
        <w:rPr>
          <w:rFonts w:hint="eastAsia"/>
        </w:rPr>
        <w:t xml:space="preserve"> c </w:t>
      </w:r>
      <w:r>
        <w:rPr>
          <w:rFonts w:hint="eastAsia"/>
        </w:rPr>
        <w:t>參數以儲存上次多掃到的那個字元。</w:t>
      </w:r>
    </w:p>
  </w:footnote>
  <w:footnote w:id="3">
    <w:p w:rsidR="00D03F1A" w:rsidRPr="00D03F1A" w:rsidRDefault="00D03F1A">
      <w:pPr>
        <w:pStyle w:val="afd"/>
      </w:pPr>
      <w:r>
        <w:rPr>
          <w:rStyle w:val="aff"/>
        </w:rPr>
        <w:footnoteRef/>
      </w:r>
      <w:r>
        <w:t xml:space="preserve"> </w:t>
      </w:r>
      <w:r>
        <w:rPr>
          <w:rFonts w:hint="eastAsia"/>
        </w:rPr>
        <w:t>當</w:t>
      </w:r>
      <w:r>
        <w:rPr>
          <w:rFonts w:hint="eastAsia"/>
        </w:rPr>
        <w:t xml:space="preserve"> popNode(</w:t>
      </w:r>
      <w:r w:rsidRPr="00863D87">
        <w:t>"</w:t>
      </w:r>
      <w:r>
        <w:rPr>
          <w:rFonts w:hint="eastAsia"/>
        </w:rPr>
        <w:t>PROG</w:t>
      </w:r>
      <w:r w:rsidRPr="00863D87">
        <w:t>"</w:t>
      </w:r>
      <w:r>
        <w:rPr>
          <w:rFonts w:hint="eastAsia"/>
        </w:rPr>
        <w:t xml:space="preserve">) </w:t>
      </w:r>
      <w:r>
        <w:rPr>
          <w:rFonts w:hint="eastAsia"/>
        </w:rPr>
        <w:t>執行之前，堆疊中尚有一個</w:t>
      </w:r>
      <w:r>
        <w:rPr>
          <w:rFonts w:hint="eastAsia"/>
        </w:rPr>
        <w:t>PROG</w:t>
      </w:r>
      <w:r>
        <w:rPr>
          <w:rFonts w:hint="eastAsia"/>
        </w:rPr>
        <w:t>節點，因為</w:t>
      </w:r>
      <w:r>
        <w:rPr>
          <w:rFonts w:hint="eastAsia"/>
        </w:rPr>
        <w:t xml:space="preserve"> parseBaseList() </w:t>
      </w:r>
      <w:r>
        <w:rPr>
          <w:rFonts w:hint="eastAsia"/>
        </w:rPr>
        <w:t>函數只會將</w:t>
      </w:r>
      <w:r>
        <w:rPr>
          <w:rFonts w:hint="eastAsia"/>
        </w:rPr>
        <w:t xml:space="preserve"> BaseList </w:t>
      </w:r>
      <w:r>
        <w:rPr>
          <w:rFonts w:hint="eastAsia"/>
        </w:rPr>
        <w:t>標記取出就跳回了，因此必須</w:t>
      </w:r>
      <w:r w:rsidR="00BF2FAA">
        <w:rPr>
          <w:rFonts w:hint="eastAsia"/>
        </w:rPr>
        <w:t>再</w:t>
      </w:r>
      <w:r>
        <w:rPr>
          <w:rFonts w:hint="eastAsia"/>
        </w:rPr>
        <w:t>取出</w:t>
      </w:r>
      <w:r>
        <w:rPr>
          <w:rFonts w:hint="eastAsia"/>
        </w:rPr>
        <w:t xml:space="preserve"> PROG </w:t>
      </w:r>
      <w:r>
        <w:rPr>
          <w:rFonts w:hint="eastAsia"/>
        </w:rPr>
        <w:t>節點之後，</w:t>
      </w:r>
      <w:r w:rsidR="00BF2FAA">
        <w:rPr>
          <w:rFonts w:hint="eastAsia"/>
        </w:rPr>
        <w:t>堆疊才會清空。</w:t>
      </w:r>
    </w:p>
  </w:footnote>
  <w:footnote w:id="4">
    <w:p w:rsidR="00655A55" w:rsidRPr="001D5423" w:rsidRDefault="00655A55" w:rsidP="00655A55">
      <w:pPr>
        <w:pStyle w:val="afd"/>
      </w:pPr>
      <w:r>
        <w:rPr>
          <w:rStyle w:val="aff"/>
        </w:rPr>
        <w:footnoteRef/>
      </w:r>
      <w:r>
        <w:t xml:space="preserve"> </w:t>
      </w:r>
      <w:r>
        <w:rPr>
          <w:rFonts w:hint="eastAsia"/>
        </w:rPr>
        <w:t>在組合語言當中，到底應採用前置式或後置式語法，並沒有特別的理由，像是</w:t>
      </w:r>
      <w:r>
        <w:rPr>
          <w:rFonts w:hint="eastAsia"/>
        </w:rPr>
        <w:t xml:space="preserve"> GNU </w:t>
      </w:r>
      <w:r>
        <w:rPr>
          <w:rFonts w:hint="eastAsia"/>
        </w:rPr>
        <w:t>的組合語言就採用後置式，而微軟的組合語言則採用前置式。其實，只要能夠前後一致，不要讓程式設計師無所適從就可以了。在中間碼的表示上，由於大多數人習慣採用後置式，因此我們也採用後置式的寫法，以便與此習慣一致。</w:t>
      </w:r>
    </w:p>
  </w:footnote>
  <w:footnote w:id="5">
    <w:p w:rsidR="0077380C" w:rsidRPr="00666BF0" w:rsidRDefault="0077380C" w:rsidP="0077380C">
      <w:pPr>
        <w:pStyle w:val="afd"/>
      </w:pPr>
      <w:r>
        <w:rPr>
          <w:rStyle w:val="aff"/>
        </w:rPr>
        <w:footnoteRef/>
      </w:r>
      <w:r>
        <w:t xml:space="preserve"> </w:t>
      </w:r>
      <w:r w:rsidRPr="00666BF0">
        <w:t>RTL Representation</w:t>
      </w:r>
      <w:r>
        <w:rPr>
          <w:rFonts w:hint="eastAsia"/>
        </w:rPr>
        <w:t xml:space="preserve">, </w:t>
      </w:r>
      <w:hyperlink r:id="rId1" w:history="1">
        <w:r w:rsidRPr="000F779C">
          <w:rPr>
            <w:rStyle w:val="a4"/>
          </w:rPr>
          <w:t>http://gcc.gnu.org/onlinedocs/gccint/RTL.html</w:t>
        </w:r>
      </w:hyperlink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051AEC"/>
    <w:multiLevelType w:val="hybridMultilevel"/>
    <w:tmpl w:val="E85830E8"/>
    <w:lvl w:ilvl="0" w:tplc="B0A08E2E">
      <w:start w:val="8"/>
      <w:numFmt w:val="decimal"/>
      <w:lvlText w:val="第%1章"/>
      <w:lvlJc w:val="left"/>
      <w:pPr>
        <w:ind w:left="2175" w:hanging="1695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>
    <w:nsid w:val="10AD6E2D"/>
    <w:multiLevelType w:val="hybridMultilevel"/>
    <w:tmpl w:val="C09CD0A2"/>
    <w:lvl w:ilvl="0" w:tplc="DE8642FA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1B437F03"/>
    <w:multiLevelType w:val="hybridMultilevel"/>
    <w:tmpl w:val="A6629F78"/>
    <w:lvl w:ilvl="0" w:tplc="075CC43C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1CE40DA8"/>
    <w:multiLevelType w:val="hybridMultilevel"/>
    <w:tmpl w:val="6A5EF7E8"/>
    <w:lvl w:ilvl="0" w:tplc="653654CC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1EBE0EED"/>
    <w:multiLevelType w:val="multilevel"/>
    <w:tmpl w:val="7BF04414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>
    <w:nsid w:val="2ADF6674"/>
    <w:multiLevelType w:val="hybridMultilevel"/>
    <w:tmpl w:val="514AF24A"/>
    <w:lvl w:ilvl="0" w:tplc="4412D202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337372B6"/>
    <w:multiLevelType w:val="multilevel"/>
    <w:tmpl w:val="24BCAF0E"/>
    <w:lvl w:ilvl="0">
      <w:start w:val="8"/>
      <w:numFmt w:val="decimal"/>
      <w:lvlText w:val="%1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hint="default"/>
      </w:rPr>
    </w:lvl>
  </w:abstractNum>
  <w:abstractNum w:abstractNumId="7">
    <w:nsid w:val="5AA656B3"/>
    <w:multiLevelType w:val="hybridMultilevel"/>
    <w:tmpl w:val="5134ACF6"/>
    <w:lvl w:ilvl="0" w:tplc="4DAAF68E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7890037E"/>
    <w:multiLevelType w:val="hybridMultilevel"/>
    <w:tmpl w:val="5134ACF6"/>
    <w:lvl w:ilvl="0" w:tplc="4DAAF68E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5"/>
  </w:num>
  <w:num w:numId="3">
    <w:abstractNumId w:val="8"/>
  </w:num>
  <w:num w:numId="4">
    <w:abstractNumId w:val="4"/>
  </w:num>
  <w:num w:numId="5">
    <w:abstractNumId w:val="6"/>
  </w:num>
  <w:num w:numId="6">
    <w:abstractNumId w:val="2"/>
  </w:num>
  <w:num w:numId="7">
    <w:abstractNumId w:val="3"/>
  </w:num>
  <w:num w:numId="8">
    <w:abstractNumId w:val="1"/>
  </w:num>
  <w:num w:numId="9">
    <w:abstractNumId w:val="7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hideSpellingErrors/>
  <w:trackRevisions/>
  <w:defaultTabStop w:val="480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F73F0"/>
    <w:rsid w:val="00000515"/>
    <w:rsid w:val="000005ED"/>
    <w:rsid w:val="00001CC6"/>
    <w:rsid w:val="00004C6F"/>
    <w:rsid w:val="00007D2C"/>
    <w:rsid w:val="000105C4"/>
    <w:rsid w:val="00011000"/>
    <w:rsid w:val="00011217"/>
    <w:rsid w:val="000131EC"/>
    <w:rsid w:val="0001381A"/>
    <w:rsid w:val="000153BA"/>
    <w:rsid w:val="000163A8"/>
    <w:rsid w:val="000177B4"/>
    <w:rsid w:val="0002156A"/>
    <w:rsid w:val="0002278B"/>
    <w:rsid w:val="00023006"/>
    <w:rsid w:val="000235DA"/>
    <w:rsid w:val="00023D13"/>
    <w:rsid w:val="000242DA"/>
    <w:rsid w:val="00024C3C"/>
    <w:rsid w:val="0002501B"/>
    <w:rsid w:val="00025CC4"/>
    <w:rsid w:val="000261E1"/>
    <w:rsid w:val="00026434"/>
    <w:rsid w:val="00026584"/>
    <w:rsid w:val="0002702A"/>
    <w:rsid w:val="00030FF3"/>
    <w:rsid w:val="00031B3E"/>
    <w:rsid w:val="000320DC"/>
    <w:rsid w:val="00033F73"/>
    <w:rsid w:val="000341B6"/>
    <w:rsid w:val="00035771"/>
    <w:rsid w:val="00037D9D"/>
    <w:rsid w:val="00040120"/>
    <w:rsid w:val="00041CE7"/>
    <w:rsid w:val="0004223E"/>
    <w:rsid w:val="00042667"/>
    <w:rsid w:val="00043229"/>
    <w:rsid w:val="000434A0"/>
    <w:rsid w:val="000434F9"/>
    <w:rsid w:val="00043707"/>
    <w:rsid w:val="00044A8B"/>
    <w:rsid w:val="00045ED8"/>
    <w:rsid w:val="00045EDF"/>
    <w:rsid w:val="0005117B"/>
    <w:rsid w:val="00051C4B"/>
    <w:rsid w:val="00051EA3"/>
    <w:rsid w:val="00052223"/>
    <w:rsid w:val="00053EE4"/>
    <w:rsid w:val="00055707"/>
    <w:rsid w:val="00056B09"/>
    <w:rsid w:val="000572E0"/>
    <w:rsid w:val="0005749D"/>
    <w:rsid w:val="000604FE"/>
    <w:rsid w:val="0006082A"/>
    <w:rsid w:val="00060C16"/>
    <w:rsid w:val="000615FE"/>
    <w:rsid w:val="000617E1"/>
    <w:rsid w:val="0006215C"/>
    <w:rsid w:val="00062306"/>
    <w:rsid w:val="00062E32"/>
    <w:rsid w:val="00063B5D"/>
    <w:rsid w:val="000642D4"/>
    <w:rsid w:val="00064EE0"/>
    <w:rsid w:val="00065B13"/>
    <w:rsid w:val="000664AA"/>
    <w:rsid w:val="000669D1"/>
    <w:rsid w:val="00066C3B"/>
    <w:rsid w:val="00067200"/>
    <w:rsid w:val="00070725"/>
    <w:rsid w:val="00070CAF"/>
    <w:rsid w:val="00071D64"/>
    <w:rsid w:val="00072725"/>
    <w:rsid w:val="00072A1F"/>
    <w:rsid w:val="00072C39"/>
    <w:rsid w:val="00073E33"/>
    <w:rsid w:val="000752A6"/>
    <w:rsid w:val="000800CC"/>
    <w:rsid w:val="00080604"/>
    <w:rsid w:val="00087379"/>
    <w:rsid w:val="00087D95"/>
    <w:rsid w:val="0009042F"/>
    <w:rsid w:val="00090A79"/>
    <w:rsid w:val="00090A97"/>
    <w:rsid w:val="00091E90"/>
    <w:rsid w:val="00092813"/>
    <w:rsid w:val="00093549"/>
    <w:rsid w:val="00095F84"/>
    <w:rsid w:val="00095FAA"/>
    <w:rsid w:val="0009630A"/>
    <w:rsid w:val="000969A0"/>
    <w:rsid w:val="00097544"/>
    <w:rsid w:val="000A12FD"/>
    <w:rsid w:val="000A46AE"/>
    <w:rsid w:val="000A4A67"/>
    <w:rsid w:val="000A4CA1"/>
    <w:rsid w:val="000A50FB"/>
    <w:rsid w:val="000A57D4"/>
    <w:rsid w:val="000A6014"/>
    <w:rsid w:val="000A7121"/>
    <w:rsid w:val="000A7E90"/>
    <w:rsid w:val="000B1C61"/>
    <w:rsid w:val="000B35FA"/>
    <w:rsid w:val="000B3C81"/>
    <w:rsid w:val="000B4384"/>
    <w:rsid w:val="000B5D98"/>
    <w:rsid w:val="000B7082"/>
    <w:rsid w:val="000C066D"/>
    <w:rsid w:val="000C08CB"/>
    <w:rsid w:val="000C0DB0"/>
    <w:rsid w:val="000C1515"/>
    <w:rsid w:val="000C1A63"/>
    <w:rsid w:val="000C327D"/>
    <w:rsid w:val="000C4320"/>
    <w:rsid w:val="000C444E"/>
    <w:rsid w:val="000C710E"/>
    <w:rsid w:val="000D33E2"/>
    <w:rsid w:val="000D3CB6"/>
    <w:rsid w:val="000D3E7C"/>
    <w:rsid w:val="000D69E8"/>
    <w:rsid w:val="000D7997"/>
    <w:rsid w:val="000E0162"/>
    <w:rsid w:val="000E12A1"/>
    <w:rsid w:val="000E15F6"/>
    <w:rsid w:val="000E186D"/>
    <w:rsid w:val="000E1915"/>
    <w:rsid w:val="000E1CF4"/>
    <w:rsid w:val="000E241E"/>
    <w:rsid w:val="000E2CB8"/>
    <w:rsid w:val="000E3706"/>
    <w:rsid w:val="000E3759"/>
    <w:rsid w:val="000E4317"/>
    <w:rsid w:val="000F0092"/>
    <w:rsid w:val="000F074B"/>
    <w:rsid w:val="000F1925"/>
    <w:rsid w:val="000F3628"/>
    <w:rsid w:val="000F4BD6"/>
    <w:rsid w:val="000F51FC"/>
    <w:rsid w:val="00102465"/>
    <w:rsid w:val="00105C9E"/>
    <w:rsid w:val="00106100"/>
    <w:rsid w:val="00110658"/>
    <w:rsid w:val="001107E8"/>
    <w:rsid w:val="00111300"/>
    <w:rsid w:val="00111358"/>
    <w:rsid w:val="001115EB"/>
    <w:rsid w:val="00112106"/>
    <w:rsid w:val="0011522B"/>
    <w:rsid w:val="00115DEE"/>
    <w:rsid w:val="00116F43"/>
    <w:rsid w:val="001227CC"/>
    <w:rsid w:val="00122D6A"/>
    <w:rsid w:val="00122DC2"/>
    <w:rsid w:val="00123589"/>
    <w:rsid w:val="0012453B"/>
    <w:rsid w:val="00124584"/>
    <w:rsid w:val="0012496D"/>
    <w:rsid w:val="00125AE7"/>
    <w:rsid w:val="00125C3A"/>
    <w:rsid w:val="0012634A"/>
    <w:rsid w:val="00127733"/>
    <w:rsid w:val="00127CD0"/>
    <w:rsid w:val="00127FEF"/>
    <w:rsid w:val="0013134C"/>
    <w:rsid w:val="00131352"/>
    <w:rsid w:val="00131AAB"/>
    <w:rsid w:val="00132027"/>
    <w:rsid w:val="00132625"/>
    <w:rsid w:val="00135E97"/>
    <w:rsid w:val="0013686B"/>
    <w:rsid w:val="00136F1C"/>
    <w:rsid w:val="00141491"/>
    <w:rsid w:val="0014155A"/>
    <w:rsid w:val="00141FB0"/>
    <w:rsid w:val="00142162"/>
    <w:rsid w:val="001421F1"/>
    <w:rsid w:val="001435CD"/>
    <w:rsid w:val="00143777"/>
    <w:rsid w:val="00144B9A"/>
    <w:rsid w:val="00147BD3"/>
    <w:rsid w:val="001500F9"/>
    <w:rsid w:val="00151371"/>
    <w:rsid w:val="0015181D"/>
    <w:rsid w:val="001520C6"/>
    <w:rsid w:val="00154B9C"/>
    <w:rsid w:val="00154DC8"/>
    <w:rsid w:val="00155351"/>
    <w:rsid w:val="0015713F"/>
    <w:rsid w:val="00157806"/>
    <w:rsid w:val="001608FE"/>
    <w:rsid w:val="00163EBB"/>
    <w:rsid w:val="001651DD"/>
    <w:rsid w:val="0017162D"/>
    <w:rsid w:val="00171B8A"/>
    <w:rsid w:val="00171C27"/>
    <w:rsid w:val="001737F0"/>
    <w:rsid w:val="0017424D"/>
    <w:rsid w:val="00174DB3"/>
    <w:rsid w:val="0017651C"/>
    <w:rsid w:val="00176BF3"/>
    <w:rsid w:val="001807C1"/>
    <w:rsid w:val="0018082E"/>
    <w:rsid w:val="001826F8"/>
    <w:rsid w:val="00182899"/>
    <w:rsid w:val="00183A68"/>
    <w:rsid w:val="00185B22"/>
    <w:rsid w:val="00185B86"/>
    <w:rsid w:val="00186DE1"/>
    <w:rsid w:val="00191D19"/>
    <w:rsid w:val="00192458"/>
    <w:rsid w:val="00192D43"/>
    <w:rsid w:val="00194B20"/>
    <w:rsid w:val="00194DD7"/>
    <w:rsid w:val="00197528"/>
    <w:rsid w:val="001A1108"/>
    <w:rsid w:val="001A33C7"/>
    <w:rsid w:val="001A491F"/>
    <w:rsid w:val="001A64BF"/>
    <w:rsid w:val="001A76CD"/>
    <w:rsid w:val="001B0D5D"/>
    <w:rsid w:val="001B14F9"/>
    <w:rsid w:val="001B17BB"/>
    <w:rsid w:val="001B224E"/>
    <w:rsid w:val="001B2D9B"/>
    <w:rsid w:val="001B3F0E"/>
    <w:rsid w:val="001B56BA"/>
    <w:rsid w:val="001B6106"/>
    <w:rsid w:val="001B7596"/>
    <w:rsid w:val="001B79DB"/>
    <w:rsid w:val="001C121F"/>
    <w:rsid w:val="001C2178"/>
    <w:rsid w:val="001C22A4"/>
    <w:rsid w:val="001C33D4"/>
    <w:rsid w:val="001C3DC2"/>
    <w:rsid w:val="001C4371"/>
    <w:rsid w:val="001C536A"/>
    <w:rsid w:val="001C579E"/>
    <w:rsid w:val="001D2DAC"/>
    <w:rsid w:val="001D3A65"/>
    <w:rsid w:val="001D44AA"/>
    <w:rsid w:val="001D53D5"/>
    <w:rsid w:val="001D5423"/>
    <w:rsid w:val="001D634E"/>
    <w:rsid w:val="001D691A"/>
    <w:rsid w:val="001D77C5"/>
    <w:rsid w:val="001E34A6"/>
    <w:rsid w:val="001E4503"/>
    <w:rsid w:val="001E4973"/>
    <w:rsid w:val="001E4BA1"/>
    <w:rsid w:val="001E50EA"/>
    <w:rsid w:val="001E5254"/>
    <w:rsid w:val="001E575D"/>
    <w:rsid w:val="001E598C"/>
    <w:rsid w:val="001E78D2"/>
    <w:rsid w:val="001E7F08"/>
    <w:rsid w:val="001F03D9"/>
    <w:rsid w:val="001F0882"/>
    <w:rsid w:val="001F0CEB"/>
    <w:rsid w:val="001F15D3"/>
    <w:rsid w:val="001F1F79"/>
    <w:rsid w:val="001F30A1"/>
    <w:rsid w:val="001F30A4"/>
    <w:rsid w:val="001F446C"/>
    <w:rsid w:val="001F47C6"/>
    <w:rsid w:val="001F48C7"/>
    <w:rsid w:val="001F49F7"/>
    <w:rsid w:val="001F589F"/>
    <w:rsid w:val="001F61B5"/>
    <w:rsid w:val="001F7338"/>
    <w:rsid w:val="001F7CEC"/>
    <w:rsid w:val="0020014C"/>
    <w:rsid w:val="00201A99"/>
    <w:rsid w:val="00201C21"/>
    <w:rsid w:val="00204A84"/>
    <w:rsid w:val="002053DA"/>
    <w:rsid w:val="002057CC"/>
    <w:rsid w:val="00205A27"/>
    <w:rsid w:val="002064F6"/>
    <w:rsid w:val="00206D8D"/>
    <w:rsid w:val="00206DAF"/>
    <w:rsid w:val="00206DE4"/>
    <w:rsid w:val="00207046"/>
    <w:rsid w:val="002104F2"/>
    <w:rsid w:val="00210FC8"/>
    <w:rsid w:val="002112A7"/>
    <w:rsid w:val="00211CA4"/>
    <w:rsid w:val="00214B08"/>
    <w:rsid w:val="00215298"/>
    <w:rsid w:val="002164A0"/>
    <w:rsid w:val="002179C8"/>
    <w:rsid w:val="00220092"/>
    <w:rsid w:val="00221317"/>
    <w:rsid w:val="0022311E"/>
    <w:rsid w:val="002234C6"/>
    <w:rsid w:val="00223515"/>
    <w:rsid w:val="00224C27"/>
    <w:rsid w:val="002255EC"/>
    <w:rsid w:val="00225B12"/>
    <w:rsid w:val="00226590"/>
    <w:rsid w:val="00226C27"/>
    <w:rsid w:val="00227533"/>
    <w:rsid w:val="002316F4"/>
    <w:rsid w:val="00232092"/>
    <w:rsid w:val="00232D8F"/>
    <w:rsid w:val="00233260"/>
    <w:rsid w:val="002332E4"/>
    <w:rsid w:val="00233FCA"/>
    <w:rsid w:val="002343F7"/>
    <w:rsid w:val="002353BB"/>
    <w:rsid w:val="0023684F"/>
    <w:rsid w:val="0023792B"/>
    <w:rsid w:val="00240AF4"/>
    <w:rsid w:val="002417CD"/>
    <w:rsid w:val="0024195F"/>
    <w:rsid w:val="00242527"/>
    <w:rsid w:val="002438AD"/>
    <w:rsid w:val="00244AAB"/>
    <w:rsid w:val="00245143"/>
    <w:rsid w:val="002463E6"/>
    <w:rsid w:val="00247121"/>
    <w:rsid w:val="002473AE"/>
    <w:rsid w:val="002478A4"/>
    <w:rsid w:val="002478FC"/>
    <w:rsid w:val="00247D1D"/>
    <w:rsid w:val="00250150"/>
    <w:rsid w:val="00250B08"/>
    <w:rsid w:val="00251617"/>
    <w:rsid w:val="0025378F"/>
    <w:rsid w:val="00253C96"/>
    <w:rsid w:val="002547F7"/>
    <w:rsid w:val="00255E51"/>
    <w:rsid w:val="002606AE"/>
    <w:rsid w:val="00261539"/>
    <w:rsid w:val="00263AFA"/>
    <w:rsid w:val="00263EBD"/>
    <w:rsid w:val="00264A5B"/>
    <w:rsid w:val="00264BE0"/>
    <w:rsid w:val="00265CF7"/>
    <w:rsid w:val="00266004"/>
    <w:rsid w:val="00266690"/>
    <w:rsid w:val="00266F16"/>
    <w:rsid w:val="00266F43"/>
    <w:rsid w:val="0026732B"/>
    <w:rsid w:val="002675FD"/>
    <w:rsid w:val="00267EB5"/>
    <w:rsid w:val="0027070F"/>
    <w:rsid w:val="002716A7"/>
    <w:rsid w:val="00272650"/>
    <w:rsid w:val="00273002"/>
    <w:rsid w:val="002750AD"/>
    <w:rsid w:val="0027620B"/>
    <w:rsid w:val="00281427"/>
    <w:rsid w:val="00281F3D"/>
    <w:rsid w:val="00284E1A"/>
    <w:rsid w:val="00284E24"/>
    <w:rsid w:val="002860ED"/>
    <w:rsid w:val="002863CB"/>
    <w:rsid w:val="002879E9"/>
    <w:rsid w:val="00290E4D"/>
    <w:rsid w:val="00294AF3"/>
    <w:rsid w:val="00297A8F"/>
    <w:rsid w:val="002A182D"/>
    <w:rsid w:val="002A2D37"/>
    <w:rsid w:val="002A3125"/>
    <w:rsid w:val="002A3FB6"/>
    <w:rsid w:val="002A46F0"/>
    <w:rsid w:val="002A4AC2"/>
    <w:rsid w:val="002A63DC"/>
    <w:rsid w:val="002A64F9"/>
    <w:rsid w:val="002A6A18"/>
    <w:rsid w:val="002A6F64"/>
    <w:rsid w:val="002B0485"/>
    <w:rsid w:val="002B0E28"/>
    <w:rsid w:val="002B1C54"/>
    <w:rsid w:val="002B2856"/>
    <w:rsid w:val="002B3371"/>
    <w:rsid w:val="002B39E5"/>
    <w:rsid w:val="002B4F07"/>
    <w:rsid w:val="002B56E3"/>
    <w:rsid w:val="002B6F56"/>
    <w:rsid w:val="002B764F"/>
    <w:rsid w:val="002C05D0"/>
    <w:rsid w:val="002C14C0"/>
    <w:rsid w:val="002C1B1C"/>
    <w:rsid w:val="002C2E0A"/>
    <w:rsid w:val="002C304C"/>
    <w:rsid w:val="002C4619"/>
    <w:rsid w:val="002C55AB"/>
    <w:rsid w:val="002C5876"/>
    <w:rsid w:val="002C615D"/>
    <w:rsid w:val="002D0A4D"/>
    <w:rsid w:val="002D29AD"/>
    <w:rsid w:val="002D37D5"/>
    <w:rsid w:val="002D3E52"/>
    <w:rsid w:val="002D3F5B"/>
    <w:rsid w:val="002D551F"/>
    <w:rsid w:val="002D5928"/>
    <w:rsid w:val="002D5AFE"/>
    <w:rsid w:val="002D5C9A"/>
    <w:rsid w:val="002D5D16"/>
    <w:rsid w:val="002D5FB5"/>
    <w:rsid w:val="002D636A"/>
    <w:rsid w:val="002D6523"/>
    <w:rsid w:val="002D6836"/>
    <w:rsid w:val="002D6C08"/>
    <w:rsid w:val="002D74C7"/>
    <w:rsid w:val="002E0927"/>
    <w:rsid w:val="002E099C"/>
    <w:rsid w:val="002E264B"/>
    <w:rsid w:val="002E31D4"/>
    <w:rsid w:val="002E5236"/>
    <w:rsid w:val="002E5EB5"/>
    <w:rsid w:val="002E5FD5"/>
    <w:rsid w:val="002E7CB3"/>
    <w:rsid w:val="002F00EF"/>
    <w:rsid w:val="002F1A97"/>
    <w:rsid w:val="002F1BE7"/>
    <w:rsid w:val="002F226E"/>
    <w:rsid w:val="002F2B3B"/>
    <w:rsid w:val="002F37E0"/>
    <w:rsid w:val="002F65D4"/>
    <w:rsid w:val="002F7229"/>
    <w:rsid w:val="00300251"/>
    <w:rsid w:val="00301249"/>
    <w:rsid w:val="0030129D"/>
    <w:rsid w:val="00301B13"/>
    <w:rsid w:val="003025F3"/>
    <w:rsid w:val="00302DE8"/>
    <w:rsid w:val="00302F57"/>
    <w:rsid w:val="00303A30"/>
    <w:rsid w:val="00303F19"/>
    <w:rsid w:val="00304493"/>
    <w:rsid w:val="003047D9"/>
    <w:rsid w:val="003048FA"/>
    <w:rsid w:val="003053A4"/>
    <w:rsid w:val="00305512"/>
    <w:rsid w:val="00305567"/>
    <w:rsid w:val="00305D85"/>
    <w:rsid w:val="003068D6"/>
    <w:rsid w:val="00307CA4"/>
    <w:rsid w:val="00312820"/>
    <w:rsid w:val="00312AA2"/>
    <w:rsid w:val="00312F39"/>
    <w:rsid w:val="00313EE5"/>
    <w:rsid w:val="003148BA"/>
    <w:rsid w:val="0031648C"/>
    <w:rsid w:val="00316CB2"/>
    <w:rsid w:val="003215D5"/>
    <w:rsid w:val="00321C18"/>
    <w:rsid w:val="00322CCD"/>
    <w:rsid w:val="003245AC"/>
    <w:rsid w:val="00325C31"/>
    <w:rsid w:val="00327145"/>
    <w:rsid w:val="0033006E"/>
    <w:rsid w:val="00330E6D"/>
    <w:rsid w:val="00331894"/>
    <w:rsid w:val="00331966"/>
    <w:rsid w:val="00331AAB"/>
    <w:rsid w:val="00332062"/>
    <w:rsid w:val="00332A2B"/>
    <w:rsid w:val="00333055"/>
    <w:rsid w:val="003337E9"/>
    <w:rsid w:val="003340F7"/>
    <w:rsid w:val="0033524D"/>
    <w:rsid w:val="003360D4"/>
    <w:rsid w:val="00337A26"/>
    <w:rsid w:val="00337C71"/>
    <w:rsid w:val="00340461"/>
    <w:rsid w:val="00340B5F"/>
    <w:rsid w:val="003432EB"/>
    <w:rsid w:val="00343A76"/>
    <w:rsid w:val="00343CB5"/>
    <w:rsid w:val="00344499"/>
    <w:rsid w:val="003446F8"/>
    <w:rsid w:val="00345415"/>
    <w:rsid w:val="00345AFE"/>
    <w:rsid w:val="00345C38"/>
    <w:rsid w:val="003463CC"/>
    <w:rsid w:val="003476AE"/>
    <w:rsid w:val="003479A9"/>
    <w:rsid w:val="00350B47"/>
    <w:rsid w:val="00351C32"/>
    <w:rsid w:val="0035281E"/>
    <w:rsid w:val="0035353B"/>
    <w:rsid w:val="0035389D"/>
    <w:rsid w:val="003545D9"/>
    <w:rsid w:val="003548A0"/>
    <w:rsid w:val="00354BB5"/>
    <w:rsid w:val="0035555D"/>
    <w:rsid w:val="00355F22"/>
    <w:rsid w:val="003570E9"/>
    <w:rsid w:val="00362BCB"/>
    <w:rsid w:val="00362F05"/>
    <w:rsid w:val="00363F9E"/>
    <w:rsid w:val="003658C3"/>
    <w:rsid w:val="00365F8F"/>
    <w:rsid w:val="0036639C"/>
    <w:rsid w:val="0036646A"/>
    <w:rsid w:val="003673A4"/>
    <w:rsid w:val="003706FA"/>
    <w:rsid w:val="0037115C"/>
    <w:rsid w:val="003711C0"/>
    <w:rsid w:val="0037167E"/>
    <w:rsid w:val="0037171F"/>
    <w:rsid w:val="0037219C"/>
    <w:rsid w:val="00373184"/>
    <w:rsid w:val="00373429"/>
    <w:rsid w:val="00373F56"/>
    <w:rsid w:val="0037433E"/>
    <w:rsid w:val="00374720"/>
    <w:rsid w:val="003747F3"/>
    <w:rsid w:val="00374AEC"/>
    <w:rsid w:val="003758FE"/>
    <w:rsid w:val="00375FE0"/>
    <w:rsid w:val="00377471"/>
    <w:rsid w:val="003776F3"/>
    <w:rsid w:val="003803C5"/>
    <w:rsid w:val="00380C1C"/>
    <w:rsid w:val="003823B7"/>
    <w:rsid w:val="00383264"/>
    <w:rsid w:val="0038428D"/>
    <w:rsid w:val="003857AE"/>
    <w:rsid w:val="00386427"/>
    <w:rsid w:val="0039040D"/>
    <w:rsid w:val="00390CB5"/>
    <w:rsid w:val="003914D6"/>
    <w:rsid w:val="00392949"/>
    <w:rsid w:val="00392AA2"/>
    <w:rsid w:val="00393A6F"/>
    <w:rsid w:val="00394526"/>
    <w:rsid w:val="003961C7"/>
    <w:rsid w:val="0039697B"/>
    <w:rsid w:val="00396B82"/>
    <w:rsid w:val="00396F43"/>
    <w:rsid w:val="003A19B3"/>
    <w:rsid w:val="003A1A46"/>
    <w:rsid w:val="003A1C31"/>
    <w:rsid w:val="003A3883"/>
    <w:rsid w:val="003A435C"/>
    <w:rsid w:val="003A5031"/>
    <w:rsid w:val="003A539D"/>
    <w:rsid w:val="003A62AC"/>
    <w:rsid w:val="003A79ED"/>
    <w:rsid w:val="003B0AF9"/>
    <w:rsid w:val="003B1140"/>
    <w:rsid w:val="003B1F53"/>
    <w:rsid w:val="003B2314"/>
    <w:rsid w:val="003B3812"/>
    <w:rsid w:val="003B38BB"/>
    <w:rsid w:val="003B3CB9"/>
    <w:rsid w:val="003B41EE"/>
    <w:rsid w:val="003B677A"/>
    <w:rsid w:val="003C0124"/>
    <w:rsid w:val="003C4B74"/>
    <w:rsid w:val="003C61F0"/>
    <w:rsid w:val="003C6226"/>
    <w:rsid w:val="003C6A86"/>
    <w:rsid w:val="003C776D"/>
    <w:rsid w:val="003C7AA3"/>
    <w:rsid w:val="003C7BDA"/>
    <w:rsid w:val="003D10E1"/>
    <w:rsid w:val="003D2C14"/>
    <w:rsid w:val="003D31D6"/>
    <w:rsid w:val="003D33AE"/>
    <w:rsid w:val="003D42E5"/>
    <w:rsid w:val="003D50B0"/>
    <w:rsid w:val="003D5EB3"/>
    <w:rsid w:val="003D650C"/>
    <w:rsid w:val="003D7E2E"/>
    <w:rsid w:val="003E0461"/>
    <w:rsid w:val="003E124B"/>
    <w:rsid w:val="003E1486"/>
    <w:rsid w:val="003E1523"/>
    <w:rsid w:val="003E19D5"/>
    <w:rsid w:val="003E1CBF"/>
    <w:rsid w:val="003E28D6"/>
    <w:rsid w:val="003E3F6D"/>
    <w:rsid w:val="003E42D3"/>
    <w:rsid w:val="003E454E"/>
    <w:rsid w:val="003E52D2"/>
    <w:rsid w:val="003E5552"/>
    <w:rsid w:val="003E6C3E"/>
    <w:rsid w:val="003E7FE5"/>
    <w:rsid w:val="003F14F9"/>
    <w:rsid w:val="003F1F29"/>
    <w:rsid w:val="003F2277"/>
    <w:rsid w:val="003F246F"/>
    <w:rsid w:val="003F3481"/>
    <w:rsid w:val="003F3667"/>
    <w:rsid w:val="003F49EE"/>
    <w:rsid w:val="003F5E7D"/>
    <w:rsid w:val="003F61D8"/>
    <w:rsid w:val="003F65C0"/>
    <w:rsid w:val="00401CAD"/>
    <w:rsid w:val="004036AE"/>
    <w:rsid w:val="004042FA"/>
    <w:rsid w:val="00405B8A"/>
    <w:rsid w:val="00405E4C"/>
    <w:rsid w:val="00405FE1"/>
    <w:rsid w:val="00406C99"/>
    <w:rsid w:val="00406E74"/>
    <w:rsid w:val="004078A3"/>
    <w:rsid w:val="00407B83"/>
    <w:rsid w:val="004104DF"/>
    <w:rsid w:val="00410520"/>
    <w:rsid w:val="004105DE"/>
    <w:rsid w:val="00411205"/>
    <w:rsid w:val="004119C2"/>
    <w:rsid w:val="00412F5A"/>
    <w:rsid w:val="00412FCF"/>
    <w:rsid w:val="00413284"/>
    <w:rsid w:val="00414FCD"/>
    <w:rsid w:val="0041514D"/>
    <w:rsid w:val="00420F56"/>
    <w:rsid w:val="0042112A"/>
    <w:rsid w:val="0042330D"/>
    <w:rsid w:val="00424301"/>
    <w:rsid w:val="00425E1B"/>
    <w:rsid w:val="00426C0F"/>
    <w:rsid w:val="00427D0A"/>
    <w:rsid w:val="00430051"/>
    <w:rsid w:val="004317C6"/>
    <w:rsid w:val="004319B3"/>
    <w:rsid w:val="004319E9"/>
    <w:rsid w:val="00432C21"/>
    <w:rsid w:val="00432E77"/>
    <w:rsid w:val="00432F05"/>
    <w:rsid w:val="00434D91"/>
    <w:rsid w:val="00434E00"/>
    <w:rsid w:val="004370B3"/>
    <w:rsid w:val="0043732A"/>
    <w:rsid w:val="004375EC"/>
    <w:rsid w:val="00440366"/>
    <w:rsid w:val="00440C5F"/>
    <w:rsid w:val="004421CE"/>
    <w:rsid w:val="00444351"/>
    <w:rsid w:val="00444670"/>
    <w:rsid w:val="00444CD1"/>
    <w:rsid w:val="00445B3E"/>
    <w:rsid w:val="00445F83"/>
    <w:rsid w:val="004464F3"/>
    <w:rsid w:val="00450475"/>
    <w:rsid w:val="004514AB"/>
    <w:rsid w:val="00452EAB"/>
    <w:rsid w:val="004532F6"/>
    <w:rsid w:val="004540A5"/>
    <w:rsid w:val="00454401"/>
    <w:rsid w:val="00454610"/>
    <w:rsid w:val="0045533F"/>
    <w:rsid w:val="00455CCC"/>
    <w:rsid w:val="004561C0"/>
    <w:rsid w:val="00456D97"/>
    <w:rsid w:val="00460295"/>
    <w:rsid w:val="00460E41"/>
    <w:rsid w:val="00462E4B"/>
    <w:rsid w:val="00462F5B"/>
    <w:rsid w:val="00464DD5"/>
    <w:rsid w:val="00467F3E"/>
    <w:rsid w:val="004715E5"/>
    <w:rsid w:val="00471E5A"/>
    <w:rsid w:val="00472C8D"/>
    <w:rsid w:val="00473FB1"/>
    <w:rsid w:val="0047504A"/>
    <w:rsid w:val="00475557"/>
    <w:rsid w:val="0047631E"/>
    <w:rsid w:val="00480820"/>
    <w:rsid w:val="00480CDF"/>
    <w:rsid w:val="00481D16"/>
    <w:rsid w:val="004849A6"/>
    <w:rsid w:val="004859D2"/>
    <w:rsid w:val="00486128"/>
    <w:rsid w:val="00486E57"/>
    <w:rsid w:val="004870C1"/>
    <w:rsid w:val="004875C6"/>
    <w:rsid w:val="00491B88"/>
    <w:rsid w:val="00491CC8"/>
    <w:rsid w:val="00493486"/>
    <w:rsid w:val="00493CD9"/>
    <w:rsid w:val="00495758"/>
    <w:rsid w:val="00496F8F"/>
    <w:rsid w:val="004976CD"/>
    <w:rsid w:val="00497E4E"/>
    <w:rsid w:val="004A04E1"/>
    <w:rsid w:val="004A0947"/>
    <w:rsid w:val="004A0ED6"/>
    <w:rsid w:val="004A20BF"/>
    <w:rsid w:val="004A2434"/>
    <w:rsid w:val="004A29E8"/>
    <w:rsid w:val="004A3CD1"/>
    <w:rsid w:val="004A58F2"/>
    <w:rsid w:val="004B00D8"/>
    <w:rsid w:val="004B115B"/>
    <w:rsid w:val="004B2734"/>
    <w:rsid w:val="004B3F8D"/>
    <w:rsid w:val="004B426A"/>
    <w:rsid w:val="004B436E"/>
    <w:rsid w:val="004B4619"/>
    <w:rsid w:val="004B583E"/>
    <w:rsid w:val="004B6372"/>
    <w:rsid w:val="004B7005"/>
    <w:rsid w:val="004B713E"/>
    <w:rsid w:val="004B79BD"/>
    <w:rsid w:val="004B7A50"/>
    <w:rsid w:val="004C0941"/>
    <w:rsid w:val="004C0ECC"/>
    <w:rsid w:val="004C1377"/>
    <w:rsid w:val="004C2944"/>
    <w:rsid w:val="004C3BD1"/>
    <w:rsid w:val="004C42A2"/>
    <w:rsid w:val="004C4C25"/>
    <w:rsid w:val="004C4CF0"/>
    <w:rsid w:val="004C52C2"/>
    <w:rsid w:val="004C5D7B"/>
    <w:rsid w:val="004C62A0"/>
    <w:rsid w:val="004C77DE"/>
    <w:rsid w:val="004C7986"/>
    <w:rsid w:val="004D1380"/>
    <w:rsid w:val="004D1E23"/>
    <w:rsid w:val="004D24B0"/>
    <w:rsid w:val="004D2DBF"/>
    <w:rsid w:val="004D2E55"/>
    <w:rsid w:val="004D3BAF"/>
    <w:rsid w:val="004D3D3F"/>
    <w:rsid w:val="004D442A"/>
    <w:rsid w:val="004D50B5"/>
    <w:rsid w:val="004D6BCF"/>
    <w:rsid w:val="004D6CDD"/>
    <w:rsid w:val="004E0CEB"/>
    <w:rsid w:val="004E2BFD"/>
    <w:rsid w:val="004E36BD"/>
    <w:rsid w:val="004E397E"/>
    <w:rsid w:val="004E3B30"/>
    <w:rsid w:val="004E3FB0"/>
    <w:rsid w:val="004E439A"/>
    <w:rsid w:val="004E72BF"/>
    <w:rsid w:val="004E7AE0"/>
    <w:rsid w:val="004F0613"/>
    <w:rsid w:val="004F1743"/>
    <w:rsid w:val="004F1C62"/>
    <w:rsid w:val="004F3935"/>
    <w:rsid w:val="004F597E"/>
    <w:rsid w:val="004F64E4"/>
    <w:rsid w:val="004F67AE"/>
    <w:rsid w:val="004F6C51"/>
    <w:rsid w:val="004F70FD"/>
    <w:rsid w:val="00500CEF"/>
    <w:rsid w:val="00500DF3"/>
    <w:rsid w:val="005019AF"/>
    <w:rsid w:val="005032CC"/>
    <w:rsid w:val="005049ED"/>
    <w:rsid w:val="00504B86"/>
    <w:rsid w:val="00505469"/>
    <w:rsid w:val="005057F6"/>
    <w:rsid w:val="00505D91"/>
    <w:rsid w:val="00505DB2"/>
    <w:rsid w:val="005067D7"/>
    <w:rsid w:val="00510030"/>
    <w:rsid w:val="00512165"/>
    <w:rsid w:val="005123FD"/>
    <w:rsid w:val="00512CD5"/>
    <w:rsid w:val="0051366F"/>
    <w:rsid w:val="00514737"/>
    <w:rsid w:val="005149D0"/>
    <w:rsid w:val="00516AD2"/>
    <w:rsid w:val="005174FB"/>
    <w:rsid w:val="00517762"/>
    <w:rsid w:val="00522804"/>
    <w:rsid w:val="00523BB7"/>
    <w:rsid w:val="00523CDC"/>
    <w:rsid w:val="005261BB"/>
    <w:rsid w:val="00526763"/>
    <w:rsid w:val="00527A6D"/>
    <w:rsid w:val="0053041F"/>
    <w:rsid w:val="00534B8B"/>
    <w:rsid w:val="00534FA4"/>
    <w:rsid w:val="0053500D"/>
    <w:rsid w:val="0053509F"/>
    <w:rsid w:val="00535114"/>
    <w:rsid w:val="0053625D"/>
    <w:rsid w:val="00537790"/>
    <w:rsid w:val="00541D3B"/>
    <w:rsid w:val="00542C47"/>
    <w:rsid w:val="00543F3A"/>
    <w:rsid w:val="005440B7"/>
    <w:rsid w:val="005447F1"/>
    <w:rsid w:val="0054526B"/>
    <w:rsid w:val="00545577"/>
    <w:rsid w:val="005455E6"/>
    <w:rsid w:val="005458E9"/>
    <w:rsid w:val="00545E22"/>
    <w:rsid w:val="00547B97"/>
    <w:rsid w:val="0055172E"/>
    <w:rsid w:val="00552CD3"/>
    <w:rsid w:val="00553557"/>
    <w:rsid w:val="00554D11"/>
    <w:rsid w:val="00555B67"/>
    <w:rsid w:val="005565F0"/>
    <w:rsid w:val="00561359"/>
    <w:rsid w:val="0056152C"/>
    <w:rsid w:val="005615B5"/>
    <w:rsid w:val="005629B9"/>
    <w:rsid w:val="00565010"/>
    <w:rsid w:val="00565E4A"/>
    <w:rsid w:val="00566EC7"/>
    <w:rsid w:val="0056715E"/>
    <w:rsid w:val="00570752"/>
    <w:rsid w:val="005716DC"/>
    <w:rsid w:val="00572641"/>
    <w:rsid w:val="005742F6"/>
    <w:rsid w:val="005748DE"/>
    <w:rsid w:val="0057541B"/>
    <w:rsid w:val="005760C6"/>
    <w:rsid w:val="00576539"/>
    <w:rsid w:val="00576AE9"/>
    <w:rsid w:val="00576BF2"/>
    <w:rsid w:val="00577F01"/>
    <w:rsid w:val="0058241F"/>
    <w:rsid w:val="00583789"/>
    <w:rsid w:val="00586225"/>
    <w:rsid w:val="005874C7"/>
    <w:rsid w:val="005877EB"/>
    <w:rsid w:val="00587FDE"/>
    <w:rsid w:val="005902E7"/>
    <w:rsid w:val="005940AD"/>
    <w:rsid w:val="00594684"/>
    <w:rsid w:val="005952EF"/>
    <w:rsid w:val="00595A34"/>
    <w:rsid w:val="00595F41"/>
    <w:rsid w:val="00596829"/>
    <w:rsid w:val="00597BA6"/>
    <w:rsid w:val="005A010A"/>
    <w:rsid w:val="005A05FD"/>
    <w:rsid w:val="005A09C2"/>
    <w:rsid w:val="005A1E85"/>
    <w:rsid w:val="005A2DFB"/>
    <w:rsid w:val="005A35D1"/>
    <w:rsid w:val="005A3F67"/>
    <w:rsid w:val="005A4B7B"/>
    <w:rsid w:val="005A6FDE"/>
    <w:rsid w:val="005A7491"/>
    <w:rsid w:val="005A7FE2"/>
    <w:rsid w:val="005B008E"/>
    <w:rsid w:val="005B0538"/>
    <w:rsid w:val="005B056F"/>
    <w:rsid w:val="005B0FA7"/>
    <w:rsid w:val="005B1250"/>
    <w:rsid w:val="005B1448"/>
    <w:rsid w:val="005B1F41"/>
    <w:rsid w:val="005B2165"/>
    <w:rsid w:val="005B28DC"/>
    <w:rsid w:val="005B39E4"/>
    <w:rsid w:val="005B4A06"/>
    <w:rsid w:val="005B4C73"/>
    <w:rsid w:val="005B6115"/>
    <w:rsid w:val="005B713C"/>
    <w:rsid w:val="005B7408"/>
    <w:rsid w:val="005B777C"/>
    <w:rsid w:val="005B7BD9"/>
    <w:rsid w:val="005C0691"/>
    <w:rsid w:val="005C0D23"/>
    <w:rsid w:val="005C0ED2"/>
    <w:rsid w:val="005C1C08"/>
    <w:rsid w:val="005C35FC"/>
    <w:rsid w:val="005C4192"/>
    <w:rsid w:val="005C6193"/>
    <w:rsid w:val="005C63E3"/>
    <w:rsid w:val="005D1F21"/>
    <w:rsid w:val="005D2057"/>
    <w:rsid w:val="005D238B"/>
    <w:rsid w:val="005D29FB"/>
    <w:rsid w:val="005D2F2E"/>
    <w:rsid w:val="005D4307"/>
    <w:rsid w:val="005D47C9"/>
    <w:rsid w:val="005D4CF6"/>
    <w:rsid w:val="005D5112"/>
    <w:rsid w:val="005D5AA4"/>
    <w:rsid w:val="005D627A"/>
    <w:rsid w:val="005D6847"/>
    <w:rsid w:val="005D783C"/>
    <w:rsid w:val="005D79CE"/>
    <w:rsid w:val="005E0895"/>
    <w:rsid w:val="005E0B5E"/>
    <w:rsid w:val="005E289B"/>
    <w:rsid w:val="005E390F"/>
    <w:rsid w:val="005E3A7D"/>
    <w:rsid w:val="005E400A"/>
    <w:rsid w:val="005E5289"/>
    <w:rsid w:val="005E62D8"/>
    <w:rsid w:val="005E720F"/>
    <w:rsid w:val="005E7479"/>
    <w:rsid w:val="005E7B55"/>
    <w:rsid w:val="005E7B8A"/>
    <w:rsid w:val="005F013A"/>
    <w:rsid w:val="005F0466"/>
    <w:rsid w:val="005F0D2F"/>
    <w:rsid w:val="005F1B16"/>
    <w:rsid w:val="005F1F1B"/>
    <w:rsid w:val="005F240F"/>
    <w:rsid w:val="005F45C1"/>
    <w:rsid w:val="005F471B"/>
    <w:rsid w:val="005F5267"/>
    <w:rsid w:val="005F6698"/>
    <w:rsid w:val="005F7317"/>
    <w:rsid w:val="00600C1A"/>
    <w:rsid w:val="00600CEB"/>
    <w:rsid w:val="00603BB1"/>
    <w:rsid w:val="00603D76"/>
    <w:rsid w:val="006046C9"/>
    <w:rsid w:val="00604BEE"/>
    <w:rsid w:val="006055DD"/>
    <w:rsid w:val="00606A1B"/>
    <w:rsid w:val="00610030"/>
    <w:rsid w:val="006103DC"/>
    <w:rsid w:val="00610672"/>
    <w:rsid w:val="00610902"/>
    <w:rsid w:val="00610A56"/>
    <w:rsid w:val="00611A0A"/>
    <w:rsid w:val="00612AF6"/>
    <w:rsid w:val="00614FCC"/>
    <w:rsid w:val="006152F0"/>
    <w:rsid w:val="00615EA8"/>
    <w:rsid w:val="00620ED3"/>
    <w:rsid w:val="00624641"/>
    <w:rsid w:val="00624EDD"/>
    <w:rsid w:val="00626085"/>
    <w:rsid w:val="00630565"/>
    <w:rsid w:val="00630739"/>
    <w:rsid w:val="00630E17"/>
    <w:rsid w:val="0063275D"/>
    <w:rsid w:val="0063395E"/>
    <w:rsid w:val="00634DAE"/>
    <w:rsid w:val="00635A0B"/>
    <w:rsid w:val="00635FA4"/>
    <w:rsid w:val="006367F1"/>
    <w:rsid w:val="006417E8"/>
    <w:rsid w:val="006423AA"/>
    <w:rsid w:val="006427C8"/>
    <w:rsid w:val="00643379"/>
    <w:rsid w:val="006443F5"/>
    <w:rsid w:val="00645166"/>
    <w:rsid w:val="0064752F"/>
    <w:rsid w:val="00647B02"/>
    <w:rsid w:val="00647EF2"/>
    <w:rsid w:val="006501DA"/>
    <w:rsid w:val="00650FC4"/>
    <w:rsid w:val="006512F8"/>
    <w:rsid w:val="006521EC"/>
    <w:rsid w:val="00652F41"/>
    <w:rsid w:val="006540DB"/>
    <w:rsid w:val="00655A55"/>
    <w:rsid w:val="0065754C"/>
    <w:rsid w:val="006575A3"/>
    <w:rsid w:val="00657A45"/>
    <w:rsid w:val="00657A53"/>
    <w:rsid w:val="00657AD9"/>
    <w:rsid w:val="006605C5"/>
    <w:rsid w:val="00660C85"/>
    <w:rsid w:val="006615E4"/>
    <w:rsid w:val="00662899"/>
    <w:rsid w:val="00662DFF"/>
    <w:rsid w:val="00662E5C"/>
    <w:rsid w:val="00666BF0"/>
    <w:rsid w:val="00670555"/>
    <w:rsid w:val="006714F1"/>
    <w:rsid w:val="0067342B"/>
    <w:rsid w:val="0067367B"/>
    <w:rsid w:val="0067373E"/>
    <w:rsid w:val="00677871"/>
    <w:rsid w:val="00677E77"/>
    <w:rsid w:val="00677F70"/>
    <w:rsid w:val="006801EA"/>
    <w:rsid w:val="0068295C"/>
    <w:rsid w:val="00683971"/>
    <w:rsid w:val="00684F08"/>
    <w:rsid w:val="00685718"/>
    <w:rsid w:val="00690188"/>
    <w:rsid w:val="0069251C"/>
    <w:rsid w:val="00692E9B"/>
    <w:rsid w:val="0069310E"/>
    <w:rsid w:val="006946EE"/>
    <w:rsid w:val="006955FF"/>
    <w:rsid w:val="00695A83"/>
    <w:rsid w:val="00695AB8"/>
    <w:rsid w:val="00696972"/>
    <w:rsid w:val="00696B9E"/>
    <w:rsid w:val="006A0F15"/>
    <w:rsid w:val="006A11B2"/>
    <w:rsid w:val="006A133D"/>
    <w:rsid w:val="006A18D8"/>
    <w:rsid w:val="006A1E1F"/>
    <w:rsid w:val="006A2896"/>
    <w:rsid w:val="006A28A4"/>
    <w:rsid w:val="006A2CD1"/>
    <w:rsid w:val="006A3892"/>
    <w:rsid w:val="006A5AEC"/>
    <w:rsid w:val="006A67C4"/>
    <w:rsid w:val="006A71AC"/>
    <w:rsid w:val="006A72DD"/>
    <w:rsid w:val="006B0B5E"/>
    <w:rsid w:val="006B0FA7"/>
    <w:rsid w:val="006B1D8D"/>
    <w:rsid w:val="006B2F73"/>
    <w:rsid w:val="006B5A33"/>
    <w:rsid w:val="006B69E6"/>
    <w:rsid w:val="006B6A4E"/>
    <w:rsid w:val="006B6BF3"/>
    <w:rsid w:val="006B6FE4"/>
    <w:rsid w:val="006C1687"/>
    <w:rsid w:val="006C3730"/>
    <w:rsid w:val="006C3A84"/>
    <w:rsid w:val="006C42C8"/>
    <w:rsid w:val="006C475D"/>
    <w:rsid w:val="006C479E"/>
    <w:rsid w:val="006C47C9"/>
    <w:rsid w:val="006C5069"/>
    <w:rsid w:val="006C5257"/>
    <w:rsid w:val="006C56A2"/>
    <w:rsid w:val="006C5F8F"/>
    <w:rsid w:val="006C739F"/>
    <w:rsid w:val="006D058F"/>
    <w:rsid w:val="006D0802"/>
    <w:rsid w:val="006D24D0"/>
    <w:rsid w:val="006D3C6E"/>
    <w:rsid w:val="006D41C1"/>
    <w:rsid w:val="006D5429"/>
    <w:rsid w:val="006D5583"/>
    <w:rsid w:val="006D6E15"/>
    <w:rsid w:val="006E053F"/>
    <w:rsid w:val="006E1A8D"/>
    <w:rsid w:val="006E2962"/>
    <w:rsid w:val="006E2AB6"/>
    <w:rsid w:val="006E2FED"/>
    <w:rsid w:val="006E35CC"/>
    <w:rsid w:val="006E4602"/>
    <w:rsid w:val="006E721E"/>
    <w:rsid w:val="006E76A8"/>
    <w:rsid w:val="006F0569"/>
    <w:rsid w:val="006F1264"/>
    <w:rsid w:val="006F16D1"/>
    <w:rsid w:val="006F1C4E"/>
    <w:rsid w:val="006F2049"/>
    <w:rsid w:val="006F32F3"/>
    <w:rsid w:val="006F3523"/>
    <w:rsid w:val="006F3526"/>
    <w:rsid w:val="006F3A4C"/>
    <w:rsid w:val="006F459C"/>
    <w:rsid w:val="006F4E8B"/>
    <w:rsid w:val="006F6566"/>
    <w:rsid w:val="006F7644"/>
    <w:rsid w:val="007017B4"/>
    <w:rsid w:val="00701A2F"/>
    <w:rsid w:val="00701FD2"/>
    <w:rsid w:val="00703D55"/>
    <w:rsid w:val="00704585"/>
    <w:rsid w:val="007050FE"/>
    <w:rsid w:val="0070553E"/>
    <w:rsid w:val="00705F6E"/>
    <w:rsid w:val="0070606C"/>
    <w:rsid w:val="00706966"/>
    <w:rsid w:val="00707530"/>
    <w:rsid w:val="00710C1A"/>
    <w:rsid w:val="00710D85"/>
    <w:rsid w:val="00710DE2"/>
    <w:rsid w:val="0071403B"/>
    <w:rsid w:val="00715B49"/>
    <w:rsid w:val="0071604A"/>
    <w:rsid w:val="00717B9D"/>
    <w:rsid w:val="00717D74"/>
    <w:rsid w:val="00720082"/>
    <w:rsid w:val="007212D9"/>
    <w:rsid w:val="0072220A"/>
    <w:rsid w:val="0072257E"/>
    <w:rsid w:val="00722B59"/>
    <w:rsid w:val="00724E84"/>
    <w:rsid w:val="007250A3"/>
    <w:rsid w:val="0072761C"/>
    <w:rsid w:val="00727E93"/>
    <w:rsid w:val="00730E52"/>
    <w:rsid w:val="00730F67"/>
    <w:rsid w:val="00732278"/>
    <w:rsid w:val="0073389A"/>
    <w:rsid w:val="00734D9F"/>
    <w:rsid w:val="00735102"/>
    <w:rsid w:val="007351A1"/>
    <w:rsid w:val="007355C7"/>
    <w:rsid w:val="00737E10"/>
    <w:rsid w:val="00740488"/>
    <w:rsid w:val="00740845"/>
    <w:rsid w:val="00742991"/>
    <w:rsid w:val="00743A25"/>
    <w:rsid w:val="007443E5"/>
    <w:rsid w:val="007445CD"/>
    <w:rsid w:val="007478AC"/>
    <w:rsid w:val="00747D01"/>
    <w:rsid w:val="0075298A"/>
    <w:rsid w:val="00753133"/>
    <w:rsid w:val="00757704"/>
    <w:rsid w:val="00757C76"/>
    <w:rsid w:val="00763C4E"/>
    <w:rsid w:val="00765910"/>
    <w:rsid w:val="00766F0C"/>
    <w:rsid w:val="00767F10"/>
    <w:rsid w:val="00767F8B"/>
    <w:rsid w:val="007734B4"/>
    <w:rsid w:val="007737E1"/>
    <w:rsid w:val="0077380C"/>
    <w:rsid w:val="007740A0"/>
    <w:rsid w:val="007744E3"/>
    <w:rsid w:val="00774D0F"/>
    <w:rsid w:val="00775615"/>
    <w:rsid w:val="0077667B"/>
    <w:rsid w:val="00776996"/>
    <w:rsid w:val="007769C8"/>
    <w:rsid w:val="007771F3"/>
    <w:rsid w:val="00780815"/>
    <w:rsid w:val="00781A11"/>
    <w:rsid w:val="007828E9"/>
    <w:rsid w:val="00783221"/>
    <w:rsid w:val="0078434A"/>
    <w:rsid w:val="007848A8"/>
    <w:rsid w:val="00785F5F"/>
    <w:rsid w:val="00790D4D"/>
    <w:rsid w:val="00791E12"/>
    <w:rsid w:val="007930A9"/>
    <w:rsid w:val="0079379A"/>
    <w:rsid w:val="00795347"/>
    <w:rsid w:val="00797E96"/>
    <w:rsid w:val="007A0435"/>
    <w:rsid w:val="007A152C"/>
    <w:rsid w:val="007A2022"/>
    <w:rsid w:val="007A5B8D"/>
    <w:rsid w:val="007A6ED5"/>
    <w:rsid w:val="007A7C35"/>
    <w:rsid w:val="007B06E8"/>
    <w:rsid w:val="007B0A57"/>
    <w:rsid w:val="007B0E21"/>
    <w:rsid w:val="007B1F5B"/>
    <w:rsid w:val="007B2151"/>
    <w:rsid w:val="007B2401"/>
    <w:rsid w:val="007B2699"/>
    <w:rsid w:val="007B29BB"/>
    <w:rsid w:val="007B30F6"/>
    <w:rsid w:val="007B371B"/>
    <w:rsid w:val="007B3E81"/>
    <w:rsid w:val="007B4CFD"/>
    <w:rsid w:val="007B55EB"/>
    <w:rsid w:val="007B5EA8"/>
    <w:rsid w:val="007B69ED"/>
    <w:rsid w:val="007C0782"/>
    <w:rsid w:val="007C1B8B"/>
    <w:rsid w:val="007C211B"/>
    <w:rsid w:val="007C3CC4"/>
    <w:rsid w:val="007C4651"/>
    <w:rsid w:val="007C4A2E"/>
    <w:rsid w:val="007C52D6"/>
    <w:rsid w:val="007C5770"/>
    <w:rsid w:val="007C7693"/>
    <w:rsid w:val="007C7A9B"/>
    <w:rsid w:val="007D3F60"/>
    <w:rsid w:val="007D7B25"/>
    <w:rsid w:val="007E1B10"/>
    <w:rsid w:val="007E2290"/>
    <w:rsid w:val="007E2BCF"/>
    <w:rsid w:val="007E5952"/>
    <w:rsid w:val="007E6C11"/>
    <w:rsid w:val="007E6D1B"/>
    <w:rsid w:val="007E744A"/>
    <w:rsid w:val="007E79E4"/>
    <w:rsid w:val="007E79EE"/>
    <w:rsid w:val="007F10E2"/>
    <w:rsid w:val="007F153B"/>
    <w:rsid w:val="007F216A"/>
    <w:rsid w:val="007F36EB"/>
    <w:rsid w:val="007F4FB8"/>
    <w:rsid w:val="007F5349"/>
    <w:rsid w:val="007F5406"/>
    <w:rsid w:val="007F5A9F"/>
    <w:rsid w:val="007F6AB4"/>
    <w:rsid w:val="007F6FA7"/>
    <w:rsid w:val="008013B1"/>
    <w:rsid w:val="008018AB"/>
    <w:rsid w:val="00802CA6"/>
    <w:rsid w:val="00804388"/>
    <w:rsid w:val="008043D0"/>
    <w:rsid w:val="008053E6"/>
    <w:rsid w:val="00806B28"/>
    <w:rsid w:val="00811651"/>
    <w:rsid w:val="00811BD1"/>
    <w:rsid w:val="00811EE3"/>
    <w:rsid w:val="00812911"/>
    <w:rsid w:val="00813DD7"/>
    <w:rsid w:val="00813FAB"/>
    <w:rsid w:val="00813FF5"/>
    <w:rsid w:val="0081455E"/>
    <w:rsid w:val="008152D0"/>
    <w:rsid w:val="008154DC"/>
    <w:rsid w:val="00817FC0"/>
    <w:rsid w:val="008202C2"/>
    <w:rsid w:val="00820CE5"/>
    <w:rsid w:val="00822572"/>
    <w:rsid w:val="008234BE"/>
    <w:rsid w:val="008239E1"/>
    <w:rsid w:val="00823CD5"/>
    <w:rsid w:val="00824218"/>
    <w:rsid w:val="00824BBD"/>
    <w:rsid w:val="0082550C"/>
    <w:rsid w:val="0082608E"/>
    <w:rsid w:val="00826478"/>
    <w:rsid w:val="00830590"/>
    <w:rsid w:val="00830821"/>
    <w:rsid w:val="008311A5"/>
    <w:rsid w:val="00833B51"/>
    <w:rsid w:val="00835379"/>
    <w:rsid w:val="00835C0D"/>
    <w:rsid w:val="008418F8"/>
    <w:rsid w:val="00841964"/>
    <w:rsid w:val="00841D79"/>
    <w:rsid w:val="00843AEA"/>
    <w:rsid w:val="00843DDD"/>
    <w:rsid w:val="00843FBC"/>
    <w:rsid w:val="00844B76"/>
    <w:rsid w:val="00845346"/>
    <w:rsid w:val="00845CA3"/>
    <w:rsid w:val="00846CE5"/>
    <w:rsid w:val="00847975"/>
    <w:rsid w:val="00850036"/>
    <w:rsid w:val="00850E17"/>
    <w:rsid w:val="00850E67"/>
    <w:rsid w:val="0085182F"/>
    <w:rsid w:val="008520D8"/>
    <w:rsid w:val="008574FC"/>
    <w:rsid w:val="0086087C"/>
    <w:rsid w:val="008608A7"/>
    <w:rsid w:val="00862C11"/>
    <w:rsid w:val="00862D35"/>
    <w:rsid w:val="0086325D"/>
    <w:rsid w:val="00863536"/>
    <w:rsid w:val="00863D87"/>
    <w:rsid w:val="0086479B"/>
    <w:rsid w:val="00865AEC"/>
    <w:rsid w:val="008679FC"/>
    <w:rsid w:val="00867B9D"/>
    <w:rsid w:val="008726BE"/>
    <w:rsid w:val="00872BC2"/>
    <w:rsid w:val="008746B0"/>
    <w:rsid w:val="00874E7E"/>
    <w:rsid w:val="00876688"/>
    <w:rsid w:val="00876D7D"/>
    <w:rsid w:val="0087707A"/>
    <w:rsid w:val="00877B3D"/>
    <w:rsid w:val="00881781"/>
    <w:rsid w:val="008839A9"/>
    <w:rsid w:val="00884AB3"/>
    <w:rsid w:val="00885C83"/>
    <w:rsid w:val="00885DAB"/>
    <w:rsid w:val="00887EAF"/>
    <w:rsid w:val="00890450"/>
    <w:rsid w:val="0089148D"/>
    <w:rsid w:val="00892ACE"/>
    <w:rsid w:val="00892B18"/>
    <w:rsid w:val="008937BB"/>
    <w:rsid w:val="008940BA"/>
    <w:rsid w:val="00894796"/>
    <w:rsid w:val="00894F86"/>
    <w:rsid w:val="0089525C"/>
    <w:rsid w:val="00897681"/>
    <w:rsid w:val="008A19DF"/>
    <w:rsid w:val="008A2598"/>
    <w:rsid w:val="008A39C3"/>
    <w:rsid w:val="008A4B0B"/>
    <w:rsid w:val="008A4E8F"/>
    <w:rsid w:val="008A6395"/>
    <w:rsid w:val="008A6FBB"/>
    <w:rsid w:val="008A71BE"/>
    <w:rsid w:val="008A7AFB"/>
    <w:rsid w:val="008A7CCA"/>
    <w:rsid w:val="008A7D67"/>
    <w:rsid w:val="008B025D"/>
    <w:rsid w:val="008B1555"/>
    <w:rsid w:val="008B18E8"/>
    <w:rsid w:val="008B1AAB"/>
    <w:rsid w:val="008B2862"/>
    <w:rsid w:val="008B3250"/>
    <w:rsid w:val="008B338A"/>
    <w:rsid w:val="008B4226"/>
    <w:rsid w:val="008B4730"/>
    <w:rsid w:val="008B5600"/>
    <w:rsid w:val="008B58BF"/>
    <w:rsid w:val="008B60AB"/>
    <w:rsid w:val="008B623F"/>
    <w:rsid w:val="008B7715"/>
    <w:rsid w:val="008B7C55"/>
    <w:rsid w:val="008C0044"/>
    <w:rsid w:val="008C05FD"/>
    <w:rsid w:val="008C0D4F"/>
    <w:rsid w:val="008C22FA"/>
    <w:rsid w:val="008C2B16"/>
    <w:rsid w:val="008C3618"/>
    <w:rsid w:val="008C4D65"/>
    <w:rsid w:val="008C69EB"/>
    <w:rsid w:val="008C6AF2"/>
    <w:rsid w:val="008C6BEF"/>
    <w:rsid w:val="008D1351"/>
    <w:rsid w:val="008D2195"/>
    <w:rsid w:val="008D21DD"/>
    <w:rsid w:val="008D2785"/>
    <w:rsid w:val="008D2D89"/>
    <w:rsid w:val="008D49FD"/>
    <w:rsid w:val="008D6F75"/>
    <w:rsid w:val="008D7C62"/>
    <w:rsid w:val="008E196B"/>
    <w:rsid w:val="008E2FCA"/>
    <w:rsid w:val="008E5364"/>
    <w:rsid w:val="008E53F8"/>
    <w:rsid w:val="008E61C1"/>
    <w:rsid w:val="008E67A4"/>
    <w:rsid w:val="008E6E7F"/>
    <w:rsid w:val="008F1688"/>
    <w:rsid w:val="008F1852"/>
    <w:rsid w:val="008F38C1"/>
    <w:rsid w:val="008F5352"/>
    <w:rsid w:val="00900991"/>
    <w:rsid w:val="00900CEE"/>
    <w:rsid w:val="00900CF1"/>
    <w:rsid w:val="00900D91"/>
    <w:rsid w:val="00900E63"/>
    <w:rsid w:val="00903706"/>
    <w:rsid w:val="009043B1"/>
    <w:rsid w:val="00904899"/>
    <w:rsid w:val="00904C23"/>
    <w:rsid w:val="00906634"/>
    <w:rsid w:val="00907881"/>
    <w:rsid w:val="00907BCB"/>
    <w:rsid w:val="00907D05"/>
    <w:rsid w:val="009102F2"/>
    <w:rsid w:val="009107CC"/>
    <w:rsid w:val="00910814"/>
    <w:rsid w:val="0091090D"/>
    <w:rsid w:val="0091293B"/>
    <w:rsid w:val="00913582"/>
    <w:rsid w:val="00914C59"/>
    <w:rsid w:val="009150BC"/>
    <w:rsid w:val="0091547C"/>
    <w:rsid w:val="00915C49"/>
    <w:rsid w:val="00915F78"/>
    <w:rsid w:val="00916576"/>
    <w:rsid w:val="00917CF9"/>
    <w:rsid w:val="00917F67"/>
    <w:rsid w:val="0092081A"/>
    <w:rsid w:val="00922B14"/>
    <w:rsid w:val="00923E08"/>
    <w:rsid w:val="00923FDE"/>
    <w:rsid w:val="009247FC"/>
    <w:rsid w:val="00924C34"/>
    <w:rsid w:val="009279DD"/>
    <w:rsid w:val="009302A2"/>
    <w:rsid w:val="00930795"/>
    <w:rsid w:val="009309F2"/>
    <w:rsid w:val="009324BF"/>
    <w:rsid w:val="00932A74"/>
    <w:rsid w:val="00932BEA"/>
    <w:rsid w:val="0093311A"/>
    <w:rsid w:val="009333D5"/>
    <w:rsid w:val="00933F4E"/>
    <w:rsid w:val="009346A9"/>
    <w:rsid w:val="00935083"/>
    <w:rsid w:val="009354AE"/>
    <w:rsid w:val="00935867"/>
    <w:rsid w:val="00936F11"/>
    <w:rsid w:val="00940F1B"/>
    <w:rsid w:val="009410D2"/>
    <w:rsid w:val="0094248E"/>
    <w:rsid w:val="00943990"/>
    <w:rsid w:val="00945313"/>
    <w:rsid w:val="00945518"/>
    <w:rsid w:val="009456AB"/>
    <w:rsid w:val="009462D6"/>
    <w:rsid w:val="009474EE"/>
    <w:rsid w:val="00950B85"/>
    <w:rsid w:val="00951F43"/>
    <w:rsid w:val="00952C70"/>
    <w:rsid w:val="00953DB4"/>
    <w:rsid w:val="00954C63"/>
    <w:rsid w:val="00957B47"/>
    <w:rsid w:val="00961071"/>
    <w:rsid w:val="00961795"/>
    <w:rsid w:val="009624F5"/>
    <w:rsid w:val="00966A48"/>
    <w:rsid w:val="00970A0E"/>
    <w:rsid w:val="00970B3E"/>
    <w:rsid w:val="009710C2"/>
    <w:rsid w:val="0097210C"/>
    <w:rsid w:val="009726A2"/>
    <w:rsid w:val="00972751"/>
    <w:rsid w:val="00973501"/>
    <w:rsid w:val="00973D86"/>
    <w:rsid w:val="00974DFF"/>
    <w:rsid w:val="00974F3D"/>
    <w:rsid w:val="00975DF7"/>
    <w:rsid w:val="00976627"/>
    <w:rsid w:val="00977D50"/>
    <w:rsid w:val="00980C21"/>
    <w:rsid w:val="0098145B"/>
    <w:rsid w:val="00981D08"/>
    <w:rsid w:val="00982247"/>
    <w:rsid w:val="00985689"/>
    <w:rsid w:val="0098574A"/>
    <w:rsid w:val="009877C5"/>
    <w:rsid w:val="0099038E"/>
    <w:rsid w:val="009909BB"/>
    <w:rsid w:val="00990E83"/>
    <w:rsid w:val="0099186D"/>
    <w:rsid w:val="0099330D"/>
    <w:rsid w:val="00994CDE"/>
    <w:rsid w:val="0099525D"/>
    <w:rsid w:val="0099551C"/>
    <w:rsid w:val="00995DD5"/>
    <w:rsid w:val="00995ED4"/>
    <w:rsid w:val="0099613A"/>
    <w:rsid w:val="009968D5"/>
    <w:rsid w:val="00996D2E"/>
    <w:rsid w:val="009973E5"/>
    <w:rsid w:val="00997769"/>
    <w:rsid w:val="009979AB"/>
    <w:rsid w:val="009A307E"/>
    <w:rsid w:val="009A3326"/>
    <w:rsid w:val="009A36A1"/>
    <w:rsid w:val="009A38CE"/>
    <w:rsid w:val="009A5C74"/>
    <w:rsid w:val="009A6140"/>
    <w:rsid w:val="009A64A3"/>
    <w:rsid w:val="009A7134"/>
    <w:rsid w:val="009A784F"/>
    <w:rsid w:val="009B13E5"/>
    <w:rsid w:val="009B18F4"/>
    <w:rsid w:val="009B2B65"/>
    <w:rsid w:val="009B3921"/>
    <w:rsid w:val="009B3BD1"/>
    <w:rsid w:val="009B6C86"/>
    <w:rsid w:val="009B7AF0"/>
    <w:rsid w:val="009B7C71"/>
    <w:rsid w:val="009B7EB5"/>
    <w:rsid w:val="009C057A"/>
    <w:rsid w:val="009C226A"/>
    <w:rsid w:val="009C3D44"/>
    <w:rsid w:val="009C3E7D"/>
    <w:rsid w:val="009C42D0"/>
    <w:rsid w:val="009C5EA7"/>
    <w:rsid w:val="009C6B74"/>
    <w:rsid w:val="009C7344"/>
    <w:rsid w:val="009C7F28"/>
    <w:rsid w:val="009D0588"/>
    <w:rsid w:val="009D16A9"/>
    <w:rsid w:val="009D6B2A"/>
    <w:rsid w:val="009D77DD"/>
    <w:rsid w:val="009E0C66"/>
    <w:rsid w:val="009E365C"/>
    <w:rsid w:val="009E36A7"/>
    <w:rsid w:val="009E3AC2"/>
    <w:rsid w:val="009E430F"/>
    <w:rsid w:val="009E5FAF"/>
    <w:rsid w:val="009E6B1E"/>
    <w:rsid w:val="009E73C7"/>
    <w:rsid w:val="009E7E91"/>
    <w:rsid w:val="009F0937"/>
    <w:rsid w:val="009F3C12"/>
    <w:rsid w:val="009F43D8"/>
    <w:rsid w:val="009F48A9"/>
    <w:rsid w:val="009F5947"/>
    <w:rsid w:val="009F5F64"/>
    <w:rsid w:val="009F69F8"/>
    <w:rsid w:val="009F76C9"/>
    <w:rsid w:val="009F7852"/>
    <w:rsid w:val="00A0051A"/>
    <w:rsid w:val="00A00703"/>
    <w:rsid w:val="00A02205"/>
    <w:rsid w:val="00A02EAB"/>
    <w:rsid w:val="00A03433"/>
    <w:rsid w:val="00A03D65"/>
    <w:rsid w:val="00A04545"/>
    <w:rsid w:val="00A0481C"/>
    <w:rsid w:val="00A049B2"/>
    <w:rsid w:val="00A04D14"/>
    <w:rsid w:val="00A064AA"/>
    <w:rsid w:val="00A07452"/>
    <w:rsid w:val="00A074C4"/>
    <w:rsid w:val="00A1036A"/>
    <w:rsid w:val="00A1038E"/>
    <w:rsid w:val="00A103B8"/>
    <w:rsid w:val="00A110B7"/>
    <w:rsid w:val="00A112F9"/>
    <w:rsid w:val="00A119B3"/>
    <w:rsid w:val="00A127A8"/>
    <w:rsid w:val="00A14692"/>
    <w:rsid w:val="00A173A8"/>
    <w:rsid w:val="00A20147"/>
    <w:rsid w:val="00A201D0"/>
    <w:rsid w:val="00A22E43"/>
    <w:rsid w:val="00A245A1"/>
    <w:rsid w:val="00A27B19"/>
    <w:rsid w:val="00A31376"/>
    <w:rsid w:val="00A31CC8"/>
    <w:rsid w:val="00A320BA"/>
    <w:rsid w:val="00A32B77"/>
    <w:rsid w:val="00A331EB"/>
    <w:rsid w:val="00A34066"/>
    <w:rsid w:val="00A34DC1"/>
    <w:rsid w:val="00A352C5"/>
    <w:rsid w:val="00A35D91"/>
    <w:rsid w:val="00A36FC6"/>
    <w:rsid w:val="00A37DF9"/>
    <w:rsid w:val="00A402D6"/>
    <w:rsid w:val="00A40DE8"/>
    <w:rsid w:val="00A41EB1"/>
    <w:rsid w:val="00A42231"/>
    <w:rsid w:val="00A42769"/>
    <w:rsid w:val="00A432F2"/>
    <w:rsid w:val="00A43822"/>
    <w:rsid w:val="00A43A44"/>
    <w:rsid w:val="00A44727"/>
    <w:rsid w:val="00A44F69"/>
    <w:rsid w:val="00A45BC0"/>
    <w:rsid w:val="00A47248"/>
    <w:rsid w:val="00A472D5"/>
    <w:rsid w:val="00A47890"/>
    <w:rsid w:val="00A47B55"/>
    <w:rsid w:val="00A50A38"/>
    <w:rsid w:val="00A50A5A"/>
    <w:rsid w:val="00A52526"/>
    <w:rsid w:val="00A5554F"/>
    <w:rsid w:val="00A5608A"/>
    <w:rsid w:val="00A56E6C"/>
    <w:rsid w:val="00A578D0"/>
    <w:rsid w:val="00A602DD"/>
    <w:rsid w:val="00A6055D"/>
    <w:rsid w:val="00A61D53"/>
    <w:rsid w:val="00A63813"/>
    <w:rsid w:val="00A650FF"/>
    <w:rsid w:val="00A65253"/>
    <w:rsid w:val="00A65C97"/>
    <w:rsid w:val="00A65D98"/>
    <w:rsid w:val="00A66F18"/>
    <w:rsid w:val="00A70894"/>
    <w:rsid w:val="00A70B90"/>
    <w:rsid w:val="00A72DA2"/>
    <w:rsid w:val="00A72DF6"/>
    <w:rsid w:val="00A732A2"/>
    <w:rsid w:val="00A739BB"/>
    <w:rsid w:val="00A73C21"/>
    <w:rsid w:val="00A75949"/>
    <w:rsid w:val="00A767F4"/>
    <w:rsid w:val="00A76AEF"/>
    <w:rsid w:val="00A76D7E"/>
    <w:rsid w:val="00A770B6"/>
    <w:rsid w:val="00A775B3"/>
    <w:rsid w:val="00A777F0"/>
    <w:rsid w:val="00A778F5"/>
    <w:rsid w:val="00A821E3"/>
    <w:rsid w:val="00A8335B"/>
    <w:rsid w:val="00A836E3"/>
    <w:rsid w:val="00A8397D"/>
    <w:rsid w:val="00A8638D"/>
    <w:rsid w:val="00A866BB"/>
    <w:rsid w:val="00A869C7"/>
    <w:rsid w:val="00A86A5C"/>
    <w:rsid w:val="00A86E7B"/>
    <w:rsid w:val="00A86EA8"/>
    <w:rsid w:val="00A91278"/>
    <w:rsid w:val="00A91848"/>
    <w:rsid w:val="00A91AE1"/>
    <w:rsid w:val="00A9277D"/>
    <w:rsid w:val="00A93063"/>
    <w:rsid w:val="00A93431"/>
    <w:rsid w:val="00A93A8C"/>
    <w:rsid w:val="00A953FA"/>
    <w:rsid w:val="00A961A6"/>
    <w:rsid w:val="00A9634A"/>
    <w:rsid w:val="00A967F4"/>
    <w:rsid w:val="00A971B6"/>
    <w:rsid w:val="00A972DE"/>
    <w:rsid w:val="00A97C8A"/>
    <w:rsid w:val="00AA0BDA"/>
    <w:rsid w:val="00AA16C3"/>
    <w:rsid w:val="00AA5463"/>
    <w:rsid w:val="00AA7821"/>
    <w:rsid w:val="00AB0499"/>
    <w:rsid w:val="00AB2DC3"/>
    <w:rsid w:val="00AB3948"/>
    <w:rsid w:val="00AB6295"/>
    <w:rsid w:val="00AB6F4A"/>
    <w:rsid w:val="00AB785B"/>
    <w:rsid w:val="00AB7A62"/>
    <w:rsid w:val="00AC0208"/>
    <w:rsid w:val="00AC050D"/>
    <w:rsid w:val="00AC2C22"/>
    <w:rsid w:val="00AC3ACF"/>
    <w:rsid w:val="00AC43FA"/>
    <w:rsid w:val="00AC495E"/>
    <w:rsid w:val="00AC6E04"/>
    <w:rsid w:val="00AC7A18"/>
    <w:rsid w:val="00AD0747"/>
    <w:rsid w:val="00AD1BEB"/>
    <w:rsid w:val="00AD1D0F"/>
    <w:rsid w:val="00AD25AB"/>
    <w:rsid w:val="00AD32D1"/>
    <w:rsid w:val="00AD3557"/>
    <w:rsid w:val="00AD4D62"/>
    <w:rsid w:val="00AE0B75"/>
    <w:rsid w:val="00AE15DE"/>
    <w:rsid w:val="00AE1BCF"/>
    <w:rsid w:val="00AE2DDB"/>
    <w:rsid w:val="00AE3A30"/>
    <w:rsid w:val="00AE4F5F"/>
    <w:rsid w:val="00AE573A"/>
    <w:rsid w:val="00AE6114"/>
    <w:rsid w:val="00AE6F22"/>
    <w:rsid w:val="00AE7229"/>
    <w:rsid w:val="00AE7296"/>
    <w:rsid w:val="00AF0EA6"/>
    <w:rsid w:val="00AF11C9"/>
    <w:rsid w:val="00AF1F8F"/>
    <w:rsid w:val="00AF2858"/>
    <w:rsid w:val="00AF2BA3"/>
    <w:rsid w:val="00AF3222"/>
    <w:rsid w:val="00AF4032"/>
    <w:rsid w:val="00AF524D"/>
    <w:rsid w:val="00AF5E8F"/>
    <w:rsid w:val="00AF60DF"/>
    <w:rsid w:val="00AF705C"/>
    <w:rsid w:val="00AF71C0"/>
    <w:rsid w:val="00AF7341"/>
    <w:rsid w:val="00AF7C23"/>
    <w:rsid w:val="00B00827"/>
    <w:rsid w:val="00B00F3B"/>
    <w:rsid w:val="00B00FFD"/>
    <w:rsid w:val="00B0394E"/>
    <w:rsid w:val="00B0529B"/>
    <w:rsid w:val="00B07194"/>
    <w:rsid w:val="00B0779B"/>
    <w:rsid w:val="00B077F0"/>
    <w:rsid w:val="00B07EDE"/>
    <w:rsid w:val="00B105C0"/>
    <w:rsid w:val="00B10A36"/>
    <w:rsid w:val="00B11808"/>
    <w:rsid w:val="00B11A9B"/>
    <w:rsid w:val="00B124AF"/>
    <w:rsid w:val="00B12513"/>
    <w:rsid w:val="00B130B8"/>
    <w:rsid w:val="00B156C4"/>
    <w:rsid w:val="00B21A7E"/>
    <w:rsid w:val="00B2558D"/>
    <w:rsid w:val="00B2716E"/>
    <w:rsid w:val="00B3017A"/>
    <w:rsid w:val="00B302F3"/>
    <w:rsid w:val="00B306E2"/>
    <w:rsid w:val="00B318B6"/>
    <w:rsid w:val="00B3412E"/>
    <w:rsid w:val="00B34574"/>
    <w:rsid w:val="00B35799"/>
    <w:rsid w:val="00B36CC8"/>
    <w:rsid w:val="00B36FD6"/>
    <w:rsid w:val="00B40B1C"/>
    <w:rsid w:val="00B414DF"/>
    <w:rsid w:val="00B433DC"/>
    <w:rsid w:val="00B43C8F"/>
    <w:rsid w:val="00B43DF3"/>
    <w:rsid w:val="00B44149"/>
    <w:rsid w:val="00B44F17"/>
    <w:rsid w:val="00B450D1"/>
    <w:rsid w:val="00B472E1"/>
    <w:rsid w:val="00B475F7"/>
    <w:rsid w:val="00B47A07"/>
    <w:rsid w:val="00B5387C"/>
    <w:rsid w:val="00B53A80"/>
    <w:rsid w:val="00B54175"/>
    <w:rsid w:val="00B56024"/>
    <w:rsid w:val="00B56679"/>
    <w:rsid w:val="00B56EA9"/>
    <w:rsid w:val="00B5714E"/>
    <w:rsid w:val="00B57E18"/>
    <w:rsid w:val="00B6019A"/>
    <w:rsid w:val="00B60246"/>
    <w:rsid w:val="00B61966"/>
    <w:rsid w:val="00B61EBA"/>
    <w:rsid w:val="00B637DB"/>
    <w:rsid w:val="00B64176"/>
    <w:rsid w:val="00B645B4"/>
    <w:rsid w:val="00B6620F"/>
    <w:rsid w:val="00B66291"/>
    <w:rsid w:val="00B66802"/>
    <w:rsid w:val="00B66D1B"/>
    <w:rsid w:val="00B67FBB"/>
    <w:rsid w:val="00B70131"/>
    <w:rsid w:val="00B70F7C"/>
    <w:rsid w:val="00B71014"/>
    <w:rsid w:val="00B73F8B"/>
    <w:rsid w:val="00B7407F"/>
    <w:rsid w:val="00B744F9"/>
    <w:rsid w:val="00B746D0"/>
    <w:rsid w:val="00B77416"/>
    <w:rsid w:val="00B80488"/>
    <w:rsid w:val="00B82E73"/>
    <w:rsid w:val="00B84091"/>
    <w:rsid w:val="00B854E7"/>
    <w:rsid w:val="00B854FE"/>
    <w:rsid w:val="00B864BB"/>
    <w:rsid w:val="00B86989"/>
    <w:rsid w:val="00B86ECD"/>
    <w:rsid w:val="00B90154"/>
    <w:rsid w:val="00B904D2"/>
    <w:rsid w:val="00B91B23"/>
    <w:rsid w:val="00B93D0D"/>
    <w:rsid w:val="00B93F79"/>
    <w:rsid w:val="00B94B7D"/>
    <w:rsid w:val="00B94FE1"/>
    <w:rsid w:val="00B979A1"/>
    <w:rsid w:val="00BA0F0F"/>
    <w:rsid w:val="00BA11C7"/>
    <w:rsid w:val="00BA1B19"/>
    <w:rsid w:val="00BA47DF"/>
    <w:rsid w:val="00BA4917"/>
    <w:rsid w:val="00BA4C95"/>
    <w:rsid w:val="00BA4E8A"/>
    <w:rsid w:val="00BA57C7"/>
    <w:rsid w:val="00BA73DF"/>
    <w:rsid w:val="00BA7880"/>
    <w:rsid w:val="00BA7CEA"/>
    <w:rsid w:val="00BB0591"/>
    <w:rsid w:val="00BB05D3"/>
    <w:rsid w:val="00BB1501"/>
    <w:rsid w:val="00BB1E5C"/>
    <w:rsid w:val="00BB2BF5"/>
    <w:rsid w:val="00BB30FC"/>
    <w:rsid w:val="00BB37BF"/>
    <w:rsid w:val="00BB3942"/>
    <w:rsid w:val="00BB39AF"/>
    <w:rsid w:val="00BB579D"/>
    <w:rsid w:val="00BB6C8E"/>
    <w:rsid w:val="00BB6E96"/>
    <w:rsid w:val="00BC12BA"/>
    <w:rsid w:val="00BC236F"/>
    <w:rsid w:val="00BC3924"/>
    <w:rsid w:val="00BC438F"/>
    <w:rsid w:val="00BC4CB4"/>
    <w:rsid w:val="00BC71A2"/>
    <w:rsid w:val="00BC7C23"/>
    <w:rsid w:val="00BC7CC1"/>
    <w:rsid w:val="00BC7D17"/>
    <w:rsid w:val="00BC7E7A"/>
    <w:rsid w:val="00BD1844"/>
    <w:rsid w:val="00BD18A2"/>
    <w:rsid w:val="00BD1F3B"/>
    <w:rsid w:val="00BD229D"/>
    <w:rsid w:val="00BD372E"/>
    <w:rsid w:val="00BD43CA"/>
    <w:rsid w:val="00BD6FB2"/>
    <w:rsid w:val="00BD7368"/>
    <w:rsid w:val="00BE1A68"/>
    <w:rsid w:val="00BE1DC5"/>
    <w:rsid w:val="00BE1FAE"/>
    <w:rsid w:val="00BE26B4"/>
    <w:rsid w:val="00BE277E"/>
    <w:rsid w:val="00BE3EC3"/>
    <w:rsid w:val="00BE4662"/>
    <w:rsid w:val="00BE5419"/>
    <w:rsid w:val="00BF0B5A"/>
    <w:rsid w:val="00BF0C34"/>
    <w:rsid w:val="00BF2FAA"/>
    <w:rsid w:val="00BF55E5"/>
    <w:rsid w:val="00BF6302"/>
    <w:rsid w:val="00BF68DD"/>
    <w:rsid w:val="00BF7E16"/>
    <w:rsid w:val="00C00214"/>
    <w:rsid w:val="00C02387"/>
    <w:rsid w:val="00C02800"/>
    <w:rsid w:val="00C02895"/>
    <w:rsid w:val="00C05134"/>
    <w:rsid w:val="00C05877"/>
    <w:rsid w:val="00C0635B"/>
    <w:rsid w:val="00C06A82"/>
    <w:rsid w:val="00C0752F"/>
    <w:rsid w:val="00C11ABF"/>
    <w:rsid w:val="00C11F01"/>
    <w:rsid w:val="00C12465"/>
    <w:rsid w:val="00C151A7"/>
    <w:rsid w:val="00C1635B"/>
    <w:rsid w:val="00C16B01"/>
    <w:rsid w:val="00C174C6"/>
    <w:rsid w:val="00C176BA"/>
    <w:rsid w:val="00C20406"/>
    <w:rsid w:val="00C21238"/>
    <w:rsid w:val="00C2236A"/>
    <w:rsid w:val="00C227F0"/>
    <w:rsid w:val="00C22F55"/>
    <w:rsid w:val="00C259DC"/>
    <w:rsid w:val="00C303E5"/>
    <w:rsid w:val="00C30FDB"/>
    <w:rsid w:val="00C329FD"/>
    <w:rsid w:val="00C332CA"/>
    <w:rsid w:val="00C33A19"/>
    <w:rsid w:val="00C33D50"/>
    <w:rsid w:val="00C359C8"/>
    <w:rsid w:val="00C35C48"/>
    <w:rsid w:val="00C36093"/>
    <w:rsid w:val="00C363F8"/>
    <w:rsid w:val="00C36527"/>
    <w:rsid w:val="00C36646"/>
    <w:rsid w:val="00C4335C"/>
    <w:rsid w:val="00C44092"/>
    <w:rsid w:val="00C455A1"/>
    <w:rsid w:val="00C478DE"/>
    <w:rsid w:val="00C527D9"/>
    <w:rsid w:val="00C52ED2"/>
    <w:rsid w:val="00C53327"/>
    <w:rsid w:val="00C54BC7"/>
    <w:rsid w:val="00C554F3"/>
    <w:rsid w:val="00C556A2"/>
    <w:rsid w:val="00C55745"/>
    <w:rsid w:val="00C559C6"/>
    <w:rsid w:val="00C60D73"/>
    <w:rsid w:val="00C61013"/>
    <w:rsid w:val="00C624CC"/>
    <w:rsid w:val="00C63140"/>
    <w:rsid w:val="00C63211"/>
    <w:rsid w:val="00C64327"/>
    <w:rsid w:val="00C64F66"/>
    <w:rsid w:val="00C65F2A"/>
    <w:rsid w:val="00C66126"/>
    <w:rsid w:val="00C6700B"/>
    <w:rsid w:val="00C67060"/>
    <w:rsid w:val="00C67CC7"/>
    <w:rsid w:val="00C72040"/>
    <w:rsid w:val="00C7269B"/>
    <w:rsid w:val="00C73243"/>
    <w:rsid w:val="00C7326B"/>
    <w:rsid w:val="00C73531"/>
    <w:rsid w:val="00C74446"/>
    <w:rsid w:val="00C7531F"/>
    <w:rsid w:val="00C75963"/>
    <w:rsid w:val="00C7614C"/>
    <w:rsid w:val="00C7646F"/>
    <w:rsid w:val="00C765FD"/>
    <w:rsid w:val="00C7694A"/>
    <w:rsid w:val="00C80931"/>
    <w:rsid w:val="00C80DBB"/>
    <w:rsid w:val="00C813DF"/>
    <w:rsid w:val="00C81503"/>
    <w:rsid w:val="00C81535"/>
    <w:rsid w:val="00C81FDA"/>
    <w:rsid w:val="00C82053"/>
    <w:rsid w:val="00C82474"/>
    <w:rsid w:val="00C82BCC"/>
    <w:rsid w:val="00C82BFE"/>
    <w:rsid w:val="00C82D74"/>
    <w:rsid w:val="00C8302E"/>
    <w:rsid w:val="00C83614"/>
    <w:rsid w:val="00C853D2"/>
    <w:rsid w:val="00C85F48"/>
    <w:rsid w:val="00C87F58"/>
    <w:rsid w:val="00C91ED4"/>
    <w:rsid w:val="00C92990"/>
    <w:rsid w:val="00C929CD"/>
    <w:rsid w:val="00C92DC0"/>
    <w:rsid w:val="00C9315F"/>
    <w:rsid w:val="00C94925"/>
    <w:rsid w:val="00C9549B"/>
    <w:rsid w:val="00C9646A"/>
    <w:rsid w:val="00C9729E"/>
    <w:rsid w:val="00C9757D"/>
    <w:rsid w:val="00C97B05"/>
    <w:rsid w:val="00CA073E"/>
    <w:rsid w:val="00CA1F5C"/>
    <w:rsid w:val="00CA2156"/>
    <w:rsid w:val="00CA29DE"/>
    <w:rsid w:val="00CA2EEA"/>
    <w:rsid w:val="00CA5C72"/>
    <w:rsid w:val="00CA6083"/>
    <w:rsid w:val="00CA60E6"/>
    <w:rsid w:val="00CA649E"/>
    <w:rsid w:val="00CA6C77"/>
    <w:rsid w:val="00CA7B9B"/>
    <w:rsid w:val="00CB0419"/>
    <w:rsid w:val="00CB05E4"/>
    <w:rsid w:val="00CB1F67"/>
    <w:rsid w:val="00CB2EB4"/>
    <w:rsid w:val="00CB3972"/>
    <w:rsid w:val="00CB3F64"/>
    <w:rsid w:val="00CB413B"/>
    <w:rsid w:val="00CB4396"/>
    <w:rsid w:val="00CB5D45"/>
    <w:rsid w:val="00CB5F54"/>
    <w:rsid w:val="00CB6A3F"/>
    <w:rsid w:val="00CB6E44"/>
    <w:rsid w:val="00CB7DB1"/>
    <w:rsid w:val="00CC0B5F"/>
    <w:rsid w:val="00CC0DDF"/>
    <w:rsid w:val="00CC268F"/>
    <w:rsid w:val="00CC5CBB"/>
    <w:rsid w:val="00CC6497"/>
    <w:rsid w:val="00CD01B1"/>
    <w:rsid w:val="00CD15FB"/>
    <w:rsid w:val="00CD3B23"/>
    <w:rsid w:val="00CD455C"/>
    <w:rsid w:val="00CD4988"/>
    <w:rsid w:val="00CD56BB"/>
    <w:rsid w:val="00CD5804"/>
    <w:rsid w:val="00CD5909"/>
    <w:rsid w:val="00CD6621"/>
    <w:rsid w:val="00CD69EE"/>
    <w:rsid w:val="00CE0A7A"/>
    <w:rsid w:val="00CE1CE5"/>
    <w:rsid w:val="00CE25F1"/>
    <w:rsid w:val="00CE44BE"/>
    <w:rsid w:val="00CE4CD1"/>
    <w:rsid w:val="00CE4CEC"/>
    <w:rsid w:val="00CE5CD4"/>
    <w:rsid w:val="00CE66B4"/>
    <w:rsid w:val="00CE7938"/>
    <w:rsid w:val="00CF0138"/>
    <w:rsid w:val="00CF0D84"/>
    <w:rsid w:val="00CF1181"/>
    <w:rsid w:val="00CF2B4E"/>
    <w:rsid w:val="00CF3FA5"/>
    <w:rsid w:val="00CF4DBB"/>
    <w:rsid w:val="00CF61C4"/>
    <w:rsid w:val="00CF6C40"/>
    <w:rsid w:val="00CF737C"/>
    <w:rsid w:val="00CF7899"/>
    <w:rsid w:val="00CF79EE"/>
    <w:rsid w:val="00D00471"/>
    <w:rsid w:val="00D01648"/>
    <w:rsid w:val="00D02313"/>
    <w:rsid w:val="00D0297C"/>
    <w:rsid w:val="00D03A12"/>
    <w:rsid w:val="00D03D02"/>
    <w:rsid w:val="00D03F1A"/>
    <w:rsid w:val="00D03FCE"/>
    <w:rsid w:val="00D04666"/>
    <w:rsid w:val="00D047C1"/>
    <w:rsid w:val="00D055FA"/>
    <w:rsid w:val="00D06791"/>
    <w:rsid w:val="00D0759A"/>
    <w:rsid w:val="00D108F4"/>
    <w:rsid w:val="00D121F4"/>
    <w:rsid w:val="00D12A50"/>
    <w:rsid w:val="00D12FA4"/>
    <w:rsid w:val="00D13030"/>
    <w:rsid w:val="00D139E0"/>
    <w:rsid w:val="00D143AB"/>
    <w:rsid w:val="00D143D6"/>
    <w:rsid w:val="00D163F0"/>
    <w:rsid w:val="00D17320"/>
    <w:rsid w:val="00D175AD"/>
    <w:rsid w:val="00D17A15"/>
    <w:rsid w:val="00D17BCE"/>
    <w:rsid w:val="00D22033"/>
    <w:rsid w:val="00D22FBF"/>
    <w:rsid w:val="00D23EB6"/>
    <w:rsid w:val="00D23FDC"/>
    <w:rsid w:val="00D2477D"/>
    <w:rsid w:val="00D250B1"/>
    <w:rsid w:val="00D26A5F"/>
    <w:rsid w:val="00D26FC8"/>
    <w:rsid w:val="00D30CEC"/>
    <w:rsid w:val="00D3273E"/>
    <w:rsid w:val="00D32D97"/>
    <w:rsid w:val="00D339D6"/>
    <w:rsid w:val="00D37828"/>
    <w:rsid w:val="00D37DB3"/>
    <w:rsid w:val="00D40717"/>
    <w:rsid w:val="00D414D8"/>
    <w:rsid w:val="00D41B9E"/>
    <w:rsid w:val="00D41FA8"/>
    <w:rsid w:val="00D423D3"/>
    <w:rsid w:val="00D432A5"/>
    <w:rsid w:val="00D4377C"/>
    <w:rsid w:val="00D43E1B"/>
    <w:rsid w:val="00D44109"/>
    <w:rsid w:val="00D44FC9"/>
    <w:rsid w:val="00D459D8"/>
    <w:rsid w:val="00D45F5D"/>
    <w:rsid w:val="00D46205"/>
    <w:rsid w:val="00D46EF0"/>
    <w:rsid w:val="00D47126"/>
    <w:rsid w:val="00D47157"/>
    <w:rsid w:val="00D47266"/>
    <w:rsid w:val="00D47F74"/>
    <w:rsid w:val="00D503C6"/>
    <w:rsid w:val="00D508B4"/>
    <w:rsid w:val="00D510A2"/>
    <w:rsid w:val="00D51A94"/>
    <w:rsid w:val="00D52292"/>
    <w:rsid w:val="00D52B27"/>
    <w:rsid w:val="00D55574"/>
    <w:rsid w:val="00D567C2"/>
    <w:rsid w:val="00D56EB5"/>
    <w:rsid w:val="00D570A5"/>
    <w:rsid w:val="00D57934"/>
    <w:rsid w:val="00D57AC2"/>
    <w:rsid w:val="00D57C85"/>
    <w:rsid w:val="00D60D0A"/>
    <w:rsid w:val="00D62650"/>
    <w:rsid w:val="00D63536"/>
    <w:rsid w:val="00D64E22"/>
    <w:rsid w:val="00D657C4"/>
    <w:rsid w:val="00D658B2"/>
    <w:rsid w:val="00D6598D"/>
    <w:rsid w:val="00D65E08"/>
    <w:rsid w:val="00D66D01"/>
    <w:rsid w:val="00D70416"/>
    <w:rsid w:val="00D706F9"/>
    <w:rsid w:val="00D715BF"/>
    <w:rsid w:val="00D7260E"/>
    <w:rsid w:val="00D733BF"/>
    <w:rsid w:val="00D7358E"/>
    <w:rsid w:val="00D73D92"/>
    <w:rsid w:val="00D74578"/>
    <w:rsid w:val="00D752D3"/>
    <w:rsid w:val="00D77C17"/>
    <w:rsid w:val="00D80957"/>
    <w:rsid w:val="00D80B10"/>
    <w:rsid w:val="00D80D13"/>
    <w:rsid w:val="00D811B9"/>
    <w:rsid w:val="00D81910"/>
    <w:rsid w:val="00D81A62"/>
    <w:rsid w:val="00D8442C"/>
    <w:rsid w:val="00D84E53"/>
    <w:rsid w:val="00D8505F"/>
    <w:rsid w:val="00D85CDD"/>
    <w:rsid w:val="00D9065B"/>
    <w:rsid w:val="00D90DB2"/>
    <w:rsid w:val="00D91D8D"/>
    <w:rsid w:val="00D927A4"/>
    <w:rsid w:val="00D92AD1"/>
    <w:rsid w:val="00D935E9"/>
    <w:rsid w:val="00D93E14"/>
    <w:rsid w:val="00D9518F"/>
    <w:rsid w:val="00D95E31"/>
    <w:rsid w:val="00D96AE6"/>
    <w:rsid w:val="00D96E3C"/>
    <w:rsid w:val="00DA2760"/>
    <w:rsid w:val="00DA3118"/>
    <w:rsid w:val="00DA3771"/>
    <w:rsid w:val="00DA4155"/>
    <w:rsid w:val="00DA5454"/>
    <w:rsid w:val="00DA6D17"/>
    <w:rsid w:val="00DA7625"/>
    <w:rsid w:val="00DB1B3D"/>
    <w:rsid w:val="00DB1E42"/>
    <w:rsid w:val="00DB2187"/>
    <w:rsid w:val="00DB274A"/>
    <w:rsid w:val="00DB36AC"/>
    <w:rsid w:val="00DB4017"/>
    <w:rsid w:val="00DB4984"/>
    <w:rsid w:val="00DB56AA"/>
    <w:rsid w:val="00DB61D4"/>
    <w:rsid w:val="00DB6CDE"/>
    <w:rsid w:val="00DB77D9"/>
    <w:rsid w:val="00DB78AB"/>
    <w:rsid w:val="00DC0380"/>
    <w:rsid w:val="00DC0A18"/>
    <w:rsid w:val="00DC15FB"/>
    <w:rsid w:val="00DC1C71"/>
    <w:rsid w:val="00DC26C8"/>
    <w:rsid w:val="00DC27CB"/>
    <w:rsid w:val="00DC3B45"/>
    <w:rsid w:val="00DC4ACC"/>
    <w:rsid w:val="00DC5492"/>
    <w:rsid w:val="00DC574E"/>
    <w:rsid w:val="00DC5AC9"/>
    <w:rsid w:val="00DC5CEE"/>
    <w:rsid w:val="00DC5F1F"/>
    <w:rsid w:val="00DC63DF"/>
    <w:rsid w:val="00DC66A0"/>
    <w:rsid w:val="00DD074D"/>
    <w:rsid w:val="00DD0CB9"/>
    <w:rsid w:val="00DD1084"/>
    <w:rsid w:val="00DD17F7"/>
    <w:rsid w:val="00DD3AFE"/>
    <w:rsid w:val="00DD3F6D"/>
    <w:rsid w:val="00DD499E"/>
    <w:rsid w:val="00DD69A2"/>
    <w:rsid w:val="00DD6A15"/>
    <w:rsid w:val="00DD6EDE"/>
    <w:rsid w:val="00DD7D72"/>
    <w:rsid w:val="00DE1457"/>
    <w:rsid w:val="00DE1BBF"/>
    <w:rsid w:val="00DE1E1E"/>
    <w:rsid w:val="00DE2252"/>
    <w:rsid w:val="00DE2DE1"/>
    <w:rsid w:val="00DE3675"/>
    <w:rsid w:val="00DE435E"/>
    <w:rsid w:val="00DE4F78"/>
    <w:rsid w:val="00DE73D2"/>
    <w:rsid w:val="00DE77B5"/>
    <w:rsid w:val="00DF09C8"/>
    <w:rsid w:val="00DF3D5E"/>
    <w:rsid w:val="00DF4354"/>
    <w:rsid w:val="00DF507C"/>
    <w:rsid w:val="00DF5431"/>
    <w:rsid w:val="00DF6F96"/>
    <w:rsid w:val="00DF73F0"/>
    <w:rsid w:val="00E01A14"/>
    <w:rsid w:val="00E01C7C"/>
    <w:rsid w:val="00E02D50"/>
    <w:rsid w:val="00E0361D"/>
    <w:rsid w:val="00E037A5"/>
    <w:rsid w:val="00E03E89"/>
    <w:rsid w:val="00E04417"/>
    <w:rsid w:val="00E07B21"/>
    <w:rsid w:val="00E07FED"/>
    <w:rsid w:val="00E1034E"/>
    <w:rsid w:val="00E11DE4"/>
    <w:rsid w:val="00E13257"/>
    <w:rsid w:val="00E1469B"/>
    <w:rsid w:val="00E14CE7"/>
    <w:rsid w:val="00E14E78"/>
    <w:rsid w:val="00E153DE"/>
    <w:rsid w:val="00E15D29"/>
    <w:rsid w:val="00E17EA8"/>
    <w:rsid w:val="00E204E5"/>
    <w:rsid w:val="00E205BF"/>
    <w:rsid w:val="00E205E6"/>
    <w:rsid w:val="00E2182A"/>
    <w:rsid w:val="00E21B50"/>
    <w:rsid w:val="00E2331F"/>
    <w:rsid w:val="00E23575"/>
    <w:rsid w:val="00E23DB0"/>
    <w:rsid w:val="00E25239"/>
    <w:rsid w:val="00E26358"/>
    <w:rsid w:val="00E26ED8"/>
    <w:rsid w:val="00E27A81"/>
    <w:rsid w:val="00E27D28"/>
    <w:rsid w:val="00E27EF5"/>
    <w:rsid w:val="00E31586"/>
    <w:rsid w:val="00E32611"/>
    <w:rsid w:val="00E326B1"/>
    <w:rsid w:val="00E33D9A"/>
    <w:rsid w:val="00E344E4"/>
    <w:rsid w:val="00E347BA"/>
    <w:rsid w:val="00E3536D"/>
    <w:rsid w:val="00E3771C"/>
    <w:rsid w:val="00E37F08"/>
    <w:rsid w:val="00E40CB5"/>
    <w:rsid w:val="00E41C68"/>
    <w:rsid w:val="00E42543"/>
    <w:rsid w:val="00E42A84"/>
    <w:rsid w:val="00E446FE"/>
    <w:rsid w:val="00E4636A"/>
    <w:rsid w:val="00E4700A"/>
    <w:rsid w:val="00E47DFA"/>
    <w:rsid w:val="00E51186"/>
    <w:rsid w:val="00E521C5"/>
    <w:rsid w:val="00E53CCB"/>
    <w:rsid w:val="00E54139"/>
    <w:rsid w:val="00E5428E"/>
    <w:rsid w:val="00E548DB"/>
    <w:rsid w:val="00E55F60"/>
    <w:rsid w:val="00E603FB"/>
    <w:rsid w:val="00E629E6"/>
    <w:rsid w:val="00E630C4"/>
    <w:rsid w:val="00E6374A"/>
    <w:rsid w:val="00E63E0C"/>
    <w:rsid w:val="00E63FEB"/>
    <w:rsid w:val="00E64925"/>
    <w:rsid w:val="00E65C0D"/>
    <w:rsid w:val="00E65E49"/>
    <w:rsid w:val="00E661B6"/>
    <w:rsid w:val="00E672B4"/>
    <w:rsid w:val="00E71F80"/>
    <w:rsid w:val="00E722CE"/>
    <w:rsid w:val="00E7236C"/>
    <w:rsid w:val="00E72D39"/>
    <w:rsid w:val="00E733CF"/>
    <w:rsid w:val="00E74647"/>
    <w:rsid w:val="00E746E7"/>
    <w:rsid w:val="00E74A2E"/>
    <w:rsid w:val="00E74AD0"/>
    <w:rsid w:val="00E74BB2"/>
    <w:rsid w:val="00E75F5A"/>
    <w:rsid w:val="00E77038"/>
    <w:rsid w:val="00E81DD0"/>
    <w:rsid w:val="00E81F71"/>
    <w:rsid w:val="00E82334"/>
    <w:rsid w:val="00E8333F"/>
    <w:rsid w:val="00E84320"/>
    <w:rsid w:val="00E84D29"/>
    <w:rsid w:val="00E84FEE"/>
    <w:rsid w:val="00E85225"/>
    <w:rsid w:val="00E872AD"/>
    <w:rsid w:val="00E879E2"/>
    <w:rsid w:val="00E90530"/>
    <w:rsid w:val="00E91593"/>
    <w:rsid w:val="00E92A94"/>
    <w:rsid w:val="00E936EB"/>
    <w:rsid w:val="00E944B5"/>
    <w:rsid w:val="00E9585A"/>
    <w:rsid w:val="00E95932"/>
    <w:rsid w:val="00E960C0"/>
    <w:rsid w:val="00E96EAF"/>
    <w:rsid w:val="00E97E91"/>
    <w:rsid w:val="00EA0313"/>
    <w:rsid w:val="00EA04FA"/>
    <w:rsid w:val="00EA0640"/>
    <w:rsid w:val="00EA1F1E"/>
    <w:rsid w:val="00EA521F"/>
    <w:rsid w:val="00EA5B58"/>
    <w:rsid w:val="00EA6D20"/>
    <w:rsid w:val="00EA6DFF"/>
    <w:rsid w:val="00EB07DE"/>
    <w:rsid w:val="00EB0FF4"/>
    <w:rsid w:val="00EB1910"/>
    <w:rsid w:val="00EB1E11"/>
    <w:rsid w:val="00EB258F"/>
    <w:rsid w:val="00EB2851"/>
    <w:rsid w:val="00EB3C89"/>
    <w:rsid w:val="00EB4713"/>
    <w:rsid w:val="00EB6124"/>
    <w:rsid w:val="00EB699E"/>
    <w:rsid w:val="00EC1208"/>
    <w:rsid w:val="00EC135F"/>
    <w:rsid w:val="00EC187C"/>
    <w:rsid w:val="00EC1AA4"/>
    <w:rsid w:val="00EC1B2D"/>
    <w:rsid w:val="00EC2656"/>
    <w:rsid w:val="00EC464B"/>
    <w:rsid w:val="00EC4765"/>
    <w:rsid w:val="00EC6858"/>
    <w:rsid w:val="00EC7175"/>
    <w:rsid w:val="00ED0364"/>
    <w:rsid w:val="00ED04E7"/>
    <w:rsid w:val="00ED0EE1"/>
    <w:rsid w:val="00ED1D57"/>
    <w:rsid w:val="00ED294E"/>
    <w:rsid w:val="00ED41DA"/>
    <w:rsid w:val="00ED4740"/>
    <w:rsid w:val="00ED58BF"/>
    <w:rsid w:val="00ED6099"/>
    <w:rsid w:val="00ED7551"/>
    <w:rsid w:val="00ED78AA"/>
    <w:rsid w:val="00ED7C84"/>
    <w:rsid w:val="00ED7D78"/>
    <w:rsid w:val="00EE19BB"/>
    <w:rsid w:val="00EE203D"/>
    <w:rsid w:val="00EE2462"/>
    <w:rsid w:val="00EE3237"/>
    <w:rsid w:val="00EE45E4"/>
    <w:rsid w:val="00EE5601"/>
    <w:rsid w:val="00EE67B4"/>
    <w:rsid w:val="00EE6802"/>
    <w:rsid w:val="00EE6D0F"/>
    <w:rsid w:val="00EF096F"/>
    <w:rsid w:val="00EF0B43"/>
    <w:rsid w:val="00EF0F44"/>
    <w:rsid w:val="00EF1513"/>
    <w:rsid w:val="00EF1AC3"/>
    <w:rsid w:val="00EF20FD"/>
    <w:rsid w:val="00EF3469"/>
    <w:rsid w:val="00EF3948"/>
    <w:rsid w:val="00EF3E4A"/>
    <w:rsid w:val="00EF4BDC"/>
    <w:rsid w:val="00EF4D9B"/>
    <w:rsid w:val="00EF54C5"/>
    <w:rsid w:val="00EF6774"/>
    <w:rsid w:val="00F036E0"/>
    <w:rsid w:val="00F045C3"/>
    <w:rsid w:val="00F048FE"/>
    <w:rsid w:val="00F05194"/>
    <w:rsid w:val="00F05A84"/>
    <w:rsid w:val="00F05A8C"/>
    <w:rsid w:val="00F05C90"/>
    <w:rsid w:val="00F0624D"/>
    <w:rsid w:val="00F07047"/>
    <w:rsid w:val="00F07DB0"/>
    <w:rsid w:val="00F10884"/>
    <w:rsid w:val="00F126D6"/>
    <w:rsid w:val="00F1280A"/>
    <w:rsid w:val="00F14D27"/>
    <w:rsid w:val="00F15106"/>
    <w:rsid w:val="00F15B32"/>
    <w:rsid w:val="00F15CAE"/>
    <w:rsid w:val="00F16602"/>
    <w:rsid w:val="00F1668D"/>
    <w:rsid w:val="00F16863"/>
    <w:rsid w:val="00F16CCD"/>
    <w:rsid w:val="00F175F5"/>
    <w:rsid w:val="00F178A7"/>
    <w:rsid w:val="00F17CC6"/>
    <w:rsid w:val="00F20B0F"/>
    <w:rsid w:val="00F20CD3"/>
    <w:rsid w:val="00F211FA"/>
    <w:rsid w:val="00F21569"/>
    <w:rsid w:val="00F216A4"/>
    <w:rsid w:val="00F21752"/>
    <w:rsid w:val="00F219A7"/>
    <w:rsid w:val="00F221B4"/>
    <w:rsid w:val="00F22544"/>
    <w:rsid w:val="00F225BA"/>
    <w:rsid w:val="00F22955"/>
    <w:rsid w:val="00F22BCD"/>
    <w:rsid w:val="00F22DEE"/>
    <w:rsid w:val="00F258FC"/>
    <w:rsid w:val="00F25B7F"/>
    <w:rsid w:val="00F26652"/>
    <w:rsid w:val="00F26DBF"/>
    <w:rsid w:val="00F2763C"/>
    <w:rsid w:val="00F27D04"/>
    <w:rsid w:val="00F301CA"/>
    <w:rsid w:val="00F3120A"/>
    <w:rsid w:val="00F328C4"/>
    <w:rsid w:val="00F33D94"/>
    <w:rsid w:val="00F343CA"/>
    <w:rsid w:val="00F3664D"/>
    <w:rsid w:val="00F379C1"/>
    <w:rsid w:val="00F409B8"/>
    <w:rsid w:val="00F421AB"/>
    <w:rsid w:val="00F42C7D"/>
    <w:rsid w:val="00F435F9"/>
    <w:rsid w:val="00F453B4"/>
    <w:rsid w:val="00F45648"/>
    <w:rsid w:val="00F46D1D"/>
    <w:rsid w:val="00F46E8B"/>
    <w:rsid w:val="00F472C1"/>
    <w:rsid w:val="00F473C1"/>
    <w:rsid w:val="00F509E1"/>
    <w:rsid w:val="00F50E60"/>
    <w:rsid w:val="00F51410"/>
    <w:rsid w:val="00F53602"/>
    <w:rsid w:val="00F53CD8"/>
    <w:rsid w:val="00F55FFA"/>
    <w:rsid w:val="00F56102"/>
    <w:rsid w:val="00F56393"/>
    <w:rsid w:val="00F5685C"/>
    <w:rsid w:val="00F56EB5"/>
    <w:rsid w:val="00F575B6"/>
    <w:rsid w:val="00F57AC0"/>
    <w:rsid w:val="00F60833"/>
    <w:rsid w:val="00F6103C"/>
    <w:rsid w:val="00F61888"/>
    <w:rsid w:val="00F61A9B"/>
    <w:rsid w:val="00F61AF3"/>
    <w:rsid w:val="00F62686"/>
    <w:rsid w:val="00F62878"/>
    <w:rsid w:val="00F630A2"/>
    <w:rsid w:val="00F63DCB"/>
    <w:rsid w:val="00F642F6"/>
    <w:rsid w:val="00F64779"/>
    <w:rsid w:val="00F64ED4"/>
    <w:rsid w:val="00F67055"/>
    <w:rsid w:val="00F6725B"/>
    <w:rsid w:val="00F70DC1"/>
    <w:rsid w:val="00F719B2"/>
    <w:rsid w:val="00F71B6D"/>
    <w:rsid w:val="00F72075"/>
    <w:rsid w:val="00F72955"/>
    <w:rsid w:val="00F729E8"/>
    <w:rsid w:val="00F72A24"/>
    <w:rsid w:val="00F73374"/>
    <w:rsid w:val="00F75F67"/>
    <w:rsid w:val="00F76378"/>
    <w:rsid w:val="00F766F4"/>
    <w:rsid w:val="00F8122A"/>
    <w:rsid w:val="00F81BF2"/>
    <w:rsid w:val="00F8373B"/>
    <w:rsid w:val="00F85A18"/>
    <w:rsid w:val="00F85B67"/>
    <w:rsid w:val="00F85D2F"/>
    <w:rsid w:val="00F865C4"/>
    <w:rsid w:val="00F86DEC"/>
    <w:rsid w:val="00F87E70"/>
    <w:rsid w:val="00F90C37"/>
    <w:rsid w:val="00F91D7C"/>
    <w:rsid w:val="00F92131"/>
    <w:rsid w:val="00F92F5E"/>
    <w:rsid w:val="00F93FEB"/>
    <w:rsid w:val="00F94395"/>
    <w:rsid w:val="00F9547E"/>
    <w:rsid w:val="00F95484"/>
    <w:rsid w:val="00F95F92"/>
    <w:rsid w:val="00F96898"/>
    <w:rsid w:val="00F96C6E"/>
    <w:rsid w:val="00F97C9E"/>
    <w:rsid w:val="00F97FD7"/>
    <w:rsid w:val="00FA0696"/>
    <w:rsid w:val="00FA1700"/>
    <w:rsid w:val="00FA250D"/>
    <w:rsid w:val="00FA2E22"/>
    <w:rsid w:val="00FA3063"/>
    <w:rsid w:val="00FB0BF6"/>
    <w:rsid w:val="00FB0EE3"/>
    <w:rsid w:val="00FB1078"/>
    <w:rsid w:val="00FB16EE"/>
    <w:rsid w:val="00FB20EF"/>
    <w:rsid w:val="00FB2222"/>
    <w:rsid w:val="00FB22F8"/>
    <w:rsid w:val="00FB2893"/>
    <w:rsid w:val="00FB28C9"/>
    <w:rsid w:val="00FB3C48"/>
    <w:rsid w:val="00FB3CC2"/>
    <w:rsid w:val="00FB3D75"/>
    <w:rsid w:val="00FB4055"/>
    <w:rsid w:val="00FB40D7"/>
    <w:rsid w:val="00FB5227"/>
    <w:rsid w:val="00FB5F1C"/>
    <w:rsid w:val="00FB6024"/>
    <w:rsid w:val="00FC0195"/>
    <w:rsid w:val="00FC23CF"/>
    <w:rsid w:val="00FC27AE"/>
    <w:rsid w:val="00FC291A"/>
    <w:rsid w:val="00FC3661"/>
    <w:rsid w:val="00FC4EEB"/>
    <w:rsid w:val="00FC5003"/>
    <w:rsid w:val="00FC5BA0"/>
    <w:rsid w:val="00FC5FD8"/>
    <w:rsid w:val="00FC631F"/>
    <w:rsid w:val="00FD058B"/>
    <w:rsid w:val="00FD0762"/>
    <w:rsid w:val="00FD1190"/>
    <w:rsid w:val="00FD119F"/>
    <w:rsid w:val="00FD1498"/>
    <w:rsid w:val="00FD2766"/>
    <w:rsid w:val="00FD4A37"/>
    <w:rsid w:val="00FD7B4C"/>
    <w:rsid w:val="00FD7BFA"/>
    <w:rsid w:val="00FD7D87"/>
    <w:rsid w:val="00FE0712"/>
    <w:rsid w:val="00FE0D5C"/>
    <w:rsid w:val="00FE1DBB"/>
    <w:rsid w:val="00FE2238"/>
    <w:rsid w:val="00FE223D"/>
    <w:rsid w:val="00FE4F9E"/>
    <w:rsid w:val="00FE520C"/>
    <w:rsid w:val="00FE64B3"/>
    <w:rsid w:val="00FE6871"/>
    <w:rsid w:val="00FE6C4B"/>
    <w:rsid w:val="00FE722C"/>
    <w:rsid w:val="00FF09FD"/>
    <w:rsid w:val="00FF1D07"/>
    <w:rsid w:val="00FF2415"/>
    <w:rsid w:val="00FF25FA"/>
    <w:rsid w:val="00FF277A"/>
    <w:rsid w:val="00FF3609"/>
    <w:rsid w:val="00FF385D"/>
    <w:rsid w:val="00FF3B7B"/>
    <w:rsid w:val="00FF47E5"/>
    <w:rsid w:val="00FF70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a">
    <w:name w:val="Normal"/>
    <w:qFormat/>
    <w:rsid w:val="005447F1"/>
    <w:pPr>
      <w:widowControl w:val="0"/>
    </w:pPr>
    <w:rPr>
      <w:kern w:val="2"/>
      <w:sz w:val="24"/>
      <w:szCs w:val="22"/>
    </w:rPr>
  </w:style>
  <w:style w:type="paragraph" w:styleId="1">
    <w:name w:val="heading 1"/>
    <w:basedOn w:val="a"/>
    <w:next w:val="a"/>
    <w:link w:val="10"/>
    <w:uiPriority w:val="9"/>
    <w:qFormat/>
    <w:rsid w:val="003E6C3E"/>
    <w:pPr>
      <w:keepNext/>
      <w:spacing w:before="180" w:after="180" w:line="720" w:lineRule="auto"/>
      <w:jc w:val="center"/>
      <w:outlineLvl w:val="0"/>
    </w:pPr>
    <w:rPr>
      <w:rFonts w:ascii="Cambria" w:eastAsia="標楷體" w:hAnsi="Cambria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qFormat/>
    <w:rsid w:val="00141FB0"/>
    <w:pPr>
      <w:keepNext/>
      <w:spacing w:line="720" w:lineRule="auto"/>
      <w:outlineLvl w:val="1"/>
    </w:pPr>
    <w:rPr>
      <w:rFonts w:ascii="Cambria" w:eastAsia="標楷體" w:hAnsi="Cambria"/>
      <w:b/>
      <w:bCs/>
      <w:sz w:val="40"/>
      <w:szCs w:val="48"/>
    </w:rPr>
  </w:style>
  <w:style w:type="paragraph" w:styleId="3">
    <w:name w:val="heading 3"/>
    <w:basedOn w:val="a"/>
    <w:next w:val="a"/>
    <w:link w:val="30"/>
    <w:uiPriority w:val="9"/>
    <w:qFormat/>
    <w:rsid w:val="00E75F5A"/>
    <w:pPr>
      <w:keepNext/>
      <w:spacing w:line="720" w:lineRule="auto"/>
      <w:outlineLvl w:val="2"/>
    </w:pPr>
    <w:rPr>
      <w:rFonts w:ascii="Cambria" w:hAnsi="Cambria"/>
      <w:b/>
      <w:bCs/>
      <w:sz w:val="36"/>
      <w:szCs w:val="36"/>
    </w:rPr>
  </w:style>
  <w:style w:type="paragraph" w:styleId="4">
    <w:name w:val="heading 4"/>
    <w:basedOn w:val="a"/>
    <w:next w:val="a"/>
    <w:link w:val="40"/>
    <w:uiPriority w:val="9"/>
    <w:qFormat/>
    <w:rsid w:val="001E4503"/>
    <w:pPr>
      <w:keepNext/>
      <w:spacing w:line="720" w:lineRule="auto"/>
      <w:outlineLvl w:val="3"/>
    </w:pPr>
    <w:rPr>
      <w:rFonts w:ascii="Cambria" w:hAnsi="Cambria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3E6C3E"/>
    <w:rPr>
      <w:rFonts w:ascii="Cambria" w:eastAsia="標楷體" w:hAnsi="Cambria" w:cs="Times New Roman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37219C"/>
    <w:rPr>
      <w:rFonts w:ascii="Cambria" w:eastAsia="標楷體" w:hAnsi="Cambria" w:cs="Times New Roman"/>
      <w:b/>
      <w:bCs/>
      <w:sz w:val="40"/>
      <w:szCs w:val="48"/>
    </w:rPr>
  </w:style>
  <w:style w:type="character" w:customStyle="1" w:styleId="30">
    <w:name w:val="標題 3 字元"/>
    <w:basedOn w:val="a0"/>
    <w:link w:val="3"/>
    <w:uiPriority w:val="9"/>
    <w:rsid w:val="00E75F5A"/>
    <w:rPr>
      <w:rFonts w:ascii="Cambria" w:eastAsia="新細明體" w:hAnsi="Cambria" w:cs="Times New Roman"/>
      <w:b/>
      <w:bCs/>
      <w:sz w:val="36"/>
      <w:szCs w:val="36"/>
    </w:rPr>
  </w:style>
  <w:style w:type="paragraph" w:styleId="a3">
    <w:name w:val="List Paragraph"/>
    <w:basedOn w:val="a"/>
    <w:uiPriority w:val="34"/>
    <w:qFormat/>
    <w:rsid w:val="00E75F5A"/>
    <w:pPr>
      <w:ind w:leftChars="200" w:left="480"/>
    </w:pPr>
  </w:style>
  <w:style w:type="character" w:customStyle="1" w:styleId="apple-style-span">
    <w:name w:val="apple-style-span"/>
    <w:basedOn w:val="a0"/>
    <w:rsid w:val="00757C76"/>
  </w:style>
  <w:style w:type="paragraph" w:styleId="11">
    <w:name w:val="toc 1"/>
    <w:basedOn w:val="a"/>
    <w:next w:val="a"/>
    <w:autoRedefine/>
    <w:uiPriority w:val="39"/>
    <w:unhideWhenUsed/>
    <w:rsid w:val="00DD3F6D"/>
  </w:style>
  <w:style w:type="paragraph" w:styleId="21">
    <w:name w:val="toc 2"/>
    <w:basedOn w:val="a"/>
    <w:next w:val="a"/>
    <w:autoRedefine/>
    <w:uiPriority w:val="39"/>
    <w:unhideWhenUsed/>
    <w:rsid w:val="00DD3F6D"/>
    <w:pPr>
      <w:ind w:leftChars="200" w:left="480"/>
    </w:pPr>
  </w:style>
  <w:style w:type="character" w:styleId="a4">
    <w:name w:val="Hyperlink"/>
    <w:basedOn w:val="a0"/>
    <w:uiPriority w:val="99"/>
    <w:unhideWhenUsed/>
    <w:rsid w:val="00DD3F6D"/>
    <w:rPr>
      <w:color w:val="0000FF"/>
      <w:u w:val="single"/>
    </w:rPr>
  </w:style>
  <w:style w:type="paragraph" w:styleId="a5">
    <w:name w:val="TOC Heading"/>
    <w:basedOn w:val="1"/>
    <w:next w:val="a"/>
    <w:uiPriority w:val="39"/>
    <w:qFormat/>
    <w:rsid w:val="00DD3F6D"/>
    <w:pPr>
      <w:keepLines/>
      <w:widowControl/>
      <w:spacing w:before="480" w:after="0" w:line="276" w:lineRule="auto"/>
      <w:outlineLvl w:val="9"/>
    </w:pPr>
    <w:rPr>
      <w:rFonts w:eastAsia="新細明體"/>
      <w:color w:val="365F91"/>
      <w:kern w:val="0"/>
      <w:sz w:val="28"/>
      <w:szCs w:val="28"/>
    </w:rPr>
  </w:style>
  <w:style w:type="paragraph" w:styleId="a6">
    <w:name w:val="Balloon Text"/>
    <w:basedOn w:val="a"/>
    <w:link w:val="a7"/>
    <w:uiPriority w:val="99"/>
    <w:semiHidden/>
    <w:unhideWhenUsed/>
    <w:rsid w:val="00DD3F6D"/>
    <w:rPr>
      <w:rFonts w:ascii="Cambria" w:hAnsi="Cambria"/>
      <w:sz w:val="18"/>
      <w:szCs w:val="18"/>
    </w:rPr>
  </w:style>
  <w:style w:type="character" w:customStyle="1" w:styleId="a7">
    <w:name w:val="註解方塊文字 字元"/>
    <w:basedOn w:val="a0"/>
    <w:link w:val="a6"/>
    <w:uiPriority w:val="99"/>
    <w:semiHidden/>
    <w:rsid w:val="00DD3F6D"/>
    <w:rPr>
      <w:rFonts w:ascii="Cambria" w:eastAsia="新細明體" w:hAnsi="Cambria" w:cs="Times New Roman"/>
      <w:sz w:val="18"/>
      <w:szCs w:val="18"/>
    </w:rPr>
  </w:style>
  <w:style w:type="paragraph" w:styleId="a8">
    <w:name w:val="caption"/>
    <w:basedOn w:val="a"/>
    <w:next w:val="a"/>
    <w:uiPriority w:val="35"/>
    <w:qFormat/>
    <w:rsid w:val="00043707"/>
    <w:rPr>
      <w:sz w:val="20"/>
      <w:szCs w:val="20"/>
    </w:rPr>
  </w:style>
  <w:style w:type="character" w:styleId="a9">
    <w:name w:val="annotation reference"/>
    <w:basedOn w:val="a0"/>
    <w:uiPriority w:val="99"/>
    <w:semiHidden/>
    <w:unhideWhenUsed/>
    <w:rsid w:val="00F61888"/>
    <w:rPr>
      <w:sz w:val="18"/>
      <w:szCs w:val="18"/>
    </w:rPr>
  </w:style>
  <w:style w:type="paragraph" w:styleId="aa">
    <w:name w:val="annotation text"/>
    <w:basedOn w:val="a"/>
    <w:link w:val="ab"/>
    <w:uiPriority w:val="99"/>
    <w:semiHidden/>
    <w:unhideWhenUsed/>
    <w:rsid w:val="00F61888"/>
  </w:style>
  <w:style w:type="character" w:customStyle="1" w:styleId="ab">
    <w:name w:val="註解文字 字元"/>
    <w:basedOn w:val="a0"/>
    <w:link w:val="aa"/>
    <w:uiPriority w:val="99"/>
    <w:semiHidden/>
    <w:rsid w:val="00F61888"/>
  </w:style>
  <w:style w:type="paragraph" w:styleId="ac">
    <w:name w:val="annotation subject"/>
    <w:basedOn w:val="aa"/>
    <w:next w:val="aa"/>
    <w:link w:val="ad"/>
    <w:uiPriority w:val="99"/>
    <w:semiHidden/>
    <w:unhideWhenUsed/>
    <w:rsid w:val="00F61888"/>
    <w:rPr>
      <w:b/>
      <w:bCs/>
    </w:rPr>
  </w:style>
  <w:style w:type="character" w:customStyle="1" w:styleId="ad">
    <w:name w:val="註解主旨 字元"/>
    <w:basedOn w:val="ab"/>
    <w:link w:val="ac"/>
    <w:uiPriority w:val="99"/>
    <w:semiHidden/>
    <w:rsid w:val="00F61888"/>
    <w:rPr>
      <w:b/>
      <w:bCs/>
    </w:rPr>
  </w:style>
  <w:style w:type="paragraph" w:styleId="ae">
    <w:name w:val="header"/>
    <w:basedOn w:val="a"/>
    <w:link w:val="af"/>
    <w:uiPriority w:val="99"/>
    <w:semiHidden/>
    <w:unhideWhenUsed/>
    <w:rsid w:val="0013135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首 字元"/>
    <w:basedOn w:val="a0"/>
    <w:link w:val="ae"/>
    <w:uiPriority w:val="99"/>
    <w:semiHidden/>
    <w:rsid w:val="00131352"/>
    <w:rPr>
      <w:sz w:val="20"/>
      <w:szCs w:val="20"/>
    </w:rPr>
  </w:style>
  <w:style w:type="paragraph" w:styleId="af0">
    <w:name w:val="footer"/>
    <w:basedOn w:val="a"/>
    <w:link w:val="af1"/>
    <w:uiPriority w:val="99"/>
    <w:unhideWhenUsed/>
    <w:rsid w:val="0013135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1">
    <w:name w:val="頁尾 字元"/>
    <w:basedOn w:val="a0"/>
    <w:link w:val="af0"/>
    <w:uiPriority w:val="99"/>
    <w:rsid w:val="00131352"/>
    <w:rPr>
      <w:sz w:val="20"/>
      <w:szCs w:val="20"/>
    </w:rPr>
  </w:style>
  <w:style w:type="table" w:styleId="af2">
    <w:name w:val="Table Grid"/>
    <w:basedOn w:val="a1"/>
    <w:uiPriority w:val="59"/>
    <w:rsid w:val="00BD18A2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3">
    <w:name w:val="Date"/>
    <w:basedOn w:val="a"/>
    <w:next w:val="a"/>
    <w:link w:val="af4"/>
    <w:uiPriority w:val="99"/>
    <w:semiHidden/>
    <w:unhideWhenUsed/>
    <w:rsid w:val="003F14F9"/>
    <w:pPr>
      <w:jc w:val="right"/>
    </w:pPr>
  </w:style>
  <w:style w:type="character" w:customStyle="1" w:styleId="af4">
    <w:name w:val="日期 字元"/>
    <w:basedOn w:val="a0"/>
    <w:link w:val="af3"/>
    <w:uiPriority w:val="99"/>
    <w:semiHidden/>
    <w:rsid w:val="003F14F9"/>
  </w:style>
  <w:style w:type="paragraph" w:styleId="af5">
    <w:name w:val="Document Map"/>
    <w:basedOn w:val="a"/>
    <w:link w:val="af6"/>
    <w:uiPriority w:val="99"/>
    <w:semiHidden/>
    <w:unhideWhenUsed/>
    <w:rsid w:val="009B13E5"/>
    <w:rPr>
      <w:rFonts w:ascii="新細明體"/>
      <w:sz w:val="18"/>
      <w:szCs w:val="18"/>
    </w:rPr>
  </w:style>
  <w:style w:type="character" w:customStyle="1" w:styleId="af6">
    <w:name w:val="文件引導模式 字元"/>
    <w:basedOn w:val="a0"/>
    <w:link w:val="af5"/>
    <w:uiPriority w:val="99"/>
    <w:semiHidden/>
    <w:rsid w:val="009B13E5"/>
    <w:rPr>
      <w:rFonts w:ascii="新細明體" w:eastAsia="新細明體"/>
      <w:sz w:val="18"/>
      <w:szCs w:val="18"/>
    </w:rPr>
  </w:style>
  <w:style w:type="character" w:styleId="af7">
    <w:name w:val="Strong"/>
    <w:basedOn w:val="a0"/>
    <w:uiPriority w:val="22"/>
    <w:qFormat/>
    <w:rsid w:val="001826F8"/>
    <w:rPr>
      <w:b/>
      <w:bCs/>
    </w:rPr>
  </w:style>
  <w:style w:type="character" w:styleId="af8">
    <w:name w:val="Intense Emphasis"/>
    <w:basedOn w:val="a0"/>
    <w:uiPriority w:val="21"/>
    <w:qFormat/>
    <w:rsid w:val="001826F8"/>
    <w:rPr>
      <w:b/>
      <w:bCs/>
      <w:i/>
      <w:iCs/>
      <w:color w:val="4F81BD"/>
    </w:rPr>
  </w:style>
  <w:style w:type="character" w:styleId="af9">
    <w:name w:val="Book Title"/>
    <w:basedOn w:val="a0"/>
    <w:uiPriority w:val="33"/>
    <w:qFormat/>
    <w:rsid w:val="001826F8"/>
    <w:rPr>
      <w:b/>
      <w:bCs/>
      <w:smallCaps/>
      <w:spacing w:val="5"/>
    </w:rPr>
  </w:style>
  <w:style w:type="paragraph" w:styleId="afa">
    <w:name w:val="Subtitle"/>
    <w:basedOn w:val="a"/>
    <w:next w:val="a"/>
    <w:link w:val="afb"/>
    <w:uiPriority w:val="11"/>
    <w:qFormat/>
    <w:rsid w:val="00206DE4"/>
    <w:pPr>
      <w:spacing w:after="60"/>
      <w:ind w:leftChars="100" w:left="100" w:rightChars="100" w:right="100"/>
    </w:pPr>
    <w:rPr>
      <w:rFonts w:ascii="Cambria" w:eastAsia="標楷體" w:hAnsi="Cambria"/>
      <w:b/>
      <w:iCs/>
      <w:sz w:val="32"/>
      <w:szCs w:val="24"/>
    </w:rPr>
  </w:style>
  <w:style w:type="character" w:customStyle="1" w:styleId="afb">
    <w:name w:val="副標題 字元"/>
    <w:basedOn w:val="a0"/>
    <w:link w:val="afa"/>
    <w:uiPriority w:val="11"/>
    <w:rsid w:val="00206DE4"/>
    <w:rPr>
      <w:rFonts w:ascii="Cambria" w:eastAsia="標楷體" w:hAnsi="Cambria" w:cs="Times New Roman"/>
      <w:b/>
      <w:iCs/>
      <w:sz w:val="32"/>
      <w:szCs w:val="24"/>
    </w:rPr>
  </w:style>
  <w:style w:type="character" w:styleId="afc">
    <w:name w:val="Subtle Emphasis"/>
    <w:basedOn w:val="a0"/>
    <w:uiPriority w:val="19"/>
    <w:qFormat/>
    <w:rsid w:val="00E11DE4"/>
    <w:rPr>
      <w:i/>
      <w:iCs/>
      <w:color w:val="808080"/>
    </w:rPr>
  </w:style>
  <w:style w:type="paragraph" w:styleId="31">
    <w:name w:val="toc 3"/>
    <w:basedOn w:val="a"/>
    <w:next w:val="a"/>
    <w:autoRedefine/>
    <w:uiPriority w:val="39"/>
    <w:unhideWhenUsed/>
    <w:rsid w:val="00790D4D"/>
    <w:pPr>
      <w:ind w:leftChars="400" w:left="960"/>
    </w:pPr>
  </w:style>
  <w:style w:type="paragraph" w:styleId="41">
    <w:name w:val="toc 4"/>
    <w:basedOn w:val="a"/>
    <w:next w:val="a"/>
    <w:autoRedefine/>
    <w:uiPriority w:val="39"/>
    <w:unhideWhenUsed/>
    <w:rsid w:val="00790D4D"/>
    <w:pPr>
      <w:ind w:leftChars="600" w:left="1440"/>
    </w:pPr>
  </w:style>
  <w:style w:type="paragraph" w:styleId="5">
    <w:name w:val="toc 5"/>
    <w:basedOn w:val="a"/>
    <w:next w:val="a"/>
    <w:autoRedefine/>
    <w:uiPriority w:val="39"/>
    <w:unhideWhenUsed/>
    <w:rsid w:val="00790D4D"/>
    <w:pPr>
      <w:ind w:leftChars="800" w:left="1920"/>
    </w:pPr>
  </w:style>
  <w:style w:type="paragraph" w:styleId="6">
    <w:name w:val="toc 6"/>
    <w:basedOn w:val="a"/>
    <w:next w:val="a"/>
    <w:autoRedefine/>
    <w:uiPriority w:val="39"/>
    <w:unhideWhenUsed/>
    <w:rsid w:val="00790D4D"/>
    <w:pPr>
      <w:ind w:leftChars="1000" w:left="2400"/>
    </w:pPr>
  </w:style>
  <w:style w:type="paragraph" w:styleId="7">
    <w:name w:val="toc 7"/>
    <w:basedOn w:val="a"/>
    <w:next w:val="a"/>
    <w:autoRedefine/>
    <w:uiPriority w:val="39"/>
    <w:unhideWhenUsed/>
    <w:rsid w:val="00790D4D"/>
    <w:pPr>
      <w:ind w:leftChars="1200" w:left="2880"/>
    </w:pPr>
  </w:style>
  <w:style w:type="paragraph" w:styleId="8">
    <w:name w:val="toc 8"/>
    <w:basedOn w:val="a"/>
    <w:next w:val="a"/>
    <w:autoRedefine/>
    <w:uiPriority w:val="39"/>
    <w:unhideWhenUsed/>
    <w:rsid w:val="00790D4D"/>
    <w:pPr>
      <w:ind w:leftChars="1400" w:left="3360"/>
    </w:pPr>
  </w:style>
  <w:style w:type="paragraph" w:styleId="9">
    <w:name w:val="toc 9"/>
    <w:basedOn w:val="a"/>
    <w:next w:val="a"/>
    <w:autoRedefine/>
    <w:uiPriority w:val="39"/>
    <w:unhideWhenUsed/>
    <w:rsid w:val="00790D4D"/>
    <w:pPr>
      <w:ind w:leftChars="1600" w:left="3840"/>
    </w:pPr>
  </w:style>
  <w:style w:type="paragraph" w:styleId="afd">
    <w:name w:val="footnote text"/>
    <w:basedOn w:val="a"/>
    <w:link w:val="afe"/>
    <w:uiPriority w:val="99"/>
    <w:semiHidden/>
    <w:unhideWhenUsed/>
    <w:rsid w:val="00611A0A"/>
    <w:pPr>
      <w:snapToGrid w:val="0"/>
    </w:pPr>
    <w:rPr>
      <w:sz w:val="20"/>
      <w:szCs w:val="20"/>
    </w:rPr>
  </w:style>
  <w:style w:type="character" w:customStyle="1" w:styleId="afe">
    <w:name w:val="註腳文字 字元"/>
    <w:basedOn w:val="a0"/>
    <w:link w:val="afd"/>
    <w:uiPriority w:val="99"/>
    <w:semiHidden/>
    <w:rsid w:val="00611A0A"/>
    <w:rPr>
      <w:rFonts w:ascii="Calibri" w:eastAsia="新細明體" w:hAnsi="Calibri" w:cs="Times New Roman"/>
      <w:sz w:val="20"/>
      <w:szCs w:val="20"/>
    </w:rPr>
  </w:style>
  <w:style w:type="character" w:styleId="aff">
    <w:name w:val="footnote reference"/>
    <w:basedOn w:val="a0"/>
    <w:uiPriority w:val="99"/>
    <w:semiHidden/>
    <w:unhideWhenUsed/>
    <w:rsid w:val="00611A0A"/>
    <w:rPr>
      <w:vertAlign w:val="superscript"/>
    </w:rPr>
  </w:style>
  <w:style w:type="paragraph" w:styleId="Web">
    <w:name w:val="Normal (Web)"/>
    <w:basedOn w:val="a"/>
    <w:uiPriority w:val="99"/>
    <w:unhideWhenUsed/>
    <w:rsid w:val="009354AE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  <w:style w:type="character" w:customStyle="1" w:styleId="editsection">
    <w:name w:val="editsection"/>
    <w:basedOn w:val="a0"/>
    <w:rsid w:val="009354AE"/>
  </w:style>
  <w:style w:type="character" w:customStyle="1" w:styleId="mw-headline">
    <w:name w:val="mw-headline"/>
    <w:basedOn w:val="a0"/>
    <w:rsid w:val="009354AE"/>
  </w:style>
  <w:style w:type="table" w:customStyle="1" w:styleId="12">
    <w:name w:val="淺色網底1"/>
    <w:basedOn w:val="a1"/>
    <w:uiPriority w:val="60"/>
    <w:rsid w:val="00600C1A"/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110">
    <w:name w:val="暗色網底 11"/>
    <w:basedOn w:val="a1"/>
    <w:uiPriority w:val="63"/>
    <w:rsid w:val="00E27EF5"/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13">
    <w:name w:val="淺色格線1"/>
    <w:basedOn w:val="a1"/>
    <w:uiPriority w:val="62"/>
    <w:rsid w:val="00E27EF5"/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新細明體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mbria" w:eastAsia="新細明體" w:hAnsi="Cambria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新細明體" w:hAnsi="Cambria" w:cs="Times New Roman"/>
        <w:b/>
        <w:bCs/>
      </w:rPr>
    </w:tblStylePr>
    <w:tblStylePr w:type="lastCol">
      <w:rPr>
        <w:rFonts w:ascii="Cambria" w:eastAsia="新細明體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paragraph" w:styleId="HTML">
    <w:name w:val="HTML Preformatted"/>
    <w:basedOn w:val="a"/>
    <w:link w:val="HTML0"/>
    <w:uiPriority w:val="99"/>
    <w:unhideWhenUsed/>
    <w:rsid w:val="00351C3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rsid w:val="00351C32"/>
    <w:rPr>
      <w:rFonts w:ascii="細明體" w:eastAsia="細明體" w:hAnsi="細明體" w:cs="細明體"/>
      <w:kern w:val="0"/>
      <w:szCs w:val="24"/>
    </w:rPr>
  </w:style>
  <w:style w:type="character" w:customStyle="1" w:styleId="kw2">
    <w:name w:val="kw2"/>
    <w:basedOn w:val="a0"/>
    <w:rsid w:val="006C3730"/>
  </w:style>
  <w:style w:type="character" w:customStyle="1" w:styleId="kw4">
    <w:name w:val="kw4"/>
    <w:basedOn w:val="a0"/>
    <w:rsid w:val="006C3730"/>
  </w:style>
  <w:style w:type="character" w:customStyle="1" w:styleId="nu0">
    <w:name w:val="nu0"/>
    <w:basedOn w:val="a0"/>
    <w:rsid w:val="006C3730"/>
  </w:style>
  <w:style w:type="character" w:customStyle="1" w:styleId="kw1">
    <w:name w:val="kw1"/>
    <w:basedOn w:val="a0"/>
    <w:rsid w:val="006C3730"/>
  </w:style>
  <w:style w:type="character" w:customStyle="1" w:styleId="comulti">
    <w:name w:val="comulti"/>
    <w:basedOn w:val="a0"/>
    <w:rsid w:val="006C3730"/>
  </w:style>
  <w:style w:type="character" w:customStyle="1" w:styleId="br0">
    <w:name w:val="br0"/>
    <w:basedOn w:val="a0"/>
    <w:rsid w:val="006C3730"/>
  </w:style>
  <w:style w:type="character" w:customStyle="1" w:styleId="me1">
    <w:name w:val="me1"/>
    <w:basedOn w:val="a0"/>
    <w:rsid w:val="006C3730"/>
  </w:style>
  <w:style w:type="character" w:customStyle="1" w:styleId="kw3">
    <w:name w:val="kw3"/>
    <w:basedOn w:val="a0"/>
    <w:rsid w:val="006C3730"/>
  </w:style>
  <w:style w:type="character" w:customStyle="1" w:styleId="st0">
    <w:name w:val="st0"/>
    <w:basedOn w:val="a0"/>
    <w:rsid w:val="006C3730"/>
  </w:style>
  <w:style w:type="character" w:customStyle="1" w:styleId="40">
    <w:name w:val="標題 4 字元"/>
    <w:basedOn w:val="a0"/>
    <w:link w:val="4"/>
    <w:uiPriority w:val="9"/>
    <w:semiHidden/>
    <w:rsid w:val="001E4503"/>
    <w:rPr>
      <w:rFonts w:ascii="Cambria" w:eastAsia="新細明體" w:hAnsi="Cambria" w:cs="Times New Roman"/>
      <w:sz w:val="36"/>
      <w:szCs w:val="36"/>
    </w:rPr>
  </w:style>
  <w:style w:type="character" w:styleId="aff0">
    <w:name w:val="FollowedHyperlink"/>
    <w:basedOn w:val="a0"/>
    <w:uiPriority w:val="99"/>
    <w:semiHidden/>
    <w:unhideWhenUsed/>
    <w:rsid w:val="0099038E"/>
    <w:rPr>
      <w:color w:val="800080"/>
      <w:u w:val="single"/>
    </w:rPr>
  </w:style>
  <w:style w:type="paragraph" w:customStyle="1" w:styleId="22">
    <w:name w:val="2"/>
    <w:basedOn w:val="a"/>
    <w:rsid w:val="00822572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  <w:style w:type="character" w:customStyle="1" w:styleId="apple-converted-space">
    <w:name w:val="apple-converted-space"/>
    <w:basedOn w:val="a0"/>
    <w:rsid w:val="00406E7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4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7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0090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0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69032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949662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664860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200845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850573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1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9895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85624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37723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21238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5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035953">
          <w:marLeft w:val="1094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7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4744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29559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22918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0276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8611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7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8124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53720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04031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52268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89953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7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964574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878024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119539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76268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49588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318316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764499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10755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180150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534474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962870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01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7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05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5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14946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85614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636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82763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10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9490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02589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8026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330616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698979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77129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512365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418888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14164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8490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600256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42865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312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667383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79428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739005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07883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27636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191723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329829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162019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163694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81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55421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1122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34430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84189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48229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94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7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833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4931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20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45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84079">
          <w:marLeft w:val="109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6384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925566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663610">
          <w:marLeft w:val="109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260799">
          <w:marLeft w:val="109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62349">
          <w:marLeft w:val="109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613293">
          <w:marLeft w:val="109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55659">
          <w:marLeft w:val="109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89555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52791">
          <w:marLeft w:val="109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413945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833411">
          <w:marLeft w:val="109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42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86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2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68282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09516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69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3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70103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62517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966540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9628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303779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119402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9217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97785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70684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77575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98326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866166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074735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15582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723315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196912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94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9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6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01680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48773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8079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0773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55820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65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5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4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7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2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6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52068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01159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29788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70503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58384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9497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7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600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56635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11336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98857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85818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51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975061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4679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4273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346415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43717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044839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72149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09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30737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13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6977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9965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2631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22355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23180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73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076351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8052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73004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744638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68112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4397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58236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657176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632418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83156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63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2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6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73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9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52484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57254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43778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72121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9134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20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21652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63889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34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0309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74048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0002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66438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8912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1506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89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4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7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5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844893">
          <w:marLeft w:val="109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315853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549249">
          <w:marLeft w:val="109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302976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22035">
          <w:marLeft w:val="109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12645">
          <w:marLeft w:val="109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34311">
          <w:marLeft w:val="109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607611">
          <w:marLeft w:val="109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215071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85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3404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82761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92006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2160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73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7668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72453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96321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06422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8543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61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760063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48350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74109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397822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3613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296126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74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0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2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35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2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58074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24164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3062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14418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9160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472213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7963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37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03173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54631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09841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32380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6083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04441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56912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81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5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944560">
          <w:marLeft w:val="1094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24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5624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19990">
          <w:marLeft w:val="180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934018">
          <w:marLeft w:val="25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20413">
          <w:marLeft w:val="25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168716">
          <w:marLeft w:val="25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79875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468796">
          <w:marLeft w:val="25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45064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383038">
          <w:marLeft w:val="25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95260">
          <w:marLeft w:val="25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49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1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9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1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0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gcc.gnu.org/onlinedocs/gccint/RTL.html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080AC1C0-E8A4-4F07-B1D4-38C43CF604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29</Pages>
  <Words>4397</Words>
  <Characters>25067</Characters>
  <Application>Microsoft Office Word</Application>
  <DocSecurity>0</DocSecurity>
  <Lines>208</Lines>
  <Paragraphs>58</Paragraphs>
  <ScaleCrop>false</ScaleCrop>
  <Company>kmit</Company>
  <LinksUpToDate>false</LinksUpToDate>
  <CharactersWithSpaces>29406</CharactersWithSpaces>
  <SharedDoc>false</SharedDoc>
  <HLinks>
    <vt:vector size="6" baseType="variant">
      <vt:variant>
        <vt:i4>1376332</vt:i4>
      </vt:variant>
      <vt:variant>
        <vt:i4>0</vt:i4>
      </vt:variant>
      <vt:variant>
        <vt:i4>0</vt:i4>
      </vt:variant>
      <vt:variant>
        <vt:i4>5</vt:i4>
      </vt:variant>
      <vt:variant>
        <vt:lpwstr>http://gcc.gnu.org/onlinedocs/gccint/RTL.html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第8章</dc:title>
  <dc:subject/>
  <dc:creator>ccc</dc:creator>
  <cp:keywords/>
  <dc:description/>
  <cp:lastModifiedBy>ccc</cp:lastModifiedBy>
  <cp:revision>28</cp:revision>
  <cp:lastPrinted>2009-04-25T04:24:00Z</cp:lastPrinted>
  <dcterms:created xsi:type="dcterms:W3CDTF">2010-04-27T01:41:00Z</dcterms:created>
  <dcterms:modified xsi:type="dcterms:W3CDTF">2012-03-07T03:29:00Z</dcterms:modified>
</cp:coreProperties>
</file>