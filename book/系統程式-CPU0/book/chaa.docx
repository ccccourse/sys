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38E" w:rsidRDefault="0099038E" w:rsidP="002E5FD5">
      <w:pPr>
        <w:pStyle w:val="1"/>
        <w:numPr>
          <w:ilvl w:val="0"/>
          <w:numId w:val="11"/>
        </w:numPr>
      </w:pPr>
      <w:bookmarkStart w:id="0" w:name="_Toc228256624"/>
      <w:r>
        <w:rPr>
          <w:rFonts w:hint="eastAsia"/>
        </w:rPr>
        <w:t xml:space="preserve">CPU0 </w:t>
      </w:r>
      <w:r w:rsidR="00890684">
        <w:rPr>
          <w:rFonts w:hint="eastAsia"/>
        </w:rPr>
        <w:t>處理器</w:t>
      </w:r>
    </w:p>
    <w:p w:rsidR="004114C5" w:rsidRDefault="004114C5" w:rsidP="00890684">
      <w:pPr>
        <w:pStyle w:val="2"/>
        <w:spacing w:line="480" w:lineRule="auto"/>
      </w:pPr>
      <w:r>
        <w:rPr>
          <w:rFonts w:hint="eastAsia"/>
        </w:rPr>
        <w:t xml:space="preserve">A.1 </w:t>
      </w:r>
      <w:r w:rsidR="00890684">
        <w:rPr>
          <w:rFonts w:hint="eastAsia"/>
        </w:rPr>
        <w:t>處理器</w:t>
      </w:r>
    </w:p>
    <w:p w:rsidR="00AC594E" w:rsidRDefault="00AC594E" w:rsidP="00AC594E">
      <w:r>
        <w:rPr>
          <w:rFonts w:hint="eastAsia"/>
        </w:rPr>
        <w:t xml:space="preserve">CPU0 </w:t>
      </w:r>
      <w:r>
        <w:rPr>
          <w:rFonts w:hint="eastAsia"/>
        </w:rPr>
        <w:t>是一個簡易的</w:t>
      </w:r>
      <w:r w:rsidR="00EA5800">
        <w:rPr>
          <w:rFonts w:hint="eastAsia"/>
        </w:rPr>
        <w:t xml:space="preserve">32 </w:t>
      </w:r>
      <w:r w:rsidR="00EA5800">
        <w:rPr>
          <w:rFonts w:hint="eastAsia"/>
        </w:rPr>
        <w:t>位元</w:t>
      </w:r>
      <w:r>
        <w:rPr>
          <w:rFonts w:hint="eastAsia"/>
        </w:rPr>
        <w:t>處理器，</w:t>
      </w:r>
      <w:r w:rsidR="00EA5800">
        <w:rPr>
          <w:rFonts w:hint="eastAsia"/>
        </w:rPr>
        <w:t>其架構如</w:t>
      </w:r>
      <w:r w:rsidR="00881517">
        <w:fldChar w:fldCharType="begin"/>
      </w:r>
      <w:r w:rsidR="00EA5800">
        <w:instrText xml:space="preserve"> </w:instrText>
      </w:r>
      <w:r w:rsidR="00EA5800">
        <w:rPr>
          <w:rFonts w:hint="eastAsia"/>
        </w:rPr>
        <w:instrText>REF _Ref226169520 \h</w:instrText>
      </w:r>
      <w:r w:rsidR="00EA5800">
        <w:instrText xml:space="preserve"> </w:instrText>
      </w:r>
      <w:r w:rsidR="00881517">
        <w:fldChar w:fldCharType="separate"/>
      </w:r>
      <w:r w:rsidR="004B470E">
        <w:rPr>
          <w:rFonts w:hint="eastAsia"/>
        </w:rPr>
        <w:t>圖</w:t>
      </w:r>
      <w:r w:rsidR="004B470E">
        <w:rPr>
          <w:rFonts w:hint="eastAsia"/>
        </w:rPr>
        <w:t xml:space="preserve"> </w:t>
      </w:r>
      <w:r w:rsidR="004B470E">
        <w:rPr>
          <w:noProof/>
        </w:rPr>
        <w:t>A</w:t>
      </w:r>
      <w:r w:rsidR="004B470E">
        <w:t>.</w:t>
      </w:r>
      <w:r w:rsidR="004B470E">
        <w:rPr>
          <w:noProof/>
        </w:rPr>
        <w:t>1</w:t>
      </w:r>
      <w:r w:rsidR="00881517">
        <w:fldChar w:fldCharType="end"/>
      </w:r>
      <w:r w:rsidR="00EA5800">
        <w:rPr>
          <w:rFonts w:hint="eastAsia"/>
        </w:rPr>
        <w:t>所示，</w:t>
      </w:r>
      <w:r>
        <w:rPr>
          <w:rFonts w:hint="eastAsia"/>
        </w:rPr>
        <w:t>包含</w:t>
      </w:r>
      <w:r>
        <w:rPr>
          <w:rFonts w:hint="eastAsia"/>
        </w:rPr>
        <w:t>R0..R1</w:t>
      </w:r>
      <w:r w:rsidR="00FD6B4A">
        <w:rPr>
          <w:rFonts w:hint="eastAsia"/>
        </w:rPr>
        <w:t>5</w:t>
      </w:r>
      <w:r>
        <w:rPr>
          <w:rFonts w:hint="eastAsia"/>
        </w:rPr>
        <w:t xml:space="preserve">, IR, MAR, MDR </w:t>
      </w:r>
      <w:r>
        <w:rPr>
          <w:rFonts w:hint="eastAsia"/>
        </w:rPr>
        <w:t>等暫存器，其中</w:t>
      </w:r>
      <w:r>
        <w:rPr>
          <w:rFonts w:hint="eastAsia"/>
        </w:rPr>
        <w:t xml:space="preserve"> I</w:t>
      </w:r>
      <w:r w:rsidR="00E8059E">
        <w:rPr>
          <w:rFonts w:hint="eastAsia"/>
        </w:rPr>
        <w:t>R</w:t>
      </w:r>
      <w:r w:rsidR="002B38F9">
        <w:rPr>
          <w:rFonts w:hint="eastAsia"/>
        </w:rPr>
        <w:t>是</w:t>
      </w:r>
      <w:r>
        <w:rPr>
          <w:rFonts w:hint="eastAsia"/>
        </w:rPr>
        <w:t>指令暫存器，</w:t>
      </w:r>
      <w:r>
        <w:rPr>
          <w:rFonts w:hint="eastAsia"/>
        </w:rPr>
        <w:t xml:space="preserve">R0 </w:t>
      </w:r>
      <w:r>
        <w:rPr>
          <w:rFonts w:hint="eastAsia"/>
        </w:rPr>
        <w:t>是一個</w:t>
      </w:r>
      <w:r w:rsidR="00FD6B4A">
        <w:rPr>
          <w:rFonts w:hint="eastAsia"/>
        </w:rPr>
        <w:t>永遠為</w:t>
      </w:r>
      <w:r>
        <w:rPr>
          <w:rFonts w:hint="eastAsia"/>
        </w:rPr>
        <w:t>常數</w:t>
      </w:r>
      <w:r>
        <w:rPr>
          <w:rFonts w:hint="eastAsia"/>
        </w:rPr>
        <w:t xml:space="preserve"> 0</w:t>
      </w:r>
      <w:r w:rsidR="00FD6B4A">
        <w:rPr>
          <w:rFonts w:hint="eastAsia"/>
        </w:rPr>
        <w:t>的唯讀暫存器</w:t>
      </w:r>
      <w:r>
        <w:rPr>
          <w:rFonts w:hint="eastAsia"/>
        </w:rPr>
        <w:t>，</w:t>
      </w:r>
      <w:r>
        <w:rPr>
          <w:rFonts w:hint="eastAsia"/>
        </w:rPr>
        <w:t xml:space="preserve">R15 </w:t>
      </w:r>
      <w:r>
        <w:rPr>
          <w:rFonts w:hint="eastAsia"/>
        </w:rPr>
        <w:t>是程式計數器</w:t>
      </w:r>
      <w:r>
        <w:rPr>
          <w:rFonts w:hint="eastAsia"/>
        </w:rPr>
        <w:t xml:space="preserve"> (Program Counter : PC)</w:t>
      </w:r>
      <w:r>
        <w:rPr>
          <w:rFonts w:hint="eastAsia"/>
        </w:rPr>
        <w:t>，</w:t>
      </w:r>
      <w:r>
        <w:rPr>
          <w:rFonts w:hint="eastAsia"/>
        </w:rPr>
        <w:t xml:space="preserve">R14 </w:t>
      </w:r>
      <w:r>
        <w:rPr>
          <w:rFonts w:hint="eastAsia"/>
        </w:rPr>
        <w:t>是連結暫存器</w:t>
      </w:r>
      <w:r>
        <w:rPr>
          <w:rFonts w:hint="eastAsia"/>
        </w:rPr>
        <w:t xml:space="preserve"> (Link Register : LR)</w:t>
      </w:r>
      <w:r>
        <w:rPr>
          <w:rFonts w:hint="eastAsia"/>
        </w:rPr>
        <w:t>，</w:t>
      </w:r>
      <w:r>
        <w:rPr>
          <w:rFonts w:hint="eastAsia"/>
        </w:rPr>
        <w:t xml:space="preserve">R13 </w:t>
      </w:r>
      <w:r>
        <w:rPr>
          <w:rFonts w:hint="eastAsia"/>
        </w:rPr>
        <w:t>是堆疊指標暫存器</w:t>
      </w:r>
      <w:r>
        <w:rPr>
          <w:rFonts w:hint="eastAsia"/>
        </w:rPr>
        <w:t xml:space="preserve"> (Stack Pointer : SP)</w:t>
      </w:r>
      <w:r>
        <w:rPr>
          <w:rFonts w:hint="eastAsia"/>
        </w:rPr>
        <w:t>，而</w:t>
      </w:r>
      <w:r>
        <w:rPr>
          <w:rFonts w:hint="eastAsia"/>
        </w:rPr>
        <w:t xml:space="preserve"> R12 </w:t>
      </w:r>
      <w:r>
        <w:rPr>
          <w:rFonts w:hint="eastAsia"/>
        </w:rPr>
        <w:t>是狀態暫存器</w:t>
      </w:r>
      <w:r>
        <w:rPr>
          <w:rFonts w:hint="eastAsia"/>
        </w:rPr>
        <w:t xml:space="preserve"> (Status Word : SW)</w:t>
      </w:r>
      <w:r>
        <w:rPr>
          <w:rFonts w:hint="eastAsia"/>
        </w:rPr>
        <w:t>。</w:t>
      </w:r>
    </w:p>
    <w:p w:rsidR="00AC594E" w:rsidRPr="00EA5800" w:rsidRDefault="00AC594E" w:rsidP="00AC594E"/>
    <w:p w:rsidR="00AC594E" w:rsidRDefault="009A28FD" w:rsidP="00AC594E">
      <w:pPr>
        <w:keepNext/>
        <w:jc w:val="center"/>
      </w:pPr>
      <w:r>
        <w:rPr>
          <w:noProof/>
        </w:rPr>
        <w:drawing>
          <wp:inline distT="0" distB="0" distL="0" distR="0">
            <wp:extent cx="5486400" cy="3227070"/>
            <wp:effectExtent l="19050" t="0" r="0" b="0"/>
            <wp:docPr id="2" name="物件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4572000"/>
                      <a:chOff x="914400" y="1447800"/>
                      <a:chExt cx="7772400" cy="4572000"/>
                    </a:xfrm>
                  </a:grpSpPr>
                  <a:grpSp>
                    <a:nvGrpSpPr>
                      <a:cNvPr id="9219" name="內容版面配置區 3"/>
                      <a:cNvGrpSpPr>
                        <a:grpSpLocks noGrp="1"/>
                      </a:cNvGrpSpPr>
                    </a:nvGrpSpPr>
                    <a:grpSpPr bwMode="auto">
                      <a:xfrm>
                        <a:off x="914400" y="1447800"/>
                        <a:ext cx="7772400" cy="4572000"/>
                        <a:chOff x="1714480" y="1571612"/>
                        <a:chExt cx="5286379" cy="3643337"/>
                      </a:xfrm>
                    </a:grpSpPr>
                    <a:sp>
                      <a:nvSpPr>
                        <a:cNvPr id="9220" name="文字方塊 5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786284" y="5006807"/>
                          <a:ext cx="857268" cy="2081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zh-TW" altLang="en-US" sz="1200">
                                <a:ea typeface="微軟正黑體" pitchFamily="34" charset="-120"/>
                              </a:rPr>
                              <a:t>位址線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221" name="文字方塊 5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643552" y="5006806"/>
                          <a:ext cx="857256" cy="2081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zh-TW" altLang="en-US" sz="1200">
                                <a:ea typeface="微軟正黑體" pitchFamily="34" charset="-120"/>
                              </a:rPr>
                              <a:t>資料線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222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14480" y="1571612"/>
                          <a:ext cx="5286379" cy="328076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kumimoji="0" lang="zh-TW" altLang="en-US" sz="120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223" name="Rectangle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46561" y="1625287"/>
                          <a:ext cx="1439855" cy="209992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zh-TW" altLang="en-US" sz="1200" dirty="0">
                                <a:latin typeface="Calibri" pitchFamily="34" charset="0"/>
                                <a:ea typeface="微軟正黑體" pitchFamily="34" charset="-120"/>
                              </a:rPr>
                              <a:t>暫存器</a:t>
                            </a:r>
                            <a:r>
                              <a:rPr kumimoji="0" lang="zh-TW" altLang="en-US" sz="1200" dirty="0" smtClean="0">
                                <a:latin typeface="Calibri" pitchFamily="34" charset="0"/>
                                <a:ea typeface="微軟正黑體" pitchFamily="34" charset="-120"/>
                              </a:rPr>
                              <a:t>單元</a:t>
                            </a:r>
                            <a:endParaRPr kumimoji="0" lang="en-US" altLang="zh-TW" sz="1200" dirty="0" smtClean="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  <a:p>
                            <a:pPr algn="ctr"/>
                            <a:endParaRPr kumimoji="0" lang="en-US" altLang="zh-TW" sz="1200" dirty="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  <a:p>
                            <a:pPr algn="ctr"/>
                            <a:endParaRPr kumimoji="0" lang="en-US" altLang="zh-TW" sz="1200" dirty="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  <a:p>
                            <a:pPr algn="ctr"/>
                            <a:endParaRPr kumimoji="0" lang="en-US" altLang="zh-TW" sz="1200" dirty="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  <a:p>
                            <a:pPr algn="ctr"/>
                            <a:endParaRPr kumimoji="0" lang="en-US" altLang="zh-TW" sz="1200" dirty="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  <a:p>
                            <a:pPr algn="ctr"/>
                            <a:endParaRPr kumimoji="0" lang="en-US" altLang="zh-TW" sz="1200" dirty="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  <a:p>
                            <a:pPr algn="ctr"/>
                            <a:endParaRPr kumimoji="0" lang="zh-TW" altLang="en-US" sz="1200" dirty="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  <a:p>
                            <a:pPr algn="ctr"/>
                            <a:endParaRPr kumimoji="0" lang="zh-TW" altLang="en-US" sz="1200" dirty="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  <a:p>
                            <a:pPr algn="ctr"/>
                            <a:endParaRPr kumimoji="0" lang="zh-TW" altLang="en-US" sz="1200" dirty="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  <a:p>
                            <a:pPr algn="ctr"/>
                            <a:endParaRPr kumimoji="0" lang="zh-TW" altLang="en-US" sz="1200" dirty="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  <a:p>
                            <a:pPr algn="ctr"/>
                            <a:endParaRPr kumimoji="0" lang="zh-TW" altLang="en-US" sz="1200" dirty="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  <a:p>
                            <a:pPr algn="ctr"/>
                            <a:endParaRPr kumimoji="0" lang="zh-TW" altLang="en-US" sz="1200" dirty="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  <a:p>
                            <a:pPr algn="ctr"/>
                            <a:endParaRPr kumimoji="0" lang="en-US" altLang="zh-TW" sz="1200" dirty="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224" name="Rectangle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43409" y="1893662"/>
                          <a:ext cx="1008057" cy="21588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Calibri" pitchFamily="34" charset="0"/>
                                <a:ea typeface="微軟正黑體" pitchFamily="34" charset="-120"/>
                              </a:rPr>
                              <a:t>R0=0</a:t>
                            </a:r>
                            <a:endParaRPr kumimoji="0" lang="en-US" altLang="zh-TW" sz="1200" baseline="-2500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225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43409" y="2537839"/>
                          <a:ext cx="1008057" cy="2158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Calibri" pitchFamily="34" charset="0"/>
                                <a:ea typeface="微軟正黑體" pitchFamily="34" charset="-120"/>
                              </a:rPr>
                              <a:t>R12=SW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226" name="Rectangle 2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43409" y="3450396"/>
                          <a:ext cx="1008057" cy="2158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Calibri" pitchFamily="34" charset="0"/>
                                <a:ea typeface="微軟正黑體" pitchFamily="34" charset="-120"/>
                              </a:rPr>
                              <a:t>IR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12" name="直線接點 11"/>
                        <a:cNvCxnSpPr/>
                      </a:nvCxnSpPr>
                      <a:spPr bwMode="auto">
                        <a:xfrm>
                          <a:off x="1857005" y="4071346"/>
                          <a:ext cx="4144020" cy="2530"/>
                        </a:xfrm>
                        <a:prstGeom prst="line">
                          <a:avLst/>
                        </a:prstGeom>
                        <a:ln w="63500" cmpd="tri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直線接點 12"/>
                        <a:cNvCxnSpPr/>
                      </a:nvCxnSpPr>
                      <a:spPr bwMode="auto">
                        <a:xfrm rot="5400000">
                          <a:off x="2965044" y="4249271"/>
                          <a:ext cx="358009" cy="2159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229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71736" y="3071810"/>
                          <a:ext cx="1439855" cy="70372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Calibri" pitchFamily="34" charset="0"/>
                                <a:ea typeface="微軟正黑體" pitchFamily="34" charset="-120"/>
                              </a:rPr>
                              <a:t>ALU</a:t>
                            </a:r>
                          </a:p>
                          <a:p>
                            <a:pPr algn="ctr"/>
                            <a:r>
                              <a:rPr kumimoji="0" lang="zh-TW" altLang="en-US" sz="1200">
                                <a:latin typeface="Calibri" pitchFamily="34" charset="0"/>
                                <a:ea typeface="微軟正黑體" pitchFamily="34" charset="-120"/>
                              </a:rPr>
                              <a:t>算術邏輯單元</a:t>
                            </a:r>
                            <a:endParaRPr kumimoji="0" lang="en-US" altLang="zh-TW" sz="120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230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71736" y="4429132"/>
                          <a:ext cx="1439855" cy="28575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zh-TW" altLang="en-US" sz="1200" dirty="0" smtClean="0">
                                <a:latin typeface="Calibri" pitchFamily="34" charset="0"/>
                                <a:ea typeface="微軟正黑體" pitchFamily="34" charset="-120"/>
                              </a:rPr>
                              <a:t>控制單元</a:t>
                            </a:r>
                            <a:endParaRPr kumimoji="0" lang="en-US" altLang="zh-TW" sz="1200" dirty="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6" name="直線接點 15"/>
                        <a:cNvCxnSpPr>
                          <a:stCxn id="9229" idx="2"/>
                        </a:cNvCxnSpPr>
                      </a:nvCxnSpPr>
                      <a:spPr bwMode="auto">
                        <a:xfrm rot="5400000">
                          <a:off x="3141262" y="3920636"/>
                          <a:ext cx="296021" cy="5399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232" name="文字方塊 5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28992" y="4143380"/>
                          <a:ext cx="1261884" cy="2081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zh-TW" altLang="en-US" sz="1200">
                                <a:ea typeface="微軟正黑體" pitchFamily="34" charset="-120"/>
                              </a:rPr>
                              <a:t>內部匯流排 </a:t>
                            </a:r>
                            <a:r>
                              <a:rPr kumimoji="0" lang="en-US" altLang="zh-TW" sz="1200">
                                <a:ea typeface="微軟正黑體" pitchFamily="34" charset="-120"/>
                              </a:rPr>
                              <a:t>Bus</a:t>
                            </a:r>
                            <a:endParaRPr kumimoji="0" lang="zh-TW" altLang="en-US" sz="1200"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233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43409" y="2973841"/>
                          <a:ext cx="1008057" cy="2158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Calibri" pitchFamily="34" charset="0"/>
                                <a:ea typeface="微軟正黑體" pitchFamily="34" charset="-120"/>
                              </a:rPr>
                              <a:t>R14 = LR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234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14864" y="4154606"/>
                          <a:ext cx="1857368" cy="58410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zh-TW" altLang="en-US" sz="1200">
                                <a:latin typeface="Calibri" pitchFamily="34" charset="0"/>
                                <a:ea typeface="微軟正黑體" pitchFamily="34" charset="-120"/>
                              </a:rPr>
                              <a:t>輸出入單元</a:t>
                            </a:r>
                            <a:endParaRPr kumimoji="0" lang="en-US" altLang="zh-TW" sz="120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  <a:p>
                            <a:pPr algn="ctr"/>
                            <a:endParaRPr kumimoji="0" lang="en-US" altLang="zh-TW" sz="120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  <a:p>
                            <a:pPr algn="ctr"/>
                            <a:endParaRPr kumimoji="0" lang="en-US" altLang="zh-TW" sz="120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235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91526" y="4422977"/>
                          <a:ext cx="561309" cy="214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Calibri" pitchFamily="34" charset="0"/>
                                <a:ea typeface="微軟正黑體" pitchFamily="34" charset="-120"/>
                              </a:rPr>
                              <a:t>MDR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236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857729" y="4422977"/>
                          <a:ext cx="714379" cy="214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Calibri" pitchFamily="34" charset="0"/>
                                <a:ea typeface="微軟正黑體" pitchFamily="34" charset="-120"/>
                              </a:rPr>
                              <a:t>MAR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22" name="直線接點 21"/>
                        <a:cNvCxnSpPr/>
                      </a:nvCxnSpPr>
                      <a:spPr bwMode="auto">
                        <a:xfrm rot="5400000">
                          <a:off x="5888223" y="4822152"/>
                          <a:ext cx="368129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238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43409" y="3193389"/>
                          <a:ext cx="1008057" cy="2158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Calibri" pitchFamily="34" charset="0"/>
                                <a:ea typeface="微軟正黑體" pitchFamily="34" charset="-120"/>
                              </a:rPr>
                              <a:t>R15 = PC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239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43409" y="2752539"/>
                          <a:ext cx="1008057" cy="2158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Calibri" pitchFamily="34" charset="0"/>
                                <a:ea typeface="微軟正黑體" pitchFamily="34" charset="-120"/>
                              </a:rPr>
                              <a:t>R13=SP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240" name="矩形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75755" y="2269440"/>
                          <a:ext cx="290464" cy="2081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Calibri" pitchFamily="34" charset="0"/>
                                <a:ea typeface="微軟正黑體" pitchFamily="34" charset="-120"/>
                              </a:rPr>
                              <a:t>…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241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43409" y="2108401"/>
                          <a:ext cx="1008057" cy="2158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Calibri" pitchFamily="34" charset="0"/>
                                <a:ea typeface="微軟正黑體" pitchFamily="34" charset="-120"/>
                              </a:rPr>
                              <a:t>R1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27" name="直線接點 26"/>
                        <a:cNvCxnSpPr/>
                      </a:nvCxnSpPr>
                      <a:spPr bwMode="auto">
                        <a:xfrm rot="5400000">
                          <a:off x="4911700" y="3879151"/>
                          <a:ext cx="322587" cy="108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直線接點 27"/>
                        <a:cNvCxnSpPr/>
                      </a:nvCxnSpPr>
                      <a:spPr bwMode="auto">
                        <a:xfrm rot="5400000">
                          <a:off x="5446804" y="4094210"/>
                          <a:ext cx="107529" cy="108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直線接點 28"/>
                        <a:cNvCxnSpPr/>
                      </a:nvCxnSpPr>
                      <a:spPr bwMode="auto">
                        <a:xfrm rot="5400000">
                          <a:off x="5030914" y="4822152"/>
                          <a:ext cx="368129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肘形接點 29"/>
                        <a:cNvCxnSpPr/>
                      </a:nvCxnSpPr>
                      <a:spPr>
                        <a:xfrm rot="5400000" flipH="1" flipV="1">
                          <a:off x="2049884" y="3242797"/>
                          <a:ext cx="993062" cy="664036"/>
                        </a:xfrm>
                        <a:prstGeom prst="bentConnector3">
                          <a:avLst>
                            <a:gd name="adj1" fmla="val 122998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肘形接點 30"/>
                        <a:cNvCxnSpPr/>
                      </a:nvCxnSpPr>
                      <a:spPr>
                        <a:xfrm rot="16200000" flipV="1">
                          <a:off x="3404487" y="3260689"/>
                          <a:ext cx="999388" cy="621927"/>
                        </a:xfrm>
                        <a:prstGeom prst="bentConnector3">
                          <a:avLst>
                            <a:gd name="adj1" fmla="val 122857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 w:rsidR="00064412" w:rsidRPr="00064412" w:rsidDel="00064412">
        <w:t xml:space="preserve"> </w:t>
      </w:r>
    </w:p>
    <w:p w:rsidR="00AC594E" w:rsidRDefault="00AC594E" w:rsidP="00AC594E">
      <w:pPr>
        <w:pStyle w:val="a8"/>
        <w:jc w:val="center"/>
      </w:pPr>
      <w:bookmarkStart w:id="1" w:name="_Ref226169520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4B470E">
          <w:rPr>
            <w:noProof/>
          </w:rPr>
          <w:t>A</w:t>
        </w:r>
      </w:fldSimple>
      <w:r>
        <w:t>.</w:t>
      </w:r>
      <w:r w:rsidR="0088151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81517">
        <w:fldChar w:fldCharType="separate"/>
      </w:r>
      <w:r w:rsidR="004B470E">
        <w:rPr>
          <w:noProof/>
        </w:rPr>
        <w:t>1</w:t>
      </w:r>
      <w:r w:rsidR="00881517">
        <w:fldChar w:fldCharType="end"/>
      </w:r>
      <w:bookmarkEnd w:id="1"/>
      <w:r>
        <w:rPr>
          <w:rFonts w:hint="eastAsia"/>
        </w:rPr>
        <w:t xml:space="preserve"> CPU0 </w:t>
      </w:r>
      <w:r>
        <w:rPr>
          <w:rFonts w:hint="eastAsia"/>
        </w:rPr>
        <w:t>的架構圖</w:t>
      </w:r>
    </w:p>
    <w:p w:rsidR="004114C5" w:rsidRDefault="004114C5" w:rsidP="004114C5"/>
    <w:p w:rsidR="004114C5" w:rsidRDefault="004114C5" w:rsidP="004114C5">
      <w:pPr>
        <w:pStyle w:val="2"/>
      </w:pPr>
      <w:r>
        <w:rPr>
          <w:rFonts w:hint="eastAsia"/>
        </w:rPr>
        <w:t xml:space="preserve">A.2 </w:t>
      </w:r>
      <w:r>
        <w:rPr>
          <w:rFonts w:hint="eastAsia"/>
        </w:rPr>
        <w:t>指令表</w:t>
      </w:r>
    </w:p>
    <w:p w:rsidR="004300B9" w:rsidRDefault="00837010" w:rsidP="004300B9">
      <w:r>
        <w:rPr>
          <w:rFonts w:hint="eastAsia"/>
        </w:rPr>
        <w:t xml:space="preserve">CPU0 </w:t>
      </w:r>
      <w:r>
        <w:rPr>
          <w:rFonts w:hint="eastAsia"/>
        </w:rPr>
        <w:t>包含『載入儲存』、『運算指令』、『跳躍指令』、『堆疊指令』</w:t>
      </w:r>
      <w:r w:rsidR="00ED45DB">
        <w:rPr>
          <w:rFonts w:hint="eastAsia"/>
        </w:rPr>
        <w:t>等四大類指令，</w:t>
      </w:r>
      <w:r w:rsidR="00881517">
        <w:fldChar w:fldCharType="begin"/>
      </w:r>
      <w:r w:rsidR="004300B9">
        <w:instrText xml:space="preserve"> </w:instrText>
      </w:r>
      <w:r w:rsidR="004300B9">
        <w:rPr>
          <w:rFonts w:hint="eastAsia"/>
        </w:rPr>
        <w:instrText>REF _Ref226172989 \h</w:instrText>
      </w:r>
      <w:r w:rsidR="004300B9">
        <w:instrText xml:space="preserve"> </w:instrText>
      </w:r>
      <w:r w:rsidR="00881517">
        <w:fldChar w:fldCharType="separate"/>
      </w:r>
      <w:r w:rsidR="004B470E">
        <w:rPr>
          <w:rFonts w:hint="eastAsia"/>
        </w:rPr>
        <w:t>表格</w:t>
      </w:r>
      <w:r w:rsidR="004B470E">
        <w:rPr>
          <w:rFonts w:hint="eastAsia"/>
        </w:rPr>
        <w:t xml:space="preserve"> </w:t>
      </w:r>
      <w:r w:rsidR="004B470E">
        <w:rPr>
          <w:noProof/>
        </w:rPr>
        <w:t>A</w:t>
      </w:r>
      <w:r w:rsidR="004B470E">
        <w:t>.</w:t>
      </w:r>
      <w:r w:rsidR="004B470E">
        <w:rPr>
          <w:noProof/>
        </w:rPr>
        <w:t>1</w:t>
      </w:r>
      <w:r w:rsidR="00881517">
        <w:fldChar w:fldCharType="end"/>
      </w:r>
      <w:r w:rsidR="004300B9">
        <w:rPr>
          <w:rFonts w:hint="eastAsia"/>
        </w:rPr>
        <w:t>是</w:t>
      </w:r>
      <w:r w:rsidR="004300B9">
        <w:rPr>
          <w:rFonts w:hint="eastAsia"/>
        </w:rPr>
        <w:t xml:space="preserve"> CPU0 </w:t>
      </w:r>
      <w:r w:rsidR="004300B9">
        <w:rPr>
          <w:rFonts w:hint="eastAsia"/>
        </w:rPr>
        <w:t>的指令編碼表，記載了</w:t>
      </w:r>
      <w:r w:rsidR="004300B9">
        <w:rPr>
          <w:rFonts w:hint="eastAsia"/>
        </w:rPr>
        <w:t xml:space="preserve"> CPU0 </w:t>
      </w:r>
      <w:r w:rsidR="004300B9">
        <w:rPr>
          <w:rFonts w:hint="eastAsia"/>
        </w:rPr>
        <w:t>的指令集與每個指令的編碼。</w:t>
      </w:r>
    </w:p>
    <w:p w:rsidR="004300B9" w:rsidRDefault="004300B9" w:rsidP="004300B9"/>
    <w:p w:rsidR="004300B9" w:rsidRDefault="004300B9" w:rsidP="004300B9">
      <w:pPr>
        <w:pStyle w:val="a8"/>
      </w:pPr>
      <w:bookmarkStart w:id="2" w:name="_Ref226172989"/>
      <w:r>
        <w:rPr>
          <w:rFonts w:hint="eastAsia"/>
        </w:rPr>
        <w:t>表格</w:t>
      </w:r>
      <w:r>
        <w:rPr>
          <w:rFonts w:hint="eastAsia"/>
        </w:rPr>
        <w:t xml:space="preserve"> </w:t>
      </w:r>
      <w:fldSimple w:instr=" STYLEREF 1 \s ">
        <w:r w:rsidR="004B470E">
          <w:rPr>
            <w:noProof/>
          </w:rPr>
          <w:t>A</w:t>
        </w:r>
      </w:fldSimple>
      <w:r>
        <w:t>.</w:t>
      </w:r>
      <w:r w:rsidR="0088151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81517">
        <w:fldChar w:fldCharType="separate"/>
      </w:r>
      <w:r w:rsidR="004B470E">
        <w:rPr>
          <w:noProof/>
        </w:rPr>
        <w:t>1</w:t>
      </w:r>
      <w:r w:rsidR="00881517">
        <w:fldChar w:fldCharType="end"/>
      </w:r>
      <w:bookmarkEnd w:id="2"/>
      <w:r>
        <w:rPr>
          <w:rFonts w:hint="eastAsia"/>
        </w:rPr>
        <w:t xml:space="preserve"> CPU0 </w:t>
      </w:r>
      <w:r>
        <w:rPr>
          <w:rFonts w:hint="eastAsia"/>
        </w:rPr>
        <w:t>的指令編碼表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  <w:tblPrChange w:id="3" w:author="ccc" w:date="2012-04-19T09:50:00Z">
          <w:tblPr>
            <w:tblW w:w="9464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A0"/>
          </w:tblPr>
        </w:tblPrChange>
      </w:tblPr>
      <w:tblGrid>
        <w:gridCol w:w="534"/>
        <w:gridCol w:w="567"/>
        <w:gridCol w:w="885"/>
        <w:gridCol w:w="957"/>
        <w:gridCol w:w="1843"/>
        <w:gridCol w:w="1843"/>
        <w:gridCol w:w="2835"/>
        <w:tblGridChange w:id="4">
          <w:tblGrid>
            <w:gridCol w:w="534"/>
            <w:gridCol w:w="567"/>
            <w:gridCol w:w="885"/>
            <w:gridCol w:w="957"/>
            <w:gridCol w:w="1843"/>
            <w:gridCol w:w="2268"/>
            <w:gridCol w:w="2410"/>
          </w:tblGrid>
        </w:tblGridChange>
      </w:tblGrid>
      <w:tr w:rsidR="00890684" w:rsidRPr="005A2C0B" w:rsidTr="00C72B21">
        <w:trPr>
          <w:trHeight w:val="730"/>
          <w:trPrChange w:id="5" w:author="ccc" w:date="2012-04-19T09:50:00Z">
            <w:trPr>
              <w:trHeight w:val="730"/>
            </w:trPr>
          </w:trPrChange>
        </w:trPr>
        <w:tc>
          <w:tcPr>
            <w:tcW w:w="534" w:type="dxa"/>
            <w:tcPrChange w:id="6" w:author="ccc" w:date="2012-04-19T09:50:00Z">
              <w:tcPr>
                <w:tcW w:w="534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lastRenderedPageBreak/>
              <w:t>類型</w:t>
            </w:r>
          </w:p>
        </w:tc>
        <w:tc>
          <w:tcPr>
            <w:tcW w:w="567" w:type="dxa"/>
            <w:tcPrChange w:id="7" w:author="ccc" w:date="2012-04-19T09:50:00Z">
              <w:tcPr>
                <w:tcW w:w="567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格式</w:t>
            </w:r>
          </w:p>
        </w:tc>
        <w:tc>
          <w:tcPr>
            <w:tcW w:w="885" w:type="dxa"/>
            <w:tcPrChange w:id="8" w:author="ccc" w:date="2012-04-19T09:50:00Z">
              <w:tcPr>
                <w:tcW w:w="885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指令</w:t>
            </w:r>
          </w:p>
        </w:tc>
        <w:tc>
          <w:tcPr>
            <w:tcW w:w="957" w:type="dxa"/>
            <w:tcPrChange w:id="9" w:author="ccc" w:date="2012-04-19T09:50:00Z">
              <w:tcPr>
                <w:tcW w:w="957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OP</w:t>
            </w:r>
          </w:p>
        </w:tc>
        <w:tc>
          <w:tcPr>
            <w:tcW w:w="1843" w:type="dxa"/>
            <w:tcPrChange w:id="10" w:author="ccc" w:date="2012-04-19T09:50:00Z">
              <w:tcPr>
                <w:tcW w:w="1843" w:type="dxa"/>
              </w:tcPr>
            </w:tcPrChange>
          </w:tcPr>
          <w:p w:rsidR="00890684" w:rsidRPr="005A2C0B" w:rsidRDefault="00890684" w:rsidP="00517896">
            <w:r>
              <w:rPr>
                <w:rFonts w:hint="eastAsia"/>
              </w:rPr>
              <w:t>說明</w:t>
            </w:r>
          </w:p>
        </w:tc>
        <w:tc>
          <w:tcPr>
            <w:tcW w:w="1843" w:type="dxa"/>
            <w:tcPrChange w:id="11" w:author="ccc" w:date="2012-04-19T09:50:00Z">
              <w:tcPr>
                <w:tcW w:w="2268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語法</w:t>
            </w:r>
          </w:p>
        </w:tc>
        <w:tc>
          <w:tcPr>
            <w:tcW w:w="2835" w:type="dxa"/>
            <w:tcPrChange w:id="12" w:author="ccc" w:date="2012-04-19T09:50:00Z">
              <w:tcPr>
                <w:tcW w:w="2410" w:type="dxa"/>
              </w:tcPr>
            </w:tcPrChange>
          </w:tcPr>
          <w:p w:rsidR="00890684" w:rsidRPr="005A2C0B" w:rsidRDefault="00161864" w:rsidP="00517896">
            <w:r>
              <w:rPr>
                <w:rFonts w:hint="eastAsia"/>
              </w:rPr>
              <w:t>語意</w:t>
            </w:r>
          </w:p>
        </w:tc>
      </w:tr>
      <w:tr w:rsidR="00890684" w:rsidRPr="005A2C0B" w:rsidTr="00C72B21">
        <w:tc>
          <w:tcPr>
            <w:tcW w:w="534" w:type="dxa"/>
            <w:vMerge w:val="restart"/>
            <w:tcPrChange w:id="13" w:author="ccc" w:date="2012-04-19T09:50:00Z">
              <w:tcPr>
                <w:tcW w:w="534" w:type="dxa"/>
                <w:vMerge w:val="restart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載入儲存</w:t>
            </w:r>
          </w:p>
        </w:tc>
        <w:tc>
          <w:tcPr>
            <w:tcW w:w="567" w:type="dxa"/>
            <w:tcPrChange w:id="14" w:author="ccc" w:date="2012-04-19T09:50:00Z">
              <w:tcPr>
                <w:tcW w:w="567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L</w:t>
            </w:r>
          </w:p>
        </w:tc>
        <w:tc>
          <w:tcPr>
            <w:tcW w:w="885" w:type="dxa"/>
            <w:tcPrChange w:id="15" w:author="ccc" w:date="2012-04-19T09:50:00Z">
              <w:tcPr>
                <w:tcW w:w="885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LD</w:t>
            </w:r>
            <w:r w:rsidRPr="005A2C0B">
              <w:rPr>
                <w:rStyle w:val="aff"/>
              </w:rPr>
              <w:footnoteReference w:id="1"/>
            </w:r>
          </w:p>
        </w:tc>
        <w:tc>
          <w:tcPr>
            <w:tcW w:w="957" w:type="dxa"/>
            <w:tcPrChange w:id="16" w:author="ccc" w:date="2012-04-19T09:50:00Z">
              <w:tcPr>
                <w:tcW w:w="957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00</w:t>
            </w:r>
          </w:p>
        </w:tc>
        <w:tc>
          <w:tcPr>
            <w:tcW w:w="1843" w:type="dxa"/>
            <w:tcPrChange w:id="17" w:author="ccc" w:date="2012-04-19T09:50:00Z">
              <w:tcPr>
                <w:tcW w:w="1843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載入</w:t>
            </w:r>
            <w:r w:rsidRPr="005A2C0B">
              <w:rPr>
                <w:rFonts w:hint="eastAsia"/>
              </w:rPr>
              <w:t>word</w:t>
            </w:r>
          </w:p>
        </w:tc>
        <w:tc>
          <w:tcPr>
            <w:tcW w:w="1843" w:type="dxa"/>
            <w:tcPrChange w:id="18" w:author="ccc" w:date="2012-04-19T09:50:00Z">
              <w:tcPr>
                <w:tcW w:w="2268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LD Ra, [Rb+Cx]</w:t>
            </w:r>
          </w:p>
        </w:tc>
        <w:tc>
          <w:tcPr>
            <w:tcW w:w="2835" w:type="dxa"/>
            <w:tcPrChange w:id="19" w:author="ccc" w:date="2012-04-19T09:50:00Z">
              <w:tcPr>
                <w:tcW w:w="2410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Ra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>[Rb+ Cx]</w:t>
            </w:r>
          </w:p>
        </w:tc>
      </w:tr>
      <w:tr w:rsidR="00890684" w:rsidRPr="005A2C0B" w:rsidTr="00C72B21">
        <w:tc>
          <w:tcPr>
            <w:tcW w:w="534" w:type="dxa"/>
            <w:vMerge/>
            <w:tcPrChange w:id="20" w:author="ccc" w:date="2012-04-19T09:50:00Z">
              <w:tcPr>
                <w:tcW w:w="534" w:type="dxa"/>
                <w:vMerge/>
              </w:tcPr>
            </w:tcPrChange>
          </w:tcPr>
          <w:p w:rsidR="00890684" w:rsidRPr="005A2C0B" w:rsidRDefault="00890684" w:rsidP="00517896"/>
        </w:tc>
        <w:tc>
          <w:tcPr>
            <w:tcW w:w="567" w:type="dxa"/>
            <w:tcPrChange w:id="21" w:author="ccc" w:date="2012-04-19T09:50:00Z">
              <w:tcPr>
                <w:tcW w:w="567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L</w:t>
            </w:r>
          </w:p>
        </w:tc>
        <w:tc>
          <w:tcPr>
            <w:tcW w:w="885" w:type="dxa"/>
            <w:tcPrChange w:id="22" w:author="ccc" w:date="2012-04-19T09:50:00Z">
              <w:tcPr>
                <w:tcW w:w="885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ST</w:t>
            </w:r>
          </w:p>
        </w:tc>
        <w:tc>
          <w:tcPr>
            <w:tcW w:w="957" w:type="dxa"/>
            <w:tcPrChange w:id="23" w:author="ccc" w:date="2012-04-19T09:50:00Z">
              <w:tcPr>
                <w:tcW w:w="957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01</w:t>
            </w:r>
          </w:p>
        </w:tc>
        <w:tc>
          <w:tcPr>
            <w:tcW w:w="1843" w:type="dxa"/>
            <w:tcPrChange w:id="24" w:author="ccc" w:date="2012-04-19T09:50:00Z">
              <w:tcPr>
                <w:tcW w:w="1843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儲存</w:t>
            </w:r>
            <w:r w:rsidRPr="005A2C0B">
              <w:rPr>
                <w:rFonts w:hint="eastAsia"/>
              </w:rPr>
              <w:t>word</w:t>
            </w:r>
          </w:p>
        </w:tc>
        <w:tc>
          <w:tcPr>
            <w:tcW w:w="1843" w:type="dxa"/>
            <w:tcPrChange w:id="25" w:author="ccc" w:date="2012-04-19T09:50:00Z">
              <w:tcPr>
                <w:tcW w:w="2268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ST Ra, [Rb+ Cx]</w:t>
            </w:r>
          </w:p>
        </w:tc>
        <w:tc>
          <w:tcPr>
            <w:tcW w:w="2835" w:type="dxa"/>
            <w:tcPrChange w:id="26" w:author="ccc" w:date="2012-04-19T09:50:00Z">
              <w:tcPr>
                <w:tcW w:w="2410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Ra</w:t>
            </w:r>
            <w:r w:rsidRPr="005A2C0B">
              <w:sym w:font="Wingdings" w:char="F0E0"/>
            </w:r>
            <w:r w:rsidRPr="005A2C0B">
              <w:rPr>
                <w:rFonts w:hint="eastAsia"/>
              </w:rPr>
              <w:t>[ Rb+ Cx]</w:t>
            </w:r>
          </w:p>
        </w:tc>
      </w:tr>
      <w:tr w:rsidR="00890684" w:rsidRPr="005A2C0B" w:rsidTr="00C72B21">
        <w:tc>
          <w:tcPr>
            <w:tcW w:w="534" w:type="dxa"/>
            <w:vMerge/>
            <w:tcPrChange w:id="27" w:author="ccc" w:date="2012-04-19T09:50:00Z">
              <w:tcPr>
                <w:tcW w:w="534" w:type="dxa"/>
                <w:vMerge/>
              </w:tcPr>
            </w:tcPrChange>
          </w:tcPr>
          <w:p w:rsidR="00890684" w:rsidRPr="005A2C0B" w:rsidRDefault="00890684" w:rsidP="00517896"/>
        </w:tc>
        <w:tc>
          <w:tcPr>
            <w:tcW w:w="567" w:type="dxa"/>
            <w:tcPrChange w:id="28" w:author="ccc" w:date="2012-04-19T09:50:00Z">
              <w:tcPr>
                <w:tcW w:w="567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L</w:t>
            </w:r>
          </w:p>
        </w:tc>
        <w:tc>
          <w:tcPr>
            <w:tcW w:w="885" w:type="dxa"/>
            <w:tcPrChange w:id="29" w:author="ccc" w:date="2012-04-19T09:50:00Z">
              <w:tcPr>
                <w:tcW w:w="885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L</w:t>
            </w:r>
            <w:r w:rsidR="008064E0">
              <w:rPr>
                <w:rFonts w:hint="eastAsia"/>
              </w:rPr>
              <w:t>D</w:t>
            </w:r>
            <w:r w:rsidRPr="005A2C0B">
              <w:rPr>
                <w:rFonts w:hint="eastAsia"/>
              </w:rPr>
              <w:t>B</w:t>
            </w:r>
          </w:p>
        </w:tc>
        <w:tc>
          <w:tcPr>
            <w:tcW w:w="957" w:type="dxa"/>
            <w:tcPrChange w:id="30" w:author="ccc" w:date="2012-04-19T09:50:00Z">
              <w:tcPr>
                <w:tcW w:w="957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02</w:t>
            </w:r>
          </w:p>
        </w:tc>
        <w:tc>
          <w:tcPr>
            <w:tcW w:w="1843" w:type="dxa"/>
            <w:tcPrChange w:id="31" w:author="ccc" w:date="2012-04-19T09:50:00Z">
              <w:tcPr>
                <w:tcW w:w="1843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載入</w:t>
            </w:r>
            <w:r w:rsidRPr="005A2C0B">
              <w:rPr>
                <w:rFonts w:hint="eastAsia"/>
              </w:rPr>
              <w:t xml:space="preserve"> byte</w:t>
            </w:r>
          </w:p>
        </w:tc>
        <w:tc>
          <w:tcPr>
            <w:tcW w:w="1843" w:type="dxa"/>
            <w:tcPrChange w:id="32" w:author="ccc" w:date="2012-04-19T09:50:00Z">
              <w:tcPr>
                <w:tcW w:w="2268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L</w:t>
            </w:r>
            <w:r w:rsidR="008064E0">
              <w:rPr>
                <w:rFonts w:hint="eastAsia"/>
              </w:rPr>
              <w:t>D</w:t>
            </w:r>
            <w:r w:rsidRPr="005A2C0B">
              <w:rPr>
                <w:rFonts w:hint="eastAsia"/>
              </w:rPr>
              <w:t>B Ra, [Rb+ Cx]</w:t>
            </w:r>
          </w:p>
        </w:tc>
        <w:tc>
          <w:tcPr>
            <w:tcW w:w="2835" w:type="dxa"/>
            <w:tcPrChange w:id="33" w:author="ccc" w:date="2012-04-19T09:50:00Z">
              <w:tcPr>
                <w:tcW w:w="2410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Ra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>(byte)[Rb+ Cx]</w:t>
            </w:r>
          </w:p>
        </w:tc>
      </w:tr>
      <w:tr w:rsidR="00890684" w:rsidRPr="005A2C0B" w:rsidTr="00C72B21">
        <w:tc>
          <w:tcPr>
            <w:tcW w:w="534" w:type="dxa"/>
            <w:vMerge/>
            <w:tcPrChange w:id="34" w:author="ccc" w:date="2012-04-19T09:50:00Z">
              <w:tcPr>
                <w:tcW w:w="534" w:type="dxa"/>
                <w:vMerge/>
              </w:tcPr>
            </w:tcPrChange>
          </w:tcPr>
          <w:p w:rsidR="00890684" w:rsidRPr="005A2C0B" w:rsidRDefault="00890684" w:rsidP="00517896"/>
        </w:tc>
        <w:tc>
          <w:tcPr>
            <w:tcW w:w="567" w:type="dxa"/>
            <w:tcPrChange w:id="35" w:author="ccc" w:date="2012-04-19T09:50:00Z">
              <w:tcPr>
                <w:tcW w:w="567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L</w:t>
            </w:r>
          </w:p>
        </w:tc>
        <w:tc>
          <w:tcPr>
            <w:tcW w:w="885" w:type="dxa"/>
            <w:tcPrChange w:id="36" w:author="ccc" w:date="2012-04-19T09:50:00Z">
              <w:tcPr>
                <w:tcW w:w="885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S</w:t>
            </w:r>
            <w:r w:rsidR="008064E0">
              <w:rPr>
                <w:rFonts w:hint="eastAsia"/>
              </w:rPr>
              <w:t>T</w:t>
            </w:r>
            <w:r w:rsidRPr="005A2C0B">
              <w:rPr>
                <w:rFonts w:hint="eastAsia"/>
              </w:rPr>
              <w:t>B</w:t>
            </w:r>
          </w:p>
        </w:tc>
        <w:tc>
          <w:tcPr>
            <w:tcW w:w="957" w:type="dxa"/>
            <w:tcPrChange w:id="37" w:author="ccc" w:date="2012-04-19T09:50:00Z">
              <w:tcPr>
                <w:tcW w:w="957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03</w:t>
            </w:r>
          </w:p>
        </w:tc>
        <w:tc>
          <w:tcPr>
            <w:tcW w:w="1843" w:type="dxa"/>
            <w:tcPrChange w:id="38" w:author="ccc" w:date="2012-04-19T09:50:00Z">
              <w:tcPr>
                <w:tcW w:w="1843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儲存</w:t>
            </w:r>
            <w:r w:rsidRPr="005A2C0B">
              <w:rPr>
                <w:rFonts w:hint="eastAsia"/>
              </w:rPr>
              <w:t xml:space="preserve"> byte</w:t>
            </w:r>
          </w:p>
        </w:tc>
        <w:tc>
          <w:tcPr>
            <w:tcW w:w="1843" w:type="dxa"/>
            <w:tcPrChange w:id="39" w:author="ccc" w:date="2012-04-19T09:50:00Z">
              <w:tcPr>
                <w:tcW w:w="2268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S</w:t>
            </w:r>
            <w:r w:rsidR="008064E0">
              <w:rPr>
                <w:rFonts w:hint="eastAsia"/>
              </w:rPr>
              <w:t>T</w:t>
            </w:r>
            <w:r w:rsidRPr="005A2C0B">
              <w:rPr>
                <w:rFonts w:hint="eastAsia"/>
              </w:rPr>
              <w:t>B Ra, [Rb+ Cx]</w:t>
            </w:r>
          </w:p>
        </w:tc>
        <w:tc>
          <w:tcPr>
            <w:tcW w:w="2835" w:type="dxa"/>
            <w:tcPrChange w:id="40" w:author="ccc" w:date="2012-04-19T09:50:00Z">
              <w:tcPr>
                <w:tcW w:w="2410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Ra</w:t>
            </w:r>
            <w:r w:rsidRPr="005A2C0B">
              <w:sym w:font="Wingdings" w:char="F0E0"/>
            </w:r>
            <w:r w:rsidRPr="005A2C0B">
              <w:rPr>
                <w:rFonts w:hint="eastAsia"/>
              </w:rPr>
              <w:t>(byte)[Rb+ Cx]</w:t>
            </w:r>
          </w:p>
        </w:tc>
      </w:tr>
      <w:tr w:rsidR="00890684" w:rsidRPr="005A2C0B" w:rsidTr="00C72B21">
        <w:tc>
          <w:tcPr>
            <w:tcW w:w="534" w:type="dxa"/>
            <w:vMerge/>
            <w:tcPrChange w:id="41" w:author="ccc" w:date="2012-04-19T09:50:00Z">
              <w:tcPr>
                <w:tcW w:w="534" w:type="dxa"/>
                <w:vMerge/>
              </w:tcPr>
            </w:tcPrChange>
          </w:tcPr>
          <w:p w:rsidR="00890684" w:rsidRPr="005A2C0B" w:rsidRDefault="00890684" w:rsidP="00517896"/>
        </w:tc>
        <w:tc>
          <w:tcPr>
            <w:tcW w:w="567" w:type="dxa"/>
            <w:tcPrChange w:id="42" w:author="ccc" w:date="2012-04-19T09:50:00Z">
              <w:tcPr>
                <w:tcW w:w="567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  <w:tcPrChange w:id="43" w:author="ccc" w:date="2012-04-19T09:50:00Z">
              <w:tcPr>
                <w:tcW w:w="885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LDR</w:t>
            </w:r>
          </w:p>
        </w:tc>
        <w:tc>
          <w:tcPr>
            <w:tcW w:w="957" w:type="dxa"/>
            <w:tcPrChange w:id="44" w:author="ccc" w:date="2012-04-19T09:50:00Z">
              <w:tcPr>
                <w:tcW w:w="957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04</w:t>
            </w:r>
          </w:p>
        </w:tc>
        <w:tc>
          <w:tcPr>
            <w:tcW w:w="1843" w:type="dxa"/>
            <w:tcPrChange w:id="45" w:author="ccc" w:date="2012-04-19T09:50:00Z">
              <w:tcPr>
                <w:tcW w:w="1843" w:type="dxa"/>
              </w:tcPr>
            </w:tcPrChange>
          </w:tcPr>
          <w:p w:rsidR="00890684" w:rsidRPr="005A2C0B" w:rsidRDefault="00890684" w:rsidP="00596FA1">
            <w:r w:rsidRPr="005A2C0B">
              <w:rPr>
                <w:rFonts w:hint="eastAsia"/>
              </w:rPr>
              <w:t>LD</w:t>
            </w:r>
            <w:r w:rsidR="00596FA1">
              <w:rPr>
                <w:rFonts w:hint="eastAsia"/>
              </w:rPr>
              <w:t>的</w:t>
            </w:r>
            <w:r w:rsidRPr="005A2C0B">
              <w:rPr>
                <w:rFonts w:hint="eastAsia"/>
              </w:rPr>
              <w:t>暫存器版</w:t>
            </w:r>
          </w:p>
        </w:tc>
        <w:tc>
          <w:tcPr>
            <w:tcW w:w="1843" w:type="dxa"/>
            <w:tcPrChange w:id="46" w:author="ccc" w:date="2012-04-19T09:50:00Z">
              <w:tcPr>
                <w:tcW w:w="2268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LDR Ra, [Rb+Rc]</w:t>
            </w:r>
          </w:p>
        </w:tc>
        <w:tc>
          <w:tcPr>
            <w:tcW w:w="2835" w:type="dxa"/>
            <w:tcPrChange w:id="47" w:author="ccc" w:date="2012-04-19T09:50:00Z">
              <w:tcPr>
                <w:tcW w:w="2410" w:type="dxa"/>
              </w:tcPr>
            </w:tcPrChange>
          </w:tcPr>
          <w:p w:rsidR="00890684" w:rsidRPr="005A2C0B" w:rsidRDefault="00890684" w:rsidP="00CB17FC">
            <w:r w:rsidRPr="005A2C0B">
              <w:rPr>
                <w:rFonts w:hint="eastAsia"/>
              </w:rPr>
              <w:t>Ra</w:t>
            </w:r>
            <w:r w:rsidRPr="005A2C0B">
              <w:sym w:font="Wingdings" w:char="F0E0"/>
            </w:r>
            <w:del w:id="48" w:author="ccc" w:date="2012-06-01T12:56:00Z">
              <w:r w:rsidRPr="005A2C0B" w:rsidDel="00CB17FC">
                <w:rPr>
                  <w:rFonts w:hint="eastAsia"/>
                </w:rPr>
                <w:delText>(byte)</w:delText>
              </w:r>
            </w:del>
            <w:r w:rsidRPr="005A2C0B">
              <w:rPr>
                <w:rFonts w:hint="eastAsia"/>
              </w:rPr>
              <w:t>[Rb+ Rc]</w:t>
            </w:r>
          </w:p>
        </w:tc>
      </w:tr>
      <w:tr w:rsidR="00890684" w:rsidRPr="005A2C0B" w:rsidTr="00C72B21">
        <w:tc>
          <w:tcPr>
            <w:tcW w:w="534" w:type="dxa"/>
            <w:vMerge/>
            <w:tcPrChange w:id="49" w:author="ccc" w:date="2012-04-19T09:50:00Z">
              <w:tcPr>
                <w:tcW w:w="534" w:type="dxa"/>
                <w:vMerge/>
              </w:tcPr>
            </w:tcPrChange>
          </w:tcPr>
          <w:p w:rsidR="00890684" w:rsidRPr="005A2C0B" w:rsidRDefault="00890684" w:rsidP="00517896"/>
        </w:tc>
        <w:tc>
          <w:tcPr>
            <w:tcW w:w="567" w:type="dxa"/>
            <w:tcPrChange w:id="50" w:author="ccc" w:date="2012-04-19T09:50:00Z">
              <w:tcPr>
                <w:tcW w:w="567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  <w:tcPrChange w:id="51" w:author="ccc" w:date="2012-04-19T09:50:00Z">
              <w:tcPr>
                <w:tcW w:w="885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STR</w:t>
            </w:r>
          </w:p>
        </w:tc>
        <w:tc>
          <w:tcPr>
            <w:tcW w:w="957" w:type="dxa"/>
            <w:tcPrChange w:id="52" w:author="ccc" w:date="2012-04-19T09:50:00Z">
              <w:tcPr>
                <w:tcW w:w="957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05</w:t>
            </w:r>
          </w:p>
        </w:tc>
        <w:tc>
          <w:tcPr>
            <w:tcW w:w="1843" w:type="dxa"/>
            <w:tcPrChange w:id="53" w:author="ccc" w:date="2012-04-19T09:50:00Z">
              <w:tcPr>
                <w:tcW w:w="1843" w:type="dxa"/>
              </w:tcPr>
            </w:tcPrChange>
          </w:tcPr>
          <w:p w:rsidR="00C305F5" w:rsidRDefault="00890684">
            <w:r w:rsidRPr="005A2C0B">
              <w:rPr>
                <w:rFonts w:hint="eastAsia"/>
              </w:rPr>
              <w:t>ST</w:t>
            </w:r>
            <w:r w:rsidR="00596FA1">
              <w:rPr>
                <w:rFonts w:hint="eastAsia"/>
              </w:rPr>
              <w:t>的</w:t>
            </w:r>
            <w:r w:rsidRPr="005A2C0B">
              <w:rPr>
                <w:rFonts w:hint="eastAsia"/>
              </w:rPr>
              <w:t>暫存器版</w:t>
            </w:r>
          </w:p>
        </w:tc>
        <w:tc>
          <w:tcPr>
            <w:tcW w:w="1843" w:type="dxa"/>
            <w:tcPrChange w:id="54" w:author="ccc" w:date="2012-04-19T09:50:00Z">
              <w:tcPr>
                <w:tcW w:w="2268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STR Ra, [Rb+Rc]</w:t>
            </w:r>
          </w:p>
        </w:tc>
        <w:tc>
          <w:tcPr>
            <w:tcW w:w="2835" w:type="dxa"/>
            <w:tcPrChange w:id="55" w:author="ccc" w:date="2012-04-19T09:50:00Z">
              <w:tcPr>
                <w:tcW w:w="2410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Ra</w:t>
            </w:r>
            <w:r w:rsidRPr="005A2C0B">
              <w:sym w:font="Wingdings" w:char="F0E0"/>
            </w:r>
            <w:r w:rsidRPr="005A2C0B">
              <w:rPr>
                <w:rFonts w:hint="eastAsia"/>
              </w:rPr>
              <w:t>[ Rb+ Rc]</w:t>
            </w:r>
          </w:p>
        </w:tc>
      </w:tr>
      <w:tr w:rsidR="00890684" w:rsidRPr="005A2C0B" w:rsidTr="00C72B21">
        <w:tc>
          <w:tcPr>
            <w:tcW w:w="534" w:type="dxa"/>
            <w:vMerge/>
            <w:tcPrChange w:id="56" w:author="ccc" w:date="2012-04-19T09:50:00Z">
              <w:tcPr>
                <w:tcW w:w="534" w:type="dxa"/>
                <w:vMerge/>
              </w:tcPr>
            </w:tcPrChange>
          </w:tcPr>
          <w:p w:rsidR="00890684" w:rsidRPr="005A2C0B" w:rsidRDefault="00890684" w:rsidP="00517896"/>
        </w:tc>
        <w:tc>
          <w:tcPr>
            <w:tcW w:w="567" w:type="dxa"/>
            <w:tcPrChange w:id="57" w:author="ccc" w:date="2012-04-19T09:50:00Z">
              <w:tcPr>
                <w:tcW w:w="567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  <w:tcPrChange w:id="58" w:author="ccc" w:date="2012-04-19T09:50:00Z">
              <w:tcPr>
                <w:tcW w:w="885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LBR</w:t>
            </w:r>
          </w:p>
        </w:tc>
        <w:tc>
          <w:tcPr>
            <w:tcW w:w="957" w:type="dxa"/>
            <w:tcPrChange w:id="59" w:author="ccc" w:date="2012-04-19T09:50:00Z">
              <w:tcPr>
                <w:tcW w:w="957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06</w:t>
            </w:r>
          </w:p>
        </w:tc>
        <w:tc>
          <w:tcPr>
            <w:tcW w:w="1843" w:type="dxa"/>
            <w:tcPrChange w:id="60" w:author="ccc" w:date="2012-04-19T09:50:00Z">
              <w:tcPr>
                <w:tcW w:w="1843" w:type="dxa"/>
              </w:tcPr>
            </w:tcPrChange>
          </w:tcPr>
          <w:p w:rsidR="00C305F5" w:rsidRDefault="00890684">
            <w:r w:rsidRPr="005A2C0B">
              <w:rPr>
                <w:rFonts w:hint="eastAsia"/>
              </w:rPr>
              <w:t>L</w:t>
            </w:r>
            <w:r w:rsidR="00B743A7">
              <w:rPr>
                <w:rFonts w:hint="eastAsia"/>
              </w:rPr>
              <w:t>D</w:t>
            </w:r>
            <w:r w:rsidRPr="005A2C0B">
              <w:rPr>
                <w:rFonts w:hint="eastAsia"/>
              </w:rPr>
              <w:t>B</w:t>
            </w:r>
            <w:r w:rsidR="00596FA1">
              <w:rPr>
                <w:rFonts w:hint="eastAsia"/>
              </w:rPr>
              <w:t>的</w:t>
            </w:r>
            <w:r w:rsidRPr="005A2C0B">
              <w:rPr>
                <w:rFonts w:hint="eastAsia"/>
              </w:rPr>
              <w:t>暫存器版</w:t>
            </w:r>
          </w:p>
        </w:tc>
        <w:tc>
          <w:tcPr>
            <w:tcW w:w="1843" w:type="dxa"/>
            <w:tcPrChange w:id="61" w:author="ccc" w:date="2012-04-19T09:50:00Z">
              <w:tcPr>
                <w:tcW w:w="2268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LBR Ra, [Rb+Rc]</w:t>
            </w:r>
          </w:p>
        </w:tc>
        <w:tc>
          <w:tcPr>
            <w:tcW w:w="2835" w:type="dxa"/>
            <w:tcPrChange w:id="62" w:author="ccc" w:date="2012-04-19T09:50:00Z">
              <w:tcPr>
                <w:tcW w:w="2410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Ra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>(byte)[Rb+ Rc]</w:t>
            </w:r>
          </w:p>
        </w:tc>
      </w:tr>
      <w:tr w:rsidR="00890684" w:rsidRPr="005A2C0B" w:rsidTr="00C72B21">
        <w:tc>
          <w:tcPr>
            <w:tcW w:w="534" w:type="dxa"/>
            <w:vMerge/>
            <w:tcPrChange w:id="63" w:author="ccc" w:date="2012-04-19T09:50:00Z">
              <w:tcPr>
                <w:tcW w:w="534" w:type="dxa"/>
                <w:vMerge/>
              </w:tcPr>
            </w:tcPrChange>
          </w:tcPr>
          <w:p w:rsidR="00890684" w:rsidRPr="005A2C0B" w:rsidRDefault="00890684" w:rsidP="00517896"/>
        </w:tc>
        <w:tc>
          <w:tcPr>
            <w:tcW w:w="567" w:type="dxa"/>
            <w:tcPrChange w:id="64" w:author="ccc" w:date="2012-04-19T09:50:00Z">
              <w:tcPr>
                <w:tcW w:w="567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  <w:tcPrChange w:id="65" w:author="ccc" w:date="2012-04-19T09:50:00Z">
              <w:tcPr>
                <w:tcW w:w="885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SBR</w:t>
            </w:r>
          </w:p>
        </w:tc>
        <w:tc>
          <w:tcPr>
            <w:tcW w:w="957" w:type="dxa"/>
            <w:tcPrChange w:id="66" w:author="ccc" w:date="2012-04-19T09:50:00Z">
              <w:tcPr>
                <w:tcW w:w="957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07</w:t>
            </w:r>
          </w:p>
        </w:tc>
        <w:tc>
          <w:tcPr>
            <w:tcW w:w="1843" w:type="dxa"/>
            <w:tcPrChange w:id="67" w:author="ccc" w:date="2012-04-19T09:50:00Z">
              <w:tcPr>
                <w:tcW w:w="1843" w:type="dxa"/>
              </w:tcPr>
            </w:tcPrChange>
          </w:tcPr>
          <w:p w:rsidR="00C305F5" w:rsidRDefault="00890684">
            <w:r w:rsidRPr="005A2C0B">
              <w:rPr>
                <w:rFonts w:hint="eastAsia"/>
              </w:rPr>
              <w:t>S</w:t>
            </w:r>
            <w:r w:rsidR="00B743A7">
              <w:rPr>
                <w:rFonts w:hint="eastAsia"/>
              </w:rPr>
              <w:t>T</w:t>
            </w:r>
            <w:r w:rsidRPr="005A2C0B">
              <w:rPr>
                <w:rFonts w:hint="eastAsia"/>
              </w:rPr>
              <w:t>B</w:t>
            </w:r>
            <w:r w:rsidR="00596FA1">
              <w:rPr>
                <w:rFonts w:hint="eastAsia"/>
              </w:rPr>
              <w:t>的</w:t>
            </w:r>
            <w:r w:rsidRPr="005A2C0B">
              <w:rPr>
                <w:rFonts w:hint="eastAsia"/>
              </w:rPr>
              <w:t>暫存器版</w:t>
            </w:r>
          </w:p>
        </w:tc>
        <w:tc>
          <w:tcPr>
            <w:tcW w:w="1843" w:type="dxa"/>
            <w:tcPrChange w:id="68" w:author="ccc" w:date="2012-04-19T09:50:00Z">
              <w:tcPr>
                <w:tcW w:w="2268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SBR Ra, [Rb+Rc]</w:t>
            </w:r>
          </w:p>
        </w:tc>
        <w:tc>
          <w:tcPr>
            <w:tcW w:w="2835" w:type="dxa"/>
            <w:tcPrChange w:id="69" w:author="ccc" w:date="2012-04-19T09:50:00Z">
              <w:tcPr>
                <w:tcW w:w="2410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Ra</w:t>
            </w:r>
            <w:r w:rsidRPr="005A2C0B">
              <w:sym w:font="Wingdings" w:char="F0E0"/>
            </w:r>
            <w:r w:rsidRPr="005A2C0B">
              <w:rPr>
                <w:rFonts w:hint="eastAsia"/>
              </w:rPr>
              <w:t>(byte)[Rb+ Rc]</w:t>
            </w:r>
          </w:p>
        </w:tc>
      </w:tr>
      <w:tr w:rsidR="00890684" w:rsidRPr="005A2C0B" w:rsidTr="00C72B21">
        <w:tc>
          <w:tcPr>
            <w:tcW w:w="534" w:type="dxa"/>
            <w:vMerge/>
            <w:tcPrChange w:id="70" w:author="ccc" w:date="2012-04-19T09:50:00Z">
              <w:tcPr>
                <w:tcW w:w="534" w:type="dxa"/>
                <w:vMerge/>
              </w:tcPr>
            </w:tcPrChange>
          </w:tcPr>
          <w:p w:rsidR="00890684" w:rsidRPr="005A2C0B" w:rsidRDefault="00890684" w:rsidP="00517896"/>
        </w:tc>
        <w:tc>
          <w:tcPr>
            <w:tcW w:w="567" w:type="dxa"/>
            <w:tcPrChange w:id="71" w:author="ccc" w:date="2012-04-19T09:50:00Z">
              <w:tcPr>
                <w:tcW w:w="567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L</w:t>
            </w:r>
          </w:p>
        </w:tc>
        <w:tc>
          <w:tcPr>
            <w:tcW w:w="885" w:type="dxa"/>
            <w:tcPrChange w:id="72" w:author="ccc" w:date="2012-04-19T09:50:00Z">
              <w:tcPr>
                <w:tcW w:w="885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LDI</w:t>
            </w:r>
          </w:p>
        </w:tc>
        <w:tc>
          <w:tcPr>
            <w:tcW w:w="957" w:type="dxa"/>
            <w:tcPrChange w:id="73" w:author="ccc" w:date="2012-04-19T09:50:00Z">
              <w:tcPr>
                <w:tcW w:w="957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08</w:t>
            </w:r>
          </w:p>
        </w:tc>
        <w:tc>
          <w:tcPr>
            <w:tcW w:w="1843" w:type="dxa"/>
            <w:tcPrChange w:id="74" w:author="ccc" w:date="2012-04-19T09:50:00Z">
              <w:tcPr>
                <w:tcW w:w="1843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立即載入</w:t>
            </w:r>
          </w:p>
        </w:tc>
        <w:tc>
          <w:tcPr>
            <w:tcW w:w="1843" w:type="dxa"/>
            <w:tcPrChange w:id="75" w:author="ccc" w:date="2012-04-19T09:50:00Z">
              <w:tcPr>
                <w:tcW w:w="2268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 xml:space="preserve">LDI Ra, </w:t>
            </w:r>
            <w:r>
              <w:rPr>
                <w:rFonts w:hint="eastAsia"/>
              </w:rPr>
              <w:t>Rb+</w:t>
            </w:r>
            <w:r w:rsidRPr="005A2C0B">
              <w:rPr>
                <w:rFonts w:hint="eastAsia"/>
              </w:rPr>
              <w:t>Cx</w:t>
            </w:r>
          </w:p>
        </w:tc>
        <w:tc>
          <w:tcPr>
            <w:tcW w:w="2835" w:type="dxa"/>
            <w:tcPrChange w:id="76" w:author="ccc" w:date="2012-04-19T09:50:00Z">
              <w:tcPr>
                <w:tcW w:w="2410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Ra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Rb + </w:t>
            </w:r>
            <w:r w:rsidRPr="005A2C0B">
              <w:rPr>
                <w:rFonts w:hint="eastAsia"/>
              </w:rPr>
              <w:t>Cx</w:t>
            </w:r>
          </w:p>
        </w:tc>
      </w:tr>
      <w:tr w:rsidR="00890684" w:rsidRPr="005A2C0B" w:rsidTr="00C72B21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PrChange w:id="77" w:author="ccc" w:date="2012-04-19T09:50:00Z">
              <w:tcPr>
                <w:tcW w:w="534" w:type="dxa"/>
                <w:vMerge w:val="restart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/>
          <w:p w:rsidR="00890684" w:rsidRPr="005A2C0B" w:rsidRDefault="00890684" w:rsidP="00517896"/>
          <w:p w:rsidR="00890684" w:rsidRPr="005A2C0B" w:rsidRDefault="00890684" w:rsidP="00517896"/>
          <w:p w:rsidR="00890684" w:rsidRPr="005A2C0B" w:rsidRDefault="00890684" w:rsidP="00517896"/>
          <w:p w:rsidR="00890684" w:rsidRPr="005A2C0B" w:rsidRDefault="00890684" w:rsidP="00517896">
            <w:r w:rsidRPr="005A2C0B">
              <w:rPr>
                <w:rFonts w:hint="eastAsia"/>
              </w:rPr>
              <w:t>運算指令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8" w:author="ccc" w:date="2012-04-19T09:50:00Z"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9" w:author="ccc" w:date="2012-04-19T09:50:00Z">
              <w:tcPr>
                <w:tcW w:w="8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CMP</w:t>
            </w:r>
            <w:r w:rsidRPr="005A2C0B">
              <w:rPr>
                <w:rStyle w:val="aff"/>
              </w:rPr>
              <w:footnoteReference w:id="2"/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80" w:author="ccc" w:date="2012-04-19T09:50:00Z">
              <w:tcPr>
                <w:tcW w:w="95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81" w:author="ccc" w:date="2012-04-19T09:50:00Z"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比較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82" w:author="ccc" w:date="2012-04-19T09:50:00Z">
              <w:tcPr>
                <w:tcW w:w="226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CMP Ra, Rb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83" w:author="ccc" w:date="2012-04-19T09:50:00Z"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 xml:space="preserve">SW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Ra &gt;=&lt; Rb</w:t>
            </w:r>
          </w:p>
        </w:tc>
      </w:tr>
      <w:tr w:rsidR="00890684" w:rsidRPr="005A2C0B" w:rsidTr="00C72B21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tcPrChange w:id="84" w:author="ccc" w:date="2012-04-19T09:50:00Z">
              <w:tcPr>
                <w:tcW w:w="534" w:type="dxa"/>
                <w:vMerge/>
                <w:tcBorders>
                  <w:left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85" w:author="ccc" w:date="2012-04-19T09:50:00Z"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86" w:author="ccc" w:date="2012-04-19T09:50:00Z">
              <w:tcPr>
                <w:tcW w:w="8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MOV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87" w:author="ccc" w:date="2012-04-19T09:50:00Z">
              <w:tcPr>
                <w:tcW w:w="95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88" w:author="ccc" w:date="2012-04-19T09:50:00Z"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移動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89" w:author="ccc" w:date="2012-04-19T09:50:00Z">
              <w:tcPr>
                <w:tcW w:w="226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MOV Ra, Rb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90" w:author="ccc" w:date="2012-04-19T09:50:00Z"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 xml:space="preserve">Ra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Rb</w:t>
            </w:r>
          </w:p>
        </w:tc>
      </w:tr>
      <w:tr w:rsidR="00890684" w:rsidRPr="005A2C0B" w:rsidTr="00C72B21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tcPrChange w:id="91" w:author="ccc" w:date="2012-04-19T09:50:00Z">
              <w:tcPr>
                <w:tcW w:w="534" w:type="dxa"/>
                <w:vMerge/>
                <w:tcBorders>
                  <w:left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/>
        </w:tc>
        <w:tc>
          <w:tcPr>
            <w:tcW w:w="567" w:type="dxa"/>
            <w:tcBorders>
              <w:left w:val="single" w:sz="4" w:space="0" w:color="000000"/>
            </w:tcBorders>
            <w:tcPrChange w:id="92" w:author="ccc" w:date="2012-04-19T09:50:00Z">
              <w:tcPr>
                <w:tcW w:w="567" w:type="dxa"/>
                <w:tcBorders>
                  <w:lef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  <w:tcPrChange w:id="93" w:author="ccc" w:date="2012-04-19T09:50:00Z">
              <w:tcPr>
                <w:tcW w:w="885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ADD</w:t>
            </w:r>
          </w:p>
        </w:tc>
        <w:tc>
          <w:tcPr>
            <w:tcW w:w="957" w:type="dxa"/>
            <w:tcPrChange w:id="94" w:author="ccc" w:date="2012-04-19T09:50:00Z">
              <w:tcPr>
                <w:tcW w:w="957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13</w:t>
            </w:r>
          </w:p>
        </w:tc>
        <w:tc>
          <w:tcPr>
            <w:tcW w:w="1843" w:type="dxa"/>
            <w:tcPrChange w:id="95" w:author="ccc" w:date="2012-04-19T09:50:00Z">
              <w:tcPr>
                <w:tcW w:w="1843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加法</w:t>
            </w:r>
          </w:p>
        </w:tc>
        <w:tc>
          <w:tcPr>
            <w:tcW w:w="1843" w:type="dxa"/>
            <w:tcPrChange w:id="96" w:author="ccc" w:date="2012-04-19T09:50:00Z">
              <w:tcPr>
                <w:tcW w:w="2268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ADD Ra, Rb, Rc</w:t>
            </w:r>
          </w:p>
        </w:tc>
        <w:tc>
          <w:tcPr>
            <w:tcW w:w="2835" w:type="dxa"/>
            <w:tcPrChange w:id="97" w:author="ccc" w:date="2012-04-19T09:50:00Z">
              <w:tcPr>
                <w:tcW w:w="2410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 xml:space="preserve">Ra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Rb+Rc</w:t>
            </w:r>
          </w:p>
        </w:tc>
      </w:tr>
      <w:tr w:rsidR="00890684" w:rsidRPr="005A2C0B" w:rsidTr="00C72B21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tcPrChange w:id="98" w:author="ccc" w:date="2012-04-19T09:50:00Z">
              <w:tcPr>
                <w:tcW w:w="534" w:type="dxa"/>
                <w:vMerge/>
                <w:tcBorders>
                  <w:left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/>
        </w:tc>
        <w:tc>
          <w:tcPr>
            <w:tcW w:w="567" w:type="dxa"/>
            <w:tcBorders>
              <w:left w:val="single" w:sz="4" w:space="0" w:color="000000"/>
            </w:tcBorders>
            <w:tcPrChange w:id="99" w:author="ccc" w:date="2012-04-19T09:50:00Z">
              <w:tcPr>
                <w:tcW w:w="567" w:type="dxa"/>
                <w:tcBorders>
                  <w:lef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  <w:tcPrChange w:id="100" w:author="ccc" w:date="2012-04-19T09:50:00Z">
              <w:tcPr>
                <w:tcW w:w="885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SUB</w:t>
            </w:r>
          </w:p>
        </w:tc>
        <w:tc>
          <w:tcPr>
            <w:tcW w:w="957" w:type="dxa"/>
            <w:tcPrChange w:id="101" w:author="ccc" w:date="2012-04-19T09:50:00Z">
              <w:tcPr>
                <w:tcW w:w="957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14</w:t>
            </w:r>
          </w:p>
        </w:tc>
        <w:tc>
          <w:tcPr>
            <w:tcW w:w="1843" w:type="dxa"/>
            <w:tcPrChange w:id="102" w:author="ccc" w:date="2012-04-19T09:50:00Z">
              <w:tcPr>
                <w:tcW w:w="1843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減法</w:t>
            </w:r>
          </w:p>
        </w:tc>
        <w:tc>
          <w:tcPr>
            <w:tcW w:w="1843" w:type="dxa"/>
            <w:tcPrChange w:id="103" w:author="ccc" w:date="2012-04-19T09:50:00Z">
              <w:tcPr>
                <w:tcW w:w="2268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SUB Ra, Rb, Rc</w:t>
            </w:r>
          </w:p>
        </w:tc>
        <w:tc>
          <w:tcPr>
            <w:tcW w:w="2835" w:type="dxa"/>
            <w:tcPrChange w:id="104" w:author="ccc" w:date="2012-04-19T09:50:00Z">
              <w:tcPr>
                <w:tcW w:w="2410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 xml:space="preserve">Ra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Rb-Rc</w:t>
            </w:r>
          </w:p>
        </w:tc>
      </w:tr>
      <w:tr w:rsidR="00890684" w:rsidRPr="005A2C0B" w:rsidTr="00C72B21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tcPrChange w:id="105" w:author="ccc" w:date="2012-04-19T09:50:00Z">
              <w:tcPr>
                <w:tcW w:w="534" w:type="dxa"/>
                <w:vMerge/>
                <w:tcBorders>
                  <w:left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/>
        </w:tc>
        <w:tc>
          <w:tcPr>
            <w:tcW w:w="567" w:type="dxa"/>
            <w:tcBorders>
              <w:left w:val="single" w:sz="4" w:space="0" w:color="000000"/>
            </w:tcBorders>
            <w:tcPrChange w:id="106" w:author="ccc" w:date="2012-04-19T09:50:00Z">
              <w:tcPr>
                <w:tcW w:w="567" w:type="dxa"/>
                <w:tcBorders>
                  <w:lef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  <w:tcPrChange w:id="107" w:author="ccc" w:date="2012-04-19T09:50:00Z">
              <w:tcPr>
                <w:tcW w:w="885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MUL</w:t>
            </w:r>
          </w:p>
        </w:tc>
        <w:tc>
          <w:tcPr>
            <w:tcW w:w="957" w:type="dxa"/>
            <w:tcPrChange w:id="108" w:author="ccc" w:date="2012-04-19T09:50:00Z">
              <w:tcPr>
                <w:tcW w:w="957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15</w:t>
            </w:r>
          </w:p>
        </w:tc>
        <w:tc>
          <w:tcPr>
            <w:tcW w:w="1843" w:type="dxa"/>
            <w:tcPrChange w:id="109" w:author="ccc" w:date="2012-04-19T09:50:00Z">
              <w:tcPr>
                <w:tcW w:w="1843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乘法</w:t>
            </w:r>
          </w:p>
        </w:tc>
        <w:tc>
          <w:tcPr>
            <w:tcW w:w="1843" w:type="dxa"/>
            <w:tcPrChange w:id="110" w:author="ccc" w:date="2012-04-19T09:50:00Z">
              <w:tcPr>
                <w:tcW w:w="2268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MUL Ra, Rb, Rc</w:t>
            </w:r>
          </w:p>
        </w:tc>
        <w:tc>
          <w:tcPr>
            <w:tcW w:w="2835" w:type="dxa"/>
            <w:tcPrChange w:id="111" w:author="ccc" w:date="2012-04-19T09:50:00Z">
              <w:tcPr>
                <w:tcW w:w="2410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 xml:space="preserve">Ra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Rb*Rc</w:t>
            </w:r>
          </w:p>
        </w:tc>
      </w:tr>
      <w:tr w:rsidR="00890684" w:rsidRPr="005A2C0B" w:rsidTr="00C72B21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tcPrChange w:id="112" w:author="ccc" w:date="2012-04-19T09:50:00Z">
              <w:tcPr>
                <w:tcW w:w="534" w:type="dxa"/>
                <w:vMerge/>
                <w:tcBorders>
                  <w:left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/>
        </w:tc>
        <w:tc>
          <w:tcPr>
            <w:tcW w:w="567" w:type="dxa"/>
            <w:tcBorders>
              <w:left w:val="single" w:sz="4" w:space="0" w:color="000000"/>
            </w:tcBorders>
            <w:tcPrChange w:id="113" w:author="ccc" w:date="2012-04-19T09:50:00Z">
              <w:tcPr>
                <w:tcW w:w="567" w:type="dxa"/>
                <w:tcBorders>
                  <w:lef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  <w:tcPrChange w:id="114" w:author="ccc" w:date="2012-04-19T09:50:00Z">
              <w:tcPr>
                <w:tcW w:w="885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DIV</w:t>
            </w:r>
          </w:p>
        </w:tc>
        <w:tc>
          <w:tcPr>
            <w:tcW w:w="957" w:type="dxa"/>
            <w:tcPrChange w:id="115" w:author="ccc" w:date="2012-04-19T09:50:00Z">
              <w:tcPr>
                <w:tcW w:w="957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16</w:t>
            </w:r>
          </w:p>
        </w:tc>
        <w:tc>
          <w:tcPr>
            <w:tcW w:w="1843" w:type="dxa"/>
            <w:tcPrChange w:id="116" w:author="ccc" w:date="2012-04-19T09:50:00Z">
              <w:tcPr>
                <w:tcW w:w="1843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除法</w:t>
            </w:r>
          </w:p>
        </w:tc>
        <w:tc>
          <w:tcPr>
            <w:tcW w:w="1843" w:type="dxa"/>
            <w:tcPrChange w:id="117" w:author="ccc" w:date="2012-04-19T09:50:00Z">
              <w:tcPr>
                <w:tcW w:w="2268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DIV Ra, Rb, Rc</w:t>
            </w:r>
          </w:p>
        </w:tc>
        <w:tc>
          <w:tcPr>
            <w:tcW w:w="2835" w:type="dxa"/>
            <w:tcPrChange w:id="118" w:author="ccc" w:date="2012-04-19T09:50:00Z">
              <w:tcPr>
                <w:tcW w:w="2410" w:type="dxa"/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 xml:space="preserve">Ra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Rb/Rc</w:t>
            </w:r>
          </w:p>
        </w:tc>
      </w:tr>
      <w:tr w:rsidR="00890684" w:rsidRPr="005A2C0B" w:rsidTr="00C72B21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tcPrChange w:id="119" w:author="ccc" w:date="2012-04-19T09:50:00Z">
              <w:tcPr>
                <w:tcW w:w="534" w:type="dxa"/>
                <w:vMerge/>
                <w:tcBorders>
                  <w:left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20" w:author="ccc" w:date="2012-04-19T09:50:00Z"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21" w:author="ccc" w:date="2012-04-19T09:50:00Z">
              <w:tcPr>
                <w:tcW w:w="8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AND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22" w:author="ccc" w:date="2012-04-19T09:50:00Z">
              <w:tcPr>
                <w:tcW w:w="95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23" w:author="ccc" w:date="2012-04-19T09:50:00Z"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邏輯</w:t>
            </w:r>
            <w:r w:rsidRPr="005A2C0B">
              <w:rPr>
                <w:rFonts w:hint="eastAsia"/>
              </w:rPr>
              <w:t xml:space="preserve"> AND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24" w:author="ccc" w:date="2012-04-19T09:50:00Z">
              <w:tcPr>
                <w:tcW w:w="226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AND Ra, Rb, Rc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25" w:author="ccc" w:date="2012-04-19T09:50:00Z"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 xml:space="preserve">Ra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Rb and Rc</w:t>
            </w:r>
          </w:p>
        </w:tc>
      </w:tr>
      <w:tr w:rsidR="00890684" w:rsidRPr="005A2C0B" w:rsidTr="00C72B21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tcPrChange w:id="126" w:author="ccc" w:date="2012-04-19T09:50:00Z">
              <w:tcPr>
                <w:tcW w:w="534" w:type="dxa"/>
                <w:vMerge/>
                <w:tcBorders>
                  <w:left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27" w:author="ccc" w:date="2012-04-19T09:50:00Z"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28" w:author="ccc" w:date="2012-04-19T09:50:00Z">
              <w:tcPr>
                <w:tcW w:w="8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OR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29" w:author="ccc" w:date="2012-04-19T09:50:00Z">
              <w:tcPr>
                <w:tcW w:w="95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30" w:author="ccc" w:date="2012-04-19T09:50:00Z"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邏輯</w:t>
            </w:r>
            <w:r w:rsidRPr="005A2C0B">
              <w:rPr>
                <w:rFonts w:hint="eastAsia"/>
              </w:rPr>
              <w:t xml:space="preserve"> 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31" w:author="ccc" w:date="2012-04-19T09:50:00Z">
              <w:tcPr>
                <w:tcW w:w="226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OR Ra, Rb, Rc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32" w:author="ccc" w:date="2012-04-19T09:50:00Z"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 xml:space="preserve">Ra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Rb or Rc</w:t>
            </w:r>
          </w:p>
        </w:tc>
      </w:tr>
      <w:tr w:rsidR="00890684" w:rsidRPr="005A2C0B" w:rsidTr="00C72B21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tcPrChange w:id="133" w:author="ccc" w:date="2012-04-19T09:50:00Z">
              <w:tcPr>
                <w:tcW w:w="534" w:type="dxa"/>
                <w:vMerge/>
                <w:tcBorders>
                  <w:left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34" w:author="ccc" w:date="2012-04-19T09:50:00Z"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35" w:author="ccc" w:date="2012-04-19T09:50:00Z">
              <w:tcPr>
                <w:tcW w:w="8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XOR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36" w:author="ccc" w:date="2012-04-19T09:50:00Z">
              <w:tcPr>
                <w:tcW w:w="95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a"/>
              </w:smartTagPr>
              <w:r w:rsidRPr="005A2C0B">
                <w:rPr>
                  <w:rFonts w:hint="eastAsia"/>
                </w:rPr>
                <w:t>1A</w:t>
              </w:r>
            </w:smartTag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37" w:author="ccc" w:date="2012-04-19T09:50:00Z"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邏輯</w:t>
            </w:r>
            <w:r w:rsidRPr="005A2C0B">
              <w:rPr>
                <w:rFonts w:hint="eastAsia"/>
              </w:rPr>
              <w:t xml:space="preserve"> XOR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38" w:author="ccc" w:date="2012-04-19T09:50:00Z">
              <w:tcPr>
                <w:tcW w:w="226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XOR Ra, Rb, Rc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39" w:author="ccc" w:date="2012-04-19T09:50:00Z"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 xml:space="preserve">Ra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Rb xor Rc</w:t>
            </w:r>
          </w:p>
        </w:tc>
      </w:tr>
      <w:tr w:rsidR="00890684" w:rsidRPr="005A2C0B" w:rsidTr="00C72B21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tcPrChange w:id="140" w:author="ccc" w:date="2012-04-19T09:50:00Z">
              <w:tcPr>
                <w:tcW w:w="534" w:type="dxa"/>
                <w:vMerge/>
                <w:tcBorders>
                  <w:left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41" w:author="ccc" w:date="2012-04-19T09:50:00Z"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42" w:author="ccc" w:date="2012-04-19T09:50:00Z">
              <w:tcPr>
                <w:tcW w:w="8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ROL</w:t>
            </w:r>
            <w:r w:rsidRPr="005A2C0B">
              <w:rPr>
                <w:rStyle w:val="aff"/>
              </w:rPr>
              <w:footnoteReference w:id="3"/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43" w:author="ccc" w:date="2012-04-19T09:50:00Z">
              <w:tcPr>
                <w:tcW w:w="95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C"/>
              </w:smartTagPr>
              <w:r w:rsidRPr="005A2C0B">
                <w:rPr>
                  <w:rFonts w:hint="eastAsia"/>
                </w:rPr>
                <w:t>1C</w:t>
              </w:r>
            </w:smartTag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44" w:author="ccc" w:date="2012-04-19T09:50:00Z"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向左旋轉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45" w:author="ccc" w:date="2012-04-19T09:50:00Z">
              <w:tcPr>
                <w:tcW w:w="226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ROL Ra, Rb, Cx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46" w:author="ccc" w:date="2012-04-19T09:50:00Z"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 xml:space="preserve">Ra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Rb ro</w:t>
            </w:r>
            <w:r>
              <w:rPr>
                <w:rFonts w:hint="eastAsia"/>
              </w:rPr>
              <w:t>l</w:t>
            </w:r>
            <w:r w:rsidRPr="005A2C0B">
              <w:rPr>
                <w:rFonts w:hint="eastAsia"/>
              </w:rPr>
              <w:t xml:space="preserve"> Cx</w:t>
            </w:r>
          </w:p>
        </w:tc>
      </w:tr>
      <w:tr w:rsidR="00890684" w:rsidRPr="005A2C0B" w:rsidTr="00C72B21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tcPrChange w:id="147" w:author="ccc" w:date="2012-04-19T09:50:00Z">
              <w:tcPr>
                <w:tcW w:w="534" w:type="dxa"/>
                <w:vMerge/>
                <w:tcBorders>
                  <w:left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48" w:author="ccc" w:date="2012-04-19T09:50:00Z"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49" w:author="ccc" w:date="2012-04-19T09:50:00Z">
              <w:tcPr>
                <w:tcW w:w="8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ROR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50" w:author="ccc" w:date="2012-04-19T09:50:00Z">
              <w:tcPr>
                <w:tcW w:w="95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1D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51" w:author="ccc" w:date="2012-04-19T09:50:00Z"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向右旋轉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52" w:author="ccc" w:date="2012-04-19T09:50:00Z">
              <w:tcPr>
                <w:tcW w:w="226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ROR Ra, Rb, Cx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53" w:author="ccc" w:date="2012-04-19T09:50:00Z"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 xml:space="preserve">Ra </w:t>
            </w:r>
            <w:r w:rsidRPr="005A2C0B">
              <w:sym w:font="Wingdings" w:char="F0DF"/>
            </w:r>
            <w:r>
              <w:rPr>
                <w:rFonts w:hint="eastAsia"/>
              </w:rPr>
              <w:t xml:space="preserve"> Rb ror</w:t>
            </w:r>
            <w:r w:rsidRPr="005A2C0B">
              <w:rPr>
                <w:rFonts w:hint="eastAsia"/>
              </w:rPr>
              <w:t xml:space="preserve"> Cx</w:t>
            </w:r>
          </w:p>
        </w:tc>
      </w:tr>
      <w:tr w:rsidR="00890684" w:rsidRPr="005A2C0B" w:rsidTr="00C72B21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tcPrChange w:id="154" w:author="ccc" w:date="2012-04-19T09:50:00Z">
              <w:tcPr>
                <w:tcW w:w="534" w:type="dxa"/>
                <w:vMerge/>
                <w:tcBorders>
                  <w:left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55" w:author="ccc" w:date="2012-04-19T09:50:00Z"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56" w:author="ccc" w:date="2012-04-19T09:50:00Z">
              <w:tcPr>
                <w:tcW w:w="8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SHL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57" w:author="ccc" w:date="2012-04-19T09:50:00Z">
              <w:tcPr>
                <w:tcW w:w="95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1E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58" w:author="ccc" w:date="2012-04-19T09:50:00Z"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向左移位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59" w:author="ccc" w:date="2012-04-19T09:50:00Z">
              <w:tcPr>
                <w:tcW w:w="226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SHL Ra, Rb, Cx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60" w:author="ccc" w:date="2012-04-19T09:50:00Z"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 xml:space="preserve">Ra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Rb </w:t>
            </w:r>
            <w:r>
              <w:rPr>
                <w:rFonts w:hint="eastAsia"/>
              </w:rPr>
              <w:t>&lt;&lt;</w:t>
            </w:r>
            <w:r w:rsidRPr="005A2C0B">
              <w:rPr>
                <w:rFonts w:hint="eastAsia"/>
              </w:rPr>
              <w:t xml:space="preserve"> Cx</w:t>
            </w:r>
          </w:p>
        </w:tc>
      </w:tr>
      <w:tr w:rsidR="00890684" w:rsidRPr="005A2C0B" w:rsidTr="00C72B21"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61" w:author="ccc" w:date="2012-04-19T09:50:00Z">
              <w:tcPr>
                <w:tcW w:w="534" w:type="dxa"/>
                <w:vMerge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62" w:author="ccc" w:date="2012-04-19T09:50:00Z"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63" w:author="ccc" w:date="2012-04-19T09:50:00Z">
              <w:tcPr>
                <w:tcW w:w="8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SHR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64" w:author="ccc" w:date="2012-04-19T09:50:00Z">
              <w:tcPr>
                <w:tcW w:w="95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F"/>
              </w:smartTagPr>
              <w:r w:rsidRPr="005A2C0B">
                <w:rPr>
                  <w:rFonts w:hint="eastAsia"/>
                </w:rPr>
                <w:t>1F</w:t>
              </w:r>
            </w:smartTag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65" w:author="ccc" w:date="2012-04-19T09:50:00Z"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向右移位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66" w:author="ccc" w:date="2012-04-19T09:50:00Z">
              <w:tcPr>
                <w:tcW w:w="226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SHR Ra, Rb, Cx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67" w:author="ccc" w:date="2012-04-19T09:50:00Z"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 xml:space="preserve">Ra </w:t>
            </w:r>
            <w:r w:rsidRPr="005A2C0B">
              <w:sym w:font="Wingdings" w:char="F0DF"/>
            </w:r>
            <w:r>
              <w:rPr>
                <w:rFonts w:hint="eastAsia"/>
              </w:rPr>
              <w:t xml:space="preserve"> Rb &gt;&gt;</w:t>
            </w:r>
            <w:r w:rsidRPr="005A2C0B">
              <w:rPr>
                <w:rFonts w:hint="eastAsia"/>
              </w:rPr>
              <w:t xml:space="preserve"> Cx</w:t>
            </w:r>
          </w:p>
        </w:tc>
      </w:tr>
      <w:tr w:rsidR="00885ECC" w:rsidRPr="005A2C0B" w:rsidTr="00C72B21">
        <w:tc>
          <w:tcPr>
            <w:tcW w:w="534" w:type="dxa"/>
            <w:vMerge w:val="restart"/>
            <w:tcPrChange w:id="168" w:author="ccc" w:date="2012-04-19T09:50:00Z">
              <w:tcPr>
                <w:tcW w:w="534" w:type="dxa"/>
                <w:vMerge w:val="restart"/>
              </w:tcPr>
            </w:tcPrChange>
          </w:tcPr>
          <w:p w:rsidR="00885ECC" w:rsidRPr="005A2C0B" w:rsidRDefault="00885ECC" w:rsidP="00517896"/>
          <w:p w:rsidR="00885ECC" w:rsidRPr="005A2C0B" w:rsidRDefault="00885ECC" w:rsidP="00517896"/>
          <w:p w:rsidR="00885ECC" w:rsidRPr="005A2C0B" w:rsidRDefault="00885ECC" w:rsidP="00517896">
            <w:r w:rsidRPr="005A2C0B">
              <w:rPr>
                <w:rFonts w:hint="eastAsia"/>
              </w:rPr>
              <w:t>跳躍指令</w:t>
            </w:r>
          </w:p>
          <w:p w:rsidR="00885ECC" w:rsidRPr="005A2C0B" w:rsidRDefault="00885ECC" w:rsidP="00517896"/>
        </w:tc>
        <w:tc>
          <w:tcPr>
            <w:tcW w:w="567" w:type="dxa"/>
            <w:tcPrChange w:id="169" w:author="ccc" w:date="2012-04-19T09:50:00Z">
              <w:tcPr>
                <w:tcW w:w="567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lastRenderedPageBreak/>
              <w:t>J</w:t>
            </w:r>
          </w:p>
        </w:tc>
        <w:tc>
          <w:tcPr>
            <w:tcW w:w="885" w:type="dxa"/>
            <w:tcPrChange w:id="170" w:author="ccc" w:date="2012-04-19T09:50:00Z">
              <w:tcPr>
                <w:tcW w:w="885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JEQ</w:t>
            </w:r>
            <w:r w:rsidRPr="005A2C0B">
              <w:rPr>
                <w:rStyle w:val="aff"/>
              </w:rPr>
              <w:footnoteReference w:id="4"/>
            </w:r>
          </w:p>
        </w:tc>
        <w:tc>
          <w:tcPr>
            <w:tcW w:w="957" w:type="dxa"/>
            <w:tcPrChange w:id="171" w:author="ccc" w:date="2012-04-19T09:50:00Z">
              <w:tcPr>
                <w:tcW w:w="957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20</w:t>
            </w:r>
          </w:p>
        </w:tc>
        <w:tc>
          <w:tcPr>
            <w:tcW w:w="1843" w:type="dxa"/>
            <w:tcPrChange w:id="172" w:author="ccc" w:date="2012-04-19T09:50:00Z">
              <w:tcPr>
                <w:tcW w:w="1843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跳躍</w:t>
            </w:r>
            <w:r w:rsidRPr="005A2C0B">
              <w:rPr>
                <w:rFonts w:hint="eastAsia"/>
              </w:rPr>
              <w:t xml:space="preserve"> (</w:t>
            </w:r>
            <w:r w:rsidRPr="005A2C0B">
              <w:rPr>
                <w:rFonts w:hint="eastAsia"/>
              </w:rPr>
              <w:t>相等</w:t>
            </w:r>
            <w:r w:rsidRPr="005A2C0B">
              <w:rPr>
                <w:rFonts w:hint="eastAsia"/>
              </w:rPr>
              <w:t>)</w:t>
            </w:r>
          </w:p>
        </w:tc>
        <w:tc>
          <w:tcPr>
            <w:tcW w:w="1843" w:type="dxa"/>
            <w:tcPrChange w:id="173" w:author="ccc" w:date="2012-04-19T09:50:00Z">
              <w:tcPr>
                <w:tcW w:w="2268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JEQ Cx</w:t>
            </w:r>
          </w:p>
        </w:tc>
        <w:tc>
          <w:tcPr>
            <w:tcW w:w="2835" w:type="dxa"/>
            <w:tcPrChange w:id="174" w:author="ccc" w:date="2012-04-19T09:50:00Z">
              <w:tcPr>
                <w:tcW w:w="2410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 xml:space="preserve">if SW(=) PC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PC+Cx</w:t>
            </w:r>
          </w:p>
        </w:tc>
      </w:tr>
      <w:tr w:rsidR="00885ECC" w:rsidRPr="005A2C0B" w:rsidTr="00C72B21">
        <w:tc>
          <w:tcPr>
            <w:tcW w:w="534" w:type="dxa"/>
            <w:vMerge/>
            <w:tcPrChange w:id="175" w:author="ccc" w:date="2012-04-19T09:50:00Z">
              <w:tcPr>
                <w:tcW w:w="534" w:type="dxa"/>
                <w:vMerge/>
              </w:tcPr>
            </w:tcPrChange>
          </w:tcPr>
          <w:p w:rsidR="00885ECC" w:rsidRPr="005A2C0B" w:rsidRDefault="00885ECC" w:rsidP="00517896"/>
        </w:tc>
        <w:tc>
          <w:tcPr>
            <w:tcW w:w="567" w:type="dxa"/>
            <w:tcPrChange w:id="176" w:author="ccc" w:date="2012-04-19T09:50:00Z">
              <w:tcPr>
                <w:tcW w:w="567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J</w:t>
            </w:r>
          </w:p>
        </w:tc>
        <w:tc>
          <w:tcPr>
            <w:tcW w:w="885" w:type="dxa"/>
            <w:tcPrChange w:id="177" w:author="ccc" w:date="2012-04-19T09:50:00Z">
              <w:tcPr>
                <w:tcW w:w="885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JNE</w:t>
            </w:r>
          </w:p>
        </w:tc>
        <w:tc>
          <w:tcPr>
            <w:tcW w:w="957" w:type="dxa"/>
            <w:tcPrChange w:id="178" w:author="ccc" w:date="2012-04-19T09:50:00Z">
              <w:tcPr>
                <w:tcW w:w="957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21</w:t>
            </w:r>
          </w:p>
        </w:tc>
        <w:tc>
          <w:tcPr>
            <w:tcW w:w="1843" w:type="dxa"/>
            <w:tcPrChange w:id="179" w:author="ccc" w:date="2012-04-19T09:50:00Z">
              <w:tcPr>
                <w:tcW w:w="1843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跳躍</w:t>
            </w:r>
            <w:r w:rsidRPr="005A2C0B">
              <w:rPr>
                <w:rFonts w:hint="eastAsia"/>
              </w:rPr>
              <w:t xml:space="preserve"> (</w:t>
            </w:r>
            <w:r w:rsidRPr="005A2C0B">
              <w:rPr>
                <w:rFonts w:hint="eastAsia"/>
              </w:rPr>
              <w:t>不相等</w:t>
            </w:r>
            <w:r w:rsidRPr="005A2C0B">
              <w:rPr>
                <w:rFonts w:hint="eastAsia"/>
              </w:rPr>
              <w:t>)</w:t>
            </w:r>
          </w:p>
        </w:tc>
        <w:tc>
          <w:tcPr>
            <w:tcW w:w="1843" w:type="dxa"/>
            <w:tcPrChange w:id="180" w:author="ccc" w:date="2012-04-19T09:50:00Z">
              <w:tcPr>
                <w:tcW w:w="2268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JNE Cx</w:t>
            </w:r>
          </w:p>
        </w:tc>
        <w:tc>
          <w:tcPr>
            <w:tcW w:w="2835" w:type="dxa"/>
            <w:tcPrChange w:id="181" w:author="ccc" w:date="2012-04-19T09:50:00Z">
              <w:tcPr>
                <w:tcW w:w="2410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 xml:space="preserve">if SW(!=) PC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PC+Cx</w:t>
            </w:r>
          </w:p>
        </w:tc>
      </w:tr>
      <w:tr w:rsidR="00885ECC" w:rsidRPr="005A2C0B" w:rsidTr="00C72B21">
        <w:tc>
          <w:tcPr>
            <w:tcW w:w="534" w:type="dxa"/>
            <w:vMerge/>
            <w:tcPrChange w:id="182" w:author="ccc" w:date="2012-04-19T09:50:00Z">
              <w:tcPr>
                <w:tcW w:w="534" w:type="dxa"/>
                <w:vMerge/>
              </w:tcPr>
            </w:tcPrChange>
          </w:tcPr>
          <w:p w:rsidR="00885ECC" w:rsidRPr="005A2C0B" w:rsidRDefault="00885ECC" w:rsidP="00517896"/>
        </w:tc>
        <w:tc>
          <w:tcPr>
            <w:tcW w:w="567" w:type="dxa"/>
            <w:tcPrChange w:id="183" w:author="ccc" w:date="2012-04-19T09:50:00Z">
              <w:tcPr>
                <w:tcW w:w="567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J</w:t>
            </w:r>
          </w:p>
        </w:tc>
        <w:tc>
          <w:tcPr>
            <w:tcW w:w="885" w:type="dxa"/>
            <w:tcPrChange w:id="184" w:author="ccc" w:date="2012-04-19T09:50:00Z">
              <w:tcPr>
                <w:tcW w:w="885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JLT</w:t>
            </w:r>
          </w:p>
        </w:tc>
        <w:tc>
          <w:tcPr>
            <w:tcW w:w="957" w:type="dxa"/>
            <w:tcPrChange w:id="185" w:author="ccc" w:date="2012-04-19T09:50:00Z">
              <w:tcPr>
                <w:tcW w:w="957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22</w:t>
            </w:r>
          </w:p>
        </w:tc>
        <w:tc>
          <w:tcPr>
            <w:tcW w:w="1843" w:type="dxa"/>
            <w:tcPrChange w:id="186" w:author="ccc" w:date="2012-04-19T09:50:00Z">
              <w:tcPr>
                <w:tcW w:w="1843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跳躍</w:t>
            </w:r>
            <w:r w:rsidRPr="005A2C0B">
              <w:rPr>
                <w:rFonts w:hint="eastAsia"/>
              </w:rPr>
              <w:t xml:space="preserve"> ( &lt; )</w:t>
            </w:r>
          </w:p>
        </w:tc>
        <w:tc>
          <w:tcPr>
            <w:tcW w:w="1843" w:type="dxa"/>
            <w:tcPrChange w:id="187" w:author="ccc" w:date="2012-04-19T09:50:00Z">
              <w:tcPr>
                <w:tcW w:w="2268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JLT Cx</w:t>
            </w:r>
          </w:p>
        </w:tc>
        <w:tc>
          <w:tcPr>
            <w:tcW w:w="2835" w:type="dxa"/>
            <w:tcPrChange w:id="188" w:author="ccc" w:date="2012-04-19T09:50:00Z">
              <w:tcPr>
                <w:tcW w:w="2410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 xml:space="preserve">if SW(&lt;) PC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PC+Cx</w:t>
            </w:r>
          </w:p>
        </w:tc>
      </w:tr>
      <w:tr w:rsidR="00885ECC" w:rsidRPr="005A2C0B" w:rsidTr="00C72B21">
        <w:tc>
          <w:tcPr>
            <w:tcW w:w="534" w:type="dxa"/>
            <w:vMerge/>
            <w:tcPrChange w:id="189" w:author="ccc" w:date="2012-04-19T09:50:00Z">
              <w:tcPr>
                <w:tcW w:w="534" w:type="dxa"/>
                <w:vMerge/>
              </w:tcPr>
            </w:tcPrChange>
          </w:tcPr>
          <w:p w:rsidR="00885ECC" w:rsidRPr="005A2C0B" w:rsidRDefault="00885ECC" w:rsidP="00517896"/>
        </w:tc>
        <w:tc>
          <w:tcPr>
            <w:tcW w:w="567" w:type="dxa"/>
            <w:tcPrChange w:id="190" w:author="ccc" w:date="2012-04-19T09:50:00Z">
              <w:tcPr>
                <w:tcW w:w="567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J</w:t>
            </w:r>
          </w:p>
        </w:tc>
        <w:tc>
          <w:tcPr>
            <w:tcW w:w="885" w:type="dxa"/>
            <w:tcPrChange w:id="191" w:author="ccc" w:date="2012-04-19T09:50:00Z">
              <w:tcPr>
                <w:tcW w:w="885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JGT</w:t>
            </w:r>
          </w:p>
        </w:tc>
        <w:tc>
          <w:tcPr>
            <w:tcW w:w="957" w:type="dxa"/>
            <w:tcPrChange w:id="192" w:author="ccc" w:date="2012-04-19T09:50:00Z">
              <w:tcPr>
                <w:tcW w:w="957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23</w:t>
            </w:r>
          </w:p>
        </w:tc>
        <w:tc>
          <w:tcPr>
            <w:tcW w:w="1843" w:type="dxa"/>
            <w:tcPrChange w:id="193" w:author="ccc" w:date="2012-04-19T09:50:00Z">
              <w:tcPr>
                <w:tcW w:w="1843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跳躍</w:t>
            </w:r>
            <w:r w:rsidRPr="005A2C0B">
              <w:rPr>
                <w:rFonts w:hint="eastAsia"/>
              </w:rPr>
              <w:t xml:space="preserve"> ( &gt; )</w:t>
            </w:r>
          </w:p>
        </w:tc>
        <w:tc>
          <w:tcPr>
            <w:tcW w:w="1843" w:type="dxa"/>
            <w:tcPrChange w:id="194" w:author="ccc" w:date="2012-04-19T09:50:00Z">
              <w:tcPr>
                <w:tcW w:w="2268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JGT Cx</w:t>
            </w:r>
          </w:p>
        </w:tc>
        <w:tc>
          <w:tcPr>
            <w:tcW w:w="2835" w:type="dxa"/>
            <w:tcPrChange w:id="195" w:author="ccc" w:date="2012-04-19T09:50:00Z">
              <w:tcPr>
                <w:tcW w:w="2410" w:type="dxa"/>
              </w:tcPr>
            </w:tcPrChange>
          </w:tcPr>
          <w:p w:rsidR="00885ECC" w:rsidRPr="005A2C0B" w:rsidRDefault="00885ECC" w:rsidP="00517896">
            <w:r w:rsidRPr="005A2C0B">
              <w:t>I</w:t>
            </w:r>
            <w:r w:rsidRPr="005A2C0B">
              <w:rPr>
                <w:rFonts w:hint="eastAsia"/>
              </w:rPr>
              <w:t xml:space="preserve">f SW(&gt;) PC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PC+Cx</w:t>
            </w:r>
          </w:p>
        </w:tc>
      </w:tr>
      <w:tr w:rsidR="00885ECC" w:rsidRPr="005A2C0B" w:rsidTr="00C72B21">
        <w:tc>
          <w:tcPr>
            <w:tcW w:w="534" w:type="dxa"/>
            <w:vMerge/>
            <w:tcPrChange w:id="196" w:author="ccc" w:date="2012-04-19T09:50:00Z">
              <w:tcPr>
                <w:tcW w:w="534" w:type="dxa"/>
                <w:vMerge/>
              </w:tcPr>
            </w:tcPrChange>
          </w:tcPr>
          <w:p w:rsidR="00885ECC" w:rsidRPr="005A2C0B" w:rsidRDefault="00885ECC" w:rsidP="00517896"/>
        </w:tc>
        <w:tc>
          <w:tcPr>
            <w:tcW w:w="567" w:type="dxa"/>
            <w:tcPrChange w:id="197" w:author="ccc" w:date="2012-04-19T09:50:00Z">
              <w:tcPr>
                <w:tcW w:w="567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J</w:t>
            </w:r>
          </w:p>
        </w:tc>
        <w:tc>
          <w:tcPr>
            <w:tcW w:w="885" w:type="dxa"/>
            <w:tcPrChange w:id="198" w:author="ccc" w:date="2012-04-19T09:50:00Z">
              <w:tcPr>
                <w:tcW w:w="885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JLE</w:t>
            </w:r>
          </w:p>
        </w:tc>
        <w:tc>
          <w:tcPr>
            <w:tcW w:w="957" w:type="dxa"/>
            <w:tcPrChange w:id="199" w:author="ccc" w:date="2012-04-19T09:50:00Z">
              <w:tcPr>
                <w:tcW w:w="957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24</w:t>
            </w:r>
          </w:p>
        </w:tc>
        <w:tc>
          <w:tcPr>
            <w:tcW w:w="1843" w:type="dxa"/>
            <w:tcPrChange w:id="200" w:author="ccc" w:date="2012-04-19T09:50:00Z">
              <w:tcPr>
                <w:tcW w:w="1843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跳躍</w:t>
            </w:r>
            <w:r w:rsidRPr="005A2C0B">
              <w:rPr>
                <w:rFonts w:hint="eastAsia"/>
              </w:rPr>
              <w:t xml:space="preserve"> ( &lt;= )</w:t>
            </w:r>
          </w:p>
        </w:tc>
        <w:tc>
          <w:tcPr>
            <w:tcW w:w="1843" w:type="dxa"/>
            <w:tcPrChange w:id="201" w:author="ccc" w:date="2012-04-19T09:50:00Z">
              <w:tcPr>
                <w:tcW w:w="2268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JLE Cx</w:t>
            </w:r>
          </w:p>
        </w:tc>
        <w:tc>
          <w:tcPr>
            <w:tcW w:w="2835" w:type="dxa"/>
            <w:tcPrChange w:id="202" w:author="ccc" w:date="2012-04-19T09:50:00Z">
              <w:tcPr>
                <w:tcW w:w="2410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 xml:space="preserve">if SW(&lt;=) PC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PC+Cx</w:t>
            </w:r>
          </w:p>
        </w:tc>
      </w:tr>
      <w:tr w:rsidR="00885ECC" w:rsidRPr="005A2C0B" w:rsidTr="00C72B21">
        <w:tc>
          <w:tcPr>
            <w:tcW w:w="534" w:type="dxa"/>
            <w:vMerge/>
            <w:tcPrChange w:id="203" w:author="ccc" w:date="2012-04-19T09:50:00Z">
              <w:tcPr>
                <w:tcW w:w="534" w:type="dxa"/>
                <w:vMerge/>
              </w:tcPr>
            </w:tcPrChange>
          </w:tcPr>
          <w:p w:rsidR="00885ECC" w:rsidRPr="005A2C0B" w:rsidRDefault="00885ECC" w:rsidP="00517896"/>
        </w:tc>
        <w:tc>
          <w:tcPr>
            <w:tcW w:w="567" w:type="dxa"/>
            <w:tcPrChange w:id="204" w:author="ccc" w:date="2012-04-19T09:50:00Z">
              <w:tcPr>
                <w:tcW w:w="567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J</w:t>
            </w:r>
          </w:p>
        </w:tc>
        <w:tc>
          <w:tcPr>
            <w:tcW w:w="885" w:type="dxa"/>
            <w:tcPrChange w:id="205" w:author="ccc" w:date="2012-04-19T09:50:00Z">
              <w:tcPr>
                <w:tcW w:w="885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JGE</w:t>
            </w:r>
          </w:p>
        </w:tc>
        <w:tc>
          <w:tcPr>
            <w:tcW w:w="957" w:type="dxa"/>
            <w:tcPrChange w:id="206" w:author="ccc" w:date="2012-04-19T09:50:00Z">
              <w:tcPr>
                <w:tcW w:w="957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25</w:t>
            </w:r>
          </w:p>
        </w:tc>
        <w:tc>
          <w:tcPr>
            <w:tcW w:w="1843" w:type="dxa"/>
            <w:tcPrChange w:id="207" w:author="ccc" w:date="2012-04-19T09:50:00Z">
              <w:tcPr>
                <w:tcW w:w="1843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跳躍</w:t>
            </w:r>
            <w:r w:rsidRPr="005A2C0B">
              <w:rPr>
                <w:rFonts w:hint="eastAsia"/>
              </w:rPr>
              <w:t xml:space="preserve"> ( &gt;= )</w:t>
            </w:r>
          </w:p>
        </w:tc>
        <w:tc>
          <w:tcPr>
            <w:tcW w:w="1843" w:type="dxa"/>
            <w:tcPrChange w:id="208" w:author="ccc" w:date="2012-04-19T09:50:00Z">
              <w:tcPr>
                <w:tcW w:w="2268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JGE Cx</w:t>
            </w:r>
          </w:p>
        </w:tc>
        <w:tc>
          <w:tcPr>
            <w:tcW w:w="2835" w:type="dxa"/>
            <w:tcPrChange w:id="209" w:author="ccc" w:date="2012-04-19T09:50:00Z">
              <w:tcPr>
                <w:tcW w:w="2410" w:type="dxa"/>
              </w:tcPr>
            </w:tcPrChange>
          </w:tcPr>
          <w:p w:rsidR="00885ECC" w:rsidRPr="005A2C0B" w:rsidRDefault="00885ECC" w:rsidP="00517896">
            <w:r w:rsidRPr="005A2C0B">
              <w:t>I</w:t>
            </w:r>
            <w:r w:rsidRPr="005A2C0B">
              <w:rPr>
                <w:rFonts w:hint="eastAsia"/>
              </w:rPr>
              <w:t xml:space="preserve">f SW(&gt;=) PC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PC+Cx</w:t>
            </w:r>
          </w:p>
        </w:tc>
      </w:tr>
      <w:tr w:rsidR="00885ECC" w:rsidRPr="005A2C0B" w:rsidTr="00C72B21">
        <w:tc>
          <w:tcPr>
            <w:tcW w:w="534" w:type="dxa"/>
            <w:vMerge/>
            <w:tcPrChange w:id="210" w:author="ccc" w:date="2012-04-19T09:50:00Z">
              <w:tcPr>
                <w:tcW w:w="534" w:type="dxa"/>
                <w:vMerge/>
              </w:tcPr>
            </w:tcPrChange>
          </w:tcPr>
          <w:p w:rsidR="00885ECC" w:rsidRPr="005A2C0B" w:rsidRDefault="00885ECC" w:rsidP="00517896"/>
        </w:tc>
        <w:tc>
          <w:tcPr>
            <w:tcW w:w="567" w:type="dxa"/>
            <w:tcPrChange w:id="211" w:author="ccc" w:date="2012-04-19T09:50:00Z">
              <w:tcPr>
                <w:tcW w:w="567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J</w:t>
            </w:r>
          </w:p>
        </w:tc>
        <w:tc>
          <w:tcPr>
            <w:tcW w:w="885" w:type="dxa"/>
            <w:tcPrChange w:id="212" w:author="ccc" w:date="2012-04-19T09:50:00Z">
              <w:tcPr>
                <w:tcW w:w="885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JMP</w:t>
            </w:r>
          </w:p>
        </w:tc>
        <w:tc>
          <w:tcPr>
            <w:tcW w:w="957" w:type="dxa"/>
            <w:tcPrChange w:id="213" w:author="ccc" w:date="2012-04-19T09:50:00Z">
              <w:tcPr>
                <w:tcW w:w="957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26</w:t>
            </w:r>
          </w:p>
        </w:tc>
        <w:tc>
          <w:tcPr>
            <w:tcW w:w="1843" w:type="dxa"/>
            <w:tcPrChange w:id="214" w:author="ccc" w:date="2012-04-19T09:50:00Z">
              <w:tcPr>
                <w:tcW w:w="1843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跳躍</w:t>
            </w:r>
            <w:r w:rsidRPr="005A2C0B">
              <w:rPr>
                <w:rFonts w:hint="eastAsia"/>
              </w:rPr>
              <w:t xml:space="preserve"> (</w:t>
            </w:r>
            <w:r w:rsidRPr="005A2C0B">
              <w:rPr>
                <w:rFonts w:hint="eastAsia"/>
              </w:rPr>
              <w:t>無條件</w:t>
            </w:r>
            <w:r w:rsidRPr="005A2C0B">
              <w:rPr>
                <w:rFonts w:hint="eastAsia"/>
              </w:rPr>
              <w:t>)</w:t>
            </w:r>
          </w:p>
        </w:tc>
        <w:tc>
          <w:tcPr>
            <w:tcW w:w="1843" w:type="dxa"/>
            <w:tcPrChange w:id="215" w:author="ccc" w:date="2012-04-19T09:50:00Z">
              <w:tcPr>
                <w:tcW w:w="2268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JMP Cx</w:t>
            </w:r>
          </w:p>
        </w:tc>
        <w:tc>
          <w:tcPr>
            <w:tcW w:w="2835" w:type="dxa"/>
            <w:tcPrChange w:id="216" w:author="ccc" w:date="2012-04-19T09:50:00Z">
              <w:tcPr>
                <w:tcW w:w="2410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 xml:space="preserve">PC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PC+Cx</w:t>
            </w:r>
          </w:p>
        </w:tc>
      </w:tr>
      <w:tr w:rsidR="00885ECC" w:rsidRPr="005A2C0B" w:rsidTr="00C72B21">
        <w:tc>
          <w:tcPr>
            <w:tcW w:w="534" w:type="dxa"/>
            <w:vMerge/>
            <w:tcPrChange w:id="217" w:author="ccc" w:date="2012-04-19T09:50:00Z">
              <w:tcPr>
                <w:tcW w:w="534" w:type="dxa"/>
                <w:vMerge/>
              </w:tcPr>
            </w:tcPrChange>
          </w:tcPr>
          <w:p w:rsidR="00885ECC" w:rsidRPr="005A2C0B" w:rsidRDefault="00885ECC" w:rsidP="00517896"/>
        </w:tc>
        <w:tc>
          <w:tcPr>
            <w:tcW w:w="567" w:type="dxa"/>
            <w:tcPrChange w:id="218" w:author="ccc" w:date="2012-04-19T09:50:00Z">
              <w:tcPr>
                <w:tcW w:w="567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J</w:t>
            </w:r>
          </w:p>
        </w:tc>
        <w:tc>
          <w:tcPr>
            <w:tcW w:w="885" w:type="dxa"/>
            <w:tcPrChange w:id="219" w:author="ccc" w:date="2012-04-19T09:50:00Z">
              <w:tcPr>
                <w:tcW w:w="885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SWI</w:t>
            </w:r>
            <w:r w:rsidRPr="005A2C0B">
              <w:rPr>
                <w:rStyle w:val="aff"/>
              </w:rPr>
              <w:footnoteReference w:id="5"/>
            </w:r>
          </w:p>
        </w:tc>
        <w:tc>
          <w:tcPr>
            <w:tcW w:w="957" w:type="dxa"/>
            <w:tcPrChange w:id="220" w:author="ccc" w:date="2012-04-19T09:50:00Z">
              <w:tcPr>
                <w:tcW w:w="957" w:type="dxa"/>
              </w:tcPr>
            </w:tcPrChange>
          </w:tcPr>
          <w:p w:rsidR="00885ECC" w:rsidRPr="005A2C0B" w:rsidRDefault="00885ECC" w:rsidP="00517896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a"/>
              </w:smartTagPr>
              <w:r w:rsidRPr="005A2C0B">
                <w:rPr>
                  <w:rFonts w:hint="eastAsia"/>
                </w:rPr>
                <w:t>2A</w:t>
              </w:r>
            </w:smartTag>
          </w:p>
        </w:tc>
        <w:tc>
          <w:tcPr>
            <w:tcW w:w="1843" w:type="dxa"/>
            <w:tcPrChange w:id="221" w:author="ccc" w:date="2012-04-19T09:50:00Z">
              <w:tcPr>
                <w:tcW w:w="1843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軟體中斷</w:t>
            </w:r>
          </w:p>
        </w:tc>
        <w:tc>
          <w:tcPr>
            <w:tcW w:w="1843" w:type="dxa"/>
            <w:tcPrChange w:id="222" w:author="ccc" w:date="2012-04-19T09:50:00Z">
              <w:tcPr>
                <w:tcW w:w="2268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SWI Cx</w:t>
            </w:r>
          </w:p>
        </w:tc>
        <w:tc>
          <w:tcPr>
            <w:tcW w:w="2835" w:type="dxa"/>
            <w:tcPrChange w:id="223" w:author="ccc" w:date="2012-04-19T09:50:00Z">
              <w:tcPr>
                <w:tcW w:w="2410" w:type="dxa"/>
              </w:tcPr>
            </w:tcPrChange>
          </w:tcPr>
          <w:p w:rsidR="00000000" w:rsidRDefault="00885ECC">
            <w:r w:rsidRPr="005A2C0B">
              <w:rPr>
                <w:rFonts w:hint="eastAsia"/>
              </w:rPr>
              <w:t xml:space="preserve">LR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PC; PC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Cx</w:t>
            </w:r>
            <w:ins w:id="224" w:author="ccc" w:date="2012-04-19T09:49:00Z">
              <w:r w:rsidR="00957C91">
                <w:rPr>
                  <w:rFonts w:hint="eastAsia"/>
                </w:rPr>
                <w:t xml:space="preserve">; </w:t>
              </w:r>
              <w:r w:rsidR="00881517" w:rsidRPr="00881517">
                <w:rPr>
                  <w:color w:val="FF0000"/>
                  <w:rPrChange w:id="225" w:author="ccc" w:date="2012-04-19T10:21:00Z">
                    <w:rPr/>
                  </w:rPrChange>
                </w:rPr>
                <w:t>I</w:t>
              </w:r>
            </w:ins>
            <w:ins w:id="226" w:author="ccc" w:date="2012-04-19T10:18:00Z">
              <w:r w:rsidR="00881517" w:rsidRPr="00881517">
                <w:rPr>
                  <w:color w:val="FF0000"/>
                  <w:rPrChange w:id="227" w:author="ccc" w:date="2012-04-19T10:21:00Z">
                    <w:rPr/>
                  </w:rPrChange>
                </w:rPr>
                <w:t>N</w:t>
              </w:r>
            </w:ins>
            <w:ins w:id="228" w:author="ccc" w:date="2012-04-19T09:49:00Z">
              <w:r w:rsidR="00881517" w:rsidRPr="00881517">
                <w:rPr>
                  <w:color w:val="FF0000"/>
                  <w:rPrChange w:id="229" w:author="ccc" w:date="2012-04-19T10:21:00Z">
                    <w:rPr/>
                  </w:rPrChange>
                </w:rPr>
                <w:t>T</w:t>
              </w:r>
            </w:ins>
            <w:ins w:id="230" w:author="ccc" w:date="2012-04-19T09:50:00Z">
              <w:r w:rsidR="00881517" w:rsidRPr="00881517">
                <w:rPr>
                  <w:color w:val="FF0000"/>
                  <w:rPrChange w:id="231" w:author="ccc" w:date="2012-04-19T10:21:00Z">
                    <w:rPr/>
                  </w:rPrChange>
                </w:rPr>
                <w:sym w:font="Wingdings" w:char="F0DF"/>
              </w:r>
            </w:ins>
            <w:ins w:id="232" w:author="ccc" w:date="2012-04-19T10:18:00Z">
              <w:r w:rsidR="00881517" w:rsidRPr="00881517">
                <w:rPr>
                  <w:color w:val="FF0000"/>
                  <w:rPrChange w:id="233" w:author="ccc" w:date="2012-04-19T10:21:00Z">
                    <w:rPr/>
                  </w:rPrChange>
                </w:rPr>
                <w:t>1</w:t>
              </w:r>
            </w:ins>
          </w:p>
        </w:tc>
      </w:tr>
      <w:tr w:rsidR="00885ECC" w:rsidRPr="005A2C0B" w:rsidTr="00C72B21">
        <w:tc>
          <w:tcPr>
            <w:tcW w:w="534" w:type="dxa"/>
            <w:vMerge/>
            <w:tcPrChange w:id="234" w:author="ccc" w:date="2012-04-19T09:50:00Z">
              <w:tcPr>
                <w:tcW w:w="534" w:type="dxa"/>
                <w:vMerge/>
              </w:tcPr>
            </w:tcPrChange>
          </w:tcPr>
          <w:p w:rsidR="00885ECC" w:rsidRPr="005A2C0B" w:rsidRDefault="00885ECC" w:rsidP="00517896"/>
        </w:tc>
        <w:tc>
          <w:tcPr>
            <w:tcW w:w="567" w:type="dxa"/>
            <w:tcPrChange w:id="235" w:author="ccc" w:date="2012-04-19T09:50:00Z">
              <w:tcPr>
                <w:tcW w:w="567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J</w:t>
            </w:r>
          </w:p>
        </w:tc>
        <w:tc>
          <w:tcPr>
            <w:tcW w:w="885" w:type="dxa"/>
            <w:tcPrChange w:id="236" w:author="ccc" w:date="2012-04-19T09:50:00Z">
              <w:tcPr>
                <w:tcW w:w="885" w:type="dxa"/>
              </w:tcPr>
            </w:tcPrChange>
          </w:tcPr>
          <w:p w:rsidR="00885ECC" w:rsidRPr="005A2C0B" w:rsidRDefault="00885ECC" w:rsidP="00517896">
            <w:r>
              <w:rPr>
                <w:rFonts w:hint="eastAsia"/>
              </w:rPr>
              <w:t>CALL</w:t>
            </w:r>
          </w:p>
        </w:tc>
        <w:tc>
          <w:tcPr>
            <w:tcW w:w="957" w:type="dxa"/>
            <w:tcPrChange w:id="237" w:author="ccc" w:date="2012-04-19T09:50:00Z">
              <w:tcPr>
                <w:tcW w:w="957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2B</w:t>
            </w:r>
          </w:p>
        </w:tc>
        <w:tc>
          <w:tcPr>
            <w:tcW w:w="1843" w:type="dxa"/>
            <w:tcPrChange w:id="238" w:author="ccc" w:date="2012-04-19T09:50:00Z">
              <w:tcPr>
                <w:tcW w:w="1843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跳到副程式</w:t>
            </w:r>
          </w:p>
        </w:tc>
        <w:tc>
          <w:tcPr>
            <w:tcW w:w="1843" w:type="dxa"/>
            <w:tcPrChange w:id="239" w:author="ccc" w:date="2012-04-19T09:50:00Z">
              <w:tcPr>
                <w:tcW w:w="2268" w:type="dxa"/>
              </w:tcPr>
            </w:tcPrChange>
          </w:tcPr>
          <w:p w:rsidR="00885ECC" w:rsidRPr="005A2C0B" w:rsidRDefault="00885ECC" w:rsidP="00517896">
            <w:r>
              <w:rPr>
                <w:rFonts w:hint="eastAsia"/>
              </w:rPr>
              <w:t>CALL</w:t>
            </w:r>
            <w:r w:rsidRPr="005A2C0B">
              <w:rPr>
                <w:rFonts w:hint="eastAsia"/>
              </w:rPr>
              <w:t xml:space="preserve"> Cx</w:t>
            </w:r>
          </w:p>
        </w:tc>
        <w:tc>
          <w:tcPr>
            <w:tcW w:w="2835" w:type="dxa"/>
            <w:tcPrChange w:id="240" w:author="ccc" w:date="2012-04-19T09:50:00Z">
              <w:tcPr>
                <w:tcW w:w="2410" w:type="dxa"/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LR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PC; PC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PC+Cx</w:t>
            </w:r>
          </w:p>
        </w:tc>
      </w:tr>
      <w:tr w:rsidR="00885ECC" w:rsidRPr="005A2C0B" w:rsidTr="00C72B21">
        <w:tc>
          <w:tcPr>
            <w:tcW w:w="534" w:type="dxa"/>
            <w:vMerge/>
            <w:tcPrChange w:id="241" w:author="ccc" w:date="2012-04-19T09:50:00Z">
              <w:tcPr>
                <w:tcW w:w="534" w:type="dxa"/>
                <w:vMerge/>
              </w:tcPr>
            </w:tcPrChange>
          </w:tcPr>
          <w:p w:rsidR="00885ECC" w:rsidRPr="005A2C0B" w:rsidRDefault="00885ECC" w:rsidP="00517896"/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PrChange w:id="242" w:author="ccc" w:date="2012-04-19T09:50:00Z">
              <w:tcPr>
                <w:tcW w:w="567" w:type="dxa"/>
                <w:tcBorders>
                  <w:top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J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43" w:author="ccc" w:date="2012-04-19T09:50:00Z">
              <w:tcPr>
                <w:tcW w:w="8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RET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44" w:author="ccc" w:date="2012-04-19T09:50:00Z">
              <w:tcPr>
                <w:tcW w:w="95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85ECC" w:rsidRPr="005A2C0B" w:rsidRDefault="00885ECC" w:rsidP="00517896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C"/>
              </w:smartTagPr>
              <w:r w:rsidRPr="005A2C0B">
                <w:rPr>
                  <w:rFonts w:hint="eastAsia"/>
                </w:rPr>
                <w:t>2C</w:t>
              </w:r>
            </w:smartTag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45" w:author="ccc" w:date="2012-04-19T09:50:00Z"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返回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46" w:author="ccc" w:date="2012-04-19T09:50:00Z">
              <w:tcPr>
                <w:tcW w:w="226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>RET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47" w:author="ccc" w:date="2012-04-19T09:50:00Z"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85ECC" w:rsidRPr="005A2C0B" w:rsidRDefault="00885ECC" w:rsidP="00517896">
            <w:r w:rsidRPr="005A2C0B">
              <w:rPr>
                <w:rFonts w:hint="eastAsia"/>
              </w:rPr>
              <w:t xml:space="preserve">PC </w:t>
            </w:r>
            <w:r w:rsidRPr="005A2C0B">
              <w:sym w:font="Wingdings" w:char="F0DF"/>
            </w:r>
            <w:r w:rsidRPr="005A2C0B">
              <w:rPr>
                <w:rFonts w:hint="eastAsia"/>
              </w:rPr>
              <w:t xml:space="preserve"> LR</w:t>
            </w:r>
          </w:p>
        </w:tc>
      </w:tr>
      <w:tr w:rsidR="00885ECC" w:rsidRPr="005A2C0B" w:rsidTr="00C72B21">
        <w:tc>
          <w:tcPr>
            <w:tcW w:w="534" w:type="dxa"/>
            <w:vMerge/>
            <w:tcBorders>
              <w:bottom w:val="single" w:sz="4" w:space="0" w:color="000000"/>
            </w:tcBorders>
            <w:tcPrChange w:id="248" w:author="ccc" w:date="2012-04-19T09:50:00Z">
              <w:tcPr>
                <w:tcW w:w="534" w:type="dxa"/>
                <w:vMerge/>
                <w:tcBorders>
                  <w:bottom w:val="single" w:sz="4" w:space="0" w:color="000000"/>
                </w:tcBorders>
              </w:tcPr>
            </w:tcPrChange>
          </w:tcPr>
          <w:p w:rsidR="00885ECC" w:rsidRPr="005A2C0B" w:rsidRDefault="00885ECC" w:rsidP="00517896"/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PrChange w:id="249" w:author="ccc" w:date="2012-04-19T09:50:00Z">
              <w:tcPr>
                <w:tcW w:w="567" w:type="dxa"/>
                <w:tcBorders>
                  <w:top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85ECC" w:rsidRPr="000A40E9" w:rsidRDefault="00881517" w:rsidP="00517896">
            <w:pPr>
              <w:rPr>
                <w:color w:val="FF0000"/>
                <w:rPrChange w:id="250" w:author="ccc" w:date="2012-04-19T10:21:00Z">
                  <w:rPr/>
                </w:rPrChange>
              </w:rPr>
            </w:pPr>
            <w:ins w:id="251" w:author="ccc" w:date="2012-04-19T09:05:00Z">
              <w:r w:rsidRPr="00881517">
                <w:rPr>
                  <w:color w:val="FF0000"/>
                  <w:rPrChange w:id="252" w:author="ccc" w:date="2012-04-19T10:21:00Z">
                    <w:rPr/>
                  </w:rPrChange>
                </w:rPr>
                <w:t>J</w:t>
              </w:r>
            </w:ins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53" w:author="ccc" w:date="2012-04-19T09:50:00Z">
              <w:tcPr>
                <w:tcW w:w="8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85ECC" w:rsidRPr="000A40E9" w:rsidRDefault="00881517" w:rsidP="00517896">
            <w:pPr>
              <w:rPr>
                <w:color w:val="FF0000"/>
                <w:rPrChange w:id="254" w:author="ccc" w:date="2012-04-19T10:21:00Z">
                  <w:rPr/>
                </w:rPrChange>
              </w:rPr>
            </w:pPr>
            <w:ins w:id="255" w:author="ccc" w:date="2012-04-19T09:06:00Z">
              <w:r w:rsidRPr="00881517">
                <w:rPr>
                  <w:color w:val="FF0000"/>
                  <w:rPrChange w:id="256" w:author="ccc" w:date="2012-04-19T10:21:00Z">
                    <w:rPr/>
                  </w:rPrChange>
                </w:rPr>
                <w:t>IRET</w:t>
              </w:r>
            </w:ins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57" w:author="ccc" w:date="2012-04-19T09:50:00Z">
              <w:tcPr>
                <w:tcW w:w="95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85ECC" w:rsidRPr="000A40E9" w:rsidRDefault="00881517" w:rsidP="00517896">
            <w:pPr>
              <w:rPr>
                <w:color w:val="FF0000"/>
                <w:rPrChange w:id="258" w:author="ccc" w:date="2012-04-19T10:21:00Z">
                  <w:rPr/>
                </w:rPrChange>
              </w:rPr>
            </w:pPr>
            <w:ins w:id="259" w:author="ccc" w:date="2012-04-19T09:06:00Z">
              <w:r w:rsidRPr="00881517">
                <w:rPr>
                  <w:color w:val="FF0000"/>
                  <w:rPrChange w:id="260" w:author="ccc" w:date="2012-04-19T10:21:00Z">
                    <w:rPr/>
                  </w:rPrChange>
                </w:rPr>
                <w:t>2D</w:t>
              </w:r>
            </w:ins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61" w:author="ccc" w:date="2012-04-19T09:50:00Z"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85ECC" w:rsidRPr="000A40E9" w:rsidRDefault="00881517" w:rsidP="00517896">
            <w:pPr>
              <w:rPr>
                <w:color w:val="FF0000"/>
                <w:rPrChange w:id="262" w:author="ccc" w:date="2012-04-19T10:21:00Z">
                  <w:rPr/>
                </w:rPrChange>
              </w:rPr>
            </w:pPr>
            <w:ins w:id="263" w:author="ccc" w:date="2012-04-19T09:06:00Z">
              <w:r w:rsidRPr="00881517">
                <w:rPr>
                  <w:rFonts w:hint="eastAsia"/>
                  <w:color w:val="FF0000"/>
                  <w:rPrChange w:id="264" w:author="ccc" w:date="2012-04-19T10:21:00Z">
                    <w:rPr>
                      <w:rFonts w:hint="eastAsia"/>
                    </w:rPr>
                  </w:rPrChange>
                </w:rPr>
                <w:t>中斷返回</w:t>
              </w:r>
            </w:ins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65" w:author="ccc" w:date="2012-04-19T09:50:00Z">
              <w:tcPr>
                <w:tcW w:w="226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85ECC" w:rsidRPr="000A40E9" w:rsidRDefault="00881517" w:rsidP="00517896">
            <w:pPr>
              <w:rPr>
                <w:color w:val="FF0000"/>
                <w:rPrChange w:id="266" w:author="ccc" w:date="2012-04-19T10:21:00Z">
                  <w:rPr/>
                </w:rPrChange>
              </w:rPr>
            </w:pPr>
            <w:ins w:id="267" w:author="ccc" w:date="2012-04-19T09:06:00Z">
              <w:r w:rsidRPr="00881517">
                <w:rPr>
                  <w:color w:val="FF0000"/>
                  <w:rPrChange w:id="268" w:author="ccc" w:date="2012-04-19T10:21:00Z">
                    <w:rPr/>
                  </w:rPrChange>
                </w:rPr>
                <w:t>IRET</w:t>
              </w:r>
            </w:ins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69" w:author="ccc" w:date="2012-04-19T09:50:00Z"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000000" w:rsidRDefault="00881517">
            <w:pPr>
              <w:rPr>
                <w:color w:val="FF0000"/>
                <w:rPrChange w:id="270" w:author="ccc" w:date="2012-04-19T10:21:00Z">
                  <w:rPr/>
                </w:rPrChange>
              </w:rPr>
            </w:pPr>
            <w:ins w:id="271" w:author="ccc" w:date="2012-04-19T09:06:00Z">
              <w:r w:rsidRPr="00881517">
                <w:rPr>
                  <w:color w:val="FF0000"/>
                  <w:rPrChange w:id="272" w:author="ccc" w:date="2012-04-19T10:21:00Z">
                    <w:rPr/>
                  </w:rPrChange>
                </w:rPr>
                <w:t xml:space="preserve">PC </w:t>
              </w:r>
              <w:r w:rsidRPr="00881517">
                <w:rPr>
                  <w:color w:val="FF0000"/>
                  <w:rPrChange w:id="273" w:author="ccc" w:date="2012-04-19T10:21:00Z">
                    <w:rPr/>
                  </w:rPrChange>
                </w:rPr>
                <w:sym w:font="Wingdings" w:char="F0DF"/>
              </w:r>
              <w:r w:rsidRPr="00881517">
                <w:rPr>
                  <w:color w:val="FF0000"/>
                  <w:rPrChange w:id="274" w:author="ccc" w:date="2012-04-19T10:21:00Z">
                    <w:rPr/>
                  </w:rPrChange>
                </w:rPr>
                <w:t xml:space="preserve"> LR;</w:t>
              </w:r>
            </w:ins>
            <w:ins w:id="275" w:author="ccc" w:date="2012-04-19T09:48:00Z">
              <w:r w:rsidRPr="00881517">
                <w:rPr>
                  <w:color w:val="FF0000"/>
                  <w:rPrChange w:id="276" w:author="ccc" w:date="2012-04-19T10:21:00Z">
                    <w:rPr/>
                  </w:rPrChange>
                </w:rPr>
                <w:t xml:space="preserve"> INT</w:t>
              </w:r>
              <w:r w:rsidRPr="00881517">
                <w:rPr>
                  <w:color w:val="FF0000"/>
                  <w:rPrChange w:id="277" w:author="ccc" w:date="2012-04-19T10:21:00Z">
                    <w:rPr/>
                  </w:rPrChange>
                </w:rPr>
                <w:sym w:font="Wingdings" w:char="F0DF"/>
              </w:r>
            </w:ins>
            <w:ins w:id="278" w:author="ccc" w:date="2012-04-19T10:18:00Z">
              <w:r w:rsidRPr="00881517">
                <w:rPr>
                  <w:color w:val="FF0000"/>
                  <w:rPrChange w:id="279" w:author="ccc" w:date="2012-04-19T10:21:00Z">
                    <w:rPr/>
                  </w:rPrChange>
                </w:rPr>
                <w:t>0</w:t>
              </w:r>
            </w:ins>
          </w:p>
        </w:tc>
      </w:tr>
      <w:tr w:rsidR="00890684" w:rsidRPr="005A2C0B" w:rsidTr="00C72B21"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PrChange w:id="280" w:author="ccc" w:date="2012-04-19T09:50:00Z">
              <w:tcPr>
                <w:tcW w:w="534" w:type="dxa"/>
                <w:vMerge w:val="restart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堆疊指令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81" w:author="ccc" w:date="2012-04-19T09:50:00Z"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82" w:author="ccc" w:date="2012-04-19T09:50:00Z">
              <w:tcPr>
                <w:tcW w:w="8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PUSH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83" w:author="ccc" w:date="2012-04-19T09:50:00Z">
              <w:tcPr>
                <w:tcW w:w="95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84" w:author="ccc" w:date="2012-04-19T09:50:00Z"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推入</w:t>
            </w:r>
            <w:r w:rsidRPr="005A2C0B">
              <w:rPr>
                <w:rFonts w:hint="eastAsia"/>
              </w:rPr>
              <w:t>word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85" w:author="ccc" w:date="2012-04-19T09:50:00Z">
              <w:tcPr>
                <w:tcW w:w="226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PUSH Ra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86" w:author="ccc" w:date="2012-04-19T09:50:00Z"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SP-=4; [SP] = Ra;</w:t>
            </w:r>
          </w:p>
        </w:tc>
      </w:tr>
      <w:tr w:rsidR="00890684" w:rsidRPr="005A2C0B" w:rsidTr="00C72B21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tcPrChange w:id="287" w:author="ccc" w:date="2012-04-19T09:50:00Z">
              <w:tcPr>
                <w:tcW w:w="534" w:type="dxa"/>
                <w:vMerge/>
                <w:tcBorders>
                  <w:left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88" w:author="ccc" w:date="2012-04-19T09:50:00Z"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89" w:author="ccc" w:date="2012-04-19T09:50:00Z">
              <w:tcPr>
                <w:tcW w:w="8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POP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90" w:author="ccc" w:date="2012-04-19T09:50:00Z">
              <w:tcPr>
                <w:tcW w:w="95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91" w:author="ccc" w:date="2012-04-19T09:50:00Z"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彈出</w:t>
            </w:r>
            <w:r w:rsidRPr="005A2C0B">
              <w:rPr>
                <w:rFonts w:hint="eastAsia"/>
              </w:rPr>
              <w:t xml:space="preserve"> word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92" w:author="ccc" w:date="2012-04-19T09:50:00Z">
              <w:tcPr>
                <w:tcW w:w="226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POP Ra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93" w:author="ccc" w:date="2012-04-19T09:50:00Z"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Ra = [SP]; SP+=4;</w:t>
            </w:r>
          </w:p>
        </w:tc>
      </w:tr>
      <w:tr w:rsidR="00890684" w:rsidRPr="005A2C0B" w:rsidTr="00C72B21">
        <w:tc>
          <w:tcPr>
            <w:tcW w:w="534" w:type="dxa"/>
            <w:vMerge/>
            <w:tcBorders>
              <w:left w:val="single" w:sz="4" w:space="0" w:color="000000"/>
              <w:right w:val="single" w:sz="4" w:space="0" w:color="000000"/>
            </w:tcBorders>
            <w:tcPrChange w:id="294" w:author="ccc" w:date="2012-04-19T09:50:00Z">
              <w:tcPr>
                <w:tcW w:w="534" w:type="dxa"/>
                <w:vMerge/>
                <w:tcBorders>
                  <w:left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95" w:author="ccc" w:date="2012-04-19T09:50:00Z"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96" w:author="ccc" w:date="2012-04-19T09:50:00Z">
              <w:tcPr>
                <w:tcW w:w="8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PUSHB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97" w:author="ccc" w:date="2012-04-19T09:50:00Z">
              <w:tcPr>
                <w:tcW w:w="95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98" w:author="ccc" w:date="2012-04-19T09:50:00Z"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推入</w:t>
            </w:r>
            <w:r w:rsidRPr="005A2C0B">
              <w:rPr>
                <w:rFonts w:hint="eastAsia"/>
              </w:rPr>
              <w:t xml:space="preserve"> byte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99" w:author="ccc" w:date="2012-04-19T09:50:00Z">
              <w:tcPr>
                <w:tcW w:w="226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PUSHB Ra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300" w:author="ccc" w:date="2012-04-19T09:50:00Z"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SP--; [SP] = Ra; (byte)</w:t>
            </w:r>
          </w:p>
        </w:tc>
      </w:tr>
      <w:tr w:rsidR="00890684" w:rsidRPr="005A2C0B" w:rsidTr="00C72B21">
        <w:tc>
          <w:tcPr>
            <w:tcW w:w="5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301" w:author="ccc" w:date="2012-04-19T09:50:00Z">
              <w:tcPr>
                <w:tcW w:w="534" w:type="dxa"/>
                <w:vMerge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/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302" w:author="ccc" w:date="2012-04-19T09:50:00Z"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303" w:author="ccc" w:date="2012-04-19T09:50:00Z">
              <w:tcPr>
                <w:tcW w:w="8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POPB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304" w:author="ccc" w:date="2012-04-19T09:50:00Z">
              <w:tcPr>
                <w:tcW w:w="95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305" w:author="ccc" w:date="2012-04-19T09:50:00Z"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彈出</w:t>
            </w:r>
            <w:r w:rsidRPr="005A2C0B">
              <w:rPr>
                <w:rFonts w:hint="eastAsia"/>
              </w:rPr>
              <w:t xml:space="preserve"> byte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306" w:author="ccc" w:date="2012-04-19T09:50:00Z">
              <w:tcPr>
                <w:tcW w:w="226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POPB Ra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307" w:author="ccc" w:date="2012-04-19T09:50:00Z"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890684" w:rsidRPr="005A2C0B" w:rsidRDefault="00890684" w:rsidP="00517896">
            <w:r w:rsidRPr="005A2C0B">
              <w:rPr>
                <w:rFonts w:hint="eastAsia"/>
              </w:rPr>
              <w:t>Ra = [SP]; SP++; (byte)</w:t>
            </w:r>
          </w:p>
        </w:tc>
      </w:tr>
    </w:tbl>
    <w:p w:rsidR="00890684" w:rsidRDefault="00890684" w:rsidP="00890684"/>
    <w:p w:rsidR="004114C5" w:rsidRDefault="004114C5" w:rsidP="004114C5">
      <w:pPr>
        <w:pStyle w:val="2"/>
      </w:pPr>
      <w:r>
        <w:rPr>
          <w:rFonts w:hint="eastAsia"/>
        </w:rPr>
        <w:t>A.3</w:t>
      </w:r>
      <w:r w:rsidR="00B634E2" w:rsidRPr="004114C5">
        <w:rPr>
          <w:rStyle w:val="af7"/>
          <w:rFonts w:hint="eastAsia"/>
          <w:b/>
        </w:rPr>
        <w:t>指令格式</w:t>
      </w:r>
    </w:p>
    <w:p w:rsidR="004300B9" w:rsidRDefault="004300B9" w:rsidP="004300B9">
      <w:r>
        <w:rPr>
          <w:rFonts w:hint="eastAsia"/>
        </w:rPr>
        <w:t xml:space="preserve">CPU0 </w:t>
      </w:r>
      <w:r>
        <w:rPr>
          <w:rFonts w:hint="eastAsia"/>
        </w:rPr>
        <w:t>所有指令長度均為</w:t>
      </w:r>
      <w:r>
        <w:rPr>
          <w:rFonts w:hint="eastAsia"/>
        </w:rPr>
        <w:t xml:space="preserve"> 32 </w:t>
      </w:r>
      <w:r>
        <w:rPr>
          <w:rFonts w:hint="eastAsia"/>
        </w:rPr>
        <w:t>位元，這些指令也可根據編碼方式分成三種不同的格式，分別是</w:t>
      </w:r>
      <w:r>
        <w:rPr>
          <w:rFonts w:hint="eastAsia"/>
        </w:rPr>
        <w:t xml:space="preserve">A </w:t>
      </w:r>
      <w:r>
        <w:rPr>
          <w:rFonts w:hint="eastAsia"/>
        </w:rPr>
        <w:t>型、</w:t>
      </w:r>
      <w:r>
        <w:rPr>
          <w:rFonts w:hint="eastAsia"/>
        </w:rPr>
        <w:t>J</w:t>
      </w:r>
      <w:r>
        <w:rPr>
          <w:rFonts w:hint="eastAsia"/>
        </w:rPr>
        <w:t>型與</w:t>
      </w:r>
      <w:r>
        <w:rPr>
          <w:rFonts w:hint="eastAsia"/>
        </w:rPr>
        <w:t>L</w:t>
      </w:r>
      <w:r>
        <w:rPr>
          <w:rFonts w:hint="eastAsia"/>
        </w:rPr>
        <w:t>型。</w:t>
      </w:r>
    </w:p>
    <w:p w:rsidR="004300B9" w:rsidRDefault="004300B9" w:rsidP="004300B9"/>
    <w:p w:rsidR="004300B9" w:rsidRDefault="004300B9" w:rsidP="004300B9">
      <w:r>
        <w:rPr>
          <w:rFonts w:hint="eastAsia"/>
        </w:rPr>
        <w:t>大部分的運算指令屬於</w:t>
      </w:r>
      <w:r>
        <w:rPr>
          <w:rFonts w:hint="eastAsia"/>
        </w:rPr>
        <w:t xml:space="preserve">A (Arithmatic) </w:t>
      </w:r>
      <w:r>
        <w:rPr>
          <w:rFonts w:hint="eastAsia"/>
        </w:rPr>
        <w:t>型，而載入儲存指令通常屬於</w:t>
      </w:r>
      <w:r>
        <w:rPr>
          <w:rFonts w:hint="eastAsia"/>
        </w:rPr>
        <w:t xml:space="preserve"> L (Load &amp; Store) </w:t>
      </w:r>
      <w:r>
        <w:rPr>
          <w:rFonts w:hint="eastAsia"/>
        </w:rPr>
        <w:t>型，跳躍指令則通常屬於</w:t>
      </w:r>
      <w:r>
        <w:rPr>
          <w:rFonts w:hint="eastAsia"/>
        </w:rPr>
        <w:t xml:space="preserve"> J (Jump) </w:t>
      </w:r>
      <w:r>
        <w:rPr>
          <w:rFonts w:hint="eastAsia"/>
        </w:rPr>
        <w:t>型，這三種型態的指令格式如</w:t>
      </w:r>
      <w:r w:rsidR="00881517">
        <w:fldChar w:fldCharType="begin"/>
      </w:r>
      <w:r>
        <w:instrText xml:space="preserve"> </w:instrText>
      </w:r>
      <w:r>
        <w:rPr>
          <w:rFonts w:hint="eastAsia"/>
        </w:rPr>
        <w:instrText>REF _Ref226173267 \h</w:instrText>
      </w:r>
      <w:r>
        <w:instrText xml:space="preserve"> </w:instrText>
      </w:r>
      <w:r w:rsidR="00881517">
        <w:fldChar w:fldCharType="separate"/>
      </w:r>
      <w:r w:rsidR="004B470E">
        <w:rPr>
          <w:rFonts w:hint="eastAsia"/>
        </w:rPr>
        <w:t>圖</w:t>
      </w:r>
      <w:r w:rsidR="004B470E">
        <w:rPr>
          <w:rFonts w:hint="eastAsia"/>
        </w:rPr>
        <w:t xml:space="preserve"> </w:t>
      </w:r>
      <w:r w:rsidR="004B470E">
        <w:rPr>
          <w:noProof/>
        </w:rPr>
        <w:t>A</w:t>
      </w:r>
      <w:r w:rsidR="004B470E">
        <w:t>.</w:t>
      </w:r>
      <w:r w:rsidR="004B470E">
        <w:rPr>
          <w:noProof/>
        </w:rPr>
        <w:t>2</w:t>
      </w:r>
      <w:r w:rsidR="00881517">
        <w:fldChar w:fldCharType="end"/>
      </w:r>
      <w:r>
        <w:rPr>
          <w:rFonts w:hint="eastAsia"/>
        </w:rPr>
        <w:t>所示。</w:t>
      </w:r>
    </w:p>
    <w:p w:rsidR="004300B9" w:rsidRDefault="00CD3F4D" w:rsidP="004300B9">
      <w:r w:rsidRPr="00CD3F4D">
        <w:rPr>
          <w:noProof/>
        </w:rPr>
        <w:drawing>
          <wp:inline distT="0" distB="0" distL="0" distR="0">
            <wp:extent cx="5274310" cy="3102320"/>
            <wp:effectExtent l="0" t="0" r="2540" b="0"/>
            <wp:docPr id="17" name="物件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4572000"/>
                      <a:chOff x="928688" y="1643063"/>
                      <a:chExt cx="7772400" cy="4572000"/>
                    </a:xfrm>
                  </a:grpSpPr>
                  <a:grpSp>
                    <a:nvGrpSpPr>
                      <a:cNvPr id="2" name="內容版面配置區 3"/>
                      <a:cNvGrpSpPr>
                        <a:grpSpLocks noGrp="1"/>
                      </a:cNvGrpSpPr>
                    </a:nvGrpSpPr>
                    <a:grpSpPr bwMode="auto">
                      <a:xfrm>
                        <a:off x="928688" y="1643063"/>
                        <a:ext cx="7772400" cy="4572000"/>
                        <a:chOff x="908755" y="2500306"/>
                        <a:chExt cx="5877824" cy="2133611"/>
                      </a:xfrm>
                    </a:grpSpPr>
                    <a:sp>
                      <a:nvSpPr>
                        <a:cNvPr id="15364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55779" y="4071942"/>
                          <a:ext cx="1430337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400">
                                <a:latin typeface="Calibri" pitchFamily="34" charset="0"/>
                                <a:ea typeface="微軟正黑體" pitchFamily="34" charset="-120"/>
                              </a:rPr>
                              <a:t>OP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5365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86116" y="4071942"/>
                          <a:ext cx="3500462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400">
                                <a:latin typeface="Calibri" pitchFamily="34" charset="0"/>
                                <a:ea typeface="微軟正黑體" pitchFamily="34" charset="-120"/>
                              </a:rPr>
                              <a:t>Cx (24 bits)</a:t>
                            </a:r>
                            <a:endParaRPr kumimoji="0" lang="zh-TW" altLang="en-US" sz="140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5366" name="文字方塊 4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08755" y="4059800"/>
                          <a:ext cx="595035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>
                                <a:ea typeface="微軟正黑體" pitchFamily="34" charset="-120"/>
                              </a:rPr>
                              <a:t>J</a:t>
                            </a:r>
                            <a:r>
                              <a:rPr kumimoji="0" lang="zh-TW" altLang="en-US">
                                <a:ea typeface="微軟正黑體" pitchFamily="34" charset="-120"/>
                              </a:rPr>
                              <a:t> 型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5367" name="文字方塊 5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08755" y="2500306"/>
                          <a:ext cx="620747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>
                                <a:ea typeface="微軟正黑體" pitchFamily="34" charset="-120"/>
                              </a:rPr>
                              <a:t>A</a:t>
                            </a:r>
                            <a:r>
                              <a:rPr kumimoji="0" lang="zh-TW" altLang="en-US">
                                <a:ea typeface="微軟正黑體" pitchFamily="34" charset="-120"/>
                              </a:rPr>
                              <a:t> 型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5368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57375" y="2577657"/>
                          <a:ext cx="1428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400">
                                <a:latin typeface="Calibri" pitchFamily="34" charset="0"/>
                                <a:ea typeface="微軟正黑體" pitchFamily="34" charset="-120"/>
                              </a:rPr>
                              <a:t>OP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5369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86125" y="2577657"/>
                          <a:ext cx="7143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400">
                                <a:latin typeface="Calibri" pitchFamily="34" charset="0"/>
                                <a:ea typeface="微軟正黑體" pitchFamily="34" charset="-120"/>
                              </a:rPr>
                              <a:t>Ra</a:t>
                            </a:r>
                            <a:endParaRPr kumimoji="0" lang="zh-TW" altLang="en-US" sz="140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5370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00500" y="2577657"/>
                          <a:ext cx="7143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400">
                                <a:latin typeface="Calibri" pitchFamily="34" charset="0"/>
                                <a:ea typeface="微軟正黑體" pitchFamily="34" charset="-120"/>
                              </a:rPr>
                              <a:t>Rb</a:t>
                            </a:r>
                            <a:endParaRPr kumimoji="0" lang="zh-TW" altLang="en-US" sz="140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5371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14875" y="2577657"/>
                          <a:ext cx="7143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400">
                                <a:latin typeface="Calibri" pitchFamily="34" charset="0"/>
                                <a:ea typeface="微軟正黑體" pitchFamily="34" charset="-120"/>
                              </a:rPr>
                              <a:t>Rc</a:t>
                            </a:r>
                            <a:endParaRPr kumimoji="0" lang="zh-TW" altLang="en-US" sz="140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5372" name="文字方塊 3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08755" y="3267074"/>
                          <a:ext cx="599267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>
                                <a:ea typeface="微軟正黑體" pitchFamily="34" charset="-120"/>
                              </a:rPr>
                              <a:t>L</a:t>
                            </a:r>
                            <a:r>
                              <a:rPr kumimoji="0" lang="zh-TW" altLang="en-US">
                                <a:ea typeface="微軟正黑體" pitchFamily="34" charset="-120"/>
                              </a:rPr>
                              <a:t> 型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5373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54375" y="3357562"/>
                          <a:ext cx="714375" cy="28733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400">
                                <a:latin typeface="Calibri" pitchFamily="34" charset="0"/>
                                <a:ea typeface="微軟正黑體" pitchFamily="34" charset="-120"/>
                              </a:rPr>
                              <a:t>Ra</a:t>
                            </a:r>
                            <a:endParaRPr kumimoji="0" lang="zh-TW" altLang="en-US" sz="140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5374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43439" y="3357562"/>
                          <a:ext cx="2143140" cy="28733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400">
                                <a:latin typeface="Calibri" pitchFamily="34" charset="0"/>
                                <a:ea typeface="微軟正黑體" pitchFamily="34" charset="-120"/>
                              </a:rPr>
                              <a:t>Cx (16 bits)</a:t>
                            </a:r>
                            <a:endParaRPr kumimoji="0" lang="zh-TW" altLang="en-US" sz="140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5375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41500" y="3357562"/>
                          <a:ext cx="14128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400">
                                <a:latin typeface="Calibri" pitchFamily="34" charset="0"/>
                                <a:ea typeface="微軟正黑體" pitchFamily="34" charset="-120"/>
                              </a:rPr>
                              <a:t>OP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5376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68750" y="3357562"/>
                          <a:ext cx="674688" cy="28733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400">
                                <a:latin typeface="Calibri" pitchFamily="34" charset="0"/>
                                <a:ea typeface="微軟正黑體" pitchFamily="34" charset="-120"/>
                              </a:rPr>
                              <a:t>Rb</a:t>
                            </a:r>
                            <a:endParaRPr kumimoji="0" lang="zh-TW" altLang="en-US" sz="140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5377" name="文字方塊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86000" y="3643312"/>
                          <a:ext cx="546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200">
                                <a:latin typeface="Calibri" pitchFamily="34" charset="0"/>
                                <a:ea typeface="微軟正黑體" pitchFamily="34" charset="-120"/>
                              </a:rPr>
                              <a:t>31-24</a:t>
                            </a:r>
                            <a:endParaRPr kumimoji="0" lang="zh-TW" altLang="en-US" sz="120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5378" name="文字方塊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29000" y="3643312"/>
                          <a:ext cx="544513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200">
                                <a:latin typeface="Calibri" pitchFamily="34" charset="0"/>
                                <a:ea typeface="微軟正黑體" pitchFamily="34" charset="-120"/>
                              </a:rPr>
                              <a:t>23-20</a:t>
                            </a:r>
                            <a:endParaRPr kumimoji="0" lang="zh-TW" altLang="en-US" sz="120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5379" name="文字方塊 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71938" y="3643312"/>
                          <a:ext cx="544512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200">
                                <a:latin typeface="Calibri" pitchFamily="34" charset="0"/>
                                <a:ea typeface="微軟正黑體" pitchFamily="34" charset="-120"/>
                              </a:rPr>
                              <a:t>19-16</a:t>
                            </a:r>
                            <a:endParaRPr kumimoji="0" lang="zh-TW" altLang="en-US" sz="120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5380" name="文字方塊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24091" y="4357692"/>
                          <a:ext cx="546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200">
                                <a:latin typeface="Calibri" pitchFamily="34" charset="0"/>
                                <a:ea typeface="微軟正黑體" pitchFamily="34" charset="-120"/>
                              </a:rPr>
                              <a:t>31-24</a:t>
                            </a:r>
                            <a:endParaRPr kumimoji="0" lang="zh-TW" altLang="en-US" sz="120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5381" name="文字方塊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38654" y="4357692"/>
                          <a:ext cx="4667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200">
                                <a:latin typeface="Calibri" pitchFamily="34" charset="0"/>
                                <a:ea typeface="微軟正黑體" pitchFamily="34" charset="-120"/>
                              </a:rPr>
                              <a:t>23-0</a:t>
                            </a:r>
                            <a:endParaRPr kumimoji="0" lang="zh-TW" altLang="en-US" sz="120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5382" name="文字方塊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86000" y="2847975"/>
                          <a:ext cx="546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200">
                                <a:latin typeface="Calibri" pitchFamily="34" charset="0"/>
                                <a:ea typeface="微軟正黑體" pitchFamily="34" charset="-120"/>
                              </a:rPr>
                              <a:t>31-24</a:t>
                            </a:r>
                            <a:endParaRPr kumimoji="0" lang="zh-TW" altLang="en-US" sz="120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5383" name="文字方塊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29000" y="2847975"/>
                          <a:ext cx="544513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200">
                                <a:latin typeface="Calibri" pitchFamily="34" charset="0"/>
                                <a:ea typeface="微軟正黑體" pitchFamily="34" charset="-120"/>
                              </a:rPr>
                              <a:t>23-20</a:t>
                            </a:r>
                            <a:endParaRPr kumimoji="0" lang="zh-TW" altLang="en-US" sz="120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5384" name="文字方塊 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71938" y="2847975"/>
                          <a:ext cx="544512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200">
                                <a:latin typeface="Calibri" pitchFamily="34" charset="0"/>
                                <a:ea typeface="微軟正黑體" pitchFamily="34" charset="-120"/>
                              </a:rPr>
                              <a:t>19-16</a:t>
                            </a:r>
                            <a:endParaRPr kumimoji="0" lang="zh-TW" altLang="en-US" sz="120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5385" name="文字方塊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776493" y="2852731"/>
                          <a:ext cx="466794" cy="276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200">
                                <a:latin typeface="Calibri" pitchFamily="34" charset="0"/>
                                <a:ea typeface="微軟正黑體" pitchFamily="34" charset="-120"/>
                              </a:rPr>
                              <a:t>11-0</a:t>
                            </a:r>
                            <a:endParaRPr kumimoji="0" lang="zh-TW" altLang="en-US" sz="120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5386" name="文字方塊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786313" y="2847975"/>
                          <a:ext cx="544512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200">
                                <a:latin typeface="Calibri" pitchFamily="34" charset="0"/>
                                <a:ea typeface="微軟正黑體" pitchFamily="34" charset="-120"/>
                              </a:rPr>
                              <a:t>15-12</a:t>
                            </a:r>
                            <a:endParaRPr kumimoji="0" lang="zh-TW" altLang="en-US" sz="120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5387" name="文字方塊 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429250" y="3624262"/>
                          <a:ext cx="4667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200">
                                <a:latin typeface="Calibri" pitchFamily="34" charset="0"/>
                                <a:ea typeface="微軟正黑體" pitchFamily="34" charset="-120"/>
                              </a:rPr>
                              <a:t>15-0</a:t>
                            </a:r>
                            <a:endParaRPr kumimoji="0" lang="zh-TW" altLang="en-US" sz="120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5388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419304" y="2577657"/>
                          <a:ext cx="1295822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400">
                                <a:latin typeface="Calibri" pitchFamily="34" charset="0"/>
                                <a:ea typeface="微軟正黑體" pitchFamily="34" charset="-120"/>
                              </a:rPr>
                              <a:t>Cx (12 bits)</a:t>
                            </a:r>
                            <a:endParaRPr kumimoji="0" lang="zh-TW" altLang="en-US" sz="1400">
                              <a:latin typeface="Calibri" pitchFamily="34" charset="0"/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300B9" w:rsidRDefault="004300B9" w:rsidP="004300B9">
      <w:pPr>
        <w:pStyle w:val="a8"/>
        <w:jc w:val="center"/>
      </w:pPr>
      <w:bookmarkStart w:id="308" w:name="_Ref226173267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4B470E">
          <w:rPr>
            <w:noProof/>
          </w:rPr>
          <w:t>A</w:t>
        </w:r>
      </w:fldSimple>
      <w:r>
        <w:t>.</w:t>
      </w:r>
      <w:r w:rsidR="0088151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81517">
        <w:fldChar w:fldCharType="separate"/>
      </w:r>
      <w:r w:rsidR="004B470E">
        <w:rPr>
          <w:noProof/>
        </w:rPr>
        <w:t>2</w:t>
      </w:r>
      <w:r w:rsidR="00881517">
        <w:fldChar w:fldCharType="end"/>
      </w:r>
      <w:bookmarkEnd w:id="308"/>
      <w:r>
        <w:rPr>
          <w:rFonts w:hint="eastAsia"/>
        </w:rPr>
        <w:t xml:space="preserve"> CPU</w:t>
      </w:r>
      <w:r>
        <w:t>0</w:t>
      </w:r>
      <w:r w:rsidR="00052277">
        <w:rPr>
          <w:rFonts w:hint="eastAsia"/>
        </w:rPr>
        <w:t>的</w:t>
      </w:r>
      <w:r>
        <w:rPr>
          <w:rFonts w:hint="eastAsia"/>
        </w:rPr>
        <w:t>指令格式</w:t>
      </w:r>
    </w:p>
    <w:p w:rsidR="004114C5" w:rsidRDefault="004114C5" w:rsidP="004114C5">
      <w:pPr>
        <w:rPr>
          <w:b/>
        </w:rPr>
      </w:pPr>
    </w:p>
    <w:p w:rsidR="004114C5" w:rsidRDefault="004114C5" w:rsidP="000E2346">
      <w:pPr>
        <w:pStyle w:val="2"/>
      </w:pPr>
      <w:r>
        <w:rPr>
          <w:rFonts w:hint="eastAsia"/>
        </w:rPr>
        <w:lastRenderedPageBreak/>
        <w:t>A.</w:t>
      </w:r>
      <w:r w:rsidR="000E2346">
        <w:rPr>
          <w:rFonts w:hint="eastAsia"/>
        </w:rPr>
        <w:t>4</w:t>
      </w:r>
      <w:r w:rsidR="000E2346">
        <w:rPr>
          <w:rFonts w:hint="eastAsia"/>
        </w:rPr>
        <w:t>狀態暫存器</w:t>
      </w:r>
    </w:p>
    <w:p w:rsidR="004114C5" w:rsidRDefault="004114C5" w:rsidP="004114C5">
      <w:r>
        <w:rPr>
          <w:rFonts w:hint="eastAsia"/>
        </w:rPr>
        <w:t xml:space="preserve">R12 </w:t>
      </w:r>
      <w:r>
        <w:rPr>
          <w:rFonts w:hint="eastAsia"/>
        </w:rPr>
        <w:t>狀態暫存器</w:t>
      </w:r>
      <w:r>
        <w:rPr>
          <w:rFonts w:hint="eastAsia"/>
        </w:rPr>
        <w:t xml:space="preserve"> (Status Word : SW) </w:t>
      </w:r>
      <w:r>
        <w:rPr>
          <w:rFonts w:hint="eastAsia"/>
        </w:rPr>
        <w:t>是用來儲存</w:t>
      </w:r>
      <w:r>
        <w:rPr>
          <w:rFonts w:hint="eastAsia"/>
        </w:rPr>
        <w:t xml:space="preserve"> CPU </w:t>
      </w:r>
      <w:r>
        <w:rPr>
          <w:rFonts w:hint="eastAsia"/>
        </w:rPr>
        <w:t>的狀態值，這些狀態是許多旗標的組合。例如，零旗標</w:t>
      </w:r>
      <w:r>
        <w:rPr>
          <w:rFonts w:hint="eastAsia"/>
        </w:rPr>
        <w:t xml:space="preserve"> (Zero</w:t>
      </w:r>
      <w:r>
        <w:rPr>
          <w:rFonts w:hint="eastAsia"/>
        </w:rPr>
        <w:t>，簡寫為</w:t>
      </w:r>
      <w:r>
        <w:rPr>
          <w:rFonts w:hint="eastAsia"/>
        </w:rPr>
        <w:t xml:space="preserve">Z) </w:t>
      </w:r>
      <w:r>
        <w:rPr>
          <w:rFonts w:hint="eastAsia"/>
        </w:rPr>
        <w:t>代表比較的結果為</w:t>
      </w:r>
      <w:r>
        <w:rPr>
          <w:rFonts w:hint="eastAsia"/>
        </w:rPr>
        <w:t xml:space="preserve"> 0</w:t>
      </w:r>
      <w:r w:rsidR="002D6D56">
        <w:rPr>
          <w:rFonts w:hint="eastAsia"/>
        </w:rPr>
        <w:t>，</w:t>
      </w:r>
      <w:r>
        <w:rPr>
          <w:rFonts w:hint="eastAsia"/>
        </w:rPr>
        <w:t>負旗標</w:t>
      </w:r>
      <w:r>
        <w:rPr>
          <w:rFonts w:hint="eastAsia"/>
        </w:rPr>
        <w:t xml:space="preserve"> (Negative </w:t>
      </w:r>
      <w:r>
        <w:rPr>
          <w:rFonts w:hint="eastAsia"/>
        </w:rPr>
        <w:t>，簡寫為</w:t>
      </w:r>
      <w:r>
        <w:rPr>
          <w:rFonts w:hint="eastAsia"/>
        </w:rPr>
        <w:t xml:space="preserve">N) </w:t>
      </w:r>
      <w:r>
        <w:rPr>
          <w:rFonts w:hint="eastAsia"/>
        </w:rPr>
        <w:t>代表比較的結果為負值</w:t>
      </w:r>
      <w:r w:rsidR="002D6D56">
        <w:rPr>
          <w:rFonts w:hint="eastAsia"/>
        </w:rPr>
        <w:t>，</w:t>
      </w:r>
      <w:r>
        <w:rPr>
          <w:rFonts w:hint="eastAsia"/>
        </w:rPr>
        <w:t>另外常見的旗標還有進位旗標</w:t>
      </w:r>
      <w:r>
        <w:rPr>
          <w:rFonts w:hint="eastAsia"/>
        </w:rPr>
        <w:t xml:space="preserve"> (Carry </w:t>
      </w:r>
      <w:r>
        <w:rPr>
          <w:rFonts w:hint="eastAsia"/>
        </w:rPr>
        <w:t>，簡寫為</w:t>
      </w:r>
      <w:r>
        <w:rPr>
          <w:rFonts w:hint="eastAsia"/>
        </w:rPr>
        <w:t xml:space="preserve"> C)</w:t>
      </w:r>
      <w:r>
        <w:rPr>
          <w:rFonts w:hint="eastAsia"/>
        </w:rPr>
        <w:t>，溢位旗標</w:t>
      </w:r>
      <w:r>
        <w:rPr>
          <w:rFonts w:hint="eastAsia"/>
        </w:rPr>
        <w:t xml:space="preserve"> (Overflow</w:t>
      </w:r>
      <w:r>
        <w:rPr>
          <w:rFonts w:hint="eastAsia"/>
        </w:rPr>
        <w:t>，簡寫為</w:t>
      </w:r>
      <w:r>
        <w:rPr>
          <w:rFonts w:hint="eastAsia"/>
        </w:rPr>
        <w:t xml:space="preserve"> V) </w:t>
      </w:r>
      <w:r>
        <w:rPr>
          <w:rFonts w:hint="eastAsia"/>
        </w:rPr>
        <w:t>等等。</w:t>
      </w:r>
      <w:r w:rsidR="00881517">
        <w:fldChar w:fldCharType="begin"/>
      </w:r>
      <w:r>
        <w:instrText xml:space="preserve"> </w:instrText>
      </w:r>
      <w:r>
        <w:rPr>
          <w:rFonts w:hint="eastAsia"/>
        </w:rPr>
        <w:instrText>REF _Ref228438366 \h</w:instrText>
      </w:r>
      <w:r>
        <w:instrText xml:space="preserve"> </w:instrText>
      </w:r>
      <w:r w:rsidR="00881517">
        <w:fldChar w:fldCharType="separate"/>
      </w:r>
      <w:r w:rsidR="004B470E">
        <w:rPr>
          <w:rFonts w:hint="eastAsia"/>
        </w:rPr>
        <w:t>圖</w:t>
      </w:r>
      <w:r w:rsidR="004B470E">
        <w:rPr>
          <w:rFonts w:hint="eastAsia"/>
        </w:rPr>
        <w:t xml:space="preserve"> </w:t>
      </w:r>
      <w:r w:rsidR="004B470E">
        <w:rPr>
          <w:noProof/>
        </w:rPr>
        <w:t>A</w:t>
      </w:r>
      <w:r w:rsidR="004B470E">
        <w:t>.</w:t>
      </w:r>
      <w:r w:rsidR="004B470E">
        <w:rPr>
          <w:noProof/>
        </w:rPr>
        <w:t>3</w:t>
      </w:r>
      <w:r w:rsidR="00881517">
        <w:fldChar w:fldCharType="end"/>
      </w:r>
      <w:r>
        <w:rPr>
          <w:rFonts w:hint="eastAsia"/>
        </w:rPr>
        <w:t>顯示了</w:t>
      </w:r>
      <w:r>
        <w:rPr>
          <w:rFonts w:hint="eastAsia"/>
        </w:rPr>
        <w:t xml:space="preserve"> CPU0 </w:t>
      </w:r>
      <w:r>
        <w:rPr>
          <w:rFonts w:hint="eastAsia"/>
        </w:rPr>
        <w:t>的狀態暫存器格式</w:t>
      </w:r>
      <w:r w:rsidR="002D6D56">
        <w:rPr>
          <w:rFonts w:hint="eastAsia"/>
        </w:rPr>
        <w:t>，</w:t>
      </w:r>
      <w:r>
        <w:rPr>
          <w:rFonts w:hint="eastAsia"/>
        </w:rPr>
        <w:t>最前面的四個位元</w:t>
      </w:r>
      <w:r>
        <w:rPr>
          <w:rFonts w:hint="eastAsia"/>
        </w:rPr>
        <w:t xml:space="preserve"> N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所代表的，正是上述的幾個旗標值。</w:t>
      </w:r>
    </w:p>
    <w:p w:rsidR="004114C5" w:rsidRDefault="004114C5" w:rsidP="004114C5"/>
    <w:p w:rsidR="004114C5" w:rsidRDefault="004924DD" w:rsidP="004114C5">
      <w:pPr>
        <w:keepNext/>
      </w:pPr>
      <w:r w:rsidRPr="004924DD">
        <w:rPr>
          <w:noProof/>
        </w:rPr>
        <w:drawing>
          <wp:inline distT="0" distB="0" distL="0" distR="0">
            <wp:extent cx="5274310" cy="752688"/>
            <wp:effectExtent l="0" t="0" r="0" b="0"/>
            <wp:docPr id="18" name="物件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82000" cy="1195869"/>
                      <a:chOff x="214313" y="1643063"/>
                      <a:chExt cx="8382000" cy="1195869"/>
                    </a:xfrm>
                  </a:grpSpPr>
                  <a:grpSp>
                    <a:nvGrpSpPr>
                      <a:cNvPr id="30" name="群組 29"/>
                      <a:cNvGrpSpPr/>
                    </a:nvGrpSpPr>
                    <a:grpSpPr>
                      <a:xfrm>
                        <a:off x="214313" y="1643063"/>
                        <a:ext cx="8382000" cy="1195869"/>
                        <a:chOff x="214313" y="1643063"/>
                        <a:chExt cx="8382000" cy="1195869"/>
                      </a:xfrm>
                    </a:grpSpPr>
                    <a:sp>
                      <a:nvSpPr>
                        <a:cNvPr id="4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21497" y="2214117"/>
                          <a:ext cx="293196" cy="28565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" name="文字方塊 11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428936" y="2499774"/>
                          <a:ext cx="1143052" cy="3385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31  -28</a:t>
                            </a:r>
                            <a:endParaRPr kumimoji="0" lang="zh-TW" altLang="en-US" sz="16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" name="文字方塊 6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14313" y="2143205"/>
                          <a:ext cx="1836899" cy="5847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TW" altLang="en-US" sz="1600" dirty="0"/>
                              <a:t>狀態暫存器 </a:t>
                            </a:r>
                            <a:endParaRPr lang="en-US" altLang="zh-TW" sz="1600" dirty="0"/>
                          </a:p>
                          <a:p>
                            <a:r>
                              <a:rPr lang="en-US" altLang="zh-TW" sz="1600" dirty="0"/>
                              <a:t>Status Word (SW)</a:t>
                            </a:r>
                            <a:endParaRPr lang="zh-TW" altLang="en-US" sz="1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14694" y="2214204"/>
                          <a:ext cx="293196" cy="28565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Z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00450" y="2214204"/>
                          <a:ext cx="293196" cy="28565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86208" y="2214204"/>
                          <a:ext cx="293196" cy="28565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V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358096" y="2214204"/>
                          <a:ext cx="293196" cy="28565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I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1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71964" y="2214205"/>
                          <a:ext cx="2786132" cy="28556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kumimoji="0" lang="en-US" altLang="zh-TW" sz="16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643853" y="2214204"/>
                          <a:ext cx="293196" cy="28565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600" dirty="0">
                                <a:latin typeface="Calibri" pitchFamily="34" charset="0"/>
                              </a:rPr>
                              <a:t>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929610" y="2214203"/>
                          <a:ext cx="1143091" cy="28618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kumimoji="0" lang="en-US" altLang="zh-TW" sz="16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4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072702" y="2214204"/>
                          <a:ext cx="285734" cy="28618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M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5" name="文字方塊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358096" y="2499774"/>
                          <a:ext cx="288870" cy="3385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7</a:t>
                            </a:r>
                            <a:endParaRPr kumimoji="0" lang="zh-TW" altLang="en-US" sz="16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6" name="文字方塊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643853" y="2499774"/>
                          <a:ext cx="288870" cy="3385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6</a:t>
                            </a:r>
                            <a:endParaRPr kumimoji="0" lang="zh-TW" altLang="en-US" sz="16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" name="文字方塊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215423" y="2500386"/>
                          <a:ext cx="455586" cy="3385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600" dirty="0">
                                <a:latin typeface="Calibri" pitchFamily="34" charset="0"/>
                              </a:rPr>
                              <a:t>5-1</a:t>
                            </a:r>
                            <a:endParaRPr kumimoji="0" lang="zh-TW" altLang="en-US" sz="16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8" name="文字方塊 6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57510" y="1643150"/>
                          <a:ext cx="1005430" cy="3385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TW" altLang="en-US" sz="1600"/>
                              <a:t>條件旗標</a:t>
                            </a:r>
                            <a:endParaRPr lang="en-US" altLang="zh-TW" sz="1600"/>
                          </a:p>
                        </a:txBody>
                        <a:useSpRect/>
                      </a:txSp>
                    </a:sp>
                    <a:cxnSp>
                      <a:nvCxnSpPr>
                        <a:cNvPr id="19" name="直線接點 18"/>
                        <a:cNvCxnSpPr/>
                      </a:nvCxnSpPr>
                      <a:spPr bwMode="auto">
                        <a:xfrm>
                          <a:off x="2428875" y="2071688"/>
                          <a:ext cx="1143000" cy="15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 type="diamond" w="lg" len="lg"/>
                          <a:tailEnd type="diamond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直線接點 19"/>
                        <a:cNvCxnSpPr/>
                      </a:nvCxnSpPr>
                      <a:spPr bwMode="auto">
                        <a:xfrm>
                          <a:off x="3571875" y="2071688"/>
                          <a:ext cx="2786063" cy="15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 type="diamond" w="lg" len="lg"/>
                          <a:tailEnd type="diamond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直線接點 20"/>
                        <a:cNvCxnSpPr/>
                      </a:nvCxnSpPr>
                      <a:spPr bwMode="auto">
                        <a:xfrm>
                          <a:off x="6323013" y="2071688"/>
                          <a:ext cx="5349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 type="diamond" w="lg" len="lg"/>
                          <a:tailEnd type="diamond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2" name="文字方塊 6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72114" y="1643063"/>
                          <a:ext cx="595051" cy="3385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TW" altLang="en-US" sz="1600"/>
                              <a:t>保留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3" name="文字方塊 6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358144" y="1643150"/>
                          <a:ext cx="595051" cy="3385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TW" altLang="en-US" sz="1600"/>
                              <a:t>中斷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24" name="直線接點 23"/>
                        <a:cNvCxnSpPr/>
                      </a:nvCxnSpPr>
                      <a:spPr bwMode="auto">
                        <a:xfrm flipV="1">
                          <a:off x="8072438" y="2071688"/>
                          <a:ext cx="2524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 type="diamond" w="lg" len="lg"/>
                          <a:tailEnd type="diamond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5" name="文字方塊 6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001262" y="1643150"/>
                          <a:ext cx="595051" cy="3385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TW" altLang="en-US" sz="1600"/>
                              <a:t>模式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6" name="文字方塊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072702" y="2500386"/>
                          <a:ext cx="288870" cy="3385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0</a:t>
                            </a:r>
                            <a:endParaRPr kumimoji="0" lang="zh-TW" altLang="en-US" sz="16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7" name="文字方塊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72121" y="2500373"/>
                          <a:ext cx="652760" cy="3385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27 - 8</a:t>
                            </a:r>
                            <a:endParaRPr kumimoji="0" lang="zh-TW" altLang="en-US" sz="16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8" name="直線接點 27"/>
                        <a:cNvCxnSpPr/>
                      </a:nvCxnSpPr>
                      <a:spPr bwMode="auto">
                        <a:xfrm>
                          <a:off x="6858000" y="2071688"/>
                          <a:ext cx="1214438" cy="15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 type="diamond" w="lg" len="lg"/>
                          <a:tailEnd type="diamond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9" name="文字方塊 6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215423" y="1643150"/>
                          <a:ext cx="595051" cy="3385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TW" altLang="en-US" sz="1600"/>
                              <a:t>保留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114C5" w:rsidRPr="00E1469B" w:rsidRDefault="004114C5" w:rsidP="004114C5">
      <w:pPr>
        <w:pStyle w:val="a8"/>
        <w:jc w:val="center"/>
      </w:pPr>
      <w:bookmarkStart w:id="309" w:name="_Ref228438366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4B470E">
          <w:rPr>
            <w:noProof/>
          </w:rPr>
          <w:t>A</w:t>
        </w:r>
      </w:fldSimple>
      <w:r>
        <w:t>.</w:t>
      </w:r>
      <w:r w:rsidR="0088151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81517">
        <w:fldChar w:fldCharType="separate"/>
      </w:r>
      <w:r w:rsidR="004B470E">
        <w:rPr>
          <w:noProof/>
        </w:rPr>
        <w:t>3</w:t>
      </w:r>
      <w:r w:rsidR="00881517">
        <w:fldChar w:fldCharType="end"/>
      </w:r>
      <w:bookmarkEnd w:id="309"/>
      <w:r>
        <w:rPr>
          <w:rFonts w:hint="eastAsia"/>
        </w:rPr>
        <w:t xml:space="preserve"> CPU0 </w:t>
      </w:r>
      <w:r>
        <w:rPr>
          <w:rFonts w:hint="eastAsia"/>
        </w:rPr>
        <w:t>中狀態暫存器</w:t>
      </w:r>
      <w:r>
        <w:rPr>
          <w:rFonts w:hint="eastAsia"/>
        </w:rPr>
        <w:t xml:space="preserve"> SW </w:t>
      </w:r>
      <w:r>
        <w:rPr>
          <w:rFonts w:hint="eastAsia"/>
        </w:rPr>
        <w:t>的結構</w:t>
      </w:r>
    </w:p>
    <w:p w:rsidR="004114C5" w:rsidRDefault="004114C5" w:rsidP="004114C5"/>
    <w:p w:rsidR="004114C5" w:rsidRDefault="004114C5" w:rsidP="004114C5">
      <w:r>
        <w:rPr>
          <w:rFonts w:hint="eastAsia"/>
        </w:rPr>
        <w:t>條件旗標的</w:t>
      </w:r>
      <w:r>
        <w:rPr>
          <w:rFonts w:hint="eastAsia"/>
        </w:rPr>
        <w:t xml:space="preserve"> N</w:t>
      </w:r>
      <w:r>
        <w:rPr>
          <w:rFonts w:hint="eastAsia"/>
        </w:rPr>
        <w:t>、</w:t>
      </w:r>
      <w:r>
        <w:rPr>
          <w:rFonts w:hint="eastAsia"/>
        </w:rPr>
        <w:t xml:space="preserve">Z </w:t>
      </w:r>
      <w:r>
        <w:rPr>
          <w:rFonts w:hint="eastAsia"/>
        </w:rPr>
        <w:t>旗標值可以用來代表比較結果是大於</w:t>
      </w:r>
      <w:r>
        <w:rPr>
          <w:rFonts w:hint="eastAsia"/>
        </w:rPr>
        <w:t xml:space="preserve"> (&gt;)</w:t>
      </w:r>
      <w:r>
        <w:rPr>
          <w:rFonts w:hint="eastAsia"/>
        </w:rPr>
        <w:t>、等於</w:t>
      </w:r>
      <w:r>
        <w:rPr>
          <w:rFonts w:hint="eastAsia"/>
        </w:rPr>
        <w:t xml:space="preserve"> (=) </w:t>
      </w:r>
      <w:r>
        <w:rPr>
          <w:rFonts w:hint="eastAsia"/>
        </w:rPr>
        <w:t>還是小於</w:t>
      </w:r>
      <w:r>
        <w:rPr>
          <w:rFonts w:hint="eastAsia"/>
        </w:rPr>
        <w:t xml:space="preserve"> (&lt;)</w:t>
      </w:r>
      <w:r>
        <w:rPr>
          <w:rFonts w:hint="eastAsia"/>
        </w:rPr>
        <w:t>，當執行</w:t>
      </w:r>
      <w:r>
        <w:rPr>
          <w:rFonts w:hint="eastAsia"/>
        </w:rPr>
        <w:t xml:space="preserve"> CMP Ra, Rb </w:t>
      </w:r>
      <w:r>
        <w:rPr>
          <w:rFonts w:hint="eastAsia"/>
        </w:rPr>
        <w:t>動作後，會有下列三種可能的情形。</w:t>
      </w:r>
    </w:p>
    <w:p w:rsidR="004114C5" w:rsidRDefault="004114C5" w:rsidP="004114C5"/>
    <w:p w:rsidR="004114C5" w:rsidRDefault="004114C5" w:rsidP="004114C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 xml:space="preserve"> Ra &gt; Rb</w:t>
      </w:r>
      <w:r>
        <w:rPr>
          <w:rFonts w:hint="eastAsia"/>
        </w:rPr>
        <w:t>，則</w:t>
      </w:r>
      <w:r>
        <w:rPr>
          <w:rFonts w:hint="eastAsia"/>
        </w:rPr>
        <w:t xml:space="preserve"> N=0, Z=0</w:t>
      </w:r>
      <w:r>
        <w:rPr>
          <w:rFonts w:hint="eastAsia"/>
        </w:rPr>
        <w:t>。</w:t>
      </w:r>
    </w:p>
    <w:p w:rsidR="004114C5" w:rsidRDefault="004114C5" w:rsidP="004114C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 xml:space="preserve"> Ra &lt; Rb</w:t>
      </w:r>
      <w:r>
        <w:rPr>
          <w:rFonts w:hint="eastAsia"/>
        </w:rPr>
        <w:t>，則</w:t>
      </w:r>
      <w:r>
        <w:rPr>
          <w:rFonts w:hint="eastAsia"/>
        </w:rPr>
        <w:t xml:space="preserve"> N=1, Z=0</w:t>
      </w:r>
      <w:r>
        <w:rPr>
          <w:rFonts w:hint="eastAsia"/>
        </w:rPr>
        <w:t>。</w:t>
      </w:r>
    </w:p>
    <w:p w:rsidR="004114C5" w:rsidRDefault="004114C5" w:rsidP="004114C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 xml:space="preserve"> Ra = Rb</w:t>
      </w:r>
      <w:r>
        <w:rPr>
          <w:rFonts w:hint="eastAsia"/>
        </w:rPr>
        <w:t>，則</w:t>
      </w:r>
      <w:r>
        <w:rPr>
          <w:rFonts w:hint="eastAsia"/>
        </w:rPr>
        <w:t xml:space="preserve"> N=0, Z=1</w:t>
      </w:r>
      <w:r>
        <w:rPr>
          <w:rFonts w:hint="eastAsia"/>
        </w:rPr>
        <w:t>。</w:t>
      </w:r>
    </w:p>
    <w:p w:rsidR="004114C5" w:rsidRDefault="004114C5" w:rsidP="004114C5"/>
    <w:p w:rsidR="004114C5" w:rsidRDefault="004114C5" w:rsidP="004114C5">
      <w:r>
        <w:rPr>
          <w:rFonts w:hint="eastAsia"/>
        </w:rPr>
        <w:t>如此，用來進行條件跳躍的</w:t>
      </w:r>
      <w:r>
        <w:rPr>
          <w:rFonts w:hint="eastAsia"/>
        </w:rPr>
        <w:t xml:space="preserve"> JGT</w:t>
      </w:r>
      <w:r>
        <w:rPr>
          <w:rFonts w:hint="eastAsia"/>
        </w:rPr>
        <w:t>、</w:t>
      </w:r>
      <w:r>
        <w:rPr>
          <w:rFonts w:hint="eastAsia"/>
        </w:rPr>
        <w:t>JGE</w:t>
      </w:r>
      <w:r>
        <w:rPr>
          <w:rFonts w:hint="eastAsia"/>
        </w:rPr>
        <w:t>、</w:t>
      </w:r>
      <w:r>
        <w:rPr>
          <w:rFonts w:hint="eastAsia"/>
        </w:rPr>
        <w:t>JLT</w:t>
      </w:r>
      <w:r>
        <w:rPr>
          <w:rFonts w:hint="eastAsia"/>
        </w:rPr>
        <w:t>、</w:t>
      </w:r>
      <w:r>
        <w:rPr>
          <w:rFonts w:hint="eastAsia"/>
        </w:rPr>
        <w:t>JLE</w:t>
      </w:r>
      <w:r>
        <w:rPr>
          <w:rFonts w:hint="eastAsia"/>
        </w:rPr>
        <w:t>、</w:t>
      </w:r>
      <w:r>
        <w:rPr>
          <w:rFonts w:hint="eastAsia"/>
        </w:rPr>
        <w:t>JEQ</w:t>
      </w:r>
      <w:r>
        <w:rPr>
          <w:rFonts w:hint="eastAsia"/>
        </w:rPr>
        <w:t>、</w:t>
      </w:r>
      <w:r>
        <w:rPr>
          <w:rFonts w:hint="eastAsia"/>
        </w:rPr>
        <w:t>JNE</w:t>
      </w:r>
      <w:r>
        <w:rPr>
          <w:rFonts w:hint="eastAsia"/>
        </w:rPr>
        <w:t>指令，就可以根據</w:t>
      </w:r>
      <w:r>
        <w:rPr>
          <w:rFonts w:hint="eastAsia"/>
        </w:rPr>
        <w:t xml:space="preserve"> SW </w:t>
      </w:r>
      <w:r>
        <w:rPr>
          <w:rFonts w:hint="eastAsia"/>
        </w:rPr>
        <w:t>暫存器當中的</w:t>
      </w:r>
      <w:r>
        <w:rPr>
          <w:rFonts w:hint="eastAsia"/>
        </w:rPr>
        <w:t xml:space="preserve"> N</w:t>
      </w:r>
      <w:r>
        <w:rPr>
          <w:rFonts w:hint="eastAsia"/>
        </w:rPr>
        <w:t>、</w:t>
      </w:r>
      <w:r>
        <w:rPr>
          <w:rFonts w:hint="eastAsia"/>
        </w:rPr>
        <w:t xml:space="preserve">Z </w:t>
      </w:r>
      <w:r>
        <w:rPr>
          <w:rFonts w:hint="eastAsia"/>
        </w:rPr>
        <w:t>等旗標決定是否進行跳躍。</w:t>
      </w:r>
    </w:p>
    <w:p w:rsidR="004114C5" w:rsidRPr="00C9646A" w:rsidRDefault="004114C5" w:rsidP="004114C5"/>
    <w:p w:rsidR="004114C5" w:rsidRDefault="004114C5" w:rsidP="004114C5">
      <w:r>
        <w:rPr>
          <w:rFonts w:hint="eastAsia"/>
        </w:rPr>
        <w:t xml:space="preserve">SW </w:t>
      </w:r>
      <w:r>
        <w:rPr>
          <w:rFonts w:hint="eastAsia"/>
        </w:rPr>
        <w:t>中還包含中斷控制</w:t>
      </w:r>
      <w:r w:rsidR="00052277">
        <w:rPr>
          <w:rFonts w:hint="eastAsia"/>
        </w:rPr>
        <w:t>旗標</w:t>
      </w:r>
      <w:r>
        <w:rPr>
          <w:rFonts w:hint="eastAsia"/>
        </w:rPr>
        <w:t xml:space="preserve"> I (Interrupt) </w:t>
      </w:r>
      <w:r>
        <w:rPr>
          <w:rFonts w:hint="eastAsia"/>
        </w:rPr>
        <w:t>與</w:t>
      </w:r>
      <w:r>
        <w:rPr>
          <w:rFonts w:hint="eastAsia"/>
        </w:rPr>
        <w:t xml:space="preserve"> T (Trap)</w:t>
      </w:r>
      <w:r>
        <w:rPr>
          <w:rFonts w:hint="eastAsia"/>
        </w:rPr>
        <w:t>，用以控制中斷的啟動與禁止等行為</w:t>
      </w:r>
      <w:r w:rsidR="004924DD">
        <w:rPr>
          <w:rFonts w:hint="eastAsia"/>
        </w:rPr>
        <w:t>，</w:t>
      </w:r>
      <w:r>
        <w:rPr>
          <w:rFonts w:hint="eastAsia"/>
        </w:rPr>
        <w:t>假如將</w:t>
      </w:r>
      <w:r>
        <w:rPr>
          <w:rFonts w:hint="eastAsia"/>
        </w:rPr>
        <w:t xml:space="preserve"> I </w:t>
      </w:r>
      <w:r>
        <w:rPr>
          <w:rFonts w:hint="eastAsia"/>
        </w:rPr>
        <w:t>旗標設定為</w:t>
      </w:r>
      <w:r>
        <w:rPr>
          <w:rFonts w:hint="eastAsia"/>
        </w:rPr>
        <w:t xml:space="preserve"> 0</w:t>
      </w:r>
      <w:r>
        <w:rPr>
          <w:rFonts w:hint="eastAsia"/>
        </w:rPr>
        <w:t>，則</w:t>
      </w:r>
      <w:r>
        <w:rPr>
          <w:rFonts w:hint="eastAsia"/>
        </w:rPr>
        <w:t>CPU0</w:t>
      </w:r>
      <w:r>
        <w:rPr>
          <w:rFonts w:hint="eastAsia"/>
        </w:rPr>
        <w:t>將禁止所有種類的中斷，也就是對任何中斷都不會起反應。但如果只是將</w:t>
      </w:r>
      <w:r>
        <w:rPr>
          <w:rFonts w:hint="eastAsia"/>
        </w:rPr>
        <w:t xml:space="preserve"> T </w:t>
      </w:r>
      <w:r>
        <w:rPr>
          <w:rFonts w:hint="eastAsia"/>
        </w:rPr>
        <w:t>旗標設定為</w:t>
      </w:r>
      <w:r>
        <w:rPr>
          <w:rFonts w:hint="eastAsia"/>
        </w:rPr>
        <w:t>0</w:t>
      </w:r>
      <w:r>
        <w:rPr>
          <w:rFonts w:hint="eastAsia"/>
        </w:rPr>
        <w:t>，則只會禁止軟體中斷指令</w:t>
      </w:r>
      <w:r>
        <w:rPr>
          <w:rFonts w:hint="eastAsia"/>
        </w:rPr>
        <w:t xml:space="preserve"> SWI (Software Interrupt)</w:t>
      </w:r>
      <w:r>
        <w:rPr>
          <w:rFonts w:hint="eastAsia"/>
        </w:rPr>
        <w:t>，不會禁止由硬體觸發的中斷。</w:t>
      </w:r>
    </w:p>
    <w:p w:rsidR="004114C5" w:rsidRPr="004540A5" w:rsidRDefault="004114C5" w:rsidP="004114C5"/>
    <w:p w:rsidR="004114C5" w:rsidRDefault="004114C5" w:rsidP="004114C5">
      <w:r>
        <w:rPr>
          <w:rFonts w:hint="eastAsia"/>
        </w:rPr>
        <w:t xml:space="preserve">SW </w:t>
      </w:r>
      <w:r>
        <w:rPr>
          <w:rFonts w:hint="eastAsia"/>
        </w:rPr>
        <w:t>中還儲存有『處理器模式』的欄位，</w:t>
      </w:r>
      <w:r w:rsidR="00C72482">
        <w:rPr>
          <w:rFonts w:hint="eastAsia"/>
        </w:rPr>
        <w:t xml:space="preserve">M=0 </w:t>
      </w:r>
      <w:r w:rsidR="00C72482">
        <w:rPr>
          <w:rFonts w:hint="eastAsia"/>
        </w:rPr>
        <w:t>時為</w:t>
      </w:r>
      <w:r>
        <w:rPr>
          <w:rFonts w:hint="eastAsia"/>
        </w:rPr>
        <w:t>『使用者模式』</w:t>
      </w:r>
      <w:r>
        <w:rPr>
          <w:rFonts w:hint="eastAsia"/>
        </w:rPr>
        <w:t xml:space="preserve"> (user mode) </w:t>
      </w:r>
      <w:r>
        <w:rPr>
          <w:rFonts w:hint="eastAsia"/>
        </w:rPr>
        <w:t>與</w:t>
      </w:r>
      <w:r w:rsidR="00C72482">
        <w:rPr>
          <w:rFonts w:hint="eastAsia"/>
        </w:rPr>
        <w:t xml:space="preserve"> M=1 </w:t>
      </w:r>
      <w:r w:rsidR="00C72482">
        <w:rPr>
          <w:rFonts w:hint="eastAsia"/>
        </w:rPr>
        <w:t>時為</w:t>
      </w:r>
      <w:r>
        <w:rPr>
          <w:rFonts w:hint="eastAsia"/>
        </w:rPr>
        <w:t>『特權模式』</w:t>
      </w:r>
      <w:r>
        <w:rPr>
          <w:rFonts w:hint="eastAsia"/>
        </w:rPr>
        <w:t>(super mode)</w:t>
      </w:r>
      <w:r>
        <w:rPr>
          <w:rFonts w:hint="eastAsia"/>
        </w:rPr>
        <w:t>等，這在作業系統的設計上經常被用來製作安全保護功能。在使用者模式當中，任何設定狀態暫存器</w:t>
      </w:r>
      <w:r>
        <w:rPr>
          <w:rFonts w:hint="eastAsia"/>
        </w:rPr>
        <w:t xml:space="preserve"> R12 </w:t>
      </w:r>
      <w:r w:rsidR="0054599C">
        <w:rPr>
          <w:rFonts w:hint="eastAsia"/>
        </w:rPr>
        <w:t>的動作都會被視為是非法的，這是為了進行保護功能的緣故。但是在特權模式中，</w:t>
      </w:r>
      <w:r w:rsidR="004924DD">
        <w:rPr>
          <w:rFonts w:hint="eastAsia"/>
        </w:rPr>
        <w:t>允許</w:t>
      </w:r>
      <w:r w:rsidR="0054599C">
        <w:rPr>
          <w:rFonts w:hint="eastAsia"/>
        </w:rPr>
        <w:t>進行任何動作，包含設定中斷旗標與處理器模式等位元</w:t>
      </w:r>
      <w:r w:rsidR="004924DD">
        <w:rPr>
          <w:rFonts w:hint="eastAsia"/>
        </w:rPr>
        <w:t>，</w:t>
      </w:r>
      <w:r w:rsidR="0054599C">
        <w:rPr>
          <w:rFonts w:hint="eastAsia"/>
        </w:rPr>
        <w:t>通常作業系統會使用特權模式</w:t>
      </w:r>
      <w:r w:rsidR="002D6D56">
        <w:rPr>
          <w:rFonts w:hint="eastAsia"/>
        </w:rPr>
        <w:t xml:space="preserve"> (M=1)</w:t>
      </w:r>
      <w:r w:rsidR="0054599C">
        <w:rPr>
          <w:rFonts w:hint="eastAsia"/>
        </w:rPr>
        <w:t>，而一般程式只能處於使用者模式</w:t>
      </w:r>
      <w:r w:rsidR="002D6D56">
        <w:rPr>
          <w:rFonts w:hint="eastAsia"/>
        </w:rPr>
        <w:t xml:space="preserve"> (M=0)</w:t>
      </w:r>
      <w:r w:rsidR="0054599C">
        <w:rPr>
          <w:rFonts w:hint="eastAsia"/>
        </w:rPr>
        <w:t>。</w:t>
      </w:r>
    </w:p>
    <w:p w:rsidR="004114C5" w:rsidRDefault="004114C5" w:rsidP="004300B9"/>
    <w:p w:rsidR="001C0389" w:rsidRDefault="001C0389" w:rsidP="001C0389">
      <w:pPr>
        <w:pStyle w:val="2"/>
      </w:pPr>
      <w:r>
        <w:rPr>
          <w:rFonts w:hint="eastAsia"/>
        </w:rPr>
        <w:lastRenderedPageBreak/>
        <w:t>A.5</w:t>
      </w:r>
      <w:r>
        <w:rPr>
          <w:rFonts w:hint="eastAsia"/>
        </w:rPr>
        <w:t>位元組順序</w:t>
      </w:r>
      <w:r>
        <w:rPr>
          <w:rFonts w:hint="eastAsia"/>
        </w:rPr>
        <w:t xml:space="preserve"> </w:t>
      </w:r>
    </w:p>
    <w:p w:rsidR="001C0389" w:rsidRDefault="001C0389" w:rsidP="001C0389">
      <w:r>
        <w:rPr>
          <w:rFonts w:hint="eastAsia"/>
        </w:rPr>
        <w:t xml:space="preserve">CPU0 </w:t>
      </w:r>
      <w:r>
        <w:rPr>
          <w:rFonts w:hint="eastAsia"/>
        </w:rPr>
        <w:t>採用大者優先</w:t>
      </w:r>
      <w:r>
        <w:rPr>
          <w:rFonts w:hint="eastAsia"/>
        </w:rPr>
        <w:t xml:space="preserve"> (Big Endian) </w:t>
      </w:r>
      <w:r>
        <w:rPr>
          <w:rFonts w:hint="eastAsia"/>
        </w:rPr>
        <w:t>的位元組順序</w:t>
      </w:r>
      <w:r>
        <w:rPr>
          <w:rFonts w:hint="eastAsia"/>
        </w:rPr>
        <w:t xml:space="preserve"> (Byte Ordering)</w:t>
      </w:r>
      <w:r>
        <w:rPr>
          <w:rFonts w:hint="eastAsia"/>
        </w:rPr>
        <w:t>，因此代表值越大的位元組會在記憶體的前面</w:t>
      </w:r>
      <w:r>
        <w:rPr>
          <w:rFonts w:hint="eastAsia"/>
        </w:rPr>
        <w:t xml:space="preserve"> (</w:t>
      </w:r>
      <w:r>
        <w:rPr>
          <w:rFonts w:hint="eastAsia"/>
        </w:rPr>
        <w:t>低位址處</w:t>
      </w:r>
      <w:r>
        <w:rPr>
          <w:rFonts w:hint="eastAsia"/>
        </w:rPr>
        <w:t>)</w:t>
      </w:r>
      <w:r>
        <w:rPr>
          <w:rFonts w:hint="eastAsia"/>
        </w:rPr>
        <w:t>，代表值小者會</w:t>
      </w:r>
      <w:r w:rsidR="002B38F9">
        <w:rPr>
          <w:rFonts w:hint="eastAsia"/>
        </w:rPr>
        <w:t>在</w:t>
      </w:r>
      <w:r>
        <w:rPr>
          <w:rFonts w:hint="eastAsia"/>
        </w:rPr>
        <w:t>高位址處。</w:t>
      </w:r>
    </w:p>
    <w:p w:rsidR="001C0389" w:rsidRPr="002B38F9" w:rsidRDefault="001C0389" w:rsidP="001C0389"/>
    <w:p w:rsidR="001C0389" w:rsidRDefault="001C0389" w:rsidP="001C0389">
      <w:r>
        <w:rPr>
          <w:rFonts w:hint="eastAsia"/>
        </w:rPr>
        <w:t>由於</w:t>
      </w:r>
      <w:r>
        <w:rPr>
          <w:rFonts w:hint="eastAsia"/>
        </w:rPr>
        <w:t xml:space="preserve"> CPU0 </w:t>
      </w:r>
      <w:r>
        <w:rPr>
          <w:rFonts w:hint="eastAsia"/>
        </w:rPr>
        <w:t>是</w:t>
      </w:r>
      <w:r>
        <w:rPr>
          <w:rFonts w:hint="eastAsia"/>
        </w:rPr>
        <w:t xml:space="preserve"> 32 </w:t>
      </w:r>
      <w:r>
        <w:rPr>
          <w:rFonts w:hint="eastAsia"/>
        </w:rPr>
        <w:t>位元的電腦，因此，一個字組</w:t>
      </w:r>
      <w:r>
        <w:rPr>
          <w:rFonts w:hint="eastAsia"/>
        </w:rPr>
        <w:t xml:space="preserve"> (Word) </w:t>
      </w:r>
      <w:r>
        <w:rPr>
          <w:rFonts w:hint="eastAsia"/>
        </w:rPr>
        <w:t>占用</w:t>
      </w:r>
      <w:r>
        <w:rPr>
          <w:rFonts w:hint="eastAsia"/>
        </w:rPr>
        <w:t xml:space="preserve"> 4 </w:t>
      </w:r>
      <w:r>
        <w:rPr>
          <w:rFonts w:hint="eastAsia"/>
        </w:rPr>
        <w:t>個位元組</w:t>
      </w:r>
      <w:r>
        <w:rPr>
          <w:rFonts w:hint="eastAsia"/>
        </w:rPr>
        <w:t xml:space="preserve"> (Byte)</w:t>
      </w:r>
      <w:r>
        <w:rPr>
          <w:rFonts w:hint="eastAsia"/>
        </w:rPr>
        <w:t>，因此，像</w:t>
      </w:r>
      <w:r>
        <w:rPr>
          <w:rFonts w:hint="eastAsia"/>
        </w:rPr>
        <w:t xml:space="preserve"> LD R1, [100] </w:t>
      </w:r>
      <w:r>
        <w:rPr>
          <w:rFonts w:hint="eastAsia"/>
        </w:rPr>
        <w:t>這樣的指令，其實是將記憶體</w:t>
      </w:r>
      <w:r>
        <w:rPr>
          <w:rFonts w:hint="eastAsia"/>
        </w:rPr>
        <w:t xml:space="preserve"> 100-103 </w:t>
      </w:r>
      <w:r>
        <w:rPr>
          <w:rFonts w:hint="eastAsia"/>
        </w:rPr>
        <w:t>中的字組取出，存入到暫存器</w:t>
      </w:r>
      <w:r>
        <w:rPr>
          <w:rFonts w:hint="eastAsia"/>
        </w:rPr>
        <w:t xml:space="preserve"> R1 </w:t>
      </w:r>
      <w:r>
        <w:rPr>
          <w:rFonts w:hint="eastAsia"/>
        </w:rPr>
        <w:t>當中。</w:t>
      </w:r>
    </w:p>
    <w:p w:rsidR="001C0389" w:rsidRDefault="001C0389" w:rsidP="001C0389"/>
    <w:p w:rsidR="001C0389" w:rsidRDefault="001C0389" w:rsidP="001C0389">
      <w:r>
        <w:rPr>
          <w:rFonts w:hint="eastAsia"/>
        </w:rPr>
        <w:t xml:space="preserve">LDB </w:t>
      </w:r>
      <w:r>
        <w:rPr>
          <w:rFonts w:hint="eastAsia"/>
        </w:rPr>
        <w:t>與</w:t>
      </w:r>
      <w:r>
        <w:rPr>
          <w:rFonts w:hint="eastAsia"/>
        </w:rPr>
        <w:t xml:space="preserve"> STB </w:t>
      </w:r>
      <w:r>
        <w:rPr>
          <w:rFonts w:hint="eastAsia"/>
        </w:rPr>
        <w:t>等指令，其中的</w:t>
      </w:r>
      <w:r>
        <w:rPr>
          <w:rFonts w:hint="eastAsia"/>
        </w:rPr>
        <w:t xml:space="preserve"> B </w:t>
      </w:r>
      <w:r>
        <w:rPr>
          <w:rFonts w:hint="eastAsia"/>
        </w:rPr>
        <w:t>是指</w:t>
      </w:r>
      <w:r>
        <w:rPr>
          <w:rFonts w:hint="eastAsia"/>
        </w:rPr>
        <w:t xml:space="preserve"> Byte</w:t>
      </w:r>
      <w:r>
        <w:rPr>
          <w:rFonts w:hint="eastAsia"/>
        </w:rPr>
        <w:t>，因此，</w:t>
      </w:r>
      <w:r>
        <w:rPr>
          <w:rFonts w:hint="eastAsia"/>
        </w:rPr>
        <w:t xml:space="preserve">LDB R1, [100] </w:t>
      </w:r>
      <w:r>
        <w:rPr>
          <w:rFonts w:hint="eastAsia"/>
        </w:rPr>
        <w:t>會將記憶體</w:t>
      </w:r>
      <w:r>
        <w:rPr>
          <w:rFonts w:hint="eastAsia"/>
        </w:rPr>
        <w:t xml:space="preserve"> 100 </w:t>
      </w:r>
      <w:r>
        <w:rPr>
          <w:rFonts w:hint="eastAsia"/>
        </w:rPr>
        <w:t>中的</w:t>
      </w:r>
      <w:r>
        <w:rPr>
          <w:rFonts w:hint="eastAsia"/>
        </w:rPr>
        <w:t xml:space="preserve"> byte </w:t>
      </w:r>
      <w:r>
        <w:rPr>
          <w:rFonts w:hint="eastAsia"/>
        </w:rPr>
        <w:t>取出，載入到</w:t>
      </w:r>
      <w:r>
        <w:rPr>
          <w:rFonts w:hint="eastAsia"/>
        </w:rPr>
        <w:t xml:space="preserve"> R1 </w:t>
      </w:r>
      <w:r>
        <w:rPr>
          <w:rFonts w:hint="eastAsia"/>
        </w:rPr>
        <w:t>當中。但是，由於</w:t>
      </w:r>
      <w:r>
        <w:rPr>
          <w:rFonts w:hint="eastAsia"/>
        </w:rPr>
        <w:t xml:space="preserve"> R1 </w:t>
      </w:r>
      <w:r>
        <w:rPr>
          <w:rFonts w:hint="eastAsia"/>
        </w:rPr>
        <w:t>的大小是</w:t>
      </w:r>
      <w:r>
        <w:rPr>
          <w:rFonts w:hint="eastAsia"/>
        </w:rPr>
        <w:t xml:space="preserve"> 32 bits</w:t>
      </w:r>
      <w:r>
        <w:rPr>
          <w:rFonts w:hint="eastAsia"/>
        </w:rPr>
        <w:t>，相當於</w:t>
      </w:r>
      <w:r>
        <w:rPr>
          <w:rFonts w:hint="eastAsia"/>
        </w:rPr>
        <w:t xml:space="preserve"> 4</w:t>
      </w:r>
      <w:r>
        <w:rPr>
          <w:rFonts w:hint="eastAsia"/>
        </w:rPr>
        <w:t>個</w:t>
      </w:r>
      <w:r>
        <w:rPr>
          <w:rFonts w:hint="eastAsia"/>
        </w:rPr>
        <w:t xml:space="preserve"> byte</w:t>
      </w:r>
      <w:r>
        <w:rPr>
          <w:rFonts w:hint="eastAsia"/>
        </w:rPr>
        <w:t>，此時，</w:t>
      </w:r>
      <w:r>
        <w:rPr>
          <w:rFonts w:hint="eastAsia"/>
        </w:rPr>
        <w:t xml:space="preserve">LDB </w:t>
      </w:r>
      <w:r>
        <w:rPr>
          <w:rFonts w:hint="eastAsia"/>
        </w:rPr>
        <w:t>與</w:t>
      </w:r>
      <w:r>
        <w:rPr>
          <w:rFonts w:hint="eastAsia"/>
        </w:rPr>
        <w:t xml:space="preserve"> STB </w:t>
      </w:r>
      <w:r>
        <w:rPr>
          <w:rFonts w:hint="eastAsia"/>
        </w:rPr>
        <w:t>指令到底是存取四個</w:t>
      </w:r>
      <w:r>
        <w:rPr>
          <w:rFonts w:hint="eastAsia"/>
        </w:rPr>
        <w:t xml:space="preserve"> byte </w:t>
      </w:r>
      <w:r>
        <w:rPr>
          <w:rFonts w:hint="eastAsia"/>
        </w:rPr>
        <w:t>當中的哪一個</w:t>
      </w:r>
      <w:r>
        <w:rPr>
          <w:rFonts w:hint="eastAsia"/>
        </w:rPr>
        <w:t>byte</w:t>
      </w:r>
      <w:r>
        <w:rPr>
          <w:rFonts w:hint="eastAsia"/>
        </w:rPr>
        <w:t>呢？這個問題的答案是</w:t>
      </w:r>
      <w:r>
        <w:rPr>
          <w:rFonts w:hint="eastAsia"/>
        </w:rPr>
        <w:t>byte 3</w:t>
      </w:r>
      <w:r w:rsidR="00291E9F">
        <w:rPr>
          <w:rFonts w:hint="eastAsia"/>
        </w:rPr>
        <w:t>，也就是最後的一個</w:t>
      </w:r>
      <w:r w:rsidR="00291E9F">
        <w:rPr>
          <w:rFonts w:hint="eastAsia"/>
        </w:rPr>
        <w:t xml:space="preserve"> byte</w:t>
      </w:r>
      <w:r w:rsidR="00291E9F">
        <w:rPr>
          <w:rFonts w:hint="eastAsia"/>
        </w:rPr>
        <w:t>。</w:t>
      </w:r>
      <w:r w:rsidR="00291E9F" w:rsidDel="00291E9F">
        <w:rPr>
          <w:rFonts w:hint="eastAsia"/>
        </w:rPr>
        <w:t xml:space="preserve"> </w:t>
      </w:r>
    </w:p>
    <w:p w:rsidR="001C0389" w:rsidRPr="00AC43FA" w:rsidRDefault="001C0389" w:rsidP="001C0389"/>
    <w:p w:rsidR="001C0389" w:rsidRPr="00FC631F" w:rsidRDefault="00BB5F75" w:rsidP="001C0389">
      <w:pPr>
        <w:jc w:val="center"/>
      </w:pPr>
      <w:r w:rsidRPr="00BB5F75">
        <w:rPr>
          <w:noProof/>
        </w:rPr>
        <w:drawing>
          <wp:inline distT="0" distB="0" distL="0" distR="0">
            <wp:extent cx="5274310" cy="1302706"/>
            <wp:effectExtent l="0" t="0" r="0" b="0"/>
            <wp:docPr id="19" name="物件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072187" cy="1500187"/>
                      <a:chOff x="1500188" y="3357563"/>
                      <a:chExt cx="6072187" cy="1500187"/>
                    </a:xfrm>
                  </a:grpSpPr>
                  <a:grpSp>
                    <a:nvGrpSpPr>
                      <a:cNvPr id="4" name="群組 3"/>
                      <a:cNvGrpSpPr>
                        <a:grpSpLocks/>
                      </a:cNvGrpSpPr>
                    </a:nvGrpSpPr>
                    <a:grpSpPr bwMode="auto">
                      <a:xfrm>
                        <a:off x="1500188" y="3357563"/>
                        <a:ext cx="6072187" cy="1500187"/>
                        <a:chOff x="2571736" y="4429132"/>
                        <a:chExt cx="3634671" cy="644528"/>
                      </a:xfrm>
                    </a:grpSpPr>
                    <a:grpSp>
                      <a:nvGrpSpPr>
                        <a:cNvPr id="3" name="群組 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857487" y="4786322"/>
                          <a:ext cx="2857519" cy="287338"/>
                          <a:chOff x="3500430" y="4714884"/>
                          <a:chExt cx="2071703" cy="287338"/>
                        </a:xfrm>
                      </a:grpSpPr>
                      <a:sp>
                        <a:nvSpPr>
                          <a:cNvPr id="8" name="Rectangle 1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500430" y="4714884"/>
                            <a:ext cx="517926" cy="287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0" lang="en-US" altLang="zh-TW" sz="2400">
                                  <a:latin typeface="Calibri" pitchFamily="34" charset="0"/>
                                </a:rPr>
                                <a:t>byte 0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" name="Rectangle 1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18356" y="4714884"/>
                            <a:ext cx="517926" cy="287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0" lang="en-US" altLang="zh-TW" sz="2400">
                                  <a:latin typeface="Calibri" pitchFamily="34" charset="0"/>
                                </a:rPr>
                                <a:t>byte 1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" name="Rectangle 1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536281" y="4714884"/>
                            <a:ext cx="517926" cy="287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0" lang="en-US" altLang="zh-TW" sz="2400">
                                  <a:latin typeface="Calibri" pitchFamily="34" charset="0"/>
                                </a:rPr>
                                <a:t>byte 2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1" name="Rectangle 1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054207" y="4714884"/>
                            <a:ext cx="517926" cy="287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0" lang="en-US" altLang="zh-TW" sz="2400">
                                  <a:latin typeface="Calibri" pitchFamily="34" charset="0"/>
                                </a:rPr>
                                <a:t>byte 3 *</a:t>
                              </a: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6" name="文字方塊 3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71736" y="4429132"/>
                          <a:ext cx="777151" cy="198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zh-TW" altLang="en-US" sz="2400">
                                <a:latin typeface="Calibri" pitchFamily="34" charset="0"/>
                              </a:rPr>
                              <a:t>高位元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" name="文字方塊 4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429256" y="4429132"/>
                          <a:ext cx="777151" cy="198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zh-TW" altLang="en-US" sz="2400">
                                <a:latin typeface="Calibri" pitchFamily="34" charset="0"/>
                              </a:rPr>
                              <a:t>低位元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1C0389" w:rsidRPr="000C1C7F" w:rsidRDefault="001C0389" w:rsidP="001C0389">
      <w:pPr>
        <w:pStyle w:val="a8"/>
        <w:jc w:val="center"/>
      </w:pPr>
      <w:bookmarkStart w:id="310" w:name="_Ref228590377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4B470E">
          <w:rPr>
            <w:noProof/>
          </w:rPr>
          <w:t>A</w:t>
        </w:r>
      </w:fldSimple>
      <w:r>
        <w:t>.</w:t>
      </w:r>
      <w:r w:rsidR="0088151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81517">
        <w:fldChar w:fldCharType="separate"/>
      </w:r>
      <w:r w:rsidR="004B470E">
        <w:rPr>
          <w:noProof/>
        </w:rPr>
        <w:t>4</w:t>
      </w:r>
      <w:r w:rsidR="00881517">
        <w:fldChar w:fldCharType="end"/>
      </w:r>
      <w:bookmarkEnd w:id="310"/>
      <w:r>
        <w:rPr>
          <w:rFonts w:hint="eastAsia"/>
        </w:rPr>
        <w:t xml:space="preserve"> CPU0 </w:t>
      </w:r>
      <w:r>
        <w:rPr>
          <w:rFonts w:hint="eastAsia"/>
        </w:rPr>
        <w:t>的暫存器位元組順序圖</w:t>
      </w:r>
    </w:p>
    <w:p w:rsidR="001C0389" w:rsidRPr="00F726AE" w:rsidRDefault="001C0389" w:rsidP="004300B9">
      <w:pPr>
        <w:rPr>
          <w:color w:val="0000FF"/>
          <w:rPrChange w:id="311" w:author="ccc" w:date="2012-04-19T10:22:00Z">
            <w:rPr/>
          </w:rPrChange>
        </w:rPr>
      </w:pPr>
    </w:p>
    <w:p w:rsidR="00885ECC" w:rsidRPr="00F726AE" w:rsidRDefault="00881517" w:rsidP="00885ECC">
      <w:pPr>
        <w:pStyle w:val="2"/>
        <w:rPr>
          <w:ins w:id="312" w:author="ccc" w:date="2012-04-19T09:09:00Z"/>
          <w:color w:val="0000FF"/>
          <w:rPrChange w:id="313" w:author="ccc" w:date="2012-04-19T10:22:00Z">
            <w:rPr>
              <w:ins w:id="314" w:author="ccc" w:date="2012-04-19T09:09:00Z"/>
            </w:rPr>
          </w:rPrChange>
        </w:rPr>
      </w:pPr>
      <w:ins w:id="315" w:author="ccc" w:date="2012-04-19T09:09:00Z">
        <w:r w:rsidRPr="00881517">
          <w:rPr>
            <w:color w:val="0000FF"/>
            <w:rPrChange w:id="316" w:author="ccc" w:date="2012-04-19T10:22:00Z">
              <w:rPr>
                <w:rFonts w:ascii="Calibri" w:eastAsia="新細明體" w:hAnsi="Calibri"/>
                <w:b w:val="0"/>
                <w:bCs w:val="0"/>
                <w:sz w:val="24"/>
                <w:szCs w:val="22"/>
              </w:rPr>
            </w:rPrChange>
          </w:rPr>
          <w:t>A.6</w:t>
        </w:r>
      </w:ins>
      <w:ins w:id="317" w:author="ccc" w:date="2012-04-19T09:10:00Z">
        <w:r w:rsidRPr="00881517">
          <w:rPr>
            <w:color w:val="0000FF"/>
            <w:rPrChange w:id="318" w:author="ccc" w:date="2012-04-19T10:22:00Z">
              <w:rPr>
                <w:rFonts w:ascii="Calibri" w:eastAsia="新細明體" w:hAnsi="Calibri"/>
                <w:b w:val="0"/>
                <w:bCs w:val="0"/>
                <w:sz w:val="24"/>
                <w:szCs w:val="22"/>
              </w:rPr>
            </w:rPrChange>
          </w:rPr>
          <w:t xml:space="preserve"> </w:t>
        </w:r>
        <w:r w:rsidRPr="00881517">
          <w:rPr>
            <w:rFonts w:hint="eastAsia"/>
            <w:color w:val="0000FF"/>
            <w:rPrChange w:id="319" w:author="ccc" w:date="2012-04-19T10:22:00Z">
              <w:rPr>
                <w:rFonts w:ascii="Calibri" w:eastAsia="新細明體" w:hAnsi="Calibri" w:hint="eastAsia"/>
                <w:b w:val="0"/>
                <w:bCs w:val="0"/>
                <w:sz w:val="24"/>
                <w:szCs w:val="22"/>
              </w:rPr>
            </w:rPrChange>
          </w:rPr>
          <w:t>中斷程序</w:t>
        </w:r>
      </w:ins>
    </w:p>
    <w:p w:rsidR="00000000" w:rsidRDefault="00881517">
      <w:pPr>
        <w:rPr>
          <w:ins w:id="320" w:author="ccc" w:date="2012-04-19T10:07:00Z"/>
          <w:color w:val="0000FF"/>
          <w:rPrChange w:id="321" w:author="ccc" w:date="2012-04-19T10:22:00Z">
            <w:rPr>
              <w:ins w:id="322" w:author="ccc" w:date="2012-04-19T10:07:00Z"/>
            </w:rPr>
          </w:rPrChange>
        </w:rPr>
        <w:pPrChange w:id="323" w:author="ccc" w:date="2012-04-19T09:09:00Z">
          <w:pPr>
            <w:pStyle w:val="2"/>
          </w:pPr>
        </w:pPrChange>
      </w:pPr>
      <w:ins w:id="324" w:author="ccc" w:date="2012-04-19T09:21:00Z">
        <w:r w:rsidRPr="00881517">
          <w:rPr>
            <w:color w:val="0000FF"/>
            <w:rPrChange w:id="325" w:author="ccc" w:date="2012-04-19T10:22:00Z">
              <w:rPr>
                <w:b w:val="0"/>
                <w:bCs w:val="0"/>
              </w:rPr>
            </w:rPrChange>
          </w:rPr>
          <w:t xml:space="preserve">CPU0 </w:t>
        </w:r>
        <w:r w:rsidRPr="00881517">
          <w:rPr>
            <w:rFonts w:hint="eastAsia"/>
            <w:color w:val="0000FF"/>
            <w:rPrChange w:id="326" w:author="ccc" w:date="2012-04-19T10:22:00Z">
              <w:rPr>
                <w:rFonts w:hint="eastAsia"/>
                <w:b w:val="0"/>
                <w:bCs w:val="0"/>
              </w:rPr>
            </w:rPrChange>
          </w:rPr>
          <w:t>的中斷為不可重入式中斷，</w:t>
        </w:r>
      </w:ins>
      <w:ins w:id="327" w:author="ccc" w:date="2012-04-19T10:08:00Z">
        <w:r w:rsidRPr="00881517">
          <w:rPr>
            <w:rFonts w:hint="eastAsia"/>
            <w:color w:val="0000FF"/>
            <w:rPrChange w:id="328" w:author="ccc" w:date="2012-04-19T10:22:00Z">
              <w:rPr>
                <w:rFonts w:hint="eastAsia"/>
                <w:b w:val="0"/>
                <w:bCs w:val="0"/>
              </w:rPr>
            </w:rPrChange>
          </w:rPr>
          <w:t>其中斷分為軟體中斷</w:t>
        </w:r>
        <w:r w:rsidRPr="00881517">
          <w:rPr>
            <w:color w:val="0000FF"/>
            <w:rPrChange w:id="329" w:author="ccc" w:date="2012-04-19T10:22:00Z">
              <w:rPr>
                <w:b w:val="0"/>
                <w:bCs w:val="0"/>
              </w:rPr>
            </w:rPrChange>
          </w:rPr>
          <w:t xml:space="preserve"> SWI (Trap) </w:t>
        </w:r>
        <w:r w:rsidRPr="00881517">
          <w:rPr>
            <w:rFonts w:hint="eastAsia"/>
            <w:color w:val="0000FF"/>
            <w:rPrChange w:id="330" w:author="ccc" w:date="2012-04-19T10:22:00Z">
              <w:rPr>
                <w:rFonts w:hint="eastAsia"/>
                <w:b w:val="0"/>
                <w:bCs w:val="0"/>
              </w:rPr>
            </w:rPrChange>
          </w:rPr>
          <w:t>與硬體中斷</w:t>
        </w:r>
        <w:r w:rsidRPr="00881517">
          <w:rPr>
            <w:color w:val="0000FF"/>
            <w:rPrChange w:id="331" w:author="ccc" w:date="2012-04-19T10:22:00Z">
              <w:rPr>
                <w:b w:val="0"/>
                <w:bCs w:val="0"/>
              </w:rPr>
            </w:rPrChange>
          </w:rPr>
          <w:t xml:space="preserve"> HWI (Interrupt) </w:t>
        </w:r>
        <w:r w:rsidRPr="00881517">
          <w:rPr>
            <w:rFonts w:hint="eastAsia"/>
            <w:color w:val="0000FF"/>
            <w:rPrChange w:id="332" w:author="ccc" w:date="2012-04-19T10:22:00Z">
              <w:rPr>
                <w:rFonts w:hint="eastAsia"/>
                <w:b w:val="0"/>
                <w:bCs w:val="0"/>
              </w:rPr>
            </w:rPrChange>
          </w:rPr>
          <w:t>兩類。</w:t>
        </w:r>
      </w:ins>
    </w:p>
    <w:p w:rsidR="00000000" w:rsidRDefault="00163131">
      <w:pPr>
        <w:rPr>
          <w:ins w:id="333" w:author="ccc" w:date="2012-04-19T10:07:00Z"/>
          <w:color w:val="0000FF"/>
          <w:rPrChange w:id="334" w:author="ccc" w:date="2012-04-19T10:22:00Z">
            <w:rPr>
              <w:ins w:id="335" w:author="ccc" w:date="2012-04-19T10:07:00Z"/>
            </w:rPr>
          </w:rPrChange>
        </w:rPr>
        <w:pPrChange w:id="336" w:author="ccc" w:date="2012-04-19T09:09:00Z">
          <w:pPr>
            <w:pStyle w:val="2"/>
          </w:pPr>
        </w:pPrChange>
      </w:pPr>
    </w:p>
    <w:p w:rsidR="00000000" w:rsidRDefault="00881517">
      <w:pPr>
        <w:rPr>
          <w:ins w:id="337" w:author="ccc" w:date="2012-04-19T09:21:00Z"/>
          <w:color w:val="0000FF"/>
          <w:rPrChange w:id="338" w:author="ccc" w:date="2012-04-19T10:22:00Z">
            <w:rPr>
              <w:ins w:id="339" w:author="ccc" w:date="2012-04-19T09:21:00Z"/>
            </w:rPr>
          </w:rPrChange>
        </w:rPr>
        <w:pPrChange w:id="340" w:author="ccc" w:date="2012-04-19T09:09:00Z">
          <w:pPr>
            <w:pStyle w:val="2"/>
          </w:pPr>
        </w:pPrChange>
      </w:pPr>
      <w:ins w:id="341" w:author="ccc" w:date="2012-04-19T09:18:00Z">
        <w:r w:rsidRPr="00881517">
          <w:rPr>
            <w:rFonts w:hint="eastAsia"/>
            <w:color w:val="0000FF"/>
            <w:rPrChange w:id="342" w:author="ccc" w:date="2012-04-19T10:22:00Z">
              <w:rPr>
                <w:rFonts w:hint="eastAsia"/>
                <w:b w:val="0"/>
                <w:bCs w:val="0"/>
              </w:rPr>
            </w:rPrChange>
          </w:rPr>
          <w:t>硬體中斷發生時，</w:t>
        </w:r>
      </w:ins>
      <w:ins w:id="343" w:author="ccc" w:date="2012-04-19T10:34:00Z">
        <w:r w:rsidR="001D4BEB">
          <w:rPr>
            <w:rFonts w:hint="eastAsia"/>
            <w:color w:val="0000FF"/>
          </w:rPr>
          <w:t>中段代號</w:t>
        </w:r>
        <w:r w:rsidR="001D4BEB">
          <w:rPr>
            <w:rFonts w:hint="eastAsia"/>
            <w:color w:val="0000FF"/>
          </w:rPr>
          <w:t xml:space="preserve"> INT_ADDR</w:t>
        </w:r>
      </w:ins>
      <w:ins w:id="344" w:author="ccc" w:date="2012-04-19T09:18:00Z">
        <w:r w:rsidRPr="00881517">
          <w:rPr>
            <w:rFonts w:hint="eastAsia"/>
            <w:color w:val="0000FF"/>
            <w:rPrChange w:id="345" w:author="ccc" w:date="2012-04-19T10:22:00Z">
              <w:rPr>
                <w:rFonts w:hint="eastAsia"/>
                <w:b w:val="0"/>
                <w:bCs w:val="0"/>
              </w:rPr>
            </w:rPrChange>
          </w:rPr>
          <w:t>會</w:t>
        </w:r>
      </w:ins>
      <w:ins w:id="346" w:author="ccc" w:date="2012-04-19T10:35:00Z">
        <w:r w:rsidR="001D4BEB">
          <w:rPr>
            <w:rFonts w:hint="eastAsia"/>
            <w:color w:val="0000FF"/>
          </w:rPr>
          <w:t>從中段線路傳入，此時</w:t>
        </w:r>
      </w:ins>
      <w:ins w:id="347" w:author="ccc" w:date="2012-04-19T09:18:00Z">
        <w:r w:rsidRPr="00881517">
          <w:rPr>
            <w:rFonts w:hint="eastAsia"/>
            <w:color w:val="0000FF"/>
            <w:rPrChange w:id="348" w:author="ccc" w:date="2012-04-19T10:22:00Z">
              <w:rPr>
                <w:rFonts w:hint="eastAsia"/>
                <w:b w:val="0"/>
                <w:bCs w:val="0"/>
              </w:rPr>
            </w:rPrChange>
          </w:rPr>
          <w:t>執行下列動作：</w:t>
        </w:r>
      </w:ins>
    </w:p>
    <w:p w:rsidR="00000000" w:rsidRDefault="00163131">
      <w:pPr>
        <w:rPr>
          <w:ins w:id="349" w:author="ccc" w:date="2012-04-19T09:18:00Z"/>
          <w:color w:val="0000FF"/>
          <w:rPrChange w:id="350" w:author="ccc" w:date="2012-04-19T10:22:00Z">
            <w:rPr>
              <w:ins w:id="351" w:author="ccc" w:date="2012-04-19T09:18:00Z"/>
            </w:rPr>
          </w:rPrChange>
        </w:rPr>
        <w:pPrChange w:id="352" w:author="ccc" w:date="2012-04-19T09:09:00Z">
          <w:pPr>
            <w:pStyle w:val="2"/>
          </w:pPr>
        </w:pPrChange>
      </w:pPr>
    </w:p>
    <w:p w:rsidR="00000000" w:rsidRDefault="00881517">
      <w:pPr>
        <w:pStyle w:val="a3"/>
        <w:numPr>
          <w:ilvl w:val="0"/>
          <w:numId w:val="46"/>
        </w:numPr>
        <w:ind w:leftChars="0"/>
        <w:rPr>
          <w:ins w:id="353" w:author="ccc" w:date="2012-04-19T09:19:00Z"/>
          <w:color w:val="0000FF"/>
          <w:rPrChange w:id="354" w:author="ccc" w:date="2012-04-19T10:22:00Z">
            <w:rPr>
              <w:ins w:id="355" w:author="ccc" w:date="2012-04-19T09:19:00Z"/>
            </w:rPr>
          </w:rPrChange>
        </w:rPr>
        <w:pPrChange w:id="356" w:author="ccc" w:date="2012-04-19T09:18:00Z">
          <w:pPr>
            <w:pStyle w:val="2"/>
          </w:pPr>
        </w:pPrChange>
      </w:pPr>
      <w:ins w:id="357" w:author="ccc" w:date="2012-04-19T09:19:00Z">
        <w:r w:rsidRPr="00881517">
          <w:rPr>
            <w:color w:val="0000FF"/>
            <w:rPrChange w:id="358" w:author="ccc" w:date="2012-04-19T10:22:00Z">
              <w:rPr>
                <w:b w:val="0"/>
                <w:bCs w:val="0"/>
              </w:rPr>
            </w:rPrChange>
          </w:rPr>
          <w:t>LR</w:t>
        </w:r>
      </w:ins>
      <w:ins w:id="359" w:author="ccc" w:date="2012-04-19T09:18:00Z">
        <w:r w:rsidRPr="00881517">
          <w:rPr>
            <w:color w:val="0000FF"/>
            <w:rPrChange w:id="360" w:author="ccc" w:date="2012-04-19T10:22:00Z">
              <w:rPr>
                <w:b w:val="0"/>
                <w:bCs w:val="0"/>
              </w:rPr>
            </w:rPrChange>
          </w:rPr>
          <w:t xml:space="preserve"> </w:t>
        </w:r>
        <w:r w:rsidRPr="00881517">
          <w:rPr>
            <w:color w:val="0000FF"/>
            <w:rPrChange w:id="361" w:author="ccc" w:date="2012-04-19T10:22:00Z">
              <w:rPr>
                <w:b w:val="0"/>
                <w:bCs w:val="0"/>
              </w:rPr>
            </w:rPrChange>
          </w:rPr>
          <w:sym w:font="Wingdings" w:char="F0DF"/>
        </w:r>
        <w:r w:rsidRPr="00881517">
          <w:rPr>
            <w:color w:val="0000FF"/>
            <w:rPrChange w:id="362" w:author="ccc" w:date="2012-04-19T10:22:00Z">
              <w:rPr>
                <w:b w:val="0"/>
                <w:bCs w:val="0"/>
              </w:rPr>
            </w:rPrChange>
          </w:rPr>
          <w:t xml:space="preserve"> </w:t>
        </w:r>
      </w:ins>
      <w:ins w:id="363" w:author="ccc" w:date="2012-04-19T09:19:00Z">
        <w:r w:rsidRPr="00881517">
          <w:rPr>
            <w:color w:val="0000FF"/>
            <w:rPrChange w:id="364" w:author="ccc" w:date="2012-04-19T10:22:00Z">
              <w:rPr>
                <w:b w:val="0"/>
                <w:bCs w:val="0"/>
              </w:rPr>
            </w:rPrChange>
          </w:rPr>
          <w:t>PC</w:t>
        </w:r>
      </w:ins>
      <w:ins w:id="365" w:author="ccc" w:date="2012-04-19T09:20:00Z">
        <w:r w:rsidRPr="00881517">
          <w:rPr>
            <w:color w:val="0000FF"/>
            <w:rPrChange w:id="366" w:author="ccc" w:date="2012-04-19T10:22:00Z">
              <w:rPr>
                <w:b w:val="0"/>
                <w:bCs w:val="0"/>
              </w:rPr>
            </w:rPrChange>
          </w:rPr>
          <w:t>; INT</w:t>
        </w:r>
        <w:r w:rsidRPr="00881517">
          <w:rPr>
            <w:color w:val="0000FF"/>
            <w:rPrChange w:id="367" w:author="ccc" w:date="2012-04-19T10:22:00Z">
              <w:rPr>
                <w:b w:val="0"/>
                <w:bCs w:val="0"/>
              </w:rPr>
            </w:rPrChange>
          </w:rPr>
          <w:sym w:font="Wingdings" w:char="F0DF"/>
        </w:r>
        <w:r w:rsidRPr="00881517">
          <w:rPr>
            <w:color w:val="0000FF"/>
            <w:rPrChange w:id="368" w:author="ccc" w:date="2012-04-19T10:22:00Z">
              <w:rPr>
                <w:b w:val="0"/>
                <w:bCs w:val="0"/>
              </w:rPr>
            </w:rPrChange>
          </w:rPr>
          <w:t xml:space="preserve"> 1</w:t>
        </w:r>
      </w:ins>
    </w:p>
    <w:p w:rsidR="00000000" w:rsidRDefault="00881517">
      <w:pPr>
        <w:pStyle w:val="a3"/>
        <w:numPr>
          <w:ilvl w:val="0"/>
          <w:numId w:val="46"/>
        </w:numPr>
        <w:ind w:leftChars="0"/>
        <w:rPr>
          <w:ins w:id="369" w:author="ccc" w:date="2012-04-19T09:20:00Z"/>
          <w:color w:val="0000FF"/>
          <w:rPrChange w:id="370" w:author="ccc" w:date="2012-04-19T10:22:00Z">
            <w:rPr>
              <w:ins w:id="371" w:author="ccc" w:date="2012-04-19T09:20:00Z"/>
            </w:rPr>
          </w:rPrChange>
        </w:rPr>
        <w:pPrChange w:id="372" w:author="ccc" w:date="2012-04-19T09:20:00Z">
          <w:pPr>
            <w:pStyle w:val="2"/>
          </w:pPr>
        </w:pPrChange>
      </w:pPr>
      <w:ins w:id="373" w:author="ccc" w:date="2012-04-19T09:19:00Z">
        <w:r w:rsidRPr="00881517">
          <w:rPr>
            <w:color w:val="0000FF"/>
            <w:rPrChange w:id="374" w:author="ccc" w:date="2012-04-19T10:22:00Z">
              <w:rPr>
                <w:b w:val="0"/>
                <w:bCs w:val="0"/>
              </w:rPr>
            </w:rPrChange>
          </w:rPr>
          <w:t xml:space="preserve">PC </w:t>
        </w:r>
        <w:r w:rsidRPr="00881517">
          <w:rPr>
            <w:color w:val="0000FF"/>
            <w:rPrChange w:id="375" w:author="ccc" w:date="2012-04-19T10:22:00Z">
              <w:rPr>
                <w:b w:val="0"/>
                <w:bCs w:val="0"/>
              </w:rPr>
            </w:rPrChange>
          </w:rPr>
          <w:sym w:font="Wingdings" w:char="F0DF"/>
        </w:r>
      </w:ins>
      <w:ins w:id="376" w:author="ccc" w:date="2012-04-19T09:20:00Z">
        <w:r w:rsidRPr="00881517">
          <w:rPr>
            <w:color w:val="0000FF"/>
            <w:rPrChange w:id="377" w:author="ccc" w:date="2012-04-19T10:22:00Z">
              <w:rPr>
                <w:b w:val="0"/>
                <w:bCs w:val="0"/>
              </w:rPr>
            </w:rPrChange>
          </w:rPr>
          <w:t xml:space="preserve"> </w:t>
        </w:r>
      </w:ins>
      <w:ins w:id="378" w:author="ccc" w:date="2012-04-19T09:19:00Z">
        <w:r w:rsidRPr="00881517">
          <w:rPr>
            <w:color w:val="0000FF"/>
            <w:rPrChange w:id="379" w:author="ccc" w:date="2012-04-19T10:22:00Z">
              <w:rPr>
                <w:b w:val="0"/>
                <w:bCs w:val="0"/>
              </w:rPr>
            </w:rPrChange>
          </w:rPr>
          <w:t>INT_ADDR</w:t>
        </w:r>
      </w:ins>
    </w:p>
    <w:p w:rsidR="00000000" w:rsidRDefault="00163131">
      <w:pPr>
        <w:rPr>
          <w:ins w:id="380" w:author="ccc" w:date="2012-04-19T10:09:00Z"/>
          <w:color w:val="0000FF"/>
          <w:rPrChange w:id="381" w:author="ccc" w:date="2012-04-19T10:22:00Z">
            <w:rPr>
              <w:ins w:id="382" w:author="ccc" w:date="2012-04-19T10:09:00Z"/>
            </w:rPr>
          </w:rPrChange>
        </w:rPr>
        <w:pPrChange w:id="383" w:author="ccc" w:date="2012-04-19T09:20:00Z">
          <w:pPr>
            <w:pStyle w:val="2"/>
          </w:pPr>
        </w:pPrChange>
      </w:pPr>
    </w:p>
    <w:p w:rsidR="004D0A39" w:rsidRPr="00F726AE" w:rsidRDefault="00881517" w:rsidP="004D0A39">
      <w:pPr>
        <w:rPr>
          <w:ins w:id="384" w:author="ccc" w:date="2012-04-19T10:09:00Z"/>
          <w:color w:val="0000FF"/>
          <w:rPrChange w:id="385" w:author="ccc" w:date="2012-04-19T10:22:00Z">
            <w:rPr>
              <w:ins w:id="386" w:author="ccc" w:date="2012-04-19T10:09:00Z"/>
            </w:rPr>
          </w:rPrChange>
        </w:rPr>
      </w:pPr>
      <w:ins w:id="387" w:author="ccc" w:date="2012-04-19T10:09:00Z">
        <w:r w:rsidRPr="00881517">
          <w:rPr>
            <w:rFonts w:hint="eastAsia"/>
            <w:color w:val="0000FF"/>
            <w:rPrChange w:id="388" w:author="ccc" w:date="2012-04-19T10:22:00Z">
              <w:rPr>
                <w:rFonts w:ascii="Cambria" w:eastAsia="標楷體" w:hAnsi="Cambria" w:hint="eastAsia"/>
                <w:b/>
                <w:bCs/>
                <w:sz w:val="40"/>
                <w:szCs w:val="48"/>
              </w:rPr>
            </w:rPrChange>
          </w:rPr>
          <w:t>軟體中斷</w:t>
        </w:r>
        <w:r w:rsidRPr="00881517">
          <w:rPr>
            <w:color w:val="0000FF"/>
            <w:rPrChange w:id="389" w:author="ccc" w:date="2012-04-19T10:22:00Z">
              <w:rPr>
                <w:rFonts w:ascii="Cambria" w:eastAsia="標楷體" w:hAnsi="Cambria"/>
                <w:b/>
                <w:bCs/>
                <w:sz w:val="40"/>
                <w:szCs w:val="48"/>
              </w:rPr>
            </w:rPrChange>
          </w:rPr>
          <w:t xml:space="preserve"> SWI Cx </w:t>
        </w:r>
        <w:r w:rsidRPr="00881517">
          <w:rPr>
            <w:rFonts w:hint="eastAsia"/>
            <w:color w:val="0000FF"/>
            <w:rPrChange w:id="390" w:author="ccc" w:date="2012-04-19T10:22:00Z">
              <w:rPr>
                <w:rFonts w:ascii="Cambria" w:eastAsia="標楷體" w:hAnsi="Cambria" w:hint="eastAsia"/>
                <w:b/>
                <w:bCs/>
                <w:sz w:val="40"/>
                <w:szCs w:val="48"/>
              </w:rPr>
            </w:rPrChange>
          </w:rPr>
          <w:t>發生時，會執行下列動作：</w:t>
        </w:r>
      </w:ins>
    </w:p>
    <w:p w:rsidR="00000000" w:rsidRDefault="00881517">
      <w:pPr>
        <w:pStyle w:val="a3"/>
        <w:numPr>
          <w:ilvl w:val="0"/>
          <w:numId w:val="48"/>
        </w:numPr>
        <w:ind w:leftChars="0"/>
        <w:rPr>
          <w:ins w:id="391" w:author="ccc" w:date="2012-04-19T10:10:00Z"/>
          <w:color w:val="0000FF"/>
          <w:rPrChange w:id="392" w:author="ccc" w:date="2012-04-19T10:22:00Z">
            <w:rPr>
              <w:ins w:id="393" w:author="ccc" w:date="2012-04-19T10:10:00Z"/>
            </w:rPr>
          </w:rPrChange>
        </w:rPr>
        <w:pPrChange w:id="394" w:author="ccc" w:date="2012-04-19T10:09:00Z">
          <w:pPr>
            <w:pStyle w:val="2"/>
          </w:pPr>
        </w:pPrChange>
      </w:pPr>
      <w:ins w:id="395" w:author="ccc" w:date="2012-04-19T10:09:00Z">
        <w:r w:rsidRPr="00881517">
          <w:rPr>
            <w:color w:val="0000FF"/>
            <w:rPrChange w:id="396" w:author="ccc" w:date="2012-04-19T10:22:00Z">
              <w:rPr>
                <w:b w:val="0"/>
                <w:bCs w:val="0"/>
              </w:rPr>
            </w:rPrChange>
          </w:rPr>
          <w:t>LR</w:t>
        </w:r>
        <w:r w:rsidRPr="00881517">
          <w:rPr>
            <w:color w:val="0000FF"/>
            <w:rPrChange w:id="397" w:author="ccc" w:date="2012-04-19T10:22:00Z">
              <w:rPr>
                <w:b w:val="0"/>
                <w:bCs w:val="0"/>
              </w:rPr>
            </w:rPrChange>
          </w:rPr>
          <w:sym w:font="Wingdings" w:char="F0DF"/>
        </w:r>
        <w:r w:rsidRPr="00881517">
          <w:rPr>
            <w:color w:val="0000FF"/>
            <w:rPrChange w:id="398" w:author="ccc" w:date="2012-04-19T10:22:00Z">
              <w:rPr>
                <w:b w:val="0"/>
                <w:bCs w:val="0"/>
              </w:rPr>
            </w:rPrChange>
          </w:rPr>
          <w:t xml:space="preserve"> PC; </w:t>
        </w:r>
      </w:ins>
      <w:ins w:id="399" w:author="ccc" w:date="2012-04-19T10:10:00Z">
        <w:r w:rsidRPr="00881517">
          <w:rPr>
            <w:color w:val="0000FF"/>
            <w:rPrChange w:id="400" w:author="ccc" w:date="2012-04-19T10:22:00Z">
              <w:rPr>
                <w:b w:val="0"/>
                <w:bCs w:val="0"/>
              </w:rPr>
            </w:rPrChange>
          </w:rPr>
          <w:t>INT</w:t>
        </w:r>
        <w:r w:rsidRPr="00881517">
          <w:rPr>
            <w:color w:val="0000FF"/>
            <w:rPrChange w:id="401" w:author="ccc" w:date="2012-04-19T10:22:00Z">
              <w:rPr>
                <w:b w:val="0"/>
                <w:bCs w:val="0"/>
              </w:rPr>
            </w:rPrChange>
          </w:rPr>
          <w:sym w:font="Wingdings" w:char="F0DF"/>
        </w:r>
      </w:ins>
      <w:ins w:id="402" w:author="ccc" w:date="2012-04-19T10:11:00Z">
        <w:r w:rsidRPr="00881517">
          <w:rPr>
            <w:color w:val="0000FF"/>
            <w:rPrChange w:id="403" w:author="ccc" w:date="2012-04-19T10:22:00Z">
              <w:rPr>
                <w:b w:val="0"/>
                <w:bCs w:val="0"/>
              </w:rPr>
            </w:rPrChange>
          </w:rPr>
          <w:t>1</w:t>
        </w:r>
      </w:ins>
    </w:p>
    <w:p w:rsidR="00000000" w:rsidRDefault="00881517">
      <w:pPr>
        <w:pStyle w:val="a3"/>
        <w:numPr>
          <w:ilvl w:val="0"/>
          <w:numId w:val="48"/>
        </w:numPr>
        <w:ind w:leftChars="0"/>
        <w:rPr>
          <w:ins w:id="404" w:author="ccc" w:date="2012-04-19T10:09:00Z"/>
          <w:color w:val="0000FF"/>
          <w:rPrChange w:id="405" w:author="ccc" w:date="2012-04-19T10:22:00Z">
            <w:rPr>
              <w:ins w:id="406" w:author="ccc" w:date="2012-04-19T10:09:00Z"/>
            </w:rPr>
          </w:rPrChange>
        </w:rPr>
        <w:pPrChange w:id="407" w:author="ccc" w:date="2012-04-19T10:09:00Z">
          <w:pPr>
            <w:pStyle w:val="2"/>
          </w:pPr>
        </w:pPrChange>
      </w:pPr>
      <w:ins w:id="408" w:author="ccc" w:date="2012-04-19T10:09:00Z">
        <w:r w:rsidRPr="00881517">
          <w:rPr>
            <w:color w:val="0000FF"/>
            <w:rPrChange w:id="409" w:author="ccc" w:date="2012-04-19T10:22:00Z">
              <w:rPr>
                <w:b w:val="0"/>
                <w:bCs w:val="0"/>
              </w:rPr>
            </w:rPrChange>
          </w:rPr>
          <w:t>PC</w:t>
        </w:r>
        <w:r w:rsidRPr="00881517">
          <w:rPr>
            <w:color w:val="0000FF"/>
            <w:rPrChange w:id="410" w:author="ccc" w:date="2012-04-19T10:22:00Z">
              <w:rPr>
                <w:b w:val="0"/>
                <w:bCs w:val="0"/>
              </w:rPr>
            </w:rPrChange>
          </w:rPr>
          <w:sym w:font="Wingdings" w:char="F0DF"/>
        </w:r>
        <w:r w:rsidRPr="00881517">
          <w:rPr>
            <w:color w:val="0000FF"/>
            <w:rPrChange w:id="411" w:author="ccc" w:date="2012-04-19T10:22:00Z">
              <w:rPr>
                <w:b w:val="0"/>
                <w:bCs w:val="0"/>
              </w:rPr>
            </w:rPrChange>
          </w:rPr>
          <w:t xml:space="preserve">Cx; </w:t>
        </w:r>
      </w:ins>
    </w:p>
    <w:p w:rsidR="00000000" w:rsidRDefault="00163131">
      <w:pPr>
        <w:rPr>
          <w:ins w:id="412" w:author="ccc" w:date="2012-04-19T09:20:00Z"/>
          <w:color w:val="0000FF"/>
          <w:rPrChange w:id="413" w:author="ccc" w:date="2012-04-19T10:22:00Z">
            <w:rPr>
              <w:ins w:id="414" w:author="ccc" w:date="2012-04-19T09:20:00Z"/>
            </w:rPr>
          </w:rPrChange>
        </w:rPr>
        <w:pPrChange w:id="415" w:author="ccc" w:date="2012-04-19T10:09:00Z">
          <w:pPr>
            <w:pStyle w:val="2"/>
          </w:pPr>
        </w:pPrChange>
      </w:pPr>
    </w:p>
    <w:p w:rsidR="00000000" w:rsidRDefault="00881517">
      <w:pPr>
        <w:rPr>
          <w:ins w:id="416" w:author="ccc" w:date="2012-04-19T10:23:00Z"/>
          <w:color w:val="0000FF"/>
        </w:rPr>
        <w:pPrChange w:id="417" w:author="ccc" w:date="2012-04-19T09:20:00Z">
          <w:pPr>
            <w:pStyle w:val="2"/>
          </w:pPr>
        </w:pPrChange>
      </w:pPr>
      <w:ins w:id="418" w:author="ccc" w:date="2012-04-19T09:20:00Z">
        <w:r w:rsidRPr="00881517">
          <w:rPr>
            <w:rFonts w:hint="eastAsia"/>
            <w:color w:val="0000FF"/>
            <w:rPrChange w:id="419" w:author="ccc" w:date="2012-04-19T10:22:00Z">
              <w:rPr>
                <w:rFonts w:hint="eastAsia"/>
                <w:b w:val="0"/>
                <w:bCs w:val="0"/>
              </w:rPr>
            </w:rPrChange>
          </w:rPr>
          <w:lastRenderedPageBreak/>
          <w:t>中斷最後可以使用</w:t>
        </w:r>
      </w:ins>
      <w:ins w:id="420" w:author="ccc" w:date="2012-04-19T10:10:00Z">
        <w:r w:rsidRPr="00881517">
          <w:rPr>
            <w:color w:val="0000FF"/>
            <w:rPrChange w:id="421" w:author="ccc" w:date="2012-04-19T10:22:00Z">
              <w:rPr>
                <w:b w:val="0"/>
                <w:bCs w:val="0"/>
              </w:rPr>
            </w:rPrChange>
          </w:rPr>
          <w:t xml:space="preserve"> IRET </w:t>
        </w:r>
        <w:r w:rsidRPr="00881517">
          <w:rPr>
            <w:rFonts w:hint="eastAsia"/>
            <w:color w:val="0000FF"/>
            <w:rPrChange w:id="422" w:author="ccc" w:date="2012-04-19T10:22:00Z">
              <w:rPr>
                <w:rFonts w:hint="eastAsia"/>
                <w:b w:val="0"/>
                <w:bCs w:val="0"/>
              </w:rPr>
            </w:rPrChange>
          </w:rPr>
          <w:t>返回，返回</w:t>
        </w:r>
      </w:ins>
      <w:ins w:id="423" w:author="ccc" w:date="2012-04-19T10:18:00Z">
        <w:r w:rsidRPr="00881517">
          <w:rPr>
            <w:rFonts w:hint="eastAsia"/>
            <w:color w:val="0000FF"/>
            <w:rPrChange w:id="424" w:author="ccc" w:date="2012-04-19T10:22:00Z">
              <w:rPr>
                <w:rFonts w:hint="eastAsia"/>
                <w:b w:val="0"/>
                <w:bCs w:val="0"/>
              </w:rPr>
            </w:rPrChange>
          </w:rPr>
          <w:t>前會</w:t>
        </w:r>
      </w:ins>
      <w:ins w:id="425" w:author="ccc" w:date="2012-04-19T10:19:00Z">
        <w:r w:rsidRPr="00881517">
          <w:rPr>
            <w:rFonts w:hint="eastAsia"/>
            <w:color w:val="0000FF"/>
            <w:rPrChange w:id="426" w:author="ccc" w:date="2012-04-19T10:22:00Z">
              <w:rPr>
                <w:rFonts w:hint="eastAsia"/>
                <w:b w:val="0"/>
                <w:bCs w:val="0"/>
              </w:rPr>
            </w:rPrChange>
          </w:rPr>
          <w:t>設定允許</w:t>
        </w:r>
      </w:ins>
      <w:ins w:id="427" w:author="ccc" w:date="2012-04-19T10:18:00Z">
        <w:r w:rsidRPr="00881517">
          <w:rPr>
            <w:rFonts w:hint="eastAsia"/>
            <w:color w:val="0000FF"/>
            <w:rPrChange w:id="428" w:author="ccc" w:date="2012-04-19T10:22:00Z">
              <w:rPr>
                <w:rFonts w:hint="eastAsia"/>
                <w:b w:val="0"/>
                <w:bCs w:val="0"/>
              </w:rPr>
            </w:rPrChange>
          </w:rPr>
          <w:t>中斷</w:t>
        </w:r>
      </w:ins>
      <w:ins w:id="429" w:author="ccc" w:date="2012-04-19T10:19:00Z">
        <w:r w:rsidRPr="00881517">
          <w:rPr>
            <w:rFonts w:hint="eastAsia"/>
            <w:color w:val="0000FF"/>
            <w:rPrChange w:id="430" w:author="ccc" w:date="2012-04-19T10:22:00Z">
              <w:rPr>
                <w:rFonts w:hint="eastAsia"/>
                <w:b w:val="0"/>
                <w:bCs w:val="0"/>
              </w:rPr>
            </w:rPrChange>
          </w:rPr>
          <w:t>狀態。</w:t>
        </w:r>
      </w:ins>
    </w:p>
    <w:p w:rsidR="00000000" w:rsidRDefault="00163131">
      <w:pPr>
        <w:rPr>
          <w:ins w:id="431" w:author="ccc" w:date="2012-04-19T09:09:00Z"/>
          <w:color w:val="0000FF"/>
          <w:rPrChange w:id="432" w:author="ccc" w:date="2012-04-19T10:22:00Z">
            <w:rPr>
              <w:ins w:id="433" w:author="ccc" w:date="2012-04-19T09:09:00Z"/>
            </w:rPr>
          </w:rPrChange>
        </w:rPr>
        <w:pPrChange w:id="434" w:author="ccc" w:date="2012-04-19T09:20:00Z">
          <w:pPr>
            <w:pStyle w:val="2"/>
          </w:pPr>
        </w:pPrChange>
      </w:pPr>
    </w:p>
    <w:p w:rsidR="00000000" w:rsidRDefault="00881517">
      <w:pPr>
        <w:pStyle w:val="a3"/>
        <w:widowControl/>
        <w:numPr>
          <w:ilvl w:val="0"/>
          <w:numId w:val="49"/>
        </w:numPr>
        <w:ind w:leftChars="0"/>
        <w:rPr>
          <w:ins w:id="435" w:author="ccc" w:date="2012-04-19T10:21:00Z"/>
          <w:color w:val="0000FF"/>
          <w:rPrChange w:id="436" w:author="ccc" w:date="2012-04-19T10:22:00Z">
            <w:rPr>
              <w:ins w:id="437" w:author="ccc" w:date="2012-04-19T10:21:00Z"/>
            </w:rPr>
          </w:rPrChange>
        </w:rPr>
        <w:pPrChange w:id="438" w:author="ccc" w:date="2012-04-19T10:19:00Z">
          <w:pPr>
            <w:widowControl/>
          </w:pPr>
        </w:pPrChange>
      </w:pPr>
      <w:ins w:id="439" w:author="ccc" w:date="2012-04-19T10:19:00Z">
        <w:r w:rsidRPr="00881517">
          <w:rPr>
            <w:color w:val="0000FF"/>
            <w:rPrChange w:id="440" w:author="ccc" w:date="2012-04-19T10:22:00Z">
              <w:rPr/>
            </w:rPrChange>
          </w:rPr>
          <w:t xml:space="preserve">PC </w:t>
        </w:r>
        <w:r w:rsidRPr="00881517">
          <w:rPr>
            <w:color w:val="0000FF"/>
            <w:rPrChange w:id="441" w:author="ccc" w:date="2012-04-19T10:22:00Z">
              <w:rPr/>
            </w:rPrChange>
          </w:rPr>
          <w:sym w:font="Wingdings" w:char="F0DF"/>
        </w:r>
        <w:r w:rsidRPr="00881517">
          <w:rPr>
            <w:color w:val="0000FF"/>
            <w:rPrChange w:id="442" w:author="ccc" w:date="2012-04-19T10:22:00Z">
              <w:rPr/>
            </w:rPrChange>
          </w:rPr>
          <w:t xml:space="preserve"> LR; INT</w:t>
        </w:r>
        <w:r w:rsidRPr="00881517">
          <w:rPr>
            <w:color w:val="0000FF"/>
            <w:rPrChange w:id="443" w:author="ccc" w:date="2012-04-19T10:22:00Z">
              <w:rPr/>
            </w:rPrChange>
          </w:rPr>
          <w:sym w:font="Wingdings" w:char="F0DF"/>
        </w:r>
        <w:r w:rsidRPr="00881517">
          <w:rPr>
            <w:color w:val="0000FF"/>
            <w:rPrChange w:id="444" w:author="ccc" w:date="2012-04-19T10:22:00Z">
              <w:rPr/>
            </w:rPrChange>
          </w:rPr>
          <w:t>0</w:t>
        </w:r>
      </w:ins>
    </w:p>
    <w:p w:rsidR="00000000" w:rsidRDefault="00451697">
      <w:pPr>
        <w:widowControl/>
      </w:pPr>
      <w:del w:id="445" w:author="ccc" w:date="2012-04-19T09:09:00Z">
        <w:r w:rsidDel="00885ECC">
          <w:br w:type="page"/>
        </w:r>
      </w:del>
    </w:p>
    <w:bookmarkEnd w:id="0"/>
    <w:p w:rsidR="00357A7B" w:rsidRDefault="00357A7B">
      <w:pPr>
        <w:widowControl/>
        <w:rPr>
          <w:ins w:id="446" w:author="ccc" w:date="2012-04-19T10:21:00Z"/>
          <w:rFonts w:ascii="Cambria" w:eastAsia="標楷體" w:hAnsi="Cambria"/>
          <w:b/>
          <w:bCs/>
          <w:kern w:val="52"/>
          <w:sz w:val="52"/>
          <w:szCs w:val="52"/>
        </w:rPr>
      </w:pPr>
      <w:ins w:id="447" w:author="ccc" w:date="2012-04-19T10:21:00Z">
        <w:r>
          <w:lastRenderedPageBreak/>
          <w:br w:type="page"/>
        </w:r>
      </w:ins>
    </w:p>
    <w:p w:rsidR="00E8408C" w:rsidRDefault="00E8408C" w:rsidP="00E8408C">
      <w:pPr>
        <w:pStyle w:val="1"/>
        <w:numPr>
          <w:ilvl w:val="0"/>
          <w:numId w:val="11"/>
        </w:numPr>
      </w:pPr>
      <w:r>
        <w:rPr>
          <w:rFonts w:hint="eastAsia"/>
        </w:rPr>
        <w:lastRenderedPageBreak/>
        <w:t>C0</w:t>
      </w:r>
      <w:r>
        <w:rPr>
          <w:rFonts w:hint="eastAsia"/>
        </w:rPr>
        <w:t>語言的語法</w:t>
      </w:r>
    </w:p>
    <w:p w:rsidR="00E832A9" w:rsidRDefault="00616CD2" w:rsidP="00E832A9">
      <w:r>
        <w:rPr>
          <w:rFonts w:hint="eastAsia"/>
        </w:rPr>
        <w:t>為了說明編譯器與剖析器的設計原理，我們設計了一個簡化版的</w:t>
      </w:r>
      <w:r>
        <w:rPr>
          <w:rFonts w:hint="eastAsia"/>
        </w:rPr>
        <w:t>C</w:t>
      </w:r>
      <w:r>
        <w:rPr>
          <w:rFonts w:hint="eastAsia"/>
        </w:rPr>
        <w:t>語言，稱為</w:t>
      </w:r>
      <w:r>
        <w:rPr>
          <w:rFonts w:hint="eastAsia"/>
        </w:rPr>
        <w:t>C0</w:t>
      </w:r>
      <w:r>
        <w:rPr>
          <w:rFonts w:hint="eastAsia"/>
        </w:rPr>
        <w:t>語言。該語言總共包含</w:t>
      </w:r>
      <w:r>
        <w:rPr>
          <w:rFonts w:hint="eastAsia"/>
        </w:rPr>
        <w:t xml:space="preserve"> 1</w:t>
      </w:r>
      <w:r w:rsidR="00BC665E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條規則，可以用來撰寫一些小型的程式。</w:t>
      </w:r>
    </w:p>
    <w:p w:rsidR="00E832A9" w:rsidRDefault="00E832A9" w:rsidP="00E832A9"/>
    <w:p w:rsidR="00661CD4" w:rsidRDefault="00661CD4" w:rsidP="00661CD4">
      <w:pPr>
        <w:pStyle w:val="2"/>
      </w:pPr>
      <w:r>
        <w:rPr>
          <w:rFonts w:hint="eastAsia"/>
        </w:rPr>
        <w:t>B</w:t>
      </w:r>
      <w:smartTag w:uri="urn:schemas-microsoft-com:office:smarttags" w:element="chmetcnv">
        <w:smartTagPr>
          <w:attr w:name="UnitName" w:val="C"/>
          <w:attr w:name="SourceValue" w:val="0.1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.1 C</w:t>
        </w:r>
      </w:smartTag>
      <w:r>
        <w:rPr>
          <w:rFonts w:hint="eastAsia"/>
        </w:rPr>
        <w:t xml:space="preserve">0 </w:t>
      </w:r>
      <w:r>
        <w:rPr>
          <w:rFonts w:hint="eastAsia"/>
        </w:rPr>
        <w:t>語言的範例</w:t>
      </w:r>
    </w:p>
    <w:p w:rsidR="002F13CA" w:rsidRDefault="002F13CA" w:rsidP="002F13CA">
      <w:r>
        <w:rPr>
          <w:rFonts w:hint="eastAsia"/>
        </w:rPr>
        <w:t>在</w:t>
      </w:r>
      <w:r>
        <w:rPr>
          <w:rFonts w:hint="eastAsia"/>
        </w:rPr>
        <w:t xml:space="preserve"> C0 </w:t>
      </w:r>
      <w:r>
        <w:rPr>
          <w:rFonts w:hint="eastAsia"/>
        </w:rPr>
        <w:t>語言當中，包含了指定、運算與多層的</w:t>
      </w:r>
      <w:r>
        <w:rPr>
          <w:rFonts w:hint="eastAsia"/>
        </w:rPr>
        <w:t xml:space="preserve"> for </w:t>
      </w:r>
      <w:r>
        <w:rPr>
          <w:rFonts w:hint="eastAsia"/>
        </w:rPr>
        <w:t>迴圈等語句，</w:t>
      </w:r>
      <w:r w:rsidR="00881517">
        <w:fldChar w:fldCharType="begin"/>
      </w:r>
      <w:r w:rsidR="002D6D56">
        <w:instrText xml:space="preserve"> </w:instrText>
      </w:r>
      <w:r w:rsidR="002D6D56">
        <w:rPr>
          <w:rFonts w:hint="eastAsia"/>
        </w:rPr>
        <w:instrText>REF _Ref231300518 \h</w:instrText>
      </w:r>
      <w:r w:rsidR="002D6D56">
        <w:instrText xml:space="preserve"> </w:instrText>
      </w:r>
      <w:r w:rsidR="00881517">
        <w:fldChar w:fldCharType="separate"/>
      </w:r>
      <w:r w:rsidR="002D6D56">
        <w:rPr>
          <w:rFonts w:hint="eastAsia"/>
        </w:rPr>
        <w:t>範例</w:t>
      </w:r>
      <w:r w:rsidR="002D6D56">
        <w:rPr>
          <w:rFonts w:hint="eastAsia"/>
        </w:rPr>
        <w:t xml:space="preserve"> </w:t>
      </w:r>
      <w:r w:rsidR="002D6D56">
        <w:rPr>
          <w:noProof/>
        </w:rPr>
        <w:t>B</w:t>
      </w:r>
      <w:r w:rsidR="002D6D56">
        <w:t>.</w:t>
      </w:r>
      <w:r w:rsidR="002D6D56">
        <w:rPr>
          <w:noProof/>
        </w:rPr>
        <w:t>1</w:t>
      </w:r>
      <w:r w:rsidR="00881517">
        <w:fldChar w:fldCharType="end"/>
      </w:r>
      <w:r w:rsidR="002D6D56">
        <w:rPr>
          <w:rFonts w:hint="eastAsia"/>
        </w:rPr>
        <w:t>顯示了一個具有兩層</w:t>
      </w:r>
      <w:r w:rsidR="002D6D56">
        <w:rPr>
          <w:rFonts w:hint="eastAsia"/>
        </w:rPr>
        <w:t xml:space="preserve"> for </w:t>
      </w:r>
      <w:r w:rsidR="002D6D56">
        <w:rPr>
          <w:rFonts w:hint="eastAsia"/>
        </w:rPr>
        <w:t>迴圈的</w:t>
      </w:r>
      <w:r w:rsidR="002D6D56">
        <w:rPr>
          <w:rFonts w:hint="eastAsia"/>
        </w:rPr>
        <w:t xml:space="preserve"> C0 </w:t>
      </w:r>
      <w:r w:rsidR="002D6D56">
        <w:rPr>
          <w:rFonts w:hint="eastAsia"/>
        </w:rPr>
        <w:t>語言程式。</w:t>
      </w:r>
    </w:p>
    <w:p w:rsidR="002F13CA" w:rsidRPr="002F13CA" w:rsidRDefault="002F13CA" w:rsidP="002F13CA"/>
    <w:p w:rsidR="00E832A9" w:rsidRDefault="00E832A9" w:rsidP="00E832A9">
      <w:pPr>
        <w:pStyle w:val="a8"/>
      </w:pPr>
      <w:bookmarkStart w:id="448" w:name="_Ref231300518"/>
      <w:bookmarkStart w:id="449" w:name="_Ref231300514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4B470E">
          <w:rPr>
            <w:noProof/>
          </w:rPr>
          <w:t>B</w:t>
        </w:r>
      </w:fldSimple>
      <w:r>
        <w:t>.</w:t>
      </w:r>
      <w:r w:rsidR="0088151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81517">
        <w:fldChar w:fldCharType="separate"/>
      </w:r>
      <w:r w:rsidR="004B470E">
        <w:rPr>
          <w:noProof/>
        </w:rPr>
        <w:t>1</w:t>
      </w:r>
      <w:r w:rsidR="00881517">
        <w:fldChar w:fldCharType="end"/>
      </w:r>
      <w:bookmarkEnd w:id="448"/>
      <w:r>
        <w:rPr>
          <w:rFonts w:hint="eastAsia"/>
        </w:rPr>
        <w:t xml:space="preserve"> </w:t>
      </w:r>
      <w:r>
        <w:rPr>
          <w:rFonts w:hint="eastAsia"/>
        </w:rPr>
        <w:t>一個具多層結構</w:t>
      </w:r>
      <w:r>
        <w:rPr>
          <w:rFonts w:hint="eastAsia"/>
        </w:rPr>
        <w:t xml:space="preserve">C0 </w:t>
      </w:r>
      <w:r>
        <w:rPr>
          <w:rFonts w:hint="eastAsia"/>
        </w:rPr>
        <w:t>語言程式</w:t>
      </w:r>
      <w:bookmarkEnd w:id="44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2"/>
      </w:tblGrid>
      <w:tr w:rsidR="00E832A9" w:rsidRPr="005A2C0B" w:rsidTr="005A2C0B">
        <w:tc>
          <w:tcPr>
            <w:tcW w:w="8472" w:type="dxa"/>
          </w:tcPr>
          <w:p w:rsidR="00E832A9" w:rsidRPr="005A2C0B" w:rsidRDefault="00E832A9" w:rsidP="00721469">
            <w:r w:rsidRPr="005A2C0B">
              <w:rPr>
                <w:rFonts w:hint="eastAsia"/>
              </w:rPr>
              <w:t xml:space="preserve">C0 </w:t>
            </w:r>
            <w:r w:rsidRPr="005A2C0B">
              <w:rPr>
                <w:rFonts w:hint="eastAsia"/>
              </w:rPr>
              <w:t>語言程式</w:t>
            </w:r>
          </w:p>
        </w:tc>
      </w:tr>
      <w:tr w:rsidR="00E832A9" w:rsidRPr="005A2C0B" w:rsidTr="005A2C0B">
        <w:tc>
          <w:tcPr>
            <w:tcW w:w="8472" w:type="dxa"/>
          </w:tcPr>
          <w:p w:rsidR="007F433D" w:rsidRDefault="007F433D" w:rsidP="00721469">
            <w:r>
              <w:rPr>
                <w:rFonts w:hint="eastAsia"/>
              </w:rPr>
              <w:t>sum = 0;</w:t>
            </w:r>
          </w:p>
          <w:p w:rsidR="00E832A9" w:rsidRPr="005A2C0B" w:rsidRDefault="00E832A9" w:rsidP="00721469">
            <w:r w:rsidRPr="005A2C0B">
              <w:t>for (i=</w:t>
            </w:r>
            <w:r w:rsidRPr="005A2C0B">
              <w:rPr>
                <w:rFonts w:hint="eastAsia"/>
              </w:rPr>
              <w:t>1</w:t>
            </w:r>
            <w:r w:rsidRPr="005A2C0B">
              <w:t>; i&lt;=</w:t>
            </w:r>
            <w:r w:rsidRPr="005A2C0B">
              <w:rPr>
                <w:rFonts w:hint="eastAsia"/>
              </w:rPr>
              <w:t>9</w:t>
            </w:r>
            <w:r w:rsidRPr="005A2C0B">
              <w:t>; i++)</w:t>
            </w:r>
          </w:p>
          <w:p w:rsidR="00E832A9" w:rsidRPr="005A2C0B" w:rsidRDefault="00E832A9" w:rsidP="00721469">
            <w:r w:rsidRPr="005A2C0B">
              <w:t>{</w:t>
            </w:r>
          </w:p>
          <w:p w:rsidR="00E832A9" w:rsidRPr="005A2C0B" w:rsidRDefault="00E832A9" w:rsidP="00721469">
            <w:r w:rsidRPr="005A2C0B">
              <w:rPr>
                <w:rFonts w:hint="eastAsia"/>
              </w:rPr>
              <w:t xml:space="preserve">  for (j=1; j&lt;=9; j++)</w:t>
            </w:r>
          </w:p>
          <w:p w:rsidR="00E832A9" w:rsidRDefault="00E832A9" w:rsidP="00721469">
            <w:r w:rsidRPr="005A2C0B">
              <w:rPr>
                <w:rFonts w:hint="eastAsia"/>
              </w:rPr>
              <w:t xml:space="preserve">  {</w:t>
            </w:r>
          </w:p>
          <w:p w:rsidR="007A0876" w:rsidRPr="005A2C0B" w:rsidRDefault="007A0876" w:rsidP="00721469">
            <w:r>
              <w:rPr>
                <w:rFonts w:hint="eastAsia"/>
              </w:rPr>
              <w:t xml:space="preserve">    p = i * j</w:t>
            </w:r>
            <w:r w:rsidR="007F433D">
              <w:rPr>
                <w:rFonts w:hint="eastAsia"/>
              </w:rPr>
              <w:t>;</w:t>
            </w:r>
          </w:p>
          <w:p w:rsidR="00E832A9" w:rsidRPr="005A2C0B" w:rsidRDefault="00E832A9" w:rsidP="005A2C0B">
            <w:pPr>
              <w:ind w:firstLineChars="100" w:firstLine="240"/>
            </w:pPr>
            <w:r w:rsidRPr="005A2C0B">
              <w:t xml:space="preserve">  sum = sum + </w:t>
            </w:r>
            <w:r w:rsidR="007A0876">
              <w:rPr>
                <w:rFonts w:hint="eastAsia"/>
              </w:rPr>
              <w:t>p</w:t>
            </w:r>
            <w:r w:rsidRPr="005A2C0B">
              <w:rPr>
                <w:rFonts w:hint="eastAsia"/>
              </w:rPr>
              <w:t>;</w:t>
            </w:r>
          </w:p>
          <w:p w:rsidR="00E832A9" w:rsidRPr="005A2C0B" w:rsidRDefault="00E832A9" w:rsidP="005A2C0B">
            <w:pPr>
              <w:ind w:firstLineChars="100" w:firstLine="240"/>
            </w:pPr>
            <w:r w:rsidRPr="005A2C0B">
              <w:rPr>
                <w:rFonts w:hint="eastAsia"/>
              </w:rPr>
              <w:t>}</w:t>
            </w:r>
          </w:p>
          <w:p w:rsidR="00E832A9" w:rsidRDefault="00E832A9" w:rsidP="00721469">
            <w:r w:rsidRPr="005A2C0B">
              <w:t>}</w:t>
            </w:r>
          </w:p>
          <w:p w:rsidR="000F1104" w:rsidRPr="005A2C0B" w:rsidRDefault="000F1104" w:rsidP="00721469">
            <w:r w:rsidRPr="00E733CF">
              <w:t>return sum;</w:t>
            </w:r>
          </w:p>
        </w:tc>
      </w:tr>
    </w:tbl>
    <w:p w:rsidR="00E832A9" w:rsidRDefault="00E832A9" w:rsidP="00E832A9"/>
    <w:p w:rsidR="00661CD4" w:rsidRPr="00661CD4" w:rsidRDefault="00661CD4" w:rsidP="00661CD4">
      <w:pPr>
        <w:pStyle w:val="2"/>
      </w:pPr>
      <w:r>
        <w:rPr>
          <w:rFonts w:hint="eastAsia"/>
        </w:rPr>
        <w:t>B.</w:t>
      </w:r>
      <w:r w:rsidR="00C67777">
        <w:rPr>
          <w:rFonts w:hint="eastAsia"/>
        </w:rPr>
        <w:t>2</w:t>
      </w:r>
      <w:r>
        <w:rPr>
          <w:rFonts w:hint="eastAsia"/>
        </w:rPr>
        <w:t xml:space="preserve"> E</w:t>
      </w:r>
      <w:r w:rsidR="00770F98">
        <w:rPr>
          <w:rFonts w:hint="eastAsia"/>
        </w:rPr>
        <w:t>B</w:t>
      </w:r>
      <w:r>
        <w:rPr>
          <w:rFonts w:hint="eastAsia"/>
        </w:rPr>
        <w:t xml:space="preserve">NF </w:t>
      </w:r>
      <w:r>
        <w:rPr>
          <w:rFonts w:hint="eastAsia"/>
        </w:rPr>
        <w:t>語法規則</w:t>
      </w:r>
    </w:p>
    <w:p w:rsidR="00E832A9" w:rsidRDefault="002D6D56" w:rsidP="00E832A9">
      <w:r>
        <w:rPr>
          <w:rFonts w:hint="eastAsia"/>
        </w:rPr>
        <w:t>在本書中，我們使用</w:t>
      </w:r>
      <w:r>
        <w:rPr>
          <w:rFonts w:hint="eastAsia"/>
        </w:rPr>
        <w:t xml:space="preserve"> EBNF </w:t>
      </w:r>
      <w:r>
        <w:rPr>
          <w:rFonts w:hint="eastAsia"/>
        </w:rPr>
        <w:t>語法描述</w:t>
      </w:r>
      <w:r>
        <w:rPr>
          <w:rFonts w:hint="eastAsia"/>
        </w:rPr>
        <w:t xml:space="preserve"> C0 </w:t>
      </w:r>
      <w:r>
        <w:rPr>
          <w:rFonts w:hint="eastAsia"/>
        </w:rPr>
        <w:t>語言，該</w:t>
      </w:r>
      <w:r w:rsidR="000E6512">
        <w:rPr>
          <w:rFonts w:hint="eastAsia"/>
        </w:rPr>
        <w:t>語法</w:t>
      </w:r>
      <w:r w:rsidR="00881517">
        <w:fldChar w:fldCharType="begin"/>
      </w:r>
      <w:r w:rsidR="00E832A9">
        <w:instrText xml:space="preserve"> </w:instrText>
      </w:r>
      <w:r w:rsidR="00E832A9">
        <w:rPr>
          <w:rFonts w:hint="eastAsia"/>
        </w:rPr>
        <w:instrText>REF _Ref223759639 \h</w:instrText>
      </w:r>
      <w:r w:rsidR="00E832A9">
        <w:instrText xml:space="preserve"> </w:instrText>
      </w:r>
      <w:r w:rsidR="00881517">
        <w:fldChar w:fldCharType="separate"/>
      </w:r>
      <w:r w:rsidR="004B470E">
        <w:rPr>
          <w:rFonts w:hint="eastAsia"/>
        </w:rPr>
        <w:t>圖</w:t>
      </w:r>
      <w:r w:rsidR="004B470E">
        <w:rPr>
          <w:rFonts w:hint="eastAsia"/>
        </w:rPr>
        <w:t xml:space="preserve"> </w:t>
      </w:r>
      <w:r w:rsidR="004B470E">
        <w:rPr>
          <w:noProof/>
        </w:rPr>
        <w:t>B</w:t>
      </w:r>
      <w:r w:rsidR="004B470E">
        <w:t>.</w:t>
      </w:r>
      <w:r w:rsidR="004B470E">
        <w:rPr>
          <w:noProof/>
        </w:rPr>
        <w:t>1</w:t>
      </w:r>
      <w:r w:rsidR="00881517">
        <w:fldChar w:fldCharType="end"/>
      </w:r>
      <w:r w:rsidR="00E832A9">
        <w:rPr>
          <w:rFonts w:hint="eastAsia"/>
        </w:rPr>
        <w:t>所示</w:t>
      </w:r>
      <w:r w:rsidR="000E6512">
        <w:rPr>
          <w:rFonts w:hint="eastAsia"/>
        </w:rPr>
        <w:t>，其中包含了</w:t>
      </w:r>
      <w:r w:rsidR="000E6512">
        <w:rPr>
          <w:rFonts w:hint="eastAsia"/>
        </w:rPr>
        <w:t xml:space="preserve"> 11 </w:t>
      </w:r>
      <w:r w:rsidR="000E6512">
        <w:rPr>
          <w:rFonts w:hint="eastAsia"/>
        </w:rPr>
        <w:t>條規則，規則中的星號</w:t>
      </w:r>
      <w:r w:rsidR="000E6512">
        <w:rPr>
          <w:rFonts w:hint="eastAsia"/>
        </w:rPr>
        <w:t xml:space="preserve"> * </w:t>
      </w:r>
      <w:r w:rsidR="000E6512">
        <w:rPr>
          <w:rFonts w:hint="eastAsia"/>
        </w:rPr>
        <w:t>代表</w:t>
      </w:r>
      <w:r w:rsidR="008C1448">
        <w:rPr>
          <w:rFonts w:hint="eastAsia"/>
        </w:rPr>
        <w:t>重複</w:t>
      </w:r>
      <w:r w:rsidR="000E6512">
        <w:rPr>
          <w:rFonts w:hint="eastAsia"/>
        </w:rPr>
        <w:t>比對數次</w:t>
      </w:r>
      <w:r w:rsidR="000E6512">
        <w:rPr>
          <w:rFonts w:hint="eastAsia"/>
        </w:rPr>
        <w:t xml:space="preserve"> (</w:t>
      </w:r>
      <w:r w:rsidR="000E6512">
        <w:rPr>
          <w:rFonts w:hint="eastAsia"/>
        </w:rPr>
        <w:t>包含零次</w:t>
      </w:r>
      <w:r w:rsidR="000E6512">
        <w:rPr>
          <w:rFonts w:hint="eastAsia"/>
        </w:rPr>
        <w:t>)</w:t>
      </w:r>
      <w:r w:rsidR="000E6512">
        <w:rPr>
          <w:rFonts w:hint="eastAsia"/>
        </w:rPr>
        <w:t>，加號</w:t>
      </w:r>
      <w:r w:rsidR="000E6512">
        <w:rPr>
          <w:rFonts w:hint="eastAsia"/>
        </w:rPr>
        <w:t xml:space="preserve"> + </w:t>
      </w:r>
      <w:r w:rsidR="000E6512">
        <w:rPr>
          <w:rFonts w:hint="eastAsia"/>
        </w:rPr>
        <w:t>代表</w:t>
      </w:r>
      <w:r w:rsidR="008C1448">
        <w:rPr>
          <w:rFonts w:hint="eastAsia"/>
        </w:rPr>
        <w:t>重複</w:t>
      </w:r>
      <w:r w:rsidR="000E6512">
        <w:rPr>
          <w:rFonts w:hint="eastAsia"/>
        </w:rPr>
        <w:t>比對一次以上</w:t>
      </w:r>
      <w:r w:rsidR="000E6512">
        <w:rPr>
          <w:rFonts w:hint="eastAsia"/>
        </w:rPr>
        <w:t xml:space="preserve"> (</w:t>
      </w:r>
      <w:r w:rsidR="000E6512">
        <w:rPr>
          <w:rFonts w:hint="eastAsia"/>
        </w:rPr>
        <w:t>包含一次</w:t>
      </w:r>
      <w:r w:rsidR="000E6512">
        <w:rPr>
          <w:rFonts w:hint="eastAsia"/>
        </w:rPr>
        <w:t>)</w:t>
      </w:r>
      <w:r w:rsidR="000E6512">
        <w:rPr>
          <w:rFonts w:hint="eastAsia"/>
        </w:rPr>
        <w:t>，而問號</w:t>
      </w:r>
      <w:r w:rsidR="000E6512">
        <w:rPr>
          <w:rFonts w:hint="eastAsia"/>
        </w:rPr>
        <w:t xml:space="preserve"> ? </w:t>
      </w:r>
      <w:r w:rsidR="000E6512">
        <w:rPr>
          <w:rFonts w:hint="eastAsia"/>
        </w:rPr>
        <w:t>則代表可出現零次或一次。這些符號可作用在圓括號</w:t>
      </w:r>
      <w:r w:rsidR="000E6512">
        <w:rPr>
          <w:rFonts w:hint="eastAsia"/>
        </w:rPr>
        <w:t xml:space="preserve"> () </w:t>
      </w:r>
      <w:r w:rsidR="000E6512">
        <w:rPr>
          <w:rFonts w:hint="eastAsia"/>
        </w:rPr>
        <w:t>所框起來的規則區塊，或者由</w:t>
      </w:r>
      <w:r>
        <w:rPr>
          <w:rFonts w:hint="eastAsia"/>
        </w:rPr>
        <w:t>方</w:t>
      </w:r>
      <w:r w:rsidR="000E6512">
        <w:rPr>
          <w:rFonts w:hint="eastAsia"/>
        </w:rPr>
        <w:t>括號</w:t>
      </w:r>
      <w:r w:rsidR="000E6512">
        <w:rPr>
          <w:rFonts w:hint="eastAsia"/>
        </w:rPr>
        <w:t xml:space="preserve"> [] </w:t>
      </w:r>
      <w:r w:rsidR="000E6512">
        <w:rPr>
          <w:rFonts w:hint="eastAsia"/>
        </w:rPr>
        <w:t>所框起來的字元集合</w:t>
      </w:r>
      <w:r>
        <w:rPr>
          <w:rFonts w:hint="eastAsia"/>
        </w:rPr>
        <w:t>當中</w:t>
      </w:r>
      <w:r w:rsidR="000E6512">
        <w:rPr>
          <w:rFonts w:hint="eastAsia"/>
        </w:rPr>
        <w:t>，</w:t>
      </w:r>
      <w:r>
        <w:rPr>
          <w:rFonts w:hint="eastAsia"/>
        </w:rPr>
        <w:t>用以</w:t>
      </w:r>
      <w:r w:rsidR="000E6512">
        <w:rPr>
          <w:rFonts w:hint="eastAsia"/>
        </w:rPr>
        <w:t>代表這些區域可重複比對的次數。</w:t>
      </w:r>
    </w:p>
    <w:p w:rsidR="001A2974" w:rsidRDefault="001A2974" w:rsidP="00E832A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4"/>
        <w:gridCol w:w="7938"/>
      </w:tblGrid>
      <w:tr w:rsidR="001A2974" w:rsidRPr="005A2C0B" w:rsidTr="00517896">
        <w:tc>
          <w:tcPr>
            <w:tcW w:w="534" w:type="dxa"/>
          </w:tcPr>
          <w:p w:rsidR="001A2974" w:rsidRPr="005A2C0B" w:rsidRDefault="001A2974" w:rsidP="00517896"/>
        </w:tc>
        <w:tc>
          <w:tcPr>
            <w:tcW w:w="7938" w:type="dxa"/>
          </w:tcPr>
          <w:p w:rsidR="001A2974" w:rsidRPr="005A2C0B" w:rsidRDefault="001A2974" w:rsidP="00517896">
            <w:r w:rsidRPr="005A2C0B">
              <w:rPr>
                <w:rFonts w:hint="eastAsia"/>
              </w:rPr>
              <w:t xml:space="preserve">EBNF </w:t>
            </w:r>
            <w:r w:rsidRPr="005A2C0B">
              <w:rPr>
                <w:rFonts w:hint="eastAsia"/>
              </w:rPr>
              <w:t>語法規則</w:t>
            </w:r>
          </w:p>
        </w:tc>
      </w:tr>
      <w:tr w:rsidR="001A2974" w:rsidRPr="005A2C0B" w:rsidTr="00517896">
        <w:tc>
          <w:tcPr>
            <w:tcW w:w="534" w:type="dxa"/>
          </w:tcPr>
          <w:p w:rsidR="001A2974" w:rsidRPr="005A2C0B" w:rsidRDefault="001A2974" w:rsidP="00517896">
            <w:r w:rsidRPr="005A2C0B">
              <w:rPr>
                <w:rFonts w:hint="eastAsia"/>
              </w:rPr>
              <w:t>1</w:t>
            </w:r>
          </w:p>
          <w:p w:rsidR="001A2974" w:rsidRPr="005A2C0B" w:rsidRDefault="001A2974" w:rsidP="00517896">
            <w:r w:rsidRPr="005A2C0B">
              <w:rPr>
                <w:rFonts w:hint="eastAsia"/>
              </w:rPr>
              <w:t>2</w:t>
            </w:r>
          </w:p>
          <w:p w:rsidR="001A2974" w:rsidRPr="005A2C0B" w:rsidRDefault="001A2974" w:rsidP="00517896">
            <w:r w:rsidRPr="005A2C0B">
              <w:rPr>
                <w:rFonts w:hint="eastAsia"/>
              </w:rPr>
              <w:lastRenderedPageBreak/>
              <w:t>3</w:t>
            </w:r>
          </w:p>
          <w:p w:rsidR="001A2974" w:rsidRPr="005A2C0B" w:rsidRDefault="001A2974" w:rsidP="00517896">
            <w:r w:rsidRPr="005A2C0B">
              <w:rPr>
                <w:rFonts w:hint="eastAsia"/>
              </w:rPr>
              <w:t>4</w:t>
            </w:r>
          </w:p>
          <w:p w:rsidR="001A2974" w:rsidRPr="005A2C0B" w:rsidRDefault="001A2974" w:rsidP="00517896">
            <w:r w:rsidRPr="005A2C0B">
              <w:rPr>
                <w:rFonts w:hint="eastAsia"/>
              </w:rPr>
              <w:t>5</w:t>
            </w:r>
          </w:p>
          <w:p w:rsidR="001A2974" w:rsidRPr="005A2C0B" w:rsidRDefault="001A2974" w:rsidP="00517896">
            <w:r w:rsidRPr="005A2C0B">
              <w:rPr>
                <w:rFonts w:hint="eastAsia"/>
              </w:rPr>
              <w:t>6</w:t>
            </w:r>
          </w:p>
          <w:p w:rsidR="001A2974" w:rsidRPr="005A2C0B" w:rsidRDefault="001A2974" w:rsidP="00517896">
            <w:r w:rsidRPr="005A2C0B">
              <w:rPr>
                <w:rFonts w:hint="eastAsia"/>
              </w:rPr>
              <w:t>7</w:t>
            </w:r>
          </w:p>
          <w:p w:rsidR="001A2974" w:rsidRPr="005A2C0B" w:rsidRDefault="001A2974" w:rsidP="00517896">
            <w:r>
              <w:rPr>
                <w:rFonts w:hint="eastAsia"/>
              </w:rPr>
              <w:t>8</w:t>
            </w:r>
          </w:p>
          <w:p w:rsidR="001A2974" w:rsidRDefault="001A2974" w:rsidP="00517896">
            <w:r>
              <w:rPr>
                <w:rFonts w:hint="eastAsia"/>
              </w:rPr>
              <w:t>9</w:t>
            </w:r>
          </w:p>
          <w:p w:rsidR="001A2974" w:rsidRDefault="001A2974" w:rsidP="00517896">
            <w:r>
              <w:rPr>
                <w:rFonts w:hint="eastAsia"/>
              </w:rPr>
              <w:t>10</w:t>
            </w:r>
          </w:p>
          <w:p w:rsidR="001A2974" w:rsidRPr="005A2C0B" w:rsidRDefault="001A2974" w:rsidP="00517896">
            <w:r>
              <w:rPr>
                <w:rFonts w:hint="eastAsia"/>
              </w:rPr>
              <w:t>11</w:t>
            </w:r>
          </w:p>
        </w:tc>
        <w:tc>
          <w:tcPr>
            <w:tcW w:w="7938" w:type="dxa"/>
          </w:tcPr>
          <w:p w:rsidR="001A2974" w:rsidRPr="005A2C0B" w:rsidRDefault="001A2974" w:rsidP="00517896">
            <w:r w:rsidRPr="005A2C0B">
              <w:lastRenderedPageBreak/>
              <w:t>PROG</w:t>
            </w:r>
            <w:r w:rsidRPr="005A2C0B">
              <w:tab/>
            </w:r>
            <w:r w:rsidRPr="005A2C0B">
              <w:tab/>
            </w:r>
            <w:r>
              <w:t>=</w:t>
            </w:r>
            <w:r w:rsidRPr="005A2C0B">
              <w:t xml:space="preserve"> </w:t>
            </w:r>
            <w:r>
              <w:t>BaseList</w:t>
            </w:r>
          </w:p>
          <w:p w:rsidR="001A2974" w:rsidRPr="005A2C0B" w:rsidRDefault="001A2974" w:rsidP="00517896">
            <w:r>
              <w:t>BaseList</w:t>
            </w:r>
            <w:r w:rsidRPr="005A2C0B">
              <w:tab/>
            </w:r>
            <w:r w:rsidRPr="005A2C0B">
              <w:tab/>
            </w:r>
            <w:r>
              <w:t>=</w:t>
            </w:r>
            <w:r w:rsidRPr="005A2C0B">
              <w:t xml:space="preserve"> </w:t>
            </w:r>
            <w:r>
              <w:rPr>
                <w:rFonts w:hint="eastAsia"/>
              </w:rPr>
              <w:t>(</w:t>
            </w:r>
            <w:r w:rsidRPr="005A2C0B">
              <w:t>BASE)</w:t>
            </w:r>
            <w:r>
              <w:rPr>
                <w:rFonts w:hint="eastAsia"/>
              </w:rPr>
              <w:t>*</w:t>
            </w:r>
          </w:p>
          <w:p w:rsidR="001A2974" w:rsidRPr="005A2C0B" w:rsidRDefault="001A2974" w:rsidP="00517896">
            <w:r w:rsidRPr="005A2C0B">
              <w:lastRenderedPageBreak/>
              <w:t xml:space="preserve">BASE </w:t>
            </w:r>
            <w:r w:rsidRPr="005A2C0B">
              <w:tab/>
            </w:r>
            <w:r w:rsidRPr="005A2C0B">
              <w:tab/>
            </w:r>
            <w:r>
              <w:t>=</w:t>
            </w:r>
            <w:r w:rsidRPr="005A2C0B">
              <w:t xml:space="preserve"> FOR | STMT </w:t>
            </w:r>
            <w:r w:rsidRPr="00FE0738">
              <w:t>'</w:t>
            </w:r>
            <w:r w:rsidRPr="005A2C0B">
              <w:t>;</w:t>
            </w:r>
            <w:r w:rsidRPr="00FE0738">
              <w:t>'</w:t>
            </w:r>
          </w:p>
          <w:p w:rsidR="001A2974" w:rsidRPr="005A2C0B" w:rsidRDefault="001A2974" w:rsidP="00517896">
            <w:r w:rsidRPr="005A2C0B">
              <w:t>FOR</w:t>
            </w:r>
            <w:r w:rsidRPr="005A2C0B">
              <w:tab/>
            </w:r>
            <w:r w:rsidRPr="005A2C0B">
              <w:tab/>
            </w:r>
            <w:r w:rsidRPr="005A2C0B">
              <w:tab/>
            </w:r>
            <w:r>
              <w:t>=</w:t>
            </w:r>
            <w:r w:rsidRPr="005A2C0B">
              <w:t xml:space="preserve"> </w:t>
            </w:r>
            <w:r w:rsidRPr="00FE0738">
              <w:t>'</w:t>
            </w:r>
            <w:r w:rsidRPr="005A2C0B">
              <w:t>for</w:t>
            </w:r>
            <w:r w:rsidRPr="00FE0738">
              <w:t>'</w:t>
            </w:r>
            <w:r w:rsidRPr="005A2C0B">
              <w:t xml:space="preserve"> </w:t>
            </w:r>
            <w:r w:rsidRPr="00FE0738">
              <w:t>'</w:t>
            </w:r>
            <w:r w:rsidRPr="005A2C0B">
              <w:t>(</w:t>
            </w:r>
            <w:r w:rsidRPr="00FE0738">
              <w:t>'</w:t>
            </w:r>
            <w:r w:rsidRPr="005A2C0B">
              <w:t xml:space="preserve"> STMT </w:t>
            </w:r>
            <w:r w:rsidRPr="00FE0738">
              <w:t>'</w:t>
            </w:r>
            <w:r w:rsidRPr="005A2C0B">
              <w:t>;</w:t>
            </w:r>
            <w:r w:rsidRPr="00FE0738">
              <w:t>'</w:t>
            </w:r>
            <w:r w:rsidRPr="005A2C0B">
              <w:t xml:space="preserve"> </w:t>
            </w:r>
            <w:r w:rsidRPr="005A2C0B">
              <w:rPr>
                <w:rFonts w:hint="eastAsia"/>
              </w:rPr>
              <w:t>COND</w:t>
            </w:r>
            <w:r w:rsidRPr="005A2C0B">
              <w:t xml:space="preserve"> </w:t>
            </w:r>
            <w:r w:rsidRPr="00FE0738">
              <w:t>'</w:t>
            </w:r>
            <w:r w:rsidRPr="005A2C0B">
              <w:t>;</w:t>
            </w:r>
            <w:r w:rsidRPr="00FE0738">
              <w:t>'</w:t>
            </w:r>
            <w:r w:rsidRPr="005A2C0B">
              <w:t xml:space="preserve"> STMT </w:t>
            </w:r>
            <w:r w:rsidRPr="00FE0738">
              <w:t>'</w:t>
            </w:r>
            <w:r w:rsidRPr="005A2C0B">
              <w:t>)</w:t>
            </w:r>
            <w:r w:rsidRPr="00FE0738">
              <w:t>'</w:t>
            </w:r>
            <w:r w:rsidRPr="005A2C0B">
              <w:t xml:space="preserve"> BLOCK</w:t>
            </w:r>
          </w:p>
          <w:p w:rsidR="001A2974" w:rsidRPr="005A2C0B" w:rsidRDefault="001A2974" w:rsidP="00517896">
            <w:r w:rsidRPr="005A2C0B">
              <w:t xml:space="preserve">STMT </w:t>
            </w:r>
            <w:r w:rsidRPr="005A2C0B">
              <w:tab/>
            </w:r>
            <w:r w:rsidRPr="005A2C0B">
              <w:tab/>
            </w:r>
            <w:r>
              <w:t>=</w:t>
            </w:r>
            <w:r w:rsidRPr="005A2C0B">
              <w:t xml:space="preserve"> </w:t>
            </w:r>
            <w:r w:rsidRPr="00FE0738">
              <w:t>'</w:t>
            </w:r>
            <w:r w:rsidRPr="008D7507">
              <w:t>return</w:t>
            </w:r>
            <w:r w:rsidRPr="00FE0738">
              <w:t>'</w:t>
            </w:r>
            <w:r w:rsidRPr="008D7507">
              <w:t xml:space="preserve"> id</w:t>
            </w:r>
            <w:r>
              <w:rPr>
                <w:rFonts w:hint="eastAsia"/>
              </w:rPr>
              <w:t xml:space="preserve"> | id</w:t>
            </w:r>
            <w:r w:rsidRPr="005A2C0B">
              <w:t xml:space="preserve"> </w:t>
            </w:r>
            <w:r w:rsidRPr="00FE0738">
              <w:t>'</w:t>
            </w:r>
            <w:r w:rsidRPr="005A2C0B">
              <w:t>=</w:t>
            </w:r>
            <w:r w:rsidRPr="00FE0738">
              <w:t>'</w:t>
            </w:r>
            <w:r w:rsidRPr="005A2C0B">
              <w:t xml:space="preserve"> EXP | </w:t>
            </w:r>
            <w:r>
              <w:rPr>
                <w:rFonts w:hint="eastAsia"/>
              </w:rPr>
              <w:t>id</w:t>
            </w:r>
            <w:r w:rsidRPr="005A2C0B">
              <w:t xml:space="preserve"> </w:t>
            </w:r>
            <w:r>
              <w:rPr>
                <w:rFonts w:hint="eastAsia"/>
              </w:rPr>
              <w:t>(</w:t>
            </w:r>
            <w:r w:rsidRPr="00FE0738">
              <w:t>'</w:t>
            </w:r>
            <w:r w:rsidRPr="005A2C0B">
              <w:t>++</w:t>
            </w:r>
            <w:r w:rsidRPr="00FE0738">
              <w:t>'</w:t>
            </w:r>
            <w:r w:rsidRPr="005A2C0B">
              <w:t>|</w:t>
            </w:r>
            <w:r w:rsidRPr="00FE0738">
              <w:t>'</w:t>
            </w:r>
            <w:r w:rsidRPr="005A2C0B">
              <w:t>--</w:t>
            </w:r>
            <w:r w:rsidRPr="00FE0738">
              <w:t>'</w:t>
            </w:r>
            <w:r>
              <w:rPr>
                <w:rFonts w:hint="eastAsia"/>
              </w:rPr>
              <w:t>)</w:t>
            </w:r>
          </w:p>
          <w:p w:rsidR="001A2974" w:rsidRPr="005A2C0B" w:rsidRDefault="001A2974" w:rsidP="00517896">
            <w:r w:rsidRPr="005A2C0B">
              <w:t>BLOCK</w:t>
            </w:r>
            <w:r w:rsidRPr="005A2C0B">
              <w:tab/>
            </w:r>
            <w:r w:rsidRPr="005A2C0B">
              <w:tab/>
            </w:r>
            <w:r>
              <w:t>=</w:t>
            </w:r>
            <w:r w:rsidRPr="005A2C0B">
              <w:t xml:space="preserve"> </w:t>
            </w:r>
            <w:r w:rsidRPr="00FE0738">
              <w:t>'</w:t>
            </w:r>
            <w:r w:rsidRPr="005A2C0B">
              <w:t>{</w:t>
            </w:r>
            <w:r w:rsidRPr="00FE0738">
              <w:t>'</w:t>
            </w:r>
            <w:r w:rsidRPr="005A2C0B">
              <w:t xml:space="preserve"> </w:t>
            </w:r>
            <w:r>
              <w:rPr>
                <w:rFonts w:hint="eastAsia"/>
              </w:rPr>
              <w:t>BaseList</w:t>
            </w:r>
            <w:r w:rsidRPr="005A2C0B">
              <w:t xml:space="preserve"> </w:t>
            </w:r>
            <w:r w:rsidRPr="00FE0738">
              <w:t>'</w:t>
            </w:r>
            <w:r w:rsidRPr="005A2C0B">
              <w:t>}</w:t>
            </w:r>
            <w:r w:rsidRPr="00FE0738">
              <w:t>'</w:t>
            </w:r>
          </w:p>
          <w:p w:rsidR="001A2974" w:rsidRPr="005A2C0B" w:rsidRDefault="001A2974" w:rsidP="00517896">
            <w:r w:rsidRPr="005A2C0B">
              <w:t xml:space="preserve">EXP </w:t>
            </w:r>
            <w:r w:rsidRPr="005A2C0B">
              <w:tab/>
            </w:r>
            <w:r w:rsidRPr="005A2C0B">
              <w:tab/>
            </w:r>
            <w:r>
              <w:t>=</w:t>
            </w:r>
            <w:r w:rsidRPr="005A2C0B">
              <w:t xml:space="preserve"> </w:t>
            </w:r>
            <w:r>
              <w:rPr>
                <w:rFonts w:hint="eastAsia"/>
              </w:rPr>
              <w:t>ITEM ([+-*/] ITEM)?</w:t>
            </w:r>
          </w:p>
          <w:p w:rsidR="001A2974" w:rsidRPr="005A2C0B" w:rsidRDefault="001A2974" w:rsidP="00517896">
            <w:r w:rsidRPr="005A2C0B">
              <w:rPr>
                <w:rFonts w:hint="eastAsia"/>
              </w:rPr>
              <w:t>COND</w:t>
            </w:r>
            <w:r w:rsidRPr="005A2C0B">
              <w:t xml:space="preserve"> </w:t>
            </w:r>
            <w:r w:rsidRPr="005A2C0B">
              <w:tab/>
            </w:r>
            <w:r w:rsidRPr="005A2C0B">
              <w:tab/>
            </w:r>
            <w:r>
              <w:t>=</w:t>
            </w:r>
            <w:r w:rsidRPr="005A2C0B">
              <w:t xml:space="preserve"> EXP </w:t>
            </w:r>
            <w:r>
              <w:rPr>
                <w:rFonts w:hint="eastAsia"/>
              </w:rPr>
              <w:t>(</w:t>
            </w:r>
            <w:r w:rsidRPr="00FE0738">
              <w:t>'</w:t>
            </w:r>
            <w:r w:rsidRPr="005A2C0B">
              <w:t>==</w:t>
            </w:r>
            <w:r w:rsidRPr="00FE0738">
              <w:t>'</w:t>
            </w:r>
            <w:r w:rsidRPr="005A2C0B">
              <w:t>|</w:t>
            </w:r>
            <w:r w:rsidRPr="00FE0738">
              <w:t>'</w:t>
            </w:r>
            <w:r w:rsidRPr="005A2C0B">
              <w:t>!=</w:t>
            </w:r>
            <w:r w:rsidRPr="00FE0738">
              <w:t>'</w:t>
            </w:r>
            <w:r w:rsidRPr="005A2C0B">
              <w:t>|</w:t>
            </w:r>
            <w:r w:rsidRPr="00FE0738">
              <w:t>'</w:t>
            </w:r>
            <w:r w:rsidRPr="005A2C0B">
              <w:t>&lt;=</w:t>
            </w:r>
            <w:r w:rsidRPr="00FE0738">
              <w:t>'</w:t>
            </w:r>
            <w:r w:rsidRPr="005A2C0B">
              <w:t>|</w:t>
            </w:r>
            <w:r w:rsidRPr="00FE0738">
              <w:t>'</w:t>
            </w:r>
            <w:r w:rsidRPr="005A2C0B">
              <w:t>&gt;=</w:t>
            </w:r>
            <w:r w:rsidRPr="00FE0738">
              <w:t>'</w:t>
            </w:r>
            <w:r w:rsidRPr="005A2C0B">
              <w:t>|</w:t>
            </w:r>
            <w:r w:rsidRPr="00FE0738">
              <w:t>'</w:t>
            </w:r>
            <w:r w:rsidRPr="005A2C0B">
              <w:t>&lt;</w:t>
            </w:r>
            <w:r w:rsidRPr="00FE0738">
              <w:t>'</w:t>
            </w:r>
            <w:r w:rsidRPr="005A2C0B">
              <w:t>|</w:t>
            </w:r>
            <w:r w:rsidRPr="00FE0738">
              <w:t>'</w:t>
            </w:r>
            <w:r w:rsidRPr="005A2C0B">
              <w:t>&gt;</w:t>
            </w:r>
            <w:r w:rsidRPr="00FE0738">
              <w:t>'</w:t>
            </w:r>
            <w:r>
              <w:rPr>
                <w:rFonts w:hint="eastAsia"/>
              </w:rPr>
              <w:t>)</w:t>
            </w:r>
            <w:r w:rsidRPr="005A2C0B">
              <w:t xml:space="preserve"> EXP</w:t>
            </w:r>
          </w:p>
          <w:p w:rsidR="001A2974" w:rsidRDefault="001A2974" w:rsidP="00517896">
            <w:r w:rsidRPr="005A2C0B">
              <w:t>ITEM</w:t>
            </w:r>
            <w:r w:rsidRPr="005A2C0B">
              <w:tab/>
            </w:r>
            <w:r w:rsidRPr="005A2C0B">
              <w:tab/>
            </w:r>
            <w:r>
              <w:t>=</w:t>
            </w:r>
            <w:r w:rsidRPr="005A2C0B">
              <w:t xml:space="preserve"> </w:t>
            </w:r>
            <w:r>
              <w:rPr>
                <w:rFonts w:hint="eastAsia"/>
              </w:rPr>
              <w:t>id</w:t>
            </w:r>
            <w:r w:rsidRPr="005A2C0B">
              <w:t xml:space="preserve"> | </w:t>
            </w:r>
            <w:r>
              <w:rPr>
                <w:rFonts w:hint="eastAsia"/>
              </w:rPr>
              <w:t>number</w:t>
            </w:r>
          </w:p>
          <w:p w:rsidR="001A2974" w:rsidRDefault="001A2974" w:rsidP="00517896">
            <w:r>
              <w:rPr>
                <w:rFonts w:hint="eastAsia"/>
              </w:rPr>
              <w:t>id</w:t>
            </w:r>
            <w:r w:rsidRPr="005A2C0B">
              <w:tab/>
            </w:r>
            <w:r w:rsidRPr="005A2C0B">
              <w:tab/>
            </w:r>
            <w:r w:rsidRPr="005A2C0B">
              <w:tab/>
            </w:r>
            <w:r>
              <w:rPr>
                <w:rFonts w:hint="eastAsia"/>
              </w:rPr>
              <w:t>= [A-Za-z_][A-Za-z0-9_]*</w:t>
            </w:r>
          </w:p>
          <w:p w:rsidR="001A2974" w:rsidRPr="005A2C0B" w:rsidRDefault="001A2974" w:rsidP="00517896">
            <w:r>
              <w:rPr>
                <w:rFonts w:hint="eastAsia"/>
              </w:rPr>
              <w:t>number</w:t>
            </w:r>
            <w:r w:rsidRPr="005A2C0B">
              <w:tab/>
            </w:r>
            <w:r w:rsidRPr="005A2C0B">
              <w:tab/>
            </w:r>
            <w:r>
              <w:rPr>
                <w:rFonts w:hint="eastAsia"/>
              </w:rPr>
              <w:t>= [0-9]+</w:t>
            </w:r>
          </w:p>
        </w:tc>
      </w:tr>
    </w:tbl>
    <w:p w:rsidR="00E832A9" w:rsidRDefault="00E832A9" w:rsidP="00E832A9">
      <w:pPr>
        <w:pStyle w:val="a8"/>
        <w:jc w:val="center"/>
      </w:pPr>
      <w:bookmarkStart w:id="450" w:name="_Ref223759639"/>
      <w:r>
        <w:rPr>
          <w:rFonts w:hint="eastAsia"/>
        </w:rPr>
        <w:lastRenderedPageBreak/>
        <w:t>圖</w:t>
      </w:r>
      <w:r>
        <w:rPr>
          <w:rFonts w:hint="eastAsia"/>
        </w:rPr>
        <w:t xml:space="preserve"> </w:t>
      </w:r>
      <w:fldSimple w:instr=" STYLEREF 1 \s ">
        <w:r w:rsidR="004B470E">
          <w:rPr>
            <w:noProof/>
          </w:rPr>
          <w:t>B</w:t>
        </w:r>
      </w:fldSimple>
      <w:r>
        <w:t>.</w:t>
      </w:r>
      <w:r w:rsidR="0088151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81517">
        <w:fldChar w:fldCharType="separate"/>
      </w:r>
      <w:r w:rsidR="004B470E">
        <w:rPr>
          <w:noProof/>
        </w:rPr>
        <w:t>1</w:t>
      </w:r>
      <w:r w:rsidR="00881517">
        <w:fldChar w:fldCharType="end"/>
      </w:r>
      <w:bookmarkEnd w:id="450"/>
      <w:r w:rsidR="001A2974">
        <w:rPr>
          <w:rFonts w:hint="eastAsia"/>
        </w:rPr>
        <w:t xml:space="preserve"> C0</w:t>
      </w:r>
      <w:r w:rsidR="001A2974">
        <w:rPr>
          <w:rFonts w:hint="eastAsia"/>
        </w:rPr>
        <w:t>語言</w:t>
      </w:r>
      <w:r>
        <w:rPr>
          <w:rFonts w:hint="eastAsia"/>
        </w:rPr>
        <w:t>的</w:t>
      </w:r>
      <w:r>
        <w:rPr>
          <w:rFonts w:hint="eastAsia"/>
        </w:rPr>
        <w:t xml:space="preserve"> EBNF </w:t>
      </w:r>
      <w:r>
        <w:rPr>
          <w:rFonts w:hint="eastAsia"/>
        </w:rPr>
        <w:t>規則</w:t>
      </w:r>
    </w:p>
    <w:p w:rsidR="00E832A9" w:rsidRDefault="00E832A9" w:rsidP="00E832A9"/>
    <w:p w:rsidR="001A2974" w:rsidRDefault="001A2974" w:rsidP="001A2974">
      <w:r>
        <w:rPr>
          <w:rFonts w:hint="eastAsia"/>
        </w:rPr>
        <w:t xml:space="preserve">FOR </w:t>
      </w:r>
      <w:r>
        <w:rPr>
          <w:rFonts w:hint="eastAsia"/>
        </w:rPr>
        <w:t>規則中有三個重要的部分，也就是</w:t>
      </w:r>
      <w:r>
        <w:rPr>
          <w:rFonts w:hint="eastAsia"/>
        </w:rPr>
        <w:t>STMT</w:t>
      </w:r>
      <w:r>
        <w:rPr>
          <w:rFonts w:hint="eastAsia"/>
        </w:rPr>
        <w:t>、</w:t>
      </w:r>
      <w:r>
        <w:rPr>
          <w:rFonts w:hint="eastAsia"/>
        </w:rPr>
        <w:t xml:space="preserve">COND </w:t>
      </w:r>
      <w:r>
        <w:rPr>
          <w:rFonts w:hint="eastAsia"/>
        </w:rPr>
        <w:t>與</w:t>
      </w:r>
      <w:r>
        <w:rPr>
          <w:rFonts w:hint="eastAsia"/>
        </w:rPr>
        <w:t xml:space="preserve"> BLOCK</w:t>
      </w:r>
      <w:r>
        <w:rPr>
          <w:rFonts w:hint="eastAsia"/>
        </w:rPr>
        <w:t>等三者，</w:t>
      </w:r>
      <w:r>
        <w:rPr>
          <w:rFonts w:hint="eastAsia"/>
        </w:rPr>
        <w:t xml:space="preserve">STMT </w:t>
      </w:r>
      <w:r>
        <w:rPr>
          <w:rFonts w:hint="eastAsia"/>
        </w:rPr>
        <w:t>用來描述</w:t>
      </w:r>
      <w:r>
        <w:rPr>
          <w:rFonts w:hint="eastAsia"/>
        </w:rPr>
        <w:t xml:space="preserve"> i=0; i++ </w:t>
      </w:r>
      <w:r>
        <w:rPr>
          <w:rFonts w:hint="eastAsia"/>
        </w:rPr>
        <w:t>等敘述，而</w:t>
      </w:r>
      <w:r>
        <w:rPr>
          <w:rFonts w:hint="eastAsia"/>
        </w:rPr>
        <w:t xml:space="preserve"> COND </w:t>
      </w:r>
      <w:r>
        <w:rPr>
          <w:rFonts w:hint="eastAsia"/>
        </w:rPr>
        <w:t>則描述條件判斷部分，像是</w:t>
      </w:r>
      <w:r>
        <w:rPr>
          <w:rFonts w:hint="eastAsia"/>
        </w:rPr>
        <w:t xml:space="preserve"> i&lt;=10 </w:t>
      </w:r>
      <w:r>
        <w:rPr>
          <w:rFonts w:hint="eastAsia"/>
        </w:rPr>
        <w:t>等，而最後的</w:t>
      </w:r>
      <w:r>
        <w:rPr>
          <w:rFonts w:hint="eastAsia"/>
        </w:rPr>
        <w:t xml:space="preserve"> BLOCK </w:t>
      </w:r>
      <w:r>
        <w:rPr>
          <w:rFonts w:hint="eastAsia"/>
        </w:rPr>
        <w:t>則是</w:t>
      </w:r>
      <w:r>
        <w:rPr>
          <w:rFonts w:hint="eastAsia"/>
        </w:rPr>
        <w:t xml:space="preserve"> for </w:t>
      </w:r>
      <w:r>
        <w:rPr>
          <w:rFonts w:hint="eastAsia"/>
        </w:rPr>
        <w:t>迴圈的主體部分，</w:t>
      </w:r>
      <w:r>
        <w:rPr>
          <w:rFonts w:hint="eastAsia"/>
        </w:rPr>
        <w:t xml:space="preserve">BLOCK </w:t>
      </w:r>
      <w:r>
        <w:rPr>
          <w:rFonts w:hint="eastAsia"/>
        </w:rPr>
        <w:t>乃是由一對大括號</w:t>
      </w:r>
      <w:r>
        <w:rPr>
          <w:rFonts w:hint="eastAsia"/>
        </w:rPr>
        <w:t xml:space="preserve"> {</w:t>
      </w:r>
      <w:r w:rsidR="002D6D56">
        <w:t>…</w:t>
      </w:r>
      <w:r>
        <w:rPr>
          <w:rFonts w:hint="eastAsia"/>
        </w:rPr>
        <w:t xml:space="preserve">} </w:t>
      </w:r>
      <w:r>
        <w:rPr>
          <w:rFonts w:hint="eastAsia"/>
        </w:rPr>
        <w:t>夾住的</w:t>
      </w:r>
      <w:r>
        <w:rPr>
          <w:rFonts w:hint="eastAsia"/>
        </w:rPr>
        <w:t xml:space="preserve">BaseList </w:t>
      </w:r>
      <w:r>
        <w:rPr>
          <w:rFonts w:hint="eastAsia"/>
        </w:rPr>
        <w:t>區段所組成，於是透過</w:t>
      </w:r>
      <w:r>
        <w:rPr>
          <w:rFonts w:hint="eastAsia"/>
        </w:rPr>
        <w:t xml:space="preserve"> BaseList </w:t>
      </w:r>
      <w:r>
        <w:rPr>
          <w:rFonts w:hint="eastAsia"/>
        </w:rPr>
        <w:t>又遞迴的定義了下一層的完整程式區段。</w:t>
      </w:r>
    </w:p>
    <w:p w:rsidR="001A2974" w:rsidRPr="002D6D56" w:rsidRDefault="001A2974" w:rsidP="00E832A9"/>
    <w:p w:rsidR="003C46F1" w:rsidRDefault="00616CD2" w:rsidP="00E8408C">
      <w:r>
        <w:rPr>
          <w:rFonts w:hint="eastAsia"/>
        </w:rPr>
        <w:t>必須注意的是，</w:t>
      </w:r>
      <w:r>
        <w:rPr>
          <w:rFonts w:hint="eastAsia"/>
        </w:rPr>
        <w:t>C0</w:t>
      </w:r>
      <w:r>
        <w:rPr>
          <w:rFonts w:hint="eastAsia"/>
        </w:rPr>
        <w:t>語言當中缺乏某些重要的結構，像是</w:t>
      </w:r>
      <w:r>
        <w:rPr>
          <w:rFonts w:hint="eastAsia"/>
        </w:rPr>
        <w:t xml:space="preserve"> IF </w:t>
      </w:r>
      <w:r>
        <w:rPr>
          <w:rFonts w:hint="eastAsia"/>
        </w:rPr>
        <w:t>語句，函數呼叫等等，</w:t>
      </w:r>
      <w:r w:rsidR="003C46F1">
        <w:rPr>
          <w:rFonts w:hint="eastAsia"/>
        </w:rPr>
        <w:t xml:space="preserve">C0 </w:t>
      </w:r>
      <w:r w:rsidR="003C46F1">
        <w:rPr>
          <w:rFonts w:hint="eastAsia"/>
        </w:rPr>
        <w:t>語言甚至沒有支援完整的數學運算語法，因此每條運算式只能有一個加減乘除符號，所以在</w:t>
      </w:r>
      <w:r w:rsidR="003C46F1">
        <w:rPr>
          <w:rFonts w:hint="eastAsia"/>
        </w:rPr>
        <w:t xml:space="preserve"> C0 </w:t>
      </w:r>
      <w:r w:rsidR="003C46F1">
        <w:rPr>
          <w:rFonts w:hint="eastAsia"/>
        </w:rPr>
        <w:t>語言當中無法撰寫像</w:t>
      </w:r>
      <w:r w:rsidR="003C46F1">
        <w:rPr>
          <w:rFonts w:hint="eastAsia"/>
        </w:rPr>
        <w:t xml:space="preserve"> sum=sum+i*j </w:t>
      </w:r>
      <w:r w:rsidR="003C46F1">
        <w:rPr>
          <w:rFonts w:hint="eastAsia"/>
        </w:rPr>
        <w:t>這樣的複雜算式，您必須自行將該語句拆成兩條指定敘述，採用像</w:t>
      </w:r>
      <w:r w:rsidR="003C46F1">
        <w:rPr>
          <w:rFonts w:hint="eastAsia"/>
        </w:rPr>
        <w:t xml:space="preserve"> p = i*j; sum=sum+p; </w:t>
      </w:r>
      <w:r w:rsidR="003C46F1">
        <w:rPr>
          <w:rFonts w:hint="eastAsia"/>
        </w:rPr>
        <w:t>這樣的寫法。</w:t>
      </w:r>
    </w:p>
    <w:p w:rsidR="003C46F1" w:rsidRPr="000E6512" w:rsidRDefault="003C46F1" w:rsidP="00E8408C"/>
    <w:p w:rsidR="00616CD2" w:rsidRDefault="003C46F1" w:rsidP="00E8408C">
      <w:r>
        <w:rPr>
          <w:rFonts w:hint="eastAsia"/>
        </w:rPr>
        <w:t>您可以自行擴充</w:t>
      </w:r>
      <w:r>
        <w:rPr>
          <w:rFonts w:hint="eastAsia"/>
        </w:rPr>
        <w:t xml:space="preserve"> C0 </w:t>
      </w:r>
      <w:r>
        <w:rPr>
          <w:rFonts w:hint="eastAsia"/>
        </w:rPr>
        <w:t>語言，以支援</w:t>
      </w:r>
      <w:r>
        <w:rPr>
          <w:rFonts w:hint="eastAsia"/>
        </w:rPr>
        <w:t xml:space="preserve"> IF </w:t>
      </w:r>
      <w:r>
        <w:rPr>
          <w:rFonts w:hint="eastAsia"/>
        </w:rPr>
        <w:t>及函數呼叫等語句，或者支援更完整的數學運算式語法</w:t>
      </w:r>
      <w:r w:rsidR="00616CD2">
        <w:rPr>
          <w:rFonts w:hint="eastAsia"/>
        </w:rPr>
        <w:t>，在本書中，為了簡單起見，我們將只用這</w:t>
      </w:r>
      <w:r w:rsidR="00616CD2">
        <w:rPr>
          <w:rFonts w:hint="eastAsia"/>
        </w:rPr>
        <w:t xml:space="preserve"> 1</w:t>
      </w:r>
      <w:r w:rsidR="008F6B5D">
        <w:rPr>
          <w:rFonts w:hint="eastAsia"/>
        </w:rPr>
        <w:t>1</w:t>
      </w:r>
      <w:r w:rsidR="00616CD2">
        <w:rPr>
          <w:rFonts w:hint="eastAsia"/>
        </w:rPr>
        <w:t xml:space="preserve"> </w:t>
      </w:r>
      <w:r w:rsidR="00616CD2">
        <w:rPr>
          <w:rFonts w:hint="eastAsia"/>
        </w:rPr>
        <w:t>條規則，以避免實作上太過複雜。</w:t>
      </w:r>
    </w:p>
    <w:p w:rsidR="00616CD2" w:rsidRDefault="00616CD2">
      <w:pPr>
        <w:widowControl/>
        <w:rPr>
          <w:rFonts w:ascii="Cambria" w:eastAsia="標楷體" w:hAnsi="Cambria"/>
          <w:b/>
          <w:bCs/>
          <w:kern w:val="52"/>
          <w:sz w:val="52"/>
          <w:szCs w:val="52"/>
        </w:rPr>
      </w:pPr>
      <w:r>
        <w:br w:type="page"/>
      </w:r>
    </w:p>
    <w:p w:rsidR="00D51F92" w:rsidRDefault="00D51F92" w:rsidP="00D51F92">
      <w:pPr>
        <w:pStyle w:val="1"/>
        <w:numPr>
          <w:ilvl w:val="0"/>
          <w:numId w:val="11"/>
        </w:numPr>
      </w:pPr>
      <w:r>
        <w:rPr>
          <w:rFonts w:hint="eastAsia"/>
        </w:rPr>
        <w:lastRenderedPageBreak/>
        <w:t>GNU</w:t>
      </w:r>
      <w:r w:rsidR="00A66BF4">
        <w:rPr>
          <w:rFonts w:hint="eastAsia"/>
        </w:rPr>
        <w:t>開發</w:t>
      </w:r>
      <w:r>
        <w:rPr>
          <w:rFonts w:hint="eastAsia"/>
        </w:rPr>
        <w:t>工具</w:t>
      </w:r>
    </w:p>
    <w:p w:rsidR="00B01B0F" w:rsidRDefault="007A35FD" w:rsidP="00B01B0F">
      <w:r>
        <w:rPr>
          <w:rFonts w:hint="eastAsia"/>
        </w:rPr>
        <w:t>在本書中，我們以</w:t>
      </w:r>
      <w:r>
        <w:rPr>
          <w:rFonts w:hint="eastAsia"/>
        </w:rPr>
        <w:t xml:space="preserve"> GNU </w:t>
      </w:r>
      <w:r>
        <w:rPr>
          <w:rFonts w:hint="eastAsia"/>
        </w:rPr>
        <w:t>工具作為主要的系統軟體工具，</w:t>
      </w:r>
      <w:r w:rsidR="00B01B0F">
        <w:rPr>
          <w:rFonts w:hint="eastAsia"/>
        </w:rPr>
        <w:t>在</w:t>
      </w:r>
      <w:r w:rsidR="00B01B0F">
        <w:rPr>
          <w:rFonts w:hint="eastAsia"/>
        </w:rPr>
        <w:t xml:space="preserve"> UNIX/Linux </w:t>
      </w:r>
      <w:r w:rsidR="00B01B0F">
        <w:rPr>
          <w:rFonts w:hint="eastAsia"/>
        </w:rPr>
        <w:t>當中，預設就包含</w:t>
      </w:r>
      <w:r w:rsidR="00B01B0F">
        <w:rPr>
          <w:rFonts w:hint="eastAsia"/>
        </w:rPr>
        <w:t xml:space="preserve">GNU </w:t>
      </w:r>
      <w:r w:rsidR="00B01B0F">
        <w:rPr>
          <w:rFonts w:hint="eastAsia"/>
        </w:rPr>
        <w:t>工具，但在</w:t>
      </w:r>
      <w:r w:rsidR="00B01B0F">
        <w:rPr>
          <w:rFonts w:hint="eastAsia"/>
        </w:rPr>
        <w:t xml:space="preserve"> MS. Windows </w:t>
      </w:r>
      <w:r w:rsidR="00B01B0F">
        <w:rPr>
          <w:rFonts w:hint="eastAsia"/>
        </w:rPr>
        <w:t>當中，則</w:t>
      </w:r>
      <w:r w:rsidR="00770F98">
        <w:rPr>
          <w:rFonts w:hint="eastAsia"/>
        </w:rPr>
        <w:t>可以安裝</w:t>
      </w:r>
      <w:r w:rsidR="00770F98">
        <w:rPr>
          <w:rFonts w:hint="eastAsia"/>
        </w:rPr>
        <w:t xml:space="preserve"> Dev C++ </w:t>
      </w:r>
      <w:r w:rsidR="00570D69">
        <w:rPr>
          <w:rFonts w:hint="eastAsia"/>
        </w:rPr>
        <w:t>(</w:t>
      </w:r>
      <w:r w:rsidR="00570D69">
        <w:rPr>
          <w:rFonts w:hint="eastAsia"/>
        </w:rPr>
        <w:t>附錄</w:t>
      </w:r>
      <w:r w:rsidR="00570D69">
        <w:rPr>
          <w:rFonts w:hint="eastAsia"/>
        </w:rPr>
        <w:t xml:space="preserve"> D) </w:t>
      </w:r>
      <w:r w:rsidR="00770F98">
        <w:rPr>
          <w:rFonts w:hint="eastAsia"/>
        </w:rPr>
        <w:t>或</w:t>
      </w:r>
      <w:r w:rsidR="00B01B0F">
        <w:rPr>
          <w:rFonts w:hint="eastAsia"/>
        </w:rPr>
        <w:t xml:space="preserve">Cygwin </w:t>
      </w:r>
      <w:r w:rsidR="00B01B0F">
        <w:rPr>
          <w:rFonts w:hint="eastAsia"/>
        </w:rPr>
        <w:t>環境</w:t>
      </w:r>
      <w:r w:rsidR="00570D69">
        <w:rPr>
          <w:rFonts w:hint="eastAsia"/>
        </w:rPr>
        <w:t xml:space="preserve"> (</w:t>
      </w:r>
      <w:r w:rsidR="00570D69">
        <w:rPr>
          <w:rFonts w:hint="eastAsia"/>
        </w:rPr>
        <w:t>附錄</w:t>
      </w:r>
      <w:r w:rsidR="00570D69">
        <w:rPr>
          <w:rFonts w:hint="eastAsia"/>
        </w:rPr>
        <w:t xml:space="preserve"> E)</w:t>
      </w:r>
      <w:r w:rsidR="00B01B0F">
        <w:rPr>
          <w:rFonts w:hint="eastAsia"/>
        </w:rPr>
        <w:t>，以便使用</w:t>
      </w:r>
      <w:r w:rsidR="00B01B0F">
        <w:rPr>
          <w:rFonts w:hint="eastAsia"/>
        </w:rPr>
        <w:t xml:space="preserve"> GNU </w:t>
      </w:r>
      <w:r w:rsidR="00B01B0F">
        <w:rPr>
          <w:rFonts w:hint="eastAsia"/>
        </w:rPr>
        <w:t>工具。</w:t>
      </w:r>
    </w:p>
    <w:p w:rsidR="00CD3674" w:rsidRPr="004B470E" w:rsidRDefault="00CD3674" w:rsidP="00B01B0F"/>
    <w:p w:rsidR="00D62C9F" w:rsidRDefault="002D6D56" w:rsidP="00B01B0F">
      <w:r>
        <w:rPr>
          <w:rFonts w:hint="eastAsia"/>
        </w:rPr>
        <w:t>在</w:t>
      </w:r>
      <w:r>
        <w:rPr>
          <w:rFonts w:hint="eastAsia"/>
        </w:rPr>
        <w:t xml:space="preserve">GNU </w:t>
      </w:r>
      <w:r>
        <w:rPr>
          <w:rFonts w:hint="eastAsia"/>
        </w:rPr>
        <w:t>工具中有一些常用的檔案命名方式，舉例而言，函式庫的附檔名通常是</w:t>
      </w:r>
      <w:r>
        <w:rPr>
          <w:rFonts w:hint="eastAsia"/>
        </w:rPr>
        <w:t>*.a</w:t>
      </w:r>
      <w:r>
        <w:rPr>
          <w:rFonts w:hint="eastAsia"/>
        </w:rPr>
        <w:t>，而組合語言的附檔名通常是</w:t>
      </w:r>
      <w:r>
        <w:rPr>
          <w:rFonts w:hint="eastAsia"/>
        </w:rPr>
        <w:t xml:space="preserve"> *.s</w:t>
      </w:r>
      <w:r>
        <w:rPr>
          <w:rFonts w:hint="eastAsia"/>
        </w:rPr>
        <w:t>，以下是</w:t>
      </w:r>
      <w:r>
        <w:rPr>
          <w:rFonts w:hint="eastAsia"/>
        </w:rPr>
        <w:t xml:space="preserve"> GNU </w:t>
      </w:r>
      <w:r>
        <w:rPr>
          <w:rFonts w:hint="eastAsia"/>
        </w:rPr>
        <w:t>平台中常見的一些附檔名使用慣例，如</w:t>
      </w:r>
      <w:r w:rsidR="00881517">
        <w:fldChar w:fldCharType="begin"/>
      </w:r>
      <w:r>
        <w:instrText xml:space="preserve"> </w:instrText>
      </w:r>
      <w:r>
        <w:rPr>
          <w:rFonts w:hint="eastAsia"/>
        </w:rPr>
        <w:instrText>REF _Ref259173021 \h</w:instrText>
      </w:r>
      <w:r>
        <w:instrText xml:space="preserve"> </w:instrText>
      </w:r>
      <w:r w:rsidR="00881517">
        <w:fldChar w:fldCharType="separate"/>
      </w:r>
      <w:r w:rsidRPr="00A84F68">
        <w:rPr>
          <w:rFonts w:hint="eastAsia"/>
        </w:rPr>
        <w:t>表格</w:t>
      </w:r>
      <w:r w:rsidRPr="00A84F68">
        <w:rPr>
          <w:rFonts w:hint="eastAsia"/>
        </w:rPr>
        <w:t xml:space="preserve"> </w:t>
      </w:r>
      <w:r>
        <w:rPr>
          <w:noProof/>
        </w:rPr>
        <w:t>C</w:t>
      </w:r>
      <w:r w:rsidRPr="00A84F68">
        <w:t>.</w:t>
      </w:r>
      <w:r>
        <w:rPr>
          <w:noProof/>
        </w:rPr>
        <w:t>1</w:t>
      </w:r>
      <w:r w:rsidR="00881517">
        <w:fldChar w:fldCharType="end"/>
      </w:r>
      <w:r>
        <w:rPr>
          <w:rFonts w:hint="eastAsia"/>
        </w:rPr>
        <w:t>所示</w:t>
      </w:r>
      <w:r w:rsidR="00D62C9F">
        <w:rPr>
          <w:rFonts w:hint="eastAsia"/>
        </w:rPr>
        <w:t>。</w:t>
      </w:r>
    </w:p>
    <w:p w:rsidR="00D62C9F" w:rsidRDefault="00D62C9F" w:rsidP="00B01B0F"/>
    <w:p w:rsidR="00D62C9F" w:rsidRDefault="00D62C9F" w:rsidP="00D62C9F">
      <w:pPr>
        <w:pStyle w:val="a8"/>
      </w:pPr>
      <w:bookmarkStart w:id="451" w:name="_Ref259173021"/>
      <w:r w:rsidRPr="00A84F68">
        <w:rPr>
          <w:rFonts w:hint="eastAsia"/>
        </w:rPr>
        <w:t>表格</w:t>
      </w:r>
      <w:r w:rsidRPr="00A84F68">
        <w:rPr>
          <w:rFonts w:hint="eastAsia"/>
        </w:rPr>
        <w:t xml:space="preserve"> </w:t>
      </w:r>
      <w:r w:rsidR="00881517">
        <w:fldChar w:fldCharType="begin"/>
      </w:r>
      <w:r>
        <w:instrText xml:space="preserve"> STYLEREF 1 \s </w:instrText>
      </w:r>
      <w:r w:rsidR="00881517">
        <w:fldChar w:fldCharType="separate"/>
      </w:r>
      <w:r w:rsidR="004B470E">
        <w:rPr>
          <w:noProof/>
        </w:rPr>
        <w:t>C</w:t>
      </w:r>
      <w:r w:rsidR="00881517">
        <w:fldChar w:fldCharType="end"/>
      </w:r>
      <w:r w:rsidRPr="00A84F68">
        <w:t>.</w:t>
      </w:r>
      <w:r w:rsidR="00881517" w:rsidRPr="00A84F68">
        <w:fldChar w:fldCharType="begin"/>
      </w:r>
      <w:r w:rsidRPr="00A84F68">
        <w:instrText xml:space="preserve"> </w:instrText>
      </w:r>
      <w:r w:rsidRPr="00A84F68">
        <w:rPr>
          <w:rFonts w:hint="eastAsia"/>
        </w:rPr>
        <w:instrText xml:space="preserve">SEQ </w:instrText>
      </w:r>
      <w:r w:rsidRPr="00A84F68">
        <w:rPr>
          <w:rFonts w:hint="eastAsia"/>
        </w:rPr>
        <w:instrText>表格</w:instrText>
      </w:r>
      <w:r w:rsidRPr="00A84F68">
        <w:rPr>
          <w:rFonts w:hint="eastAsia"/>
        </w:rPr>
        <w:instrText xml:space="preserve"> \* ARABIC \s 1</w:instrText>
      </w:r>
      <w:r w:rsidRPr="00A84F68">
        <w:instrText xml:space="preserve"> </w:instrText>
      </w:r>
      <w:r w:rsidR="00881517" w:rsidRPr="00A84F68">
        <w:fldChar w:fldCharType="separate"/>
      </w:r>
      <w:r w:rsidR="004B470E">
        <w:rPr>
          <w:noProof/>
        </w:rPr>
        <w:t>1</w:t>
      </w:r>
      <w:r w:rsidR="00881517" w:rsidRPr="00A84F68">
        <w:fldChar w:fldCharType="end"/>
      </w:r>
      <w:bookmarkEnd w:id="451"/>
      <w:r w:rsidRPr="00A84F68">
        <w:rPr>
          <w:rFonts w:hint="eastAsia"/>
        </w:rPr>
        <w:t xml:space="preserve"> GNU</w:t>
      </w:r>
      <w:r>
        <w:rPr>
          <w:rFonts w:hint="eastAsia"/>
        </w:rPr>
        <w:t xml:space="preserve">/Linux/UNIX </w:t>
      </w:r>
      <w:r>
        <w:rPr>
          <w:rFonts w:hint="eastAsia"/>
        </w:rPr>
        <w:t>的檔案命名慣例</w:t>
      </w:r>
    </w:p>
    <w:tbl>
      <w:tblPr>
        <w:tblStyle w:val="af2"/>
        <w:tblW w:w="0" w:type="auto"/>
        <w:tblLook w:val="04A0"/>
      </w:tblPr>
      <w:tblGrid>
        <w:gridCol w:w="1668"/>
        <w:gridCol w:w="6694"/>
      </w:tblGrid>
      <w:tr w:rsidR="00D62C9F" w:rsidTr="00D62C9F">
        <w:tc>
          <w:tcPr>
            <w:tcW w:w="1668" w:type="dxa"/>
          </w:tcPr>
          <w:p w:rsidR="00D62C9F" w:rsidRDefault="00D62C9F" w:rsidP="00B01B0F">
            <w:r>
              <w:rPr>
                <w:rFonts w:hint="eastAsia"/>
              </w:rPr>
              <w:t>附檔名</w:t>
            </w:r>
          </w:p>
        </w:tc>
        <w:tc>
          <w:tcPr>
            <w:tcW w:w="6694" w:type="dxa"/>
          </w:tcPr>
          <w:p w:rsidR="00D62C9F" w:rsidRDefault="00D62C9F" w:rsidP="00B01B0F">
            <w:r>
              <w:rPr>
                <w:rFonts w:hint="eastAsia"/>
              </w:rPr>
              <w:t>檔案類型說明</w:t>
            </w:r>
          </w:p>
        </w:tc>
      </w:tr>
      <w:tr w:rsidR="00D62C9F" w:rsidTr="00D62C9F">
        <w:tc>
          <w:tcPr>
            <w:tcW w:w="1668" w:type="dxa"/>
          </w:tcPr>
          <w:p w:rsidR="00D62C9F" w:rsidRDefault="00D62C9F" w:rsidP="00B01B0F">
            <w:r>
              <w:rPr>
                <w:rFonts w:hint="eastAsia"/>
              </w:rPr>
              <w:t>.c</w:t>
            </w:r>
          </w:p>
        </w:tc>
        <w:tc>
          <w:tcPr>
            <w:tcW w:w="6694" w:type="dxa"/>
          </w:tcPr>
          <w:p w:rsidR="00D62C9F" w:rsidRDefault="00D62C9F" w:rsidP="00D62C9F">
            <w:r>
              <w:rPr>
                <w:rFonts w:hint="eastAsia"/>
              </w:rPr>
              <w:t xml:space="preserve">C </w:t>
            </w:r>
            <w:r>
              <w:rPr>
                <w:rFonts w:hint="eastAsia"/>
              </w:rPr>
              <w:t>語言的程式，像是</w:t>
            </w:r>
            <w:r>
              <w:rPr>
                <w:rFonts w:hint="eastAsia"/>
              </w:rPr>
              <w:t xml:space="preserve"> sum.c </w:t>
            </w:r>
            <w:r>
              <w:rPr>
                <w:rFonts w:hint="eastAsia"/>
              </w:rPr>
              <w:t>等。</w:t>
            </w:r>
          </w:p>
        </w:tc>
      </w:tr>
      <w:tr w:rsidR="00D62C9F" w:rsidTr="00D62C9F">
        <w:tc>
          <w:tcPr>
            <w:tcW w:w="1668" w:type="dxa"/>
          </w:tcPr>
          <w:p w:rsidR="00D62C9F" w:rsidRDefault="00D62C9F" w:rsidP="00517896">
            <w:r>
              <w:rPr>
                <w:rFonts w:hint="eastAsia"/>
              </w:rPr>
              <w:t>.a</w:t>
            </w:r>
          </w:p>
        </w:tc>
        <w:tc>
          <w:tcPr>
            <w:tcW w:w="6694" w:type="dxa"/>
          </w:tcPr>
          <w:p w:rsidR="00D62C9F" w:rsidRDefault="00D62C9F" w:rsidP="00517896">
            <w:r>
              <w:rPr>
                <w:rFonts w:hint="eastAsia"/>
              </w:rPr>
              <w:t>函式庫，像是</w:t>
            </w:r>
            <w:r>
              <w:rPr>
                <w:rFonts w:hint="eastAsia"/>
              </w:rPr>
              <w:t xml:space="preserve"> libc.a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libm.a </w:t>
            </w:r>
            <w:r>
              <w:rPr>
                <w:rFonts w:hint="eastAsia"/>
              </w:rPr>
              <w:t>等。</w:t>
            </w:r>
          </w:p>
        </w:tc>
      </w:tr>
      <w:tr w:rsidR="00D62C9F" w:rsidTr="00D62C9F">
        <w:tc>
          <w:tcPr>
            <w:tcW w:w="1668" w:type="dxa"/>
          </w:tcPr>
          <w:p w:rsidR="00D62C9F" w:rsidRDefault="00D62C9F" w:rsidP="00517896">
            <w:r>
              <w:rPr>
                <w:rFonts w:hint="eastAsia"/>
              </w:rPr>
              <w:t>.cpp</w:t>
            </w:r>
          </w:p>
        </w:tc>
        <w:tc>
          <w:tcPr>
            <w:tcW w:w="6694" w:type="dxa"/>
          </w:tcPr>
          <w:p w:rsidR="00D62C9F" w:rsidRDefault="00D62C9F" w:rsidP="00517896">
            <w:r>
              <w:rPr>
                <w:rFonts w:hint="eastAsia"/>
              </w:rPr>
              <w:t xml:space="preserve">C++ </w:t>
            </w:r>
            <w:r>
              <w:rPr>
                <w:rFonts w:hint="eastAsia"/>
              </w:rPr>
              <w:t>的程式，像是</w:t>
            </w:r>
            <w:r>
              <w:rPr>
                <w:rFonts w:hint="eastAsia"/>
              </w:rPr>
              <w:t xml:space="preserve"> sum.cpp </w:t>
            </w:r>
            <w:r>
              <w:rPr>
                <w:rFonts w:hint="eastAsia"/>
              </w:rPr>
              <w:t>等。</w:t>
            </w:r>
          </w:p>
        </w:tc>
      </w:tr>
      <w:tr w:rsidR="00D62C9F" w:rsidTr="00D62C9F">
        <w:tc>
          <w:tcPr>
            <w:tcW w:w="1668" w:type="dxa"/>
          </w:tcPr>
          <w:p w:rsidR="00D62C9F" w:rsidRDefault="00D62C9F" w:rsidP="00517896">
            <w:r>
              <w:rPr>
                <w:rFonts w:hint="eastAsia"/>
              </w:rPr>
              <w:t>.h</w:t>
            </w:r>
          </w:p>
        </w:tc>
        <w:tc>
          <w:tcPr>
            <w:tcW w:w="6694" w:type="dxa"/>
          </w:tcPr>
          <w:p w:rsidR="00D62C9F" w:rsidRDefault="00D62C9F" w:rsidP="00517896">
            <w:r>
              <w:rPr>
                <w:rFonts w:hint="eastAsia"/>
              </w:rPr>
              <w:t>引用標頭檔，像是</w:t>
            </w:r>
            <w:r>
              <w:rPr>
                <w:rFonts w:hint="eastAsia"/>
              </w:rPr>
              <w:t xml:space="preserve"> stdio.h </w:t>
            </w:r>
            <w:r>
              <w:rPr>
                <w:rFonts w:hint="eastAsia"/>
              </w:rPr>
              <w:t>等</w:t>
            </w:r>
          </w:p>
        </w:tc>
      </w:tr>
      <w:tr w:rsidR="00D62C9F" w:rsidTr="00D62C9F">
        <w:tc>
          <w:tcPr>
            <w:tcW w:w="1668" w:type="dxa"/>
          </w:tcPr>
          <w:p w:rsidR="00D62C9F" w:rsidRDefault="00D62C9F" w:rsidP="00517896">
            <w:r>
              <w:rPr>
                <w:rFonts w:hint="eastAsia"/>
              </w:rPr>
              <w:t>.i</w:t>
            </w:r>
          </w:p>
        </w:tc>
        <w:tc>
          <w:tcPr>
            <w:tcW w:w="6694" w:type="dxa"/>
          </w:tcPr>
          <w:p w:rsidR="00D62C9F" w:rsidRDefault="00D62C9F" w:rsidP="00D62C9F">
            <w:r>
              <w:rPr>
                <w:rFonts w:hint="eastAsia"/>
              </w:rPr>
              <w:t>經過巨集展開後的</w:t>
            </w:r>
            <w:r>
              <w:rPr>
                <w:rFonts w:hint="eastAsia"/>
              </w:rPr>
              <w:t xml:space="preserve"> C </w:t>
            </w:r>
            <w:r>
              <w:rPr>
                <w:rFonts w:hint="eastAsia"/>
              </w:rPr>
              <w:t>語言程式</w:t>
            </w:r>
          </w:p>
        </w:tc>
      </w:tr>
      <w:tr w:rsidR="00D62C9F" w:rsidTr="00D62C9F">
        <w:tc>
          <w:tcPr>
            <w:tcW w:w="1668" w:type="dxa"/>
          </w:tcPr>
          <w:p w:rsidR="00D62C9F" w:rsidRDefault="00D62C9F" w:rsidP="00517896">
            <w:r>
              <w:rPr>
                <w:rFonts w:hint="eastAsia"/>
              </w:rPr>
              <w:t>.ii</w:t>
            </w:r>
          </w:p>
        </w:tc>
        <w:tc>
          <w:tcPr>
            <w:tcW w:w="6694" w:type="dxa"/>
          </w:tcPr>
          <w:p w:rsidR="00D62C9F" w:rsidRDefault="00D62C9F" w:rsidP="00517896">
            <w:r>
              <w:rPr>
                <w:rFonts w:hint="eastAsia"/>
              </w:rPr>
              <w:t>經過巨集展開後的</w:t>
            </w:r>
            <w:r>
              <w:rPr>
                <w:rFonts w:hint="eastAsia"/>
              </w:rPr>
              <w:t xml:space="preserve"> C++ </w:t>
            </w:r>
            <w:r>
              <w:rPr>
                <w:rFonts w:hint="eastAsia"/>
              </w:rPr>
              <w:t>語言程式</w:t>
            </w:r>
          </w:p>
        </w:tc>
      </w:tr>
      <w:tr w:rsidR="00D62C9F" w:rsidTr="00D62C9F">
        <w:tc>
          <w:tcPr>
            <w:tcW w:w="1668" w:type="dxa"/>
          </w:tcPr>
          <w:p w:rsidR="00D62C9F" w:rsidRDefault="00D62C9F" w:rsidP="00517896">
            <w:r>
              <w:rPr>
                <w:rFonts w:hint="eastAsia"/>
              </w:rPr>
              <w:t>.s</w:t>
            </w:r>
          </w:p>
        </w:tc>
        <w:tc>
          <w:tcPr>
            <w:tcW w:w="6694" w:type="dxa"/>
          </w:tcPr>
          <w:p w:rsidR="00D62C9F" w:rsidRDefault="00D62C9F" w:rsidP="00517896">
            <w:r>
              <w:rPr>
                <w:rFonts w:hint="eastAsia"/>
              </w:rPr>
              <w:t>組合語言程式</w:t>
            </w:r>
          </w:p>
        </w:tc>
      </w:tr>
      <w:tr w:rsidR="00D62C9F" w:rsidTr="00D62C9F">
        <w:tc>
          <w:tcPr>
            <w:tcW w:w="1668" w:type="dxa"/>
          </w:tcPr>
          <w:p w:rsidR="00D62C9F" w:rsidRDefault="00D62C9F" w:rsidP="00517896">
            <w:r>
              <w:rPr>
                <w:rFonts w:hint="eastAsia"/>
              </w:rPr>
              <w:t>.S</w:t>
            </w:r>
          </w:p>
        </w:tc>
        <w:tc>
          <w:tcPr>
            <w:tcW w:w="6694" w:type="dxa"/>
          </w:tcPr>
          <w:p w:rsidR="00D62C9F" w:rsidRDefault="00D62C9F" w:rsidP="00517896">
            <w:r>
              <w:rPr>
                <w:rFonts w:hint="eastAsia"/>
              </w:rPr>
              <w:t>經過巨集展開後的組合語言程式</w:t>
            </w:r>
          </w:p>
        </w:tc>
      </w:tr>
    </w:tbl>
    <w:p w:rsidR="00D62C9F" w:rsidRDefault="00D62C9F" w:rsidP="00B01B0F"/>
    <w:p w:rsidR="002569B6" w:rsidRDefault="001E1298" w:rsidP="002569B6">
      <w:pPr>
        <w:pStyle w:val="2"/>
      </w:pPr>
      <w:r>
        <w:rPr>
          <w:rFonts w:hint="eastAsia"/>
        </w:rPr>
        <w:t>C</w:t>
      </w:r>
      <w:r w:rsidR="002569B6">
        <w:rPr>
          <w:rFonts w:hint="eastAsia"/>
        </w:rPr>
        <w:t>.</w:t>
      </w:r>
      <w:r w:rsidR="00EB37CF">
        <w:rPr>
          <w:rFonts w:hint="eastAsia"/>
        </w:rPr>
        <w:t>1</w:t>
      </w:r>
      <w:r w:rsidR="00B01B0F">
        <w:rPr>
          <w:rFonts w:hint="eastAsia"/>
        </w:rPr>
        <w:t>常用的</w:t>
      </w:r>
      <w:r w:rsidR="002569B6">
        <w:rPr>
          <w:rFonts w:hint="eastAsia"/>
        </w:rPr>
        <w:t>GNU</w:t>
      </w:r>
      <w:r w:rsidR="00851670">
        <w:rPr>
          <w:rFonts w:hint="eastAsia"/>
        </w:rPr>
        <w:t>工具</w:t>
      </w:r>
    </w:p>
    <w:p w:rsidR="00B01B0F" w:rsidRPr="00CE78A7" w:rsidRDefault="00B01B0F" w:rsidP="00B01B0F">
      <w:r>
        <w:rPr>
          <w:rFonts w:hint="eastAsia"/>
        </w:rPr>
        <w:t xml:space="preserve">GNU </w:t>
      </w:r>
      <w:r>
        <w:rPr>
          <w:rFonts w:hint="eastAsia"/>
        </w:rPr>
        <w:t>程式集包含許多工具程式，其中，在本書中會用到的有</w:t>
      </w:r>
      <w:r>
        <w:rPr>
          <w:rFonts w:hint="eastAsia"/>
        </w:rPr>
        <w:t xml:space="preserve"> gcc, as, ld, ar, nm, objdump, objcopy, strip, strings, ltrace </w:t>
      </w:r>
      <w:r>
        <w:rPr>
          <w:rFonts w:hint="eastAsia"/>
        </w:rPr>
        <w:t>等工具，這些工具的基本用法如</w:t>
      </w:r>
      <w:r w:rsidR="00881517">
        <w:fldChar w:fldCharType="begin"/>
      </w:r>
      <w:r>
        <w:instrText xml:space="preserve"> </w:instrText>
      </w:r>
      <w:r>
        <w:rPr>
          <w:rFonts w:hint="eastAsia"/>
        </w:rPr>
        <w:instrText>REF _Ref230600708 \h</w:instrText>
      </w:r>
      <w:r>
        <w:instrText xml:space="preserve"> </w:instrText>
      </w:r>
      <w:r w:rsidR="00881517">
        <w:fldChar w:fldCharType="separate"/>
      </w:r>
      <w:r w:rsidR="004B470E" w:rsidRPr="00A84F68">
        <w:rPr>
          <w:rFonts w:hint="eastAsia"/>
        </w:rPr>
        <w:t>表格</w:t>
      </w:r>
      <w:r w:rsidR="004B470E" w:rsidRPr="00A84F68">
        <w:rPr>
          <w:rFonts w:hint="eastAsia"/>
        </w:rPr>
        <w:t xml:space="preserve"> </w:t>
      </w:r>
      <w:r w:rsidR="004B470E">
        <w:rPr>
          <w:noProof/>
        </w:rPr>
        <w:t>C</w:t>
      </w:r>
      <w:r w:rsidR="004B470E" w:rsidRPr="00A84F68">
        <w:t>.</w:t>
      </w:r>
      <w:r w:rsidR="004B470E">
        <w:rPr>
          <w:noProof/>
        </w:rPr>
        <w:t>2</w:t>
      </w:r>
      <w:r w:rsidR="00881517">
        <w:fldChar w:fldCharType="end"/>
      </w:r>
      <w:r>
        <w:rPr>
          <w:rFonts w:hint="eastAsia"/>
        </w:rPr>
        <w:t>所示。</w:t>
      </w:r>
    </w:p>
    <w:p w:rsidR="00B01B0F" w:rsidRPr="00CE78A7" w:rsidRDefault="00B01B0F" w:rsidP="00B01B0F"/>
    <w:p w:rsidR="00D62C9F" w:rsidRPr="00D62C9F" w:rsidRDefault="00B01B0F" w:rsidP="004B470E">
      <w:pPr>
        <w:pStyle w:val="a8"/>
      </w:pPr>
      <w:bookmarkStart w:id="452" w:name="_Ref230600708"/>
      <w:r w:rsidRPr="00A84F68">
        <w:rPr>
          <w:rFonts w:hint="eastAsia"/>
        </w:rPr>
        <w:t>表格</w:t>
      </w:r>
      <w:r w:rsidRPr="00A84F68">
        <w:rPr>
          <w:rFonts w:hint="eastAsia"/>
        </w:rPr>
        <w:t xml:space="preserve"> </w:t>
      </w:r>
      <w:fldSimple w:instr=" STYLEREF 1 \s ">
        <w:r w:rsidR="004B470E">
          <w:rPr>
            <w:noProof/>
          </w:rPr>
          <w:t>C</w:t>
        </w:r>
      </w:fldSimple>
      <w:r w:rsidRPr="00A84F68">
        <w:t>.</w:t>
      </w:r>
      <w:r w:rsidR="00881517" w:rsidRPr="00A84F68">
        <w:fldChar w:fldCharType="begin"/>
      </w:r>
      <w:r w:rsidRPr="00A84F68">
        <w:instrText xml:space="preserve"> </w:instrText>
      </w:r>
      <w:r w:rsidRPr="00A84F68">
        <w:rPr>
          <w:rFonts w:hint="eastAsia"/>
        </w:rPr>
        <w:instrText xml:space="preserve">SEQ </w:instrText>
      </w:r>
      <w:r w:rsidRPr="00A84F68">
        <w:rPr>
          <w:rFonts w:hint="eastAsia"/>
        </w:rPr>
        <w:instrText>表格</w:instrText>
      </w:r>
      <w:r w:rsidRPr="00A84F68">
        <w:rPr>
          <w:rFonts w:hint="eastAsia"/>
        </w:rPr>
        <w:instrText xml:space="preserve"> \* ARABIC \s 1</w:instrText>
      </w:r>
      <w:r w:rsidRPr="00A84F68">
        <w:instrText xml:space="preserve"> </w:instrText>
      </w:r>
      <w:r w:rsidR="00881517" w:rsidRPr="00A84F68">
        <w:fldChar w:fldCharType="separate"/>
      </w:r>
      <w:r w:rsidR="004B470E">
        <w:rPr>
          <w:noProof/>
        </w:rPr>
        <w:t>2</w:t>
      </w:r>
      <w:r w:rsidR="00881517" w:rsidRPr="00A84F68">
        <w:fldChar w:fldCharType="end"/>
      </w:r>
      <w:bookmarkEnd w:id="452"/>
      <w:r w:rsidRPr="00A84F68">
        <w:rPr>
          <w:rFonts w:hint="eastAsia"/>
        </w:rPr>
        <w:t xml:space="preserve"> GNU </w:t>
      </w:r>
      <w:r w:rsidRPr="00A84F68">
        <w:rPr>
          <w:rFonts w:hint="eastAsia"/>
        </w:rPr>
        <w:t>的工具與用法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0"/>
        <w:gridCol w:w="2299"/>
        <w:gridCol w:w="5103"/>
      </w:tblGrid>
      <w:tr w:rsidR="00B01B0F" w:rsidRPr="005A2C0B" w:rsidTr="005A2C0B">
        <w:tc>
          <w:tcPr>
            <w:tcW w:w="1070" w:type="dxa"/>
          </w:tcPr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工具</w:t>
            </w:r>
          </w:p>
        </w:tc>
        <w:tc>
          <w:tcPr>
            <w:tcW w:w="2299" w:type="dxa"/>
          </w:tcPr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工具類型</w:t>
            </w:r>
          </w:p>
        </w:tc>
        <w:tc>
          <w:tcPr>
            <w:tcW w:w="5103" w:type="dxa"/>
          </w:tcPr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說明</w:t>
            </w:r>
          </w:p>
        </w:tc>
      </w:tr>
      <w:tr w:rsidR="00B01B0F" w:rsidRPr="005A2C0B" w:rsidTr="005A2C0B">
        <w:tc>
          <w:tcPr>
            <w:tcW w:w="1070" w:type="dxa"/>
          </w:tcPr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gcc</w:t>
            </w:r>
          </w:p>
        </w:tc>
        <w:tc>
          <w:tcPr>
            <w:tcW w:w="2299" w:type="dxa"/>
          </w:tcPr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C</w:t>
            </w: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語言編譯器</w:t>
            </w:r>
          </w:p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GNU C Compiler</w:t>
            </w:r>
          </w:p>
        </w:tc>
        <w:tc>
          <w:tcPr>
            <w:tcW w:w="5103" w:type="dxa"/>
          </w:tcPr>
          <w:p w:rsidR="00B01B0F" w:rsidRPr="005A2C0B" w:rsidRDefault="00B01B0F" w:rsidP="00721469">
            <w:pPr>
              <w:rPr>
                <w:rFonts w:ascii="Times New Roman" w:hAnsi="Times New Roman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範例：</w:t>
            </w:r>
            <w:r w:rsidRPr="005A2C0B">
              <w:rPr>
                <w:rFonts w:ascii="Times New Roman" w:hAnsi="Times New Roman"/>
                <w:szCs w:val="24"/>
              </w:rPr>
              <w:t xml:space="preserve">gcc </w:t>
            </w:r>
            <w:r w:rsidRPr="005A2C0B">
              <w:rPr>
                <w:rFonts w:ascii="Times New Roman" w:hAnsi="Times New Roman" w:hint="eastAsia"/>
                <w:szCs w:val="24"/>
              </w:rPr>
              <w:t>hello</w:t>
            </w:r>
            <w:r w:rsidRPr="005A2C0B">
              <w:rPr>
                <w:rFonts w:ascii="Times New Roman" w:hAnsi="Times New Roman"/>
                <w:szCs w:val="24"/>
              </w:rPr>
              <w:t>.c</w:t>
            </w:r>
            <w:r w:rsidRPr="005A2C0B">
              <w:rPr>
                <w:rFonts w:ascii="Times New Roman" w:hAnsi="Times New Roman" w:hint="eastAsia"/>
                <w:szCs w:val="24"/>
              </w:rPr>
              <w:t xml:space="preserve"> -o hello.o</w:t>
            </w:r>
          </w:p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</w:p>
        </w:tc>
      </w:tr>
      <w:tr w:rsidR="00B01B0F" w:rsidRPr="005A2C0B" w:rsidTr="005A2C0B">
        <w:tc>
          <w:tcPr>
            <w:tcW w:w="1070" w:type="dxa"/>
          </w:tcPr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as</w:t>
            </w:r>
            <w:r w:rsidRPr="005A2C0B">
              <w:rPr>
                <w:rStyle w:val="aff"/>
                <w:rFonts w:ascii="Times New Roman" w:hAnsi="Times New Roman"/>
                <w:bCs/>
                <w:szCs w:val="24"/>
              </w:rPr>
              <w:footnoteReference w:id="6"/>
            </w:r>
          </w:p>
        </w:tc>
        <w:tc>
          <w:tcPr>
            <w:tcW w:w="2299" w:type="dxa"/>
          </w:tcPr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組譯器</w:t>
            </w:r>
          </w:p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lastRenderedPageBreak/>
              <w:t>Assembler</w:t>
            </w:r>
          </w:p>
        </w:tc>
        <w:tc>
          <w:tcPr>
            <w:tcW w:w="5103" w:type="dxa"/>
          </w:tcPr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bCs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lastRenderedPageBreak/>
              <w:t>範例：</w:t>
            </w:r>
            <w:r w:rsidRPr="005A2C0B">
              <w:rPr>
                <w:rStyle w:val="af7"/>
                <w:rFonts w:ascii="Times New Roman" w:hAnsi="Times New Roman" w:hint="eastAsia"/>
                <w:b w:val="0"/>
                <w:bCs w:val="0"/>
                <w:szCs w:val="24"/>
              </w:rPr>
              <w:t>as hello.s -o hello.o</w:t>
            </w:r>
          </w:p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bCs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bCs w:val="0"/>
                <w:szCs w:val="24"/>
              </w:rPr>
              <w:lastRenderedPageBreak/>
              <w:t>說明：將</w:t>
            </w:r>
            <w:r w:rsidRPr="005A2C0B">
              <w:rPr>
                <w:rStyle w:val="af7"/>
                <w:rFonts w:ascii="Times New Roman" w:hAnsi="Times New Roman" w:hint="eastAsia"/>
                <w:b w:val="0"/>
                <w:bCs w:val="0"/>
                <w:szCs w:val="24"/>
              </w:rPr>
              <w:t xml:space="preserve"> hello.s </w:t>
            </w:r>
            <w:r w:rsidRPr="005A2C0B">
              <w:rPr>
                <w:rStyle w:val="af7"/>
                <w:rFonts w:ascii="Times New Roman" w:hAnsi="Times New Roman" w:hint="eastAsia"/>
                <w:b w:val="0"/>
                <w:bCs w:val="0"/>
                <w:szCs w:val="24"/>
              </w:rPr>
              <w:t>組譯為</w:t>
            </w:r>
            <w:r w:rsidRPr="005A2C0B">
              <w:rPr>
                <w:rStyle w:val="af7"/>
                <w:rFonts w:ascii="Times New Roman" w:hAnsi="Times New Roman" w:hint="eastAsia"/>
                <w:b w:val="0"/>
                <w:bCs w:val="0"/>
                <w:szCs w:val="24"/>
              </w:rPr>
              <w:t xml:space="preserve"> hello.o</w:t>
            </w:r>
          </w:p>
        </w:tc>
      </w:tr>
      <w:tr w:rsidR="00B01B0F" w:rsidRPr="005A2C0B" w:rsidTr="005A2C0B">
        <w:tc>
          <w:tcPr>
            <w:tcW w:w="1070" w:type="dxa"/>
          </w:tcPr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lastRenderedPageBreak/>
              <w:t>ld</w:t>
            </w:r>
            <w:r w:rsidRPr="005A2C0B">
              <w:rPr>
                <w:rStyle w:val="aff"/>
                <w:rFonts w:ascii="Times New Roman" w:hAnsi="Times New Roman"/>
                <w:bCs/>
                <w:szCs w:val="24"/>
              </w:rPr>
              <w:footnoteReference w:id="7"/>
            </w:r>
          </w:p>
        </w:tc>
        <w:tc>
          <w:tcPr>
            <w:tcW w:w="2299" w:type="dxa"/>
          </w:tcPr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連結器</w:t>
            </w: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 xml:space="preserve"> </w:t>
            </w:r>
          </w:p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Linker</w:t>
            </w:r>
          </w:p>
        </w:tc>
        <w:tc>
          <w:tcPr>
            <w:tcW w:w="5103" w:type="dxa"/>
          </w:tcPr>
          <w:p w:rsidR="00B01B0F" w:rsidRPr="005A2C0B" w:rsidRDefault="00B01B0F" w:rsidP="00721469">
            <w:pPr>
              <w:rPr>
                <w:rFonts w:ascii="Times New Roman" w:hAnsi="Times New Roman"/>
                <w:bCs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範例：</w:t>
            </w:r>
            <w:r w:rsidRPr="005A2C0B">
              <w:rPr>
                <w:rFonts w:ascii="Times New Roman" w:hAnsi="Times New Roman"/>
                <w:bCs/>
                <w:szCs w:val="24"/>
              </w:rPr>
              <w:t xml:space="preserve">ld -o </w:t>
            </w:r>
            <w:r w:rsidRPr="005A2C0B">
              <w:rPr>
                <w:rFonts w:ascii="Times New Roman" w:hAnsi="Times New Roman" w:hint="eastAsia"/>
                <w:bCs/>
                <w:szCs w:val="24"/>
              </w:rPr>
              <w:t>abc.o</w:t>
            </w:r>
            <w:r w:rsidRPr="005A2C0B">
              <w:rPr>
                <w:rFonts w:ascii="Times New Roman" w:hAnsi="Times New Roman"/>
                <w:bCs/>
                <w:szCs w:val="24"/>
              </w:rPr>
              <w:t xml:space="preserve"> </w:t>
            </w:r>
            <w:r w:rsidRPr="005A2C0B">
              <w:rPr>
                <w:rFonts w:ascii="Times New Roman" w:hAnsi="Times New Roman" w:hint="eastAsia"/>
                <w:bCs/>
                <w:szCs w:val="24"/>
              </w:rPr>
              <w:t>a.o b.o c.o</w:t>
            </w:r>
          </w:p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bCs w:val="0"/>
                <w:szCs w:val="24"/>
              </w:rPr>
            </w:pPr>
            <w:r w:rsidRPr="005A2C0B">
              <w:rPr>
                <w:rFonts w:hint="eastAsia"/>
              </w:rPr>
              <w:t>說明：將</w:t>
            </w:r>
            <w:r w:rsidRPr="005A2C0B">
              <w:rPr>
                <w:rFonts w:hint="eastAsia"/>
              </w:rPr>
              <w:t>a.o, b.o, c.o</w:t>
            </w:r>
            <w:r w:rsidRPr="005A2C0B">
              <w:rPr>
                <w:rFonts w:hint="eastAsia"/>
              </w:rPr>
              <w:t>連結成執行檔</w:t>
            </w:r>
            <w:r w:rsidRPr="005A2C0B">
              <w:rPr>
                <w:rStyle w:val="af7"/>
                <w:rFonts w:ascii="Times New Roman" w:hAnsi="Times New Roman"/>
                <w:b w:val="0"/>
                <w:bCs w:val="0"/>
                <w:szCs w:val="24"/>
              </w:rPr>
              <w:t xml:space="preserve"> </w:t>
            </w:r>
            <w:r w:rsidRPr="005A2C0B">
              <w:rPr>
                <w:rStyle w:val="af7"/>
                <w:rFonts w:ascii="Times New Roman" w:hAnsi="Times New Roman" w:hint="eastAsia"/>
                <w:b w:val="0"/>
                <w:bCs w:val="0"/>
                <w:szCs w:val="24"/>
              </w:rPr>
              <w:t>abc.o</w:t>
            </w:r>
          </w:p>
        </w:tc>
      </w:tr>
      <w:tr w:rsidR="00B01B0F" w:rsidRPr="005A2C0B" w:rsidTr="005A2C0B">
        <w:tc>
          <w:tcPr>
            <w:tcW w:w="1070" w:type="dxa"/>
          </w:tcPr>
          <w:p w:rsidR="00B01B0F" w:rsidRPr="005A2C0B" w:rsidRDefault="00313133" w:rsidP="00313133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>
              <w:rPr>
                <w:rStyle w:val="af7"/>
                <w:rFonts w:ascii="Times New Roman" w:hAnsi="Times New Roman" w:hint="eastAsia"/>
                <w:b w:val="0"/>
                <w:szCs w:val="24"/>
              </w:rPr>
              <w:t>a</w:t>
            </w:r>
            <w:r w:rsidR="00B01B0F"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r</w:t>
            </w:r>
          </w:p>
        </w:tc>
        <w:tc>
          <w:tcPr>
            <w:tcW w:w="2299" w:type="dxa"/>
          </w:tcPr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函式庫製作</w:t>
            </w:r>
          </w:p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Archive</w:t>
            </w:r>
          </w:p>
        </w:tc>
        <w:tc>
          <w:tcPr>
            <w:tcW w:w="5103" w:type="dxa"/>
          </w:tcPr>
          <w:p w:rsidR="00B01B0F" w:rsidRPr="005A2C0B" w:rsidRDefault="00B01B0F" w:rsidP="00721469">
            <w:pPr>
              <w:rPr>
                <w:rFonts w:ascii="Times New Roman" w:hAnsi="Times New Roman"/>
                <w:bCs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範例：</w:t>
            </w:r>
            <w:r w:rsidRPr="005A2C0B">
              <w:rPr>
                <w:rFonts w:ascii="Times New Roman" w:hAnsi="Times New Roman"/>
                <w:bCs/>
                <w:szCs w:val="24"/>
              </w:rPr>
              <w:t>ar -r libabc.a a.o b.o c.o</w:t>
            </w:r>
          </w:p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Fonts w:hint="eastAsia"/>
              </w:rPr>
              <w:t>說明：將</w:t>
            </w:r>
            <w:r w:rsidRPr="005A2C0B">
              <w:rPr>
                <w:rFonts w:hint="eastAsia"/>
              </w:rPr>
              <w:t>a.o, b.o, c.o</w:t>
            </w:r>
            <w:r w:rsidRPr="005A2C0B">
              <w:rPr>
                <w:rFonts w:hint="eastAsia"/>
              </w:rPr>
              <w:t>包裝成函數庫</w:t>
            </w:r>
            <w:r w:rsidRPr="005A2C0B">
              <w:rPr>
                <w:rStyle w:val="af7"/>
                <w:rFonts w:ascii="Times New Roman" w:hAnsi="Times New Roman"/>
                <w:b w:val="0"/>
                <w:bCs w:val="0"/>
                <w:szCs w:val="24"/>
              </w:rPr>
              <w:t xml:space="preserve"> </w:t>
            </w:r>
            <w:r w:rsidRPr="005A2C0B">
              <w:rPr>
                <w:rStyle w:val="af7"/>
                <w:rFonts w:ascii="Times New Roman" w:hAnsi="Times New Roman" w:hint="eastAsia"/>
                <w:b w:val="0"/>
                <w:bCs w:val="0"/>
                <w:szCs w:val="24"/>
              </w:rPr>
              <w:t>libabc.a</w:t>
            </w:r>
          </w:p>
        </w:tc>
      </w:tr>
      <w:tr w:rsidR="00B01B0F" w:rsidRPr="005A2C0B" w:rsidTr="005A2C0B">
        <w:tc>
          <w:tcPr>
            <w:tcW w:w="1070" w:type="dxa"/>
          </w:tcPr>
          <w:p w:rsidR="00B01B0F" w:rsidRPr="005A2C0B" w:rsidRDefault="00313133" w:rsidP="00313133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>
              <w:rPr>
                <w:rStyle w:val="af7"/>
                <w:rFonts w:ascii="Times New Roman" w:hAnsi="Times New Roman" w:hint="eastAsia"/>
                <w:b w:val="0"/>
                <w:szCs w:val="24"/>
              </w:rPr>
              <w:t>n</w:t>
            </w:r>
            <w:r w:rsidR="00B01B0F"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m</w:t>
            </w:r>
          </w:p>
        </w:tc>
        <w:tc>
          <w:tcPr>
            <w:tcW w:w="2299" w:type="dxa"/>
          </w:tcPr>
          <w:p w:rsidR="00B01B0F" w:rsidRPr="005A2C0B" w:rsidRDefault="00B01B0F" w:rsidP="00721469">
            <w:r w:rsidRPr="005A2C0B">
              <w:t>name mang</w:t>
            </w:r>
            <w:r w:rsidRPr="005A2C0B">
              <w:rPr>
                <w:rFonts w:hint="eastAsia"/>
              </w:rPr>
              <w:t>l</w:t>
            </w:r>
            <w:r w:rsidRPr="005A2C0B">
              <w:t>ing</w:t>
            </w:r>
            <w:r w:rsidRPr="005A2C0B">
              <w:rPr>
                <w:rStyle w:val="aff"/>
              </w:rPr>
              <w:footnoteReference w:id="8"/>
            </w:r>
          </w:p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Fonts w:ascii="Times New Roman" w:hAnsi="Times New Roman" w:hint="eastAsia"/>
                <w:bCs/>
                <w:szCs w:val="24"/>
              </w:rPr>
              <w:t>目標檔中的符號</w:t>
            </w:r>
          </w:p>
        </w:tc>
        <w:tc>
          <w:tcPr>
            <w:tcW w:w="5103" w:type="dxa"/>
          </w:tcPr>
          <w:p w:rsidR="00B01B0F" w:rsidRPr="005A2C0B" w:rsidRDefault="00B01B0F" w:rsidP="00721469">
            <w:pPr>
              <w:rPr>
                <w:rFonts w:ascii="Times New Roman" w:hAnsi="Times New Roman"/>
                <w:bCs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範例：</w:t>
            </w:r>
            <w:r w:rsidRPr="005A2C0B">
              <w:rPr>
                <w:rFonts w:ascii="Times New Roman" w:hAnsi="Times New Roman"/>
                <w:bCs/>
                <w:szCs w:val="24"/>
              </w:rPr>
              <w:t>nm hello.o</w:t>
            </w:r>
          </w:p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Fonts w:hint="eastAsia"/>
              </w:rPr>
              <w:t>說明：看</w:t>
            </w:r>
            <w:r w:rsidRPr="005A2C0B">
              <w:rPr>
                <w:rFonts w:hint="eastAsia"/>
              </w:rPr>
              <w:t xml:space="preserve">hello.o </w:t>
            </w:r>
            <w:r w:rsidRPr="005A2C0B">
              <w:rPr>
                <w:rFonts w:hint="eastAsia"/>
              </w:rPr>
              <w:t>目標檔的符號表。</w:t>
            </w:r>
          </w:p>
        </w:tc>
      </w:tr>
      <w:tr w:rsidR="00B01B0F" w:rsidRPr="005A2C0B" w:rsidTr="005A2C0B">
        <w:tc>
          <w:tcPr>
            <w:tcW w:w="1070" w:type="dxa"/>
          </w:tcPr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Fonts w:ascii="Times New Roman" w:hAnsi="Times New Roman"/>
                <w:bCs/>
                <w:szCs w:val="24"/>
              </w:rPr>
              <w:t>objdump</w:t>
            </w:r>
          </w:p>
        </w:tc>
        <w:tc>
          <w:tcPr>
            <w:tcW w:w="2299" w:type="dxa"/>
          </w:tcPr>
          <w:p w:rsidR="00B01B0F" w:rsidRPr="005A2C0B" w:rsidRDefault="00B01B0F" w:rsidP="00721469">
            <w:pPr>
              <w:rPr>
                <w:rFonts w:ascii="Times New Roman" w:hAnsi="Times New Roman"/>
                <w:bCs/>
                <w:szCs w:val="24"/>
              </w:rPr>
            </w:pPr>
            <w:r w:rsidRPr="005A2C0B">
              <w:rPr>
                <w:rFonts w:ascii="Times New Roman" w:hAnsi="Times New Roman" w:hint="eastAsia"/>
                <w:bCs/>
                <w:szCs w:val="24"/>
              </w:rPr>
              <w:t>Object File Dump</w:t>
            </w:r>
          </w:p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Fonts w:ascii="Times New Roman" w:hAnsi="Times New Roman" w:hint="eastAsia"/>
                <w:bCs/>
                <w:szCs w:val="24"/>
              </w:rPr>
              <w:t>目標檔傾印</w:t>
            </w:r>
          </w:p>
        </w:tc>
        <w:tc>
          <w:tcPr>
            <w:tcW w:w="5103" w:type="dxa"/>
          </w:tcPr>
          <w:p w:rsidR="00B01B0F" w:rsidRPr="005A2C0B" w:rsidRDefault="00B01B0F" w:rsidP="00721469">
            <w:pPr>
              <w:rPr>
                <w:rFonts w:ascii="Times New Roman" w:hAnsi="Times New Roman"/>
                <w:bCs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範例：</w:t>
            </w:r>
            <w:r w:rsidRPr="005A2C0B">
              <w:rPr>
                <w:rFonts w:ascii="Times New Roman" w:hAnsi="Times New Roman"/>
                <w:bCs/>
                <w:szCs w:val="24"/>
              </w:rPr>
              <w:t xml:space="preserve">objdump -x </w:t>
            </w:r>
            <w:r w:rsidRPr="005A2C0B">
              <w:rPr>
                <w:rFonts w:ascii="Times New Roman" w:hAnsi="Times New Roman" w:hint="eastAsia"/>
                <w:bCs/>
                <w:szCs w:val="24"/>
              </w:rPr>
              <w:t>hello.o</w:t>
            </w:r>
          </w:p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Fonts w:hint="eastAsia"/>
              </w:rPr>
              <w:t>說明：</w:t>
            </w:r>
            <w:r w:rsidRPr="005A2C0B">
              <w:rPr>
                <w:rFonts w:ascii="Times New Roman" w:hAnsi="Times New Roman" w:hint="eastAsia"/>
                <w:bCs/>
                <w:szCs w:val="24"/>
              </w:rPr>
              <w:t>查看目標檔資訊</w:t>
            </w:r>
          </w:p>
        </w:tc>
      </w:tr>
      <w:tr w:rsidR="00B01B0F" w:rsidRPr="005A2C0B" w:rsidTr="005A2C0B">
        <w:tc>
          <w:tcPr>
            <w:tcW w:w="1070" w:type="dxa"/>
          </w:tcPr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objcopy</w:t>
            </w: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 xml:space="preserve"> </w:t>
            </w:r>
          </w:p>
        </w:tc>
        <w:tc>
          <w:tcPr>
            <w:tcW w:w="2299" w:type="dxa"/>
          </w:tcPr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>O</w:t>
            </w: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bject File Copy</w:t>
            </w:r>
          </w:p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複製</w:t>
            </w: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/</w:t>
            </w: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轉換目標檔</w:t>
            </w:r>
          </w:p>
        </w:tc>
        <w:tc>
          <w:tcPr>
            <w:tcW w:w="5103" w:type="dxa"/>
          </w:tcPr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範例：</w:t>
            </w:r>
            <w:r w:rsidRPr="005A2C0B">
              <w:rPr>
                <w:rFonts w:ascii="Times New Roman" w:hAnsi="Times New Roman"/>
                <w:bCs/>
              </w:rPr>
              <w:t>objcopy -O binary hello.elf hello.bin</w:t>
            </w:r>
          </w:p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說明：</w:t>
            </w:r>
            <w:r w:rsidRPr="005A2C0B">
              <w:rPr>
                <w:rFonts w:ascii="Times New Roman" w:hAnsi="Times New Roman" w:hint="eastAsia"/>
                <w:bCs/>
                <w:szCs w:val="24"/>
              </w:rPr>
              <w:t>將</w:t>
            </w:r>
            <w:r w:rsidRPr="005A2C0B">
              <w:rPr>
                <w:rFonts w:ascii="Times New Roman" w:hAnsi="Times New Roman" w:hint="eastAsia"/>
                <w:bCs/>
                <w:szCs w:val="24"/>
              </w:rPr>
              <w:t xml:space="preserve"> elf </w:t>
            </w:r>
            <w:r w:rsidRPr="005A2C0B">
              <w:rPr>
                <w:rFonts w:ascii="Times New Roman" w:hAnsi="Times New Roman" w:hint="eastAsia"/>
                <w:bCs/>
                <w:szCs w:val="24"/>
              </w:rPr>
              <w:t>檔轉換為</w:t>
            </w:r>
            <w:r w:rsidRPr="005A2C0B">
              <w:rPr>
                <w:rFonts w:ascii="Times New Roman" w:hAnsi="Times New Roman" w:hint="eastAsia"/>
                <w:bCs/>
                <w:szCs w:val="24"/>
              </w:rPr>
              <w:t xml:space="preserve"> binary </w:t>
            </w:r>
            <w:r w:rsidRPr="005A2C0B">
              <w:rPr>
                <w:rFonts w:ascii="Times New Roman" w:hAnsi="Times New Roman" w:hint="eastAsia"/>
                <w:bCs/>
                <w:szCs w:val="24"/>
              </w:rPr>
              <w:t>檔</w:t>
            </w:r>
          </w:p>
        </w:tc>
      </w:tr>
      <w:tr w:rsidR="00B01B0F" w:rsidRPr="005A2C0B" w:rsidTr="005A2C0B">
        <w:tc>
          <w:tcPr>
            <w:tcW w:w="1070" w:type="dxa"/>
          </w:tcPr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Fonts w:hint="eastAsia"/>
              </w:rPr>
              <w:t>strip</w:t>
            </w:r>
          </w:p>
        </w:tc>
        <w:tc>
          <w:tcPr>
            <w:tcW w:w="2299" w:type="dxa"/>
          </w:tcPr>
          <w:p w:rsidR="00B01B0F" w:rsidRPr="005A2C0B" w:rsidRDefault="002D6D56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>S</w:t>
            </w:r>
            <w:r w:rsidR="00B01B0F"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trip</w:t>
            </w:r>
          </w:p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去除除錯資訊</w:t>
            </w:r>
          </w:p>
        </w:tc>
        <w:tc>
          <w:tcPr>
            <w:tcW w:w="5103" w:type="dxa"/>
          </w:tcPr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範例：</w:t>
            </w: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strip</w:t>
            </w:r>
            <w:r w:rsidRPr="005A2C0B">
              <w:rPr>
                <w:rFonts w:ascii="Times New Roman" w:hAnsi="Times New Roman"/>
                <w:bCs/>
              </w:rPr>
              <w:t xml:space="preserve"> </w:t>
            </w:r>
            <w:r w:rsidRPr="005A2C0B">
              <w:rPr>
                <w:rFonts w:ascii="Times New Roman" w:hAnsi="Times New Roman" w:hint="eastAsia"/>
                <w:bCs/>
              </w:rPr>
              <w:t>a.o</w:t>
            </w:r>
          </w:p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說明：</w:t>
            </w:r>
            <w:r w:rsidRPr="005A2C0B">
              <w:rPr>
                <w:rFonts w:hint="eastAsia"/>
              </w:rPr>
              <w:t>把</w:t>
            </w:r>
            <w:r w:rsidRPr="005A2C0B">
              <w:rPr>
                <w:rFonts w:hint="eastAsia"/>
              </w:rPr>
              <w:t xml:space="preserve">a.o </w:t>
            </w:r>
            <w:r w:rsidRPr="005A2C0B">
              <w:rPr>
                <w:rFonts w:hint="eastAsia"/>
              </w:rPr>
              <w:t>當中的符號表與除錯資訊去除。</w:t>
            </w:r>
          </w:p>
        </w:tc>
      </w:tr>
      <w:tr w:rsidR="00B01B0F" w:rsidRPr="005A2C0B" w:rsidTr="005A2C0B">
        <w:tc>
          <w:tcPr>
            <w:tcW w:w="1070" w:type="dxa"/>
          </w:tcPr>
          <w:p w:rsidR="00B01B0F" w:rsidRPr="005A2C0B" w:rsidRDefault="0040644A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>
              <w:rPr>
                <w:rFonts w:hint="eastAsia"/>
              </w:rPr>
              <w:t>s</w:t>
            </w:r>
            <w:r w:rsidR="00B01B0F" w:rsidRPr="005A2C0B">
              <w:rPr>
                <w:rFonts w:hint="eastAsia"/>
              </w:rPr>
              <w:t>trings</w:t>
            </w:r>
          </w:p>
        </w:tc>
        <w:tc>
          <w:tcPr>
            <w:tcW w:w="2299" w:type="dxa"/>
          </w:tcPr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觀看字串表</w:t>
            </w:r>
          </w:p>
        </w:tc>
        <w:tc>
          <w:tcPr>
            <w:tcW w:w="5103" w:type="dxa"/>
          </w:tcPr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範例：</w:t>
            </w: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strings a.o</w:t>
            </w:r>
          </w:p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說明：觀看</w:t>
            </w: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 xml:space="preserve"> a.o </w:t>
            </w: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檔中的字串表，會顯示符號名稱與分段名稱</w:t>
            </w:r>
            <w:r w:rsidRPr="005A2C0B">
              <w:rPr>
                <w:rFonts w:hint="eastAsia"/>
              </w:rPr>
              <w:t>。</w:t>
            </w:r>
          </w:p>
        </w:tc>
      </w:tr>
      <w:tr w:rsidR="00B01B0F" w:rsidRPr="005A2C0B" w:rsidTr="005A2C0B">
        <w:tc>
          <w:tcPr>
            <w:tcW w:w="1070" w:type="dxa"/>
          </w:tcPr>
          <w:p w:rsidR="00B01B0F" w:rsidRPr="005A2C0B" w:rsidRDefault="0040644A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>
              <w:rPr>
                <w:rFonts w:hint="eastAsia"/>
              </w:rPr>
              <w:t>l</w:t>
            </w:r>
            <w:r w:rsidR="00B01B0F" w:rsidRPr="005A2C0B">
              <w:rPr>
                <w:rFonts w:hint="eastAsia"/>
              </w:rPr>
              <w:t>trace</w:t>
            </w:r>
          </w:p>
        </w:tc>
        <w:tc>
          <w:tcPr>
            <w:tcW w:w="2299" w:type="dxa"/>
          </w:tcPr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追蹤函數呼叫路徑</w:t>
            </w:r>
          </w:p>
        </w:tc>
        <w:tc>
          <w:tcPr>
            <w:tcW w:w="5103" w:type="dxa"/>
          </w:tcPr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範例：</w:t>
            </w: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ltrace a.o</w:t>
            </w:r>
          </w:p>
          <w:p w:rsidR="00B01B0F" w:rsidRPr="005A2C0B" w:rsidRDefault="00B01B0F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說明：追蹤函數呼叫路徑</w:t>
            </w: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 xml:space="preserve"> (</w:t>
            </w: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在</w:t>
            </w: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 xml:space="preserve"> Cygwin</w:t>
            </w: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中沒有</w:t>
            </w: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)</w:t>
            </w: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。</w:t>
            </w:r>
          </w:p>
        </w:tc>
      </w:tr>
    </w:tbl>
    <w:p w:rsidR="00B01B0F" w:rsidRDefault="00B01B0F" w:rsidP="00B01B0F"/>
    <w:p w:rsidR="0040644A" w:rsidRDefault="0040644A" w:rsidP="0040644A">
      <w:r>
        <w:rPr>
          <w:rFonts w:hint="eastAsia"/>
        </w:rPr>
        <w:t xml:space="preserve">GNU </w:t>
      </w:r>
      <w:r>
        <w:rPr>
          <w:rFonts w:hint="eastAsia"/>
        </w:rPr>
        <w:t>的目的檔工具可分為觀察工具</w:t>
      </w:r>
      <w:r>
        <w:rPr>
          <w:rFonts w:hint="eastAsia"/>
        </w:rPr>
        <w:t xml:space="preserve"> (</w:t>
      </w:r>
      <w:r>
        <w:rPr>
          <w:rFonts w:hint="eastAsia"/>
        </w:rPr>
        <w:t>像是</w:t>
      </w:r>
      <w:r>
        <w:rPr>
          <w:rFonts w:hint="eastAsia"/>
        </w:rPr>
        <w:t xml:space="preserve"> objdump</w:t>
      </w:r>
      <w:r>
        <w:rPr>
          <w:rFonts w:hint="eastAsia"/>
        </w:rPr>
        <w:t>、</w:t>
      </w:r>
      <w:r>
        <w:rPr>
          <w:rFonts w:hint="eastAsia"/>
        </w:rPr>
        <w:t>nm</w:t>
      </w:r>
      <w:r>
        <w:rPr>
          <w:rFonts w:hint="eastAsia"/>
        </w:rPr>
        <w:t>、</w:t>
      </w:r>
      <w:r>
        <w:rPr>
          <w:rFonts w:hint="eastAsia"/>
        </w:rPr>
        <w:t xml:space="preserve">strings) </w:t>
      </w:r>
      <w:r>
        <w:rPr>
          <w:rFonts w:hint="eastAsia"/>
        </w:rPr>
        <w:t>與修改工具</w:t>
      </w:r>
      <w:r>
        <w:rPr>
          <w:rFonts w:hint="eastAsia"/>
        </w:rPr>
        <w:t xml:space="preserve"> (</w:t>
      </w:r>
      <w:r>
        <w:rPr>
          <w:rFonts w:hint="eastAsia"/>
        </w:rPr>
        <w:t>像是</w:t>
      </w:r>
      <w:r>
        <w:rPr>
          <w:rFonts w:hint="eastAsia"/>
        </w:rPr>
        <w:t xml:space="preserve"> objcopy</w:t>
      </w:r>
      <w:r>
        <w:rPr>
          <w:rFonts w:hint="eastAsia"/>
        </w:rPr>
        <w:t>、</w:t>
      </w:r>
      <w:r>
        <w:rPr>
          <w:rFonts w:hint="eastAsia"/>
        </w:rPr>
        <w:t xml:space="preserve">strip) </w:t>
      </w:r>
      <w:r>
        <w:rPr>
          <w:rFonts w:hint="eastAsia"/>
        </w:rPr>
        <w:t>等兩類。系統程式設計師通常會用</w:t>
      </w:r>
      <w:r>
        <w:rPr>
          <w:rFonts w:hint="eastAsia"/>
        </w:rPr>
        <w:t xml:space="preserve"> objdump </w:t>
      </w:r>
      <w:r>
        <w:rPr>
          <w:rFonts w:hint="eastAsia"/>
        </w:rPr>
        <w:t>觀察目的檔，然後利用</w:t>
      </w:r>
      <w:r>
        <w:rPr>
          <w:rFonts w:hint="eastAsia"/>
        </w:rPr>
        <w:t xml:space="preserve"> objcopy </w:t>
      </w:r>
      <w:r>
        <w:rPr>
          <w:rFonts w:hint="eastAsia"/>
        </w:rPr>
        <w:t>轉換目的檔。</w:t>
      </w:r>
    </w:p>
    <w:p w:rsidR="007A35FD" w:rsidRDefault="007A35FD" w:rsidP="0040644A"/>
    <w:p w:rsidR="007A35FD" w:rsidRDefault="007A35FD" w:rsidP="0040644A">
      <w:r>
        <w:rPr>
          <w:rFonts w:hint="eastAsia"/>
        </w:rPr>
        <w:t>以下，我們將介紹這些工具的基本用法，包含</w:t>
      </w:r>
      <w:r>
        <w:rPr>
          <w:rFonts w:hint="eastAsia"/>
        </w:rPr>
        <w:t xml:space="preserve"> gcc (C.2</w:t>
      </w:r>
      <w:r>
        <w:rPr>
          <w:rFonts w:hint="eastAsia"/>
        </w:rPr>
        <w:t>節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ld (C.3</w:t>
      </w:r>
      <w:r>
        <w:rPr>
          <w:rFonts w:hint="eastAsia"/>
        </w:rPr>
        <w:t>節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ar (C.4</w:t>
      </w:r>
      <w:r>
        <w:rPr>
          <w:rFonts w:hint="eastAsia"/>
        </w:rPr>
        <w:t>節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objdump (C.5</w:t>
      </w:r>
      <w:r>
        <w:rPr>
          <w:rFonts w:hint="eastAsia"/>
        </w:rPr>
        <w:t>節</w:t>
      </w:r>
      <w:r>
        <w:rPr>
          <w:rFonts w:hint="eastAsia"/>
        </w:rPr>
        <w:t xml:space="preserve">) </w:t>
      </w:r>
      <w:r>
        <w:rPr>
          <w:rFonts w:hint="eastAsia"/>
        </w:rPr>
        <w:t>與</w:t>
      </w:r>
      <w:r>
        <w:rPr>
          <w:rFonts w:hint="eastAsia"/>
        </w:rPr>
        <w:t xml:space="preserve"> objcopy (C.6</w:t>
      </w:r>
      <w:r>
        <w:rPr>
          <w:rFonts w:hint="eastAsia"/>
        </w:rPr>
        <w:t>節</w:t>
      </w:r>
      <w:r>
        <w:rPr>
          <w:rFonts w:hint="eastAsia"/>
        </w:rPr>
        <w:t xml:space="preserve">) </w:t>
      </w:r>
      <w:r>
        <w:rPr>
          <w:rFonts w:hint="eastAsia"/>
        </w:rPr>
        <w:t>等，以便讀者在需要使用到這些工具時可以快速查閱之用。</w:t>
      </w:r>
    </w:p>
    <w:p w:rsidR="0040644A" w:rsidRDefault="0040644A" w:rsidP="00B01B0F"/>
    <w:p w:rsidR="00FD2E80" w:rsidRPr="00FD2E80" w:rsidRDefault="00FD2E80" w:rsidP="00FD2E80">
      <w:pPr>
        <w:pStyle w:val="2"/>
      </w:pPr>
      <w:r>
        <w:rPr>
          <w:rFonts w:hint="eastAsia"/>
        </w:rPr>
        <w:t>C.</w:t>
      </w:r>
      <w:r w:rsidR="00EB37CF">
        <w:rPr>
          <w:rFonts w:hint="eastAsia"/>
        </w:rPr>
        <w:t>2</w:t>
      </w:r>
      <w:r>
        <w:rPr>
          <w:rFonts w:hint="eastAsia"/>
        </w:rPr>
        <w:t>編譯器</w:t>
      </w:r>
      <w:r>
        <w:rPr>
          <w:rFonts w:hint="eastAsia"/>
        </w:rPr>
        <w:t>gcc</w:t>
      </w:r>
      <w:r>
        <w:rPr>
          <w:rFonts w:hint="eastAsia"/>
        </w:rPr>
        <w:t>的用法</w:t>
      </w:r>
    </w:p>
    <w:p w:rsidR="00A3476A" w:rsidRDefault="00570D69" w:rsidP="00570D69">
      <w:r>
        <w:rPr>
          <w:rFonts w:hint="eastAsia"/>
        </w:rPr>
        <w:t xml:space="preserve">GNU </w:t>
      </w:r>
      <w:r>
        <w:rPr>
          <w:rFonts w:hint="eastAsia"/>
        </w:rPr>
        <w:t>的</w:t>
      </w:r>
      <w:r>
        <w:rPr>
          <w:rFonts w:hint="eastAsia"/>
        </w:rPr>
        <w:t xml:space="preserve"> C </w:t>
      </w:r>
      <w:r>
        <w:rPr>
          <w:rFonts w:hint="eastAsia"/>
        </w:rPr>
        <w:t>語言編譯器稱為</w:t>
      </w:r>
      <w:r>
        <w:rPr>
          <w:rFonts w:hint="eastAsia"/>
        </w:rPr>
        <w:t xml:space="preserve"> gcc</w:t>
      </w:r>
      <w:r>
        <w:rPr>
          <w:rFonts w:hint="eastAsia"/>
        </w:rPr>
        <w:t>，這是一個相當強大的編譯工具，同時也具備</w:t>
      </w:r>
      <w:r w:rsidR="002D6D56">
        <w:rPr>
          <w:rFonts w:hint="eastAsia"/>
        </w:rPr>
        <w:t>了</w:t>
      </w:r>
      <w:r>
        <w:rPr>
          <w:rFonts w:hint="eastAsia"/>
        </w:rPr>
        <w:t>組譯與連結的功能</w:t>
      </w:r>
      <w:r w:rsidR="00EC3A12">
        <w:rPr>
          <w:rFonts w:hint="eastAsia"/>
        </w:rPr>
        <w:t>，</w:t>
      </w:r>
      <w:r w:rsidR="00881517">
        <w:fldChar w:fldCharType="begin"/>
      </w:r>
      <w:r w:rsidR="00FD2E80">
        <w:instrText xml:space="preserve"> REF _Ref228678816 \h </w:instrText>
      </w:r>
      <w:r w:rsidR="00881517">
        <w:fldChar w:fldCharType="separate"/>
      </w:r>
      <w:r w:rsidR="004B470E">
        <w:rPr>
          <w:rFonts w:hint="eastAsia"/>
        </w:rPr>
        <w:t>表格</w:t>
      </w:r>
      <w:r w:rsidR="004B470E">
        <w:rPr>
          <w:rFonts w:hint="eastAsia"/>
        </w:rPr>
        <w:t xml:space="preserve"> </w:t>
      </w:r>
      <w:r w:rsidR="004B470E">
        <w:rPr>
          <w:noProof/>
        </w:rPr>
        <w:t>C</w:t>
      </w:r>
      <w:r w:rsidR="004B470E">
        <w:t>.</w:t>
      </w:r>
      <w:r w:rsidR="004B470E">
        <w:rPr>
          <w:noProof/>
        </w:rPr>
        <w:t>3</w:t>
      </w:r>
      <w:r w:rsidR="00881517">
        <w:fldChar w:fldCharType="end"/>
      </w:r>
      <w:r w:rsidR="00FD2E80">
        <w:rPr>
          <w:rFonts w:hint="eastAsia"/>
        </w:rPr>
        <w:t>顯示了</w:t>
      </w:r>
      <w:r w:rsidR="00FD2E80">
        <w:rPr>
          <w:rFonts w:hint="eastAsia"/>
        </w:rPr>
        <w:t xml:space="preserve"> gcc </w:t>
      </w:r>
      <w:r w:rsidR="00FD2E80">
        <w:rPr>
          <w:rFonts w:hint="eastAsia"/>
        </w:rPr>
        <w:t>常用的參數名稱與使用方法。</w:t>
      </w:r>
    </w:p>
    <w:p w:rsidR="00FD2E80" w:rsidRDefault="00FD2E80" w:rsidP="00FD2E80"/>
    <w:p w:rsidR="00FD2E80" w:rsidRPr="006A28A4" w:rsidRDefault="00FD2E80" w:rsidP="00FD2E80">
      <w:pPr>
        <w:pStyle w:val="a8"/>
      </w:pPr>
      <w:bookmarkStart w:id="453" w:name="_Ref228678816"/>
      <w:r>
        <w:rPr>
          <w:rFonts w:hint="eastAsia"/>
        </w:rPr>
        <w:t>表格</w:t>
      </w:r>
      <w:r>
        <w:rPr>
          <w:rFonts w:hint="eastAsia"/>
        </w:rPr>
        <w:t xml:space="preserve"> </w:t>
      </w:r>
      <w:fldSimple w:instr=" STYLEREF 1 \s ">
        <w:r w:rsidR="004B470E">
          <w:rPr>
            <w:noProof/>
          </w:rPr>
          <w:t>C</w:t>
        </w:r>
      </w:fldSimple>
      <w:r>
        <w:t>.</w:t>
      </w:r>
      <w:r w:rsidR="0088151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81517">
        <w:fldChar w:fldCharType="separate"/>
      </w:r>
      <w:r w:rsidR="004B470E">
        <w:rPr>
          <w:noProof/>
        </w:rPr>
        <w:t>3</w:t>
      </w:r>
      <w:r w:rsidR="00881517">
        <w:fldChar w:fldCharType="end"/>
      </w:r>
      <w:bookmarkEnd w:id="453"/>
      <w:r w:rsidRPr="00DD0CB9">
        <w:rPr>
          <w:rFonts w:hint="eastAsia"/>
        </w:rPr>
        <w:t xml:space="preserve"> </w:t>
      </w:r>
      <w:r>
        <w:rPr>
          <w:rFonts w:hint="eastAsia"/>
        </w:rPr>
        <w:t xml:space="preserve">gcc </w:t>
      </w:r>
      <w:r>
        <w:rPr>
          <w:rFonts w:hint="eastAsia"/>
        </w:rPr>
        <w:t>編譯器的常用參數及其意義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77"/>
        <w:gridCol w:w="3693"/>
        <w:gridCol w:w="3685"/>
      </w:tblGrid>
      <w:tr w:rsidR="00FD2E80" w:rsidRPr="005A2C0B" w:rsidTr="00F56DE6">
        <w:tc>
          <w:tcPr>
            <w:tcW w:w="1377" w:type="dxa"/>
          </w:tcPr>
          <w:p w:rsidR="00FD2E80" w:rsidRPr="005A2C0B" w:rsidRDefault="00FD2E80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lastRenderedPageBreak/>
              <w:t>參數</w:t>
            </w:r>
          </w:p>
        </w:tc>
        <w:tc>
          <w:tcPr>
            <w:tcW w:w="3693" w:type="dxa"/>
          </w:tcPr>
          <w:p w:rsidR="00FD2E80" w:rsidRPr="005A2C0B" w:rsidRDefault="00FD2E80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/>
                <w:b w:val="0"/>
                <w:szCs w:val="24"/>
              </w:rPr>
              <w:t>範例</w:t>
            </w:r>
          </w:p>
        </w:tc>
        <w:tc>
          <w:tcPr>
            <w:tcW w:w="3685" w:type="dxa"/>
          </w:tcPr>
          <w:p w:rsidR="00FD2E80" w:rsidRPr="005A2C0B" w:rsidRDefault="00FD2E80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/>
                <w:b w:val="0"/>
                <w:szCs w:val="24"/>
              </w:rPr>
              <w:t>說明</w:t>
            </w:r>
          </w:p>
        </w:tc>
      </w:tr>
      <w:tr w:rsidR="00FD2E80" w:rsidRPr="005A2C0B" w:rsidTr="00F56DE6">
        <w:tc>
          <w:tcPr>
            <w:tcW w:w="1377" w:type="dxa"/>
          </w:tcPr>
          <w:p w:rsidR="00FD2E80" w:rsidRPr="005A2C0B" w:rsidRDefault="00FD2E80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>-S</w:t>
            </w:r>
          </w:p>
        </w:tc>
        <w:tc>
          <w:tcPr>
            <w:tcW w:w="3693" w:type="dxa"/>
          </w:tcPr>
          <w:p w:rsidR="00FD2E80" w:rsidRPr="005A2C0B" w:rsidRDefault="00FD2E80" w:rsidP="00721469">
            <w:pPr>
              <w:rPr>
                <w:rStyle w:val="af7"/>
                <w:rFonts w:ascii="Times New Roman" w:hAnsi="Times New Roman"/>
                <w:b w:val="0"/>
                <w:bCs w:val="0"/>
                <w:szCs w:val="24"/>
              </w:rPr>
            </w:pPr>
            <w:r w:rsidRPr="005A2C0B">
              <w:rPr>
                <w:rFonts w:ascii="Times New Roman" w:hAnsi="Times New Roman"/>
                <w:szCs w:val="24"/>
              </w:rPr>
              <w:t>gcc -S sum.c -o sum.s</w:t>
            </w:r>
          </w:p>
        </w:tc>
        <w:tc>
          <w:tcPr>
            <w:tcW w:w="3685" w:type="dxa"/>
          </w:tcPr>
          <w:p w:rsidR="00FD2E80" w:rsidRPr="005A2C0B" w:rsidRDefault="00FD2E80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/>
                <w:b w:val="0"/>
                <w:szCs w:val="24"/>
              </w:rPr>
              <w:t>要求</w:t>
            </w: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 xml:space="preserve"> gcc </w:t>
            </w:r>
            <w:r w:rsidRPr="005A2C0B">
              <w:rPr>
                <w:rStyle w:val="af7"/>
                <w:rFonts w:ascii="Times New Roman"/>
                <w:b w:val="0"/>
                <w:szCs w:val="24"/>
              </w:rPr>
              <w:t>產生組合語言程式碼</w:t>
            </w:r>
          </w:p>
        </w:tc>
      </w:tr>
      <w:tr w:rsidR="00FD2E80" w:rsidRPr="005A2C0B" w:rsidTr="00F56DE6">
        <w:tc>
          <w:tcPr>
            <w:tcW w:w="1377" w:type="dxa"/>
          </w:tcPr>
          <w:p w:rsidR="00FD2E80" w:rsidRPr="005A2C0B" w:rsidRDefault="00FD2E80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>-E</w:t>
            </w:r>
          </w:p>
        </w:tc>
        <w:tc>
          <w:tcPr>
            <w:tcW w:w="3693" w:type="dxa"/>
          </w:tcPr>
          <w:p w:rsidR="00FD2E80" w:rsidRPr="005A2C0B" w:rsidRDefault="00FD2E80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Fonts w:ascii="Times New Roman" w:hAnsi="Times New Roman"/>
                <w:szCs w:val="24"/>
              </w:rPr>
              <w:t>gcc -E hello.c -o hello.i</w:t>
            </w:r>
          </w:p>
        </w:tc>
        <w:tc>
          <w:tcPr>
            <w:tcW w:w="3685" w:type="dxa"/>
          </w:tcPr>
          <w:p w:rsidR="00FD2E80" w:rsidRPr="005A2C0B" w:rsidRDefault="00FD2E80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/>
                <w:b w:val="0"/>
                <w:szCs w:val="24"/>
              </w:rPr>
              <w:t>只執行巨集展開，但不產生目的檔</w:t>
            </w:r>
          </w:p>
        </w:tc>
      </w:tr>
      <w:tr w:rsidR="00FD2E80" w:rsidRPr="005A2C0B" w:rsidTr="00F56DE6">
        <w:tc>
          <w:tcPr>
            <w:tcW w:w="1377" w:type="dxa"/>
          </w:tcPr>
          <w:p w:rsidR="00FD2E80" w:rsidRPr="005A2C0B" w:rsidRDefault="00FD2E80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>-D</w:t>
            </w:r>
          </w:p>
        </w:tc>
        <w:tc>
          <w:tcPr>
            <w:tcW w:w="3693" w:type="dxa"/>
          </w:tcPr>
          <w:p w:rsidR="00AB03DF" w:rsidRDefault="00FD2E80" w:rsidP="00AB03DF">
            <w:pPr>
              <w:rPr>
                <w:rFonts w:ascii="Times New Roman" w:hAnsi="Times New Roman"/>
                <w:szCs w:val="24"/>
              </w:rPr>
            </w:pPr>
            <w:r w:rsidRPr="005A2C0B">
              <w:rPr>
                <w:rFonts w:ascii="Times New Roman" w:hAnsi="Times New Roman"/>
                <w:szCs w:val="24"/>
              </w:rPr>
              <w:t>gcc -DDEBUG sum.c -o sum</w:t>
            </w:r>
          </w:p>
          <w:p w:rsidR="00AB03DF" w:rsidRPr="00AB03DF" w:rsidRDefault="00AB03DF" w:rsidP="00F56DE6">
            <w:pPr>
              <w:rPr>
                <w:rStyle w:val="af7"/>
                <w:rFonts w:ascii="Times New Roman" w:hAnsi="Times New Roman"/>
                <w:b w:val="0"/>
                <w:bCs w:val="0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gcc </w:t>
            </w:r>
            <w:r w:rsidR="00F56DE6">
              <w:rPr>
                <w:rFonts w:ascii="Times New Roman" w:hAnsi="Times New Roman"/>
                <w:szCs w:val="24"/>
              </w:rPr>
              <w:t>–</w:t>
            </w:r>
            <w:r>
              <w:rPr>
                <w:rFonts w:ascii="Times New Roman" w:hAnsi="Times New Roman" w:hint="eastAsia"/>
                <w:szCs w:val="24"/>
              </w:rPr>
              <w:t>D</w:t>
            </w:r>
            <w:r w:rsidR="00F56DE6">
              <w:rPr>
                <w:rFonts w:ascii="Times New Roman" w:hAnsi="Times New Roman" w:hint="eastAsia"/>
                <w:szCs w:val="24"/>
              </w:rPr>
              <w:t>CPU=x86</w:t>
            </w:r>
            <w:r>
              <w:rPr>
                <w:rFonts w:ascii="Times New Roman" w:hAnsi="Times New Roman" w:hint="eastAsia"/>
                <w:szCs w:val="24"/>
              </w:rPr>
              <w:t xml:space="preserve"> sum.c -o sum</w:t>
            </w:r>
          </w:p>
        </w:tc>
        <w:tc>
          <w:tcPr>
            <w:tcW w:w="3685" w:type="dxa"/>
          </w:tcPr>
          <w:p w:rsidR="003C65E8" w:rsidRDefault="00F604DB" w:rsidP="003C65E8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>
              <w:rPr>
                <w:rStyle w:val="af7"/>
                <w:rFonts w:ascii="Times New Roman" w:hAnsi="Times New Roman" w:hint="eastAsia"/>
                <w:b w:val="0"/>
                <w:szCs w:val="24"/>
              </w:rPr>
              <w:t>定義</w:t>
            </w:r>
            <w:r w:rsidR="000229DF">
              <w:rPr>
                <w:rStyle w:val="af7"/>
                <w:rFonts w:ascii="Times New Roman" w:hAnsi="Times New Roman" w:hint="eastAsia"/>
                <w:b w:val="0"/>
                <w:szCs w:val="24"/>
              </w:rPr>
              <w:t xml:space="preserve"> </w:t>
            </w:r>
            <w:r w:rsidR="003C65E8" w:rsidRPr="003C65E8">
              <w:rPr>
                <w:rStyle w:val="af7"/>
                <w:rFonts w:ascii="Times New Roman" w:hAnsi="Times New Roman" w:hint="eastAsia"/>
                <w:b w:val="0"/>
                <w:szCs w:val="24"/>
              </w:rPr>
              <w:t xml:space="preserve">#define </w:t>
            </w:r>
            <w:r w:rsidR="003C65E8">
              <w:rPr>
                <w:rStyle w:val="af7"/>
                <w:rFonts w:ascii="Times New Roman" w:hAnsi="Times New Roman" w:hint="eastAsia"/>
                <w:b w:val="0"/>
                <w:szCs w:val="24"/>
              </w:rPr>
              <w:t>DEBUG</w:t>
            </w:r>
            <w:r w:rsidR="002D6D56">
              <w:rPr>
                <w:rStyle w:val="af7"/>
                <w:rFonts w:ascii="Times New Roman" w:hAnsi="Times New Roman" w:hint="eastAsia"/>
                <w:b w:val="0"/>
                <w:szCs w:val="24"/>
              </w:rPr>
              <w:t xml:space="preserve"> </w:t>
            </w:r>
            <w:r w:rsidR="002D6D56">
              <w:rPr>
                <w:rStyle w:val="af7"/>
                <w:rFonts w:ascii="Times New Roman" w:hAnsi="Times New Roman" w:hint="eastAsia"/>
                <w:b w:val="0"/>
                <w:szCs w:val="24"/>
              </w:rPr>
              <w:t>後才編譯</w:t>
            </w:r>
          </w:p>
          <w:p w:rsidR="003C65E8" w:rsidRPr="005A2C0B" w:rsidRDefault="00F604DB" w:rsidP="00F56DE6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>
              <w:rPr>
                <w:rStyle w:val="af7"/>
                <w:rFonts w:ascii="Times New Roman" w:hAnsi="Times New Roman" w:hint="eastAsia"/>
                <w:b w:val="0"/>
                <w:szCs w:val="24"/>
              </w:rPr>
              <w:t>定義</w:t>
            </w:r>
            <w:r>
              <w:rPr>
                <w:rStyle w:val="af7"/>
                <w:rFonts w:ascii="Times New Roman" w:hAnsi="Times New Roman" w:hint="eastAsia"/>
                <w:b w:val="0"/>
                <w:szCs w:val="24"/>
              </w:rPr>
              <w:t xml:space="preserve"> </w:t>
            </w:r>
            <w:r w:rsidR="003C65E8" w:rsidRPr="003C65E8">
              <w:rPr>
                <w:rStyle w:val="af7"/>
                <w:rFonts w:ascii="Times New Roman" w:hAnsi="Times New Roman" w:hint="eastAsia"/>
                <w:b w:val="0"/>
                <w:szCs w:val="24"/>
              </w:rPr>
              <w:t xml:space="preserve">#define </w:t>
            </w:r>
            <w:r w:rsidR="00F56DE6">
              <w:rPr>
                <w:rStyle w:val="af7"/>
                <w:rFonts w:ascii="Times New Roman" w:hAnsi="Times New Roman" w:hint="eastAsia"/>
                <w:b w:val="0"/>
                <w:szCs w:val="24"/>
              </w:rPr>
              <w:t>CPU x86</w:t>
            </w:r>
            <w:r w:rsidR="002D6D56">
              <w:rPr>
                <w:rStyle w:val="af7"/>
                <w:rFonts w:ascii="Times New Roman" w:hAnsi="Times New Roman" w:hint="eastAsia"/>
                <w:b w:val="0"/>
                <w:szCs w:val="24"/>
              </w:rPr>
              <w:t>後才編譯</w:t>
            </w:r>
          </w:p>
        </w:tc>
      </w:tr>
      <w:tr w:rsidR="00FD2E80" w:rsidRPr="005A2C0B" w:rsidTr="00F56DE6">
        <w:tc>
          <w:tcPr>
            <w:tcW w:w="1377" w:type="dxa"/>
          </w:tcPr>
          <w:p w:rsidR="00FD2E80" w:rsidRPr="005A2C0B" w:rsidRDefault="00FD2E80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>-g</w:t>
            </w:r>
          </w:p>
        </w:tc>
        <w:tc>
          <w:tcPr>
            <w:tcW w:w="3693" w:type="dxa"/>
          </w:tcPr>
          <w:p w:rsidR="00FD2E80" w:rsidRPr="005A2C0B" w:rsidRDefault="00FD2E80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Fonts w:ascii="Times New Roman" w:hAnsi="Times New Roman"/>
                <w:szCs w:val="24"/>
              </w:rPr>
              <w:t>gcc -g sum.c -o sum</w:t>
            </w:r>
          </w:p>
        </w:tc>
        <w:tc>
          <w:tcPr>
            <w:tcW w:w="3685" w:type="dxa"/>
          </w:tcPr>
          <w:p w:rsidR="00FD2E80" w:rsidRPr="005A2C0B" w:rsidRDefault="00FD2E80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/>
                <w:b w:val="0"/>
                <w:szCs w:val="24"/>
              </w:rPr>
              <w:t>編譯時加入除錯資訊，讓</w:t>
            </w: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 xml:space="preserve"> gdb </w:t>
            </w:r>
            <w:r w:rsidRPr="005A2C0B">
              <w:rPr>
                <w:rStyle w:val="af7"/>
                <w:rFonts w:ascii="Times New Roman"/>
                <w:b w:val="0"/>
                <w:szCs w:val="24"/>
              </w:rPr>
              <w:t>可遠端除錯</w:t>
            </w:r>
          </w:p>
        </w:tc>
      </w:tr>
      <w:tr w:rsidR="00FD2E80" w:rsidRPr="005A2C0B" w:rsidTr="00F56DE6">
        <w:trPr>
          <w:trHeight w:val="187"/>
        </w:trPr>
        <w:tc>
          <w:tcPr>
            <w:tcW w:w="1377" w:type="dxa"/>
          </w:tcPr>
          <w:p w:rsidR="00FD2E80" w:rsidRPr="005A2C0B" w:rsidRDefault="00FD2E80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>-c</w:t>
            </w:r>
          </w:p>
        </w:tc>
        <w:tc>
          <w:tcPr>
            <w:tcW w:w="3693" w:type="dxa"/>
          </w:tcPr>
          <w:p w:rsidR="00FD2E80" w:rsidRPr="005A2C0B" w:rsidRDefault="00FD2E80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Fonts w:ascii="Times New Roman" w:hAnsi="Times New Roman"/>
                <w:bCs/>
                <w:szCs w:val="24"/>
              </w:rPr>
              <w:t xml:space="preserve">gcc -c hello.c -o hello.o </w:t>
            </w:r>
          </w:p>
        </w:tc>
        <w:tc>
          <w:tcPr>
            <w:tcW w:w="3685" w:type="dxa"/>
          </w:tcPr>
          <w:p w:rsidR="00FD2E80" w:rsidRPr="005A2C0B" w:rsidRDefault="00FD2E80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Fonts w:ascii="Times New Roman"/>
                <w:bCs/>
                <w:szCs w:val="24"/>
              </w:rPr>
              <w:t>編譯並組譯程式碼，但不做連結</w:t>
            </w:r>
          </w:p>
        </w:tc>
      </w:tr>
      <w:tr w:rsidR="00A3476A" w:rsidRPr="005A2C0B" w:rsidTr="00F56DE6">
        <w:trPr>
          <w:trHeight w:val="187"/>
        </w:trPr>
        <w:tc>
          <w:tcPr>
            <w:tcW w:w="1377" w:type="dxa"/>
          </w:tcPr>
          <w:p w:rsidR="00A3476A" w:rsidRPr="005A2C0B" w:rsidRDefault="00A3476A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>-I</w:t>
            </w:r>
          </w:p>
        </w:tc>
        <w:tc>
          <w:tcPr>
            <w:tcW w:w="3693" w:type="dxa"/>
          </w:tcPr>
          <w:p w:rsidR="00C305F5" w:rsidRDefault="00A3476A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Fonts w:ascii="Times New Roman" w:hAnsi="Times New Roman"/>
                <w:bCs/>
                <w:szCs w:val="24"/>
              </w:rPr>
              <w:t>gcc -c -I /home/</w:t>
            </w:r>
            <w:r w:rsidR="00961494">
              <w:rPr>
                <w:rFonts w:ascii="Times New Roman" w:hAnsi="Times New Roman" w:hint="eastAsia"/>
                <w:bCs/>
                <w:szCs w:val="24"/>
              </w:rPr>
              <w:t>ccc</w:t>
            </w:r>
            <w:r w:rsidRPr="005A2C0B">
              <w:rPr>
                <w:rFonts w:ascii="Times New Roman" w:hAnsi="Times New Roman"/>
                <w:bCs/>
                <w:szCs w:val="24"/>
              </w:rPr>
              <w:t xml:space="preserve">/include -o hello.o hello.c </w:t>
            </w:r>
          </w:p>
        </w:tc>
        <w:tc>
          <w:tcPr>
            <w:tcW w:w="3685" w:type="dxa"/>
          </w:tcPr>
          <w:p w:rsidR="00A3476A" w:rsidRPr="005A2C0B" w:rsidRDefault="00A3476A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指定引用檔</w:t>
            </w: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 xml:space="preserve"> (*.h) </w:t>
            </w: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的路徑</w:t>
            </w:r>
          </w:p>
        </w:tc>
      </w:tr>
      <w:tr w:rsidR="00A3476A" w:rsidRPr="005A2C0B" w:rsidTr="00F56DE6">
        <w:trPr>
          <w:trHeight w:val="187"/>
        </w:trPr>
        <w:tc>
          <w:tcPr>
            <w:tcW w:w="1377" w:type="dxa"/>
          </w:tcPr>
          <w:p w:rsidR="00A3476A" w:rsidRPr="005A2C0B" w:rsidRDefault="00A3476A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>-L</w:t>
            </w:r>
          </w:p>
        </w:tc>
        <w:tc>
          <w:tcPr>
            <w:tcW w:w="3693" w:type="dxa"/>
          </w:tcPr>
          <w:p w:rsidR="00C305F5" w:rsidRDefault="00A3476A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Fonts w:ascii="Times New Roman" w:hAnsi="Times New Roman"/>
                <w:bCs/>
                <w:szCs w:val="24"/>
              </w:rPr>
              <w:t>gcc -L /home/</w:t>
            </w:r>
            <w:r w:rsidR="00961494">
              <w:rPr>
                <w:rFonts w:ascii="Times New Roman" w:hAnsi="Times New Roman" w:hint="eastAsia"/>
                <w:bCs/>
                <w:szCs w:val="24"/>
              </w:rPr>
              <w:t>ccc</w:t>
            </w:r>
            <w:r w:rsidRPr="005A2C0B">
              <w:rPr>
                <w:rFonts w:ascii="Times New Roman" w:hAnsi="Times New Roman"/>
                <w:bCs/>
                <w:szCs w:val="24"/>
              </w:rPr>
              <w:t>/lib -o hello hello.o</w:t>
            </w:r>
          </w:p>
        </w:tc>
        <w:tc>
          <w:tcPr>
            <w:tcW w:w="3685" w:type="dxa"/>
          </w:tcPr>
          <w:p w:rsidR="00A3476A" w:rsidRPr="005A2C0B" w:rsidRDefault="00A3476A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指定函式庫</w:t>
            </w: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 xml:space="preserve"> (*.a) </w:t>
            </w: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的路徑</w:t>
            </w:r>
          </w:p>
        </w:tc>
      </w:tr>
      <w:tr w:rsidR="00A3476A" w:rsidRPr="005A2C0B" w:rsidTr="00F56DE6">
        <w:trPr>
          <w:trHeight w:val="187"/>
        </w:trPr>
        <w:tc>
          <w:tcPr>
            <w:tcW w:w="1377" w:type="dxa"/>
          </w:tcPr>
          <w:p w:rsidR="00A3476A" w:rsidRPr="005A2C0B" w:rsidRDefault="00A3476A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>-l</w:t>
            </w:r>
          </w:p>
        </w:tc>
        <w:tc>
          <w:tcPr>
            <w:tcW w:w="3693" w:type="dxa"/>
          </w:tcPr>
          <w:p w:rsidR="00C305F5" w:rsidRDefault="00A3476A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Fonts w:ascii="Times New Roman" w:hAnsi="Times New Roman"/>
                <w:bCs/>
                <w:szCs w:val="24"/>
              </w:rPr>
              <w:t>gcc -L /home/</w:t>
            </w:r>
            <w:r w:rsidR="00961494">
              <w:rPr>
                <w:rFonts w:ascii="Times New Roman" w:hAnsi="Times New Roman" w:hint="eastAsia"/>
                <w:bCs/>
                <w:szCs w:val="24"/>
              </w:rPr>
              <w:t>ccc</w:t>
            </w:r>
            <w:r w:rsidRPr="005A2C0B">
              <w:rPr>
                <w:rFonts w:ascii="Times New Roman" w:hAnsi="Times New Roman"/>
                <w:bCs/>
                <w:szCs w:val="24"/>
              </w:rPr>
              <w:t xml:space="preserve">/lib -lm -lpthread -o hello hello.o </w:t>
            </w:r>
          </w:p>
        </w:tc>
        <w:tc>
          <w:tcPr>
            <w:tcW w:w="3685" w:type="dxa"/>
          </w:tcPr>
          <w:p w:rsidR="00A3476A" w:rsidRPr="005A2C0B" w:rsidRDefault="00A3476A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指定函式庫的名稱</w:t>
            </w:r>
          </w:p>
        </w:tc>
      </w:tr>
      <w:tr w:rsidR="00A3476A" w:rsidRPr="005A2C0B" w:rsidTr="00F56DE6">
        <w:trPr>
          <w:trHeight w:val="187"/>
        </w:trPr>
        <w:tc>
          <w:tcPr>
            <w:tcW w:w="1377" w:type="dxa"/>
          </w:tcPr>
          <w:p w:rsidR="00A3476A" w:rsidRPr="005A2C0B" w:rsidRDefault="00A3476A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-shared</w:t>
            </w:r>
          </w:p>
        </w:tc>
        <w:tc>
          <w:tcPr>
            <w:tcW w:w="3693" w:type="dxa"/>
          </w:tcPr>
          <w:p w:rsidR="00A3476A" w:rsidRPr="005A2C0B" w:rsidRDefault="00A3476A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Fonts w:ascii="Times New Roman" w:hAnsi="Times New Roman"/>
                <w:bCs/>
                <w:szCs w:val="24"/>
              </w:rPr>
              <w:t>gcc -shared a.o b.o c.o -o libabc.so</w:t>
            </w:r>
          </w:p>
        </w:tc>
        <w:tc>
          <w:tcPr>
            <w:tcW w:w="3685" w:type="dxa"/>
          </w:tcPr>
          <w:p w:rsidR="00A3476A" w:rsidRPr="005A2C0B" w:rsidRDefault="00A3476A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產生共享函式庫</w:t>
            </w: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 xml:space="preserve"> (*.so)</w:t>
            </w:r>
          </w:p>
        </w:tc>
      </w:tr>
      <w:tr w:rsidR="00A3476A" w:rsidRPr="005A2C0B" w:rsidTr="00F56DE6">
        <w:trPr>
          <w:trHeight w:val="187"/>
        </w:trPr>
        <w:tc>
          <w:tcPr>
            <w:tcW w:w="1377" w:type="dxa"/>
          </w:tcPr>
          <w:p w:rsidR="00A3476A" w:rsidRPr="005A2C0B" w:rsidRDefault="00A3476A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-fPIC</w:t>
            </w:r>
          </w:p>
        </w:tc>
        <w:tc>
          <w:tcPr>
            <w:tcW w:w="3693" w:type="dxa"/>
          </w:tcPr>
          <w:p w:rsidR="00A3476A" w:rsidRPr="005A2C0B" w:rsidRDefault="00A3476A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>gcc -g -rdynamic -fPIC -o test test.c</w:t>
            </w:r>
          </w:p>
        </w:tc>
        <w:tc>
          <w:tcPr>
            <w:tcW w:w="3685" w:type="dxa"/>
          </w:tcPr>
          <w:p w:rsidR="00A3476A" w:rsidRPr="005A2C0B" w:rsidRDefault="00A3476A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輸出</w:t>
            </w: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>position-independent code</w:t>
            </w:r>
            <w:r w:rsidRPr="005A2C0B">
              <w:rPr>
                <w:rStyle w:val="af7"/>
                <w:rFonts w:ascii="Times New Roman" w:hAnsi="Times New Roman" w:hint="eastAsia"/>
                <w:b w:val="0"/>
                <w:szCs w:val="24"/>
              </w:rPr>
              <w:t>，一般在輸出動態連結函式庫時使用</w:t>
            </w:r>
          </w:p>
        </w:tc>
      </w:tr>
      <w:tr w:rsidR="00A3476A" w:rsidRPr="005A2C0B" w:rsidTr="00F56DE6">
        <w:trPr>
          <w:trHeight w:val="187"/>
        </w:trPr>
        <w:tc>
          <w:tcPr>
            <w:tcW w:w="1377" w:type="dxa"/>
          </w:tcPr>
          <w:p w:rsidR="00A3476A" w:rsidRPr="005A2C0B" w:rsidRDefault="00A3476A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>-Werror</w:t>
            </w:r>
          </w:p>
        </w:tc>
        <w:tc>
          <w:tcPr>
            <w:tcW w:w="3693" w:type="dxa"/>
          </w:tcPr>
          <w:p w:rsidR="00A3476A" w:rsidRPr="005A2C0B" w:rsidRDefault="00A3476A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Fonts w:ascii="Times New Roman" w:hAnsi="Times New Roman"/>
                <w:bCs/>
                <w:szCs w:val="24"/>
              </w:rPr>
              <w:t>gcc -Werror sum.c -o sum.s</w:t>
            </w:r>
          </w:p>
        </w:tc>
        <w:tc>
          <w:tcPr>
            <w:tcW w:w="3685" w:type="dxa"/>
          </w:tcPr>
          <w:p w:rsidR="00A3476A" w:rsidRPr="005A2C0B" w:rsidRDefault="00A3476A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>將警告視為錯誤，一但有警告就不輸出目標檔</w:t>
            </w:r>
          </w:p>
        </w:tc>
      </w:tr>
      <w:tr w:rsidR="00A3476A" w:rsidRPr="005A2C0B" w:rsidTr="00F56DE6">
        <w:trPr>
          <w:trHeight w:val="187"/>
        </w:trPr>
        <w:tc>
          <w:tcPr>
            <w:tcW w:w="1377" w:type="dxa"/>
          </w:tcPr>
          <w:p w:rsidR="00A3476A" w:rsidRPr="005A2C0B" w:rsidRDefault="00A3476A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>-O0</w:t>
            </w:r>
          </w:p>
        </w:tc>
        <w:tc>
          <w:tcPr>
            <w:tcW w:w="3693" w:type="dxa"/>
          </w:tcPr>
          <w:p w:rsidR="00A3476A" w:rsidRPr="005A2C0B" w:rsidRDefault="00A3476A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Fonts w:ascii="Times New Roman" w:hAnsi="Times New Roman"/>
                <w:bCs/>
                <w:szCs w:val="24"/>
              </w:rPr>
              <w:t>gcc -S -O0 sum.c -o sum.s</w:t>
            </w:r>
          </w:p>
        </w:tc>
        <w:tc>
          <w:tcPr>
            <w:tcW w:w="3685" w:type="dxa"/>
          </w:tcPr>
          <w:p w:rsidR="00A3476A" w:rsidRPr="005A2C0B" w:rsidRDefault="00A3476A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>不進行最佳化</w:t>
            </w: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 xml:space="preserve"> (</w:t>
            </w: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>預設</w:t>
            </w: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>)</w:t>
            </w:r>
          </w:p>
        </w:tc>
      </w:tr>
      <w:tr w:rsidR="00A3476A" w:rsidRPr="005A2C0B" w:rsidTr="00F56DE6">
        <w:trPr>
          <w:trHeight w:val="187"/>
        </w:trPr>
        <w:tc>
          <w:tcPr>
            <w:tcW w:w="1377" w:type="dxa"/>
          </w:tcPr>
          <w:p w:rsidR="00A3476A" w:rsidRPr="005A2C0B" w:rsidRDefault="00A3476A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>-O1</w:t>
            </w:r>
          </w:p>
        </w:tc>
        <w:tc>
          <w:tcPr>
            <w:tcW w:w="3693" w:type="dxa"/>
          </w:tcPr>
          <w:p w:rsidR="00A3476A" w:rsidRPr="005A2C0B" w:rsidRDefault="00A3476A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Fonts w:ascii="Times New Roman" w:hAnsi="Times New Roman"/>
                <w:bCs/>
                <w:szCs w:val="24"/>
              </w:rPr>
              <w:t>gcc -S -O1 sum.c -o sum.s</w:t>
            </w:r>
          </w:p>
        </w:tc>
        <w:tc>
          <w:tcPr>
            <w:tcW w:w="3685" w:type="dxa"/>
          </w:tcPr>
          <w:p w:rsidR="00A3476A" w:rsidRPr="005A2C0B" w:rsidRDefault="00A3476A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>第</w:t>
            </w: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 xml:space="preserve"> 1 </w:t>
            </w: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>級的最佳化</w:t>
            </w: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 xml:space="preserve"> (</w:t>
            </w: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>較差</w:t>
            </w: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>)</w:t>
            </w:r>
          </w:p>
        </w:tc>
      </w:tr>
      <w:tr w:rsidR="00A3476A" w:rsidRPr="005A2C0B" w:rsidTr="00F56DE6">
        <w:trPr>
          <w:trHeight w:val="187"/>
        </w:trPr>
        <w:tc>
          <w:tcPr>
            <w:tcW w:w="1377" w:type="dxa"/>
          </w:tcPr>
          <w:p w:rsidR="00A3476A" w:rsidRPr="005A2C0B" w:rsidRDefault="00A3476A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>-O2</w:t>
            </w:r>
          </w:p>
        </w:tc>
        <w:tc>
          <w:tcPr>
            <w:tcW w:w="3693" w:type="dxa"/>
          </w:tcPr>
          <w:p w:rsidR="00A3476A" w:rsidRPr="005A2C0B" w:rsidRDefault="00A3476A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Fonts w:ascii="Times New Roman" w:hAnsi="Times New Roman"/>
                <w:bCs/>
                <w:szCs w:val="24"/>
              </w:rPr>
              <w:t>gcc -S -O2 sum.c -o sum.s</w:t>
            </w:r>
          </w:p>
        </w:tc>
        <w:tc>
          <w:tcPr>
            <w:tcW w:w="3685" w:type="dxa"/>
          </w:tcPr>
          <w:p w:rsidR="00A3476A" w:rsidRPr="005A2C0B" w:rsidRDefault="00A3476A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>第</w:t>
            </w: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 xml:space="preserve"> 2 </w:t>
            </w: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>級的最佳化</w:t>
            </w:r>
          </w:p>
        </w:tc>
      </w:tr>
      <w:tr w:rsidR="00A3476A" w:rsidRPr="005A2C0B" w:rsidTr="00F56DE6">
        <w:trPr>
          <w:trHeight w:val="187"/>
        </w:trPr>
        <w:tc>
          <w:tcPr>
            <w:tcW w:w="1377" w:type="dxa"/>
          </w:tcPr>
          <w:p w:rsidR="00A3476A" w:rsidRPr="005A2C0B" w:rsidRDefault="00A3476A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>-O3</w:t>
            </w:r>
          </w:p>
        </w:tc>
        <w:tc>
          <w:tcPr>
            <w:tcW w:w="3693" w:type="dxa"/>
          </w:tcPr>
          <w:p w:rsidR="00A3476A" w:rsidRPr="005A2C0B" w:rsidRDefault="00A3476A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Fonts w:ascii="Times New Roman" w:hAnsi="Times New Roman"/>
                <w:bCs/>
                <w:szCs w:val="24"/>
              </w:rPr>
              <w:t>gcc -S -O3 sum.c -o sum.s</w:t>
            </w:r>
          </w:p>
        </w:tc>
        <w:tc>
          <w:tcPr>
            <w:tcW w:w="3685" w:type="dxa"/>
          </w:tcPr>
          <w:p w:rsidR="00A3476A" w:rsidRPr="005A2C0B" w:rsidRDefault="00A3476A" w:rsidP="00721469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>第</w:t>
            </w: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 xml:space="preserve"> 3 </w:t>
            </w: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>級的最佳化</w:t>
            </w: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 xml:space="preserve"> (</w:t>
            </w: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>最高等級</w:t>
            </w:r>
            <w:r w:rsidRPr="005A2C0B">
              <w:rPr>
                <w:rStyle w:val="af7"/>
                <w:rFonts w:ascii="Times New Roman" w:hAnsi="Times New Roman"/>
                <w:b w:val="0"/>
                <w:szCs w:val="24"/>
              </w:rPr>
              <w:t>)</w:t>
            </w:r>
          </w:p>
        </w:tc>
      </w:tr>
      <w:tr w:rsidR="00AB03DF" w:rsidRPr="005A2C0B" w:rsidTr="00F56DE6">
        <w:trPr>
          <w:trHeight w:val="187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3DF" w:rsidRPr="005A2C0B" w:rsidRDefault="00AB03DF" w:rsidP="00AB03DF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>
              <w:rPr>
                <w:rStyle w:val="af7"/>
                <w:rFonts w:ascii="Times New Roman" w:hAnsi="Times New Roman" w:hint="eastAsia"/>
                <w:b w:val="0"/>
                <w:szCs w:val="24"/>
              </w:rPr>
              <w:t>-</w:t>
            </w:r>
            <w:r w:rsidR="009A2846">
              <w:rPr>
                <w:rStyle w:val="af7"/>
                <w:rFonts w:ascii="Times New Roman" w:hAnsi="Times New Roman" w:hint="eastAsia"/>
                <w:b w:val="0"/>
                <w:szCs w:val="24"/>
              </w:rPr>
              <w:t>dr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3DF" w:rsidRPr="00AB03DF" w:rsidRDefault="00042A54" w:rsidP="00B80C2E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>
              <w:t>gcc -c -dr sum.c -o sum.o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3DF" w:rsidRPr="005A2C0B" w:rsidRDefault="009A2846" w:rsidP="00B80C2E">
            <w:pPr>
              <w:rPr>
                <w:rStyle w:val="af7"/>
                <w:rFonts w:ascii="Times New Roman" w:hAnsi="Times New Roman"/>
                <w:b w:val="0"/>
                <w:szCs w:val="24"/>
              </w:rPr>
            </w:pPr>
            <w:r>
              <w:rPr>
                <w:rStyle w:val="af7"/>
                <w:rFonts w:ascii="Times New Roman" w:hAnsi="Times New Roman" w:hint="eastAsia"/>
                <w:b w:val="0"/>
                <w:szCs w:val="24"/>
              </w:rPr>
              <w:t>輸出</w:t>
            </w:r>
            <w:r>
              <w:rPr>
                <w:rStyle w:val="af7"/>
                <w:rFonts w:ascii="Times New Roman" w:hAnsi="Times New Roman" w:hint="eastAsia"/>
                <w:b w:val="0"/>
                <w:szCs w:val="24"/>
              </w:rPr>
              <w:t xml:space="preserve"> RTL </w:t>
            </w:r>
            <w:r>
              <w:rPr>
                <w:rStyle w:val="af7"/>
                <w:rFonts w:ascii="Times New Roman" w:hAnsi="Times New Roman" w:hint="eastAsia"/>
                <w:b w:val="0"/>
                <w:szCs w:val="24"/>
              </w:rPr>
              <w:t>中間碼</w:t>
            </w:r>
          </w:p>
        </w:tc>
      </w:tr>
    </w:tbl>
    <w:p w:rsidR="002569B6" w:rsidRDefault="001E1298" w:rsidP="002569B6">
      <w:pPr>
        <w:pStyle w:val="2"/>
      </w:pPr>
      <w:r>
        <w:rPr>
          <w:rFonts w:hint="eastAsia"/>
        </w:rPr>
        <w:t>C</w:t>
      </w:r>
      <w:r w:rsidR="002569B6">
        <w:rPr>
          <w:rFonts w:hint="eastAsia"/>
        </w:rPr>
        <w:t>.</w:t>
      </w:r>
      <w:r w:rsidR="00EB37CF">
        <w:rPr>
          <w:rFonts w:hint="eastAsia"/>
        </w:rPr>
        <w:t>3</w:t>
      </w:r>
      <w:r w:rsidR="00851670">
        <w:rPr>
          <w:rFonts w:hint="eastAsia"/>
        </w:rPr>
        <w:t>連結器</w:t>
      </w:r>
      <w:r w:rsidR="002569B6">
        <w:rPr>
          <w:rFonts w:hint="eastAsia"/>
        </w:rPr>
        <w:t>ld</w:t>
      </w:r>
      <w:r w:rsidR="00851670">
        <w:rPr>
          <w:rFonts w:hint="eastAsia"/>
        </w:rPr>
        <w:t>的用法</w:t>
      </w:r>
    </w:p>
    <w:p w:rsidR="00665122" w:rsidRDefault="00665122" w:rsidP="00665122">
      <w:r>
        <w:rPr>
          <w:rFonts w:hint="eastAsia"/>
        </w:rPr>
        <w:t xml:space="preserve">GNU </w:t>
      </w:r>
      <w:r>
        <w:rPr>
          <w:rFonts w:hint="eastAsia"/>
        </w:rPr>
        <w:t>的主要連結工具是</w:t>
      </w:r>
      <w:r>
        <w:rPr>
          <w:rFonts w:hint="eastAsia"/>
        </w:rPr>
        <w:t xml:space="preserve"> ld </w:t>
      </w:r>
      <w:r>
        <w:rPr>
          <w:rFonts w:hint="eastAsia"/>
        </w:rPr>
        <w:t>指令，</w:t>
      </w:r>
      <w:r w:rsidR="00F74CE8">
        <w:rPr>
          <w:rFonts w:hint="eastAsia"/>
        </w:rPr>
        <w:t>但是在實務上，通常我們會</w:t>
      </w:r>
      <w:r>
        <w:rPr>
          <w:rFonts w:hint="eastAsia"/>
        </w:rPr>
        <w:t>直接用</w:t>
      </w:r>
      <w:r>
        <w:rPr>
          <w:rFonts w:hint="eastAsia"/>
        </w:rPr>
        <w:t xml:space="preserve"> gcc </w:t>
      </w:r>
      <w:r>
        <w:rPr>
          <w:rFonts w:hint="eastAsia"/>
        </w:rPr>
        <w:t>進行連結動作，因為</w:t>
      </w:r>
      <w:r>
        <w:rPr>
          <w:rFonts w:hint="eastAsia"/>
        </w:rPr>
        <w:t xml:space="preserve"> gcc </w:t>
      </w:r>
      <w:r>
        <w:rPr>
          <w:rFonts w:hint="eastAsia"/>
        </w:rPr>
        <w:t>會幫忙傳送給</w:t>
      </w:r>
      <w:r>
        <w:rPr>
          <w:rFonts w:hint="eastAsia"/>
        </w:rPr>
        <w:t xml:space="preserve"> ld </w:t>
      </w:r>
      <w:r>
        <w:rPr>
          <w:rFonts w:hint="eastAsia"/>
        </w:rPr>
        <w:t>去執行</w:t>
      </w:r>
      <w:r w:rsidR="00DC477C">
        <w:rPr>
          <w:rFonts w:hint="eastAsia"/>
        </w:rPr>
        <w:t>，</w:t>
      </w:r>
      <w:r w:rsidR="00881517">
        <w:fldChar w:fldCharType="begin"/>
      </w:r>
      <w:r w:rsidR="00DC477C">
        <w:instrText xml:space="preserve"> </w:instrText>
      </w:r>
      <w:r w:rsidR="00DC477C">
        <w:rPr>
          <w:rFonts w:hint="eastAsia"/>
        </w:rPr>
        <w:instrText>REF _Ref259112193 \h</w:instrText>
      </w:r>
      <w:r w:rsidR="00DC477C">
        <w:instrText xml:space="preserve"> </w:instrText>
      </w:r>
      <w:r w:rsidR="00881517">
        <w:fldChar w:fldCharType="separate"/>
      </w:r>
      <w:r w:rsidR="00DC477C">
        <w:rPr>
          <w:rFonts w:hint="eastAsia"/>
        </w:rPr>
        <w:t>表格</w:t>
      </w:r>
      <w:r w:rsidR="00DC477C">
        <w:rPr>
          <w:rFonts w:hint="eastAsia"/>
        </w:rPr>
        <w:t xml:space="preserve"> </w:t>
      </w:r>
      <w:r w:rsidR="00DC477C">
        <w:rPr>
          <w:noProof/>
        </w:rPr>
        <w:t>C</w:t>
      </w:r>
      <w:r w:rsidR="00DC477C">
        <w:t>.</w:t>
      </w:r>
      <w:r w:rsidR="00DC477C">
        <w:rPr>
          <w:noProof/>
        </w:rPr>
        <w:t>4</w:t>
      </w:r>
      <w:r w:rsidR="00881517">
        <w:fldChar w:fldCharType="end"/>
      </w:r>
      <w:r>
        <w:rPr>
          <w:rFonts w:hint="eastAsia"/>
        </w:rPr>
        <w:t>是</w:t>
      </w:r>
      <w:r>
        <w:rPr>
          <w:rFonts w:hint="eastAsia"/>
        </w:rPr>
        <w:t xml:space="preserve"> gcc </w:t>
      </w:r>
      <w:r>
        <w:rPr>
          <w:rFonts w:hint="eastAsia"/>
        </w:rPr>
        <w:t>與</w:t>
      </w:r>
      <w:r>
        <w:rPr>
          <w:rFonts w:hint="eastAsia"/>
        </w:rPr>
        <w:t xml:space="preserve"> ld </w:t>
      </w:r>
      <w:r>
        <w:rPr>
          <w:rFonts w:hint="eastAsia"/>
        </w:rPr>
        <w:t>連結時常用的參數表。</w:t>
      </w:r>
    </w:p>
    <w:p w:rsidR="00665122" w:rsidRPr="00F74CE8" w:rsidRDefault="00665122" w:rsidP="00665122"/>
    <w:p w:rsidR="00665122" w:rsidRPr="0099038E" w:rsidRDefault="00665122" w:rsidP="00665122">
      <w:pPr>
        <w:pStyle w:val="a8"/>
      </w:pPr>
      <w:bookmarkStart w:id="454" w:name="_Ref259112193"/>
      <w:r>
        <w:rPr>
          <w:rFonts w:hint="eastAsia"/>
        </w:rPr>
        <w:t>表格</w:t>
      </w:r>
      <w:r>
        <w:rPr>
          <w:rFonts w:hint="eastAsia"/>
        </w:rPr>
        <w:t xml:space="preserve"> </w:t>
      </w:r>
      <w:fldSimple w:instr=" STYLEREF 1 \s ">
        <w:r w:rsidR="004B470E">
          <w:rPr>
            <w:noProof/>
          </w:rPr>
          <w:t>C</w:t>
        </w:r>
      </w:fldSimple>
      <w:r>
        <w:t>.</w:t>
      </w:r>
      <w:r w:rsidR="0088151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81517">
        <w:fldChar w:fldCharType="separate"/>
      </w:r>
      <w:r w:rsidR="004B470E">
        <w:rPr>
          <w:noProof/>
        </w:rPr>
        <w:t>4</w:t>
      </w:r>
      <w:r w:rsidR="00881517">
        <w:fldChar w:fldCharType="end"/>
      </w:r>
      <w:bookmarkEnd w:id="454"/>
      <w:r>
        <w:rPr>
          <w:rFonts w:hint="eastAsia"/>
        </w:rPr>
        <w:t>連結指令</w:t>
      </w:r>
      <w:r>
        <w:rPr>
          <w:rFonts w:hint="eastAsia"/>
        </w:rPr>
        <w:t xml:space="preserve"> ld </w:t>
      </w:r>
      <w:r>
        <w:rPr>
          <w:rFonts w:hint="eastAsia"/>
        </w:rPr>
        <w:t>的常用參數表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68"/>
        <w:gridCol w:w="3118"/>
        <w:gridCol w:w="3544"/>
      </w:tblGrid>
      <w:tr w:rsidR="00665122" w:rsidRPr="005A2C0B" w:rsidTr="005A2C0B">
        <w:tc>
          <w:tcPr>
            <w:tcW w:w="1668" w:type="dxa"/>
          </w:tcPr>
          <w:p w:rsidR="00665122" w:rsidRPr="005A2C0B" w:rsidRDefault="00665122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t>參數</w:t>
            </w:r>
          </w:p>
        </w:tc>
        <w:tc>
          <w:tcPr>
            <w:tcW w:w="3118" w:type="dxa"/>
          </w:tcPr>
          <w:p w:rsidR="00665122" w:rsidRPr="005A2C0B" w:rsidRDefault="00665122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t>範例</w:t>
            </w:r>
          </w:p>
        </w:tc>
        <w:tc>
          <w:tcPr>
            <w:tcW w:w="3544" w:type="dxa"/>
          </w:tcPr>
          <w:p w:rsidR="00665122" w:rsidRPr="005A2C0B" w:rsidRDefault="00665122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t>說明</w:t>
            </w:r>
          </w:p>
        </w:tc>
      </w:tr>
      <w:tr w:rsidR="00665122" w:rsidRPr="005A2C0B" w:rsidTr="005A2C0B">
        <w:tc>
          <w:tcPr>
            <w:tcW w:w="1668" w:type="dxa"/>
          </w:tcPr>
          <w:p w:rsidR="00665122" w:rsidRPr="005A2C0B" w:rsidRDefault="00665122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t>-o &lt;file&gt;</w:t>
            </w:r>
          </w:p>
        </w:tc>
        <w:tc>
          <w:tcPr>
            <w:tcW w:w="3118" w:type="dxa"/>
          </w:tcPr>
          <w:p w:rsidR="00665122" w:rsidRPr="005A2C0B" w:rsidRDefault="00665122" w:rsidP="00721469">
            <w:pPr>
              <w:rPr>
                <w:rStyle w:val="af7"/>
                <w:b w:val="0"/>
              </w:rPr>
            </w:pPr>
            <w:r w:rsidRPr="005A2C0B">
              <w:rPr>
                <w:bCs/>
              </w:rPr>
              <w:t>ld -o</w:t>
            </w:r>
            <w:r w:rsidRPr="005A2C0B">
              <w:rPr>
                <w:rFonts w:hint="eastAsia"/>
                <w:bCs/>
              </w:rPr>
              <w:t xml:space="preserve"> ab a.o b.o</w:t>
            </w:r>
          </w:p>
        </w:tc>
        <w:tc>
          <w:tcPr>
            <w:tcW w:w="3544" w:type="dxa"/>
          </w:tcPr>
          <w:p w:rsidR="00665122" w:rsidRPr="005A2C0B" w:rsidRDefault="00665122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t>連結</w:t>
            </w:r>
            <w:r w:rsidRPr="005A2C0B">
              <w:rPr>
                <w:rStyle w:val="af7"/>
                <w:rFonts w:hint="eastAsia"/>
                <w:b w:val="0"/>
              </w:rPr>
              <w:t xml:space="preserve"> a.o, b.o</w:t>
            </w:r>
            <w:r w:rsidRPr="005A2C0B">
              <w:rPr>
                <w:rStyle w:val="af7"/>
                <w:rFonts w:hint="eastAsia"/>
                <w:b w:val="0"/>
              </w:rPr>
              <w:t>為執行檔</w:t>
            </w:r>
            <w:r w:rsidRPr="005A2C0B">
              <w:rPr>
                <w:rStyle w:val="af7"/>
                <w:rFonts w:hint="eastAsia"/>
                <w:b w:val="0"/>
              </w:rPr>
              <w:t>ab</w:t>
            </w:r>
          </w:p>
        </w:tc>
      </w:tr>
      <w:tr w:rsidR="00665122" w:rsidRPr="005A2C0B" w:rsidTr="005A2C0B">
        <w:tc>
          <w:tcPr>
            <w:tcW w:w="1668" w:type="dxa"/>
          </w:tcPr>
          <w:p w:rsidR="00665122" w:rsidRPr="005A2C0B" w:rsidRDefault="00665122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t>-L &lt;path&gt;</w:t>
            </w:r>
          </w:p>
        </w:tc>
        <w:tc>
          <w:tcPr>
            <w:tcW w:w="3118" w:type="dxa"/>
          </w:tcPr>
          <w:p w:rsidR="00665122" w:rsidRPr="005A2C0B" w:rsidRDefault="00665122" w:rsidP="00721469">
            <w:pPr>
              <w:rPr>
                <w:rStyle w:val="af7"/>
                <w:b w:val="0"/>
              </w:rPr>
            </w:pPr>
            <w:r w:rsidRPr="005A2C0B">
              <w:rPr>
                <w:bCs/>
              </w:rPr>
              <w:t xml:space="preserve">ld </w:t>
            </w:r>
            <w:r w:rsidRPr="005A2C0B">
              <w:rPr>
                <w:rFonts w:hint="eastAsia"/>
                <w:bCs/>
              </w:rPr>
              <w:t xml:space="preserve">-o ab a.o b.o </w:t>
            </w:r>
            <w:r w:rsidRPr="005A2C0B">
              <w:rPr>
                <w:bCs/>
              </w:rPr>
              <w:t xml:space="preserve">-L </w:t>
            </w:r>
            <w:r w:rsidRPr="005A2C0B">
              <w:rPr>
                <w:rFonts w:hint="eastAsia"/>
                <w:bCs/>
              </w:rPr>
              <w:t>/home/</w:t>
            </w:r>
            <w:r w:rsidRPr="005A2C0B">
              <w:rPr>
                <w:bCs/>
              </w:rPr>
              <w:t>lib</w:t>
            </w:r>
          </w:p>
        </w:tc>
        <w:tc>
          <w:tcPr>
            <w:tcW w:w="3544" w:type="dxa"/>
          </w:tcPr>
          <w:p w:rsidR="00665122" w:rsidRPr="005A2C0B" w:rsidRDefault="00665122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t>指定函式庫搜尋路徑為</w:t>
            </w:r>
            <w:r w:rsidRPr="005A2C0B">
              <w:rPr>
                <w:rStyle w:val="af7"/>
                <w:rFonts w:hint="eastAsia"/>
                <w:b w:val="0"/>
              </w:rPr>
              <w:t xml:space="preserve"> /home/lib</w:t>
            </w:r>
          </w:p>
        </w:tc>
      </w:tr>
      <w:tr w:rsidR="00665122" w:rsidRPr="005A2C0B" w:rsidTr="005A2C0B">
        <w:tc>
          <w:tcPr>
            <w:tcW w:w="1668" w:type="dxa"/>
          </w:tcPr>
          <w:p w:rsidR="00665122" w:rsidRPr="005A2C0B" w:rsidRDefault="00665122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t>-l&lt;name&gt;</w:t>
            </w:r>
          </w:p>
        </w:tc>
        <w:tc>
          <w:tcPr>
            <w:tcW w:w="3118" w:type="dxa"/>
          </w:tcPr>
          <w:p w:rsidR="00665122" w:rsidRPr="005A2C0B" w:rsidRDefault="00665122" w:rsidP="00721469">
            <w:pPr>
              <w:rPr>
                <w:rStyle w:val="af7"/>
                <w:b w:val="0"/>
              </w:rPr>
            </w:pPr>
            <w:r w:rsidRPr="005A2C0B">
              <w:rPr>
                <w:bCs/>
              </w:rPr>
              <w:t xml:space="preserve">ld </w:t>
            </w:r>
            <w:r w:rsidRPr="005A2C0B">
              <w:rPr>
                <w:rFonts w:hint="eastAsia"/>
                <w:bCs/>
              </w:rPr>
              <w:t xml:space="preserve">-o ab a.o b.o </w:t>
            </w:r>
            <w:r w:rsidRPr="005A2C0B">
              <w:rPr>
                <w:bCs/>
              </w:rPr>
              <w:t>–</w:t>
            </w:r>
            <w:r w:rsidRPr="005A2C0B">
              <w:rPr>
                <w:rFonts w:hint="eastAsia"/>
                <w:bCs/>
              </w:rPr>
              <w:t>lm</w:t>
            </w:r>
          </w:p>
        </w:tc>
        <w:tc>
          <w:tcPr>
            <w:tcW w:w="3544" w:type="dxa"/>
          </w:tcPr>
          <w:p w:rsidR="00665122" w:rsidRPr="005A2C0B" w:rsidRDefault="00665122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t>連結函式庫</w:t>
            </w:r>
            <w:r w:rsidRPr="005A2C0B">
              <w:rPr>
                <w:rStyle w:val="af7"/>
                <w:rFonts w:hint="eastAsia"/>
                <w:b w:val="0"/>
              </w:rPr>
              <w:t xml:space="preserve"> lib&lt;name&gt;.a</w:t>
            </w:r>
            <w:r w:rsidRPr="005A2C0B">
              <w:rPr>
                <w:rStyle w:val="af7"/>
                <w:rFonts w:hint="eastAsia"/>
                <w:b w:val="0"/>
              </w:rPr>
              <w:t>，</w:t>
            </w:r>
          </w:p>
          <w:p w:rsidR="00665122" w:rsidRPr="005A2C0B" w:rsidRDefault="00665122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lastRenderedPageBreak/>
              <w:t>本範例連結的是</w:t>
            </w:r>
            <w:r w:rsidRPr="005A2C0B">
              <w:rPr>
                <w:rStyle w:val="af7"/>
                <w:rFonts w:hint="eastAsia"/>
                <w:b w:val="0"/>
              </w:rPr>
              <w:t xml:space="preserve"> libm.a</w:t>
            </w:r>
          </w:p>
        </w:tc>
      </w:tr>
      <w:tr w:rsidR="00665122" w:rsidRPr="005A2C0B" w:rsidTr="005A2C0B">
        <w:tc>
          <w:tcPr>
            <w:tcW w:w="1668" w:type="dxa"/>
          </w:tcPr>
          <w:p w:rsidR="00665122" w:rsidRPr="005A2C0B" w:rsidRDefault="00665122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lastRenderedPageBreak/>
              <w:t>-e &lt;offset&gt;</w:t>
            </w:r>
          </w:p>
        </w:tc>
        <w:tc>
          <w:tcPr>
            <w:tcW w:w="3118" w:type="dxa"/>
          </w:tcPr>
          <w:p w:rsidR="00665122" w:rsidRPr="005A2C0B" w:rsidRDefault="00665122" w:rsidP="00721469">
            <w:pPr>
              <w:rPr>
                <w:rStyle w:val="af7"/>
                <w:b w:val="0"/>
              </w:rPr>
            </w:pPr>
            <w:r w:rsidRPr="005A2C0B">
              <w:t>ld -e 0x10000 -o hello crt0.o hello.o</w:t>
            </w:r>
          </w:p>
        </w:tc>
        <w:tc>
          <w:tcPr>
            <w:tcW w:w="3544" w:type="dxa"/>
          </w:tcPr>
          <w:p w:rsidR="00665122" w:rsidRPr="005A2C0B" w:rsidRDefault="00665122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t>設定連結啟始位址為</w:t>
            </w:r>
            <w:r w:rsidRPr="005A2C0B">
              <w:rPr>
                <w:rStyle w:val="af7"/>
                <w:rFonts w:hint="eastAsia"/>
                <w:b w:val="0"/>
              </w:rPr>
              <w:t xml:space="preserve"> 0x10000</w:t>
            </w:r>
          </w:p>
        </w:tc>
      </w:tr>
      <w:tr w:rsidR="00665122" w:rsidRPr="005A2C0B" w:rsidTr="005A2C0B">
        <w:tc>
          <w:tcPr>
            <w:tcW w:w="1668" w:type="dxa"/>
          </w:tcPr>
          <w:p w:rsidR="00665122" w:rsidRPr="005A2C0B" w:rsidRDefault="00665122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t>-s</w:t>
            </w:r>
          </w:p>
        </w:tc>
        <w:tc>
          <w:tcPr>
            <w:tcW w:w="3118" w:type="dxa"/>
          </w:tcPr>
          <w:p w:rsidR="00665122" w:rsidRPr="005A2C0B" w:rsidRDefault="00665122" w:rsidP="00721469">
            <w:pPr>
              <w:rPr>
                <w:rStyle w:val="af7"/>
                <w:b w:val="0"/>
              </w:rPr>
            </w:pPr>
            <w:r w:rsidRPr="005A2C0B">
              <w:t xml:space="preserve">ld -s -o </w:t>
            </w:r>
            <w:r w:rsidRPr="005A2C0B">
              <w:rPr>
                <w:rFonts w:hint="eastAsia"/>
              </w:rPr>
              <w:t>ab</w:t>
            </w:r>
            <w:r w:rsidRPr="005A2C0B">
              <w:t xml:space="preserve"> </w:t>
            </w:r>
            <w:r w:rsidRPr="005A2C0B">
              <w:rPr>
                <w:rFonts w:hint="eastAsia"/>
              </w:rPr>
              <w:t>a.o b.o</w:t>
            </w:r>
          </w:p>
        </w:tc>
        <w:tc>
          <w:tcPr>
            <w:tcW w:w="3544" w:type="dxa"/>
          </w:tcPr>
          <w:p w:rsidR="00665122" w:rsidRPr="005A2C0B" w:rsidRDefault="00665122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t>移除所有符號</w:t>
            </w:r>
          </w:p>
        </w:tc>
      </w:tr>
      <w:tr w:rsidR="00665122" w:rsidRPr="005A2C0B" w:rsidTr="005A2C0B">
        <w:tc>
          <w:tcPr>
            <w:tcW w:w="1668" w:type="dxa"/>
          </w:tcPr>
          <w:p w:rsidR="00665122" w:rsidRPr="005A2C0B" w:rsidRDefault="00665122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t>-S</w:t>
            </w:r>
          </w:p>
        </w:tc>
        <w:tc>
          <w:tcPr>
            <w:tcW w:w="3118" w:type="dxa"/>
          </w:tcPr>
          <w:p w:rsidR="00665122" w:rsidRPr="005A2C0B" w:rsidRDefault="00665122" w:rsidP="00721469">
            <w:pPr>
              <w:rPr>
                <w:rStyle w:val="af7"/>
                <w:b w:val="0"/>
              </w:rPr>
            </w:pPr>
            <w:r w:rsidRPr="005A2C0B">
              <w:t xml:space="preserve">ld -S -o </w:t>
            </w:r>
            <w:r w:rsidRPr="005A2C0B">
              <w:rPr>
                <w:rFonts w:hint="eastAsia"/>
              </w:rPr>
              <w:t>ab a.o b.o</w:t>
            </w:r>
          </w:p>
        </w:tc>
        <w:tc>
          <w:tcPr>
            <w:tcW w:w="3544" w:type="dxa"/>
          </w:tcPr>
          <w:p w:rsidR="00665122" w:rsidRPr="005A2C0B" w:rsidRDefault="00665122" w:rsidP="00721469">
            <w:pPr>
              <w:rPr>
                <w:rStyle w:val="af7"/>
                <w:b w:val="0"/>
              </w:rPr>
            </w:pPr>
            <w:r w:rsidRPr="005A2C0B">
              <w:rPr>
                <w:rFonts w:hint="eastAsia"/>
              </w:rPr>
              <w:t>移除除錯符號</w:t>
            </w:r>
          </w:p>
        </w:tc>
      </w:tr>
      <w:tr w:rsidR="00665122" w:rsidRPr="005A2C0B" w:rsidTr="005A2C0B">
        <w:tc>
          <w:tcPr>
            <w:tcW w:w="1668" w:type="dxa"/>
          </w:tcPr>
          <w:p w:rsidR="00665122" w:rsidRPr="005A2C0B" w:rsidRDefault="00665122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t>-r</w:t>
            </w:r>
          </w:p>
        </w:tc>
        <w:tc>
          <w:tcPr>
            <w:tcW w:w="3118" w:type="dxa"/>
          </w:tcPr>
          <w:p w:rsidR="00665122" w:rsidRPr="005A2C0B" w:rsidRDefault="00665122" w:rsidP="00721469">
            <w:pPr>
              <w:rPr>
                <w:bCs/>
              </w:rPr>
            </w:pPr>
            <w:r w:rsidRPr="005A2C0B">
              <w:rPr>
                <w:bCs/>
              </w:rPr>
              <w:t xml:space="preserve">ld -r -o romfs.o romfs.img </w:t>
            </w:r>
          </w:p>
          <w:p w:rsidR="00665122" w:rsidRPr="005A2C0B" w:rsidRDefault="00665122" w:rsidP="00721469">
            <w:pPr>
              <w:rPr>
                <w:rStyle w:val="af7"/>
                <w:b w:val="0"/>
              </w:rPr>
            </w:pPr>
          </w:p>
        </w:tc>
        <w:tc>
          <w:tcPr>
            <w:tcW w:w="3544" w:type="dxa"/>
          </w:tcPr>
          <w:p w:rsidR="00665122" w:rsidRPr="005A2C0B" w:rsidRDefault="00665122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t>輸出可重定位</w:t>
            </w:r>
            <w:r w:rsidR="00F74CE8">
              <w:rPr>
                <w:rStyle w:val="af7"/>
                <w:rFonts w:hint="eastAsia"/>
                <w:b w:val="0"/>
              </w:rPr>
              <w:t xml:space="preserve"> </w:t>
            </w:r>
            <w:r w:rsidRPr="005A2C0B">
              <w:rPr>
                <w:rStyle w:val="af7"/>
                <w:rFonts w:hint="eastAsia"/>
                <w:b w:val="0"/>
              </w:rPr>
              <w:t>(relocatable)</w:t>
            </w:r>
            <w:r w:rsidR="00F74CE8">
              <w:rPr>
                <w:rStyle w:val="af7"/>
                <w:rFonts w:hint="eastAsia"/>
                <w:b w:val="0"/>
              </w:rPr>
              <w:t xml:space="preserve"> </w:t>
            </w:r>
            <w:r w:rsidRPr="005A2C0B">
              <w:rPr>
                <w:rStyle w:val="af7"/>
                <w:rFonts w:hint="eastAsia"/>
                <w:b w:val="0"/>
              </w:rPr>
              <w:t>的檔案</w:t>
            </w:r>
          </w:p>
        </w:tc>
      </w:tr>
      <w:tr w:rsidR="00665122" w:rsidRPr="005A2C0B" w:rsidTr="005A2C0B">
        <w:tc>
          <w:tcPr>
            <w:tcW w:w="1668" w:type="dxa"/>
          </w:tcPr>
          <w:p w:rsidR="00665122" w:rsidRPr="005A2C0B" w:rsidRDefault="00665122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t>-Map</w:t>
            </w:r>
          </w:p>
        </w:tc>
        <w:tc>
          <w:tcPr>
            <w:tcW w:w="3118" w:type="dxa"/>
          </w:tcPr>
          <w:p w:rsidR="00665122" w:rsidRPr="005A2C0B" w:rsidRDefault="00665122" w:rsidP="00721469">
            <w:pPr>
              <w:rPr>
                <w:rStyle w:val="af7"/>
                <w:b w:val="0"/>
              </w:rPr>
            </w:pPr>
            <w:r w:rsidRPr="005A2C0B">
              <w:t xml:space="preserve">ld -o </w:t>
            </w:r>
            <w:r w:rsidRPr="005A2C0B">
              <w:rPr>
                <w:rFonts w:hint="eastAsia"/>
              </w:rPr>
              <w:t>ab</w:t>
            </w:r>
            <w:r w:rsidRPr="005A2C0B">
              <w:t xml:space="preserve"> </w:t>
            </w:r>
            <w:r w:rsidRPr="005A2C0B">
              <w:rPr>
                <w:rFonts w:hint="eastAsia"/>
              </w:rPr>
              <w:t>a.o b.o</w:t>
            </w:r>
            <w:r w:rsidRPr="005A2C0B">
              <w:rPr>
                <w:bCs/>
              </w:rPr>
              <w:t xml:space="preserve"> -Map </w:t>
            </w:r>
            <w:r w:rsidRPr="005A2C0B">
              <w:rPr>
                <w:rFonts w:hint="eastAsia"/>
                <w:bCs/>
              </w:rPr>
              <w:t>ab</w:t>
            </w:r>
            <w:r w:rsidRPr="005A2C0B">
              <w:rPr>
                <w:bCs/>
              </w:rPr>
              <w:t>.map</w:t>
            </w:r>
          </w:p>
        </w:tc>
        <w:tc>
          <w:tcPr>
            <w:tcW w:w="3544" w:type="dxa"/>
          </w:tcPr>
          <w:p w:rsidR="00665122" w:rsidRPr="005A2C0B" w:rsidRDefault="00665122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t>產生連結後的符號表</w:t>
            </w:r>
          </w:p>
        </w:tc>
      </w:tr>
      <w:tr w:rsidR="00665122" w:rsidRPr="005A2C0B" w:rsidTr="005A2C0B">
        <w:tc>
          <w:tcPr>
            <w:tcW w:w="1668" w:type="dxa"/>
          </w:tcPr>
          <w:p w:rsidR="00665122" w:rsidRPr="005A2C0B" w:rsidRDefault="00665122" w:rsidP="00721469">
            <w:pPr>
              <w:rPr>
                <w:rStyle w:val="af7"/>
                <w:b w:val="0"/>
              </w:rPr>
            </w:pPr>
            <w:r w:rsidRPr="005A2C0B">
              <w:rPr>
                <w:bCs/>
              </w:rPr>
              <w:t xml:space="preserve">-T </w:t>
            </w:r>
            <w:r w:rsidRPr="005A2C0B">
              <w:rPr>
                <w:rFonts w:hint="eastAsia"/>
                <w:bCs/>
              </w:rPr>
              <w:t>&lt;linkscript&gt;</w:t>
            </w:r>
          </w:p>
        </w:tc>
        <w:tc>
          <w:tcPr>
            <w:tcW w:w="3118" w:type="dxa"/>
          </w:tcPr>
          <w:p w:rsidR="00665122" w:rsidRPr="005A2C0B" w:rsidRDefault="00665122" w:rsidP="00721469">
            <w:pPr>
              <w:rPr>
                <w:rStyle w:val="af7"/>
                <w:b w:val="0"/>
              </w:rPr>
            </w:pPr>
            <w:r w:rsidRPr="005A2C0B">
              <w:rPr>
                <w:bCs/>
              </w:rPr>
              <w:t xml:space="preserve">ld </w:t>
            </w:r>
            <w:r w:rsidRPr="005A2C0B">
              <w:t xml:space="preserve">-o </w:t>
            </w:r>
            <w:r w:rsidRPr="005A2C0B">
              <w:rPr>
                <w:rFonts w:hint="eastAsia"/>
              </w:rPr>
              <w:t>ab</w:t>
            </w:r>
            <w:r w:rsidRPr="005A2C0B">
              <w:t xml:space="preserve"> </w:t>
            </w:r>
            <w:r w:rsidRPr="005A2C0B">
              <w:rPr>
                <w:rFonts w:hint="eastAsia"/>
              </w:rPr>
              <w:t>a.o b.o</w:t>
            </w:r>
            <w:r w:rsidRPr="005A2C0B">
              <w:rPr>
                <w:bCs/>
              </w:rPr>
              <w:t xml:space="preserve"> -T </w:t>
            </w:r>
            <w:r w:rsidRPr="005A2C0B">
              <w:rPr>
                <w:rFonts w:hint="eastAsia"/>
                <w:bCs/>
              </w:rPr>
              <w:t>ab</w:t>
            </w:r>
            <w:r w:rsidRPr="005A2C0B">
              <w:rPr>
                <w:bCs/>
              </w:rPr>
              <w:t>.ld</w:t>
            </w:r>
          </w:p>
        </w:tc>
        <w:tc>
          <w:tcPr>
            <w:tcW w:w="3544" w:type="dxa"/>
          </w:tcPr>
          <w:p w:rsidR="00665122" w:rsidRPr="005A2C0B" w:rsidRDefault="00665122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t>指定</w:t>
            </w:r>
            <w:r w:rsidRPr="005A2C0B">
              <w:rPr>
                <w:rStyle w:val="af7"/>
                <w:rFonts w:hint="eastAsia"/>
                <w:b w:val="0"/>
              </w:rPr>
              <w:t xml:space="preserve"> link script</w:t>
            </w:r>
            <w:r w:rsidRPr="005A2C0B">
              <w:rPr>
                <w:rStyle w:val="af7"/>
                <w:rFonts w:hint="eastAsia"/>
                <w:b w:val="0"/>
              </w:rPr>
              <w:t>為</w:t>
            </w:r>
            <w:r w:rsidRPr="005A2C0B">
              <w:rPr>
                <w:rStyle w:val="af7"/>
                <w:rFonts w:hint="eastAsia"/>
                <w:b w:val="0"/>
              </w:rPr>
              <w:t>ab.ld</w:t>
            </w:r>
          </w:p>
        </w:tc>
      </w:tr>
      <w:tr w:rsidR="00665122" w:rsidRPr="005A2C0B" w:rsidTr="005A2C0B">
        <w:tc>
          <w:tcPr>
            <w:tcW w:w="1668" w:type="dxa"/>
          </w:tcPr>
          <w:p w:rsidR="00665122" w:rsidRPr="005A2C0B" w:rsidRDefault="00665122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t>-T&lt;</w:t>
            </w:r>
            <w:r w:rsidRPr="005A2C0B">
              <w:rPr>
                <w:rStyle w:val="af7"/>
                <w:rFonts w:hint="eastAsia"/>
                <w:b w:val="0"/>
              </w:rPr>
              <w:t>段</w:t>
            </w:r>
            <w:r w:rsidRPr="005A2C0B">
              <w:rPr>
                <w:rStyle w:val="af7"/>
                <w:rFonts w:hint="eastAsia"/>
                <w:b w:val="0"/>
              </w:rPr>
              <w:t>&gt;&lt;</w:t>
            </w:r>
            <w:r w:rsidRPr="005A2C0B">
              <w:rPr>
                <w:rStyle w:val="af7"/>
                <w:rFonts w:hint="eastAsia"/>
                <w:b w:val="0"/>
              </w:rPr>
              <w:t>位址</w:t>
            </w:r>
            <w:r w:rsidRPr="005A2C0B">
              <w:rPr>
                <w:rStyle w:val="af7"/>
                <w:rFonts w:hint="eastAsia"/>
                <w:b w:val="0"/>
              </w:rPr>
              <w:t>&gt;</w:t>
            </w:r>
          </w:p>
        </w:tc>
        <w:tc>
          <w:tcPr>
            <w:tcW w:w="3118" w:type="dxa"/>
          </w:tcPr>
          <w:p w:rsidR="00665122" w:rsidRDefault="00665122" w:rsidP="00721469">
            <w:pPr>
              <w:rPr>
                <w:bCs/>
              </w:rPr>
            </w:pPr>
            <w:r w:rsidRPr="005A2C0B">
              <w:rPr>
                <w:bCs/>
              </w:rPr>
              <w:t xml:space="preserve">ld </w:t>
            </w:r>
            <w:r w:rsidRPr="005A2C0B">
              <w:t xml:space="preserve">-o </w:t>
            </w:r>
            <w:r w:rsidRPr="005A2C0B">
              <w:rPr>
                <w:rFonts w:hint="eastAsia"/>
              </w:rPr>
              <w:t>ab</w:t>
            </w:r>
            <w:r w:rsidRPr="005A2C0B">
              <w:t xml:space="preserve"> </w:t>
            </w:r>
            <w:r w:rsidRPr="005A2C0B">
              <w:rPr>
                <w:rFonts w:hint="eastAsia"/>
              </w:rPr>
              <w:t>a.o b.o</w:t>
            </w:r>
            <w:r w:rsidRPr="005A2C0B">
              <w:rPr>
                <w:bCs/>
              </w:rPr>
              <w:t xml:space="preserve"> –Ttext 0x</w:t>
            </w:r>
            <w:r w:rsidRPr="005A2C0B">
              <w:rPr>
                <w:rFonts w:hint="eastAsia"/>
                <w:bCs/>
              </w:rPr>
              <w:t>0</w:t>
            </w:r>
          </w:p>
          <w:p w:rsidR="00DC477C" w:rsidRPr="005A2C0B" w:rsidRDefault="00DC477C" w:rsidP="00721469">
            <w:pPr>
              <w:rPr>
                <w:rStyle w:val="af7"/>
                <w:b w:val="0"/>
              </w:rPr>
            </w:pPr>
            <w:r w:rsidRPr="005A2C0B">
              <w:rPr>
                <w:bCs/>
              </w:rPr>
              <w:t xml:space="preserve">ld </w:t>
            </w:r>
            <w:r w:rsidRPr="005A2C0B">
              <w:t xml:space="preserve">-o </w:t>
            </w:r>
            <w:r w:rsidRPr="005A2C0B">
              <w:rPr>
                <w:rFonts w:hint="eastAsia"/>
              </w:rPr>
              <w:t>ab</w:t>
            </w:r>
            <w:r w:rsidRPr="005A2C0B">
              <w:t xml:space="preserve"> </w:t>
            </w:r>
            <w:r w:rsidRPr="005A2C0B">
              <w:rPr>
                <w:rFonts w:hint="eastAsia"/>
              </w:rPr>
              <w:t>a.o b.o</w:t>
            </w:r>
            <w:r w:rsidRPr="005A2C0B">
              <w:rPr>
                <w:bCs/>
              </w:rPr>
              <w:t xml:space="preserve"> –Ttext 0x1000</w:t>
            </w:r>
          </w:p>
        </w:tc>
        <w:tc>
          <w:tcPr>
            <w:tcW w:w="3544" w:type="dxa"/>
          </w:tcPr>
          <w:p w:rsidR="00665122" w:rsidRDefault="00665122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t>指定</w:t>
            </w:r>
            <w:r w:rsidRPr="005A2C0B">
              <w:rPr>
                <w:rStyle w:val="af7"/>
                <w:rFonts w:hint="eastAsia"/>
                <w:b w:val="0"/>
              </w:rPr>
              <w:t>text</w:t>
            </w:r>
            <w:r w:rsidRPr="005A2C0B">
              <w:rPr>
                <w:rStyle w:val="af7"/>
                <w:rFonts w:hint="eastAsia"/>
                <w:b w:val="0"/>
              </w:rPr>
              <w:t>段位址</w:t>
            </w:r>
          </w:p>
          <w:p w:rsidR="00DC477C" w:rsidRPr="005A2C0B" w:rsidRDefault="00DC477C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t>指定</w:t>
            </w:r>
            <w:r w:rsidRPr="005A2C0B">
              <w:rPr>
                <w:rStyle w:val="af7"/>
                <w:rFonts w:hint="eastAsia"/>
                <w:b w:val="0"/>
              </w:rPr>
              <w:t>data</w:t>
            </w:r>
            <w:r w:rsidRPr="005A2C0B">
              <w:rPr>
                <w:rStyle w:val="af7"/>
                <w:rFonts w:hint="eastAsia"/>
                <w:b w:val="0"/>
              </w:rPr>
              <w:t>段位址</w:t>
            </w:r>
          </w:p>
        </w:tc>
      </w:tr>
      <w:tr w:rsidR="00665122" w:rsidRPr="005A2C0B" w:rsidTr="005A2C0B">
        <w:tc>
          <w:tcPr>
            <w:tcW w:w="1668" w:type="dxa"/>
          </w:tcPr>
          <w:p w:rsidR="00665122" w:rsidRPr="005A2C0B" w:rsidRDefault="00665122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t>-T</w:t>
            </w:r>
          </w:p>
        </w:tc>
        <w:tc>
          <w:tcPr>
            <w:tcW w:w="3118" w:type="dxa"/>
          </w:tcPr>
          <w:p w:rsidR="00665122" w:rsidRPr="005A2C0B" w:rsidRDefault="00665122" w:rsidP="00721469">
            <w:pPr>
              <w:rPr>
                <w:rStyle w:val="af7"/>
                <w:b w:val="0"/>
              </w:rPr>
            </w:pPr>
            <w:r w:rsidRPr="005A2C0B">
              <w:rPr>
                <w:bCs/>
              </w:rPr>
              <w:t xml:space="preserve">ld </w:t>
            </w:r>
            <w:r w:rsidRPr="005A2C0B">
              <w:t xml:space="preserve">-o </w:t>
            </w:r>
            <w:r w:rsidRPr="005A2C0B">
              <w:rPr>
                <w:rFonts w:hint="eastAsia"/>
              </w:rPr>
              <w:t>ab</w:t>
            </w:r>
            <w:r w:rsidRPr="005A2C0B">
              <w:t xml:space="preserve"> </w:t>
            </w:r>
            <w:r w:rsidRPr="005A2C0B">
              <w:rPr>
                <w:rFonts w:hint="eastAsia"/>
              </w:rPr>
              <w:t>a.o b.o</w:t>
            </w:r>
            <w:r w:rsidRPr="005A2C0B">
              <w:rPr>
                <w:bCs/>
              </w:rPr>
              <w:t xml:space="preserve"> -Ttext 0x0 -Tdata 0x1000 -Tbss 0x3000</w:t>
            </w:r>
          </w:p>
        </w:tc>
        <w:tc>
          <w:tcPr>
            <w:tcW w:w="3544" w:type="dxa"/>
          </w:tcPr>
          <w:p w:rsidR="00665122" w:rsidRPr="005A2C0B" w:rsidRDefault="00665122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t>指定</w:t>
            </w:r>
            <w:r w:rsidRPr="005A2C0B">
              <w:rPr>
                <w:rStyle w:val="af7"/>
                <w:rFonts w:hint="eastAsia"/>
                <w:b w:val="0"/>
              </w:rPr>
              <w:t>text</w:t>
            </w:r>
            <w:r w:rsidRPr="005A2C0B">
              <w:rPr>
                <w:rStyle w:val="af7"/>
                <w:rFonts w:hint="eastAsia"/>
                <w:b w:val="0"/>
              </w:rPr>
              <w:t>段位址為</w:t>
            </w:r>
            <w:r w:rsidRPr="005A2C0B">
              <w:rPr>
                <w:rStyle w:val="af7"/>
                <w:rFonts w:hint="eastAsia"/>
                <w:b w:val="0"/>
              </w:rPr>
              <w:t>0x0</w:t>
            </w:r>
            <w:r w:rsidRPr="005A2C0B">
              <w:rPr>
                <w:rStyle w:val="af7"/>
                <w:rFonts w:hint="eastAsia"/>
                <w:b w:val="0"/>
              </w:rPr>
              <w:t>、</w:t>
            </w:r>
            <w:r w:rsidRPr="005A2C0B">
              <w:rPr>
                <w:rStyle w:val="af7"/>
                <w:rFonts w:hint="eastAsia"/>
                <w:b w:val="0"/>
              </w:rPr>
              <w:t>data</w:t>
            </w:r>
            <w:r w:rsidRPr="005A2C0B">
              <w:rPr>
                <w:rStyle w:val="af7"/>
                <w:rFonts w:hint="eastAsia"/>
                <w:b w:val="0"/>
              </w:rPr>
              <w:t>段位址為</w:t>
            </w:r>
            <w:r w:rsidRPr="005A2C0B">
              <w:rPr>
                <w:rStyle w:val="af7"/>
                <w:rFonts w:hint="eastAsia"/>
                <w:b w:val="0"/>
              </w:rPr>
              <w:t>0x1000</w:t>
            </w:r>
            <w:r w:rsidRPr="005A2C0B">
              <w:rPr>
                <w:rStyle w:val="af7"/>
                <w:rFonts w:hint="eastAsia"/>
                <w:b w:val="0"/>
              </w:rPr>
              <w:t>、</w:t>
            </w:r>
            <w:r w:rsidRPr="005A2C0B">
              <w:rPr>
                <w:rStyle w:val="af7"/>
                <w:rFonts w:hint="eastAsia"/>
                <w:b w:val="0"/>
              </w:rPr>
              <w:t>bss</w:t>
            </w:r>
            <w:r w:rsidRPr="005A2C0B">
              <w:rPr>
                <w:rStyle w:val="af7"/>
                <w:rFonts w:hint="eastAsia"/>
                <w:b w:val="0"/>
              </w:rPr>
              <w:t>段位址為</w:t>
            </w:r>
            <w:r w:rsidRPr="005A2C0B">
              <w:rPr>
                <w:rStyle w:val="af7"/>
                <w:rFonts w:hint="eastAsia"/>
                <w:b w:val="0"/>
              </w:rPr>
              <w:t>0x3000</w:t>
            </w:r>
          </w:p>
        </w:tc>
      </w:tr>
    </w:tbl>
    <w:p w:rsidR="00D51F92" w:rsidRDefault="00D51F92" w:rsidP="00D51F92"/>
    <w:p w:rsidR="002569B6" w:rsidRDefault="00B24CAD" w:rsidP="002569B6">
      <w:pPr>
        <w:pStyle w:val="2"/>
      </w:pPr>
      <w:r>
        <w:rPr>
          <w:rFonts w:hint="eastAsia"/>
        </w:rPr>
        <w:t>C</w:t>
      </w:r>
      <w:r w:rsidR="002569B6">
        <w:rPr>
          <w:rFonts w:hint="eastAsia"/>
        </w:rPr>
        <w:t>.</w:t>
      </w:r>
      <w:r w:rsidR="00EB37CF">
        <w:rPr>
          <w:rFonts w:hint="eastAsia"/>
        </w:rPr>
        <w:t>4</w:t>
      </w:r>
      <w:r w:rsidR="00E379AA">
        <w:rPr>
          <w:rFonts w:hint="eastAsia"/>
        </w:rPr>
        <w:t>函式庫</w:t>
      </w:r>
      <w:r w:rsidR="002569B6">
        <w:rPr>
          <w:rFonts w:hint="eastAsia"/>
        </w:rPr>
        <w:t>ar</w:t>
      </w:r>
      <w:r w:rsidR="001828C3">
        <w:rPr>
          <w:rFonts w:hint="eastAsia"/>
        </w:rPr>
        <w:t>工具</w:t>
      </w:r>
      <w:r w:rsidR="00E379AA">
        <w:rPr>
          <w:rFonts w:hint="eastAsia"/>
        </w:rPr>
        <w:t>的用法</w:t>
      </w:r>
    </w:p>
    <w:p w:rsidR="00003BFB" w:rsidRDefault="00003BFB" w:rsidP="00003BFB">
      <w:pPr>
        <w:rPr>
          <w:iCs/>
        </w:rPr>
      </w:pPr>
      <w:r w:rsidRPr="00D74BA3">
        <w:rPr>
          <w:rFonts w:hint="eastAsia"/>
        </w:rPr>
        <w:t xml:space="preserve">ar </w:t>
      </w:r>
      <w:r w:rsidRPr="00D74BA3">
        <w:rPr>
          <w:rFonts w:hint="eastAsia"/>
        </w:rPr>
        <w:t>指令是</w:t>
      </w:r>
      <w:r w:rsidRPr="00D74BA3">
        <w:rPr>
          <w:rFonts w:hint="eastAsia"/>
        </w:rPr>
        <w:t xml:space="preserve"> archive </w:t>
      </w:r>
      <w:r w:rsidRPr="00D74BA3">
        <w:rPr>
          <w:rFonts w:hint="eastAsia"/>
        </w:rPr>
        <w:t>的縮寫，其語法為</w:t>
      </w:r>
      <w:r w:rsidRPr="00D74BA3">
        <w:rPr>
          <w:iCs/>
        </w:rPr>
        <w:t xml:space="preserve">ar [options] </w:t>
      </w:r>
      <w:r w:rsidR="00CB6A83">
        <w:rPr>
          <w:rFonts w:hint="eastAsia"/>
          <w:iCs/>
        </w:rPr>
        <w:t>&lt;</w:t>
      </w:r>
      <w:r w:rsidRPr="00D74BA3">
        <w:rPr>
          <w:iCs/>
        </w:rPr>
        <w:t>archive_file</w:t>
      </w:r>
      <w:r w:rsidR="00CB6A83">
        <w:rPr>
          <w:rFonts w:hint="eastAsia"/>
          <w:iCs/>
        </w:rPr>
        <w:t>&gt;</w:t>
      </w:r>
      <w:r w:rsidRPr="00D74BA3">
        <w:rPr>
          <w:iCs/>
        </w:rPr>
        <w:t xml:space="preserve"> </w:t>
      </w:r>
      <w:r w:rsidR="00CB6A83">
        <w:rPr>
          <w:rFonts w:hint="eastAsia"/>
          <w:iCs/>
        </w:rPr>
        <w:t>&lt;</w:t>
      </w:r>
      <w:r w:rsidRPr="00D74BA3">
        <w:rPr>
          <w:iCs/>
        </w:rPr>
        <w:t>src_files</w:t>
      </w:r>
      <w:r w:rsidR="00CB6A83">
        <w:rPr>
          <w:rFonts w:hint="eastAsia"/>
          <w:iCs/>
        </w:rPr>
        <w:t>&gt;</w:t>
      </w:r>
      <w:r w:rsidRPr="00D74BA3">
        <w:rPr>
          <w:rFonts w:hint="eastAsia"/>
          <w:iCs/>
        </w:rPr>
        <w:t>，其中的</w:t>
      </w:r>
      <w:r>
        <w:rPr>
          <w:rFonts w:hint="eastAsia"/>
          <w:iCs/>
        </w:rPr>
        <w:t xml:space="preserve"> [options] </w:t>
      </w:r>
      <w:r>
        <w:rPr>
          <w:rFonts w:hint="eastAsia"/>
          <w:iCs/>
        </w:rPr>
        <w:t>參數如</w:t>
      </w:r>
      <w:r w:rsidR="00881517">
        <w:rPr>
          <w:iCs/>
        </w:rPr>
        <w:fldChar w:fldCharType="begin"/>
      </w:r>
      <w:r w:rsidR="00F903C5">
        <w:rPr>
          <w:iCs/>
        </w:rPr>
        <w:instrText xml:space="preserve"> </w:instrText>
      </w:r>
      <w:r w:rsidR="00F903C5">
        <w:rPr>
          <w:rFonts w:hint="eastAsia"/>
          <w:iCs/>
        </w:rPr>
        <w:instrText>REF _Ref234209503 \h</w:instrText>
      </w:r>
      <w:r w:rsidR="00F903C5">
        <w:rPr>
          <w:iCs/>
        </w:rPr>
        <w:instrText xml:space="preserve"> </w:instrText>
      </w:r>
      <w:r w:rsidR="00881517">
        <w:rPr>
          <w:iCs/>
        </w:rPr>
      </w:r>
      <w:r w:rsidR="00881517">
        <w:rPr>
          <w:iCs/>
        </w:rPr>
        <w:fldChar w:fldCharType="separate"/>
      </w:r>
      <w:r w:rsidR="004B470E">
        <w:rPr>
          <w:rFonts w:hint="eastAsia"/>
        </w:rPr>
        <w:t>表格</w:t>
      </w:r>
      <w:r w:rsidR="004B470E">
        <w:rPr>
          <w:rFonts w:hint="eastAsia"/>
        </w:rPr>
        <w:t xml:space="preserve"> </w:t>
      </w:r>
      <w:r w:rsidR="004B470E">
        <w:rPr>
          <w:noProof/>
        </w:rPr>
        <w:t>C</w:t>
      </w:r>
      <w:r w:rsidR="004B470E">
        <w:t>.</w:t>
      </w:r>
      <w:r w:rsidR="004B470E">
        <w:rPr>
          <w:noProof/>
        </w:rPr>
        <w:t>5</w:t>
      </w:r>
      <w:r w:rsidR="00881517">
        <w:rPr>
          <w:iCs/>
        </w:rPr>
        <w:fldChar w:fldCharType="end"/>
      </w:r>
      <w:r>
        <w:rPr>
          <w:rFonts w:hint="eastAsia"/>
          <w:iCs/>
        </w:rPr>
        <w:t>所示，您也可以使用</w:t>
      </w:r>
      <w:r>
        <w:rPr>
          <w:rFonts w:hint="eastAsia"/>
          <w:iCs/>
        </w:rPr>
        <w:t xml:space="preserve"> ar --help </w:t>
      </w:r>
      <w:r>
        <w:rPr>
          <w:rFonts w:hint="eastAsia"/>
          <w:iCs/>
        </w:rPr>
        <w:t>觀看其詳細的使用方式。</w:t>
      </w:r>
    </w:p>
    <w:p w:rsidR="00003BFB" w:rsidRPr="00A84F68" w:rsidRDefault="00003BFB" w:rsidP="00003BFB"/>
    <w:p w:rsidR="00003BFB" w:rsidRPr="00D74BA3" w:rsidRDefault="00003BFB" w:rsidP="00003BFB">
      <w:pPr>
        <w:pStyle w:val="a8"/>
      </w:pPr>
      <w:bookmarkStart w:id="455" w:name="_Ref234209503"/>
      <w:r>
        <w:rPr>
          <w:rFonts w:hint="eastAsia"/>
        </w:rPr>
        <w:t>表格</w:t>
      </w:r>
      <w:r>
        <w:rPr>
          <w:rFonts w:hint="eastAsia"/>
        </w:rPr>
        <w:t xml:space="preserve"> </w:t>
      </w:r>
      <w:fldSimple w:instr=" STYLEREF 1 \s ">
        <w:r w:rsidR="004B470E">
          <w:rPr>
            <w:noProof/>
          </w:rPr>
          <w:t>C</w:t>
        </w:r>
      </w:fldSimple>
      <w:r>
        <w:t>.</w:t>
      </w:r>
      <w:r w:rsidR="0088151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81517">
        <w:fldChar w:fldCharType="separate"/>
      </w:r>
      <w:r w:rsidR="004B470E">
        <w:rPr>
          <w:noProof/>
        </w:rPr>
        <w:t>5</w:t>
      </w:r>
      <w:r w:rsidR="00881517">
        <w:fldChar w:fldCharType="end"/>
      </w:r>
      <w:bookmarkEnd w:id="455"/>
      <w:r>
        <w:rPr>
          <w:rFonts w:hint="eastAsia"/>
        </w:rPr>
        <w:t>函式庫指令</w:t>
      </w:r>
      <w:r>
        <w:rPr>
          <w:rFonts w:hint="eastAsia"/>
        </w:rPr>
        <w:t>ar</w:t>
      </w:r>
      <w:r>
        <w:rPr>
          <w:rFonts w:hint="eastAsia"/>
        </w:rPr>
        <w:t>的參數表</w:t>
      </w:r>
    </w:p>
    <w:tbl>
      <w:tblPr>
        <w:tblW w:w="9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2126"/>
        <w:gridCol w:w="6353"/>
      </w:tblGrid>
      <w:tr w:rsidR="00003BFB" w:rsidRPr="005A2C0B" w:rsidTr="005A2C0B">
        <w:tc>
          <w:tcPr>
            <w:tcW w:w="1101" w:type="dxa"/>
          </w:tcPr>
          <w:p w:rsidR="00003BFB" w:rsidRPr="005A2C0B" w:rsidRDefault="00003BFB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t>參數</w:t>
            </w:r>
          </w:p>
        </w:tc>
        <w:tc>
          <w:tcPr>
            <w:tcW w:w="2126" w:type="dxa"/>
          </w:tcPr>
          <w:p w:rsidR="00003BFB" w:rsidRPr="005A2C0B" w:rsidRDefault="00003BFB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t>範例</w:t>
            </w:r>
          </w:p>
        </w:tc>
        <w:tc>
          <w:tcPr>
            <w:tcW w:w="6353" w:type="dxa"/>
          </w:tcPr>
          <w:p w:rsidR="00003BFB" w:rsidRPr="005A2C0B" w:rsidRDefault="00003BFB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t>說明</w:t>
            </w:r>
          </w:p>
        </w:tc>
      </w:tr>
      <w:tr w:rsidR="00003BFB" w:rsidRPr="005A2C0B" w:rsidTr="005A2C0B">
        <w:tc>
          <w:tcPr>
            <w:tcW w:w="1101" w:type="dxa"/>
          </w:tcPr>
          <w:p w:rsidR="00003BFB" w:rsidRPr="005A2C0B" w:rsidRDefault="00003BFB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t>-r</w:t>
            </w:r>
          </w:p>
        </w:tc>
        <w:tc>
          <w:tcPr>
            <w:tcW w:w="2126" w:type="dxa"/>
          </w:tcPr>
          <w:p w:rsidR="00003BFB" w:rsidRPr="005A2C0B" w:rsidRDefault="00003BFB" w:rsidP="00721469">
            <w:pPr>
              <w:rPr>
                <w:rStyle w:val="af7"/>
                <w:b w:val="0"/>
              </w:rPr>
            </w:pPr>
            <w:r w:rsidRPr="005A2C0B">
              <w:t xml:space="preserve">ar -r </w:t>
            </w:r>
            <w:r w:rsidRPr="005A2C0B">
              <w:rPr>
                <w:rFonts w:hint="eastAsia"/>
              </w:rPr>
              <w:t>libx.a a.o b.o</w:t>
            </w:r>
          </w:p>
        </w:tc>
        <w:tc>
          <w:tcPr>
            <w:tcW w:w="6353" w:type="dxa"/>
          </w:tcPr>
          <w:p w:rsidR="00003BFB" w:rsidRPr="005A2C0B" w:rsidRDefault="00003BFB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t>將</w:t>
            </w:r>
            <w:r w:rsidRPr="005A2C0B">
              <w:rPr>
                <w:rStyle w:val="af7"/>
                <w:rFonts w:hint="eastAsia"/>
                <w:b w:val="0"/>
              </w:rPr>
              <w:t xml:space="preserve"> a.o </w:t>
            </w:r>
            <w:r w:rsidRPr="005A2C0B">
              <w:rPr>
                <w:rStyle w:val="af7"/>
                <w:rFonts w:hint="eastAsia"/>
                <w:b w:val="0"/>
              </w:rPr>
              <w:t>與</w:t>
            </w:r>
            <w:r w:rsidRPr="005A2C0B">
              <w:rPr>
                <w:rStyle w:val="af7"/>
                <w:rFonts w:hint="eastAsia"/>
                <w:b w:val="0"/>
              </w:rPr>
              <w:t xml:space="preserve"> b.o </w:t>
            </w:r>
            <w:r w:rsidRPr="005A2C0B">
              <w:rPr>
                <w:rStyle w:val="af7"/>
                <w:rFonts w:hint="eastAsia"/>
                <w:b w:val="0"/>
              </w:rPr>
              <w:t>包裝為函式庫</w:t>
            </w:r>
            <w:r w:rsidRPr="005A2C0B">
              <w:rPr>
                <w:rStyle w:val="af7"/>
                <w:rFonts w:hint="eastAsia"/>
                <w:b w:val="0"/>
              </w:rPr>
              <w:t xml:space="preserve">libx.a </w:t>
            </w:r>
          </w:p>
        </w:tc>
      </w:tr>
      <w:tr w:rsidR="00003BFB" w:rsidRPr="005A2C0B" w:rsidTr="005A2C0B">
        <w:tc>
          <w:tcPr>
            <w:tcW w:w="1101" w:type="dxa"/>
          </w:tcPr>
          <w:p w:rsidR="00003BFB" w:rsidRPr="005A2C0B" w:rsidRDefault="00003BFB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t>-tv</w:t>
            </w:r>
          </w:p>
        </w:tc>
        <w:tc>
          <w:tcPr>
            <w:tcW w:w="2126" w:type="dxa"/>
          </w:tcPr>
          <w:p w:rsidR="00003BFB" w:rsidRPr="005A2C0B" w:rsidRDefault="00003BFB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t>ar -tv libx.a</w:t>
            </w:r>
          </w:p>
        </w:tc>
        <w:tc>
          <w:tcPr>
            <w:tcW w:w="6353" w:type="dxa"/>
          </w:tcPr>
          <w:p w:rsidR="00003BFB" w:rsidRPr="005A2C0B" w:rsidRDefault="00003BFB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t>查看</w:t>
            </w:r>
            <w:r w:rsidRPr="005A2C0B">
              <w:rPr>
                <w:rStyle w:val="af7"/>
                <w:rFonts w:hint="eastAsia"/>
                <w:b w:val="0"/>
              </w:rPr>
              <w:t xml:space="preserve">libx.a </w:t>
            </w:r>
            <w:r w:rsidRPr="005A2C0B">
              <w:rPr>
                <w:rStyle w:val="af7"/>
                <w:rFonts w:hint="eastAsia"/>
                <w:b w:val="0"/>
              </w:rPr>
              <w:t>函式庫的內容</w:t>
            </w:r>
          </w:p>
        </w:tc>
      </w:tr>
      <w:tr w:rsidR="00003BFB" w:rsidRPr="005A2C0B" w:rsidTr="005A2C0B">
        <w:tc>
          <w:tcPr>
            <w:tcW w:w="1101" w:type="dxa"/>
          </w:tcPr>
          <w:p w:rsidR="00003BFB" w:rsidRPr="005A2C0B" w:rsidRDefault="00003BFB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t>-x</w:t>
            </w:r>
          </w:p>
        </w:tc>
        <w:tc>
          <w:tcPr>
            <w:tcW w:w="2126" w:type="dxa"/>
          </w:tcPr>
          <w:p w:rsidR="00003BFB" w:rsidRPr="005A2C0B" w:rsidRDefault="00003BFB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t>ar -x libx.a a.o</w:t>
            </w:r>
          </w:p>
        </w:tc>
        <w:tc>
          <w:tcPr>
            <w:tcW w:w="6353" w:type="dxa"/>
          </w:tcPr>
          <w:p w:rsidR="00003BFB" w:rsidRPr="005A2C0B" w:rsidRDefault="00003BFB" w:rsidP="00721469">
            <w:pPr>
              <w:rPr>
                <w:rStyle w:val="af7"/>
                <w:b w:val="0"/>
              </w:rPr>
            </w:pPr>
            <w:r w:rsidRPr="005A2C0B">
              <w:rPr>
                <w:rStyle w:val="af7"/>
                <w:rFonts w:hint="eastAsia"/>
                <w:b w:val="0"/>
              </w:rPr>
              <w:t>取出</w:t>
            </w:r>
            <w:r w:rsidRPr="005A2C0B">
              <w:rPr>
                <w:rStyle w:val="af7"/>
                <w:rFonts w:hint="eastAsia"/>
                <w:b w:val="0"/>
              </w:rPr>
              <w:t>libx.a</w:t>
            </w:r>
            <w:r w:rsidRPr="005A2C0B">
              <w:rPr>
                <w:rStyle w:val="af7"/>
                <w:rFonts w:hint="eastAsia"/>
                <w:b w:val="0"/>
              </w:rPr>
              <w:t>中的目的檔</w:t>
            </w:r>
            <w:r w:rsidRPr="005A2C0B">
              <w:rPr>
                <w:rStyle w:val="af7"/>
                <w:rFonts w:hint="eastAsia"/>
                <w:b w:val="0"/>
              </w:rPr>
              <w:t xml:space="preserve"> a.o</w:t>
            </w:r>
          </w:p>
        </w:tc>
      </w:tr>
    </w:tbl>
    <w:p w:rsidR="00003BFB" w:rsidRPr="00003BFB" w:rsidRDefault="00003BFB" w:rsidP="00E379AA"/>
    <w:p w:rsidR="001828C3" w:rsidRPr="001828C3" w:rsidRDefault="001828C3" w:rsidP="001828C3">
      <w:pPr>
        <w:pStyle w:val="2"/>
      </w:pPr>
      <w:r>
        <w:rPr>
          <w:rFonts w:hint="eastAsia"/>
        </w:rPr>
        <w:t>C.</w:t>
      </w:r>
      <w:r w:rsidR="00EB37CF">
        <w:rPr>
          <w:rFonts w:hint="eastAsia"/>
        </w:rPr>
        <w:t>5</w:t>
      </w:r>
      <w:r>
        <w:rPr>
          <w:rFonts w:hint="eastAsia"/>
        </w:rPr>
        <w:t>目的檔</w:t>
      </w:r>
      <w:r>
        <w:rPr>
          <w:rFonts w:hint="eastAsia"/>
        </w:rPr>
        <w:t>objdump</w:t>
      </w:r>
      <w:r>
        <w:rPr>
          <w:rFonts w:hint="eastAsia"/>
        </w:rPr>
        <w:t>觀察工具的用法</w:t>
      </w:r>
    </w:p>
    <w:p w:rsidR="001828C3" w:rsidRDefault="00670B09" w:rsidP="001828C3">
      <w:r>
        <w:rPr>
          <w:rFonts w:hint="eastAsia"/>
        </w:rPr>
        <w:t>O</w:t>
      </w:r>
      <w:r w:rsidR="001828C3">
        <w:rPr>
          <w:rFonts w:hint="eastAsia"/>
        </w:rPr>
        <w:t xml:space="preserve">bjdump </w:t>
      </w:r>
      <w:r w:rsidR="001828C3">
        <w:rPr>
          <w:rFonts w:hint="eastAsia"/>
        </w:rPr>
        <w:t>是</w:t>
      </w:r>
      <w:r w:rsidR="001828C3">
        <w:rPr>
          <w:rFonts w:hint="eastAsia"/>
        </w:rPr>
        <w:t xml:space="preserve"> GNU </w:t>
      </w:r>
      <w:r w:rsidR="001828C3">
        <w:rPr>
          <w:rFonts w:hint="eastAsia"/>
        </w:rPr>
        <w:t>的主要目的檔觀察工具</w:t>
      </w:r>
      <w:r w:rsidR="00667EC1">
        <w:rPr>
          <w:rFonts w:hint="eastAsia"/>
        </w:rPr>
        <w:t>，</w:t>
      </w:r>
      <w:r w:rsidR="001828C3">
        <w:rPr>
          <w:rFonts w:hint="eastAsia"/>
        </w:rPr>
        <w:t>您可用</w:t>
      </w:r>
      <w:r w:rsidR="001828C3">
        <w:rPr>
          <w:rFonts w:hint="eastAsia"/>
        </w:rPr>
        <w:t>objdump</w:t>
      </w:r>
      <w:r w:rsidR="001828C3">
        <w:rPr>
          <w:rFonts w:hint="eastAsia"/>
        </w:rPr>
        <w:t>顯示目的檔的檔頭、區段、內容、符號表等資訊</w:t>
      </w:r>
      <w:r w:rsidR="00667EC1">
        <w:rPr>
          <w:rFonts w:hint="eastAsia"/>
        </w:rPr>
        <w:t>，</w:t>
      </w:r>
      <w:r w:rsidR="00881517">
        <w:fldChar w:fldCharType="begin"/>
      </w:r>
      <w:r w:rsidR="00667EC1">
        <w:instrText xml:space="preserve"> </w:instrText>
      </w:r>
      <w:r w:rsidR="00667EC1">
        <w:rPr>
          <w:rFonts w:hint="eastAsia"/>
        </w:rPr>
        <w:instrText>REF _Ref230154431 \h</w:instrText>
      </w:r>
      <w:r w:rsidR="00667EC1">
        <w:instrText xml:space="preserve"> </w:instrText>
      </w:r>
      <w:r w:rsidR="00881517">
        <w:fldChar w:fldCharType="separate"/>
      </w:r>
      <w:r w:rsidR="004B470E">
        <w:rPr>
          <w:rFonts w:hint="eastAsia"/>
        </w:rPr>
        <w:t>表格</w:t>
      </w:r>
      <w:r w:rsidR="004B470E">
        <w:rPr>
          <w:rFonts w:hint="eastAsia"/>
        </w:rPr>
        <w:t xml:space="preserve"> </w:t>
      </w:r>
      <w:r w:rsidR="004B470E">
        <w:rPr>
          <w:noProof/>
        </w:rPr>
        <w:t>C</w:t>
      </w:r>
      <w:r w:rsidR="004B470E">
        <w:t>.</w:t>
      </w:r>
      <w:r w:rsidR="004B470E">
        <w:rPr>
          <w:noProof/>
        </w:rPr>
        <w:t>6</w:t>
      </w:r>
      <w:r w:rsidR="00881517">
        <w:fldChar w:fldCharType="end"/>
      </w:r>
      <w:r w:rsidR="00667EC1">
        <w:rPr>
          <w:rFonts w:hint="eastAsia"/>
        </w:rPr>
        <w:t>顯示了其使用方法</w:t>
      </w:r>
      <w:r w:rsidR="001828C3">
        <w:rPr>
          <w:rFonts w:hint="eastAsia"/>
        </w:rPr>
        <w:t>。</w:t>
      </w:r>
    </w:p>
    <w:p w:rsidR="001828C3" w:rsidRDefault="001828C3" w:rsidP="001828C3"/>
    <w:p w:rsidR="001828C3" w:rsidRPr="00132B15" w:rsidRDefault="001828C3" w:rsidP="001828C3">
      <w:pPr>
        <w:pStyle w:val="a8"/>
        <w:rPr>
          <w:rFonts w:ascii="Times New Roman" w:hAnsi="新細明體"/>
          <w:szCs w:val="24"/>
        </w:rPr>
      </w:pPr>
      <w:bookmarkStart w:id="456" w:name="_Ref230154431"/>
      <w:r>
        <w:rPr>
          <w:rFonts w:hint="eastAsia"/>
        </w:rPr>
        <w:t>表格</w:t>
      </w:r>
      <w:r>
        <w:rPr>
          <w:rFonts w:hint="eastAsia"/>
        </w:rPr>
        <w:t xml:space="preserve"> </w:t>
      </w:r>
      <w:fldSimple w:instr=" STYLEREF 1 \s ">
        <w:r w:rsidR="004B470E">
          <w:rPr>
            <w:noProof/>
          </w:rPr>
          <w:t>C</w:t>
        </w:r>
      </w:fldSimple>
      <w:r>
        <w:t>.</w:t>
      </w:r>
      <w:r w:rsidR="0088151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81517">
        <w:fldChar w:fldCharType="separate"/>
      </w:r>
      <w:r w:rsidR="004B470E">
        <w:rPr>
          <w:noProof/>
        </w:rPr>
        <w:t>6</w:t>
      </w:r>
      <w:r w:rsidR="00881517">
        <w:fldChar w:fldCharType="end"/>
      </w:r>
      <w:bookmarkEnd w:id="456"/>
      <w:r>
        <w:rPr>
          <w:rFonts w:hint="eastAsia"/>
        </w:rPr>
        <w:t xml:space="preserve"> objdump </w:t>
      </w:r>
      <w:r>
        <w:rPr>
          <w:rFonts w:hint="eastAsia"/>
        </w:rPr>
        <w:t>指令的使用方法與常用參數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9"/>
        <w:gridCol w:w="3186"/>
        <w:gridCol w:w="4327"/>
      </w:tblGrid>
      <w:tr w:rsidR="001828C3" w:rsidRPr="005A2C0B" w:rsidTr="005A2C0B">
        <w:tc>
          <w:tcPr>
            <w:tcW w:w="8472" w:type="dxa"/>
            <w:gridSpan w:val="3"/>
          </w:tcPr>
          <w:p w:rsidR="001828C3" w:rsidRPr="005A2C0B" w:rsidRDefault="001828C3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語法：</w:t>
            </w:r>
            <w:r w:rsidRPr="005A2C0B">
              <w:rPr>
                <w:rFonts w:ascii="Times New Roman" w:hAnsi="新細明體"/>
                <w:szCs w:val="24"/>
              </w:rPr>
              <w:t>objdump &lt;option(s)&gt; &lt;file(s)&gt;</w:t>
            </w:r>
          </w:p>
        </w:tc>
      </w:tr>
      <w:tr w:rsidR="001828C3" w:rsidRPr="005A2C0B" w:rsidTr="005A2C0B">
        <w:tc>
          <w:tcPr>
            <w:tcW w:w="959" w:type="dxa"/>
          </w:tcPr>
          <w:p w:rsidR="001828C3" w:rsidRPr="005A2C0B" w:rsidRDefault="001828C3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參數</w:t>
            </w:r>
          </w:p>
        </w:tc>
        <w:tc>
          <w:tcPr>
            <w:tcW w:w="3186" w:type="dxa"/>
          </w:tcPr>
          <w:p w:rsidR="001828C3" w:rsidRPr="005A2C0B" w:rsidRDefault="001828C3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範例</w:t>
            </w:r>
          </w:p>
        </w:tc>
        <w:tc>
          <w:tcPr>
            <w:tcW w:w="4327" w:type="dxa"/>
          </w:tcPr>
          <w:p w:rsidR="001828C3" w:rsidRPr="005A2C0B" w:rsidRDefault="001828C3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說明</w:t>
            </w:r>
          </w:p>
        </w:tc>
      </w:tr>
      <w:tr w:rsidR="001828C3" w:rsidRPr="005A2C0B" w:rsidTr="005A2C0B">
        <w:tc>
          <w:tcPr>
            <w:tcW w:w="959" w:type="dxa"/>
          </w:tcPr>
          <w:p w:rsidR="001828C3" w:rsidRPr="005A2C0B" w:rsidRDefault="001828C3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-i</w:t>
            </w:r>
          </w:p>
        </w:tc>
        <w:tc>
          <w:tcPr>
            <w:tcW w:w="3186" w:type="dxa"/>
          </w:tcPr>
          <w:p w:rsidR="001828C3" w:rsidRPr="005A2C0B" w:rsidRDefault="001828C3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/>
                <w:szCs w:val="24"/>
              </w:rPr>
              <w:t xml:space="preserve">objdump </w:t>
            </w:r>
            <w:r w:rsidRPr="005A2C0B">
              <w:rPr>
                <w:rFonts w:ascii="Times New Roman" w:hAnsi="新細明體"/>
                <w:szCs w:val="24"/>
              </w:rPr>
              <w:t>–</w:t>
            </w:r>
            <w:r w:rsidRPr="005A2C0B">
              <w:rPr>
                <w:rFonts w:ascii="Times New Roman" w:hAnsi="新細明體"/>
                <w:szCs w:val="24"/>
              </w:rPr>
              <w:t>i</w:t>
            </w:r>
          </w:p>
        </w:tc>
        <w:tc>
          <w:tcPr>
            <w:tcW w:w="4327" w:type="dxa"/>
          </w:tcPr>
          <w:p w:rsidR="001828C3" w:rsidRPr="005A2C0B" w:rsidRDefault="001828C3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顯示支援的檔案格式與機器架構</w:t>
            </w:r>
          </w:p>
        </w:tc>
      </w:tr>
      <w:tr w:rsidR="001828C3" w:rsidRPr="005A2C0B" w:rsidTr="005A2C0B">
        <w:tc>
          <w:tcPr>
            <w:tcW w:w="959" w:type="dxa"/>
          </w:tcPr>
          <w:p w:rsidR="001828C3" w:rsidRPr="005A2C0B" w:rsidRDefault="001828C3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lastRenderedPageBreak/>
              <w:t>-f</w:t>
            </w:r>
          </w:p>
        </w:tc>
        <w:tc>
          <w:tcPr>
            <w:tcW w:w="3186" w:type="dxa"/>
          </w:tcPr>
          <w:p w:rsidR="001828C3" w:rsidRPr="005A2C0B" w:rsidRDefault="001828C3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objdump -f a.o</w:t>
            </w:r>
          </w:p>
        </w:tc>
        <w:tc>
          <w:tcPr>
            <w:tcW w:w="4327" w:type="dxa"/>
          </w:tcPr>
          <w:p w:rsidR="001828C3" w:rsidRPr="005A2C0B" w:rsidRDefault="001828C3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顯示檔頭資訊</w:t>
            </w:r>
            <w:r w:rsidRPr="005A2C0B">
              <w:rPr>
                <w:rFonts w:ascii="Times New Roman" w:hAnsi="新細明體" w:hint="eastAsia"/>
                <w:szCs w:val="24"/>
              </w:rPr>
              <w:t xml:space="preserve"> (--file-headers)</w:t>
            </w:r>
          </w:p>
        </w:tc>
      </w:tr>
      <w:tr w:rsidR="001828C3" w:rsidRPr="005A2C0B" w:rsidTr="005A2C0B">
        <w:tc>
          <w:tcPr>
            <w:tcW w:w="959" w:type="dxa"/>
          </w:tcPr>
          <w:p w:rsidR="001828C3" w:rsidRPr="005A2C0B" w:rsidRDefault="001828C3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-h</w:t>
            </w:r>
          </w:p>
        </w:tc>
        <w:tc>
          <w:tcPr>
            <w:tcW w:w="3186" w:type="dxa"/>
          </w:tcPr>
          <w:p w:rsidR="001828C3" w:rsidRPr="005A2C0B" w:rsidRDefault="001828C3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objdump -h a.o</w:t>
            </w:r>
          </w:p>
        </w:tc>
        <w:tc>
          <w:tcPr>
            <w:tcW w:w="4327" w:type="dxa"/>
          </w:tcPr>
          <w:p w:rsidR="001828C3" w:rsidRPr="005A2C0B" w:rsidRDefault="001828C3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顯示區段表頭</w:t>
            </w:r>
            <w:r w:rsidRPr="005A2C0B">
              <w:rPr>
                <w:rFonts w:ascii="Times New Roman" w:hAnsi="新細明體" w:hint="eastAsia"/>
                <w:szCs w:val="24"/>
              </w:rPr>
              <w:t xml:space="preserve"> (--[section-]header)</w:t>
            </w:r>
          </w:p>
        </w:tc>
      </w:tr>
      <w:tr w:rsidR="001828C3" w:rsidRPr="005A2C0B" w:rsidTr="005A2C0B">
        <w:tc>
          <w:tcPr>
            <w:tcW w:w="959" w:type="dxa"/>
          </w:tcPr>
          <w:p w:rsidR="001828C3" w:rsidRPr="005A2C0B" w:rsidRDefault="001828C3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-x</w:t>
            </w:r>
          </w:p>
        </w:tc>
        <w:tc>
          <w:tcPr>
            <w:tcW w:w="3186" w:type="dxa"/>
          </w:tcPr>
          <w:p w:rsidR="001828C3" w:rsidRPr="005A2C0B" w:rsidRDefault="001828C3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objdump -x a.o</w:t>
            </w:r>
          </w:p>
        </w:tc>
        <w:tc>
          <w:tcPr>
            <w:tcW w:w="4327" w:type="dxa"/>
          </w:tcPr>
          <w:p w:rsidR="001828C3" w:rsidRPr="005A2C0B" w:rsidRDefault="001828C3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顯示所有表頭</w:t>
            </w:r>
            <w:r w:rsidRPr="005A2C0B">
              <w:rPr>
                <w:rFonts w:ascii="Times New Roman" w:hAnsi="新細明體" w:hint="eastAsia"/>
                <w:szCs w:val="24"/>
              </w:rPr>
              <w:t xml:space="preserve"> (--all-headers)</w:t>
            </w:r>
          </w:p>
        </w:tc>
      </w:tr>
      <w:tr w:rsidR="001828C3" w:rsidRPr="005A2C0B" w:rsidTr="005A2C0B">
        <w:tc>
          <w:tcPr>
            <w:tcW w:w="959" w:type="dxa"/>
          </w:tcPr>
          <w:p w:rsidR="001828C3" w:rsidRPr="005A2C0B" w:rsidRDefault="001828C3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-d</w:t>
            </w:r>
          </w:p>
        </w:tc>
        <w:tc>
          <w:tcPr>
            <w:tcW w:w="3186" w:type="dxa"/>
          </w:tcPr>
          <w:p w:rsidR="001828C3" w:rsidRPr="005A2C0B" w:rsidRDefault="001828C3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objdump -d a.o</w:t>
            </w:r>
          </w:p>
        </w:tc>
        <w:tc>
          <w:tcPr>
            <w:tcW w:w="4327" w:type="dxa"/>
          </w:tcPr>
          <w:p w:rsidR="001828C3" w:rsidRPr="005A2C0B" w:rsidRDefault="001828C3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反組譯程式段</w:t>
            </w:r>
            <w:r w:rsidRPr="005A2C0B">
              <w:rPr>
                <w:rFonts w:ascii="Times New Roman" w:hAnsi="新細明體" w:hint="eastAsia"/>
                <w:szCs w:val="24"/>
              </w:rPr>
              <w:t xml:space="preserve"> (--disassemble)</w:t>
            </w:r>
          </w:p>
        </w:tc>
      </w:tr>
      <w:tr w:rsidR="001828C3" w:rsidRPr="005A2C0B" w:rsidTr="005A2C0B">
        <w:tc>
          <w:tcPr>
            <w:tcW w:w="959" w:type="dxa"/>
          </w:tcPr>
          <w:p w:rsidR="001828C3" w:rsidRPr="005A2C0B" w:rsidRDefault="001828C3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-D</w:t>
            </w:r>
          </w:p>
        </w:tc>
        <w:tc>
          <w:tcPr>
            <w:tcW w:w="3186" w:type="dxa"/>
          </w:tcPr>
          <w:p w:rsidR="001828C3" w:rsidRPr="005A2C0B" w:rsidRDefault="001828C3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objdump -D a.o</w:t>
            </w:r>
          </w:p>
        </w:tc>
        <w:tc>
          <w:tcPr>
            <w:tcW w:w="4327" w:type="dxa"/>
          </w:tcPr>
          <w:p w:rsidR="001828C3" w:rsidRPr="005A2C0B" w:rsidRDefault="001828C3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反組譯全部區段</w:t>
            </w:r>
            <w:r w:rsidRPr="005A2C0B">
              <w:rPr>
                <w:rFonts w:ascii="Times New Roman" w:hAnsi="新細明體" w:hint="eastAsia"/>
                <w:szCs w:val="24"/>
              </w:rPr>
              <w:t xml:space="preserve"> (--disassemble-all)</w:t>
            </w:r>
          </w:p>
        </w:tc>
      </w:tr>
      <w:tr w:rsidR="001828C3" w:rsidRPr="005A2C0B" w:rsidTr="005A2C0B">
        <w:tc>
          <w:tcPr>
            <w:tcW w:w="959" w:type="dxa"/>
          </w:tcPr>
          <w:p w:rsidR="001828C3" w:rsidRPr="005A2C0B" w:rsidRDefault="001828C3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-t</w:t>
            </w:r>
          </w:p>
        </w:tc>
        <w:tc>
          <w:tcPr>
            <w:tcW w:w="3186" w:type="dxa"/>
          </w:tcPr>
          <w:p w:rsidR="001828C3" w:rsidRPr="005A2C0B" w:rsidRDefault="001828C3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objdump -t a.o</w:t>
            </w:r>
          </w:p>
        </w:tc>
        <w:tc>
          <w:tcPr>
            <w:tcW w:w="4327" w:type="dxa"/>
          </w:tcPr>
          <w:p w:rsidR="001828C3" w:rsidRPr="005A2C0B" w:rsidRDefault="001828C3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顯示符號表</w:t>
            </w:r>
            <w:r w:rsidRPr="005A2C0B">
              <w:rPr>
                <w:rFonts w:ascii="Times New Roman" w:hAnsi="新細明體" w:hint="eastAsia"/>
                <w:szCs w:val="24"/>
              </w:rPr>
              <w:t xml:space="preserve"> (--syms)</w:t>
            </w:r>
          </w:p>
        </w:tc>
      </w:tr>
      <w:tr w:rsidR="001828C3" w:rsidRPr="005A2C0B" w:rsidTr="005A2C0B">
        <w:tc>
          <w:tcPr>
            <w:tcW w:w="959" w:type="dxa"/>
          </w:tcPr>
          <w:p w:rsidR="001828C3" w:rsidRPr="005A2C0B" w:rsidRDefault="001828C3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-r</w:t>
            </w:r>
          </w:p>
        </w:tc>
        <w:tc>
          <w:tcPr>
            <w:tcW w:w="3186" w:type="dxa"/>
          </w:tcPr>
          <w:p w:rsidR="001828C3" w:rsidRPr="005A2C0B" w:rsidRDefault="001828C3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objdump -r a.o</w:t>
            </w:r>
          </w:p>
        </w:tc>
        <w:tc>
          <w:tcPr>
            <w:tcW w:w="4327" w:type="dxa"/>
          </w:tcPr>
          <w:p w:rsidR="001828C3" w:rsidRPr="005A2C0B" w:rsidRDefault="001828C3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顯示重定位記錄</w:t>
            </w:r>
            <w:r w:rsidRPr="005A2C0B">
              <w:rPr>
                <w:rFonts w:ascii="Times New Roman" w:hAnsi="新細明體" w:hint="eastAsia"/>
                <w:szCs w:val="24"/>
              </w:rPr>
              <w:t xml:space="preserve"> (--reloc)</w:t>
            </w:r>
          </w:p>
        </w:tc>
      </w:tr>
    </w:tbl>
    <w:p w:rsidR="001828C3" w:rsidRPr="00F739E8" w:rsidRDefault="001828C3" w:rsidP="001828C3">
      <w:pPr>
        <w:rPr>
          <w:rFonts w:ascii="Times New Roman" w:hAnsi="新細明體"/>
          <w:szCs w:val="24"/>
        </w:rPr>
      </w:pPr>
    </w:p>
    <w:p w:rsidR="001828C3" w:rsidRPr="001828C3" w:rsidRDefault="001828C3" w:rsidP="001828C3">
      <w:pPr>
        <w:pStyle w:val="2"/>
      </w:pPr>
      <w:r>
        <w:rPr>
          <w:rFonts w:hint="eastAsia"/>
        </w:rPr>
        <w:t>C.</w:t>
      </w:r>
      <w:r w:rsidR="00EB37CF">
        <w:rPr>
          <w:rFonts w:hint="eastAsia"/>
        </w:rPr>
        <w:t>6</w:t>
      </w:r>
      <w:r>
        <w:rPr>
          <w:rFonts w:hint="eastAsia"/>
        </w:rPr>
        <w:t>目的檔</w:t>
      </w:r>
      <w:r>
        <w:rPr>
          <w:rFonts w:hint="eastAsia"/>
        </w:rPr>
        <w:t>objcopy</w:t>
      </w:r>
      <w:r>
        <w:rPr>
          <w:rFonts w:hint="eastAsia"/>
        </w:rPr>
        <w:t>複製工具的用法</w:t>
      </w:r>
    </w:p>
    <w:p w:rsidR="00670B09" w:rsidRDefault="00670B09" w:rsidP="00670B09">
      <w:pPr>
        <w:rPr>
          <w:rFonts w:ascii="Times New Roman" w:hAnsi="新細明體"/>
          <w:szCs w:val="24"/>
        </w:rPr>
      </w:pPr>
      <w:r>
        <w:rPr>
          <w:rFonts w:hint="eastAsia"/>
        </w:rPr>
        <w:t xml:space="preserve">Objcopy </w:t>
      </w:r>
      <w:r>
        <w:rPr>
          <w:rFonts w:hint="eastAsia"/>
        </w:rPr>
        <w:t>是</w:t>
      </w:r>
      <w:r>
        <w:rPr>
          <w:rFonts w:hint="eastAsia"/>
        </w:rPr>
        <w:t xml:space="preserve"> GNU </w:t>
      </w:r>
      <w:r>
        <w:rPr>
          <w:rFonts w:hint="eastAsia"/>
        </w:rPr>
        <w:t>的主要目的檔複製工具，該工具不只可以進行複製，還可以對目的檔進行修改與格式轉換等處理，</w:t>
      </w:r>
      <w:r w:rsidR="00881517">
        <w:fldChar w:fldCharType="begin"/>
      </w:r>
      <w:r>
        <w:instrText xml:space="preserve"> </w:instrText>
      </w:r>
      <w:r>
        <w:rPr>
          <w:rFonts w:hint="eastAsia"/>
        </w:rPr>
        <w:instrText>REF _Ref234209260 \h</w:instrText>
      </w:r>
      <w:r>
        <w:instrText xml:space="preserve"> </w:instrText>
      </w:r>
      <w:r w:rsidR="00881517">
        <w:fldChar w:fldCharType="separate"/>
      </w:r>
      <w:r w:rsidR="004B470E">
        <w:rPr>
          <w:rFonts w:hint="eastAsia"/>
        </w:rPr>
        <w:t>表格</w:t>
      </w:r>
      <w:r w:rsidR="004B470E">
        <w:rPr>
          <w:rFonts w:hint="eastAsia"/>
        </w:rPr>
        <w:t xml:space="preserve"> </w:t>
      </w:r>
      <w:r w:rsidR="004B470E">
        <w:rPr>
          <w:noProof/>
        </w:rPr>
        <w:t>C</w:t>
      </w:r>
      <w:r w:rsidR="004B470E">
        <w:t>.</w:t>
      </w:r>
      <w:r w:rsidR="004B470E">
        <w:rPr>
          <w:noProof/>
        </w:rPr>
        <w:t>7</w:t>
      </w:r>
      <w:r w:rsidR="00881517">
        <w:fldChar w:fldCharType="end"/>
      </w:r>
      <w:r>
        <w:rPr>
          <w:rFonts w:hint="eastAsia"/>
        </w:rPr>
        <w:t>顯示了其使用方法</w:t>
      </w:r>
      <w:r>
        <w:rPr>
          <w:rStyle w:val="aff"/>
          <w:rFonts w:ascii="Times New Roman" w:hAnsi="新細明體"/>
          <w:szCs w:val="24"/>
        </w:rPr>
        <w:footnoteReference w:id="9"/>
      </w:r>
      <w:r>
        <w:rPr>
          <w:rFonts w:ascii="Times New Roman" w:hAnsi="新細明體" w:hint="eastAsia"/>
          <w:szCs w:val="24"/>
        </w:rPr>
        <w:t>。</w:t>
      </w:r>
    </w:p>
    <w:p w:rsidR="00670B09" w:rsidRPr="00670B09" w:rsidRDefault="00670B09" w:rsidP="00670B09">
      <w:pPr>
        <w:rPr>
          <w:rFonts w:ascii="Times New Roman" w:hAnsi="新細明體"/>
          <w:szCs w:val="24"/>
        </w:rPr>
      </w:pPr>
    </w:p>
    <w:p w:rsidR="00670B09" w:rsidRDefault="00670B09" w:rsidP="00670B09">
      <w:pPr>
        <w:pStyle w:val="a8"/>
        <w:rPr>
          <w:rFonts w:ascii="Times New Roman" w:hAnsi="新細明體"/>
          <w:szCs w:val="24"/>
        </w:rPr>
      </w:pPr>
      <w:bookmarkStart w:id="457" w:name="_Ref234209260"/>
      <w:r>
        <w:rPr>
          <w:rFonts w:hint="eastAsia"/>
        </w:rPr>
        <w:t>表格</w:t>
      </w:r>
      <w:r>
        <w:rPr>
          <w:rFonts w:hint="eastAsia"/>
        </w:rPr>
        <w:t xml:space="preserve"> </w:t>
      </w:r>
      <w:fldSimple w:instr=" STYLEREF 1 \s ">
        <w:r w:rsidR="004B470E">
          <w:rPr>
            <w:noProof/>
          </w:rPr>
          <w:t>C</w:t>
        </w:r>
      </w:fldSimple>
      <w:r>
        <w:t>.</w:t>
      </w:r>
      <w:r w:rsidR="0088151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81517">
        <w:fldChar w:fldCharType="separate"/>
      </w:r>
      <w:r w:rsidR="004B470E">
        <w:rPr>
          <w:noProof/>
        </w:rPr>
        <w:t>7</w:t>
      </w:r>
      <w:r w:rsidR="00881517">
        <w:fldChar w:fldCharType="end"/>
      </w:r>
      <w:bookmarkEnd w:id="457"/>
      <w:r>
        <w:rPr>
          <w:rFonts w:hint="eastAsia"/>
        </w:rPr>
        <w:t xml:space="preserve"> objcopy </w:t>
      </w:r>
      <w:r>
        <w:rPr>
          <w:rFonts w:hint="eastAsia"/>
        </w:rPr>
        <w:t>指令的使用方法與常用參數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93"/>
        <w:gridCol w:w="6379"/>
      </w:tblGrid>
      <w:tr w:rsidR="00670B09" w:rsidRPr="005A2C0B" w:rsidTr="005A2C0B">
        <w:tc>
          <w:tcPr>
            <w:tcW w:w="8472" w:type="dxa"/>
            <w:gridSpan w:val="2"/>
          </w:tcPr>
          <w:p w:rsidR="00670B09" w:rsidRPr="005A2C0B" w:rsidRDefault="00670B09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語法：</w:t>
            </w:r>
            <w:r w:rsidRPr="005A2C0B">
              <w:rPr>
                <w:rFonts w:ascii="Times New Roman" w:hAnsi="新細明體" w:hint="eastAsia"/>
                <w:szCs w:val="24"/>
              </w:rPr>
              <w:t>objcopy [</w:t>
            </w:r>
            <w:r w:rsidRPr="005A2C0B">
              <w:rPr>
                <w:rFonts w:ascii="Times New Roman" w:hAnsi="新細明體" w:hint="eastAsia"/>
                <w:szCs w:val="24"/>
              </w:rPr>
              <w:t>參數</w:t>
            </w:r>
            <w:r w:rsidRPr="005A2C0B">
              <w:rPr>
                <w:rFonts w:ascii="Times New Roman" w:hAnsi="新細明體" w:hint="eastAsia"/>
                <w:szCs w:val="24"/>
              </w:rPr>
              <w:t>] infile [outfile]</w:t>
            </w:r>
          </w:p>
        </w:tc>
      </w:tr>
      <w:tr w:rsidR="00670B09" w:rsidRPr="005A2C0B" w:rsidTr="005A2C0B">
        <w:tc>
          <w:tcPr>
            <w:tcW w:w="2093" w:type="dxa"/>
          </w:tcPr>
          <w:p w:rsidR="00670B09" w:rsidRPr="005A2C0B" w:rsidRDefault="00670B09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參數</w:t>
            </w:r>
          </w:p>
        </w:tc>
        <w:tc>
          <w:tcPr>
            <w:tcW w:w="6379" w:type="dxa"/>
          </w:tcPr>
          <w:p w:rsidR="00670B09" w:rsidRPr="005A2C0B" w:rsidRDefault="00670B09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說明</w:t>
            </w:r>
          </w:p>
        </w:tc>
      </w:tr>
      <w:tr w:rsidR="00670B09" w:rsidRPr="005A2C0B" w:rsidTr="005A2C0B">
        <w:tc>
          <w:tcPr>
            <w:tcW w:w="2093" w:type="dxa"/>
          </w:tcPr>
          <w:p w:rsidR="00670B09" w:rsidRPr="005A2C0B" w:rsidRDefault="00670B09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-I</w:t>
            </w:r>
          </w:p>
        </w:tc>
        <w:tc>
          <w:tcPr>
            <w:tcW w:w="6379" w:type="dxa"/>
          </w:tcPr>
          <w:p w:rsidR="00670B09" w:rsidRPr="005A2C0B" w:rsidRDefault="00670B09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指定輸入檔案格式</w:t>
            </w:r>
            <w:r w:rsidRPr="005A2C0B">
              <w:rPr>
                <w:rFonts w:ascii="Times New Roman" w:hAnsi="新細明體" w:hint="eastAsia"/>
                <w:szCs w:val="24"/>
              </w:rPr>
              <w:t xml:space="preserve"> (--input-target) </w:t>
            </w:r>
          </w:p>
        </w:tc>
      </w:tr>
      <w:tr w:rsidR="00670B09" w:rsidRPr="005A2C0B" w:rsidTr="005A2C0B">
        <w:tc>
          <w:tcPr>
            <w:tcW w:w="2093" w:type="dxa"/>
          </w:tcPr>
          <w:p w:rsidR="00670B09" w:rsidRPr="005A2C0B" w:rsidRDefault="00670B09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-O</w:t>
            </w:r>
          </w:p>
        </w:tc>
        <w:tc>
          <w:tcPr>
            <w:tcW w:w="6379" w:type="dxa"/>
          </w:tcPr>
          <w:p w:rsidR="00670B09" w:rsidRPr="005A2C0B" w:rsidRDefault="00670B09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指定輸出檔案格式</w:t>
            </w:r>
            <w:r w:rsidRPr="005A2C0B">
              <w:rPr>
                <w:rFonts w:ascii="Times New Roman" w:hAnsi="新細明體" w:hint="eastAsia"/>
                <w:szCs w:val="24"/>
              </w:rPr>
              <w:t xml:space="preserve"> (--output-target)</w:t>
            </w:r>
          </w:p>
        </w:tc>
      </w:tr>
      <w:tr w:rsidR="00670B09" w:rsidRPr="005A2C0B" w:rsidTr="005A2C0B">
        <w:tc>
          <w:tcPr>
            <w:tcW w:w="2093" w:type="dxa"/>
          </w:tcPr>
          <w:p w:rsidR="00670B09" w:rsidRPr="005A2C0B" w:rsidRDefault="00670B09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-B</w:t>
            </w:r>
          </w:p>
        </w:tc>
        <w:tc>
          <w:tcPr>
            <w:tcW w:w="6379" w:type="dxa"/>
          </w:tcPr>
          <w:p w:rsidR="00670B09" w:rsidRPr="005A2C0B" w:rsidRDefault="00670B09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指定機器架構</w:t>
            </w:r>
            <w:r w:rsidRPr="005A2C0B">
              <w:rPr>
                <w:rFonts w:ascii="Times New Roman" w:hAnsi="新細明體" w:hint="eastAsia"/>
                <w:szCs w:val="24"/>
              </w:rPr>
              <w:t xml:space="preserve"> (--binary architecture)</w:t>
            </w:r>
          </w:p>
        </w:tc>
      </w:tr>
      <w:tr w:rsidR="00670B09" w:rsidRPr="005A2C0B" w:rsidTr="005A2C0B">
        <w:tc>
          <w:tcPr>
            <w:tcW w:w="2093" w:type="dxa"/>
          </w:tcPr>
          <w:p w:rsidR="00670B09" w:rsidRPr="005A2C0B" w:rsidRDefault="00670B09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-S</w:t>
            </w:r>
          </w:p>
        </w:tc>
        <w:tc>
          <w:tcPr>
            <w:tcW w:w="6379" w:type="dxa"/>
          </w:tcPr>
          <w:p w:rsidR="00670B09" w:rsidRPr="005A2C0B" w:rsidRDefault="00670B09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去除全部符號資訊</w:t>
            </w:r>
            <w:r w:rsidRPr="005A2C0B">
              <w:rPr>
                <w:rFonts w:ascii="Times New Roman" w:hAnsi="新細明體" w:hint="eastAsia"/>
                <w:szCs w:val="24"/>
              </w:rPr>
              <w:t xml:space="preserve"> (--strip-all)</w:t>
            </w:r>
          </w:p>
        </w:tc>
      </w:tr>
      <w:tr w:rsidR="00670B09" w:rsidRPr="005A2C0B" w:rsidTr="005A2C0B">
        <w:tc>
          <w:tcPr>
            <w:tcW w:w="2093" w:type="dxa"/>
          </w:tcPr>
          <w:p w:rsidR="00670B09" w:rsidRPr="005A2C0B" w:rsidRDefault="00670B09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-g</w:t>
            </w:r>
          </w:p>
        </w:tc>
        <w:tc>
          <w:tcPr>
            <w:tcW w:w="6379" w:type="dxa"/>
          </w:tcPr>
          <w:p w:rsidR="00670B09" w:rsidRPr="005A2C0B" w:rsidRDefault="00670B09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去除全部除錯資訊</w:t>
            </w:r>
            <w:r w:rsidRPr="005A2C0B">
              <w:rPr>
                <w:rFonts w:ascii="Times New Roman" w:hAnsi="新細明體" w:hint="eastAsia"/>
                <w:szCs w:val="24"/>
              </w:rPr>
              <w:t xml:space="preserve"> (--strip-debug)</w:t>
            </w:r>
          </w:p>
        </w:tc>
      </w:tr>
      <w:tr w:rsidR="00670B09" w:rsidRPr="005A2C0B" w:rsidTr="005A2C0B">
        <w:tc>
          <w:tcPr>
            <w:tcW w:w="2093" w:type="dxa"/>
          </w:tcPr>
          <w:p w:rsidR="00670B09" w:rsidRPr="005A2C0B" w:rsidRDefault="00670B09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-j &lt;section name&gt;</w:t>
            </w:r>
          </w:p>
        </w:tc>
        <w:tc>
          <w:tcPr>
            <w:tcW w:w="6379" w:type="dxa"/>
          </w:tcPr>
          <w:p w:rsidR="00670B09" w:rsidRPr="005A2C0B" w:rsidRDefault="00670B09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只抽取指定區段</w:t>
            </w:r>
            <w:r w:rsidRPr="005A2C0B">
              <w:rPr>
                <w:rFonts w:ascii="Times New Roman" w:hAnsi="新細明體" w:hint="eastAsia"/>
                <w:szCs w:val="24"/>
              </w:rPr>
              <w:t xml:space="preserve"> (--only-section)</w:t>
            </w:r>
          </w:p>
        </w:tc>
      </w:tr>
      <w:tr w:rsidR="00670B09" w:rsidRPr="005A2C0B" w:rsidTr="005A2C0B">
        <w:tc>
          <w:tcPr>
            <w:tcW w:w="2093" w:type="dxa"/>
          </w:tcPr>
          <w:p w:rsidR="00670B09" w:rsidRPr="005A2C0B" w:rsidRDefault="00670B09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-R &lt;section name&gt;</w:t>
            </w:r>
          </w:p>
        </w:tc>
        <w:tc>
          <w:tcPr>
            <w:tcW w:w="6379" w:type="dxa"/>
          </w:tcPr>
          <w:p w:rsidR="00670B09" w:rsidRPr="005A2C0B" w:rsidRDefault="00670B09" w:rsidP="00721469">
            <w:pPr>
              <w:rPr>
                <w:rFonts w:ascii="Times New Roman" w:hAnsi="新細明體"/>
                <w:szCs w:val="24"/>
              </w:rPr>
            </w:pPr>
            <w:r w:rsidRPr="005A2C0B">
              <w:rPr>
                <w:rFonts w:ascii="Times New Roman" w:hAnsi="新細明體" w:hint="eastAsia"/>
                <w:szCs w:val="24"/>
              </w:rPr>
              <w:t>去除特定區段</w:t>
            </w:r>
            <w:r w:rsidRPr="005A2C0B">
              <w:rPr>
                <w:rFonts w:ascii="Times New Roman" w:hAnsi="新細明體" w:hint="eastAsia"/>
                <w:szCs w:val="24"/>
              </w:rPr>
              <w:t xml:space="preserve"> (--remove-section)</w:t>
            </w:r>
          </w:p>
        </w:tc>
      </w:tr>
    </w:tbl>
    <w:p w:rsidR="00317792" w:rsidRDefault="003F708A">
      <w:pPr>
        <w:widowControl/>
      </w:pPr>
      <w:r>
        <w:br w:type="page"/>
      </w:r>
    </w:p>
    <w:p w:rsidR="00317792" w:rsidRPr="00317792" w:rsidRDefault="00317792" w:rsidP="00317792">
      <w:pPr>
        <w:pStyle w:val="1"/>
        <w:numPr>
          <w:ilvl w:val="0"/>
          <w:numId w:val="11"/>
        </w:numPr>
      </w:pPr>
      <w:r>
        <w:rPr>
          <w:rFonts w:hint="eastAsia"/>
        </w:rPr>
        <w:lastRenderedPageBreak/>
        <w:t>Dev C++</w:t>
      </w:r>
      <w:r w:rsidR="008652B2">
        <w:rPr>
          <w:rFonts w:hint="eastAsia"/>
        </w:rPr>
        <w:t xml:space="preserve"> </w:t>
      </w:r>
      <w:r w:rsidR="00190B18">
        <w:rPr>
          <w:rFonts w:hint="eastAsia"/>
        </w:rPr>
        <w:t>開發環境</w:t>
      </w:r>
    </w:p>
    <w:p w:rsidR="00190B18" w:rsidRDefault="00190B18" w:rsidP="00190B18">
      <w:r>
        <w:rPr>
          <w:rFonts w:hint="eastAsia"/>
        </w:rPr>
        <w:t xml:space="preserve">Dev C++ </w:t>
      </w:r>
      <w:r>
        <w:rPr>
          <w:rFonts w:hint="eastAsia"/>
        </w:rPr>
        <w:t>是學習</w:t>
      </w:r>
      <w:r>
        <w:rPr>
          <w:rFonts w:hint="eastAsia"/>
        </w:rPr>
        <w:t xml:space="preserve"> C/C++ </w:t>
      </w:r>
      <w:r>
        <w:rPr>
          <w:rFonts w:hint="eastAsia"/>
        </w:rPr>
        <w:t>語言的學生常用的開發環境，是由</w:t>
      </w:r>
      <w:r>
        <w:rPr>
          <w:rFonts w:hint="eastAsia"/>
        </w:rPr>
        <w:t xml:space="preserve"> </w:t>
      </w:r>
      <w:r w:rsidRPr="00886E5A">
        <w:t>Bloodshed Software</w:t>
      </w:r>
      <w:r>
        <w:rPr>
          <w:rFonts w:hint="eastAsia"/>
        </w:rPr>
        <w:t xml:space="preserve"> </w:t>
      </w:r>
      <w:r>
        <w:rPr>
          <w:rFonts w:hint="eastAsia"/>
        </w:rPr>
        <w:t>公司所設計的，您可以從</w:t>
      </w:r>
      <w:r>
        <w:rPr>
          <w:rFonts w:hint="eastAsia"/>
        </w:rPr>
        <w:t xml:space="preserve"> </w:t>
      </w:r>
      <w:hyperlink r:id="rId8" w:history="1">
        <w:r>
          <w:rPr>
            <w:rStyle w:val="a4"/>
          </w:rPr>
          <w:t>http://www.bloodshed.net/devcpp.html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網頁當中下載這個免費的開發工具。</w:t>
      </w:r>
    </w:p>
    <w:p w:rsidR="00190B18" w:rsidRPr="002871F4" w:rsidRDefault="00190B18" w:rsidP="00190B18"/>
    <w:p w:rsidR="00190B18" w:rsidRDefault="00190B18" w:rsidP="00190B18">
      <w:r>
        <w:rPr>
          <w:rFonts w:hint="eastAsia"/>
        </w:rPr>
        <w:t xml:space="preserve">Dev C++ </w:t>
      </w:r>
      <w:r>
        <w:rPr>
          <w:rFonts w:hint="eastAsia"/>
        </w:rPr>
        <w:t>使用了</w:t>
      </w:r>
      <w:r>
        <w:rPr>
          <w:rFonts w:hint="eastAsia"/>
        </w:rPr>
        <w:t xml:space="preserve">GNU </w:t>
      </w:r>
      <w:r>
        <w:rPr>
          <w:rFonts w:hint="eastAsia"/>
        </w:rPr>
        <w:t>的</w:t>
      </w:r>
      <w:r>
        <w:rPr>
          <w:rFonts w:hint="eastAsia"/>
        </w:rPr>
        <w:t xml:space="preserve"> gcc</w:t>
      </w:r>
      <w:r>
        <w:rPr>
          <w:rFonts w:hint="eastAsia"/>
        </w:rPr>
        <w:t>，並且使用另外還使用了</w:t>
      </w:r>
      <w:r>
        <w:rPr>
          <w:rFonts w:hint="eastAsia"/>
        </w:rPr>
        <w:t xml:space="preserve"> Mingw</w:t>
      </w:r>
      <w:r>
        <w:rPr>
          <w:rFonts w:hint="eastAsia"/>
        </w:rPr>
        <w:t>的函式庫，當您安裝完</w:t>
      </w:r>
      <w:r>
        <w:rPr>
          <w:rFonts w:hint="eastAsia"/>
        </w:rPr>
        <w:t xml:space="preserve"> Dev C++ </w:t>
      </w:r>
      <w:r>
        <w:rPr>
          <w:rFonts w:hint="eastAsia"/>
        </w:rPr>
        <w:t>之後，可以從『開始</w:t>
      </w:r>
      <w:r>
        <w:rPr>
          <w:rFonts w:hint="eastAsia"/>
        </w:rPr>
        <w:t>/</w:t>
      </w:r>
      <w:r>
        <w:rPr>
          <w:rFonts w:hint="eastAsia"/>
        </w:rPr>
        <w:t>所有程式</w:t>
      </w:r>
      <w:r>
        <w:rPr>
          <w:rFonts w:hint="eastAsia"/>
        </w:rPr>
        <w:t>/Bloodshed Dev C++</w:t>
      </w:r>
      <w:r>
        <w:rPr>
          <w:rFonts w:hint="eastAsia"/>
        </w:rPr>
        <w:t>』功能表選項中，啟動</w:t>
      </w:r>
      <w:r>
        <w:rPr>
          <w:rFonts w:hint="eastAsia"/>
        </w:rPr>
        <w:t xml:space="preserve"> Dev C++ </w:t>
      </w:r>
      <w:r>
        <w:rPr>
          <w:rFonts w:hint="eastAsia"/>
        </w:rPr>
        <w:t>開發環境。</w:t>
      </w:r>
    </w:p>
    <w:p w:rsidR="00190B18" w:rsidRDefault="00190B18" w:rsidP="00190B18"/>
    <w:p w:rsidR="00582923" w:rsidRDefault="004C18BA" w:rsidP="00190B18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 xml:space="preserve">D.1 </w:t>
      </w:r>
      <w:r w:rsidR="00582923" w:rsidRPr="00582923">
        <w:rPr>
          <w:rFonts w:ascii="標楷體" w:eastAsia="標楷體" w:hAnsi="標楷體" w:hint="eastAsia"/>
          <w:b/>
          <w:sz w:val="32"/>
          <w:szCs w:val="32"/>
        </w:rPr>
        <w:t>單一程式的編譯與執行</w:t>
      </w:r>
    </w:p>
    <w:p w:rsidR="00190B18" w:rsidRDefault="00190B18" w:rsidP="00190B18">
      <w:r>
        <w:rPr>
          <w:rFonts w:hint="eastAsia"/>
        </w:rPr>
        <w:t>當您寫了一個</w:t>
      </w:r>
      <w:r>
        <w:rPr>
          <w:rFonts w:hint="eastAsia"/>
        </w:rPr>
        <w:t xml:space="preserve"> C </w:t>
      </w:r>
      <w:r>
        <w:rPr>
          <w:rFonts w:hint="eastAsia"/>
        </w:rPr>
        <w:t>語言程式，並且按下功能表中的</w:t>
      </w:r>
      <w:r>
        <w:rPr>
          <w:rFonts w:hint="eastAsia"/>
        </w:rPr>
        <w:t xml:space="preserve"> </w:t>
      </w:r>
      <w:r>
        <w:rPr>
          <w:rFonts w:hint="eastAsia"/>
        </w:rPr>
        <w:t>『</w:t>
      </w:r>
      <w:r>
        <w:rPr>
          <w:rFonts w:hint="eastAsia"/>
        </w:rPr>
        <w:t>Execute/Compile&amp;Run</w:t>
      </w:r>
      <w:r>
        <w:rPr>
          <w:rFonts w:hint="eastAsia"/>
        </w:rPr>
        <w:t>』時，您可以從</w:t>
      </w:r>
      <w:r>
        <w:rPr>
          <w:rFonts w:hint="eastAsia"/>
        </w:rPr>
        <w:t xml:space="preserve"> Compile Log </w:t>
      </w:r>
      <w:r>
        <w:rPr>
          <w:rFonts w:hint="eastAsia"/>
        </w:rPr>
        <w:t>這個視窗當中，看到</w:t>
      </w:r>
      <w:r>
        <w:rPr>
          <w:rFonts w:hint="eastAsia"/>
        </w:rPr>
        <w:t xml:space="preserve"> Dev C++ </w:t>
      </w:r>
      <w:r>
        <w:rPr>
          <w:rFonts w:hint="eastAsia"/>
        </w:rPr>
        <w:t>所使用的編譯器，</w:t>
      </w:r>
      <w:r>
        <w:rPr>
          <w:rFonts w:hint="eastAsia"/>
        </w:rPr>
        <w:t xml:space="preserve">GNU </w:t>
      </w:r>
      <w:r>
        <w:rPr>
          <w:rFonts w:hint="eastAsia"/>
        </w:rPr>
        <w:t>的</w:t>
      </w:r>
      <w:r>
        <w:rPr>
          <w:rFonts w:hint="eastAsia"/>
        </w:rPr>
        <w:t xml:space="preserve"> gcc </w:t>
      </w:r>
      <w:r>
        <w:rPr>
          <w:rFonts w:hint="eastAsia"/>
        </w:rPr>
        <w:t>的編譯訊息，</w:t>
      </w:r>
      <w:r w:rsidR="00881517">
        <w:fldChar w:fldCharType="begin"/>
      </w:r>
      <w:r>
        <w:instrText xml:space="preserve"> </w:instrText>
      </w:r>
      <w:r>
        <w:rPr>
          <w:rFonts w:hint="eastAsia"/>
        </w:rPr>
        <w:instrText>REF _Ref256155521 \h</w:instrText>
      </w:r>
      <w:r>
        <w:instrText xml:space="preserve"> </w:instrText>
      </w:r>
      <w:r w:rsidR="00881517">
        <w:fldChar w:fldCharType="separate"/>
      </w:r>
      <w:r w:rsidR="004B470E">
        <w:rPr>
          <w:rFonts w:hint="eastAsia"/>
        </w:rPr>
        <w:t>圖</w:t>
      </w:r>
      <w:r w:rsidR="004B470E">
        <w:t xml:space="preserve"> </w:t>
      </w:r>
      <w:r w:rsidR="004B470E">
        <w:rPr>
          <w:noProof/>
        </w:rPr>
        <w:t>D</w:t>
      </w:r>
      <w:r w:rsidR="004B470E">
        <w:t>.</w:t>
      </w:r>
      <w:r w:rsidR="004B470E">
        <w:rPr>
          <w:noProof/>
        </w:rPr>
        <w:t>1</w:t>
      </w:r>
      <w:r w:rsidR="00881517">
        <w:fldChar w:fldCharType="end"/>
      </w:r>
      <w:r>
        <w:rPr>
          <w:rFonts w:hint="eastAsia"/>
        </w:rPr>
        <w:t>是筆者編譯本書範例</w:t>
      </w:r>
      <w:r>
        <w:rPr>
          <w:rFonts w:hint="eastAsia"/>
        </w:rPr>
        <w:t xml:space="preserve"> ch01/hello.c </w:t>
      </w:r>
      <w:r>
        <w:rPr>
          <w:rFonts w:hint="eastAsia"/>
        </w:rPr>
        <w:t>這個程式時所看到的畫面。</w:t>
      </w:r>
    </w:p>
    <w:p w:rsidR="00CB6A83" w:rsidRDefault="00CB6A83" w:rsidP="00190B18"/>
    <w:p w:rsidR="00190B18" w:rsidRDefault="00443A94" w:rsidP="00190B1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933950" cy="4705350"/>
            <wp:effectExtent l="1905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B18" w:rsidRDefault="00190B18" w:rsidP="00190B18">
      <w:pPr>
        <w:jc w:val="center"/>
      </w:pPr>
      <w:bookmarkStart w:id="458" w:name="_Ref256155521"/>
      <w:r>
        <w:rPr>
          <w:rFonts w:hint="eastAsia"/>
        </w:rPr>
        <w:t>圖</w:t>
      </w:r>
      <w:r>
        <w:t xml:space="preserve"> </w:t>
      </w:r>
      <w:fldSimple w:instr=" STYLEREF 1 \s ">
        <w:r w:rsidR="004B470E">
          <w:rPr>
            <w:noProof/>
          </w:rPr>
          <w:t>D</w:t>
        </w:r>
      </w:fldSimple>
      <w:r>
        <w:t>.</w:t>
      </w:r>
      <w:r w:rsidR="00881517">
        <w:fldChar w:fldCharType="begin"/>
      </w:r>
      <w:r>
        <w:instrText xml:space="preserve"> SEQ </w:instrText>
      </w:r>
      <w:r>
        <w:instrText>圖</w:instrText>
      </w:r>
      <w:r>
        <w:instrText xml:space="preserve"> \* ARABIC \s 1 </w:instrText>
      </w:r>
      <w:r w:rsidR="00881517">
        <w:fldChar w:fldCharType="separate"/>
      </w:r>
      <w:r w:rsidR="004B470E">
        <w:rPr>
          <w:noProof/>
        </w:rPr>
        <w:t>1</w:t>
      </w:r>
      <w:r w:rsidR="00881517">
        <w:fldChar w:fldCharType="end"/>
      </w:r>
      <w:bookmarkEnd w:id="458"/>
      <w:r>
        <w:rPr>
          <w:rFonts w:hint="eastAsia"/>
        </w:rPr>
        <w:t xml:space="preserve"> </w:t>
      </w:r>
      <w:r>
        <w:rPr>
          <w:rFonts w:hint="eastAsia"/>
        </w:rPr>
        <w:t>單一程式檔的</w:t>
      </w:r>
      <w:r>
        <w:rPr>
          <w:rFonts w:hint="eastAsia"/>
        </w:rPr>
        <w:t xml:space="preserve">Dev C++ </w:t>
      </w:r>
      <w:r>
        <w:rPr>
          <w:rFonts w:hint="eastAsia"/>
        </w:rPr>
        <w:t>編譯執行畫面</w:t>
      </w:r>
    </w:p>
    <w:p w:rsidR="00190B18" w:rsidRPr="002871F4" w:rsidRDefault="00190B18" w:rsidP="00190B18"/>
    <w:p w:rsidR="00190B18" w:rsidRDefault="00190B18" w:rsidP="00190B18">
      <w:r>
        <w:rPr>
          <w:rFonts w:hint="eastAsia"/>
        </w:rPr>
        <w:t>使用</w:t>
      </w:r>
      <w:r>
        <w:rPr>
          <w:rFonts w:hint="eastAsia"/>
        </w:rPr>
        <w:t xml:space="preserve"> Dev C++ </w:t>
      </w:r>
      <w:r>
        <w:rPr>
          <w:rFonts w:hint="eastAsia"/>
        </w:rPr>
        <w:t>撰寫單一程式時，可以直接打開該程式並進行編譯。但是如果有數個程式，就必須先建立專案之後再進行編譯。</w:t>
      </w:r>
    </w:p>
    <w:p w:rsidR="00190B18" w:rsidRDefault="00190B18" w:rsidP="00190B18"/>
    <w:p w:rsidR="00000B9A" w:rsidRDefault="004C18BA" w:rsidP="00190B18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 xml:space="preserve">D.2 </w:t>
      </w:r>
      <w:r w:rsidR="00000B9A">
        <w:rPr>
          <w:rFonts w:ascii="標楷體" w:eastAsia="標楷體" w:hAnsi="標楷體" w:hint="eastAsia"/>
          <w:b/>
          <w:sz w:val="32"/>
          <w:szCs w:val="32"/>
        </w:rPr>
        <w:t>多個</w:t>
      </w:r>
      <w:r w:rsidR="00000B9A" w:rsidRPr="00582923">
        <w:rPr>
          <w:rFonts w:ascii="標楷體" w:eastAsia="標楷體" w:hAnsi="標楷體" w:hint="eastAsia"/>
          <w:b/>
          <w:sz w:val="32"/>
          <w:szCs w:val="32"/>
        </w:rPr>
        <w:t>程式的編譯與執行</w:t>
      </w:r>
    </w:p>
    <w:p w:rsidR="00190B18" w:rsidRDefault="00190B18" w:rsidP="00190B18">
      <w:r>
        <w:rPr>
          <w:rFonts w:hint="eastAsia"/>
        </w:rPr>
        <w:t>假如您有數個程式要進行編譯與連結，此時您可以用</w:t>
      </w:r>
      <w:r>
        <w:rPr>
          <w:rFonts w:hint="eastAsia"/>
        </w:rPr>
        <w:t xml:space="preserve"> Dev C++ </w:t>
      </w:r>
      <w:r>
        <w:rPr>
          <w:rFonts w:hint="eastAsia"/>
        </w:rPr>
        <w:t>建立專案</w:t>
      </w:r>
      <w:r>
        <w:rPr>
          <w:rStyle w:val="aff"/>
        </w:rPr>
        <w:footnoteReference w:id="10"/>
      </w:r>
      <w:r>
        <w:rPr>
          <w:rFonts w:hint="eastAsia"/>
        </w:rPr>
        <w:t>，然後同樣按下</w:t>
      </w:r>
      <w:r>
        <w:rPr>
          <w:rFonts w:hint="eastAsia"/>
        </w:rPr>
        <w:t xml:space="preserve"> </w:t>
      </w:r>
      <w:r>
        <w:rPr>
          <w:rFonts w:hint="eastAsia"/>
        </w:rPr>
        <w:t>『</w:t>
      </w:r>
      <w:r>
        <w:rPr>
          <w:rFonts w:hint="eastAsia"/>
        </w:rPr>
        <w:t>Execute/Compile&amp;Run</w:t>
      </w:r>
      <w:r>
        <w:rPr>
          <w:rFonts w:hint="eastAsia"/>
        </w:rPr>
        <w:t>』</w:t>
      </w:r>
      <w:r>
        <w:rPr>
          <w:rFonts w:hint="eastAsia"/>
        </w:rPr>
        <w:t xml:space="preserve"> </w:t>
      </w:r>
      <w:r>
        <w:rPr>
          <w:rFonts w:hint="eastAsia"/>
        </w:rPr>
        <w:t>選項進行編譯</w:t>
      </w:r>
      <w:r w:rsidR="00CB6A83">
        <w:rPr>
          <w:rFonts w:hint="eastAsia"/>
        </w:rPr>
        <w:t>。</w:t>
      </w:r>
      <w:r>
        <w:rPr>
          <w:rFonts w:hint="eastAsia"/>
        </w:rPr>
        <w:t>但是</w:t>
      </w:r>
      <w:r w:rsidR="00CB6A83">
        <w:rPr>
          <w:rFonts w:hint="eastAsia"/>
        </w:rPr>
        <w:t>，</w:t>
      </w:r>
      <w:r>
        <w:rPr>
          <w:rFonts w:hint="eastAsia"/>
        </w:rPr>
        <w:t>此時</w:t>
      </w:r>
      <w:r>
        <w:rPr>
          <w:rFonts w:hint="eastAsia"/>
        </w:rPr>
        <w:t xml:space="preserve"> Compile Log </w:t>
      </w:r>
      <w:r w:rsidR="00CB6A83">
        <w:rPr>
          <w:rFonts w:hint="eastAsia"/>
        </w:rPr>
        <w:t>視窗</w:t>
      </w:r>
      <w:r>
        <w:rPr>
          <w:rFonts w:hint="eastAsia"/>
        </w:rPr>
        <w:t>中會顯示</w:t>
      </w:r>
      <w:r>
        <w:rPr>
          <w:rFonts w:hint="eastAsia"/>
        </w:rPr>
        <w:t xml:space="preserve"> make </w:t>
      </w:r>
      <w:r>
        <w:rPr>
          <w:rFonts w:hint="eastAsia"/>
        </w:rPr>
        <w:t>的指令訊息，而不再是使用</w:t>
      </w:r>
      <w:r>
        <w:rPr>
          <w:rFonts w:hint="eastAsia"/>
        </w:rPr>
        <w:t xml:space="preserve"> gcc</w:t>
      </w:r>
      <w:r>
        <w:rPr>
          <w:rFonts w:hint="eastAsia"/>
        </w:rPr>
        <w:t>。這是因為</w:t>
      </w:r>
      <w:r>
        <w:rPr>
          <w:rFonts w:hint="eastAsia"/>
        </w:rPr>
        <w:t xml:space="preserve"> Dev C++ </w:t>
      </w:r>
      <w:r>
        <w:rPr>
          <w:rFonts w:hint="eastAsia"/>
        </w:rPr>
        <w:t>自動幫您建立</w:t>
      </w:r>
      <w:r w:rsidR="00CB6A83">
        <w:rPr>
          <w:rFonts w:hint="eastAsia"/>
        </w:rPr>
        <w:t>了</w:t>
      </w:r>
      <w:r>
        <w:rPr>
          <w:rFonts w:hint="eastAsia"/>
        </w:rPr>
        <w:t>一個專案檔</w:t>
      </w:r>
      <w:r w:rsidR="00CB6A83">
        <w:rPr>
          <w:rFonts w:hint="eastAsia"/>
        </w:rPr>
        <w:t xml:space="preserve"> </w:t>
      </w:r>
      <w:r>
        <w:rPr>
          <w:rStyle w:val="aff"/>
        </w:rPr>
        <w:footnoteReference w:id="11"/>
      </w:r>
      <w:r>
        <w:rPr>
          <w:rFonts w:hint="eastAsia"/>
        </w:rPr>
        <w:t>，並且利用專案</w:t>
      </w:r>
      <w:r w:rsidR="0027111F">
        <w:rPr>
          <w:rFonts w:hint="eastAsia"/>
        </w:rPr>
        <w:t>建置</w:t>
      </w:r>
      <w:r>
        <w:rPr>
          <w:rFonts w:hint="eastAsia"/>
        </w:rPr>
        <w:t>工具</w:t>
      </w:r>
      <w:r>
        <w:rPr>
          <w:rFonts w:hint="eastAsia"/>
        </w:rPr>
        <w:t xml:space="preserve"> make </w:t>
      </w:r>
      <w:r>
        <w:rPr>
          <w:rFonts w:hint="eastAsia"/>
        </w:rPr>
        <w:t>進行整個專案的編譯動作。</w:t>
      </w:r>
      <w:r w:rsidR="00881517">
        <w:fldChar w:fldCharType="begin"/>
      </w:r>
      <w:r>
        <w:instrText xml:space="preserve"> </w:instrText>
      </w:r>
      <w:r>
        <w:rPr>
          <w:rFonts w:hint="eastAsia"/>
        </w:rPr>
        <w:instrText>REF _Ref256155551 \h</w:instrText>
      </w:r>
      <w:r>
        <w:instrText xml:space="preserve"> </w:instrText>
      </w:r>
      <w:r w:rsidR="00881517">
        <w:fldChar w:fldCharType="separate"/>
      </w:r>
      <w:r w:rsidR="004B470E">
        <w:rPr>
          <w:rFonts w:hint="eastAsia"/>
        </w:rPr>
        <w:t>圖</w:t>
      </w:r>
      <w:r w:rsidR="004B470E">
        <w:t xml:space="preserve"> </w:t>
      </w:r>
      <w:r w:rsidR="004B470E">
        <w:rPr>
          <w:noProof/>
        </w:rPr>
        <w:t>D</w:t>
      </w:r>
      <w:r w:rsidR="004B470E">
        <w:t>.</w:t>
      </w:r>
      <w:r w:rsidR="004B470E">
        <w:rPr>
          <w:noProof/>
        </w:rPr>
        <w:t>2</w:t>
      </w:r>
      <w:r w:rsidR="00881517">
        <w:fldChar w:fldCharType="end"/>
      </w:r>
      <w:r>
        <w:rPr>
          <w:rFonts w:hint="eastAsia"/>
        </w:rPr>
        <w:t>是筆者以</w:t>
      </w:r>
      <w:r>
        <w:rPr>
          <w:rFonts w:hint="eastAsia"/>
        </w:rPr>
        <w:t xml:space="preserve">Dev C++ </w:t>
      </w:r>
      <w:r>
        <w:rPr>
          <w:rFonts w:hint="eastAsia"/>
        </w:rPr>
        <w:t>建置</w:t>
      </w:r>
      <w:r>
        <w:rPr>
          <w:rFonts w:hint="eastAsia"/>
        </w:rPr>
        <w:t xml:space="preserve"> ch01.dev </w:t>
      </w:r>
      <w:r>
        <w:rPr>
          <w:rFonts w:hint="eastAsia"/>
        </w:rPr>
        <w:t>專案時所擷取的畫面，您可以看到其中的</w:t>
      </w:r>
      <w:r>
        <w:rPr>
          <w:rFonts w:hint="eastAsia"/>
        </w:rPr>
        <w:t xml:space="preserve">Compile Log </w:t>
      </w:r>
      <w:r>
        <w:rPr>
          <w:rFonts w:hint="eastAsia"/>
        </w:rPr>
        <w:t>視窗當中有</w:t>
      </w:r>
      <w:r>
        <w:rPr>
          <w:rFonts w:hint="eastAsia"/>
        </w:rPr>
        <w:t xml:space="preserve"> make </w:t>
      </w:r>
      <w:r>
        <w:rPr>
          <w:rFonts w:hint="eastAsia"/>
        </w:rPr>
        <w:t>指令的訊息。</w:t>
      </w:r>
    </w:p>
    <w:p w:rsidR="00190B18" w:rsidRDefault="00190B18" w:rsidP="00190B18"/>
    <w:p w:rsidR="00190B18" w:rsidRDefault="00443A94" w:rsidP="00190B1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981575" cy="4714875"/>
            <wp:effectExtent l="1905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B18" w:rsidRDefault="00190B18" w:rsidP="00190B18">
      <w:pPr>
        <w:jc w:val="center"/>
      </w:pPr>
      <w:bookmarkStart w:id="459" w:name="_Ref256155551"/>
      <w:r>
        <w:rPr>
          <w:rFonts w:hint="eastAsia"/>
        </w:rPr>
        <w:t>圖</w:t>
      </w:r>
      <w:r>
        <w:t xml:space="preserve"> </w:t>
      </w:r>
      <w:fldSimple w:instr=" STYLEREF 1 \s ">
        <w:r w:rsidR="004B470E">
          <w:rPr>
            <w:noProof/>
          </w:rPr>
          <w:t>D</w:t>
        </w:r>
      </w:fldSimple>
      <w:r>
        <w:t>.</w:t>
      </w:r>
      <w:r w:rsidR="00881517">
        <w:fldChar w:fldCharType="begin"/>
      </w:r>
      <w:r>
        <w:instrText xml:space="preserve"> SEQ </w:instrText>
      </w:r>
      <w:r>
        <w:instrText>圖</w:instrText>
      </w:r>
      <w:r>
        <w:instrText xml:space="preserve"> \* ARABIC \s 1 </w:instrText>
      </w:r>
      <w:r w:rsidR="00881517">
        <w:fldChar w:fldCharType="separate"/>
      </w:r>
      <w:r w:rsidR="004B470E">
        <w:rPr>
          <w:noProof/>
        </w:rPr>
        <w:t>2</w:t>
      </w:r>
      <w:r w:rsidR="00881517">
        <w:fldChar w:fldCharType="end"/>
      </w:r>
      <w:bookmarkEnd w:id="459"/>
      <w:r>
        <w:rPr>
          <w:rFonts w:hint="eastAsia"/>
        </w:rPr>
        <w:t xml:space="preserve"> </w:t>
      </w:r>
      <w:r>
        <w:rPr>
          <w:rFonts w:hint="eastAsia"/>
        </w:rPr>
        <w:t>專案檔的</w:t>
      </w:r>
      <w:r>
        <w:rPr>
          <w:rFonts w:hint="eastAsia"/>
        </w:rPr>
        <w:t xml:space="preserve">Dev C++ </w:t>
      </w:r>
      <w:r>
        <w:rPr>
          <w:rFonts w:hint="eastAsia"/>
        </w:rPr>
        <w:t>編譯執行畫面</w:t>
      </w:r>
    </w:p>
    <w:p w:rsidR="00190B18" w:rsidRPr="00F355B3" w:rsidRDefault="00190B18" w:rsidP="00190B18"/>
    <w:p w:rsidR="00190B18" w:rsidRPr="00F70641" w:rsidRDefault="00190B18" w:rsidP="00190B18">
      <w:r>
        <w:rPr>
          <w:rFonts w:hint="eastAsia"/>
        </w:rPr>
        <w:t>從以上的操作當中，您應該可以很容易的看出</w:t>
      </w:r>
      <w:r>
        <w:rPr>
          <w:rFonts w:hint="eastAsia"/>
        </w:rPr>
        <w:t xml:space="preserve"> Dev C++ </w:t>
      </w:r>
      <w:r>
        <w:rPr>
          <w:rFonts w:hint="eastAsia"/>
        </w:rPr>
        <w:t>與</w:t>
      </w:r>
      <w:r>
        <w:rPr>
          <w:rFonts w:hint="eastAsia"/>
        </w:rPr>
        <w:t xml:space="preserve"> GNU </w:t>
      </w:r>
      <w:r>
        <w:rPr>
          <w:rFonts w:hint="eastAsia"/>
        </w:rPr>
        <w:t>工具的關係，</w:t>
      </w:r>
      <w:r>
        <w:rPr>
          <w:rFonts w:hint="eastAsia"/>
        </w:rPr>
        <w:t xml:space="preserve">Dev C++ </w:t>
      </w:r>
      <w:r>
        <w:rPr>
          <w:rFonts w:hint="eastAsia"/>
        </w:rPr>
        <w:t>相當於程式設計師與</w:t>
      </w:r>
      <w:r>
        <w:rPr>
          <w:rFonts w:hint="eastAsia"/>
        </w:rPr>
        <w:t xml:space="preserve"> GNU </w:t>
      </w:r>
      <w:r>
        <w:rPr>
          <w:rFonts w:hint="eastAsia"/>
        </w:rPr>
        <w:t>工具之間的一個視窗介面，當使用者按下視窗的選項進行操作時，</w:t>
      </w:r>
      <w:r>
        <w:rPr>
          <w:rFonts w:hint="eastAsia"/>
        </w:rPr>
        <w:t xml:space="preserve">Dev C++ </w:t>
      </w:r>
      <w:r>
        <w:rPr>
          <w:rFonts w:hint="eastAsia"/>
        </w:rPr>
        <w:t>會呼叫</w:t>
      </w:r>
      <w:r>
        <w:rPr>
          <w:rFonts w:hint="eastAsia"/>
        </w:rPr>
        <w:t xml:space="preserve"> gcc</w:t>
      </w:r>
      <w:r>
        <w:rPr>
          <w:rFonts w:hint="eastAsia"/>
        </w:rPr>
        <w:t>、</w:t>
      </w:r>
      <w:r>
        <w:rPr>
          <w:rFonts w:hint="eastAsia"/>
        </w:rPr>
        <w:t>make</w:t>
      </w:r>
      <w:r>
        <w:rPr>
          <w:rFonts w:hint="eastAsia"/>
        </w:rPr>
        <w:t>、</w:t>
      </w:r>
      <w:r>
        <w:rPr>
          <w:rFonts w:hint="eastAsia"/>
        </w:rPr>
        <w:t xml:space="preserve">gdb </w:t>
      </w:r>
      <w:r>
        <w:rPr>
          <w:rFonts w:hint="eastAsia"/>
        </w:rPr>
        <w:t>等</w:t>
      </w:r>
      <w:r>
        <w:rPr>
          <w:rFonts w:hint="eastAsia"/>
        </w:rPr>
        <w:t xml:space="preserve"> GNU </w:t>
      </w:r>
      <w:r>
        <w:rPr>
          <w:rFonts w:hint="eastAsia"/>
        </w:rPr>
        <w:t>工具以執行編譯與除錯的動作，然後再將訊息回應到相關的視窗當中。</w:t>
      </w:r>
    </w:p>
    <w:p w:rsidR="00190B18" w:rsidRDefault="00190B18" w:rsidP="00190B18"/>
    <w:p w:rsidR="00582923" w:rsidRPr="00582923" w:rsidRDefault="00582923" w:rsidP="00582923">
      <w:pPr>
        <w:widowControl/>
      </w:pPr>
      <w:r>
        <w:rPr>
          <w:rFonts w:hint="eastAsia"/>
        </w:rPr>
        <w:t>從</w:t>
      </w:r>
      <w:r w:rsidR="00881517">
        <w:fldChar w:fldCharType="begin"/>
      </w:r>
      <w:r>
        <w:instrText xml:space="preserve"> </w:instrText>
      </w:r>
      <w:r>
        <w:rPr>
          <w:rFonts w:hint="eastAsia"/>
        </w:rPr>
        <w:instrText>REF _Ref256155551 \h</w:instrText>
      </w:r>
      <w:r>
        <w:instrText xml:space="preserve"> </w:instrText>
      </w:r>
      <w:r w:rsidR="00881517">
        <w:fldChar w:fldCharType="separate"/>
      </w:r>
      <w:r w:rsidR="004B470E">
        <w:rPr>
          <w:rFonts w:hint="eastAsia"/>
        </w:rPr>
        <w:t>圖</w:t>
      </w:r>
      <w:r w:rsidR="004B470E">
        <w:t xml:space="preserve"> </w:t>
      </w:r>
      <w:r w:rsidR="004B470E">
        <w:rPr>
          <w:noProof/>
        </w:rPr>
        <w:t>D</w:t>
      </w:r>
      <w:r w:rsidR="004B470E">
        <w:t>.</w:t>
      </w:r>
      <w:r w:rsidR="004B470E">
        <w:rPr>
          <w:noProof/>
        </w:rPr>
        <w:t>2</w:t>
      </w:r>
      <w:r w:rsidR="00881517">
        <w:fldChar w:fldCharType="end"/>
      </w:r>
      <w:r>
        <w:rPr>
          <w:rFonts w:hint="eastAsia"/>
        </w:rPr>
        <w:t>的</w:t>
      </w:r>
      <w:r>
        <w:rPr>
          <w:rFonts w:hint="eastAsia"/>
        </w:rPr>
        <w:t xml:space="preserve">Compile Log </w:t>
      </w:r>
      <w:r>
        <w:rPr>
          <w:rFonts w:hint="eastAsia"/>
        </w:rPr>
        <w:t>視窗當中，您可以看到</w:t>
      </w:r>
      <w:r>
        <w:rPr>
          <w:rFonts w:hint="eastAsia"/>
        </w:rPr>
        <w:t xml:space="preserve"> Dev C++ </w:t>
      </w:r>
      <w:r>
        <w:rPr>
          <w:rFonts w:hint="eastAsia"/>
        </w:rPr>
        <w:t>是呼叫</w:t>
      </w:r>
      <w:r>
        <w:rPr>
          <w:rFonts w:hint="eastAsia"/>
        </w:rPr>
        <w:t xml:space="preserve"> </w:t>
      </w:r>
      <w:r w:rsidRPr="00582923">
        <w:t>make.exe –f "C:\ccc\SP\code\ch01\Makefile.win"</w:t>
      </w:r>
      <w:r>
        <w:rPr>
          <w:rFonts w:hint="eastAsia"/>
        </w:rPr>
        <w:t xml:space="preserve"> </w:t>
      </w:r>
      <w:r>
        <w:rPr>
          <w:rFonts w:hint="eastAsia"/>
        </w:rPr>
        <w:t>指令，以編譯整個專案的。如果您檢視專案所在的資料夾當中，您會發現一個附檔名為</w:t>
      </w:r>
      <w:r>
        <w:rPr>
          <w:rFonts w:hint="eastAsia"/>
        </w:rPr>
        <w:t xml:space="preserve"> .dev </w:t>
      </w:r>
      <w:r>
        <w:rPr>
          <w:rFonts w:hint="eastAsia"/>
        </w:rPr>
        <w:t>的專案檔，以及一個名稱為</w:t>
      </w:r>
      <w:r>
        <w:rPr>
          <w:rFonts w:hint="eastAsia"/>
        </w:rPr>
        <w:t xml:space="preserve"> Makefile.win </w:t>
      </w:r>
      <w:r>
        <w:rPr>
          <w:rFonts w:hint="eastAsia"/>
        </w:rPr>
        <w:t>的建置檔。</w:t>
      </w:r>
    </w:p>
    <w:p w:rsidR="00582923" w:rsidRDefault="00582923" w:rsidP="00582923">
      <w:pPr>
        <w:widowControl/>
      </w:pPr>
    </w:p>
    <w:p w:rsidR="00000B9A" w:rsidRDefault="00A05A9D" w:rsidP="00000B9A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 xml:space="preserve">D.3 </w:t>
      </w:r>
      <w:r w:rsidR="00000B9A">
        <w:rPr>
          <w:rFonts w:ascii="標楷體" w:eastAsia="標楷體" w:hAnsi="標楷體" w:hint="eastAsia"/>
          <w:b/>
          <w:sz w:val="32"/>
          <w:szCs w:val="32"/>
        </w:rPr>
        <w:t>自己撰寫專案建置檔</w:t>
      </w:r>
    </w:p>
    <w:p w:rsidR="00582923" w:rsidRPr="00582923" w:rsidRDefault="00582923" w:rsidP="00582923">
      <w:r>
        <w:rPr>
          <w:rFonts w:hint="eastAsia"/>
        </w:rPr>
        <w:t>假如您想使用自己寫的專案建置檔，您可以將</w:t>
      </w:r>
      <w:r>
        <w:rPr>
          <w:rFonts w:hint="eastAsia"/>
        </w:rPr>
        <w:t xml:space="preserve"> Dev C++ </w:t>
      </w:r>
      <w:r>
        <w:rPr>
          <w:rFonts w:hint="eastAsia"/>
        </w:rPr>
        <w:t>功能選項</w:t>
      </w:r>
      <w:r>
        <w:rPr>
          <w:rFonts w:hint="eastAsia"/>
        </w:rPr>
        <w:t xml:space="preserve"> Project/Project Options/Makefile </w:t>
      </w:r>
      <w:r>
        <w:rPr>
          <w:rFonts w:hint="eastAsia"/>
        </w:rPr>
        <w:t>當中的</w:t>
      </w:r>
      <w:r>
        <w:rPr>
          <w:rFonts w:hint="eastAsia"/>
        </w:rPr>
        <w:t xml:space="preserve"> Use custom Makefile </w:t>
      </w:r>
      <w:r>
        <w:rPr>
          <w:rFonts w:hint="eastAsia"/>
        </w:rPr>
        <w:t>設定為自己寫的</w:t>
      </w:r>
      <w:r>
        <w:rPr>
          <w:rFonts w:hint="eastAsia"/>
        </w:rPr>
        <w:t>Makefile</w:t>
      </w:r>
      <w:r w:rsidR="00CB6A83">
        <w:rPr>
          <w:rFonts w:hint="eastAsia"/>
        </w:rPr>
        <w:t>，</w:t>
      </w:r>
      <w:r>
        <w:rPr>
          <w:rFonts w:hint="eastAsia"/>
        </w:rPr>
        <w:t>這樣就能讓</w:t>
      </w:r>
      <w:r>
        <w:rPr>
          <w:rFonts w:hint="eastAsia"/>
        </w:rPr>
        <w:t xml:space="preserve"> Dev C++ </w:t>
      </w:r>
      <w:r>
        <w:rPr>
          <w:rFonts w:hint="eastAsia"/>
        </w:rPr>
        <w:t>根據</w:t>
      </w:r>
      <w:r w:rsidR="00CB6A83">
        <w:rPr>
          <w:rFonts w:hint="eastAsia"/>
        </w:rPr>
        <w:t>自己寫的</w:t>
      </w:r>
      <w:r>
        <w:rPr>
          <w:rFonts w:hint="eastAsia"/>
        </w:rPr>
        <w:t xml:space="preserve"> Makefile </w:t>
      </w:r>
      <w:r>
        <w:rPr>
          <w:rFonts w:hint="eastAsia"/>
        </w:rPr>
        <w:t>進行編譯動作，而不會採用</w:t>
      </w:r>
      <w:r>
        <w:rPr>
          <w:rFonts w:hint="eastAsia"/>
        </w:rPr>
        <w:t xml:space="preserve"> Dev C++ </w:t>
      </w:r>
      <w:r>
        <w:rPr>
          <w:rFonts w:hint="eastAsia"/>
        </w:rPr>
        <w:t>所</w:t>
      </w:r>
      <w:r>
        <w:rPr>
          <w:rFonts w:hint="eastAsia"/>
        </w:rPr>
        <w:lastRenderedPageBreak/>
        <w:t>自動產生的</w:t>
      </w:r>
      <w:r>
        <w:rPr>
          <w:rFonts w:hint="eastAsia"/>
        </w:rPr>
        <w:t xml:space="preserve"> Makefile.win </w:t>
      </w:r>
      <w:r>
        <w:rPr>
          <w:rFonts w:hint="eastAsia"/>
        </w:rPr>
        <w:t>檔案了。</w:t>
      </w:r>
    </w:p>
    <w:p w:rsidR="00582923" w:rsidRPr="00582923" w:rsidRDefault="00582923" w:rsidP="00582923">
      <w:pPr>
        <w:widowControl/>
      </w:pPr>
    </w:p>
    <w:p w:rsidR="00582923" w:rsidRDefault="00443A94" w:rsidP="00582923">
      <w:r>
        <w:rPr>
          <w:noProof/>
        </w:rPr>
        <w:drawing>
          <wp:inline distT="0" distB="0" distL="0" distR="0">
            <wp:extent cx="4953000" cy="4714875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923" w:rsidRDefault="00582923" w:rsidP="00582923">
      <w:pPr>
        <w:pStyle w:val="a8"/>
        <w:jc w:val="center"/>
      </w:pPr>
      <w:bookmarkStart w:id="460" w:name="_Ref257300900"/>
      <w:r>
        <w:rPr>
          <w:rFonts w:hint="eastAsia"/>
        </w:rPr>
        <w:t>圖</w:t>
      </w:r>
      <w:r>
        <w:t xml:space="preserve"> </w:t>
      </w:r>
      <w:fldSimple w:instr=" STYLEREF 1 \s ">
        <w:r w:rsidR="004B470E">
          <w:rPr>
            <w:noProof/>
          </w:rPr>
          <w:t>D</w:t>
        </w:r>
      </w:fldSimple>
      <w:r>
        <w:t>.</w:t>
      </w:r>
      <w:r w:rsidR="00881517">
        <w:fldChar w:fldCharType="begin"/>
      </w:r>
      <w:r>
        <w:instrText xml:space="preserve"> SEQ </w:instrText>
      </w:r>
      <w:r>
        <w:rPr>
          <w:rFonts w:hint="eastAsia"/>
        </w:rPr>
        <w:instrText>圖</w:instrText>
      </w:r>
      <w:r>
        <w:instrText xml:space="preserve"> \* ARABIC \s 1 </w:instrText>
      </w:r>
      <w:r w:rsidR="00881517">
        <w:fldChar w:fldCharType="separate"/>
      </w:r>
      <w:r w:rsidR="004B470E">
        <w:rPr>
          <w:noProof/>
        </w:rPr>
        <w:t>3</w:t>
      </w:r>
      <w:r w:rsidR="00881517">
        <w:fldChar w:fldCharType="end"/>
      </w:r>
      <w:bookmarkEnd w:id="460"/>
      <w:r>
        <w:rPr>
          <w:rFonts w:hint="eastAsia"/>
        </w:rPr>
        <w:t>在</w:t>
      </w:r>
      <w:r>
        <w:rPr>
          <w:rFonts w:hint="eastAsia"/>
        </w:rPr>
        <w:t xml:space="preserve"> Dev C++ </w:t>
      </w:r>
      <w:r>
        <w:rPr>
          <w:rFonts w:hint="eastAsia"/>
        </w:rPr>
        <w:t>當中設定使用自己寫的</w:t>
      </w:r>
      <w:r>
        <w:rPr>
          <w:rFonts w:hint="eastAsia"/>
        </w:rPr>
        <w:t xml:space="preserve"> Makefile</w:t>
      </w:r>
    </w:p>
    <w:p w:rsidR="00582923" w:rsidRDefault="00582923" w:rsidP="00582923"/>
    <w:p w:rsidR="00582923" w:rsidRPr="002751F5" w:rsidRDefault="00582923" w:rsidP="00582923">
      <w:r>
        <w:rPr>
          <w:rFonts w:hint="eastAsia"/>
        </w:rPr>
        <w:t>如果您希望讓</w:t>
      </w:r>
      <w:r>
        <w:rPr>
          <w:rFonts w:hint="eastAsia"/>
        </w:rPr>
        <w:t xml:space="preserve"> Dev C++ </w:t>
      </w:r>
      <w:r>
        <w:rPr>
          <w:rFonts w:hint="eastAsia"/>
        </w:rPr>
        <w:t>能在按下</w:t>
      </w:r>
      <w:r>
        <w:rPr>
          <w:rFonts w:hint="eastAsia"/>
        </w:rPr>
        <w:t xml:space="preserve"> Execute/Run </w:t>
      </w:r>
      <w:r>
        <w:rPr>
          <w:rFonts w:hint="eastAsia"/>
        </w:rPr>
        <w:t>功能時執行自己撰寫的</w:t>
      </w:r>
      <w:r>
        <w:rPr>
          <w:rFonts w:hint="eastAsia"/>
        </w:rPr>
        <w:t xml:space="preserve"> Makefile </w:t>
      </w:r>
      <w:r>
        <w:rPr>
          <w:rFonts w:hint="eastAsia"/>
        </w:rPr>
        <w:t>所產生的執行檔，那麼您可以設定</w:t>
      </w:r>
      <w:r>
        <w:rPr>
          <w:rFonts w:hint="eastAsia"/>
        </w:rPr>
        <w:t xml:space="preserve"> Prject/Project Options/Build Options </w:t>
      </w:r>
      <w:r>
        <w:rPr>
          <w:rFonts w:hint="eastAsia"/>
        </w:rPr>
        <w:t>當中的</w:t>
      </w:r>
      <w:r>
        <w:rPr>
          <w:rFonts w:hint="eastAsia"/>
        </w:rPr>
        <w:t xml:space="preserve"> override output filename </w:t>
      </w:r>
      <w:r>
        <w:rPr>
          <w:rFonts w:hint="eastAsia"/>
        </w:rPr>
        <w:t>為該執行檔，如</w:t>
      </w:r>
      <w:r w:rsidR="00881517">
        <w:fldChar w:fldCharType="begin"/>
      </w:r>
      <w:r>
        <w:instrText xml:space="preserve"> </w:instrText>
      </w:r>
      <w:r>
        <w:rPr>
          <w:rFonts w:hint="eastAsia"/>
        </w:rPr>
        <w:instrText>REF _Ref257301157 \h</w:instrText>
      </w:r>
      <w:r>
        <w:instrText xml:space="preserve"> </w:instrText>
      </w:r>
      <w:r w:rsidR="00881517">
        <w:fldChar w:fldCharType="separate"/>
      </w:r>
      <w:r w:rsidR="004B470E">
        <w:rPr>
          <w:rFonts w:hint="eastAsia"/>
        </w:rPr>
        <w:t>圖</w:t>
      </w:r>
      <w:r w:rsidR="004B470E">
        <w:t xml:space="preserve"> </w:t>
      </w:r>
      <w:r w:rsidR="004B470E">
        <w:rPr>
          <w:noProof/>
        </w:rPr>
        <w:t>D</w:t>
      </w:r>
      <w:r w:rsidR="004B470E">
        <w:t>.</w:t>
      </w:r>
      <w:r w:rsidR="004B470E">
        <w:rPr>
          <w:noProof/>
        </w:rPr>
        <w:t>4</w:t>
      </w:r>
      <w:r w:rsidR="00881517">
        <w:fldChar w:fldCharType="end"/>
      </w:r>
      <w:r>
        <w:rPr>
          <w:rFonts w:hint="eastAsia"/>
        </w:rPr>
        <w:t>畫面中的</w:t>
      </w:r>
      <w:r>
        <w:rPr>
          <w:rFonts w:hint="eastAsia"/>
        </w:rPr>
        <w:t xml:space="preserve"> test.exe </w:t>
      </w:r>
      <w:r>
        <w:rPr>
          <w:rFonts w:hint="eastAsia"/>
        </w:rPr>
        <w:t>所示。於是當您按下</w:t>
      </w:r>
      <w:r>
        <w:rPr>
          <w:rFonts w:hint="eastAsia"/>
        </w:rPr>
        <w:t xml:space="preserve"> Run </w:t>
      </w:r>
      <w:r>
        <w:rPr>
          <w:rFonts w:hint="eastAsia"/>
        </w:rPr>
        <w:t>選項時，就會執行該執行檔</w:t>
      </w:r>
      <w:r>
        <w:rPr>
          <w:rFonts w:hint="eastAsia"/>
        </w:rPr>
        <w:t xml:space="preserve"> (</w:t>
      </w:r>
      <w:r>
        <w:rPr>
          <w:rFonts w:hint="eastAsia"/>
        </w:rPr>
        <w:t>也就是</w:t>
      </w:r>
      <w:r>
        <w:rPr>
          <w:rFonts w:hint="eastAsia"/>
        </w:rPr>
        <w:t xml:space="preserve"> test.exe)</w:t>
      </w:r>
      <w:r w:rsidR="00813CDE">
        <w:rPr>
          <w:rFonts w:hint="eastAsia"/>
        </w:rPr>
        <w:t>，如此，</w:t>
      </w:r>
      <w:r>
        <w:rPr>
          <w:rFonts w:hint="eastAsia"/>
        </w:rPr>
        <w:t>您</w:t>
      </w:r>
      <w:r w:rsidR="00813CDE">
        <w:rPr>
          <w:rFonts w:hint="eastAsia"/>
        </w:rPr>
        <w:t>就</w:t>
      </w:r>
      <w:r>
        <w:rPr>
          <w:rFonts w:hint="eastAsia"/>
        </w:rPr>
        <w:t>可以將整個</w:t>
      </w:r>
      <w:r>
        <w:rPr>
          <w:rFonts w:hint="eastAsia"/>
        </w:rPr>
        <w:t xml:space="preserve">make </w:t>
      </w:r>
      <w:r>
        <w:rPr>
          <w:rFonts w:hint="eastAsia"/>
        </w:rPr>
        <w:t>指令的建置與執行過程，直接嵌入到</w:t>
      </w:r>
      <w:r>
        <w:rPr>
          <w:rFonts w:hint="eastAsia"/>
        </w:rPr>
        <w:t xml:space="preserve"> Dev C++ </w:t>
      </w:r>
      <w:r>
        <w:rPr>
          <w:rFonts w:hint="eastAsia"/>
        </w:rPr>
        <w:t>的整合環境當中，而不需要回到命令列當中進行操作。</w:t>
      </w:r>
    </w:p>
    <w:p w:rsidR="00582923" w:rsidRDefault="00443A94" w:rsidP="00582923">
      <w:r>
        <w:rPr>
          <w:rFonts w:hint="eastAsia"/>
          <w:noProof/>
        </w:rPr>
        <w:lastRenderedPageBreak/>
        <w:drawing>
          <wp:inline distT="0" distB="0" distL="0" distR="0">
            <wp:extent cx="4972050" cy="4714875"/>
            <wp:effectExtent l="1905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923" w:rsidRDefault="00582923" w:rsidP="00582923">
      <w:pPr>
        <w:pStyle w:val="a8"/>
        <w:jc w:val="center"/>
      </w:pPr>
      <w:bookmarkStart w:id="461" w:name="_Ref257301157"/>
      <w:r>
        <w:rPr>
          <w:rFonts w:hint="eastAsia"/>
        </w:rPr>
        <w:t>圖</w:t>
      </w:r>
      <w:r>
        <w:t xml:space="preserve"> </w:t>
      </w:r>
      <w:fldSimple w:instr=" STYLEREF 1 \s ">
        <w:r w:rsidR="004B470E">
          <w:rPr>
            <w:noProof/>
          </w:rPr>
          <w:t>D</w:t>
        </w:r>
      </w:fldSimple>
      <w:r>
        <w:t>.</w:t>
      </w:r>
      <w:r w:rsidR="00881517">
        <w:fldChar w:fldCharType="begin"/>
      </w:r>
      <w:r>
        <w:instrText xml:space="preserve"> SEQ </w:instrText>
      </w:r>
      <w:r>
        <w:rPr>
          <w:rFonts w:hint="eastAsia"/>
        </w:rPr>
        <w:instrText>圖</w:instrText>
      </w:r>
      <w:r>
        <w:instrText xml:space="preserve"> \* ARABIC \s 1 </w:instrText>
      </w:r>
      <w:r w:rsidR="00881517">
        <w:fldChar w:fldCharType="separate"/>
      </w:r>
      <w:r w:rsidR="004B470E">
        <w:rPr>
          <w:noProof/>
        </w:rPr>
        <w:t>4</w:t>
      </w:r>
      <w:r w:rsidR="00881517">
        <w:fldChar w:fldCharType="end"/>
      </w:r>
      <w:bookmarkEnd w:id="461"/>
      <w:r>
        <w:rPr>
          <w:rFonts w:hint="eastAsia"/>
        </w:rPr>
        <w:t>在</w:t>
      </w:r>
      <w:r>
        <w:rPr>
          <w:rFonts w:hint="eastAsia"/>
        </w:rPr>
        <w:t xml:space="preserve"> Dev C++ </w:t>
      </w:r>
      <w:r>
        <w:rPr>
          <w:rFonts w:hint="eastAsia"/>
        </w:rPr>
        <w:t>中設定執行的輸出檔案為</w:t>
      </w:r>
      <w:r>
        <w:rPr>
          <w:rFonts w:hint="eastAsia"/>
        </w:rPr>
        <w:t xml:space="preserve"> test.exe</w:t>
      </w:r>
    </w:p>
    <w:p w:rsidR="00582923" w:rsidRDefault="00582923" w:rsidP="00582923"/>
    <w:p w:rsidR="00582923" w:rsidRDefault="006A3701" w:rsidP="00190B18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 xml:space="preserve">D.4 </w:t>
      </w:r>
      <w:r w:rsidR="00582923" w:rsidRPr="00582923">
        <w:rPr>
          <w:rFonts w:ascii="標楷體" w:eastAsia="標楷體" w:hAnsi="標楷體" w:hint="eastAsia"/>
          <w:b/>
          <w:sz w:val="32"/>
          <w:szCs w:val="32"/>
        </w:rPr>
        <w:t>GNU 工具的安裝路徑</w:t>
      </w:r>
    </w:p>
    <w:p w:rsidR="00190B18" w:rsidRDefault="00CB6A83" w:rsidP="00190B18">
      <w:r>
        <w:rPr>
          <w:rFonts w:hint="eastAsia"/>
        </w:rPr>
        <w:t>在</w:t>
      </w:r>
      <w:r>
        <w:rPr>
          <w:rFonts w:hint="eastAsia"/>
        </w:rPr>
        <w:t xml:space="preserve"> Dev C++ </w:t>
      </w:r>
      <w:r>
        <w:rPr>
          <w:rFonts w:hint="eastAsia"/>
        </w:rPr>
        <w:t>當中，</w:t>
      </w:r>
      <w:r w:rsidR="00190B18">
        <w:rPr>
          <w:rFonts w:hint="eastAsia"/>
        </w:rPr>
        <w:t xml:space="preserve">GNU </w:t>
      </w:r>
      <w:r w:rsidR="00190B18">
        <w:rPr>
          <w:rFonts w:hint="eastAsia"/>
        </w:rPr>
        <w:t>工具到底被安裝在哪裡呢？如果你打開</w:t>
      </w:r>
      <w:r w:rsidR="00190B18">
        <w:rPr>
          <w:rFonts w:hint="eastAsia"/>
        </w:rPr>
        <w:t xml:space="preserve"> Dev C++ </w:t>
      </w:r>
      <w:r w:rsidR="00190B18">
        <w:rPr>
          <w:rFonts w:hint="eastAsia"/>
        </w:rPr>
        <w:t>的資料夾，您將會看到一個稱為</w:t>
      </w:r>
      <w:r w:rsidR="00190B18">
        <w:rPr>
          <w:rFonts w:hint="eastAsia"/>
        </w:rPr>
        <w:t xml:space="preserve"> bin </w:t>
      </w:r>
      <w:r w:rsidR="00190B18">
        <w:rPr>
          <w:rFonts w:hint="eastAsia"/>
        </w:rPr>
        <w:t>的子資料夾，裏面包含了</w:t>
      </w:r>
      <w:r w:rsidR="00190B18">
        <w:rPr>
          <w:rFonts w:hint="eastAsia"/>
        </w:rPr>
        <w:t xml:space="preserve"> gcc</w:t>
      </w:r>
      <w:r w:rsidR="00190B18">
        <w:rPr>
          <w:rFonts w:hint="eastAsia"/>
        </w:rPr>
        <w:t>、</w:t>
      </w:r>
      <w:r w:rsidR="00190B18">
        <w:rPr>
          <w:rFonts w:hint="eastAsia"/>
        </w:rPr>
        <w:t>g++</w:t>
      </w:r>
      <w:r w:rsidR="00190B18">
        <w:rPr>
          <w:rFonts w:hint="eastAsia"/>
        </w:rPr>
        <w:t>、</w:t>
      </w:r>
      <w:r w:rsidR="00190B18">
        <w:rPr>
          <w:rFonts w:hint="eastAsia"/>
        </w:rPr>
        <w:t>as</w:t>
      </w:r>
      <w:r w:rsidR="00190B18">
        <w:rPr>
          <w:rFonts w:hint="eastAsia"/>
        </w:rPr>
        <w:t>、</w:t>
      </w:r>
      <w:r w:rsidR="00190B18">
        <w:rPr>
          <w:rFonts w:hint="eastAsia"/>
        </w:rPr>
        <w:t>gdb</w:t>
      </w:r>
      <w:r w:rsidR="00190B18">
        <w:rPr>
          <w:rFonts w:hint="eastAsia"/>
        </w:rPr>
        <w:t>、</w:t>
      </w:r>
      <w:r w:rsidR="00190B18">
        <w:t>l</w:t>
      </w:r>
      <w:r w:rsidR="00190B18">
        <w:rPr>
          <w:rFonts w:hint="eastAsia"/>
        </w:rPr>
        <w:t>d</w:t>
      </w:r>
      <w:r w:rsidR="00190B18">
        <w:rPr>
          <w:rFonts w:hint="eastAsia"/>
        </w:rPr>
        <w:t>、</w:t>
      </w:r>
      <w:r w:rsidR="00190B18">
        <w:rPr>
          <w:rFonts w:hint="eastAsia"/>
        </w:rPr>
        <w:t xml:space="preserve">make </w:t>
      </w:r>
      <w:r w:rsidR="00190B18">
        <w:rPr>
          <w:rFonts w:hint="eastAsia"/>
        </w:rPr>
        <w:t>等</w:t>
      </w:r>
      <w:r w:rsidR="00190B18">
        <w:rPr>
          <w:rFonts w:hint="eastAsia"/>
        </w:rPr>
        <w:t xml:space="preserve"> GNU </w:t>
      </w:r>
      <w:r w:rsidR="00190B18">
        <w:rPr>
          <w:rFonts w:hint="eastAsia"/>
        </w:rPr>
        <w:t>工具，如</w:t>
      </w:r>
      <w:r w:rsidR="00881517">
        <w:fldChar w:fldCharType="begin"/>
      </w:r>
      <w:r w:rsidR="00190B18">
        <w:instrText xml:space="preserve"> </w:instrText>
      </w:r>
      <w:r w:rsidR="00190B18">
        <w:rPr>
          <w:rFonts w:hint="eastAsia"/>
        </w:rPr>
        <w:instrText>REF _Ref256155486 \h</w:instrText>
      </w:r>
      <w:r w:rsidR="00190B18">
        <w:instrText xml:space="preserve"> </w:instrText>
      </w:r>
      <w:r w:rsidR="00881517">
        <w:fldChar w:fldCharType="separate"/>
      </w:r>
      <w:r w:rsidR="004B470E">
        <w:rPr>
          <w:rFonts w:hint="eastAsia"/>
        </w:rPr>
        <w:t>圖</w:t>
      </w:r>
      <w:r w:rsidR="004B470E">
        <w:t xml:space="preserve"> </w:t>
      </w:r>
      <w:r w:rsidR="004B470E">
        <w:rPr>
          <w:noProof/>
        </w:rPr>
        <w:t>D</w:t>
      </w:r>
      <w:r w:rsidR="004B470E">
        <w:t>.</w:t>
      </w:r>
      <w:r w:rsidR="004B470E">
        <w:rPr>
          <w:noProof/>
        </w:rPr>
        <w:t>5</w:t>
      </w:r>
      <w:r w:rsidR="00881517">
        <w:fldChar w:fldCharType="end"/>
      </w:r>
      <w:r w:rsidR="00190B18">
        <w:rPr>
          <w:rFonts w:hint="eastAsia"/>
        </w:rPr>
        <w:t>所示。</w:t>
      </w:r>
    </w:p>
    <w:p w:rsidR="00190B18" w:rsidRDefault="00443A94" w:rsidP="00190B1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962400"/>
            <wp:effectExtent l="1905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B18" w:rsidRDefault="00190B18" w:rsidP="00190B18">
      <w:pPr>
        <w:jc w:val="center"/>
      </w:pPr>
      <w:bookmarkStart w:id="462" w:name="_Ref256155486"/>
      <w:r>
        <w:rPr>
          <w:rFonts w:hint="eastAsia"/>
        </w:rPr>
        <w:t>圖</w:t>
      </w:r>
      <w:r>
        <w:t xml:space="preserve"> </w:t>
      </w:r>
      <w:fldSimple w:instr=" STYLEREF 1 \s ">
        <w:r w:rsidR="004B470E">
          <w:rPr>
            <w:noProof/>
          </w:rPr>
          <w:t>D</w:t>
        </w:r>
      </w:fldSimple>
      <w:r>
        <w:t>.</w:t>
      </w:r>
      <w:r w:rsidR="00881517">
        <w:fldChar w:fldCharType="begin"/>
      </w:r>
      <w:r>
        <w:instrText xml:space="preserve"> SEQ </w:instrText>
      </w:r>
      <w:r>
        <w:instrText>圖</w:instrText>
      </w:r>
      <w:r>
        <w:instrText xml:space="preserve"> \* ARABIC \s 1 </w:instrText>
      </w:r>
      <w:r w:rsidR="00881517">
        <w:fldChar w:fldCharType="separate"/>
      </w:r>
      <w:r w:rsidR="004B470E">
        <w:rPr>
          <w:noProof/>
        </w:rPr>
        <w:t>5</w:t>
      </w:r>
      <w:r w:rsidR="00881517">
        <w:fldChar w:fldCharType="end"/>
      </w:r>
      <w:bookmarkEnd w:id="462"/>
      <w:r>
        <w:rPr>
          <w:rFonts w:hint="eastAsia"/>
        </w:rPr>
        <w:t xml:space="preserve"> Dev C++ </w:t>
      </w:r>
      <w:r>
        <w:rPr>
          <w:rFonts w:hint="eastAsia"/>
        </w:rPr>
        <w:t>中的</w:t>
      </w:r>
      <w:r>
        <w:rPr>
          <w:rFonts w:hint="eastAsia"/>
        </w:rPr>
        <w:t xml:space="preserve"> GNU </w:t>
      </w:r>
      <w:r>
        <w:rPr>
          <w:rFonts w:hint="eastAsia"/>
        </w:rPr>
        <w:t>工具</w:t>
      </w:r>
    </w:p>
    <w:p w:rsidR="00190B18" w:rsidRDefault="00190B18" w:rsidP="00190B18"/>
    <w:p w:rsidR="00190B18" w:rsidRDefault="00190B18" w:rsidP="00190B18">
      <w:r>
        <w:rPr>
          <w:rFonts w:hint="eastAsia"/>
        </w:rPr>
        <w:t>您只要將這個路徑加入到</w:t>
      </w:r>
      <w:r>
        <w:rPr>
          <w:rFonts w:hint="eastAsia"/>
        </w:rPr>
        <w:t xml:space="preserve"> Windows </w:t>
      </w:r>
      <w:r>
        <w:rPr>
          <w:rFonts w:hint="eastAsia"/>
        </w:rPr>
        <w:t>系統的</w:t>
      </w:r>
      <w:r>
        <w:rPr>
          <w:rFonts w:hint="eastAsia"/>
        </w:rPr>
        <w:t xml:space="preserve">PATH </w:t>
      </w:r>
      <w:r>
        <w:rPr>
          <w:rFonts w:hint="eastAsia"/>
        </w:rPr>
        <w:t>環境變數內</w:t>
      </w:r>
      <w:r>
        <w:rPr>
          <w:rFonts w:hint="eastAsia"/>
        </w:rPr>
        <w:t xml:space="preserve"> </w:t>
      </w:r>
      <w:r>
        <w:rPr>
          <w:rFonts w:hint="eastAsia"/>
        </w:rPr>
        <w:t>，如圖</w:t>
      </w:r>
      <w:r>
        <w:rPr>
          <w:rFonts w:hint="eastAsia"/>
        </w:rPr>
        <w:t xml:space="preserve"> 1.6</w:t>
      </w:r>
      <w:r>
        <w:rPr>
          <w:rFonts w:hint="eastAsia"/>
        </w:rPr>
        <w:t>所示，就可以在命令列中使用</w:t>
      </w:r>
      <w:r>
        <w:rPr>
          <w:rFonts w:hint="eastAsia"/>
        </w:rPr>
        <w:t xml:space="preserve"> gcc</w:t>
      </w:r>
      <w:r w:rsidR="00CB6A83">
        <w:rPr>
          <w:rFonts w:hint="eastAsia"/>
        </w:rPr>
        <w:t>、</w:t>
      </w:r>
      <w:r w:rsidR="00CB6A83">
        <w:rPr>
          <w:rFonts w:hint="eastAsia"/>
        </w:rPr>
        <w:t>make</w:t>
      </w:r>
      <w:r>
        <w:rPr>
          <w:rFonts w:hint="eastAsia"/>
        </w:rPr>
        <w:t xml:space="preserve"> </w:t>
      </w:r>
      <w:r>
        <w:rPr>
          <w:rFonts w:hint="eastAsia"/>
        </w:rPr>
        <w:t>等工具</w:t>
      </w:r>
      <w:r w:rsidR="00CB6A83">
        <w:rPr>
          <w:rFonts w:hint="eastAsia"/>
        </w:rPr>
        <w:t>，進行</w:t>
      </w:r>
      <w:r>
        <w:rPr>
          <w:rFonts w:hint="eastAsia"/>
        </w:rPr>
        <w:t>編譯</w:t>
      </w:r>
      <w:r w:rsidR="00CB6A83">
        <w:rPr>
          <w:rFonts w:hint="eastAsia"/>
        </w:rPr>
        <w:t>與專案建置的</w:t>
      </w:r>
      <w:r>
        <w:rPr>
          <w:rFonts w:hint="eastAsia"/>
        </w:rPr>
        <w:t>動作，而不一定要依靠</w:t>
      </w:r>
      <w:r>
        <w:rPr>
          <w:rFonts w:hint="eastAsia"/>
        </w:rPr>
        <w:t xml:space="preserve"> Dev C++ </w:t>
      </w:r>
      <w:r>
        <w:rPr>
          <w:rFonts w:hint="eastAsia"/>
        </w:rPr>
        <w:t>的</w:t>
      </w:r>
      <w:r w:rsidR="00CB6A83">
        <w:rPr>
          <w:rFonts w:hint="eastAsia"/>
        </w:rPr>
        <w:t>視窗型</w:t>
      </w:r>
      <w:r>
        <w:rPr>
          <w:rFonts w:hint="eastAsia"/>
        </w:rPr>
        <w:t>開發環境了。</w:t>
      </w:r>
    </w:p>
    <w:p w:rsidR="00190B18" w:rsidRPr="00CB6A83" w:rsidRDefault="00190B18" w:rsidP="00190B18"/>
    <w:p w:rsidR="00190B18" w:rsidRDefault="00443A94" w:rsidP="00190B18">
      <w:pPr>
        <w:jc w:val="center"/>
      </w:pPr>
      <w:r>
        <w:rPr>
          <w:noProof/>
        </w:rPr>
        <w:lastRenderedPageBreak/>
        <w:drawing>
          <wp:inline distT="0" distB="0" distL="0" distR="0">
            <wp:extent cx="5267325" cy="3952875"/>
            <wp:effectExtent l="1905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B18" w:rsidRDefault="00190B18" w:rsidP="00190B18">
      <w:pPr>
        <w:jc w:val="center"/>
      </w:pPr>
      <w:r>
        <w:rPr>
          <w:rFonts w:hint="eastAsia"/>
        </w:rPr>
        <w:t>圖</w:t>
      </w:r>
      <w:r>
        <w:t xml:space="preserve"> </w:t>
      </w:r>
      <w:fldSimple w:instr=" STYLEREF 1 \s ">
        <w:r w:rsidR="004B470E">
          <w:rPr>
            <w:noProof/>
          </w:rPr>
          <w:t>D</w:t>
        </w:r>
      </w:fldSimple>
      <w:r>
        <w:t>.</w:t>
      </w:r>
      <w:r w:rsidR="00881517">
        <w:fldChar w:fldCharType="begin"/>
      </w:r>
      <w:r>
        <w:instrText xml:space="preserve"> SEQ </w:instrText>
      </w:r>
      <w:r>
        <w:instrText>圖</w:instrText>
      </w:r>
      <w:r>
        <w:instrText xml:space="preserve"> \* ARABIC \s 1 </w:instrText>
      </w:r>
      <w:r w:rsidR="00881517">
        <w:fldChar w:fldCharType="separate"/>
      </w:r>
      <w:r w:rsidR="004B470E">
        <w:rPr>
          <w:noProof/>
        </w:rPr>
        <w:t>6</w:t>
      </w:r>
      <w:r w:rsidR="00881517">
        <w:fldChar w:fldCharType="end"/>
      </w:r>
      <w:r>
        <w:rPr>
          <w:rFonts w:hint="eastAsia"/>
        </w:rPr>
        <w:t>使用控制台設定</w:t>
      </w:r>
      <w:r>
        <w:rPr>
          <w:rFonts w:hint="eastAsia"/>
        </w:rPr>
        <w:t xml:space="preserve">PATH </w:t>
      </w:r>
      <w:r>
        <w:rPr>
          <w:rFonts w:hint="eastAsia"/>
        </w:rPr>
        <w:t>系統變數</w:t>
      </w:r>
    </w:p>
    <w:p w:rsidR="00317792" w:rsidRDefault="00317792" w:rsidP="00317792">
      <w:pPr>
        <w:widowControl/>
      </w:pPr>
    </w:p>
    <w:p w:rsidR="00AF045C" w:rsidRPr="00AF045C" w:rsidRDefault="00AF045C" w:rsidP="00AF045C">
      <w:pPr>
        <w:widowControl/>
      </w:pPr>
      <w:r>
        <w:rPr>
          <w:rFonts w:hint="eastAsia"/>
        </w:rPr>
        <w:t>當您設好環境變數後，可以於</w:t>
      </w:r>
      <w:r>
        <w:rPr>
          <w:rFonts w:hint="eastAsia"/>
        </w:rPr>
        <w:t xml:space="preserve"> MS. Windows </w:t>
      </w:r>
      <w:r>
        <w:rPr>
          <w:rFonts w:hint="eastAsia"/>
        </w:rPr>
        <w:t>系統中選擇『開始</w:t>
      </w:r>
      <w:r>
        <w:rPr>
          <w:rFonts w:hint="eastAsia"/>
        </w:rPr>
        <w:t>/</w:t>
      </w:r>
      <w:r>
        <w:rPr>
          <w:rFonts w:hint="eastAsia"/>
        </w:rPr>
        <w:t>附屬應用程式</w:t>
      </w:r>
      <w:r>
        <w:rPr>
          <w:rFonts w:hint="eastAsia"/>
        </w:rPr>
        <w:t>/</w:t>
      </w:r>
      <w:r>
        <w:rPr>
          <w:rFonts w:hint="eastAsia"/>
        </w:rPr>
        <w:t>命令提示字元』，然後利用</w:t>
      </w:r>
      <w:r>
        <w:rPr>
          <w:rFonts w:hint="eastAsia"/>
        </w:rPr>
        <w:t xml:space="preserve"> PATH </w:t>
      </w:r>
      <w:r>
        <w:rPr>
          <w:rFonts w:hint="eastAsia"/>
        </w:rPr>
        <w:t>指令先檢查看看</w:t>
      </w:r>
      <w:r>
        <w:rPr>
          <w:rFonts w:hint="eastAsia"/>
        </w:rPr>
        <w:t xml:space="preserve"> \Dev-Cpp\bin </w:t>
      </w:r>
      <w:r>
        <w:rPr>
          <w:rFonts w:hint="eastAsia"/>
        </w:rPr>
        <w:t>的路徑是否已經設定好了。如果沒有問題，您就可以</w:t>
      </w:r>
      <w:r w:rsidR="00CB6A83">
        <w:rPr>
          <w:rFonts w:hint="eastAsia"/>
        </w:rPr>
        <w:t>輸入</w:t>
      </w:r>
      <w:r>
        <w:rPr>
          <w:rFonts w:hint="eastAsia"/>
        </w:rPr>
        <w:t xml:space="preserve"> gcc </w:t>
      </w:r>
      <w:r>
        <w:rPr>
          <w:rFonts w:hint="eastAsia"/>
        </w:rPr>
        <w:t>指令看看，假如</w:t>
      </w:r>
      <w:r w:rsidR="00CB6A83">
        <w:rPr>
          <w:rFonts w:hint="eastAsia"/>
        </w:rPr>
        <w:t>回應訊息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『</w:t>
      </w:r>
      <w:r>
        <w:rPr>
          <w:rFonts w:hint="eastAsia"/>
        </w:rPr>
        <w:t xml:space="preserve">'gcc' </w:t>
      </w:r>
      <w:r>
        <w:rPr>
          <w:rFonts w:hint="eastAsia"/>
        </w:rPr>
        <w:t>不是內部或外部命令、可執行的程式或批次檔』，那麼代表您的路徑設定有誤，但是如果顯示的訊息是『</w:t>
      </w:r>
      <w:r>
        <w:rPr>
          <w:rFonts w:hint="eastAsia"/>
        </w:rPr>
        <w:t>gcc: no input files</w:t>
      </w:r>
      <w:r>
        <w:rPr>
          <w:rFonts w:hint="eastAsia"/>
        </w:rPr>
        <w:t>』，那麼代表</w:t>
      </w:r>
      <w:r>
        <w:rPr>
          <w:rFonts w:hint="eastAsia"/>
        </w:rPr>
        <w:t xml:space="preserve"> \Dev-Cpp\bin </w:t>
      </w:r>
      <w:r>
        <w:rPr>
          <w:rFonts w:hint="eastAsia"/>
        </w:rPr>
        <w:t>的路徑設定正確，</w:t>
      </w:r>
      <w:r w:rsidR="00CB6A83">
        <w:rPr>
          <w:rFonts w:hint="eastAsia"/>
        </w:rPr>
        <w:t>於是</w:t>
      </w:r>
      <w:r>
        <w:rPr>
          <w:rFonts w:hint="eastAsia"/>
        </w:rPr>
        <w:t>您就可以在命令列中使用</w:t>
      </w:r>
      <w:r>
        <w:rPr>
          <w:rFonts w:hint="eastAsia"/>
        </w:rPr>
        <w:t xml:space="preserve"> GNU </w:t>
      </w:r>
      <w:r>
        <w:rPr>
          <w:rFonts w:hint="eastAsia"/>
        </w:rPr>
        <w:t>工具了。</w:t>
      </w:r>
      <w:r w:rsidR="00881517">
        <w:fldChar w:fldCharType="begin"/>
      </w:r>
      <w:r w:rsidR="000366B3">
        <w:instrText xml:space="preserve"> </w:instrText>
      </w:r>
      <w:r w:rsidR="000366B3">
        <w:rPr>
          <w:rFonts w:hint="eastAsia"/>
        </w:rPr>
        <w:instrText>REF _Ref257371520 \h</w:instrText>
      </w:r>
      <w:r w:rsidR="000366B3">
        <w:instrText xml:space="preserve"> </w:instrText>
      </w:r>
      <w:r w:rsidR="00881517">
        <w:fldChar w:fldCharType="separate"/>
      </w:r>
      <w:r w:rsidR="004B470E">
        <w:rPr>
          <w:rFonts w:hint="eastAsia"/>
        </w:rPr>
        <w:t>圖</w:t>
      </w:r>
      <w:r w:rsidR="004B470E">
        <w:t xml:space="preserve"> </w:t>
      </w:r>
      <w:r w:rsidR="004B470E">
        <w:rPr>
          <w:noProof/>
        </w:rPr>
        <w:t>D</w:t>
      </w:r>
      <w:r w:rsidR="004B470E">
        <w:t>.</w:t>
      </w:r>
      <w:r w:rsidR="004B470E">
        <w:rPr>
          <w:noProof/>
        </w:rPr>
        <w:t>7</w:t>
      </w:r>
      <w:r w:rsidR="00881517">
        <w:fldChar w:fldCharType="end"/>
      </w:r>
      <w:r w:rsidR="000366B3">
        <w:rPr>
          <w:rFonts w:hint="eastAsia"/>
        </w:rPr>
        <w:t>顯示了上述的檢查步驟與編譯執行過程。</w:t>
      </w:r>
    </w:p>
    <w:p w:rsidR="00AF045C" w:rsidRDefault="00443A94" w:rsidP="00AF045C">
      <w:pPr>
        <w:widowControl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448050"/>
            <wp:effectExtent l="1905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45C" w:rsidRDefault="00AF045C" w:rsidP="00AF045C">
      <w:pPr>
        <w:jc w:val="center"/>
      </w:pPr>
      <w:bookmarkStart w:id="463" w:name="_Ref257371520"/>
      <w:r>
        <w:rPr>
          <w:rFonts w:hint="eastAsia"/>
        </w:rPr>
        <w:t>圖</w:t>
      </w:r>
      <w:r>
        <w:t xml:space="preserve"> </w:t>
      </w:r>
      <w:fldSimple w:instr=" STYLEREF 1 \s ">
        <w:r w:rsidR="004B470E">
          <w:rPr>
            <w:noProof/>
          </w:rPr>
          <w:t>D</w:t>
        </w:r>
      </w:fldSimple>
      <w:r>
        <w:t>.</w:t>
      </w:r>
      <w:r w:rsidR="00881517">
        <w:fldChar w:fldCharType="begin"/>
      </w:r>
      <w:r>
        <w:instrText xml:space="preserve"> SEQ </w:instrText>
      </w:r>
      <w:r>
        <w:instrText>圖</w:instrText>
      </w:r>
      <w:r>
        <w:instrText xml:space="preserve"> \* ARABIC \s 1 </w:instrText>
      </w:r>
      <w:r w:rsidR="00881517">
        <w:fldChar w:fldCharType="separate"/>
      </w:r>
      <w:r w:rsidR="004B470E">
        <w:rPr>
          <w:noProof/>
        </w:rPr>
        <w:t>7</w:t>
      </w:r>
      <w:r w:rsidR="00881517">
        <w:fldChar w:fldCharType="end"/>
      </w:r>
      <w:bookmarkEnd w:id="463"/>
      <w:r>
        <w:rPr>
          <w:rFonts w:hint="eastAsia"/>
        </w:rPr>
        <w:t xml:space="preserve"> </w:t>
      </w:r>
      <w:r>
        <w:rPr>
          <w:rFonts w:hint="eastAsia"/>
        </w:rPr>
        <w:t>啟動命令列後開始使用</w:t>
      </w:r>
      <w:r>
        <w:rPr>
          <w:rFonts w:hint="eastAsia"/>
        </w:rPr>
        <w:t xml:space="preserve"> GNU </w:t>
      </w:r>
      <w:r>
        <w:rPr>
          <w:rFonts w:hint="eastAsia"/>
        </w:rPr>
        <w:t>工具</w:t>
      </w:r>
    </w:p>
    <w:p w:rsidR="00613CA0" w:rsidRDefault="00613CA0" w:rsidP="00317792">
      <w:pPr>
        <w:widowControl/>
      </w:pPr>
    </w:p>
    <w:p w:rsidR="00CB6A83" w:rsidRDefault="00CB6A83" w:rsidP="00317792">
      <w:pPr>
        <w:widowControl/>
      </w:pPr>
      <w:r>
        <w:rPr>
          <w:rFonts w:hint="eastAsia"/>
        </w:rPr>
        <w:t xml:space="preserve">Dev C++ </w:t>
      </w:r>
      <w:r>
        <w:rPr>
          <w:rFonts w:hint="eastAsia"/>
        </w:rPr>
        <w:t>只能在</w:t>
      </w:r>
      <w:r>
        <w:rPr>
          <w:rFonts w:hint="eastAsia"/>
        </w:rPr>
        <w:t xml:space="preserve"> MS. Windows </w:t>
      </w:r>
      <w:r>
        <w:rPr>
          <w:rFonts w:hint="eastAsia"/>
        </w:rPr>
        <w:t>下執行，使用的函式庫是</w:t>
      </w:r>
      <w:r>
        <w:rPr>
          <w:rFonts w:hint="eastAsia"/>
        </w:rPr>
        <w:t xml:space="preserve"> Windows </w:t>
      </w:r>
      <w:r>
        <w:rPr>
          <w:rFonts w:hint="eastAsia"/>
        </w:rPr>
        <w:t>上的函式庫，因此缺乏許多</w:t>
      </w:r>
      <w:r>
        <w:rPr>
          <w:rFonts w:hint="eastAsia"/>
        </w:rPr>
        <w:t xml:space="preserve"> Linux </w:t>
      </w:r>
      <w:r>
        <w:rPr>
          <w:rFonts w:hint="eastAsia"/>
        </w:rPr>
        <w:t>上的函式庫功能。還好，在</w:t>
      </w:r>
      <w:r>
        <w:rPr>
          <w:rFonts w:hint="eastAsia"/>
        </w:rPr>
        <w:t xml:space="preserve"> MS. Windows </w:t>
      </w:r>
      <w:r>
        <w:rPr>
          <w:rFonts w:hint="eastAsia"/>
        </w:rPr>
        <w:t>底下有另一套仿造</w:t>
      </w:r>
      <w:r>
        <w:rPr>
          <w:rFonts w:hint="eastAsia"/>
        </w:rPr>
        <w:t xml:space="preserve"> Linux </w:t>
      </w:r>
      <w:r>
        <w:rPr>
          <w:rFonts w:hint="eastAsia"/>
        </w:rPr>
        <w:t>所建立的</w:t>
      </w:r>
      <w:r>
        <w:rPr>
          <w:rFonts w:hint="eastAsia"/>
        </w:rPr>
        <w:t xml:space="preserve"> GNU </w:t>
      </w:r>
      <w:r>
        <w:rPr>
          <w:rFonts w:hint="eastAsia"/>
        </w:rPr>
        <w:t>工具環境</w:t>
      </w:r>
      <w:r>
        <w:rPr>
          <w:rFonts w:hint="eastAsia"/>
        </w:rPr>
        <w:t xml:space="preserve"> Cygwin</w:t>
      </w:r>
      <w:r>
        <w:rPr>
          <w:rFonts w:hint="eastAsia"/>
        </w:rPr>
        <w:t>，假如您需要使用到行程管理或執行緒等函式庫，您可以改用</w:t>
      </w:r>
      <w:r>
        <w:rPr>
          <w:rFonts w:hint="eastAsia"/>
        </w:rPr>
        <w:t xml:space="preserve"> Cygwin </w:t>
      </w:r>
      <w:r>
        <w:rPr>
          <w:rFonts w:hint="eastAsia"/>
        </w:rPr>
        <w:t>開發環境。</w:t>
      </w:r>
    </w:p>
    <w:p w:rsidR="00CB6A83" w:rsidRDefault="00CB6A83" w:rsidP="00317792">
      <w:pPr>
        <w:widowControl/>
      </w:pPr>
    </w:p>
    <w:p w:rsidR="00317792" w:rsidRDefault="00317792" w:rsidP="00317792">
      <w:pPr>
        <w:pStyle w:val="1"/>
        <w:numPr>
          <w:ilvl w:val="0"/>
          <w:numId w:val="11"/>
        </w:numPr>
      </w:pPr>
      <w:r>
        <w:rPr>
          <w:rFonts w:hint="eastAsia"/>
        </w:rPr>
        <w:t>Cygwin</w:t>
      </w:r>
      <w:r w:rsidR="008652B2">
        <w:rPr>
          <w:rFonts w:hint="eastAsia"/>
        </w:rPr>
        <w:t>開發環境</w:t>
      </w:r>
    </w:p>
    <w:p w:rsidR="00CD6D61" w:rsidRDefault="00CD6D61" w:rsidP="00CD6D61">
      <w:r>
        <w:t xml:space="preserve">Cygwin </w:t>
      </w:r>
      <w:r>
        <w:rPr>
          <w:rFonts w:hint="eastAsia"/>
        </w:rPr>
        <w:t>是</w:t>
      </w:r>
      <w:r>
        <w:t xml:space="preserve"> Cygnus </w:t>
      </w:r>
      <w:r>
        <w:rPr>
          <w:rFonts w:hint="eastAsia"/>
        </w:rPr>
        <w:t>公司為</w:t>
      </w:r>
      <w:r>
        <w:t xml:space="preserve"> MS Windows</w:t>
      </w:r>
      <w:r>
        <w:rPr>
          <w:rFonts w:hint="eastAsia"/>
        </w:rPr>
        <w:t>所建構的命令列開發環境，此環境將</w:t>
      </w:r>
      <w:r>
        <w:t xml:space="preserve">Linux </w:t>
      </w:r>
      <w:r>
        <w:rPr>
          <w:rFonts w:hint="eastAsia"/>
        </w:rPr>
        <w:t>上大部份的工具都移植到</w:t>
      </w:r>
      <w:r>
        <w:t xml:space="preserve"> MS Windows </w:t>
      </w:r>
      <w:r>
        <w:rPr>
          <w:rFonts w:hint="eastAsia"/>
        </w:rPr>
        <w:t>底下，其使用方式幾乎完全仿造</w:t>
      </w:r>
      <w:r>
        <w:t xml:space="preserve"> Linux </w:t>
      </w:r>
      <w:r>
        <w:rPr>
          <w:rFonts w:hint="eastAsia"/>
        </w:rPr>
        <w:t>中的用法。因此，在</w:t>
      </w:r>
      <w:r>
        <w:t xml:space="preserve"> Cygwin </w:t>
      </w:r>
      <w:r>
        <w:rPr>
          <w:rFonts w:hint="eastAsia"/>
        </w:rPr>
        <w:t>中開發出來的程式通常也能直接放入</w:t>
      </w:r>
      <w:r>
        <w:t xml:space="preserve"> Linux </w:t>
      </w:r>
      <w:r>
        <w:rPr>
          <w:rFonts w:hint="eastAsia"/>
        </w:rPr>
        <w:t>下進行編譯執行，反之亦然，這對系統程式的學習而言，有相當大的幫助。</w:t>
      </w:r>
    </w:p>
    <w:p w:rsidR="00CD6D61" w:rsidRDefault="00CD6D61" w:rsidP="00CD6D61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</w:p>
    <w:p w:rsidR="00CB6A83" w:rsidRDefault="00CB6A83" w:rsidP="00CD6D61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Cygwin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並沒有將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 Linux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作業系統整個放入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 MS. Windows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中，而是將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 Linux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上面的工具程式，放入到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 Windows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環境下，並且將許多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 Linux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當中的函式庫移植到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 Windows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當中，因此，還是有些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 Linux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當中的程式無法被放入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 Cygwin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當中執行</w:t>
      </w:r>
      <w:r w:rsidR="0081326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，但</w:t>
      </w:r>
      <w:r w:rsidR="0081326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 Cygwin </w:t>
      </w:r>
      <w:r w:rsidR="0081326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預設所支援的函式庫比</w:t>
      </w:r>
      <w:r w:rsidR="0081326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 Dev C++ </w:t>
      </w:r>
      <w:r w:rsidR="0081326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多一些，像是</w:t>
      </w:r>
      <w:r w:rsidR="0081326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 fork()</w:t>
      </w:r>
      <w:r w:rsidR="0081326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、</w:t>
      </w:r>
      <w:r w:rsidR="0081326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thread </w:t>
      </w:r>
      <w:r w:rsidR="0081326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等函式庫，都可以直接在</w:t>
      </w:r>
      <w:r w:rsidR="0081326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 xml:space="preserve"> Cygwin </w:t>
      </w:r>
      <w:r w:rsidR="0081326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當中使用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。</w:t>
      </w:r>
    </w:p>
    <w:p w:rsidR="00CB6A83" w:rsidRPr="0081326D" w:rsidRDefault="00CB6A83" w:rsidP="00CD6D61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</w:p>
    <w:p w:rsidR="00CD6D61" w:rsidRDefault="00CD6D61" w:rsidP="00CD6D61">
      <w:pPr>
        <w:rPr>
          <w:rStyle w:val="apple-style-span"/>
          <w:rFonts w:ascii="-webkit-sans-serif" w:hAnsi="-webkit-sans-serif" w:hint="eastAsia"/>
          <w:bCs/>
          <w:color w:val="000000"/>
          <w:szCs w:val="24"/>
        </w:rPr>
      </w:pP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lastRenderedPageBreak/>
        <w:t>安裝</w:t>
      </w:r>
      <w:r>
        <w:rPr>
          <w:rStyle w:val="apple-style-span"/>
          <w:rFonts w:ascii="-webkit-sans-serif" w:hAnsi="-webkit-sans-serif"/>
          <w:bCs/>
          <w:color w:val="000000"/>
          <w:szCs w:val="24"/>
        </w:rPr>
        <w:t xml:space="preserve"> Cygwin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這套軟體時，請確認是否勾選了</w:t>
      </w:r>
      <w:r>
        <w:rPr>
          <w:rStyle w:val="apple-style-span"/>
          <w:rFonts w:ascii="-webkit-sans-serif" w:hAnsi="-webkit-sans-serif"/>
          <w:bCs/>
          <w:color w:val="000000"/>
          <w:szCs w:val="24"/>
        </w:rPr>
        <w:t>All/Devel/{gcc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、</w:t>
      </w:r>
      <w:r>
        <w:rPr>
          <w:rStyle w:val="apple-style-span"/>
          <w:rFonts w:ascii="-webkit-sans-serif" w:hAnsi="-webkit-sans-serif"/>
          <w:bCs/>
          <w:color w:val="000000"/>
          <w:szCs w:val="24"/>
        </w:rPr>
        <w:t>binutils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、</w:t>
      </w:r>
      <w:r>
        <w:rPr>
          <w:rStyle w:val="apple-style-span"/>
          <w:rFonts w:ascii="-webkit-sans-serif" w:hAnsi="-webkit-sans-serif"/>
          <w:bCs/>
          <w:color w:val="000000"/>
          <w:szCs w:val="24"/>
        </w:rPr>
        <w:t xml:space="preserve">make}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等選項，如</w:t>
      </w:r>
      <w:r w:rsidR="00881517">
        <w:rPr>
          <w:rStyle w:val="apple-style-span"/>
          <w:rFonts w:ascii="-webkit-sans-serif" w:hAnsi="-webkit-sans-serif"/>
          <w:bCs/>
          <w:color w:val="000000"/>
          <w:szCs w:val="24"/>
        </w:rPr>
        <w:fldChar w:fldCharType="begin"/>
      </w:r>
      <w:r>
        <w:rPr>
          <w:rStyle w:val="apple-style-span"/>
          <w:rFonts w:ascii="-webkit-sans-serif" w:hAnsi="-webkit-sans-serif"/>
          <w:bCs/>
          <w:color w:val="000000"/>
          <w:szCs w:val="24"/>
        </w:rPr>
        <w:instrText xml:space="preserve"> REF _Ref228335127 \h </w:instrText>
      </w:r>
      <w:r w:rsidR="00881517">
        <w:rPr>
          <w:rStyle w:val="apple-style-span"/>
          <w:rFonts w:ascii="-webkit-sans-serif" w:hAnsi="-webkit-sans-serif"/>
          <w:bCs/>
          <w:color w:val="000000"/>
          <w:szCs w:val="24"/>
        </w:rPr>
      </w:r>
      <w:r w:rsidR="00881517">
        <w:rPr>
          <w:rStyle w:val="apple-style-span"/>
          <w:rFonts w:ascii="-webkit-sans-serif" w:hAnsi="-webkit-sans-serif"/>
          <w:bCs/>
          <w:color w:val="000000"/>
          <w:szCs w:val="24"/>
        </w:rPr>
        <w:fldChar w:fldCharType="separate"/>
      </w:r>
      <w:r w:rsidR="004B470E">
        <w:rPr>
          <w:rFonts w:hint="eastAsia"/>
        </w:rPr>
        <w:t>圖</w:t>
      </w:r>
      <w:r w:rsidR="004B470E">
        <w:t xml:space="preserve"> </w:t>
      </w:r>
      <w:r w:rsidR="004B470E">
        <w:rPr>
          <w:noProof/>
        </w:rPr>
        <w:t>E</w:t>
      </w:r>
      <w:r w:rsidR="004B470E">
        <w:t>.</w:t>
      </w:r>
      <w:r w:rsidR="004B470E">
        <w:rPr>
          <w:noProof/>
        </w:rPr>
        <w:t>1</w:t>
      </w:r>
      <w:r w:rsidR="00881517">
        <w:rPr>
          <w:rStyle w:val="apple-style-span"/>
          <w:rFonts w:ascii="-webkit-sans-serif" w:hAnsi="-webkit-sans-serif"/>
          <w:bCs/>
          <w:color w:val="000000"/>
          <w:szCs w:val="24"/>
        </w:rPr>
        <w:fldChar w:fldCharType="end"/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所示。如此，即可在</w:t>
      </w:r>
      <w:r>
        <w:rPr>
          <w:rStyle w:val="apple-style-span"/>
          <w:rFonts w:ascii="-webkit-sans-serif" w:hAnsi="-webkit-sans-serif"/>
          <w:bCs/>
          <w:color w:val="000000"/>
          <w:szCs w:val="24"/>
        </w:rPr>
        <w:t xml:space="preserve"> Window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當中以</w:t>
      </w:r>
      <w:r>
        <w:rPr>
          <w:rStyle w:val="apple-style-span"/>
          <w:rFonts w:ascii="-webkit-sans-serif" w:hAnsi="-webkit-sans-serif"/>
          <w:bCs/>
          <w:color w:val="000000"/>
          <w:szCs w:val="24"/>
        </w:rPr>
        <w:t xml:space="preserve"> GNU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工具開發</w:t>
      </w:r>
      <w:r>
        <w:rPr>
          <w:rStyle w:val="apple-style-span"/>
          <w:rFonts w:ascii="-webkit-sans-serif" w:hAnsi="-webkit-sans-serif"/>
          <w:bCs/>
          <w:color w:val="000000"/>
          <w:szCs w:val="24"/>
        </w:rPr>
        <w:t xml:space="preserve"> C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語言與組合語言程式，其用法與</w:t>
      </w:r>
      <w:r>
        <w:rPr>
          <w:rStyle w:val="apple-style-span"/>
          <w:rFonts w:ascii="-webkit-sans-serif" w:hAnsi="-webkit-sans-serif"/>
          <w:bCs/>
          <w:color w:val="000000"/>
          <w:szCs w:val="24"/>
        </w:rPr>
        <w:t xml:space="preserve"> Linux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當中幾乎大部分都相同，本書中的範例也都可以在</w:t>
      </w:r>
      <w:r>
        <w:rPr>
          <w:rStyle w:val="apple-style-span"/>
          <w:rFonts w:ascii="-webkit-sans-serif" w:hAnsi="-webkit-sans-serif"/>
          <w:bCs/>
          <w:color w:val="000000"/>
          <w:szCs w:val="24"/>
        </w:rPr>
        <w:t xml:space="preserve"> Cygwin </w:t>
      </w:r>
      <w:r>
        <w:rPr>
          <w:rStyle w:val="apple-style-span"/>
          <w:rFonts w:ascii="-webkit-sans-serif" w:hAnsi="-webkit-sans-serif" w:hint="eastAsia"/>
          <w:bCs/>
          <w:color w:val="000000"/>
          <w:szCs w:val="24"/>
        </w:rPr>
        <w:t>上執行。</w:t>
      </w:r>
    </w:p>
    <w:p w:rsidR="00CD6D61" w:rsidRDefault="00443A94" w:rsidP="00CD6D6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772025" cy="3667125"/>
            <wp:effectExtent l="19050" t="0" r="9525" b="0"/>
            <wp:docPr id="12" name="圖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3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61" w:rsidRDefault="00CD6D61" w:rsidP="00CD6D61">
      <w:pPr>
        <w:pStyle w:val="a8"/>
        <w:jc w:val="center"/>
      </w:pPr>
      <w:bookmarkStart w:id="464" w:name="_Ref228335127"/>
      <w:r>
        <w:rPr>
          <w:rFonts w:hint="eastAsia"/>
        </w:rPr>
        <w:t>圖</w:t>
      </w:r>
      <w:r>
        <w:t xml:space="preserve"> </w:t>
      </w:r>
      <w:fldSimple w:instr=" STYLEREF 1 \s ">
        <w:r w:rsidR="004B470E">
          <w:rPr>
            <w:noProof/>
          </w:rPr>
          <w:t>E</w:t>
        </w:r>
      </w:fldSimple>
      <w:r>
        <w:t>.</w:t>
      </w:r>
      <w:r w:rsidR="00881517">
        <w:fldChar w:fldCharType="begin"/>
      </w:r>
      <w:r>
        <w:instrText xml:space="preserve"> SEQ </w:instrText>
      </w:r>
      <w:r>
        <w:rPr>
          <w:rFonts w:hint="eastAsia"/>
        </w:rPr>
        <w:instrText>圖</w:instrText>
      </w:r>
      <w:r>
        <w:instrText xml:space="preserve"> \* ARABIC \s 1 </w:instrText>
      </w:r>
      <w:r w:rsidR="00881517">
        <w:fldChar w:fldCharType="separate"/>
      </w:r>
      <w:r w:rsidR="004B470E">
        <w:rPr>
          <w:noProof/>
        </w:rPr>
        <w:t>1</w:t>
      </w:r>
      <w:r w:rsidR="00881517">
        <w:fldChar w:fldCharType="end"/>
      </w:r>
      <w:bookmarkEnd w:id="464"/>
      <w:r>
        <w:rPr>
          <w:rFonts w:hint="eastAsia"/>
        </w:rPr>
        <w:t>開發環境</w:t>
      </w:r>
      <w:r>
        <w:t xml:space="preserve"> Cygwin </w:t>
      </w:r>
      <w:r>
        <w:rPr>
          <w:rFonts w:hint="eastAsia"/>
        </w:rPr>
        <w:t>安裝時，請確認勾選了</w:t>
      </w:r>
      <w:r>
        <w:t xml:space="preserve"> gcc, make, binutils </w:t>
      </w:r>
      <w:r>
        <w:rPr>
          <w:rFonts w:hint="eastAsia"/>
        </w:rPr>
        <w:t>等三個選項</w:t>
      </w:r>
    </w:p>
    <w:p w:rsidR="00CD6D61" w:rsidRPr="00FB2222" w:rsidRDefault="00CD6D61" w:rsidP="00CD6D61"/>
    <w:p w:rsidR="00CD6D61" w:rsidRDefault="00292536" w:rsidP="00CD6D61">
      <w:r>
        <w:rPr>
          <w:rFonts w:hint="eastAsia"/>
        </w:rPr>
        <w:t>當您</w:t>
      </w:r>
      <w:r w:rsidR="00CD6D61">
        <w:rPr>
          <w:rFonts w:hint="eastAsia"/>
        </w:rPr>
        <w:t>安裝</w:t>
      </w:r>
      <w:r>
        <w:rPr>
          <w:rFonts w:hint="eastAsia"/>
        </w:rPr>
        <w:t>好</w:t>
      </w:r>
      <w:r w:rsidR="00CD6D61">
        <w:t xml:space="preserve"> Cygwin </w:t>
      </w:r>
      <w:r w:rsidR="00CD6D61">
        <w:rPr>
          <w:rFonts w:hint="eastAsia"/>
        </w:rPr>
        <w:t>軟體環境</w:t>
      </w:r>
      <w:r>
        <w:rPr>
          <w:rFonts w:hint="eastAsia"/>
        </w:rPr>
        <w:t>後</w:t>
      </w:r>
      <w:r w:rsidR="00CD6D61">
        <w:rPr>
          <w:rFonts w:hint="eastAsia"/>
        </w:rPr>
        <w:t>，</w:t>
      </w:r>
      <w:r>
        <w:rPr>
          <w:rFonts w:hint="eastAsia"/>
        </w:rPr>
        <w:t>請</w:t>
      </w:r>
      <w:r w:rsidR="00CD6D61">
        <w:rPr>
          <w:rFonts w:hint="eastAsia"/>
        </w:rPr>
        <w:t>選取『開始</w:t>
      </w:r>
      <w:r w:rsidR="00CD6D61">
        <w:t>/</w:t>
      </w:r>
      <w:r w:rsidR="00CD6D61">
        <w:rPr>
          <w:rFonts w:hint="eastAsia"/>
        </w:rPr>
        <w:t>所有程式</w:t>
      </w:r>
      <w:r w:rsidR="00CD6D61">
        <w:t>/Cygwin/Cygwin Bash Shell</w:t>
      </w:r>
      <w:r w:rsidR="00CD6D61">
        <w:rPr>
          <w:rFonts w:hint="eastAsia"/>
        </w:rPr>
        <w:t>』項目，以啟動</w:t>
      </w:r>
      <w:r w:rsidR="00CD6D61">
        <w:t xml:space="preserve"> Cygwin </w:t>
      </w:r>
      <w:r w:rsidR="00CD6D61">
        <w:rPr>
          <w:rFonts w:hint="eastAsia"/>
        </w:rPr>
        <w:t>的命令列環境，接著，會顯示出如</w:t>
      </w:r>
      <w:r w:rsidR="00881517">
        <w:fldChar w:fldCharType="begin"/>
      </w:r>
      <w:r w:rsidR="00CD6D61">
        <w:instrText xml:space="preserve"> REF _Ref228335215 \h </w:instrText>
      </w:r>
      <w:r w:rsidR="00881517">
        <w:fldChar w:fldCharType="separate"/>
      </w:r>
      <w:r w:rsidR="004B470E">
        <w:rPr>
          <w:rFonts w:hint="eastAsia"/>
        </w:rPr>
        <w:t>圖</w:t>
      </w:r>
      <w:r w:rsidR="004B470E">
        <w:t xml:space="preserve"> </w:t>
      </w:r>
      <w:r w:rsidR="004B470E">
        <w:rPr>
          <w:noProof/>
        </w:rPr>
        <w:t>E</w:t>
      </w:r>
      <w:r w:rsidR="004B470E">
        <w:t>.</w:t>
      </w:r>
      <w:r w:rsidR="004B470E">
        <w:rPr>
          <w:noProof/>
        </w:rPr>
        <w:t>2</w:t>
      </w:r>
      <w:r w:rsidR="00881517">
        <w:fldChar w:fldCharType="end"/>
      </w:r>
      <w:r w:rsidR="00CD6D61">
        <w:rPr>
          <w:rFonts w:hint="eastAsia"/>
        </w:rPr>
        <w:t>的命令列視窗。</w:t>
      </w:r>
    </w:p>
    <w:p w:rsidR="00CD6D61" w:rsidRDefault="00443A94" w:rsidP="00CD6D61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29225" cy="3419475"/>
            <wp:effectExtent l="19050" t="0" r="9525" b="0"/>
            <wp:docPr id="13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61" w:rsidRDefault="00CD6D61" w:rsidP="00CD6D61">
      <w:pPr>
        <w:pStyle w:val="a8"/>
        <w:jc w:val="center"/>
      </w:pPr>
      <w:bookmarkStart w:id="465" w:name="_Ref228335215"/>
      <w:r>
        <w:rPr>
          <w:rFonts w:hint="eastAsia"/>
        </w:rPr>
        <w:t>圖</w:t>
      </w:r>
      <w:r>
        <w:t xml:space="preserve"> </w:t>
      </w:r>
      <w:fldSimple w:instr=" STYLEREF 1 \s ">
        <w:r w:rsidR="004B470E">
          <w:rPr>
            <w:noProof/>
          </w:rPr>
          <w:t>E</w:t>
        </w:r>
      </w:fldSimple>
      <w:r>
        <w:t>.</w:t>
      </w:r>
      <w:r w:rsidR="00881517">
        <w:fldChar w:fldCharType="begin"/>
      </w:r>
      <w:r>
        <w:instrText xml:space="preserve"> SEQ </w:instrText>
      </w:r>
      <w:r>
        <w:rPr>
          <w:rFonts w:hint="eastAsia"/>
        </w:rPr>
        <w:instrText>圖</w:instrText>
      </w:r>
      <w:r>
        <w:instrText xml:space="preserve"> \* ARABIC \s 1 </w:instrText>
      </w:r>
      <w:r w:rsidR="00881517">
        <w:fldChar w:fldCharType="separate"/>
      </w:r>
      <w:r w:rsidR="004B470E">
        <w:rPr>
          <w:noProof/>
        </w:rPr>
        <w:t>2</w:t>
      </w:r>
      <w:r w:rsidR="00881517">
        <w:fldChar w:fldCharType="end"/>
      </w:r>
      <w:bookmarkEnd w:id="465"/>
      <w:r>
        <w:t xml:space="preserve"> Cygwin </w:t>
      </w:r>
      <w:r>
        <w:rPr>
          <w:rFonts w:hint="eastAsia"/>
        </w:rPr>
        <w:t>開發環境的初始進入畫面</w:t>
      </w:r>
    </w:p>
    <w:p w:rsidR="00CD6D61" w:rsidRDefault="00CD6D61" w:rsidP="00CD6D61"/>
    <w:p w:rsidR="005C5460" w:rsidRPr="00A66BF4" w:rsidRDefault="00BD437C" w:rsidP="005C5460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 xml:space="preserve">E.1 </w:t>
      </w:r>
      <w:r w:rsidR="005C5460" w:rsidRPr="00A66BF4">
        <w:rPr>
          <w:rFonts w:ascii="標楷體" w:eastAsia="標楷體" w:hAnsi="標楷體" w:hint="eastAsia"/>
          <w:b/>
          <w:sz w:val="32"/>
          <w:szCs w:val="32"/>
        </w:rPr>
        <w:t>仿照Linux 的指令環境</w:t>
      </w:r>
    </w:p>
    <w:p w:rsidR="00A23E4A" w:rsidRPr="005C5460" w:rsidRDefault="00CD6D61" w:rsidP="00CD6D61">
      <w:r>
        <w:rPr>
          <w:rFonts w:hint="eastAsia"/>
        </w:rPr>
        <w:t>在安裝完</w:t>
      </w:r>
      <w:r>
        <w:t xml:space="preserve"> Cygwin </w:t>
      </w:r>
      <w:r>
        <w:rPr>
          <w:rFonts w:hint="eastAsia"/>
        </w:rPr>
        <w:t>環境之後，您就可以開始使用</w:t>
      </w:r>
      <w:r>
        <w:t xml:space="preserve"> GNU </w:t>
      </w:r>
      <w:r>
        <w:rPr>
          <w:rFonts w:hint="eastAsia"/>
        </w:rPr>
        <w:t>工具了</w:t>
      </w:r>
      <w:r w:rsidR="005C5460">
        <w:rPr>
          <w:rFonts w:hint="eastAsia"/>
        </w:rPr>
        <w:t>。但是，對於習慣使用</w:t>
      </w:r>
      <w:r w:rsidR="005C5460">
        <w:rPr>
          <w:rFonts w:hint="eastAsia"/>
        </w:rPr>
        <w:t xml:space="preserve"> MS. Windows </w:t>
      </w:r>
      <w:r w:rsidR="005C5460">
        <w:rPr>
          <w:rFonts w:hint="eastAsia"/>
        </w:rPr>
        <w:t>的使用者而言，使用</w:t>
      </w:r>
      <w:r w:rsidR="005C5460">
        <w:rPr>
          <w:rFonts w:hint="eastAsia"/>
        </w:rPr>
        <w:t xml:space="preserve"> Cygwin </w:t>
      </w:r>
      <w:r w:rsidR="005C5460">
        <w:rPr>
          <w:rFonts w:hint="eastAsia"/>
        </w:rPr>
        <w:t>將會需要學習一些新的指令，因為</w:t>
      </w:r>
      <w:r w:rsidR="005C5460">
        <w:rPr>
          <w:rFonts w:hint="eastAsia"/>
        </w:rPr>
        <w:t xml:space="preserve"> Cygwin </w:t>
      </w:r>
      <w:r w:rsidR="005C5460">
        <w:rPr>
          <w:rFonts w:hint="eastAsia"/>
        </w:rPr>
        <w:t>的指令名稱與用法，都是仿照</w:t>
      </w:r>
      <w:r w:rsidR="005C5460">
        <w:rPr>
          <w:rFonts w:hint="eastAsia"/>
        </w:rPr>
        <w:t xml:space="preserve"> Linux </w:t>
      </w:r>
      <w:r w:rsidR="005C5460">
        <w:rPr>
          <w:rFonts w:hint="eastAsia"/>
        </w:rPr>
        <w:t>的指令所設計的。如果您原本就會使用</w:t>
      </w:r>
      <w:r w:rsidR="005C5460">
        <w:rPr>
          <w:rFonts w:hint="eastAsia"/>
        </w:rPr>
        <w:t xml:space="preserve"> Linux</w:t>
      </w:r>
      <w:r w:rsidR="005C5460">
        <w:rPr>
          <w:rFonts w:hint="eastAsia"/>
        </w:rPr>
        <w:t>，那麼您將會感到如魚得水。</w:t>
      </w:r>
    </w:p>
    <w:p w:rsidR="005C5460" w:rsidRDefault="005C5460" w:rsidP="00CD6D61"/>
    <w:p w:rsidR="0081326D" w:rsidRDefault="00A23E4A" w:rsidP="00A23E4A">
      <w:r>
        <w:rPr>
          <w:rFonts w:hint="eastAsia"/>
        </w:rPr>
        <w:t xml:space="preserve">Cygwin </w:t>
      </w:r>
      <w:r>
        <w:rPr>
          <w:rFonts w:hint="eastAsia"/>
        </w:rPr>
        <w:t>所使用的命令列，乃是仿照</w:t>
      </w:r>
      <w:r>
        <w:rPr>
          <w:rFonts w:hint="eastAsia"/>
        </w:rPr>
        <w:t xml:space="preserve"> Linux </w:t>
      </w:r>
      <w:r>
        <w:rPr>
          <w:rFonts w:hint="eastAsia"/>
        </w:rPr>
        <w:t>中的</w:t>
      </w:r>
      <w:r>
        <w:rPr>
          <w:rFonts w:hint="eastAsia"/>
        </w:rPr>
        <w:t xml:space="preserve"> Bash Shell </w:t>
      </w:r>
      <w:r>
        <w:rPr>
          <w:rFonts w:hint="eastAsia"/>
        </w:rPr>
        <w:t>環境</w:t>
      </w:r>
      <w:r>
        <w:rPr>
          <w:rFonts w:hint="eastAsia"/>
        </w:rPr>
        <w:t xml:space="preserve"> (</w:t>
      </w:r>
      <w:r>
        <w:rPr>
          <w:rFonts w:hint="eastAsia"/>
        </w:rPr>
        <w:t>此後簡稱</w:t>
      </w:r>
      <w:r>
        <w:rPr>
          <w:rFonts w:hint="eastAsia"/>
        </w:rPr>
        <w:t xml:space="preserve"> Shell)</w:t>
      </w:r>
      <w:r w:rsidR="0081326D">
        <w:rPr>
          <w:rFonts w:hint="eastAsia"/>
        </w:rPr>
        <w:t>，</w:t>
      </w:r>
      <w:r w:rsidR="0081326D">
        <w:rPr>
          <w:rFonts w:hint="eastAsia"/>
        </w:rPr>
        <w:t xml:space="preserve">Shell </w:t>
      </w:r>
      <w:r w:rsidR="0081326D">
        <w:rPr>
          <w:rFonts w:hint="eastAsia"/>
        </w:rPr>
        <w:t>與</w:t>
      </w:r>
      <w:r>
        <w:rPr>
          <w:rFonts w:hint="eastAsia"/>
        </w:rPr>
        <w:t xml:space="preserve"> Microsoft Windows </w:t>
      </w:r>
      <w:r>
        <w:rPr>
          <w:rFonts w:hint="eastAsia"/>
        </w:rPr>
        <w:t>的</w:t>
      </w:r>
      <w:r w:rsidR="0081326D">
        <w:rPr>
          <w:rFonts w:hint="eastAsia"/>
        </w:rPr>
        <w:t xml:space="preserve"> DOS </w:t>
      </w:r>
      <w:r>
        <w:rPr>
          <w:rFonts w:hint="eastAsia"/>
        </w:rPr>
        <w:t>命令列有所不同</w:t>
      </w:r>
      <w:r w:rsidR="0081326D">
        <w:rPr>
          <w:rFonts w:hint="eastAsia"/>
        </w:rPr>
        <w:t>。</w:t>
      </w:r>
    </w:p>
    <w:p w:rsidR="0081326D" w:rsidRDefault="0081326D" w:rsidP="00A23E4A"/>
    <w:p w:rsidR="00A23E4A" w:rsidRDefault="00A23E4A" w:rsidP="00A23E4A">
      <w:r>
        <w:rPr>
          <w:rFonts w:hint="eastAsia"/>
        </w:rPr>
        <w:t>在</w:t>
      </w:r>
      <w:r>
        <w:rPr>
          <w:rFonts w:hint="eastAsia"/>
        </w:rPr>
        <w:t>DOS</w:t>
      </w:r>
      <w:r>
        <w:rPr>
          <w:rFonts w:hint="eastAsia"/>
        </w:rPr>
        <w:t>環境當中，</w:t>
      </w:r>
      <w:r>
        <w:rPr>
          <w:rFonts w:hint="eastAsia"/>
        </w:rPr>
        <w:t xml:space="preserve">dir </w:t>
      </w:r>
      <w:r>
        <w:rPr>
          <w:rFonts w:hint="eastAsia"/>
        </w:rPr>
        <w:t>可用來顯示目前的資料夾，但在</w:t>
      </w:r>
      <w:r>
        <w:rPr>
          <w:rFonts w:hint="eastAsia"/>
        </w:rPr>
        <w:t xml:space="preserve"> Shell </w:t>
      </w:r>
      <w:r>
        <w:rPr>
          <w:rFonts w:hint="eastAsia"/>
        </w:rPr>
        <w:t>中則必須使用</w:t>
      </w:r>
      <w:r>
        <w:rPr>
          <w:rFonts w:hint="eastAsia"/>
        </w:rPr>
        <w:t xml:space="preserve">ls </w:t>
      </w:r>
      <w:r>
        <w:rPr>
          <w:rFonts w:hint="eastAsia"/>
        </w:rPr>
        <w:t>命令，</w:t>
      </w:r>
      <w:r w:rsidR="0081326D">
        <w:rPr>
          <w:rFonts w:hint="eastAsia"/>
        </w:rPr>
        <w:t>還好，</w:t>
      </w:r>
      <w:r>
        <w:rPr>
          <w:rFonts w:hint="eastAsia"/>
        </w:rPr>
        <w:t>大部分的</w:t>
      </w:r>
      <w:r>
        <w:rPr>
          <w:rFonts w:hint="eastAsia"/>
        </w:rPr>
        <w:t xml:space="preserve"> DOS </w:t>
      </w:r>
      <w:r>
        <w:rPr>
          <w:rFonts w:hint="eastAsia"/>
        </w:rPr>
        <w:t>命令都可</w:t>
      </w:r>
      <w:r w:rsidR="0081326D">
        <w:rPr>
          <w:rFonts w:hint="eastAsia"/>
        </w:rPr>
        <w:t>被</w:t>
      </w:r>
      <w:r>
        <w:rPr>
          <w:rFonts w:hint="eastAsia"/>
        </w:rPr>
        <w:t>對應到某些</w:t>
      </w:r>
      <w:r>
        <w:rPr>
          <w:rFonts w:hint="eastAsia"/>
        </w:rPr>
        <w:t xml:space="preserve"> Shell </w:t>
      </w:r>
      <w:r>
        <w:rPr>
          <w:rFonts w:hint="eastAsia"/>
        </w:rPr>
        <w:t>命令，以下是一些常用指令在</w:t>
      </w:r>
      <w:r>
        <w:rPr>
          <w:rFonts w:hint="eastAsia"/>
        </w:rPr>
        <w:t xml:space="preserve"> DOS </w:t>
      </w:r>
      <w:r>
        <w:rPr>
          <w:rFonts w:hint="eastAsia"/>
        </w:rPr>
        <w:t>與</w:t>
      </w:r>
      <w:r>
        <w:rPr>
          <w:rFonts w:hint="eastAsia"/>
        </w:rPr>
        <w:t xml:space="preserve">Shell </w:t>
      </w:r>
      <w:r>
        <w:rPr>
          <w:rFonts w:hint="eastAsia"/>
        </w:rPr>
        <w:t>兩個環境下的對照表。</w:t>
      </w:r>
    </w:p>
    <w:p w:rsidR="00A66BF4" w:rsidRDefault="00A66BF4" w:rsidP="00A23E4A"/>
    <w:p w:rsidR="00A23E4A" w:rsidRPr="00FB2222" w:rsidRDefault="00A23E4A" w:rsidP="00A23E4A">
      <w:pPr>
        <w:pStyle w:val="a8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fldSimple w:instr=" STYLEREF 1 \s ">
        <w:r w:rsidR="004B470E">
          <w:rPr>
            <w:noProof/>
          </w:rPr>
          <w:t>E</w:t>
        </w:r>
      </w:fldSimple>
      <w:r>
        <w:t>.</w:t>
      </w:r>
      <w:r w:rsidR="0088151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81517">
        <w:fldChar w:fldCharType="separate"/>
      </w:r>
      <w:r w:rsidR="004B470E">
        <w:rPr>
          <w:noProof/>
        </w:rPr>
        <w:t>1</w:t>
      </w:r>
      <w:r w:rsidR="00881517">
        <w:fldChar w:fldCharType="end"/>
      </w:r>
      <w:r w:rsidRPr="00DD0CB9">
        <w:rPr>
          <w:rFonts w:hint="eastAsia"/>
        </w:rPr>
        <w:t xml:space="preserve"> </w:t>
      </w:r>
      <w:r>
        <w:rPr>
          <w:rFonts w:hint="eastAsia"/>
        </w:rPr>
        <w:t xml:space="preserve">Linux Shell </w:t>
      </w:r>
      <w:r>
        <w:rPr>
          <w:rFonts w:hint="eastAsia"/>
        </w:rPr>
        <w:t>與</w:t>
      </w:r>
      <w:r>
        <w:rPr>
          <w:rFonts w:hint="eastAsia"/>
        </w:rPr>
        <w:t xml:space="preserve"> MS. DOS</w:t>
      </w:r>
      <w:r>
        <w:rPr>
          <w:rFonts w:hint="eastAsia"/>
        </w:rPr>
        <w:t>與的常用指令對照表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1276"/>
        <w:gridCol w:w="1417"/>
        <w:gridCol w:w="1701"/>
        <w:gridCol w:w="2410"/>
      </w:tblGrid>
      <w:tr w:rsidR="00A23E4A" w:rsidRPr="005A2C0B" w:rsidTr="00A36345">
        <w:tc>
          <w:tcPr>
            <w:tcW w:w="1384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>功能</w:t>
            </w:r>
          </w:p>
        </w:tc>
        <w:tc>
          <w:tcPr>
            <w:tcW w:w="1276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 xml:space="preserve">DOS </w:t>
            </w:r>
            <w:r w:rsidRPr="005A2C0B">
              <w:rPr>
                <w:rFonts w:hint="eastAsia"/>
              </w:rPr>
              <w:t>命令</w:t>
            </w:r>
          </w:p>
        </w:tc>
        <w:tc>
          <w:tcPr>
            <w:tcW w:w="1417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>UNIX/Linux</w:t>
            </w:r>
            <w:r w:rsidRPr="005A2C0B">
              <w:rPr>
                <w:rFonts w:hint="eastAsia"/>
              </w:rPr>
              <w:t>命令</w:t>
            </w:r>
          </w:p>
        </w:tc>
        <w:tc>
          <w:tcPr>
            <w:tcW w:w="1701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>UNIX/Linux</w:t>
            </w:r>
            <w:r w:rsidR="00085233">
              <w:br/>
            </w:r>
            <w:r w:rsidRPr="005A2C0B">
              <w:rPr>
                <w:rFonts w:hint="eastAsia"/>
              </w:rPr>
              <w:t>使用範例</w:t>
            </w:r>
          </w:p>
        </w:tc>
        <w:tc>
          <w:tcPr>
            <w:tcW w:w="2410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>範例說明</w:t>
            </w:r>
          </w:p>
        </w:tc>
      </w:tr>
      <w:tr w:rsidR="00A23E4A" w:rsidRPr="005A2C0B" w:rsidTr="00A36345">
        <w:tc>
          <w:tcPr>
            <w:tcW w:w="1384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>檔案列表</w:t>
            </w:r>
          </w:p>
        </w:tc>
        <w:tc>
          <w:tcPr>
            <w:tcW w:w="1276" w:type="dxa"/>
          </w:tcPr>
          <w:p w:rsidR="00A23E4A" w:rsidRPr="005A2C0B" w:rsidRDefault="00A23E4A" w:rsidP="00A36345">
            <w:r w:rsidRPr="005A2C0B">
              <w:t>d</w:t>
            </w:r>
            <w:r w:rsidRPr="005A2C0B">
              <w:rPr>
                <w:rFonts w:hint="eastAsia"/>
              </w:rPr>
              <w:t>ir</w:t>
            </w:r>
          </w:p>
        </w:tc>
        <w:tc>
          <w:tcPr>
            <w:tcW w:w="1417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>ls</w:t>
            </w:r>
          </w:p>
        </w:tc>
        <w:tc>
          <w:tcPr>
            <w:tcW w:w="1701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 xml:space="preserve">ls </w:t>
            </w:r>
            <w:r w:rsidRPr="005A2C0B">
              <w:t>–</w:t>
            </w:r>
            <w:r w:rsidRPr="005A2C0B">
              <w:rPr>
                <w:rFonts w:hint="eastAsia"/>
              </w:rPr>
              <w:t>all</w:t>
            </w:r>
          </w:p>
        </w:tc>
        <w:tc>
          <w:tcPr>
            <w:tcW w:w="2410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>列出詳細的檔案列表</w:t>
            </w:r>
          </w:p>
        </w:tc>
      </w:tr>
      <w:tr w:rsidR="00A23E4A" w:rsidRPr="005A2C0B" w:rsidTr="00A36345">
        <w:tc>
          <w:tcPr>
            <w:tcW w:w="1384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>切換路徑</w:t>
            </w:r>
          </w:p>
        </w:tc>
        <w:tc>
          <w:tcPr>
            <w:tcW w:w="1276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>cd</w:t>
            </w:r>
          </w:p>
        </w:tc>
        <w:tc>
          <w:tcPr>
            <w:tcW w:w="1417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>cd</w:t>
            </w:r>
          </w:p>
        </w:tc>
        <w:tc>
          <w:tcPr>
            <w:tcW w:w="1701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>cd ../</w:t>
            </w:r>
          </w:p>
        </w:tc>
        <w:tc>
          <w:tcPr>
            <w:tcW w:w="2410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>切換到父目錄</w:t>
            </w:r>
          </w:p>
        </w:tc>
      </w:tr>
      <w:tr w:rsidR="00A23E4A" w:rsidRPr="005A2C0B" w:rsidTr="00A36345">
        <w:tc>
          <w:tcPr>
            <w:tcW w:w="1384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>複製檔案</w:t>
            </w:r>
          </w:p>
        </w:tc>
        <w:tc>
          <w:tcPr>
            <w:tcW w:w="1276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 xml:space="preserve">copy </w:t>
            </w:r>
          </w:p>
        </w:tc>
        <w:tc>
          <w:tcPr>
            <w:tcW w:w="1417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>cp</w:t>
            </w:r>
          </w:p>
        </w:tc>
        <w:tc>
          <w:tcPr>
            <w:tcW w:w="1701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>cp a.o b.o</w:t>
            </w:r>
          </w:p>
        </w:tc>
        <w:tc>
          <w:tcPr>
            <w:tcW w:w="2410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>將</w:t>
            </w:r>
            <w:r w:rsidRPr="005A2C0B">
              <w:rPr>
                <w:rFonts w:hint="eastAsia"/>
              </w:rPr>
              <w:t xml:space="preserve"> a.o </w:t>
            </w:r>
            <w:r w:rsidRPr="005A2C0B">
              <w:rPr>
                <w:rFonts w:hint="eastAsia"/>
              </w:rPr>
              <w:t>複製到</w:t>
            </w:r>
            <w:r w:rsidRPr="005A2C0B">
              <w:rPr>
                <w:rFonts w:hint="eastAsia"/>
              </w:rPr>
              <w:t xml:space="preserve"> b.o</w:t>
            </w:r>
          </w:p>
        </w:tc>
      </w:tr>
      <w:tr w:rsidR="00A23E4A" w:rsidRPr="005A2C0B" w:rsidTr="00A36345">
        <w:tc>
          <w:tcPr>
            <w:tcW w:w="1384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>重新命名</w:t>
            </w:r>
          </w:p>
        </w:tc>
        <w:tc>
          <w:tcPr>
            <w:tcW w:w="1276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>ren</w:t>
            </w:r>
          </w:p>
        </w:tc>
        <w:tc>
          <w:tcPr>
            <w:tcW w:w="1417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>mv</w:t>
            </w:r>
          </w:p>
        </w:tc>
        <w:tc>
          <w:tcPr>
            <w:tcW w:w="1701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>mv a.o b.o</w:t>
            </w:r>
          </w:p>
        </w:tc>
        <w:tc>
          <w:tcPr>
            <w:tcW w:w="2410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>將</w:t>
            </w:r>
            <w:r w:rsidRPr="005A2C0B">
              <w:rPr>
                <w:rFonts w:hint="eastAsia"/>
              </w:rPr>
              <w:t xml:space="preserve"> a.o </w:t>
            </w:r>
            <w:r w:rsidRPr="005A2C0B">
              <w:rPr>
                <w:rFonts w:hint="eastAsia"/>
              </w:rPr>
              <w:t>更名為</w:t>
            </w:r>
            <w:r w:rsidRPr="005A2C0B">
              <w:rPr>
                <w:rFonts w:hint="eastAsia"/>
              </w:rPr>
              <w:t xml:space="preserve"> b.o</w:t>
            </w:r>
          </w:p>
        </w:tc>
      </w:tr>
      <w:tr w:rsidR="00A23E4A" w:rsidRPr="005A2C0B" w:rsidTr="00A36345">
        <w:tc>
          <w:tcPr>
            <w:tcW w:w="1384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lastRenderedPageBreak/>
              <w:t>刪除檔案</w:t>
            </w:r>
          </w:p>
        </w:tc>
        <w:tc>
          <w:tcPr>
            <w:tcW w:w="1276" w:type="dxa"/>
          </w:tcPr>
          <w:p w:rsidR="00A23E4A" w:rsidRPr="005A2C0B" w:rsidRDefault="00A23E4A" w:rsidP="00A36345">
            <w:smartTag w:uri="urn:schemas-microsoft-com:office:smarttags" w:element="State">
              <w:smartTag w:uri="urn:schemas-microsoft-com:office:smarttags" w:element="place">
                <w:r w:rsidRPr="005A2C0B">
                  <w:rPr>
                    <w:rFonts w:hint="eastAsia"/>
                  </w:rPr>
                  <w:t>del</w:t>
                </w:r>
              </w:smartTag>
            </w:smartTag>
          </w:p>
        </w:tc>
        <w:tc>
          <w:tcPr>
            <w:tcW w:w="1417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>rm</w:t>
            </w:r>
          </w:p>
        </w:tc>
        <w:tc>
          <w:tcPr>
            <w:tcW w:w="1701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>rm a.o</w:t>
            </w:r>
          </w:p>
        </w:tc>
        <w:tc>
          <w:tcPr>
            <w:tcW w:w="2410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>將</w:t>
            </w:r>
            <w:r w:rsidRPr="005A2C0B">
              <w:rPr>
                <w:rFonts w:hint="eastAsia"/>
              </w:rPr>
              <w:t xml:space="preserve"> a.o </w:t>
            </w:r>
            <w:r w:rsidRPr="005A2C0B">
              <w:rPr>
                <w:rFonts w:hint="eastAsia"/>
              </w:rPr>
              <w:t>移除</w:t>
            </w:r>
          </w:p>
        </w:tc>
      </w:tr>
      <w:tr w:rsidR="00A23E4A" w:rsidRPr="005A2C0B" w:rsidTr="00A36345">
        <w:tc>
          <w:tcPr>
            <w:tcW w:w="1384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>建立目錄</w:t>
            </w:r>
          </w:p>
        </w:tc>
        <w:tc>
          <w:tcPr>
            <w:tcW w:w="1276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>md</w:t>
            </w:r>
          </w:p>
        </w:tc>
        <w:tc>
          <w:tcPr>
            <w:tcW w:w="1417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>mkdir</w:t>
            </w:r>
          </w:p>
        </w:tc>
        <w:tc>
          <w:tcPr>
            <w:tcW w:w="1701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>mkdir dir1</w:t>
            </w:r>
          </w:p>
        </w:tc>
        <w:tc>
          <w:tcPr>
            <w:tcW w:w="2410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>建立目錄</w:t>
            </w:r>
            <w:r w:rsidRPr="005A2C0B">
              <w:rPr>
                <w:rFonts w:hint="eastAsia"/>
              </w:rPr>
              <w:t xml:space="preserve"> dir1 </w:t>
            </w:r>
          </w:p>
        </w:tc>
      </w:tr>
      <w:tr w:rsidR="00A23E4A" w:rsidRPr="005A2C0B" w:rsidTr="00A36345">
        <w:tc>
          <w:tcPr>
            <w:tcW w:w="1384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>刪除目錄</w:t>
            </w:r>
          </w:p>
        </w:tc>
        <w:tc>
          <w:tcPr>
            <w:tcW w:w="1276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>rd</w:t>
            </w:r>
          </w:p>
        </w:tc>
        <w:tc>
          <w:tcPr>
            <w:tcW w:w="1417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>rmdir</w:t>
            </w:r>
          </w:p>
        </w:tc>
        <w:tc>
          <w:tcPr>
            <w:tcW w:w="1701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>rmdir dir1</w:t>
            </w:r>
          </w:p>
        </w:tc>
        <w:tc>
          <w:tcPr>
            <w:tcW w:w="2410" w:type="dxa"/>
          </w:tcPr>
          <w:p w:rsidR="00A23E4A" w:rsidRPr="005A2C0B" w:rsidRDefault="00A23E4A" w:rsidP="00A36345">
            <w:r w:rsidRPr="005A2C0B">
              <w:rPr>
                <w:rFonts w:hint="eastAsia"/>
              </w:rPr>
              <w:t>移除目錄</w:t>
            </w:r>
            <w:r w:rsidRPr="005A2C0B">
              <w:rPr>
                <w:rFonts w:hint="eastAsia"/>
              </w:rPr>
              <w:t xml:space="preserve"> dir1</w:t>
            </w:r>
          </w:p>
        </w:tc>
      </w:tr>
      <w:tr w:rsidR="00085233" w:rsidRPr="005A2C0B" w:rsidTr="0008523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233" w:rsidRPr="005A2C0B" w:rsidRDefault="00085233" w:rsidP="00085233">
            <w:r>
              <w:rPr>
                <w:rFonts w:hint="eastAsia"/>
              </w:rPr>
              <w:t>執行檔案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233" w:rsidRPr="005A2C0B" w:rsidRDefault="00085233" w:rsidP="00A36345">
            <w:r>
              <w:rPr>
                <w:rFonts w:hint="eastAsia"/>
              </w:rPr>
              <w:t>&lt;file&gt;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233" w:rsidRPr="005A2C0B" w:rsidRDefault="00085233" w:rsidP="00085233">
            <w:r>
              <w:rPr>
                <w:rFonts w:hint="eastAsia"/>
              </w:rPr>
              <w:t>./&lt;file&gt;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233" w:rsidRPr="005A2C0B" w:rsidRDefault="00085233" w:rsidP="00A36345">
            <w:r>
              <w:rPr>
                <w:rFonts w:hint="eastAsia"/>
              </w:rPr>
              <w:t>./test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233" w:rsidRPr="005A2C0B" w:rsidRDefault="00085233" w:rsidP="00A36345">
            <w:r>
              <w:rPr>
                <w:rFonts w:hint="eastAsia"/>
              </w:rPr>
              <w:t>執行檔案</w:t>
            </w:r>
            <w:r>
              <w:rPr>
                <w:rFonts w:hint="eastAsia"/>
              </w:rPr>
              <w:t xml:space="preserve"> test.exe</w:t>
            </w:r>
          </w:p>
        </w:tc>
      </w:tr>
    </w:tbl>
    <w:p w:rsidR="00A23E4A" w:rsidRDefault="00A23E4A" w:rsidP="00CD6D61"/>
    <w:p w:rsidR="005C5460" w:rsidRDefault="005C5460" w:rsidP="00CD6D61">
      <w:r>
        <w:rPr>
          <w:rFonts w:hint="eastAsia"/>
        </w:rPr>
        <w:t>在</w:t>
      </w:r>
      <w:r>
        <w:rPr>
          <w:rFonts w:hint="eastAsia"/>
        </w:rPr>
        <w:t xml:space="preserve"> Cygwin </w:t>
      </w:r>
      <w:r w:rsidR="00F657AB">
        <w:rPr>
          <w:rFonts w:hint="eastAsia"/>
        </w:rPr>
        <w:t>環境</w:t>
      </w:r>
      <w:r>
        <w:rPr>
          <w:rFonts w:hint="eastAsia"/>
        </w:rPr>
        <w:t>當中，假如您用</w:t>
      </w:r>
      <w:r>
        <w:rPr>
          <w:rFonts w:hint="eastAsia"/>
        </w:rPr>
        <w:t xml:space="preserve"> gcc test.c -o test </w:t>
      </w:r>
      <w:r>
        <w:rPr>
          <w:rFonts w:hint="eastAsia"/>
        </w:rPr>
        <w:t>這個指令編譯出一個執行檔</w:t>
      </w:r>
      <w:r w:rsidR="00F657AB">
        <w:rPr>
          <w:rFonts w:hint="eastAsia"/>
        </w:rPr>
        <w:t xml:space="preserve"> test.exe </w:t>
      </w:r>
      <w:r>
        <w:rPr>
          <w:rFonts w:hint="eastAsia"/>
        </w:rPr>
        <w:t>後，</w:t>
      </w:r>
      <w:r w:rsidR="00F657AB">
        <w:rPr>
          <w:rFonts w:hint="eastAsia"/>
        </w:rPr>
        <w:t>您必須用</w:t>
      </w:r>
      <w:r w:rsidR="00F657AB">
        <w:rPr>
          <w:rFonts w:hint="eastAsia"/>
        </w:rPr>
        <w:t xml:space="preserve"> ./test </w:t>
      </w:r>
      <w:r w:rsidR="00F657AB">
        <w:rPr>
          <w:rFonts w:hint="eastAsia"/>
        </w:rPr>
        <w:t>才能執行</w:t>
      </w:r>
      <w:r w:rsidR="0081326D">
        <w:rPr>
          <w:rFonts w:hint="eastAsia"/>
        </w:rPr>
        <w:t>。</w:t>
      </w:r>
      <w:r w:rsidR="00F657AB">
        <w:rPr>
          <w:rFonts w:hint="eastAsia"/>
        </w:rPr>
        <w:t>這是</w:t>
      </w:r>
      <w:r w:rsidR="0081326D">
        <w:rPr>
          <w:rFonts w:hint="eastAsia"/>
        </w:rPr>
        <w:t>由於</w:t>
      </w:r>
      <w:r w:rsidR="0081326D">
        <w:rPr>
          <w:rFonts w:hint="eastAsia"/>
        </w:rPr>
        <w:t xml:space="preserve"> Shell </w:t>
      </w:r>
      <w:r w:rsidR="00F657AB">
        <w:rPr>
          <w:rFonts w:hint="eastAsia"/>
        </w:rPr>
        <w:t>採用</w:t>
      </w:r>
      <w:r w:rsidR="0081326D">
        <w:rPr>
          <w:rFonts w:hint="eastAsia"/>
        </w:rPr>
        <w:t>了</w:t>
      </w:r>
      <w:r w:rsidR="00F657AB">
        <w:rPr>
          <w:rFonts w:hint="eastAsia"/>
        </w:rPr>
        <w:t xml:space="preserve"> Linux </w:t>
      </w:r>
      <w:r w:rsidR="00F657AB">
        <w:rPr>
          <w:rFonts w:hint="eastAsia"/>
        </w:rPr>
        <w:t>的習慣</w:t>
      </w:r>
      <w:r w:rsidR="0081326D">
        <w:rPr>
          <w:rFonts w:hint="eastAsia"/>
        </w:rPr>
        <w:t>的原因</w:t>
      </w:r>
      <w:r w:rsidR="00F657AB">
        <w:rPr>
          <w:rFonts w:hint="eastAsia"/>
        </w:rPr>
        <w:t>，您不能直接輸入檔名</w:t>
      </w:r>
      <w:r w:rsidR="00F657AB">
        <w:rPr>
          <w:rFonts w:hint="eastAsia"/>
        </w:rPr>
        <w:t xml:space="preserve"> test </w:t>
      </w:r>
      <w:r w:rsidR="00F657AB">
        <w:rPr>
          <w:rFonts w:hint="eastAsia"/>
        </w:rPr>
        <w:t>去執行該檔案。</w:t>
      </w:r>
    </w:p>
    <w:p w:rsidR="00F657AB" w:rsidRDefault="00F657AB" w:rsidP="00CD6D61"/>
    <w:p w:rsidR="0000742C" w:rsidRDefault="00A1483C" w:rsidP="00CD6D61">
      <w:r>
        <w:rPr>
          <w:rFonts w:hint="eastAsia"/>
        </w:rPr>
        <w:t>通常</w:t>
      </w:r>
      <w:r>
        <w:rPr>
          <w:rFonts w:hint="eastAsia"/>
        </w:rPr>
        <w:t xml:space="preserve"> Cygwin </w:t>
      </w:r>
      <w:r>
        <w:rPr>
          <w:rFonts w:hint="eastAsia"/>
        </w:rPr>
        <w:t>會被安裝在</w:t>
      </w:r>
      <w:r>
        <w:rPr>
          <w:rFonts w:hint="eastAsia"/>
        </w:rPr>
        <w:t xml:space="preserve"> C:\cygwin </w:t>
      </w:r>
      <w:r>
        <w:rPr>
          <w:rFonts w:hint="eastAsia"/>
        </w:rPr>
        <w:t>資料夾底下，</w:t>
      </w:r>
      <w:r w:rsidR="000D112B">
        <w:rPr>
          <w:rFonts w:hint="eastAsia"/>
        </w:rPr>
        <w:t>當</w:t>
      </w:r>
      <w:r>
        <w:rPr>
          <w:rFonts w:hint="eastAsia"/>
        </w:rPr>
        <w:t>您</w:t>
      </w:r>
      <w:r w:rsidR="000D112B">
        <w:rPr>
          <w:rFonts w:hint="eastAsia"/>
        </w:rPr>
        <w:t>啟動</w:t>
      </w:r>
      <w:r w:rsidR="000D112B">
        <w:rPr>
          <w:rFonts w:hint="eastAsia"/>
        </w:rPr>
        <w:t xml:space="preserve"> Cygwin </w:t>
      </w:r>
      <w:r w:rsidR="000D112B">
        <w:rPr>
          <w:rFonts w:hint="eastAsia"/>
        </w:rPr>
        <w:t>命令列之後，所在的資料夾會是</w:t>
      </w:r>
      <w:r w:rsidR="000D112B">
        <w:rPr>
          <w:rFonts w:hint="eastAsia"/>
        </w:rPr>
        <w:t xml:space="preserve"> </w:t>
      </w:r>
      <w:r w:rsidR="000D112B" w:rsidRPr="000D112B">
        <w:t>C:\cygwin\home</w:t>
      </w:r>
      <w:r w:rsidR="000D112B">
        <w:rPr>
          <w:rFonts w:hint="eastAsia"/>
        </w:rPr>
        <w:t xml:space="preserve">\&lt;user&gt; </w:t>
      </w:r>
      <w:r w:rsidR="000D112B">
        <w:rPr>
          <w:rFonts w:hint="eastAsia"/>
        </w:rPr>
        <w:t>這個資料夾。舉例而言，筆者電腦中的</w:t>
      </w:r>
      <w:r w:rsidR="0081326D">
        <w:rPr>
          <w:rFonts w:hint="eastAsia"/>
        </w:rPr>
        <w:t xml:space="preserve"> Cygwin </w:t>
      </w:r>
      <w:r w:rsidR="000D112B">
        <w:rPr>
          <w:rFonts w:hint="eastAsia"/>
        </w:rPr>
        <w:t>使用者資料夾就是</w:t>
      </w:r>
      <w:r w:rsidR="000D112B">
        <w:rPr>
          <w:rFonts w:hint="eastAsia"/>
        </w:rPr>
        <w:t xml:space="preserve"> </w:t>
      </w:r>
      <w:r w:rsidR="000D112B" w:rsidRPr="000D112B">
        <w:t>C:\cygwin\home</w:t>
      </w:r>
      <w:r w:rsidR="000D112B">
        <w:rPr>
          <w:rFonts w:hint="eastAsia"/>
        </w:rPr>
        <w:t xml:space="preserve">\ccc\ </w:t>
      </w:r>
      <w:r w:rsidR="000D112B">
        <w:rPr>
          <w:rFonts w:hint="eastAsia"/>
        </w:rPr>
        <w:t>這個資料夾。您可以直接用檔案總管開啟該資料夾，然後在其中建立一個</w:t>
      </w:r>
      <w:r w:rsidR="009208CE">
        <w:rPr>
          <w:rFonts w:hint="eastAsia"/>
        </w:rPr>
        <w:t>如</w:t>
      </w:r>
      <w:r w:rsidR="00881517">
        <w:fldChar w:fldCharType="begin"/>
      </w:r>
      <w:r w:rsidR="009208CE">
        <w:instrText xml:space="preserve"> </w:instrText>
      </w:r>
      <w:r w:rsidR="009208CE">
        <w:rPr>
          <w:rFonts w:hint="eastAsia"/>
        </w:rPr>
        <w:instrText>REF _Ref234037657 \h</w:instrText>
      </w:r>
      <w:r w:rsidR="009208CE">
        <w:instrText xml:space="preserve"> </w:instrText>
      </w:r>
      <w:r w:rsidR="00881517">
        <w:fldChar w:fldCharType="separate"/>
      </w:r>
      <w:r w:rsidR="004B470E">
        <w:rPr>
          <w:rFonts w:hint="eastAsia"/>
        </w:rPr>
        <w:t>範例</w:t>
      </w:r>
      <w:r w:rsidR="004B470E">
        <w:t xml:space="preserve"> </w:t>
      </w:r>
      <w:r w:rsidR="004B470E">
        <w:rPr>
          <w:noProof/>
        </w:rPr>
        <w:t>E</w:t>
      </w:r>
      <w:r w:rsidR="004B470E">
        <w:t>.</w:t>
      </w:r>
      <w:r w:rsidR="004B470E">
        <w:rPr>
          <w:noProof/>
        </w:rPr>
        <w:t>1</w:t>
      </w:r>
      <w:r w:rsidR="00881517">
        <w:fldChar w:fldCharType="end"/>
      </w:r>
      <w:r w:rsidR="009208CE">
        <w:rPr>
          <w:rFonts w:hint="eastAsia"/>
        </w:rPr>
        <w:t>的</w:t>
      </w:r>
      <w:r w:rsidR="0081326D">
        <w:rPr>
          <w:rFonts w:hint="eastAsia"/>
        </w:rPr>
        <w:t xml:space="preserve">hello.c </w:t>
      </w:r>
      <w:r w:rsidR="000D112B">
        <w:rPr>
          <w:rFonts w:hint="eastAsia"/>
        </w:rPr>
        <w:t>程式並存檔</w:t>
      </w:r>
      <w:r w:rsidR="009208CE">
        <w:rPr>
          <w:rFonts w:hint="eastAsia"/>
        </w:rPr>
        <w:t>，我們將示範如何在</w:t>
      </w:r>
      <w:r w:rsidR="009208CE">
        <w:rPr>
          <w:rFonts w:hint="eastAsia"/>
        </w:rPr>
        <w:t xml:space="preserve"> Cygwin </w:t>
      </w:r>
      <w:r w:rsidR="009208CE">
        <w:rPr>
          <w:rFonts w:hint="eastAsia"/>
        </w:rPr>
        <w:t>當中編譯並執行這個檔案。</w:t>
      </w:r>
      <w:r w:rsidR="009208CE">
        <w:rPr>
          <w:rFonts w:hint="eastAsia"/>
        </w:rPr>
        <w:t xml:space="preserve"> (</w:t>
      </w:r>
      <w:r w:rsidR="009208CE">
        <w:rPr>
          <w:rFonts w:hint="eastAsia"/>
        </w:rPr>
        <w:t>當然您也可以將程式從其他資料夾複製到</w:t>
      </w:r>
      <w:r w:rsidR="009208CE">
        <w:rPr>
          <w:rFonts w:hint="eastAsia"/>
        </w:rPr>
        <w:t xml:space="preserve"> cygwin </w:t>
      </w:r>
      <w:r w:rsidR="009208CE">
        <w:rPr>
          <w:rFonts w:hint="eastAsia"/>
        </w:rPr>
        <w:t>的使用者資料夾中，您同樣可以在</w:t>
      </w:r>
      <w:r w:rsidR="009208CE">
        <w:rPr>
          <w:rFonts w:hint="eastAsia"/>
        </w:rPr>
        <w:t xml:space="preserve"> Shell </w:t>
      </w:r>
      <w:r w:rsidR="009208CE">
        <w:rPr>
          <w:rFonts w:hint="eastAsia"/>
        </w:rPr>
        <w:t>命令列中看到這些檔案</w:t>
      </w:r>
      <w:r w:rsidR="009208CE">
        <w:rPr>
          <w:rFonts w:hint="eastAsia"/>
        </w:rPr>
        <w:t>)</w:t>
      </w:r>
    </w:p>
    <w:p w:rsidR="0000742C" w:rsidRPr="009208CE" w:rsidRDefault="0000742C" w:rsidP="00CD6D61"/>
    <w:p w:rsidR="003745C7" w:rsidRPr="0084213F" w:rsidRDefault="003745C7" w:rsidP="003745C7">
      <w:pPr>
        <w:pStyle w:val="a8"/>
      </w:pPr>
      <w:bookmarkStart w:id="466" w:name="_Ref234037657"/>
      <w:r>
        <w:rPr>
          <w:rFonts w:hint="eastAsia"/>
        </w:rPr>
        <w:t>範例</w:t>
      </w:r>
      <w:r>
        <w:t xml:space="preserve"> </w:t>
      </w:r>
      <w:fldSimple w:instr=" STYLEREF 1 \s ">
        <w:r w:rsidR="004B470E">
          <w:rPr>
            <w:noProof/>
          </w:rPr>
          <w:t>E</w:t>
        </w:r>
      </w:fldSimple>
      <w:r>
        <w:t>.</w:t>
      </w:r>
      <w:r w:rsidR="00881517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881517">
        <w:fldChar w:fldCharType="separate"/>
      </w:r>
      <w:r w:rsidR="004B470E">
        <w:rPr>
          <w:noProof/>
        </w:rPr>
        <w:t>1</w:t>
      </w:r>
      <w:r w:rsidR="00881517">
        <w:fldChar w:fldCharType="end"/>
      </w:r>
      <w:bookmarkEnd w:id="466"/>
      <w:r>
        <w:t xml:space="preserve"> </w:t>
      </w:r>
      <w:r>
        <w:rPr>
          <w:rFonts w:hint="eastAsia"/>
        </w:rPr>
        <w:t>程式</w:t>
      </w:r>
      <w:r>
        <w:rPr>
          <w:rFonts w:hint="eastAsia"/>
        </w:rPr>
        <w:t xml:space="preserve"> hello.c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62"/>
      </w:tblGrid>
      <w:tr w:rsidR="0000742C" w:rsidTr="00A36345">
        <w:tc>
          <w:tcPr>
            <w:tcW w:w="8362" w:type="dxa"/>
          </w:tcPr>
          <w:p w:rsidR="0000742C" w:rsidRDefault="0000742C" w:rsidP="0000742C">
            <w:r>
              <w:t>#include &lt;stdio.h&gt;</w:t>
            </w:r>
          </w:p>
          <w:p w:rsidR="0000742C" w:rsidRDefault="0000742C" w:rsidP="0000742C"/>
          <w:p w:rsidR="0000742C" w:rsidRDefault="0000742C" w:rsidP="0000742C">
            <w:r>
              <w:t>int main(void) {</w:t>
            </w:r>
          </w:p>
          <w:p w:rsidR="0000742C" w:rsidRDefault="0000742C" w:rsidP="0000742C">
            <w:r>
              <w:t xml:space="preserve">  printf("hello !\n");</w:t>
            </w:r>
          </w:p>
          <w:p w:rsidR="0000742C" w:rsidRDefault="0000742C" w:rsidP="0000742C">
            <w:r>
              <w:t xml:space="preserve">  system("pause");</w:t>
            </w:r>
          </w:p>
          <w:p w:rsidR="0000742C" w:rsidRDefault="0000742C" w:rsidP="0000742C">
            <w:r>
              <w:t xml:space="preserve">  return 1;</w:t>
            </w:r>
          </w:p>
          <w:p w:rsidR="0000742C" w:rsidRDefault="0000742C" w:rsidP="0000742C">
            <w:r>
              <w:t>}</w:t>
            </w:r>
          </w:p>
        </w:tc>
      </w:tr>
    </w:tbl>
    <w:p w:rsidR="0000742C" w:rsidRDefault="0000742C" w:rsidP="00CD6D61"/>
    <w:p w:rsidR="000D112B" w:rsidRDefault="009208CE" w:rsidP="00CD6D61">
      <w:r>
        <w:rPr>
          <w:rFonts w:hint="eastAsia"/>
        </w:rPr>
        <w:t>當您撰寫好</w:t>
      </w:r>
      <w:r>
        <w:rPr>
          <w:rFonts w:hint="eastAsia"/>
        </w:rPr>
        <w:t xml:space="preserve"> hello.c </w:t>
      </w:r>
      <w:r>
        <w:rPr>
          <w:rFonts w:hint="eastAsia"/>
        </w:rPr>
        <w:t>之後，您應該將該檔案儲存在</w:t>
      </w:r>
      <w:r>
        <w:rPr>
          <w:rFonts w:hint="eastAsia"/>
        </w:rPr>
        <w:t xml:space="preserve"> Cygwin </w:t>
      </w:r>
      <w:r>
        <w:rPr>
          <w:rFonts w:hint="eastAsia"/>
        </w:rPr>
        <w:t>的使用者資料夾中，如</w:t>
      </w:r>
      <w:r w:rsidR="00881517">
        <w:fldChar w:fldCharType="begin"/>
      </w:r>
      <w:r w:rsidR="0000742C">
        <w:instrText xml:space="preserve"> </w:instrText>
      </w:r>
      <w:r w:rsidR="0000742C">
        <w:rPr>
          <w:rFonts w:hint="eastAsia"/>
        </w:rPr>
        <w:instrText>REF _Ref257363806 \h</w:instrText>
      </w:r>
      <w:r w:rsidR="0000742C">
        <w:instrText xml:space="preserve"> </w:instrText>
      </w:r>
      <w:r w:rsidR="00881517">
        <w:fldChar w:fldCharType="separate"/>
      </w:r>
      <w:r w:rsidR="004B470E">
        <w:rPr>
          <w:rFonts w:hint="eastAsia"/>
        </w:rPr>
        <w:t>圖</w:t>
      </w:r>
      <w:r w:rsidR="004B470E">
        <w:t xml:space="preserve"> </w:t>
      </w:r>
      <w:r w:rsidR="004B470E">
        <w:rPr>
          <w:noProof/>
        </w:rPr>
        <w:t>E</w:t>
      </w:r>
      <w:r w:rsidR="004B470E">
        <w:t>.</w:t>
      </w:r>
      <w:r w:rsidR="004B470E">
        <w:rPr>
          <w:noProof/>
        </w:rPr>
        <w:t>3</w:t>
      </w:r>
      <w:r w:rsidR="00881517">
        <w:fldChar w:fldCharType="end"/>
      </w:r>
      <w:r w:rsidR="0000742C">
        <w:rPr>
          <w:rFonts w:hint="eastAsia"/>
        </w:rPr>
        <w:t>所示。</w:t>
      </w:r>
      <w:r>
        <w:rPr>
          <w:rFonts w:hint="eastAsia"/>
        </w:rPr>
        <w:t>接著，讓我們回到</w:t>
      </w:r>
      <w:r>
        <w:rPr>
          <w:rFonts w:hint="eastAsia"/>
        </w:rPr>
        <w:t xml:space="preserve"> Cygwin </w:t>
      </w:r>
      <w:r>
        <w:rPr>
          <w:rFonts w:hint="eastAsia"/>
        </w:rPr>
        <w:t>的命令列環境查看。</w:t>
      </w:r>
    </w:p>
    <w:p w:rsidR="000D112B" w:rsidRPr="009208CE" w:rsidRDefault="000D112B" w:rsidP="000D112B">
      <w:pPr>
        <w:jc w:val="center"/>
      </w:pPr>
    </w:p>
    <w:p w:rsidR="000D112B" w:rsidRDefault="00443A94" w:rsidP="000D112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791075" cy="3600450"/>
            <wp:effectExtent l="1905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12B" w:rsidRDefault="000D112B" w:rsidP="000D112B">
      <w:pPr>
        <w:pStyle w:val="a8"/>
        <w:jc w:val="center"/>
      </w:pPr>
      <w:bookmarkStart w:id="467" w:name="_Ref257363806"/>
      <w:r>
        <w:rPr>
          <w:rFonts w:hint="eastAsia"/>
        </w:rPr>
        <w:t>圖</w:t>
      </w:r>
      <w:r>
        <w:t xml:space="preserve"> </w:t>
      </w:r>
      <w:fldSimple w:instr=" STYLEREF 1 \s ">
        <w:r w:rsidR="004B470E">
          <w:rPr>
            <w:noProof/>
          </w:rPr>
          <w:t>E</w:t>
        </w:r>
      </w:fldSimple>
      <w:r>
        <w:t>.</w:t>
      </w:r>
      <w:r w:rsidR="00881517">
        <w:fldChar w:fldCharType="begin"/>
      </w:r>
      <w:r>
        <w:instrText xml:space="preserve"> SEQ </w:instrText>
      </w:r>
      <w:r>
        <w:rPr>
          <w:rFonts w:hint="eastAsia"/>
        </w:rPr>
        <w:instrText>圖</w:instrText>
      </w:r>
      <w:r>
        <w:instrText xml:space="preserve"> \* ARABIC \s 1 </w:instrText>
      </w:r>
      <w:r w:rsidR="00881517">
        <w:fldChar w:fldCharType="separate"/>
      </w:r>
      <w:r w:rsidR="004B470E">
        <w:rPr>
          <w:noProof/>
        </w:rPr>
        <w:t>3</w:t>
      </w:r>
      <w:r w:rsidR="00881517">
        <w:fldChar w:fldCharType="end"/>
      </w:r>
      <w:bookmarkEnd w:id="467"/>
      <w:r>
        <w:t xml:space="preserve"> Cygwin </w:t>
      </w:r>
      <w:r>
        <w:rPr>
          <w:rFonts w:hint="eastAsia"/>
        </w:rPr>
        <w:t>開發環境的</w:t>
      </w:r>
      <w:r w:rsidR="00AC215B">
        <w:rPr>
          <w:rFonts w:hint="eastAsia"/>
        </w:rPr>
        <w:t>使用者資料夾</w:t>
      </w:r>
    </w:p>
    <w:p w:rsidR="00467152" w:rsidRPr="00467152" w:rsidRDefault="00467152" w:rsidP="00467152"/>
    <w:p w:rsidR="00467152" w:rsidRDefault="009208CE" w:rsidP="00467152">
      <w:r>
        <w:rPr>
          <w:rFonts w:hint="eastAsia"/>
        </w:rPr>
        <w:t>如果您</w:t>
      </w:r>
      <w:r w:rsidR="00467152">
        <w:rPr>
          <w:rFonts w:hint="eastAsia"/>
        </w:rPr>
        <w:t>在</w:t>
      </w:r>
      <w:r w:rsidR="00467152">
        <w:rPr>
          <w:rFonts w:hint="eastAsia"/>
        </w:rPr>
        <w:t xml:space="preserve"> Cygwin </w:t>
      </w:r>
      <w:r w:rsidR="00467152">
        <w:rPr>
          <w:rFonts w:hint="eastAsia"/>
        </w:rPr>
        <w:t>命令列環境中使用</w:t>
      </w:r>
      <w:r w:rsidR="00467152">
        <w:rPr>
          <w:rFonts w:hint="eastAsia"/>
        </w:rPr>
        <w:t xml:space="preserve"> ls </w:t>
      </w:r>
      <w:r w:rsidR="00467152">
        <w:rPr>
          <w:rFonts w:hint="eastAsia"/>
        </w:rPr>
        <w:t>指令列出檔案，您將會看到</w:t>
      </w:r>
      <w:r w:rsidR="0000742C">
        <w:rPr>
          <w:rFonts w:hint="eastAsia"/>
        </w:rPr>
        <w:t>檔案</w:t>
      </w:r>
      <w:r w:rsidR="00467152">
        <w:rPr>
          <w:rFonts w:hint="eastAsia"/>
        </w:rPr>
        <w:t xml:space="preserve"> hello.c </w:t>
      </w:r>
      <w:r w:rsidR="0000742C">
        <w:rPr>
          <w:rFonts w:hint="eastAsia"/>
        </w:rPr>
        <w:t>已經存在。</w:t>
      </w:r>
      <w:r w:rsidR="0081326D">
        <w:rPr>
          <w:rFonts w:hint="eastAsia"/>
        </w:rPr>
        <w:t>此時，</w:t>
      </w:r>
      <w:r w:rsidR="0000742C">
        <w:rPr>
          <w:rFonts w:hint="eastAsia"/>
        </w:rPr>
        <w:t>您可以使用</w:t>
      </w:r>
      <w:r w:rsidR="0000742C">
        <w:rPr>
          <w:rFonts w:hint="eastAsia"/>
        </w:rPr>
        <w:t xml:space="preserve"> </w:t>
      </w:r>
      <w:r w:rsidR="00467152">
        <w:rPr>
          <w:rFonts w:hint="eastAsia"/>
        </w:rPr>
        <w:t xml:space="preserve">gcc hello.c -o hello </w:t>
      </w:r>
      <w:r w:rsidR="00467152">
        <w:rPr>
          <w:rFonts w:hint="eastAsia"/>
        </w:rPr>
        <w:t>這個指令編譯</w:t>
      </w:r>
      <w:r w:rsidR="0081326D">
        <w:rPr>
          <w:rFonts w:hint="eastAsia"/>
        </w:rPr>
        <w:t xml:space="preserve"> hello.c</w:t>
      </w:r>
      <w:r w:rsidR="00467152">
        <w:rPr>
          <w:rFonts w:hint="eastAsia"/>
        </w:rPr>
        <w:t>，</w:t>
      </w:r>
      <w:r w:rsidR="0000742C">
        <w:rPr>
          <w:rFonts w:hint="eastAsia"/>
        </w:rPr>
        <w:t>完成之後再度用</w:t>
      </w:r>
      <w:r w:rsidR="0000742C">
        <w:rPr>
          <w:rFonts w:hint="eastAsia"/>
        </w:rPr>
        <w:t xml:space="preserve"> ls </w:t>
      </w:r>
      <w:r w:rsidR="0000742C">
        <w:rPr>
          <w:rFonts w:hint="eastAsia"/>
        </w:rPr>
        <w:t>列出檔案，看到多出了一個</w:t>
      </w:r>
      <w:r w:rsidR="0000742C">
        <w:rPr>
          <w:rFonts w:hint="eastAsia"/>
        </w:rPr>
        <w:t xml:space="preserve"> hello.exe </w:t>
      </w:r>
      <w:r w:rsidR="0000742C">
        <w:rPr>
          <w:rFonts w:hint="eastAsia"/>
        </w:rPr>
        <w:t>的檔案</w:t>
      </w:r>
      <w:r w:rsidR="0081326D">
        <w:rPr>
          <w:rFonts w:hint="eastAsia"/>
        </w:rPr>
        <w:t>，然後，</w:t>
      </w:r>
      <w:r w:rsidR="0000742C">
        <w:rPr>
          <w:rFonts w:hint="eastAsia"/>
        </w:rPr>
        <w:t>您可以用</w:t>
      </w:r>
      <w:r w:rsidR="0000742C">
        <w:rPr>
          <w:rFonts w:hint="eastAsia"/>
        </w:rPr>
        <w:t xml:space="preserve"> ./hello </w:t>
      </w:r>
      <w:r w:rsidR="0000742C">
        <w:rPr>
          <w:rFonts w:hint="eastAsia"/>
        </w:rPr>
        <w:t>這個命令執行該檔案。</w:t>
      </w:r>
      <w:r w:rsidR="00881517">
        <w:fldChar w:fldCharType="begin"/>
      </w:r>
      <w:r w:rsidR="0000742C">
        <w:instrText xml:space="preserve"> </w:instrText>
      </w:r>
      <w:r w:rsidR="0000742C">
        <w:rPr>
          <w:rFonts w:hint="eastAsia"/>
        </w:rPr>
        <w:instrText>REF _Ref257364186 \h</w:instrText>
      </w:r>
      <w:r w:rsidR="0000742C">
        <w:instrText xml:space="preserve"> </w:instrText>
      </w:r>
      <w:r w:rsidR="00881517">
        <w:fldChar w:fldCharType="separate"/>
      </w:r>
      <w:r w:rsidR="004B470E">
        <w:rPr>
          <w:rFonts w:hint="eastAsia"/>
        </w:rPr>
        <w:t>圖</w:t>
      </w:r>
      <w:r w:rsidR="004B470E">
        <w:t xml:space="preserve"> </w:t>
      </w:r>
      <w:r w:rsidR="004B470E">
        <w:rPr>
          <w:noProof/>
        </w:rPr>
        <w:t>E</w:t>
      </w:r>
      <w:r w:rsidR="004B470E">
        <w:t>.</w:t>
      </w:r>
      <w:r w:rsidR="004B470E">
        <w:rPr>
          <w:noProof/>
        </w:rPr>
        <w:t>4</w:t>
      </w:r>
      <w:r w:rsidR="00881517">
        <w:fldChar w:fldCharType="end"/>
      </w:r>
      <w:r w:rsidR="0000742C">
        <w:rPr>
          <w:rFonts w:hint="eastAsia"/>
        </w:rPr>
        <w:t>顯示了這個編譯與執行的過程。</w:t>
      </w:r>
    </w:p>
    <w:p w:rsidR="000D112B" w:rsidRPr="00467152" w:rsidRDefault="000D112B" w:rsidP="000D112B">
      <w:pPr>
        <w:jc w:val="center"/>
      </w:pPr>
    </w:p>
    <w:p w:rsidR="00467152" w:rsidRDefault="00443A94" w:rsidP="000D112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67325" cy="3448050"/>
            <wp:effectExtent l="1905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152" w:rsidRDefault="00467152" w:rsidP="00467152">
      <w:pPr>
        <w:pStyle w:val="a8"/>
        <w:jc w:val="center"/>
      </w:pPr>
      <w:bookmarkStart w:id="468" w:name="_Ref257364186"/>
      <w:r>
        <w:rPr>
          <w:rFonts w:hint="eastAsia"/>
        </w:rPr>
        <w:lastRenderedPageBreak/>
        <w:t>圖</w:t>
      </w:r>
      <w:r>
        <w:t xml:space="preserve"> </w:t>
      </w:r>
      <w:fldSimple w:instr=" STYLEREF 1 \s ">
        <w:r w:rsidR="004B470E">
          <w:rPr>
            <w:noProof/>
          </w:rPr>
          <w:t>E</w:t>
        </w:r>
      </w:fldSimple>
      <w:r>
        <w:t>.</w:t>
      </w:r>
      <w:r w:rsidR="00881517">
        <w:fldChar w:fldCharType="begin"/>
      </w:r>
      <w:r>
        <w:instrText xml:space="preserve"> SEQ </w:instrText>
      </w:r>
      <w:r>
        <w:rPr>
          <w:rFonts w:hint="eastAsia"/>
        </w:rPr>
        <w:instrText>圖</w:instrText>
      </w:r>
      <w:r>
        <w:instrText xml:space="preserve"> \* ARABIC \s 1 </w:instrText>
      </w:r>
      <w:r w:rsidR="00881517">
        <w:fldChar w:fldCharType="separate"/>
      </w:r>
      <w:r w:rsidR="004B470E">
        <w:rPr>
          <w:noProof/>
        </w:rPr>
        <w:t>4</w:t>
      </w:r>
      <w:r w:rsidR="00881517">
        <w:fldChar w:fldCharType="end"/>
      </w:r>
      <w:bookmarkEnd w:id="468"/>
      <w:r>
        <w:t xml:space="preserve"> </w:t>
      </w:r>
      <w:r w:rsidR="00AC215B">
        <w:rPr>
          <w:rFonts w:hint="eastAsia"/>
        </w:rPr>
        <w:t>在</w:t>
      </w:r>
      <w:r>
        <w:t xml:space="preserve">Cygwin </w:t>
      </w:r>
      <w:r>
        <w:rPr>
          <w:rFonts w:hint="eastAsia"/>
        </w:rPr>
        <w:t>開發環境</w:t>
      </w:r>
      <w:r w:rsidR="00AC215B">
        <w:rPr>
          <w:rFonts w:hint="eastAsia"/>
        </w:rPr>
        <w:t>中用</w:t>
      </w:r>
      <w:r w:rsidR="00AC215B">
        <w:rPr>
          <w:rFonts w:hint="eastAsia"/>
        </w:rPr>
        <w:t xml:space="preserve"> gcc </w:t>
      </w:r>
      <w:r w:rsidR="00AC215B">
        <w:rPr>
          <w:rFonts w:hint="eastAsia"/>
        </w:rPr>
        <w:t>進行編譯與執行的情況</w:t>
      </w:r>
    </w:p>
    <w:p w:rsidR="000D112B" w:rsidRPr="00467152" w:rsidRDefault="000D112B" w:rsidP="00CD6D61"/>
    <w:p w:rsidR="005C5460" w:rsidRDefault="00887B2C" w:rsidP="00CD6D61">
      <w:r>
        <w:rPr>
          <w:rFonts w:hint="eastAsia"/>
        </w:rPr>
        <w:t xml:space="preserve">Cygwin </w:t>
      </w:r>
      <w:r>
        <w:rPr>
          <w:rFonts w:hint="eastAsia"/>
        </w:rPr>
        <w:t>環境中的函式庫與</w:t>
      </w:r>
      <w:r>
        <w:rPr>
          <w:rFonts w:hint="eastAsia"/>
        </w:rPr>
        <w:t xml:space="preserve"> Dev C++ </w:t>
      </w:r>
      <w:r>
        <w:rPr>
          <w:rFonts w:hint="eastAsia"/>
        </w:rPr>
        <w:t>有些不同。</w:t>
      </w:r>
      <w:r w:rsidR="0081326D">
        <w:rPr>
          <w:rFonts w:hint="eastAsia"/>
        </w:rPr>
        <w:t>在</w:t>
      </w:r>
      <w:r>
        <w:rPr>
          <w:rFonts w:hint="eastAsia"/>
        </w:rPr>
        <w:t>使用</w:t>
      </w:r>
      <w:r>
        <w:rPr>
          <w:rFonts w:hint="eastAsia"/>
        </w:rPr>
        <w:t xml:space="preserve"> Dev C++ </w:t>
      </w:r>
      <w:r>
        <w:rPr>
          <w:rFonts w:hint="eastAsia"/>
        </w:rPr>
        <w:t>時，我們可</w:t>
      </w:r>
      <w:r w:rsidR="0081326D">
        <w:rPr>
          <w:rFonts w:hint="eastAsia"/>
        </w:rPr>
        <w:t>以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 w:rsidRPr="00887B2C">
        <w:t>system("pause")</w:t>
      </w:r>
      <w:r>
        <w:rPr>
          <w:rFonts w:hint="eastAsia"/>
        </w:rPr>
        <w:t xml:space="preserve"> </w:t>
      </w:r>
      <w:r>
        <w:rPr>
          <w:rFonts w:hint="eastAsia"/>
        </w:rPr>
        <w:t>這樣的函數</w:t>
      </w:r>
      <w:r w:rsidR="0081326D">
        <w:rPr>
          <w:rFonts w:hint="eastAsia"/>
        </w:rPr>
        <w:t>讓</w:t>
      </w:r>
      <w:r>
        <w:rPr>
          <w:rFonts w:hint="eastAsia"/>
        </w:rPr>
        <w:t xml:space="preserve"> DOS </w:t>
      </w:r>
      <w:r>
        <w:rPr>
          <w:rFonts w:hint="eastAsia"/>
        </w:rPr>
        <w:t>暫停，但是在</w:t>
      </w:r>
      <w:r>
        <w:rPr>
          <w:rFonts w:hint="eastAsia"/>
        </w:rPr>
        <w:t xml:space="preserve"> Cygwin </w:t>
      </w:r>
      <w:r>
        <w:rPr>
          <w:rFonts w:hint="eastAsia"/>
        </w:rPr>
        <w:t>當中的</w:t>
      </w:r>
      <w:r>
        <w:rPr>
          <w:rFonts w:hint="eastAsia"/>
        </w:rPr>
        <w:t xml:space="preserve"> system() </w:t>
      </w:r>
      <w:r>
        <w:rPr>
          <w:rFonts w:hint="eastAsia"/>
        </w:rPr>
        <w:t>函數則根本不認識</w:t>
      </w:r>
      <w:r>
        <w:rPr>
          <w:rFonts w:hint="eastAsia"/>
        </w:rPr>
        <w:t xml:space="preserve"> pause </w:t>
      </w:r>
      <w:r>
        <w:rPr>
          <w:rFonts w:hint="eastAsia"/>
        </w:rPr>
        <w:t>這個指令，</w:t>
      </w:r>
      <w:r w:rsidR="0081326D">
        <w:rPr>
          <w:rFonts w:hint="eastAsia"/>
        </w:rPr>
        <w:t>因此</w:t>
      </w:r>
      <w:r>
        <w:rPr>
          <w:rFonts w:hint="eastAsia"/>
        </w:rPr>
        <w:t>會顯示</w:t>
      </w:r>
      <w:r>
        <w:rPr>
          <w:rFonts w:hint="eastAsia"/>
        </w:rPr>
        <w:t xml:space="preserve"> </w:t>
      </w:r>
      <w:r>
        <w:rPr>
          <w:rFonts w:hint="eastAsia"/>
        </w:rPr>
        <w:t>『</w:t>
      </w:r>
      <w:r>
        <w:rPr>
          <w:rFonts w:hint="eastAsia"/>
        </w:rPr>
        <w:t>sh: pause: command not found</w:t>
      </w:r>
      <w:r>
        <w:rPr>
          <w:rFonts w:hint="eastAsia"/>
        </w:rPr>
        <w:t>』。</w:t>
      </w:r>
      <w:r w:rsidR="0081326D">
        <w:rPr>
          <w:rFonts w:hint="eastAsia"/>
        </w:rPr>
        <w:t>這是由於</w:t>
      </w:r>
      <w:r w:rsidR="0081326D">
        <w:rPr>
          <w:rFonts w:hint="eastAsia"/>
        </w:rPr>
        <w:t xml:space="preserve"> </w:t>
      </w:r>
      <w:r>
        <w:rPr>
          <w:rFonts w:hint="eastAsia"/>
        </w:rPr>
        <w:t xml:space="preserve">Cygwin </w:t>
      </w:r>
      <w:r>
        <w:rPr>
          <w:rFonts w:hint="eastAsia"/>
        </w:rPr>
        <w:t>的</w:t>
      </w:r>
      <w:r>
        <w:rPr>
          <w:rFonts w:hint="eastAsia"/>
        </w:rPr>
        <w:t xml:space="preserve"> shell </w:t>
      </w:r>
      <w:r>
        <w:rPr>
          <w:rFonts w:hint="eastAsia"/>
        </w:rPr>
        <w:t>環境沒有</w:t>
      </w:r>
      <w:r>
        <w:rPr>
          <w:rFonts w:hint="eastAsia"/>
        </w:rPr>
        <w:t xml:space="preserve"> pause </w:t>
      </w:r>
      <w:r>
        <w:rPr>
          <w:rFonts w:hint="eastAsia"/>
        </w:rPr>
        <w:t>指令，因此無法表現出暫停功能。</w:t>
      </w:r>
    </w:p>
    <w:p w:rsidR="00887B2C" w:rsidRDefault="00887B2C" w:rsidP="00CD6D61"/>
    <w:p w:rsidR="0081326D" w:rsidRPr="007B38D3" w:rsidRDefault="00887B2C" w:rsidP="00635A0B">
      <w:r>
        <w:rPr>
          <w:rFonts w:hint="eastAsia"/>
        </w:rPr>
        <w:t>還好，在大部分的情況之下，如果您使用的是與系統平台無關的標準</w:t>
      </w:r>
      <w:r>
        <w:rPr>
          <w:rFonts w:hint="eastAsia"/>
        </w:rPr>
        <w:t xml:space="preserve"> C </w:t>
      </w:r>
      <w:r>
        <w:rPr>
          <w:rFonts w:hint="eastAsia"/>
        </w:rPr>
        <w:t>語言函數，那麼同樣的程式在</w:t>
      </w:r>
      <w:r>
        <w:rPr>
          <w:rFonts w:hint="eastAsia"/>
        </w:rPr>
        <w:t xml:space="preserve"> Cygwin </w:t>
      </w:r>
      <w:r>
        <w:rPr>
          <w:rFonts w:hint="eastAsia"/>
        </w:rPr>
        <w:t>與</w:t>
      </w:r>
      <w:r>
        <w:rPr>
          <w:rFonts w:hint="eastAsia"/>
        </w:rPr>
        <w:t xml:space="preserve"> Dev C++ </w:t>
      </w:r>
      <w:r>
        <w:rPr>
          <w:rFonts w:hint="eastAsia"/>
        </w:rPr>
        <w:t>當中，會展現出同樣的行為。因此，除了少數與平台相關的範例，像是</w:t>
      </w:r>
      <w:r>
        <w:rPr>
          <w:rFonts w:hint="eastAsia"/>
        </w:rPr>
        <w:t xml:space="preserve"> Linux </w:t>
      </w:r>
      <w:r>
        <w:rPr>
          <w:rFonts w:hint="eastAsia"/>
        </w:rPr>
        <w:t>作業系統中的</w:t>
      </w:r>
      <w:r>
        <w:rPr>
          <w:rFonts w:hint="eastAsia"/>
        </w:rPr>
        <w:t xml:space="preserve"> fork </w:t>
      </w:r>
      <w:r>
        <w:rPr>
          <w:rFonts w:hint="eastAsia"/>
        </w:rPr>
        <w:t>與</w:t>
      </w:r>
      <w:r>
        <w:rPr>
          <w:rFonts w:hint="eastAsia"/>
        </w:rPr>
        <w:t xml:space="preserve"> thread </w:t>
      </w:r>
      <w:r>
        <w:rPr>
          <w:rFonts w:hint="eastAsia"/>
        </w:rPr>
        <w:t>等主題外，本書中大部分的程式都可以同時在這兩個平台下編譯與執行。</w:t>
      </w:r>
    </w:p>
    <w:sectPr w:rsidR="0081326D" w:rsidRPr="007B38D3" w:rsidSect="007A7C35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3131" w:rsidRDefault="00163131" w:rsidP="00131352">
      <w:r>
        <w:separator/>
      </w:r>
    </w:p>
  </w:endnote>
  <w:endnote w:type="continuationSeparator" w:id="0">
    <w:p w:rsidR="00163131" w:rsidRDefault="00163131" w:rsidP="001313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-webkit-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896" w:rsidRDefault="00881517">
    <w:pPr>
      <w:pStyle w:val="af0"/>
      <w:jc w:val="center"/>
    </w:pPr>
    <w:fldSimple w:instr=" PAGE   \* MERGEFORMAT ">
      <w:r w:rsidR="00CB17FC" w:rsidRPr="00CB17FC">
        <w:rPr>
          <w:noProof/>
          <w:lang w:val="zh-TW"/>
        </w:rPr>
        <w:t>2</w:t>
      </w:r>
    </w:fldSimple>
  </w:p>
  <w:p w:rsidR="00517896" w:rsidRDefault="00517896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3131" w:rsidRDefault="00163131" w:rsidP="00131352">
      <w:r>
        <w:separator/>
      </w:r>
    </w:p>
  </w:footnote>
  <w:footnote w:type="continuationSeparator" w:id="0">
    <w:p w:rsidR="00163131" w:rsidRDefault="00163131" w:rsidP="00131352">
      <w:r>
        <w:continuationSeparator/>
      </w:r>
    </w:p>
  </w:footnote>
  <w:footnote w:id="1">
    <w:p w:rsidR="00517896" w:rsidRPr="00AC43FA" w:rsidRDefault="00517896" w:rsidP="00890684">
      <w:pPr>
        <w:pStyle w:val="afd"/>
      </w:pPr>
      <w:r>
        <w:rPr>
          <w:rStyle w:val="aff"/>
        </w:rPr>
        <w:footnoteRef/>
      </w:r>
      <w:r>
        <w:t xml:space="preserve"> </w:t>
      </w:r>
      <w:r>
        <w:rPr>
          <w:rFonts w:hint="eastAsia"/>
        </w:rPr>
        <w:t xml:space="preserve">LD </w:t>
      </w:r>
      <w:r>
        <w:rPr>
          <w:rFonts w:hint="eastAsia"/>
        </w:rPr>
        <w:t>為</w:t>
      </w:r>
      <w:r>
        <w:rPr>
          <w:rFonts w:hint="eastAsia"/>
        </w:rPr>
        <w:t>LOAD</w:t>
      </w:r>
      <w:r>
        <w:rPr>
          <w:rFonts w:hint="eastAsia"/>
        </w:rPr>
        <w:t>的縮寫，</w:t>
      </w:r>
      <w:r>
        <w:rPr>
          <w:rFonts w:hint="eastAsia"/>
        </w:rPr>
        <w:t>ST</w:t>
      </w:r>
      <w:r>
        <w:rPr>
          <w:rFonts w:hint="eastAsia"/>
        </w:rPr>
        <w:t>代表</w:t>
      </w:r>
      <w:r>
        <w:rPr>
          <w:rFonts w:hint="eastAsia"/>
        </w:rPr>
        <w:t>STORE</w:t>
      </w:r>
      <w:r>
        <w:rPr>
          <w:rFonts w:hint="eastAsia"/>
        </w:rPr>
        <w:t>，因此</w:t>
      </w:r>
      <w:r>
        <w:rPr>
          <w:rFonts w:hint="eastAsia"/>
        </w:rPr>
        <w:t xml:space="preserve"> LDB </w:t>
      </w:r>
      <w:r>
        <w:rPr>
          <w:rFonts w:hint="eastAsia"/>
        </w:rPr>
        <w:t>就是</w:t>
      </w:r>
      <w:r>
        <w:rPr>
          <w:rFonts w:hint="eastAsia"/>
        </w:rPr>
        <w:t xml:space="preserve"> Load byte</w:t>
      </w:r>
      <w:r>
        <w:rPr>
          <w:rFonts w:hint="eastAsia"/>
        </w:rPr>
        <w:t>，</w:t>
      </w:r>
      <w:r>
        <w:rPr>
          <w:rFonts w:hint="eastAsia"/>
        </w:rPr>
        <w:t>STB</w:t>
      </w:r>
      <w:r>
        <w:rPr>
          <w:rFonts w:hint="eastAsia"/>
        </w:rPr>
        <w:t>就是</w:t>
      </w:r>
      <w:r>
        <w:rPr>
          <w:rFonts w:hint="eastAsia"/>
        </w:rPr>
        <w:t xml:space="preserve"> Store byte</w:t>
      </w:r>
      <w:r>
        <w:rPr>
          <w:rFonts w:hint="eastAsia"/>
        </w:rPr>
        <w:t>，而</w:t>
      </w:r>
      <w:r>
        <w:rPr>
          <w:rFonts w:hint="eastAsia"/>
        </w:rPr>
        <w:t xml:space="preserve"> LDI </w:t>
      </w:r>
      <w:r>
        <w:rPr>
          <w:rFonts w:hint="eastAsia"/>
        </w:rPr>
        <w:t>則是</w:t>
      </w:r>
      <w:r>
        <w:rPr>
          <w:rFonts w:hint="eastAsia"/>
        </w:rPr>
        <w:t xml:space="preserve"> Load immediate value</w:t>
      </w:r>
      <w:r>
        <w:rPr>
          <w:rFonts w:hint="eastAsia"/>
        </w:rPr>
        <w:t>，</w:t>
      </w:r>
      <w:r>
        <w:rPr>
          <w:rFonts w:hint="eastAsia"/>
        </w:rPr>
        <w:t xml:space="preserve">LDR </w:t>
      </w:r>
      <w:r>
        <w:rPr>
          <w:rFonts w:hint="eastAsia"/>
        </w:rPr>
        <w:t>則是</w:t>
      </w:r>
      <w:r>
        <w:rPr>
          <w:rFonts w:hint="eastAsia"/>
        </w:rPr>
        <w:t xml:space="preserve"> Load by Register</w:t>
      </w:r>
      <w:r>
        <w:rPr>
          <w:rFonts w:hint="eastAsia"/>
        </w:rPr>
        <w:t>。</w:t>
      </w:r>
    </w:p>
  </w:footnote>
  <w:footnote w:id="2">
    <w:p w:rsidR="00517896" w:rsidRPr="00AC43FA" w:rsidRDefault="00517896" w:rsidP="00890684">
      <w:pPr>
        <w:pStyle w:val="afd"/>
      </w:pPr>
      <w:r>
        <w:rPr>
          <w:rStyle w:val="aff"/>
        </w:rPr>
        <w:footnoteRef/>
      </w:r>
      <w:r>
        <w:t xml:space="preserve"> </w:t>
      </w:r>
      <w:r>
        <w:rPr>
          <w:rFonts w:hint="eastAsia"/>
        </w:rPr>
        <w:t xml:space="preserve">CMP </w:t>
      </w:r>
      <w:r>
        <w:rPr>
          <w:rFonts w:hint="eastAsia"/>
        </w:rPr>
        <w:t>為</w:t>
      </w:r>
      <w:r>
        <w:rPr>
          <w:rFonts w:hint="eastAsia"/>
        </w:rPr>
        <w:t xml:space="preserve"> Compare </w:t>
      </w:r>
      <w:r>
        <w:rPr>
          <w:rFonts w:hint="eastAsia"/>
        </w:rPr>
        <w:t>的縮寫，</w:t>
      </w:r>
      <w:r>
        <w:rPr>
          <w:rFonts w:hint="eastAsia"/>
        </w:rPr>
        <w:t xml:space="preserve">MOV </w:t>
      </w:r>
      <w:r>
        <w:rPr>
          <w:rFonts w:hint="eastAsia"/>
        </w:rPr>
        <w:t>代表</w:t>
      </w:r>
      <w:r>
        <w:rPr>
          <w:rFonts w:hint="eastAsia"/>
        </w:rPr>
        <w:t xml:space="preserve"> Move</w:t>
      </w:r>
      <w:r>
        <w:rPr>
          <w:rFonts w:hint="eastAsia"/>
        </w:rPr>
        <w:t>，</w:t>
      </w:r>
      <w:r>
        <w:rPr>
          <w:rFonts w:hint="eastAsia"/>
        </w:rPr>
        <w:t xml:space="preserve">SUB </w:t>
      </w:r>
      <w:r>
        <w:rPr>
          <w:rFonts w:hint="eastAsia"/>
        </w:rPr>
        <w:t>代表</w:t>
      </w:r>
      <w:r>
        <w:rPr>
          <w:rFonts w:hint="eastAsia"/>
        </w:rPr>
        <w:t xml:space="preserve"> Substract</w:t>
      </w:r>
      <w:r>
        <w:rPr>
          <w:rFonts w:hint="eastAsia"/>
        </w:rPr>
        <w:t>，</w:t>
      </w:r>
      <w:r>
        <w:rPr>
          <w:rFonts w:hint="eastAsia"/>
        </w:rPr>
        <w:t xml:space="preserve">MUL </w:t>
      </w:r>
      <w:r>
        <w:rPr>
          <w:rFonts w:hint="eastAsia"/>
        </w:rPr>
        <w:t>代表</w:t>
      </w:r>
      <w:r>
        <w:rPr>
          <w:rFonts w:hint="eastAsia"/>
        </w:rPr>
        <w:t xml:space="preserve"> Multiply</w:t>
      </w:r>
      <w:r>
        <w:rPr>
          <w:rFonts w:hint="eastAsia"/>
        </w:rPr>
        <w:t>，</w:t>
      </w:r>
      <w:r>
        <w:rPr>
          <w:rFonts w:hint="eastAsia"/>
        </w:rPr>
        <w:t xml:space="preserve">DIV </w:t>
      </w:r>
      <w:r>
        <w:rPr>
          <w:rFonts w:hint="eastAsia"/>
        </w:rPr>
        <w:t>代表</w:t>
      </w:r>
      <w:r>
        <w:rPr>
          <w:rFonts w:hint="eastAsia"/>
        </w:rPr>
        <w:t xml:space="preserve"> Divide</w:t>
      </w:r>
      <w:r>
        <w:rPr>
          <w:rFonts w:hint="eastAsia"/>
        </w:rPr>
        <w:t>。</w:t>
      </w:r>
    </w:p>
  </w:footnote>
  <w:footnote w:id="3">
    <w:p w:rsidR="00517896" w:rsidRPr="00AC43FA" w:rsidRDefault="00517896" w:rsidP="00890684">
      <w:pPr>
        <w:pStyle w:val="afd"/>
      </w:pPr>
      <w:r>
        <w:rPr>
          <w:rStyle w:val="aff"/>
        </w:rPr>
        <w:footnoteRef/>
      </w:r>
      <w:r>
        <w:t xml:space="preserve"> </w:t>
      </w:r>
      <w:r>
        <w:rPr>
          <w:rFonts w:hint="eastAsia"/>
        </w:rPr>
        <w:t xml:space="preserve">ROL </w:t>
      </w:r>
      <w:r>
        <w:rPr>
          <w:rFonts w:hint="eastAsia"/>
        </w:rPr>
        <w:t>為</w:t>
      </w:r>
      <w:r>
        <w:rPr>
          <w:rFonts w:hint="eastAsia"/>
        </w:rPr>
        <w:t xml:space="preserve"> Rotate Left </w:t>
      </w:r>
      <w:r>
        <w:rPr>
          <w:rFonts w:hint="eastAsia"/>
        </w:rPr>
        <w:t>的縮寫，</w:t>
      </w:r>
      <w:r>
        <w:rPr>
          <w:rFonts w:hint="eastAsia"/>
        </w:rPr>
        <w:t xml:space="preserve">ROR </w:t>
      </w:r>
      <w:r>
        <w:rPr>
          <w:rFonts w:hint="eastAsia"/>
        </w:rPr>
        <w:t>的全名為</w:t>
      </w:r>
      <w:r>
        <w:rPr>
          <w:rFonts w:hint="eastAsia"/>
        </w:rPr>
        <w:t xml:space="preserve"> Rotate Left</w:t>
      </w:r>
      <w:r>
        <w:rPr>
          <w:rFonts w:hint="eastAsia"/>
        </w:rPr>
        <w:t>，</w:t>
      </w:r>
      <w:r>
        <w:rPr>
          <w:rFonts w:hint="eastAsia"/>
        </w:rPr>
        <w:t xml:space="preserve">SHL </w:t>
      </w:r>
      <w:r>
        <w:rPr>
          <w:rFonts w:hint="eastAsia"/>
        </w:rPr>
        <w:t>代表</w:t>
      </w:r>
      <w:r>
        <w:rPr>
          <w:rFonts w:hint="eastAsia"/>
        </w:rPr>
        <w:t xml:space="preserve"> Shift Left</w:t>
      </w:r>
      <w:r>
        <w:rPr>
          <w:rFonts w:hint="eastAsia"/>
        </w:rPr>
        <w:t>，</w:t>
      </w:r>
      <w:r>
        <w:rPr>
          <w:rFonts w:hint="eastAsia"/>
        </w:rPr>
        <w:t xml:space="preserve">SHR </w:t>
      </w:r>
      <w:r>
        <w:rPr>
          <w:rFonts w:hint="eastAsia"/>
        </w:rPr>
        <w:t>則是</w:t>
      </w:r>
      <w:r>
        <w:rPr>
          <w:rFonts w:hint="eastAsia"/>
        </w:rPr>
        <w:t xml:space="preserve"> Shift Right</w:t>
      </w:r>
      <w:r>
        <w:rPr>
          <w:rFonts w:hint="eastAsia"/>
        </w:rPr>
        <w:t>。</w:t>
      </w:r>
    </w:p>
  </w:footnote>
  <w:footnote w:id="4">
    <w:p w:rsidR="00517896" w:rsidRPr="00AC43FA" w:rsidRDefault="00517896" w:rsidP="00890684">
      <w:pPr>
        <w:pStyle w:val="afd"/>
      </w:pPr>
      <w:r>
        <w:rPr>
          <w:rStyle w:val="aff"/>
        </w:rPr>
        <w:footnoteRef/>
      </w:r>
      <w:r>
        <w:t xml:space="preserve"> </w:t>
      </w:r>
      <w:r>
        <w:rPr>
          <w:rFonts w:hint="eastAsia"/>
        </w:rPr>
        <w:t>JEQ</w:t>
      </w:r>
      <w:r>
        <w:rPr>
          <w:rFonts w:hint="eastAsia"/>
        </w:rPr>
        <w:t>為</w:t>
      </w:r>
      <w:r>
        <w:rPr>
          <w:rFonts w:hint="eastAsia"/>
        </w:rPr>
        <w:t xml:space="preserve"> Jump if Equal </w:t>
      </w:r>
      <w:r>
        <w:rPr>
          <w:rFonts w:hint="eastAsia"/>
        </w:rPr>
        <w:t>的縮寫，</w:t>
      </w:r>
      <w:r>
        <w:rPr>
          <w:rFonts w:hint="eastAsia"/>
        </w:rPr>
        <w:t xml:space="preserve">JNE </w:t>
      </w:r>
      <w:r>
        <w:rPr>
          <w:rFonts w:hint="eastAsia"/>
        </w:rPr>
        <w:t>的全名為</w:t>
      </w:r>
      <w:r>
        <w:rPr>
          <w:rFonts w:hint="eastAsia"/>
        </w:rPr>
        <w:t xml:space="preserve"> Jump if Not Equal</w:t>
      </w:r>
      <w:r>
        <w:rPr>
          <w:rFonts w:hint="eastAsia"/>
        </w:rPr>
        <w:t>，</w:t>
      </w:r>
      <w:r>
        <w:rPr>
          <w:rFonts w:hint="eastAsia"/>
        </w:rPr>
        <w:t xml:space="preserve">JLT </w:t>
      </w:r>
      <w:r>
        <w:rPr>
          <w:rFonts w:hint="eastAsia"/>
        </w:rPr>
        <w:t>則是</w:t>
      </w:r>
      <w:r>
        <w:rPr>
          <w:rFonts w:hint="eastAsia"/>
        </w:rPr>
        <w:t xml:space="preserve"> Jump if Less Than</w:t>
      </w:r>
      <w:r>
        <w:rPr>
          <w:rFonts w:hint="eastAsia"/>
        </w:rPr>
        <w:t>，</w:t>
      </w:r>
      <w:r>
        <w:rPr>
          <w:rFonts w:hint="eastAsia"/>
        </w:rPr>
        <w:t>JGT</w:t>
      </w:r>
      <w:r>
        <w:rPr>
          <w:rFonts w:hint="eastAsia"/>
        </w:rPr>
        <w:t>則是</w:t>
      </w:r>
      <w:r>
        <w:rPr>
          <w:rFonts w:hint="eastAsia"/>
        </w:rPr>
        <w:t xml:space="preserve"> Jump if Greater Than</w:t>
      </w:r>
      <w:r>
        <w:rPr>
          <w:rFonts w:hint="eastAsia"/>
        </w:rPr>
        <w:t>，</w:t>
      </w:r>
      <w:r>
        <w:rPr>
          <w:rFonts w:hint="eastAsia"/>
        </w:rPr>
        <w:t>JLE</w:t>
      </w:r>
      <w:r>
        <w:rPr>
          <w:rFonts w:hint="eastAsia"/>
        </w:rPr>
        <w:t>則是</w:t>
      </w:r>
      <w:r>
        <w:rPr>
          <w:rFonts w:hint="eastAsia"/>
        </w:rPr>
        <w:t xml:space="preserve"> Jump if Less or Equal</w:t>
      </w:r>
      <w:r>
        <w:rPr>
          <w:rFonts w:hint="eastAsia"/>
        </w:rPr>
        <w:t>，</w:t>
      </w:r>
      <w:r>
        <w:rPr>
          <w:rFonts w:hint="eastAsia"/>
        </w:rPr>
        <w:t xml:space="preserve">JGE </w:t>
      </w:r>
      <w:r>
        <w:rPr>
          <w:rFonts w:hint="eastAsia"/>
        </w:rPr>
        <w:t>代表</w:t>
      </w:r>
      <w:r>
        <w:rPr>
          <w:rFonts w:hint="eastAsia"/>
        </w:rPr>
        <w:t xml:space="preserve"> Jump if Greater or Equal</w:t>
      </w:r>
      <w:r>
        <w:rPr>
          <w:rFonts w:hint="eastAsia"/>
        </w:rPr>
        <w:t>，</w:t>
      </w:r>
      <w:r>
        <w:rPr>
          <w:rFonts w:hint="eastAsia"/>
        </w:rPr>
        <w:t>JMP</w:t>
      </w:r>
      <w:r>
        <w:rPr>
          <w:rFonts w:hint="eastAsia"/>
        </w:rPr>
        <w:t>則代表</w:t>
      </w:r>
      <w:r>
        <w:rPr>
          <w:rFonts w:hint="eastAsia"/>
        </w:rPr>
        <w:t xml:space="preserve"> Jump</w:t>
      </w:r>
      <w:r>
        <w:rPr>
          <w:rFonts w:hint="eastAsia"/>
        </w:rPr>
        <w:t>。</w:t>
      </w:r>
    </w:p>
  </w:footnote>
  <w:footnote w:id="5">
    <w:p w:rsidR="00517896" w:rsidRPr="00AC43FA" w:rsidRDefault="00517896" w:rsidP="00890684">
      <w:pPr>
        <w:pStyle w:val="afd"/>
      </w:pPr>
      <w:r>
        <w:rPr>
          <w:rStyle w:val="aff"/>
        </w:rPr>
        <w:footnoteRef/>
      </w:r>
      <w:r>
        <w:t xml:space="preserve"> </w:t>
      </w:r>
      <w:r>
        <w:rPr>
          <w:rFonts w:hint="eastAsia"/>
        </w:rPr>
        <w:t xml:space="preserve">SWI </w:t>
      </w:r>
      <w:r>
        <w:rPr>
          <w:rFonts w:hint="eastAsia"/>
        </w:rPr>
        <w:t>為</w:t>
      </w:r>
      <w:r>
        <w:rPr>
          <w:rFonts w:hint="eastAsia"/>
        </w:rPr>
        <w:t xml:space="preserve"> SoftWare Interrupt </w:t>
      </w:r>
      <w:r>
        <w:rPr>
          <w:rFonts w:hint="eastAsia"/>
        </w:rPr>
        <w:t>的縮寫，</w:t>
      </w:r>
      <w:r>
        <w:rPr>
          <w:rFonts w:hint="eastAsia"/>
        </w:rPr>
        <w:t xml:space="preserve">CALL </w:t>
      </w:r>
      <w:r>
        <w:rPr>
          <w:rFonts w:hint="eastAsia"/>
        </w:rPr>
        <w:t>則是</w:t>
      </w:r>
      <w:r>
        <w:rPr>
          <w:rFonts w:hint="eastAsia"/>
        </w:rPr>
        <w:t xml:space="preserve">  Call Subroutine</w:t>
      </w:r>
      <w:r>
        <w:rPr>
          <w:rFonts w:hint="eastAsia"/>
        </w:rPr>
        <w:t>，</w:t>
      </w:r>
      <w:r>
        <w:rPr>
          <w:rFonts w:hint="eastAsia"/>
        </w:rPr>
        <w:t xml:space="preserve">RET </w:t>
      </w:r>
      <w:r>
        <w:rPr>
          <w:rFonts w:hint="eastAsia"/>
        </w:rPr>
        <w:t>則是</w:t>
      </w:r>
      <w:r>
        <w:rPr>
          <w:rFonts w:hint="eastAsia"/>
        </w:rPr>
        <w:t xml:space="preserve"> return </w:t>
      </w:r>
      <w:r>
        <w:rPr>
          <w:rFonts w:hint="eastAsia"/>
        </w:rPr>
        <w:t>的縮寫。</w:t>
      </w:r>
    </w:p>
  </w:footnote>
  <w:footnote w:id="6">
    <w:p w:rsidR="00517896" w:rsidRDefault="00517896" w:rsidP="00B01B0F">
      <w:pPr>
        <w:pStyle w:val="afd"/>
      </w:pPr>
      <w:r>
        <w:rPr>
          <w:rStyle w:val="aff"/>
        </w:rPr>
        <w:footnoteRef/>
      </w:r>
      <w:r>
        <w:rPr>
          <w:rStyle w:val="af7"/>
          <w:rFonts w:ascii="Times New Roman" w:hAnsi="Times New Roman" w:hint="eastAsia"/>
          <w:b w:val="0"/>
          <w:bCs w:val="0"/>
          <w:szCs w:val="24"/>
        </w:rPr>
        <w:t xml:space="preserve"> </w:t>
      </w:r>
      <w:r>
        <w:rPr>
          <w:rStyle w:val="af7"/>
          <w:rFonts w:ascii="Times New Roman" w:hAnsi="Times New Roman" w:hint="eastAsia"/>
          <w:b w:val="0"/>
          <w:bCs w:val="0"/>
          <w:szCs w:val="24"/>
        </w:rPr>
        <w:t>請注意！在</w:t>
      </w:r>
      <w:r>
        <w:rPr>
          <w:rStyle w:val="af7"/>
          <w:rFonts w:ascii="Times New Roman" w:hAnsi="Times New Roman" w:hint="eastAsia"/>
          <w:b w:val="0"/>
          <w:bCs w:val="0"/>
          <w:szCs w:val="24"/>
        </w:rPr>
        <w:t xml:space="preserve"> cygwin </w:t>
      </w:r>
      <w:r>
        <w:rPr>
          <w:rStyle w:val="af7"/>
          <w:rFonts w:ascii="Times New Roman" w:hAnsi="Times New Roman" w:hint="eastAsia"/>
          <w:b w:val="0"/>
          <w:bCs w:val="0"/>
          <w:szCs w:val="24"/>
        </w:rPr>
        <w:t>中</w:t>
      </w:r>
      <w:r>
        <w:rPr>
          <w:rStyle w:val="af7"/>
          <w:rFonts w:ascii="Times New Roman" w:hAnsi="Times New Roman" w:hint="eastAsia"/>
          <w:b w:val="0"/>
          <w:bCs w:val="0"/>
          <w:szCs w:val="24"/>
        </w:rPr>
        <w:t xml:space="preserve"> as </w:t>
      </w:r>
      <w:r>
        <w:rPr>
          <w:rStyle w:val="af7"/>
          <w:rFonts w:ascii="Times New Roman" w:hAnsi="Times New Roman" w:hint="eastAsia"/>
          <w:b w:val="0"/>
          <w:bCs w:val="0"/>
          <w:szCs w:val="24"/>
        </w:rPr>
        <w:t>不好用，因為在</w:t>
      </w:r>
      <w:r>
        <w:rPr>
          <w:rStyle w:val="af7"/>
          <w:rFonts w:ascii="Times New Roman" w:hAnsi="Times New Roman" w:hint="eastAsia"/>
          <w:b w:val="0"/>
          <w:bCs w:val="0"/>
          <w:szCs w:val="24"/>
        </w:rPr>
        <w:t xml:space="preserve"> Windows </w:t>
      </w:r>
      <w:r>
        <w:rPr>
          <w:rStyle w:val="af7"/>
          <w:rFonts w:ascii="Times New Roman" w:hAnsi="Times New Roman" w:hint="eastAsia"/>
          <w:b w:val="0"/>
          <w:bCs w:val="0"/>
          <w:szCs w:val="24"/>
        </w:rPr>
        <w:t>當中，一個可執行的組合語言需要使用很多函式庫，因此建議直接用</w:t>
      </w:r>
      <w:r>
        <w:rPr>
          <w:rStyle w:val="af7"/>
          <w:rFonts w:ascii="Times New Roman" w:hAnsi="Times New Roman" w:hint="eastAsia"/>
          <w:b w:val="0"/>
          <w:bCs w:val="0"/>
          <w:szCs w:val="24"/>
        </w:rPr>
        <w:t xml:space="preserve"> gcc </w:t>
      </w:r>
      <w:r>
        <w:rPr>
          <w:rStyle w:val="af7"/>
          <w:rFonts w:ascii="Times New Roman" w:hAnsi="Times New Roman" w:hint="eastAsia"/>
          <w:b w:val="0"/>
          <w:bCs w:val="0"/>
          <w:szCs w:val="24"/>
        </w:rPr>
        <w:t>進行組譯，因為</w:t>
      </w:r>
      <w:r>
        <w:rPr>
          <w:rStyle w:val="af7"/>
          <w:rFonts w:ascii="Times New Roman" w:hAnsi="Times New Roman" w:hint="eastAsia"/>
          <w:b w:val="0"/>
          <w:bCs w:val="0"/>
          <w:szCs w:val="24"/>
        </w:rPr>
        <w:t xml:space="preserve"> gcc </w:t>
      </w:r>
      <w:r>
        <w:rPr>
          <w:rStyle w:val="af7"/>
          <w:rFonts w:ascii="Times New Roman" w:hAnsi="Times New Roman" w:hint="eastAsia"/>
          <w:b w:val="0"/>
          <w:bCs w:val="0"/>
          <w:szCs w:val="24"/>
        </w:rPr>
        <w:t>會自動連結必要的</w:t>
      </w:r>
      <w:r>
        <w:rPr>
          <w:rStyle w:val="af7"/>
          <w:rFonts w:ascii="Times New Roman" w:hAnsi="Times New Roman" w:hint="eastAsia"/>
          <w:b w:val="0"/>
          <w:bCs w:val="0"/>
          <w:szCs w:val="24"/>
        </w:rPr>
        <w:t xml:space="preserve"> C</w:t>
      </w:r>
      <w:r>
        <w:rPr>
          <w:rStyle w:val="af7"/>
          <w:rFonts w:ascii="Times New Roman" w:hAnsi="Times New Roman" w:hint="eastAsia"/>
          <w:b w:val="0"/>
          <w:bCs w:val="0"/>
          <w:szCs w:val="24"/>
        </w:rPr>
        <w:t>語言函式庫，其語法範例為</w:t>
      </w:r>
      <w:r>
        <w:rPr>
          <w:rStyle w:val="af7"/>
          <w:rFonts w:ascii="Times New Roman" w:hAnsi="Times New Roman" w:hint="eastAsia"/>
          <w:b w:val="0"/>
          <w:bCs w:val="0"/>
          <w:szCs w:val="24"/>
        </w:rPr>
        <w:t xml:space="preserve"> gcc hello.s -o hello.o</w:t>
      </w:r>
      <w:r>
        <w:rPr>
          <w:rStyle w:val="af7"/>
          <w:rFonts w:ascii="Times New Roman" w:hAnsi="Times New Roman" w:hint="eastAsia"/>
          <w:b w:val="0"/>
          <w:bCs w:val="0"/>
          <w:szCs w:val="24"/>
        </w:rPr>
        <w:t>。</w:t>
      </w:r>
    </w:p>
  </w:footnote>
  <w:footnote w:id="7">
    <w:p w:rsidR="00517896" w:rsidRDefault="00517896" w:rsidP="00B01B0F">
      <w:pPr>
        <w:pStyle w:val="afd"/>
      </w:pPr>
      <w:r>
        <w:rPr>
          <w:rStyle w:val="aff"/>
        </w:rPr>
        <w:footnoteRef/>
      </w:r>
      <w:r>
        <w:t xml:space="preserve"> </w:t>
      </w:r>
      <w:r>
        <w:rPr>
          <w:rFonts w:ascii="Times New Roman" w:hAnsi="Times New Roman" w:hint="eastAsia"/>
          <w:bCs/>
          <w:szCs w:val="24"/>
        </w:rPr>
        <w:t xml:space="preserve">ld </w:t>
      </w:r>
      <w:r>
        <w:rPr>
          <w:rFonts w:ascii="Times New Roman" w:hAnsi="Times New Roman" w:hint="eastAsia"/>
          <w:bCs/>
          <w:szCs w:val="24"/>
        </w:rPr>
        <w:t>是</w:t>
      </w:r>
      <w:r>
        <w:rPr>
          <w:rFonts w:ascii="Times New Roman" w:hAnsi="Times New Roman" w:hint="eastAsia"/>
          <w:bCs/>
          <w:szCs w:val="24"/>
        </w:rPr>
        <w:t xml:space="preserve"> Loader </w:t>
      </w:r>
      <w:r>
        <w:rPr>
          <w:rFonts w:ascii="Times New Roman" w:hAnsi="Times New Roman" w:hint="eastAsia"/>
          <w:bCs/>
          <w:szCs w:val="24"/>
        </w:rPr>
        <w:t>的縮寫，在</w:t>
      </w:r>
      <w:r>
        <w:rPr>
          <w:rFonts w:ascii="Times New Roman" w:hAnsi="Times New Roman" w:hint="eastAsia"/>
          <w:bCs/>
          <w:szCs w:val="24"/>
        </w:rPr>
        <w:t xml:space="preserve"> UNIX </w:t>
      </w:r>
      <w:r>
        <w:rPr>
          <w:rFonts w:ascii="Times New Roman" w:hAnsi="Times New Roman" w:hint="eastAsia"/>
          <w:bCs/>
          <w:szCs w:val="24"/>
        </w:rPr>
        <w:t>當中，連結器</w:t>
      </w:r>
      <w:r>
        <w:rPr>
          <w:rFonts w:ascii="Times New Roman" w:hAnsi="Times New Roman" w:hint="eastAsia"/>
          <w:bCs/>
          <w:szCs w:val="24"/>
        </w:rPr>
        <w:t xml:space="preserve"> (Linker) </w:t>
      </w:r>
      <w:r>
        <w:rPr>
          <w:rFonts w:ascii="Times New Roman" w:hAnsi="Times New Roman" w:hint="eastAsia"/>
          <w:bCs/>
          <w:szCs w:val="24"/>
        </w:rPr>
        <w:t>與載入器</w:t>
      </w:r>
      <w:r>
        <w:rPr>
          <w:rFonts w:ascii="Times New Roman" w:hAnsi="Times New Roman" w:hint="eastAsia"/>
          <w:bCs/>
          <w:szCs w:val="24"/>
        </w:rPr>
        <w:t xml:space="preserve"> (Loader) </w:t>
      </w:r>
      <w:r>
        <w:rPr>
          <w:rFonts w:ascii="Times New Roman" w:hAnsi="Times New Roman" w:hint="eastAsia"/>
          <w:bCs/>
          <w:szCs w:val="24"/>
        </w:rPr>
        <w:t>常是一體的，因此，會用</w:t>
      </w:r>
      <w:r>
        <w:rPr>
          <w:rFonts w:ascii="Times New Roman" w:hAnsi="Times New Roman" w:hint="eastAsia"/>
          <w:bCs/>
          <w:szCs w:val="24"/>
        </w:rPr>
        <w:t xml:space="preserve"> ld </w:t>
      </w:r>
      <w:r>
        <w:rPr>
          <w:rFonts w:ascii="Times New Roman" w:hAnsi="Times New Roman" w:hint="eastAsia"/>
          <w:bCs/>
          <w:szCs w:val="24"/>
        </w:rPr>
        <w:t>作為連結指令。</w:t>
      </w:r>
    </w:p>
  </w:footnote>
  <w:footnote w:id="8">
    <w:p w:rsidR="00517896" w:rsidRDefault="00517896" w:rsidP="00B01B0F">
      <w:pPr>
        <w:pStyle w:val="afd"/>
      </w:pPr>
      <w:r>
        <w:rPr>
          <w:rStyle w:val="aff"/>
        </w:rPr>
        <w:footnoteRef/>
      </w:r>
      <w:r>
        <w:t xml:space="preserve"> </w:t>
      </w:r>
      <w:r w:rsidRPr="00D339D6">
        <w:t>name mang</w:t>
      </w:r>
      <w:r>
        <w:rPr>
          <w:rFonts w:hint="eastAsia"/>
        </w:rPr>
        <w:t>l</w:t>
      </w:r>
      <w:r w:rsidRPr="00D339D6">
        <w:t>ing</w:t>
      </w:r>
      <w:r>
        <w:rPr>
          <w:rFonts w:hint="eastAsia"/>
        </w:rPr>
        <w:t>又被稱為</w:t>
      </w:r>
      <w:r>
        <w:rPr>
          <w:rFonts w:hint="eastAsia"/>
        </w:rPr>
        <w:t>name decoration(</w:t>
      </w:r>
      <w:r>
        <w:rPr>
          <w:rFonts w:hint="eastAsia"/>
        </w:rPr>
        <w:t>名稱裝飾</w:t>
      </w:r>
      <w:r>
        <w:rPr>
          <w:rFonts w:hint="eastAsia"/>
        </w:rPr>
        <w:t>)</w:t>
      </w:r>
      <w:r>
        <w:rPr>
          <w:rFonts w:hint="eastAsia"/>
        </w:rPr>
        <w:t>，是在目標檔當中嵌入變數名稱的一種方式，在此，</w:t>
      </w:r>
      <w:r>
        <w:rPr>
          <w:rFonts w:hint="eastAsia"/>
        </w:rPr>
        <w:t xml:space="preserve">nm </w:t>
      </w:r>
      <w:r>
        <w:rPr>
          <w:rFonts w:hint="eastAsia"/>
        </w:rPr>
        <w:t>被用來</w:t>
      </w:r>
      <w:r w:rsidRPr="00D339D6">
        <w:rPr>
          <w:rFonts w:hint="eastAsia"/>
        </w:rPr>
        <w:t>列出目標檔中的符號</w:t>
      </w:r>
      <w:r>
        <w:rPr>
          <w:rFonts w:hint="eastAsia"/>
        </w:rPr>
        <w:t>，有關</w:t>
      </w:r>
      <w:r>
        <w:rPr>
          <w:rFonts w:hint="eastAsia"/>
        </w:rPr>
        <w:t xml:space="preserve"> name mangling </w:t>
      </w:r>
      <w:r>
        <w:rPr>
          <w:rFonts w:hint="eastAsia"/>
        </w:rPr>
        <w:t>一詞的來源請參考維基百科</w:t>
      </w:r>
      <w:hyperlink r:id="rId1" w:history="1">
        <w:r w:rsidRPr="005D0961">
          <w:rPr>
            <w:rStyle w:val="a4"/>
          </w:rPr>
          <w:t>http://en.wikipedia.org/wiki/Name_mangling</w:t>
        </w:r>
      </w:hyperlink>
      <w:r>
        <w:rPr>
          <w:rFonts w:hint="eastAsia"/>
        </w:rPr>
        <w:t>。</w:t>
      </w:r>
    </w:p>
  </w:footnote>
  <w:footnote w:id="9">
    <w:p w:rsidR="00517896" w:rsidRDefault="00517896" w:rsidP="00670B09">
      <w:pPr>
        <w:pStyle w:val="afd"/>
      </w:pPr>
      <w:r>
        <w:rPr>
          <w:rStyle w:val="aff"/>
        </w:rPr>
        <w:footnoteRef/>
      </w:r>
      <w:r>
        <w:t xml:space="preserve"> </w:t>
      </w:r>
      <w:r>
        <w:rPr>
          <w:rFonts w:hint="eastAsia"/>
        </w:rPr>
        <w:t>關於</w:t>
      </w:r>
      <w:r>
        <w:rPr>
          <w:rFonts w:hint="eastAsia"/>
        </w:rPr>
        <w:t xml:space="preserve"> objcopy </w:t>
      </w:r>
      <w:r>
        <w:rPr>
          <w:rFonts w:hint="eastAsia"/>
        </w:rPr>
        <w:t>的參考資料，請看</w:t>
      </w:r>
      <w:hyperlink r:id="rId2" w:history="1">
        <w:r w:rsidRPr="00DF62F6">
          <w:rPr>
            <w:rStyle w:val="a4"/>
          </w:rPr>
          <w:t>http://www.cmlab.csie.ntu.edu.tw/~daniel/linux/objcopy.html</w:t>
        </w:r>
      </w:hyperlink>
      <w:r>
        <w:rPr>
          <w:rFonts w:hint="eastAsia"/>
        </w:rPr>
        <w:t xml:space="preserve"> </w:t>
      </w:r>
    </w:p>
  </w:footnote>
  <w:footnote w:id="10">
    <w:p w:rsidR="00517896" w:rsidRPr="00F70641" w:rsidRDefault="00517896" w:rsidP="00190B18">
      <w:pPr>
        <w:pStyle w:val="afd"/>
      </w:pPr>
      <w:r>
        <w:rPr>
          <w:rStyle w:val="aff"/>
        </w:rPr>
        <w:footnoteRef/>
      </w:r>
      <w:r>
        <w:t xml:space="preserve"> </w:t>
      </w:r>
      <w:r>
        <w:rPr>
          <w:rFonts w:hint="eastAsia"/>
        </w:rPr>
        <w:t>您可以於</w:t>
      </w:r>
      <w:r>
        <w:rPr>
          <w:rFonts w:hint="eastAsia"/>
        </w:rPr>
        <w:t xml:space="preserve"> Dev C++ </w:t>
      </w:r>
      <w:r>
        <w:rPr>
          <w:rFonts w:hint="eastAsia"/>
        </w:rPr>
        <w:t>當中按下『</w:t>
      </w:r>
      <w:r>
        <w:rPr>
          <w:rFonts w:hint="eastAsia"/>
        </w:rPr>
        <w:t>File/New/Project</w:t>
      </w:r>
      <w:r>
        <w:rPr>
          <w:rFonts w:hint="eastAsia"/>
        </w:rPr>
        <w:t>』選項建立新專案。</w:t>
      </w:r>
    </w:p>
  </w:footnote>
  <w:footnote w:id="11">
    <w:p w:rsidR="00517896" w:rsidRDefault="00517896" w:rsidP="00190B18">
      <w:pPr>
        <w:pStyle w:val="afd"/>
      </w:pPr>
      <w:r>
        <w:rPr>
          <w:rStyle w:val="aff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您會看到該專案的目錄下會出現一個</w:t>
      </w:r>
      <w:r>
        <w:rPr>
          <w:rFonts w:hint="eastAsia"/>
        </w:rPr>
        <w:t xml:space="preserve"> </w:t>
      </w:r>
      <w:r w:rsidRPr="004D1B4E">
        <w:t>Makefile.win</w:t>
      </w:r>
      <w:r>
        <w:rPr>
          <w:rFonts w:hint="eastAsia"/>
        </w:rPr>
        <w:t xml:space="preserve"> </w:t>
      </w:r>
      <w:r>
        <w:rPr>
          <w:rFonts w:hint="eastAsia"/>
        </w:rPr>
        <w:t>的文字檔，這個文字檔其實就是</w:t>
      </w:r>
      <w:r>
        <w:rPr>
          <w:rFonts w:hint="eastAsia"/>
        </w:rPr>
        <w:t xml:space="preserve"> GNU </w:t>
      </w:r>
      <w:r>
        <w:rPr>
          <w:rFonts w:hint="eastAsia"/>
        </w:rPr>
        <w:t>的</w:t>
      </w:r>
      <w:r>
        <w:rPr>
          <w:rFonts w:hint="eastAsia"/>
        </w:rPr>
        <w:t xml:space="preserve"> makefile </w:t>
      </w:r>
      <w:r>
        <w:rPr>
          <w:rFonts w:hint="eastAsia"/>
        </w:rPr>
        <w:t>工具所使用的專案檔。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254C9"/>
    <w:multiLevelType w:val="multilevel"/>
    <w:tmpl w:val="8F808C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>
    <w:nsid w:val="0597295D"/>
    <w:multiLevelType w:val="multilevel"/>
    <w:tmpl w:val="2522CCD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5984CF0"/>
    <w:multiLevelType w:val="multilevel"/>
    <w:tmpl w:val="16C603FE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">
    <w:nsid w:val="0CFD6B5B"/>
    <w:multiLevelType w:val="multilevel"/>
    <w:tmpl w:val="C5DABCF2"/>
    <w:lvl w:ilvl="0">
      <w:start w:val="7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">
    <w:nsid w:val="0E051AEC"/>
    <w:multiLevelType w:val="hybridMultilevel"/>
    <w:tmpl w:val="F62A4B84"/>
    <w:lvl w:ilvl="0" w:tplc="2C4CA866">
      <w:start w:val="12"/>
      <w:numFmt w:val="decimal"/>
      <w:lvlText w:val="第%1章"/>
      <w:lvlJc w:val="left"/>
      <w:pPr>
        <w:ind w:left="2175" w:hanging="169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1E4121B"/>
    <w:multiLevelType w:val="multilevel"/>
    <w:tmpl w:val="95320CC0"/>
    <w:lvl w:ilvl="0">
      <w:start w:val="1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6">
    <w:nsid w:val="15F45D89"/>
    <w:multiLevelType w:val="multilevel"/>
    <w:tmpl w:val="1BF29C34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7">
    <w:nsid w:val="1DFB5D37"/>
    <w:multiLevelType w:val="hybridMultilevel"/>
    <w:tmpl w:val="95102556"/>
    <w:lvl w:ilvl="0" w:tplc="E2209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225BE">
      <w:start w:val="6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457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AE6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0A8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568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027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A60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D2F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3AD6931"/>
    <w:multiLevelType w:val="hybridMultilevel"/>
    <w:tmpl w:val="9AB22982"/>
    <w:lvl w:ilvl="0" w:tplc="E8D62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4EF6E">
      <w:start w:val="15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1CE51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F6B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8E1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2AC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18A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70D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47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4F74FEF"/>
    <w:multiLevelType w:val="multilevel"/>
    <w:tmpl w:val="B0740914"/>
    <w:lvl w:ilvl="0">
      <w:start w:val="8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0">
    <w:nsid w:val="26791940"/>
    <w:multiLevelType w:val="hybridMultilevel"/>
    <w:tmpl w:val="902428AE"/>
    <w:lvl w:ilvl="0" w:tplc="E93C56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B8D6FD1"/>
    <w:multiLevelType w:val="multilevel"/>
    <w:tmpl w:val="D1CE89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D334C42"/>
    <w:multiLevelType w:val="hybridMultilevel"/>
    <w:tmpl w:val="79C27AB4"/>
    <w:lvl w:ilvl="0" w:tplc="A8CC1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16E11C">
      <w:start w:val="7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4F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E08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6B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082D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40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2E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F2F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20D63EE"/>
    <w:multiLevelType w:val="hybridMultilevel"/>
    <w:tmpl w:val="CBCCEEC0"/>
    <w:lvl w:ilvl="0" w:tplc="D0D86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E6DDC0">
      <w:start w:val="12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8393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26F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8EC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EA3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6E6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803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5E3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5F248E8"/>
    <w:multiLevelType w:val="multilevel"/>
    <w:tmpl w:val="48F8A672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5">
    <w:nsid w:val="37550593"/>
    <w:multiLevelType w:val="multilevel"/>
    <w:tmpl w:val="F65A66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7F02F35"/>
    <w:multiLevelType w:val="hybridMultilevel"/>
    <w:tmpl w:val="4D0E6486"/>
    <w:lvl w:ilvl="0" w:tplc="54466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9187AA9"/>
    <w:multiLevelType w:val="multilevel"/>
    <w:tmpl w:val="09568D20"/>
    <w:lvl w:ilvl="0">
      <w:start w:val="8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8">
    <w:nsid w:val="3CE972D2"/>
    <w:multiLevelType w:val="multilevel"/>
    <w:tmpl w:val="473ACB24"/>
    <w:lvl w:ilvl="0">
      <w:start w:val="6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9">
    <w:nsid w:val="3E2128C6"/>
    <w:multiLevelType w:val="hybridMultilevel"/>
    <w:tmpl w:val="FA8C6B20"/>
    <w:lvl w:ilvl="0" w:tplc="7702F62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13A0800"/>
    <w:multiLevelType w:val="hybridMultilevel"/>
    <w:tmpl w:val="0D88600E"/>
    <w:lvl w:ilvl="0" w:tplc="8C82E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3C152E">
      <w:start w:val="15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648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FEC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F8B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E8D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83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306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FCC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2A97EF8"/>
    <w:multiLevelType w:val="hybridMultilevel"/>
    <w:tmpl w:val="9CC600FE"/>
    <w:lvl w:ilvl="0" w:tplc="62AE0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68F52">
      <w:start w:val="12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C4660">
      <w:start w:val="120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232E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41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5C1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3A0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07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A8F9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8F469C6"/>
    <w:multiLevelType w:val="multilevel"/>
    <w:tmpl w:val="33B069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C4B1C81"/>
    <w:multiLevelType w:val="hybridMultilevel"/>
    <w:tmpl w:val="7B1C5B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D4A63C7"/>
    <w:multiLevelType w:val="hybridMultilevel"/>
    <w:tmpl w:val="5DE80F9E"/>
    <w:lvl w:ilvl="0" w:tplc="CA3A8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06A4418"/>
    <w:multiLevelType w:val="hybridMultilevel"/>
    <w:tmpl w:val="73EEFB04"/>
    <w:lvl w:ilvl="0" w:tplc="5A004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20A0E6B"/>
    <w:multiLevelType w:val="hybridMultilevel"/>
    <w:tmpl w:val="F5AEDF26"/>
    <w:lvl w:ilvl="0" w:tplc="389E6B96">
      <w:start w:val="1"/>
      <w:numFmt w:val="upperLetter"/>
      <w:lvlText w:val="附錄%1 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5D17733"/>
    <w:multiLevelType w:val="hybridMultilevel"/>
    <w:tmpl w:val="4914E448"/>
    <w:lvl w:ilvl="0" w:tplc="198C9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9C10FC">
      <w:start w:val="17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1248A2">
      <w:start w:val="179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129698">
      <w:start w:val="1797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669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C84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EE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C6D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0D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7830542"/>
    <w:multiLevelType w:val="hybridMultilevel"/>
    <w:tmpl w:val="DADA98EA"/>
    <w:lvl w:ilvl="0" w:tplc="F36C2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C2EDC0">
      <w:start w:val="12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6E6458">
      <w:start w:val="120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EA56B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8A7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6C1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2EB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FAF6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2EF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7841AF7"/>
    <w:multiLevelType w:val="multilevel"/>
    <w:tmpl w:val="47D08A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57F47F3F"/>
    <w:multiLevelType w:val="multilevel"/>
    <w:tmpl w:val="DAFED5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5ABB03F5"/>
    <w:multiLevelType w:val="multilevel"/>
    <w:tmpl w:val="F36E4A60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2">
    <w:nsid w:val="5C143549"/>
    <w:multiLevelType w:val="hybridMultilevel"/>
    <w:tmpl w:val="D1068C90"/>
    <w:lvl w:ilvl="0" w:tplc="342001EA">
      <w:numFmt w:val="bullet"/>
      <w:lvlText w:val="-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5D9C7B0E"/>
    <w:multiLevelType w:val="hybridMultilevel"/>
    <w:tmpl w:val="57D866C0"/>
    <w:lvl w:ilvl="0" w:tplc="455E8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47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6B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82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241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B86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70C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5E7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D23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1584A5C"/>
    <w:multiLevelType w:val="hybridMultilevel"/>
    <w:tmpl w:val="12443212"/>
    <w:lvl w:ilvl="0" w:tplc="96247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21C134A"/>
    <w:multiLevelType w:val="multilevel"/>
    <w:tmpl w:val="8F808C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6">
    <w:nsid w:val="648D34D3"/>
    <w:multiLevelType w:val="multilevel"/>
    <w:tmpl w:val="62BAF01E"/>
    <w:lvl w:ilvl="0">
      <w:start w:val="9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7">
    <w:nsid w:val="66DA0037"/>
    <w:multiLevelType w:val="hybridMultilevel"/>
    <w:tmpl w:val="BB286258"/>
    <w:lvl w:ilvl="0" w:tplc="0F048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84E3D23"/>
    <w:multiLevelType w:val="hybridMultilevel"/>
    <w:tmpl w:val="D67E521A"/>
    <w:lvl w:ilvl="0" w:tplc="3CC0FC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95F36C5"/>
    <w:multiLevelType w:val="multilevel"/>
    <w:tmpl w:val="BF907C62"/>
    <w:lvl w:ilvl="0">
      <w:start w:val="12"/>
      <w:numFmt w:val="decimal"/>
      <w:lvlText w:val="%1"/>
      <w:lvlJc w:val="left"/>
      <w:pPr>
        <w:ind w:left="810" w:hanging="81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eastAsia"/>
      </w:rPr>
    </w:lvl>
  </w:abstractNum>
  <w:abstractNum w:abstractNumId="40">
    <w:nsid w:val="69C21274"/>
    <w:multiLevelType w:val="multilevel"/>
    <w:tmpl w:val="D61ECF20"/>
    <w:lvl w:ilvl="0">
      <w:start w:val="1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1">
    <w:nsid w:val="6A0D4347"/>
    <w:multiLevelType w:val="multilevel"/>
    <w:tmpl w:val="91363A74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2">
    <w:nsid w:val="70070D7D"/>
    <w:multiLevelType w:val="multilevel"/>
    <w:tmpl w:val="25A6C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5D06E2A"/>
    <w:multiLevelType w:val="multilevel"/>
    <w:tmpl w:val="245C2DBC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4">
    <w:nsid w:val="779319A7"/>
    <w:multiLevelType w:val="hybridMultilevel"/>
    <w:tmpl w:val="EE3E7592"/>
    <w:lvl w:ilvl="0" w:tplc="EB4C6B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86D39DB"/>
    <w:multiLevelType w:val="multilevel"/>
    <w:tmpl w:val="A30447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>
    <w:nsid w:val="79CF3D43"/>
    <w:multiLevelType w:val="multilevel"/>
    <w:tmpl w:val="F878B76E"/>
    <w:lvl w:ilvl="0">
      <w:start w:val="10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7">
    <w:nsid w:val="7A8640D5"/>
    <w:multiLevelType w:val="multilevel"/>
    <w:tmpl w:val="C25007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>
    <w:nsid w:val="7F594873"/>
    <w:multiLevelType w:val="hybridMultilevel"/>
    <w:tmpl w:val="14E287F0"/>
    <w:lvl w:ilvl="0" w:tplc="A942FC4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30"/>
  </w:num>
  <w:num w:numId="4">
    <w:abstractNumId w:val="47"/>
  </w:num>
  <w:num w:numId="5">
    <w:abstractNumId w:val="2"/>
  </w:num>
  <w:num w:numId="6">
    <w:abstractNumId w:val="29"/>
  </w:num>
  <w:num w:numId="7">
    <w:abstractNumId w:val="1"/>
  </w:num>
  <w:num w:numId="8">
    <w:abstractNumId w:val="44"/>
  </w:num>
  <w:num w:numId="9">
    <w:abstractNumId w:val="33"/>
  </w:num>
  <w:num w:numId="10">
    <w:abstractNumId w:val="12"/>
  </w:num>
  <w:num w:numId="11">
    <w:abstractNumId w:val="26"/>
  </w:num>
  <w:num w:numId="12">
    <w:abstractNumId w:val="42"/>
  </w:num>
  <w:num w:numId="13">
    <w:abstractNumId w:val="48"/>
  </w:num>
  <w:num w:numId="14">
    <w:abstractNumId w:val="38"/>
  </w:num>
  <w:num w:numId="15">
    <w:abstractNumId w:val="19"/>
  </w:num>
  <w:num w:numId="16">
    <w:abstractNumId w:val="10"/>
  </w:num>
  <w:num w:numId="17">
    <w:abstractNumId w:val="40"/>
  </w:num>
  <w:num w:numId="18">
    <w:abstractNumId w:val="43"/>
  </w:num>
  <w:num w:numId="19">
    <w:abstractNumId w:val="41"/>
  </w:num>
  <w:num w:numId="20">
    <w:abstractNumId w:val="14"/>
  </w:num>
  <w:num w:numId="21">
    <w:abstractNumId w:val="6"/>
  </w:num>
  <w:num w:numId="22">
    <w:abstractNumId w:val="18"/>
  </w:num>
  <w:num w:numId="23">
    <w:abstractNumId w:val="3"/>
  </w:num>
  <w:num w:numId="24">
    <w:abstractNumId w:val="9"/>
  </w:num>
  <w:num w:numId="25">
    <w:abstractNumId w:val="36"/>
  </w:num>
  <w:num w:numId="26">
    <w:abstractNumId w:val="46"/>
  </w:num>
  <w:num w:numId="27">
    <w:abstractNumId w:val="22"/>
  </w:num>
  <w:num w:numId="28">
    <w:abstractNumId w:val="32"/>
  </w:num>
  <w:num w:numId="29">
    <w:abstractNumId w:val="31"/>
  </w:num>
  <w:num w:numId="30">
    <w:abstractNumId w:val="17"/>
  </w:num>
  <w:num w:numId="31">
    <w:abstractNumId w:val="39"/>
  </w:num>
  <w:num w:numId="32">
    <w:abstractNumId w:val="16"/>
  </w:num>
  <w:num w:numId="33">
    <w:abstractNumId w:val="0"/>
  </w:num>
  <w:num w:numId="34">
    <w:abstractNumId w:val="35"/>
  </w:num>
  <w:num w:numId="35">
    <w:abstractNumId w:val="11"/>
  </w:num>
  <w:num w:numId="36">
    <w:abstractNumId w:val="45"/>
  </w:num>
  <w:num w:numId="37">
    <w:abstractNumId w:val="15"/>
  </w:num>
  <w:num w:numId="38">
    <w:abstractNumId w:val="21"/>
  </w:num>
  <w:num w:numId="39">
    <w:abstractNumId w:val="27"/>
  </w:num>
  <w:num w:numId="40">
    <w:abstractNumId w:val="28"/>
  </w:num>
  <w:num w:numId="41">
    <w:abstractNumId w:val="8"/>
  </w:num>
  <w:num w:numId="42">
    <w:abstractNumId w:val="7"/>
  </w:num>
  <w:num w:numId="43">
    <w:abstractNumId w:val="13"/>
  </w:num>
  <w:num w:numId="44">
    <w:abstractNumId w:val="20"/>
  </w:num>
  <w:num w:numId="45">
    <w:abstractNumId w:val="23"/>
  </w:num>
  <w:num w:numId="46">
    <w:abstractNumId w:val="34"/>
  </w:num>
  <w:num w:numId="47">
    <w:abstractNumId w:val="37"/>
  </w:num>
  <w:num w:numId="48">
    <w:abstractNumId w:val="24"/>
  </w:num>
  <w:num w:numId="49">
    <w:abstractNumId w:val="25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73F0"/>
    <w:rsid w:val="00000515"/>
    <w:rsid w:val="000005ED"/>
    <w:rsid w:val="00000B9A"/>
    <w:rsid w:val="00003BFB"/>
    <w:rsid w:val="00004C6F"/>
    <w:rsid w:val="000053E4"/>
    <w:rsid w:val="0000742C"/>
    <w:rsid w:val="00007D2C"/>
    <w:rsid w:val="000105C4"/>
    <w:rsid w:val="00011000"/>
    <w:rsid w:val="00011217"/>
    <w:rsid w:val="000131EC"/>
    <w:rsid w:val="00013507"/>
    <w:rsid w:val="000153BA"/>
    <w:rsid w:val="000163A8"/>
    <w:rsid w:val="000177B4"/>
    <w:rsid w:val="0002278B"/>
    <w:rsid w:val="000229DF"/>
    <w:rsid w:val="00023006"/>
    <w:rsid w:val="000235DA"/>
    <w:rsid w:val="000242DA"/>
    <w:rsid w:val="00024C3C"/>
    <w:rsid w:val="0002501B"/>
    <w:rsid w:val="00025CC4"/>
    <w:rsid w:val="000261E1"/>
    <w:rsid w:val="00026434"/>
    <w:rsid w:val="00026584"/>
    <w:rsid w:val="0002702A"/>
    <w:rsid w:val="000320DC"/>
    <w:rsid w:val="00032105"/>
    <w:rsid w:val="00033F73"/>
    <w:rsid w:val="000341B6"/>
    <w:rsid w:val="000366B3"/>
    <w:rsid w:val="00040120"/>
    <w:rsid w:val="00041CE7"/>
    <w:rsid w:val="0004223E"/>
    <w:rsid w:val="00042667"/>
    <w:rsid w:val="00042A54"/>
    <w:rsid w:val="00043076"/>
    <w:rsid w:val="00043229"/>
    <w:rsid w:val="000434A0"/>
    <w:rsid w:val="000434F9"/>
    <w:rsid w:val="00043707"/>
    <w:rsid w:val="00044A8B"/>
    <w:rsid w:val="0005117B"/>
    <w:rsid w:val="00051C4B"/>
    <w:rsid w:val="00051EA3"/>
    <w:rsid w:val="00052223"/>
    <w:rsid w:val="00052277"/>
    <w:rsid w:val="00052BCB"/>
    <w:rsid w:val="00053EE4"/>
    <w:rsid w:val="00054464"/>
    <w:rsid w:val="00055707"/>
    <w:rsid w:val="00056006"/>
    <w:rsid w:val="00056B09"/>
    <w:rsid w:val="000572E0"/>
    <w:rsid w:val="0005749D"/>
    <w:rsid w:val="000604FE"/>
    <w:rsid w:val="0006082A"/>
    <w:rsid w:val="000615FE"/>
    <w:rsid w:val="000617E1"/>
    <w:rsid w:val="0006215C"/>
    <w:rsid w:val="00062306"/>
    <w:rsid w:val="00062E32"/>
    <w:rsid w:val="00063B5D"/>
    <w:rsid w:val="000642D4"/>
    <w:rsid w:val="00064412"/>
    <w:rsid w:val="00064EE0"/>
    <w:rsid w:val="00065B13"/>
    <w:rsid w:val="000669D1"/>
    <w:rsid w:val="00066C3B"/>
    <w:rsid w:val="00067200"/>
    <w:rsid w:val="00071D64"/>
    <w:rsid w:val="00072725"/>
    <w:rsid w:val="00072A1F"/>
    <w:rsid w:val="00072C39"/>
    <w:rsid w:val="00073E33"/>
    <w:rsid w:val="000752A6"/>
    <w:rsid w:val="00075545"/>
    <w:rsid w:val="000800CC"/>
    <w:rsid w:val="00080604"/>
    <w:rsid w:val="00085233"/>
    <w:rsid w:val="0008675C"/>
    <w:rsid w:val="00087D95"/>
    <w:rsid w:val="0009042F"/>
    <w:rsid w:val="00090A79"/>
    <w:rsid w:val="00091E90"/>
    <w:rsid w:val="00092813"/>
    <w:rsid w:val="00093549"/>
    <w:rsid w:val="00095F84"/>
    <w:rsid w:val="0009630A"/>
    <w:rsid w:val="000969A0"/>
    <w:rsid w:val="00097544"/>
    <w:rsid w:val="000A12FD"/>
    <w:rsid w:val="000A1C3C"/>
    <w:rsid w:val="000A40E9"/>
    <w:rsid w:val="000A46AE"/>
    <w:rsid w:val="000A4A67"/>
    <w:rsid w:val="000A4CA1"/>
    <w:rsid w:val="000A57D4"/>
    <w:rsid w:val="000A6014"/>
    <w:rsid w:val="000A7121"/>
    <w:rsid w:val="000B1C61"/>
    <w:rsid w:val="000B35FA"/>
    <w:rsid w:val="000B3C81"/>
    <w:rsid w:val="000B4384"/>
    <w:rsid w:val="000B5D98"/>
    <w:rsid w:val="000B7082"/>
    <w:rsid w:val="000C1285"/>
    <w:rsid w:val="000C1515"/>
    <w:rsid w:val="000C1A63"/>
    <w:rsid w:val="000C4320"/>
    <w:rsid w:val="000C444E"/>
    <w:rsid w:val="000C710E"/>
    <w:rsid w:val="000C743B"/>
    <w:rsid w:val="000D112B"/>
    <w:rsid w:val="000D2C7E"/>
    <w:rsid w:val="000D33E2"/>
    <w:rsid w:val="000D3CB6"/>
    <w:rsid w:val="000D3E7C"/>
    <w:rsid w:val="000D69E8"/>
    <w:rsid w:val="000D7997"/>
    <w:rsid w:val="000E12A1"/>
    <w:rsid w:val="000E1915"/>
    <w:rsid w:val="000E1CF4"/>
    <w:rsid w:val="000E2346"/>
    <w:rsid w:val="000E241E"/>
    <w:rsid w:val="000E2CB8"/>
    <w:rsid w:val="000E3706"/>
    <w:rsid w:val="000E4317"/>
    <w:rsid w:val="000E6512"/>
    <w:rsid w:val="000F1104"/>
    <w:rsid w:val="000F1925"/>
    <w:rsid w:val="000F4BD6"/>
    <w:rsid w:val="000F51FC"/>
    <w:rsid w:val="00102465"/>
    <w:rsid w:val="00105C9E"/>
    <w:rsid w:val="00110658"/>
    <w:rsid w:val="001107E8"/>
    <w:rsid w:val="00111300"/>
    <w:rsid w:val="00111358"/>
    <w:rsid w:val="001115EB"/>
    <w:rsid w:val="00112106"/>
    <w:rsid w:val="00115DEE"/>
    <w:rsid w:val="00116F43"/>
    <w:rsid w:val="001176AD"/>
    <w:rsid w:val="001227CC"/>
    <w:rsid w:val="00122D6A"/>
    <w:rsid w:val="0012453B"/>
    <w:rsid w:val="0012496D"/>
    <w:rsid w:val="00125AE7"/>
    <w:rsid w:val="00125C3A"/>
    <w:rsid w:val="00127733"/>
    <w:rsid w:val="00127CD0"/>
    <w:rsid w:val="00127FEF"/>
    <w:rsid w:val="0013134C"/>
    <w:rsid w:val="00131352"/>
    <w:rsid w:val="00131AAB"/>
    <w:rsid w:val="001342C1"/>
    <w:rsid w:val="00135E97"/>
    <w:rsid w:val="00136F1C"/>
    <w:rsid w:val="00141491"/>
    <w:rsid w:val="0014155A"/>
    <w:rsid w:val="00141FB0"/>
    <w:rsid w:val="00142162"/>
    <w:rsid w:val="001435CD"/>
    <w:rsid w:val="00143777"/>
    <w:rsid w:val="00144B9A"/>
    <w:rsid w:val="00147BD3"/>
    <w:rsid w:val="00147CEA"/>
    <w:rsid w:val="001500F9"/>
    <w:rsid w:val="0015181D"/>
    <w:rsid w:val="00154DC8"/>
    <w:rsid w:val="00155351"/>
    <w:rsid w:val="0015713F"/>
    <w:rsid w:val="00161864"/>
    <w:rsid w:val="00163131"/>
    <w:rsid w:val="00163EBB"/>
    <w:rsid w:val="001651DD"/>
    <w:rsid w:val="00165E52"/>
    <w:rsid w:val="00171B8A"/>
    <w:rsid w:val="001721E7"/>
    <w:rsid w:val="0017424D"/>
    <w:rsid w:val="0017651C"/>
    <w:rsid w:val="00176BF3"/>
    <w:rsid w:val="001807C1"/>
    <w:rsid w:val="001826F8"/>
    <w:rsid w:val="00182899"/>
    <w:rsid w:val="001828C3"/>
    <w:rsid w:val="00183A68"/>
    <w:rsid w:val="00185B22"/>
    <w:rsid w:val="00185B86"/>
    <w:rsid w:val="00185B9F"/>
    <w:rsid w:val="00190B18"/>
    <w:rsid w:val="00191D19"/>
    <w:rsid w:val="001923BA"/>
    <w:rsid w:val="00192458"/>
    <w:rsid w:val="00192D43"/>
    <w:rsid w:val="00194B20"/>
    <w:rsid w:val="00194DD7"/>
    <w:rsid w:val="00197528"/>
    <w:rsid w:val="001A1108"/>
    <w:rsid w:val="001A2974"/>
    <w:rsid w:val="001A33C7"/>
    <w:rsid w:val="001A491F"/>
    <w:rsid w:val="001A64BF"/>
    <w:rsid w:val="001A76CD"/>
    <w:rsid w:val="001B14F9"/>
    <w:rsid w:val="001B224E"/>
    <w:rsid w:val="001B2D9B"/>
    <w:rsid w:val="001B56BA"/>
    <w:rsid w:val="001B7596"/>
    <w:rsid w:val="001C0389"/>
    <w:rsid w:val="001C2178"/>
    <w:rsid w:val="001C22A4"/>
    <w:rsid w:val="001C33D4"/>
    <w:rsid w:val="001C3DC2"/>
    <w:rsid w:val="001C4371"/>
    <w:rsid w:val="001C536A"/>
    <w:rsid w:val="001C5636"/>
    <w:rsid w:val="001C56CC"/>
    <w:rsid w:val="001C579E"/>
    <w:rsid w:val="001D1A75"/>
    <w:rsid w:val="001D2DAC"/>
    <w:rsid w:val="001D3A65"/>
    <w:rsid w:val="001D44AA"/>
    <w:rsid w:val="001D4BEB"/>
    <w:rsid w:val="001D53D5"/>
    <w:rsid w:val="001D634E"/>
    <w:rsid w:val="001D691A"/>
    <w:rsid w:val="001E1298"/>
    <w:rsid w:val="001E34A6"/>
    <w:rsid w:val="001E4503"/>
    <w:rsid w:val="001E4973"/>
    <w:rsid w:val="001E4BA1"/>
    <w:rsid w:val="001E5254"/>
    <w:rsid w:val="001E575D"/>
    <w:rsid w:val="001E598C"/>
    <w:rsid w:val="001F0882"/>
    <w:rsid w:val="001F0CEB"/>
    <w:rsid w:val="001F15D3"/>
    <w:rsid w:val="001F1F79"/>
    <w:rsid w:val="001F2298"/>
    <w:rsid w:val="001F30A1"/>
    <w:rsid w:val="001F30A4"/>
    <w:rsid w:val="001F446C"/>
    <w:rsid w:val="001F47C6"/>
    <w:rsid w:val="001F48C7"/>
    <w:rsid w:val="001F589F"/>
    <w:rsid w:val="001F61B5"/>
    <w:rsid w:val="001F7CEC"/>
    <w:rsid w:val="00201A99"/>
    <w:rsid w:val="00201C21"/>
    <w:rsid w:val="0020237E"/>
    <w:rsid w:val="00204A84"/>
    <w:rsid w:val="002057CC"/>
    <w:rsid w:val="00205A27"/>
    <w:rsid w:val="002064F6"/>
    <w:rsid w:val="00206DAF"/>
    <w:rsid w:val="00206DE4"/>
    <w:rsid w:val="00207046"/>
    <w:rsid w:val="00210F7F"/>
    <w:rsid w:val="00210FC8"/>
    <w:rsid w:val="002112A7"/>
    <w:rsid w:val="00211CA4"/>
    <w:rsid w:val="00214B08"/>
    <w:rsid w:val="00215298"/>
    <w:rsid w:val="002164A0"/>
    <w:rsid w:val="00220092"/>
    <w:rsid w:val="00221317"/>
    <w:rsid w:val="00223515"/>
    <w:rsid w:val="00224C27"/>
    <w:rsid w:val="002255EC"/>
    <w:rsid w:val="00225B12"/>
    <w:rsid w:val="00226590"/>
    <w:rsid w:val="00226C27"/>
    <w:rsid w:val="00227533"/>
    <w:rsid w:val="002316F4"/>
    <w:rsid w:val="00232092"/>
    <w:rsid w:val="002325E2"/>
    <w:rsid w:val="00233260"/>
    <w:rsid w:val="002332E4"/>
    <w:rsid w:val="0023373B"/>
    <w:rsid w:val="00233FCA"/>
    <w:rsid w:val="002343F7"/>
    <w:rsid w:val="002353BB"/>
    <w:rsid w:val="0023792B"/>
    <w:rsid w:val="00240AF4"/>
    <w:rsid w:val="0024195F"/>
    <w:rsid w:val="00242527"/>
    <w:rsid w:val="002438AD"/>
    <w:rsid w:val="002463E6"/>
    <w:rsid w:val="00247121"/>
    <w:rsid w:val="002473AE"/>
    <w:rsid w:val="002478A4"/>
    <w:rsid w:val="002478FC"/>
    <w:rsid w:val="00247D1D"/>
    <w:rsid w:val="00250150"/>
    <w:rsid w:val="00251544"/>
    <w:rsid w:val="00251617"/>
    <w:rsid w:val="0025378F"/>
    <w:rsid w:val="00253C96"/>
    <w:rsid w:val="002547F7"/>
    <w:rsid w:val="00255E51"/>
    <w:rsid w:val="002569B6"/>
    <w:rsid w:val="002606A1"/>
    <w:rsid w:val="002606AE"/>
    <w:rsid w:val="00263AFA"/>
    <w:rsid w:val="00264BE0"/>
    <w:rsid w:val="00265CF7"/>
    <w:rsid w:val="00266004"/>
    <w:rsid w:val="00266690"/>
    <w:rsid w:val="00266F16"/>
    <w:rsid w:val="0026732B"/>
    <w:rsid w:val="00267EB5"/>
    <w:rsid w:val="0027070F"/>
    <w:rsid w:val="0027111F"/>
    <w:rsid w:val="002716A7"/>
    <w:rsid w:val="002750AD"/>
    <w:rsid w:val="0027620B"/>
    <w:rsid w:val="00281F3D"/>
    <w:rsid w:val="00284E1A"/>
    <w:rsid w:val="00284E24"/>
    <w:rsid w:val="002860ED"/>
    <w:rsid w:val="002863CB"/>
    <w:rsid w:val="002879E9"/>
    <w:rsid w:val="00290E4D"/>
    <w:rsid w:val="00291E9F"/>
    <w:rsid w:val="00292536"/>
    <w:rsid w:val="00294AF3"/>
    <w:rsid w:val="00297A8F"/>
    <w:rsid w:val="002A182D"/>
    <w:rsid w:val="002A2D37"/>
    <w:rsid w:val="002A3125"/>
    <w:rsid w:val="002A46F0"/>
    <w:rsid w:val="002A4AC2"/>
    <w:rsid w:val="002A63DC"/>
    <w:rsid w:val="002A6A18"/>
    <w:rsid w:val="002A6F64"/>
    <w:rsid w:val="002B0485"/>
    <w:rsid w:val="002B0E28"/>
    <w:rsid w:val="002B1B16"/>
    <w:rsid w:val="002B1C54"/>
    <w:rsid w:val="002B2856"/>
    <w:rsid w:val="002B3371"/>
    <w:rsid w:val="002B38F9"/>
    <w:rsid w:val="002B400D"/>
    <w:rsid w:val="002B4F07"/>
    <w:rsid w:val="002B56E3"/>
    <w:rsid w:val="002B6F56"/>
    <w:rsid w:val="002B764F"/>
    <w:rsid w:val="002C05D0"/>
    <w:rsid w:val="002C1B1C"/>
    <w:rsid w:val="002C2E0A"/>
    <w:rsid w:val="002C304C"/>
    <w:rsid w:val="002C4619"/>
    <w:rsid w:val="002C55AB"/>
    <w:rsid w:val="002C615D"/>
    <w:rsid w:val="002D0A4D"/>
    <w:rsid w:val="002D29AD"/>
    <w:rsid w:val="002D37D5"/>
    <w:rsid w:val="002D3E52"/>
    <w:rsid w:val="002D3F5B"/>
    <w:rsid w:val="002D43B0"/>
    <w:rsid w:val="002D5928"/>
    <w:rsid w:val="002D5AFE"/>
    <w:rsid w:val="002D5C9A"/>
    <w:rsid w:val="002D636A"/>
    <w:rsid w:val="002D6523"/>
    <w:rsid w:val="002D6836"/>
    <w:rsid w:val="002D6C08"/>
    <w:rsid w:val="002D6D56"/>
    <w:rsid w:val="002D74C7"/>
    <w:rsid w:val="002E0927"/>
    <w:rsid w:val="002E099C"/>
    <w:rsid w:val="002E264B"/>
    <w:rsid w:val="002E31D4"/>
    <w:rsid w:val="002E5236"/>
    <w:rsid w:val="002E5EB5"/>
    <w:rsid w:val="002E5FD5"/>
    <w:rsid w:val="002E7CB3"/>
    <w:rsid w:val="002F00EF"/>
    <w:rsid w:val="002F13CA"/>
    <w:rsid w:val="002F1A97"/>
    <w:rsid w:val="002F1BE7"/>
    <w:rsid w:val="002F2B3B"/>
    <w:rsid w:val="002F37E0"/>
    <w:rsid w:val="002F49E7"/>
    <w:rsid w:val="00300251"/>
    <w:rsid w:val="00301249"/>
    <w:rsid w:val="0030129D"/>
    <w:rsid w:val="00301B13"/>
    <w:rsid w:val="003025F3"/>
    <w:rsid w:val="00302F57"/>
    <w:rsid w:val="00303A30"/>
    <w:rsid w:val="00303F19"/>
    <w:rsid w:val="003047D9"/>
    <w:rsid w:val="003048FA"/>
    <w:rsid w:val="0030535C"/>
    <w:rsid w:val="003053A4"/>
    <w:rsid w:val="00305567"/>
    <w:rsid w:val="003068D6"/>
    <w:rsid w:val="00312820"/>
    <w:rsid w:val="00312AA2"/>
    <w:rsid w:val="00312F39"/>
    <w:rsid w:val="00313133"/>
    <w:rsid w:val="00313EE5"/>
    <w:rsid w:val="003148BA"/>
    <w:rsid w:val="00316CB2"/>
    <w:rsid w:val="00317792"/>
    <w:rsid w:val="003215D5"/>
    <w:rsid w:val="00322CCD"/>
    <w:rsid w:val="00327145"/>
    <w:rsid w:val="00327725"/>
    <w:rsid w:val="00330E6D"/>
    <w:rsid w:val="00331966"/>
    <w:rsid w:val="00331AAB"/>
    <w:rsid w:val="00332062"/>
    <w:rsid w:val="00332A2B"/>
    <w:rsid w:val="00333055"/>
    <w:rsid w:val="003337E9"/>
    <w:rsid w:val="00334739"/>
    <w:rsid w:val="0033524D"/>
    <w:rsid w:val="003360D4"/>
    <w:rsid w:val="00337A26"/>
    <w:rsid w:val="00340461"/>
    <w:rsid w:val="00340B5F"/>
    <w:rsid w:val="003435BD"/>
    <w:rsid w:val="00343A76"/>
    <w:rsid w:val="00344499"/>
    <w:rsid w:val="003446F8"/>
    <w:rsid w:val="00345415"/>
    <w:rsid w:val="00345AFE"/>
    <w:rsid w:val="003463CC"/>
    <w:rsid w:val="003476AE"/>
    <w:rsid w:val="003479A9"/>
    <w:rsid w:val="00351C32"/>
    <w:rsid w:val="0035281E"/>
    <w:rsid w:val="0035353B"/>
    <w:rsid w:val="0035389D"/>
    <w:rsid w:val="003545D9"/>
    <w:rsid w:val="003548A0"/>
    <w:rsid w:val="0035555D"/>
    <w:rsid w:val="003570E9"/>
    <w:rsid w:val="00357A7B"/>
    <w:rsid w:val="00362BCB"/>
    <w:rsid w:val="00362F05"/>
    <w:rsid w:val="00363F9E"/>
    <w:rsid w:val="003658C3"/>
    <w:rsid w:val="00365F8F"/>
    <w:rsid w:val="0036639C"/>
    <w:rsid w:val="0036646A"/>
    <w:rsid w:val="0037115C"/>
    <w:rsid w:val="003711C0"/>
    <w:rsid w:val="0037167E"/>
    <w:rsid w:val="0037219C"/>
    <w:rsid w:val="003723D8"/>
    <w:rsid w:val="00373184"/>
    <w:rsid w:val="00373429"/>
    <w:rsid w:val="0037433E"/>
    <w:rsid w:val="003745C7"/>
    <w:rsid w:val="00374720"/>
    <w:rsid w:val="003747F3"/>
    <w:rsid w:val="003758FE"/>
    <w:rsid w:val="00375FE0"/>
    <w:rsid w:val="00377471"/>
    <w:rsid w:val="003776F3"/>
    <w:rsid w:val="003803C5"/>
    <w:rsid w:val="00380503"/>
    <w:rsid w:val="00380C1C"/>
    <w:rsid w:val="003823B7"/>
    <w:rsid w:val="00383264"/>
    <w:rsid w:val="0038415B"/>
    <w:rsid w:val="003857AE"/>
    <w:rsid w:val="0039040D"/>
    <w:rsid w:val="00390CB5"/>
    <w:rsid w:val="003914D6"/>
    <w:rsid w:val="00392949"/>
    <w:rsid w:val="00392AA2"/>
    <w:rsid w:val="00393A6F"/>
    <w:rsid w:val="00394526"/>
    <w:rsid w:val="003961C7"/>
    <w:rsid w:val="00396703"/>
    <w:rsid w:val="0039697B"/>
    <w:rsid w:val="00396B82"/>
    <w:rsid w:val="00396F43"/>
    <w:rsid w:val="003A19B3"/>
    <w:rsid w:val="003A1A46"/>
    <w:rsid w:val="003A1C31"/>
    <w:rsid w:val="003A3883"/>
    <w:rsid w:val="003A5031"/>
    <w:rsid w:val="003A539D"/>
    <w:rsid w:val="003A62AC"/>
    <w:rsid w:val="003B0AF9"/>
    <w:rsid w:val="003B1F53"/>
    <w:rsid w:val="003B2314"/>
    <w:rsid w:val="003B3812"/>
    <w:rsid w:val="003B38BB"/>
    <w:rsid w:val="003B3CB9"/>
    <w:rsid w:val="003B41EE"/>
    <w:rsid w:val="003C46F1"/>
    <w:rsid w:val="003C4B74"/>
    <w:rsid w:val="003C65E8"/>
    <w:rsid w:val="003C6A55"/>
    <w:rsid w:val="003C6A86"/>
    <w:rsid w:val="003C776D"/>
    <w:rsid w:val="003C7AA3"/>
    <w:rsid w:val="003C7BDA"/>
    <w:rsid w:val="003D10E1"/>
    <w:rsid w:val="003D2C14"/>
    <w:rsid w:val="003D31D6"/>
    <w:rsid w:val="003D33AE"/>
    <w:rsid w:val="003D42E5"/>
    <w:rsid w:val="003D50B0"/>
    <w:rsid w:val="003D5EB3"/>
    <w:rsid w:val="003D727A"/>
    <w:rsid w:val="003E0461"/>
    <w:rsid w:val="003E124B"/>
    <w:rsid w:val="003E1486"/>
    <w:rsid w:val="003E1523"/>
    <w:rsid w:val="003E19D5"/>
    <w:rsid w:val="003E1CBF"/>
    <w:rsid w:val="003E28D6"/>
    <w:rsid w:val="003E42D3"/>
    <w:rsid w:val="003E454E"/>
    <w:rsid w:val="003E52D2"/>
    <w:rsid w:val="003E5552"/>
    <w:rsid w:val="003E6C3E"/>
    <w:rsid w:val="003F14F9"/>
    <w:rsid w:val="003F246F"/>
    <w:rsid w:val="003F3481"/>
    <w:rsid w:val="003F49EE"/>
    <w:rsid w:val="003F5E7D"/>
    <w:rsid w:val="003F61D8"/>
    <w:rsid w:val="003F708A"/>
    <w:rsid w:val="00401CAD"/>
    <w:rsid w:val="00405B8A"/>
    <w:rsid w:val="00405FE1"/>
    <w:rsid w:val="0040644A"/>
    <w:rsid w:val="004104DF"/>
    <w:rsid w:val="00410520"/>
    <w:rsid w:val="004105DE"/>
    <w:rsid w:val="00411205"/>
    <w:rsid w:val="004114C5"/>
    <w:rsid w:val="004119C2"/>
    <w:rsid w:val="00412F5A"/>
    <w:rsid w:val="00412FCF"/>
    <w:rsid w:val="00413284"/>
    <w:rsid w:val="00414FCD"/>
    <w:rsid w:val="0042112A"/>
    <w:rsid w:val="0042330D"/>
    <w:rsid w:val="00423E46"/>
    <w:rsid w:val="00424301"/>
    <w:rsid w:val="00425E1B"/>
    <w:rsid w:val="00426C0F"/>
    <w:rsid w:val="00427D0A"/>
    <w:rsid w:val="004300B9"/>
    <w:rsid w:val="004317C6"/>
    <w:rsid w:val="004319B3"/>
    <w:rsid w:val="004319E9"/>
    <w:rsid w:val="00432C21"/>
    <w:rsid w:val="004370B3"/>
    <w:rsid w:val="004375EC"/>
    <w:rsid w:val="00440366"/>
    <w:rsid w:val="00440C5F"/>
    <w:rsid w:val="004421CE"/>
    <w:rsid w:val="00443A94"/>
    <w:rsid w:val="00444351"/>
    <w:rsid w:val="00444670"/>
    <w:rsid w:val="00444CD1"/>
    <w:rsid w:val="00445B3E"/>
    <w:rsid w:val="00445F83"/>
    <w:rsid w:val="004514AB"/>
    <w:rsid w:val="00451697"/>
    <w:rsid w:val="00452EAB"/>
    <w:rsid w:val="004532F6"/>
    <w:rsid w:val="004540A5"/>
    <w:rsid w:val="00454401"/>
    <w:rsid w:val="00456D97"/>
    <w:rsid w:val="00460295"/>
    <w:rsid w:val="00460E41"/>
    <w:rsid w:val="00462F5B"/>
    <w:rsid w:val="00464DD5"/>
    <w:rsid w:val="00467152"/>
    <w:rsid w:val="00467F3E"/>
    <w:rsid w:val="00471E5A"/>
    <w:rsid w:val="00473FB1"/>
    <w:rsid w:val="0047504A"/>
    <w:rsid w:val="00482784"/>
    <w:rsid w:val="00482D51"/>
    <w:rsid w:val="004849A6"/>
    <w:rsid w:val="004859D2"/>
    <w:rsid w:val="0048699E"/>
    <w:rsid w:val="00486E57"/>
    <w:rsid w:val="004870C1"/>
    <w:rsid w:val="00491CC8"/>
    <w:rsid w:val="004924DD"/>
    <w:rsid w:val="00493486"/>
    <w:rsid w:val="00493CD9"/>
    <w:rsid w:val="00495758"/>
    <w:rsid w:val="004976CD"/>
    <w:rsid w:val="004A0947"/>
    <w:rsid w:val="004A0ED6"/>
    <w:rsid w:val="004A20BF"/>
    <w:rsid w:val="004A2434"/>
    <w:rsid w:val="004A29E8"/>
    <w:rsid w:val="004A3CD1"/>
    <w:rsid w:val="004A58F2"/>
    <w:rsid w:val="004B00D8"/>
    <w:rsid w:val="004B2734"/>
    <w:rsid w:val="004B3F8D"/>
    <w:rsid w:val="004B426A"/>
    <w:rsid w:val="004B436E"/>
    <w:rsid w:val="004B4619"/>
    <w:rsid w:val="004B470E"/>
    <w:rsid w:val="004B6372"/>
    <w:rsid w:val="004B7005"/>
    <w:rsid w:val="004B713E"/>
    <w:rsid w:val="004B79BD"/>
    <w:rsid w:val="004C0941"/>
    <w:rsid w:val="004C0ECC"/>
    <w:rsid w:val="004C1377"/>
    <w:rsid w:val="004C18BA"/>
    <w:rsid w:val="004C42A2"/>
    <w:rsid w:val="004C4C25"/>
    <w:rsid w:val="004C4CF0"/>
    <w:rsid w:val="004C5D7B"/>
    <w:rsid w:val="004C62A0"/>
    <w:rsid w:val="004C77DE"/>
    <w:rsid w:val="004C7986"/>
    <w:rsid w:val="004D0A39"/>
    <w:rsid w:val="004D1380"/>
    <w:rsid w:val="004D1E23"/>
    <w:rsid w:val="004D24B0"/>
    <w:rsid w:val="004D2DBF"/>
    <w:rsid w:val="004D2E55"/>
    <w:rsid w:val="004D3BAF"/>
    <w:rsid w:val="004D3D3F"/>
    <w:rsid w:val="004D442A"/>
    <w:rsid w:val="004D50B5"/>
    <w:rsid w:val="004D6BCF"/>
    <w:rsid w:val="004D6CDD"/>
    <w:rsid w:val="004E020F"/>
    <w:rsid w:val="004E0CEB"/>
    <w:rsid w:val="004E36BD"/>
    <w:rsid w:val="004E397E"/>
    <w:rsid w:val="004E3B30"/>
    <w:rsid w:val="004E3FB0"/>
    <w:rsid w:val="004E439A"/>
    <w:rsid w:val="004E7AE0"/>
    <w:rsid w:val="004F0613"/>
    <w:rsid w:val="004F1C62"/>
    <w:rsid w:val="004F3935"/>
    <w:rsid w:val="004F64E4"/>
    <w:rsid w:val="004F6C51"/>
    <w:rsid w:val="004F70FD"/>
    <w:rsid w:val="00500CEF"/>
    <w:rsid w:val="00500DF3"/>
    <w:rsid w:val="005019AF"/>
    <w:rsid w:val="005032CC"/>
    <w:rsid w:val="005049ED"/>
    <w:rsid w:val="00504B86"/>
    <w:rsid w:val="00505469"/>
    <w:rsid w:val="005057F6"/>
    <w:rsid w:val="00505DB2"/>
    <w:rsid w:val="00512165"/>
    <w:rsid w:val="005123FD"/>
    <w:rsid w:val="00512CD5"/>
    <w:rsid w:val="005149D0"/>
    <w:rsid w:val="00516AD2"/>
    <w:rsid w:val="005174FB"/>
    <w:rsid w:val="00517896"/>
    <w:rsid w:val="00522804"/>
    <w:rsid w:val="00523CDC"/>
    <w:rsid w:val="005261BB"/>
    <w:rsid w:val="00526763"/>
    <w:rsid w:val="00527A6D"/>
    <w:rsid w:val="0053041F"/>
    <w:rsid w:val="00531A11"/>
    <w:rsid w:val="00534B8B"/>
    <w:rsid w:val="00534FA4"/>
    <w:rsid w:val="0053500D"/>
    <w:rsid w:val="0053509F"/>
    <w:rsid w:val="00535114"/>
    <w:rsid w:val="00535E9B"/>
    <w:rsid w:val="0053625D"/>
    <w:rsid w:val="00537790"/>
    <w:rsid w:val="00543F3A"/>
    <w:rsid w:val="005440B7"/>
    <w:rsid w:val="005447F1"/>
    <w:rsid w:val="0054526B"/>
    <w:rsid w:val="00545577"/>
    <w:rsid w:val="0054599C"/>
    <w:rsid w:val="00545E22"/>
    <w:rsid w:val="00552CD3"/>
    <w:rsid w:val="00553557"/>
    <w:rsid w:val="00554D11"/>
    <w:rsid w:val="00555B67"/>
    <w:rsid w:val="005565F0"/>
    <w:rsid w:val="00561359"/>
    <w:rsid w:val="0056152C"/>
    <w:rsid w:val="005615B5"/>
    <w:rsid w:val="005629B9"/>
    <w:rsid w:val="00565010"/>
    <w:rsid w:val="00565E4A"/>
    <w:rsid w:val="00566EC7"/>
    <w:rsid w:val="0056715E"/>
    <w:rsid w:val="00570752"/>
    <w:rsid w:val="00570D69"/>
    <w:rsid w:val="005742F6"/>
    <w:rsid w:val="0057436B"/>
    <w:rsid w:val="005745A9"/>
    <w:rsid w:val="005748DE"/>
    <w:rsid w:val="0057541B"/>
    <w:rsid w:val="005760C6"/>
    <w:rsid w:val="00576AE9"/>
    <w:rsid w:val="00576BF2"/>
    <w:rsid w:val="00577F01"/>
    <w:rsid w:val="0058241F"/>
    <w:rsid w:val="00582923"/>
    <w:rsid w:val="00583789"/>
    <w:rsid w:val="00586225"/>
    <w:rsid w:val="005874C7"/>
    <w:rsid w:val="005877EB"/>
    <w:rsid w:val="00587FDE"/>
    <w:rsid w:val="005902E7"/>
    <w:rsid w:val="005904BF"/>
    <w:rsid w:val="0059114C"/>
    <w:rsid w:val="005940AD"/>
    <w:rsid w:val="00594684"/>
    <w:rsid w:val="005952EF"/>
    <w:rsid w:val="00595F41"/>
    <w:rsid w:val="00596829"/>
    <w:rsid w:val="00596FA1"/>
    <w:rsid w:val="00597BA6"/>
    <w:rsid w:val="005A010A"/>
    <w:rsid w:val="005A05FD"/>
    <w:rsid w:val="005A09C2"/>
    <w:rsid w:val="005A1E85"/>
    <w:rsid w:val="005A2C0B"/>
    <w:rsid w:val="005A2DFB"/>
    <w:rsid w:val="005A35D1"/>
    <w:rsid w:val="005A3F67"/>
    <w:rsid w:val="005A6FDE"/>
    <w:rsid w:val="005A7B1D"/>
    <w:rsid w:val="005B008E"/>
    <w:rsid w:val="005B056F"/>
    <w:rsid w:val="005B1250"/>
    <w:rsid w:val="005B1448"/>
    <w:rsid w:val="005B1F41"/>
    <w:rsid w:val="005B2165"/>
    <w:rsid w:val="005B28DC"/>
    <w:rsid w:val="005B4A06"/>
    <w:rsid w:val="005B4C73"/>
    <w:rsid w:val="005B6115"/>
    <w:rsid w:val="005B713C"/>
    <w:rsid w:val="005B7408"/>
    <w:rsid w:val="005B7BD9"/>
    <w:rsid w:val="005C0691"/>
    <w:rsid w:val="005C0D23"/>
    <w:rsid w:val="005C0ED2"/>
    <w:rsid w:val="005C1C08"/>
    <w:rsid w:val="005C35FC"/>
    <w:rsid w:val="005C4192"/>
    <w:rsid w:val="005C5460"/>
    <w:rsid w:val="005C6193"/>
    <w:rsid w:val="005C63E3"/>
    <w:rsid w:val="005D1F21"/>
    <w:rsid w:val="005D238B"/>
    <w:rsid w:val="005D29FB"/>
    <w:rsid w:val="005D2F2E"/>
    <w:rsid w:val="005D4307"/>
    <w:rsid w:val="005D47C9"/>
    <w:rsid w:val="005D4CF6"/>
    <w:rsid w:val="005D5AA4"/>
    <w:rsid w:val="005D627A"/>
    <w:rsid w:val="005D6847"/>
    <w:rsid w:val="005D71D5"/>
    <w:rsid w:val="005D783C"/>
    <w:rsid w:val="005D79CE"/>
    <w:rsid w:val="005E0895"/>
    <w:rsid w:val="005E0B5E"/>
    <w:rsid w:val="005E289B"/>
    <w:rsid w:val="005E390F"/>
    <w:rsid w:val="005E3A7D"/>
    <w:rsid w:val="005E3BEF"/>
    <w:rsid w:val="005E62D8"/>
    <w:rsid w:val="005E720F"/>
    <w:rsid w:val="005E7B55"/>
    <w:rsid w:val="005E7B8A"/>
    <w:rsid w:val="005F0466"/>
    <w:rsid w:val="005F0D2F"/>
    <w:rsid w:val="005F1F1B"/>
    <w:rsid w:val="005F240F"/>
    <w:rsid w:val="005F45C1"/>
    <w:rsid w:val="005F471B"/>
    <w:rsid w:val="005F5267"/>
    <w:rsid w:val="005F626B"/>
    <w:rsid w:val="005F6698"/>
    <w:rsid w:val="005F7317"/>
    <w:rsid w:val="00600C1A"/>
    <w:rsid w:val="00600CEB"/>
    <w:rsid w:val="00603D76"/>
    <w:rsid w:val="006046C9"/>
    <w:rsid w:val="00604BEE"/>
    <w:rsid w:val="006055DD"/>
    <w:rsid w:val="00606A1B"/>
    <w:rsid w:val="006072B7"/>
    <w:rsid w:val="006103DC"/>
    <w:rsid w:val="00610672"/>
    <w:rsid w:val="00610902"/>
    <w:rsid w:val="00610A56"/>
    <w:rsid w:val="00611A0A"/>
    <w:rsid w:val="00612AF6"/>
    <w:rsid w:val="00613CA0"/>
    <w:rsid w:val="00614FCC"/>
    <w:rsid w:val="00615EA8"/>
    <w:rsid w:val="00616CD2"/>
    <w:rsid w:val="00620ED3"/>
    <w:rsid w:val="00624641"/>
    <w:rsid w:val="00624EDD"/>
    <w:rsid w:val="006255B7"/>
    <w:rsid w:val="00630565"/>
    <w:rsid w:val="00630739"/>
    <w:rsid w:val="00630E17"/>
    <w:rsid w:val="0063395E"/>
    <w:rsid w:val="00634DAE"/>
    <w:rsid w:val="00635A0B"/>
    <w:rsid w:val="00635FA4"/>
    <w:rsid w:val="006417E8"/>
    <w:rsid w:val="006423AA"/>
    <w:rsid w:val="006427C8"/>
    <w:rsid w:val="00643379"/>
    <w:rsid w:val="006443F5"/>
    <w:rsid w:val="00645166"/>
    <w:rsid w:val="0064752F"/>
    <w:rsid w:val="00647EF2"/>
    <w:rsid w:val="00650FC4"/>
    <w:rsid w:val="006512F8"/>
    <w:rsid w:val="006521EC"/>
    <w:rsid w:val="0065403A"/>
    <w:rsid w:val="006540DB"/>
    <w:rsid w:val="00657A45"/>
    <w:rsid w:val="00657A53"/>
    <w:rsid w:val="006605C5"/>
    <w:rsid w:val="00660C85"/>
    <w:rsid w:val="006615E4"/>
    <w:rsid w:val="00661CD4"/>
    <w:rsid w:val="00662899"/>
    <w:rsid w:val="00662E5C"/>
    <w:rsid w:val="00665122"/>
    <w:rsid w:val="00667EC1"/>
    <w:rsid w:val="00670555"/>
    <w:rsid w:val="00670B09"/>
    <w:rsid w:val="006714F1"/>
    <w:rsid w:val="0067342B"/>
    <w:rsid w:val="0067367B"/>
    <w:rsid w:val="00677E77"/>
    <w:rsid w:val="00677F70"/>
    <w:rsid w:val="006801EA"/>
    <w:rsid w:val="0068295C"/>
    <w:rsid w:val="00683971"/>
    <w:rsid w:val="00684F08"/>
    <w:rsid w:val="00685718"/>
    <w:rsid w:val="00690188"/>
    <w:rsid w:val="0069251C"/>
    <w:rsid w:val="00692E9B"/>
    <w:rsid w:val="0069310E"/>
    <w:rsid w:val="006946EE"/>
    <w:rsid w:val="006955FF"/>
    <w:rsid w:val="00695A83"/>
    <w:rsid w:val="00695AB8"/>
    <w:rsid w:val="00696B9E"/>
    <w:rsid w:val="006A11B2"/>
    <w:rsid w:val="006A133D"/>
    <w:rsid w:val="006A18D8"/>
    <w:rsid w:val="006A1E1F"/>
    <w:rsid w:val="006A28A4"/>
    <w:rsid w:val="006A2CD1"/>
    <w:rsid w:val="006A3701"/>
    <w:rsid w:val="006A3892"/>
    <w:rsid w:val="006A5AEC"/>
    <w:rsid w:val="006A67C4"/>
    <w:rsid w:val="006A71AC"/>
    <w:rsid w:val="006A72DD"/>
    <w:rsid w:val="006B0B5E"/>
    <w:rsid w:val="006B2F73"/>
    <w:rsid w:val="006B5A33"/>
    <w:rsid w:val="006B69E6"/>
    <w:rsid w:val="006B6A4E"/>
    <w:rsid w:val="006B6BF3"/>
    <w:rsid w:val="006C1687"/>
    <w:rsid w:val="006C3730"/>
    <w:rsid w:val="006C3A84"/>
    <w:rsid w:val="006C42C8"/>
    <w:rsid w:val="006C475D"/>
    <w:rsid w:val="006C479E"/>
    <w:rsid w:val="006C5257"/>
    <w:rsid w:val="006C56A2"/>
    <w:rsid w:val="006C5F8F"/>
    <w:rsid w:val="006C739F"/>
    <w:rsid w:val="006D24D0"/>
    <w:rsid w:val="006D3C6E"/>
    <w:rsid w:val="006D41C1"/>
    <w:rsid w:val="006D4E95"/>
    <w:rsid w:val="006D5429"/>
    <w:rsid w:val="006D5583"/>
    <w:rsid w:val="006D6440"/>
    <w:rsid w:val="006E053F"/>
    <w:rsid w:val="006E1A8D"/>
    <w:rsid w:val="006E2962"/>
    <w:rsid w:val="006E2AB6"/>
    <w:rsid w:val="006E2FED"/>
    <w:rsid w:val="006E35CC"/>
    <w:rsid w:val="006E4602"/>
    <w:rsid w:val="006E4844"/>
    <w:rsid w:val="006E721E"/>
    <w:rsid w:val="006E76A8"/>
    <w:rsid w:val="006F0569"/>
    <w:rsid w:val="006F1264"/>
    <w:rsid w:val="006F1C4E"/>
    <w:rsid w:val="006F2049"/>
    <w:rsid w:val="006F2D54"/>
    <w:rsid w:val="006F32F3"/>
    <w:rsid w:val="006F3523"/>
    <w:rsid w:val="006F3526"/>
    <w:rsid w:val="006F3A4C"/>
    <w:rsid w:val="006F4E8B"/>
    <w:rsid w:val="007017B4"/>
    <w:rsid w:val="00701A2F"/>
    <w:rsid w:val="00701FD2"/>
    <w:rsid w:val="00703D55"/>
    <w:rsid w:val="007050FE"/>
    <w:rsid w:val="0070553E"/>
    <w:rsid w:val="00705F6E"/>
    <w:rsid w:val="00706966"/>
    <w:rsid w:val="00710C1A"/>
    <w:rsid w:val="00710D85"/>
    <w:rsid w:val="00710DE2"/>
    <w:rsid w:val="0071403B"/>
    <w:rsid w:val="00715B49"/>
    <w:rsid w:val="00717B9D"/>
    <w:rsid w:val="00720082"/>
    <w:rsid w:val="007212D9"/>
    <w:rsid w:val="00721469"/>
    <w:rsid w:val="0072220A"/>
    <w:rsid w:val="00722B59"/>
    <w:rsid w:val="007235B5"/>
    <w:rsid w:val="00724E84"/>
    <w:rsid w:val="007250A3"/>
    <w:rsid w:val="0072761C"/>
    <w:rsid w:val="00727E93"/>
    <w:rsid w:val="00730E52"/>
    <w:rsid w:val="00732278"/>
    <w:rsid w:val="0073389A"/>
    <w:rsid w:val="00734D9F"/>
    <w:rsid w:val="00735102"/>
    <w:rsid w:val="007355C7"/>
    <w:rsid w:val="00737E10"/>
    <w:rsid w:val="00740488"/>
    <w:rsid w:val="00740845"/>
    <w:rsid w:val="00742991"/>
    <w:rsid w:val="007443E5"/>
    <w:rsid w:val="007445A1"/>
    <w:rsid w:val="007445CD"/>
    <w:rsid w:val="007478AC"/>
    <w:rsid w:val="00747D01"/>
    <w:rsid w:val="00751BCE"/>
    <w:rsid w:val="00753133"/>
    <w:rsid w:val="00757704"/>
    <w:rsid w:val="00757C76"/>
    <w:rsid w:val="00763C4E"/>
    <w:rsid w:val="007641A0"/>
    <w:rsid w:val="00765910"/>
    <w:rsid w:val="00767F10"/>
    <w:rsid w:val="00767F8B"/>
    <w:rsid w:val="00770F98"/>
    <w:rsid w:val="007733C3"/>
    <w:rsid w:val="007734B4"/>
    <w:rsid w:val="007737E1"/>
    <w:rsid w:val="007744E3"/>
    <w:rsid w:val="00774D0F"/>
    <w:rsid w:val="0077667B"/>
    <w:rsid w:val="00776996"/>
    <w:rsid w:val="007769C8"/>
    <w:rsid w:val="007771F3"/>
    <w:rsid w:val="00780815"/>
    <w:rsid w:val="00781A11"/>
    <w:rsid w:val="007828E9"/>
    <w:rsid w:val="00783221"/>
    <w:rsid w:val="007848A8"/>
    <w:rsid w:val="00785F5F"/>
    <w:rsid w:val="00790D4D"/>
    <w:rsid w:val="007930A9"/>
    <w:rsid w:val="0079379A"/>
    <w:rsid w:val="00794DE4"/>
    <w:rsid w:val="00795347"/>
    <w:rsid w:val="00797E96"/>
    <w:rsid w:val="007A0876"/>
    <w:rsid w:val="007A152C"/>
    <w:rsid w:val="007A316B"/>
    <w:rsid w:val="007A35FD"/>
    <w:rsid w:val="007A5B8D"/>
    <w:rsid w:val="007A6ED5"/>
    <w:rsid w:val="007A7C35"/>
    <w:rsid w:val="007B0A57"/>
    <w:rsid w:val="007B0E21"/>
    <w:rsid w:val="007B1F5B"/>
    <w:rsid w:val="007B2151"/>
    <w:rsid w:val="007B2401"/>
    <w:rsid w:val="007B2699"/>
    <w:rsid w:val="007B29BB"/>
    <w:rsid w:val="007B371B"/>
    <w:rsid w:val="007B38D3"/>
    <w:rsid w:val="007B3E81"/>
    <w:rsid w:val="007B4CFD"/>
    <w:rsid w:val="007B55EB"/>
    <w:rsid w:val="007B5EA8"/>
    <w:rsid w:val="007C1B8B"/>
    <w:rsid w:val="007C211B"/>
    <w:rsid w:val="007C3CC4"/>
    <w:rsid w:val="007C461B"/>
    <w:rsid w:val="007C4651"/>
    <w:rsid w:val="007C5770"/>
    <w:rsid w:val="007C7693"/>
    <w:rsid w:val="007C7A9B"/>
    <w:rsid w:val="007D3F60"/>
    <w:rsid w:val="007D5D02"/>
    <w:rsid w:val="007D7B25"/>
    <w:rsid w:val="007E1B10"/>
    <w:rsid w:val="007E2290"/>
    <w:rsid w:val="007E2BCF"/>
    <w:rsid w:val="007E5952"/>
    <w:rsid w:val="007E6C11"/>
    <w:rsid w:val="007E6D1B"/>
    <w:rsid w:val="007E744A"/>
    <w:rsid w:val="007E79E4"/>
    <w:rsid w:val="007E79EE"/>
    <w:rsid w:val="007F10E2"/>
    <w:rsid w:val="007F153B"/>
    <w:rsid w:val="007F216A"/>
    <w:rsid w:val="007F433D"/>
    <w:rsid w:val="007F4FB8"/>
    <w:rsid w:val="007F5349"/>
    <w:rsid w:val="007F5406"/>
    <w:rsid w:val="007F5A9F"/>
    <w:rsid w:val="007F64DE"/>
    <w:rsid w:val="007F6AB4"/>
    <w:rsid w:val="007F6FA7"/>
    <w:rsid w:val="008013B1"/>
    <w:rsid w:val="008018AB"/>
    <w:rsid w:val="00802CA6"/>
    <w:rsid w:val="00804388"/>
    <w:rsid w:val="008043D0"/>
    <w:rsid w:val="008053E6"/>
    <w:rsid w:val="008064E0"/>
    <w:rsid w:val="00806B28"/>
    <w:rsid w:val="00811651"/>
    <w:rsid w:val="00811BD1"/>
    <w:rsid w:val="00811EE3"/>
    <w:rsid w:val="00812911"/>
    <w:rsid w:val="0081326D"/>
    <w:rsid w:val="00813CDE"/>
    <w:rsid w:val="00813DD7"/>
    <w:rsid w:val="0081455E"/>
    <w:rsid w:val="008154DC"/>
    <w:rsid w:val="00815D3F"/>
    <w:rsid w:val="00815D80"/>
    <w:rsid w:val="00817C74"/>
    <w:rsid w:val="00820CE5"/>
    <w:rsid w:val="00821CC3"/>
    <w:rsid w:val="00822572"/>
    <w:rsid w:val="008234BE"/>
    <w:rsid w:val="008239E1"/>
    <w:rsid w:val="00823CD5"/>
    <w:rsid w:val="00824BBD"/>
    <w:rsid w:val="0082550C"/>
    <w:rsid w:val="0082608E"/>
    <w:rsid w:val="00830590"/>
    <w:rsid w:val="00830821"/>
    <w:rsid w:val="008311A5"/>
    <w:rsid w:val="00833B51"/>
    <w:rsid w:val="00835C0D"/>
    <w:rsid w:val="00837010"/>
    <w:rsid w:val="008418F8"/>
    <w:rsid w:val="00841964"/>
    <w:rsid w:val="00843AEA"/>
    <w:rsid w:val="00843DDD"/>
    <w:rsid w:val="00843FBC"/>
    <w:rsid w:val="00845346"/>
    <w:rsid w:val="00846CE5"/>
    <w:rsid w:val="00847975"/>
    <w:rsid w:val="00850E17"/>
    <w:rsid w:val="00850E67"/>
    <w:rsid w:val="00851670"/>
    <w:rsid w:val="0085182F"/>
    <w:rsid w:val="008520D8"/>
    <w:rsid w:val="0086087C"/>
    <w:rsid w:val="00862C11"/>
    <w:rsid w:val="00862D35"/>
    <w:rsid w:val="0086325D"/>
    <w:rsid w:val="00863536"/>
    <w:rsid w:val="0086479B"/>
    <w:rsid w:val="008652B2"/>
    <w:rsid w:val="00865AEC"/>
    <w:rsid w:val="00867B9D"/>
    <w:rsid w:val="008704D4"/>
    <w:rsid w:val="00872BC2"/>
    <w:rsid w:val="008746B0"/>
    <w:rsid w:val="00874E7E"/>
    <w:rsid w:val="00876D7D"/>
    <w:rsid w:val="00881517"/>
    <w:rsid w:val="008839A9"/>
    <w:rsid w:val="00884AB3"/>
    <w:rsid w:val="00885112"/>
    <w:rsid w:val="00885DAB"/>
    <w:rsid w:val="00885ECC"/>
    <w:rsid w:val="00887B2C"/>
    <w:rsid w:val="00887EAF"/>
    <w:rsid w:val="00890450"/>
    <w:rsid w:val="00890684"/>
    <w:rsid w:val="0089148D"/>
    <w:rsid w:val="00892B18"/>
    <w:rsid w:val="008937BB"/>
    <w:rsid w:val="008940BA"/>
    <w:rsid w:val="00894F86"/>
    <w:rsid w:val="0089525C"/>
    <w:rsid w:val="008A19DF"/>
    <w:rsid w:val="008A2598"/>
    <w:rsid w:val="008A39C3"/>
    <w:rsid w:val="008A4B0B"/>
    <w:rsid w:val="008A4E8F"/>
    <w:rsid w:val="008A6FBB"/>
    <w:rsid w:val="008A71BE"/>
    <w:rsid w:val="008A7AFB"/>
    <w:rsid w:val="008A7D67"/>
    <w:rsid w:val="008B1555"/>
    <w:rsid w:val="008B18E8"/>
    <w:rsid w:val="008B1AAB"/>
    <w:rsid w:val="008B2862"/>
    <w:rsid w:val="008B3250"/>
    <w:rsid w:val="008B338A"/>
    <w:rsid w:val="008B4226"/>
    <w:rsid w:val="008B4730"/>
    <w:rsid w:val="008B5600"/>
    <w:rsid w:val="008B58BF"/>
    <w:rsid w:val="008B7715"/>
    <w:rsid w:val="008B7C55"/>
    <w:rsid w:val="008C0044"/>
    <w:rsid w:val="008C0D4F"/>
    <w:rsid w:val="008C1448"/>
    <w:rsid w:val="008C22FA"/>
    <w:rsid w:val="008C2B16"/>
    <w:rsid w:val="008C3618"/>
    <w:rsid w:val="008C69EB"/>
    <w:rsid w:val="008C6AF2"/>
    <w:rsid w:val="008D2195"/>
    <w:rsid w:val="008D2785"/>
    <w:rsid w:val="008D2D89"/>
    <w:rsid w:val="008D574D"/>
    <w:rsid w:val="008D6F75"/>
    <w:rsid w:val="008D7507"/>
    <w:rsid w:val="008D7C62"/>
    <w:rsid w:val="008E196B"/>
    <w:rsid w:val="008E2C6C"/>
    <w:rsid w:val="008E2FCA"/>
    <w:rsid w:val="008E5364"/>
    <w:rsid w:val="008E53F8"/>
    <w:rsid w:val="008E67A4"/>
    <w:rsid w:val="008E6E7F"/>
    <w:rsid w:val="008F1688"/>
    <w:rsid w:val="008F1852"/>
    <w:rsid w:val="008F1DE2"/>
    <w:rsid w:val="008F38C1"/>
    <w:rsid w:val="008F5352"/>
    <w:rsid w:val="008F6B5D"/>
    <w:rsid w:val="00900991"/>
    <w:rsid w:val="00900CF1"/>
    <w:rsid w:val="00900D91"/>
    <w:rsid w:val="00900E63"/>
    <w:rsid w:val="009043B1"/>
    <w:rsid w:val="00904899"/>
    <w:rsid w:val="00904C23"/>
    <w:rsid w:val="00906634"/>
    <w:rsid w:val="00907881"/>
    <w:rsid w:val="00907BCB"/>
    <w:rsid w:val="009107CC"/>
    <w:rsid w:val="00910814"/>
    <w:rsid w:val="0091293B"/>
    <w:rsid w:val="00914C59"/>
    <w:rsid w:val="009150BC"/>
    <w:rsid w:val="0091547C"/>
    <w:rsid w:val="00915C49"/>
    <w:rsid w:val="00915F78"/>
    <w:rsid w:val="00917CF9"/>
    <w:rsid w:val="0092081A"/>
    <w:rsid w:val="009208CE"/>
    <w:rsid w:val="00922B14"/>
    <w:rsid w:val="00923FDE"/>
    <w:rsid w:val="009247FC"/>
    <w:rsid w:val="00924C34"/>
    <w:rsid w:val="00925DFD"/>
    <w:rsid w:val="009279DD"/>
    <w:rsid w:val="009302A2"/>
    <w:rsid w:val="00930795"/>
    <w:rsid w:val="009309F2"/>
    <w:rsid w:val="009324BF"/>
    <w:rsid w:val="00932A74"/>
    <w:rsid w:val="00932BEA"/>
    <w:rsid w:val="0093311A"/>
    <w:rsid w:val="009333D5"/>
    <w:rsid w:val="00933F4E"/>
    <w:rsid w:val="009346A9"/>
    <w:rsid w:val="00935083"/>
    <w:rsid w:val="009354AE"/>
    <w:rsid w:val="00935867"/>
    <w:rsid w:val="00936F11"/>
    <w:rsid w:val="0094248E"/>
    <w:rsid w:val="00945313"/>
    <w:rsid w:val="00945354"/>
    <w:rsid w:val="009462D6"/>
    <w:rsid w:val="009474EE"/>
    <w:rsid w:val="00950B85"/>
    <w:rsid w:val="00953DB4"/>
    <w:rsid w:val="00957B83"/>
    <w:rsid w:val="00957C91"/>
    <w:rsid w:val="00961071"/>
    <w:rsid w:val="00961494"/>
    <w:rsid w:val="00961795"/>
    <w:rsid w:val="0096573C"/>
    <w:rsid w:val="00965CEE"/>
    <w:rsid w:val="00970B3E"/>
    <w:rsid w:val="009710C2"/>
    <w:rsid w:val="00971E8C"/>
    <w:rsid w:val="0097210C"/>
    <w:rsid w:val="009726A2"/>
    <w:rsid w:val="00972751"/>
    <w:rsid w:val="00973501"/>
    <w:rsid w:val="00973D86"/>
    <w:rsid w:val="00974DFF"/>
    <w:rsid w:val="00974F3D"/>
    <w:rsid w:val="00975DF7"/>
    <w:rsid w:val="00977D50"/>
    <w:rsid w:val="00980C21"/>
    <w:rsid w:val="0098145B"/>
    <w:rsid w:val="00981D08"/>
    <w:rsid w:val="009820DB"/>
    <w:rsid w:val="00982247"/>
    <w:rsid w:val="00985689"/>
    <w:rsid w:val="0098574A"/>
    <w:rsid w:val="009877C5"/>
    <w:rsid w:val="0099038E"/>
    <w:rsid w:val="009909BB"/>
    <w:rsid w:val="00990E83"/>
    <w:rsid w:val="0099330D"/>
    <w:rsid w:val="00994CDE"/>
    <w:rsid w:val="0099525D"/>
    <w:rsid w:val="0099613A"/>
    <w:rsid w:val="009968D5"/>
    <w:rsid w:val="00996A6D"/>
    <w:rsid w:val="00996D2E"/>
    <w:rsid w:val="009973E5"/>
    <w:rsid w:val="009979AB"/>
    <w:rsid w:val="009A2846"/>
    <w:rsid w:val="009A28FD"/>
    <w:rsid w:val="009A307E"/>
    <w:rsid w:val="009A3326"/>
    <w:rsid w:val="009A36A1"/>
    <w:rsid w:val="009A6140"/>
    <w:rsid w:val="009A64A3"/>
    <w:rsid w:val="009A7134"/>
    <w:rsid w:val="009A784F"/>
    <w:rsid w:val="009B13E5"/>
    <w:rsid w:val="009B18F4"/>
    <w:rsid w:val="009B2B65"/>
    <w:rsid w:val="009B3921"/>
    <w:rsid w:val="009B5FE1"/>
    <w:rsid w:val="009B7AF0"/>
    <w:rsid w:val="009B7C71"/>
    <w:rsid w:val="009B7EB5"/>
    <w:rsid w:val="009C057A"/>
    <w:rsid w:val="009C226A"/>
    <w:rsid w:val="009C3D44"/>
    <w:rsid w:val="009C3E7D"/>
    <w:rsid w:val="009C42D0"/>
    <w:rsid w:val="009C6B74"/>
    <w:rsid w:val="009C7344"/>
    <w:rsid w:val="009C7F28"/>
    <w:rsid w:val="009D0588"/>
    <w:rsid w:val="009D299B"/>
    <w:rsid w:val="009D6B2A"/>
    <w:rsid w:val="009D77DD"/>
    <w:rsid w:val="009E0C66"/>
    <w:rsid w:val="009E365C"/>
    <w:rsid w:val="009E3AC2"/>
    <w:rsid w:val="009E430F"/>
    <w:rsid w:val="009E5C40"/>
    <w:rsid w:val="009E5FAF"/>
    <w:rsid w:val="009E7E91"/>
    <w:rsid w:val="009F0937"/>
    <w:rsid w:val="009F3C12"/>
    <w:rsid w:val="009F43D8"/>
    <w:rsid w:val="009F43DB"/>
    <w:rsid w:val="009F5947"/>
    <w:rsid w:val="009F5F64"/>
    <w:rsid w:val="009F76C9"/>
    <w:rsid w:val="009F7852"/>
    <w:rsid w:val="00A0051A"/>
    <w:rsid w:val="00A00703"/>
    <w:rsid w:val="00A02205"/>
    <w:rsid w:val="00A02EAB"/>
    <w:rsid w:val="00A03433"/>
    <w:rsid w:val="00A03D65"/>
    <w:rsid w:val="00A049B2"/>
    <w:rsid w:val="00A05A9D"/>
    <w:rsid w:val="00A064AA"/>
    <w:rsid w:val="00A07452"/>
    <w:rsid w:val="00A1036A"/>
    <w:rsid w:val="00A1038E"/>
    <w:rsid w:val="00A103B8"/>
    <w:rsid w:val="00A112F9"/>
    <w:rsid w:val="00A119B3"/>
    <w:rsid w:val="00A127A8"/>
    <w:rsid w:val="00A1443C"/>
    <w:rsid w:val="00A14692"/>
    <w:rsid w:val="00A1483C"/>
    <w:rsid w:val="00A16813"/>
    <w:rsid w:val="00A173A8"/>
    <w:rsid w:val="00A20147"/>
    <w:rsid w:val="00A201D0"/>
    <w:rsid w:val="00A22E43"/>
    <w:rsid w:val="00A23E4A"/>
    <w:rsid w:val="00A27B19"/>
    <w:rsid w:val="00A31376"/>
    <w:rsid w:val="00A31CC8"/>
    <w:rsid w:val="00A320BA"/>
    <w:rsid w:val="00A331EB"/>
    <w:rsid w:val="00A34066"/>
    <w:rsid w:val="00A3476A"/>
    <w:rsid w:val="00A34DC1"/>
    <w:rsid w:val="00A352C5"/>
    <w:rsid w:val="00A35D91"/>
    <w:rsid w:val="00A36345"/>
    <w:rsid w:val="00A36FC6"/>
    <w:rsid w:val="00A37DF9"/>
    <w:rsid w:val="00A402D6"/>
    <w:rsid w:val="00A40DE8"/>
    <w:rsid w:val="00A42231"/>
    <w:rsid w:val="00A42769"/>
    <w:rsid w:val="00A432F2"/>
    <w:rsid w:val="00A43822"/>
    <w:rsid w:val="00A47248"/>
    <w:rsid w:val="00A47890"/>
    <w:rsid w:val="00A47B55"/>
    <w:rsid w:val="00A50A38"/>
    <w:rsid w:val="00A50A5A"/>
    <w:rsid w:val="00A52526"/>
    <w:rsid w:val="00A5554F"/>
    <w:rsid w:val="00A56E6C"/>
    <w:rsid w:val="00A578D0"/>
    <w:rsid w:val="00A6055D"/>
    <w:rsid w:val="00A63813"/>
    <w:rsid w:val="00A650FF"/>
    <w:rsid w:val="00A65D98"/>
    <w:rsid w:val="00A66BF4"/>
    <w:rsid w:val="00A66F18"/>
    <w:rsid w:val="00A70894"/>
    <w:rsid w:val="00A70B90"/>
    <w:rsid w:val="00A72DA2"/>
    <w:rsid w:val="00A72DF6"/>
    <w:rsid w:val="00A732A2"/>
    <w:rsid w:val="00A739BB"/>
    <w:rsid w:val="00A73C21"/>
    <w:rsid w:val="00A767F4"/>
    <w:rsid w:val="00A76AEF"/>
    <w:rsid w:val="00A76D7E"/>
    <w:rsid w:val="00A770B6"/>
    <w:rsid w:val="00A775B3"/>
    <w:rsid w:val="00A778F5"/>
    <w:rsid w:val="00A80A96"/>
    <w:rsid w:val="00A8335B"/>
    <w:rsid w:val="00A836E3"/>
    <w:rsid w:val="00A8397D"/>
    <w:rsid w:val="00A84F68"/>
    <w:rsid w:val="00A8638D"/>
    <w:rsid w:val="00A869C7"/>
    <w:rsid w:val="00A86A5C"/>
    <w:rsid w:val="00A86E7B"/>
    <w:rsid w:val="00A91848"/>
    <w:rsid w:val="00A9277D"/>
    <w:rsid w:val="00A93063"/>
    <w:rsid w:val="00A93431"/>
    <w:rsid w:val="00A93A8C"/>
    <w:rsid w:val="00A961A6"/>
    <w:rsid w:val="00A9634A"/>
    <w:rsid w:val="00A967F4"/>
    <w:rsid w:val="00AA0BDA"/>
    <w:rsid w:val="00AA16C3"/>
    <w:rsid w:val="00AA5463"/>
    <w:rsid w:val="00AA607E"/>
    <w:rsid w:val="00AA7821"/>
    <w:rsid w:val="00AB03DF"/>
    <w:rsid w:val="00AB20D3"/>
    <w:rsid w:val="00AB2DC3"/>
    <w:rsid w:val="00AB3948"/>
    <w:rsid w:val="00AB6295"/>
    <w:rsid w:val="00AB785B"/>
    <w:rsid w:val="00AB7A62"/>
    <w:rsid w:val="00AC0208"/>
    <w:rsid w:val="00AC050D"/>
    <w:rsid w:val="00AC215B"/>
    <w:rsid w:val="00AC2C22"/>
    <w:rsid w:val="00AC3C6E"/>
    <w:rsid w:val="00AC43FA"/>
    <w:rsid w:val="00AC495E"/>
    <w:rsid w:val="00AC594E"/>
    <w:rsid w:val="00AC6979"/>
    <w:rsid w:val="00AC6E04"/>
    <w:rsid w:val="00AC7A18"/>
    <w:rsid w:val="00AD0747"/>
    <w:rsid w:val="00AD1BEB"/>
    <w:rsid w:val="00AD1D0F"/>
    <w:rsid w:val="00AD25AB"/>
    <w:rsid w:val="00AD32D1"/>
    <w:rsid w:val="00AD3557"/>
    <w:rsid w:val="00AD4D62"/>
    <w:rsid w:val="00AE15DE"/>
    <w:rsid w:val="00AE1BCF"/>
    <w:rsid w:val="00AE2DDB"/>
    <w:rsid w:val="00AE4F5F"/>
    <w:rsid w:val="00AE573A"/>
    <w:rsid w:val="00AE6114"/>
    <w:rsid w:val="00AE6F22"/>
    <w:rsid w:val="00AE7229"/>
    <w:rsid w:val="00AE7296"/>
    <w:rsid w:val="00AF045C"/>
    <w:rsid w:val="00AF0EA6"/>
    <w:rsid w:val="00AF11C9"/>
    <w:rsid w:val="00AF1F8F"/>
    <w:rsid w:val="00AF2858"/>
    <w:rsid w:val="00AF2BA3"/>
    <w:rsid w:val="00AF3222"/>
    <w:rsid w:val="00AF5E8F"/>
    <w:rsid w:val="00AF705C"/>
    <w:rsid w:val="00AF71C0"/>
    <w:rsid w:val="00AF7C23"/>
    <w:rsid w:val="00B00827"/>
    <w:rsid w:val="00B00F3B"/>
    <w:rsid w:val="00B00FFD"/>
    <w:rsid w:val="00B01B0F"/>
    <w:rsid w:val="00B0394E"/>
    <w:rsid w:val="00B0560C"/>
    <w:rsid w:val="00B07194"/>
    <w:rsid w:val="00B07EDE"/>
    <w:rsid w:val="00B11808"/>
    <w:rsid w:val="00B11A9B"/>
    <w:rsid w:val="00B124AF"/>
    <w:rsid w:val="00B130B8"/>
    <w:rsid w:val="00B156C4"/>
    <w:rsid w:val="00B1709C"/>
    <w:rsid w:val="00B21A7E"/>
    <w:rsid w:val="00B24CAD"/>
    <w:rsid w:val="00B2558D"/>
    <w:rsid w:val="00B2716E"/>
    <w:rsid w:val="00B3017A"/>
    <w:rsid w:val="00B302F3"/>
    <w:rsid w:val="00B318B6"/>
    <w:rsid w:val="00B33029"/>
    <w:rsid w:val="00B3412E"/>
    <w:rsid w:val="00B34574"/>
    <w:rsid w:val="00B35799"/>
    <w:rsid w:val="00B36CC8"/>
    <w:rsid w:val="00B36FD6"/>
    <w:rsid w:val="00B414DF"/>
    <w:rsid w:val="00B433DC"/>
    <w:rsid w:val="00B43C8F"/>
    <w:rsid w:val="00B43DF3"/>
    <w:rsid w:val="00B44149"/>
    <w:rsid w:val="00B44F17"/>
    <w:rsid w:val="00B472E1"/>
    <w:rsid w:val="00B475F7"/>
    <w:rsid w:val="00B47A07"/>
    <w:rsid w:val="00B53A80"/>
    <w:rsid w:val="00B54175"/>
    <w:rsid w:val="00B56679"/>
    <w:rsid w:val="00B56EA9"/>
    <w:rsid w:val="00B5714E"/>
    <w:rsid w:val="00B60246"/>
    <w:rsid w:val="00B61966"/>
    <w:rsid w:val="00B61BA6"/>
    <w:rsid w:val="00B6319C"/>
    <w:rsid w:val="00B634E2"/>
    <w:rsid w:val="00B637DB"/>
    <w:rsid w:val="00B64176"/>
    <w:rsid w:val="00B645B4"/>
    <w:rsid w:val="00B6620F"/>
    <w:rsid w:val="00B66291"/>
    <w:rsid w:val="00B66802"/>
    <w:rsid w:val="00B66D1B"/>
    <w:rsid w:val="00B67FBB"/>
    <w:rsid w:val="00B70131"/>
    <w:rsid w:val="00B7026D"/>
    <w:rsid w:val="00B70F7C"/>
    <w:rsid w:val="00B7407F"/>
    <w:rsid w:val="00B743A7"/>
    <w:rsid w:val="00B746D0"/>
    <w:rsid w:val="00B77416"/>
    <w:rsid w:val="00B80488"/>
    <w:rsid w:val="00B80C2E"/>
    <w:rsid w:val="00B84091"/>
    <w:rsid w:val="00B854E7"/>
    <w:rsid w:val="00B854FE"/>
    <w:rsid w:val="00B864BB"/>
    <w:rsid w:val="00B86ECD"/>
    <w:rsid w:val="00B904D2"/>
    <w:rsid w:val="00B91B23"/>
    <w:rsid w:val="00B93F79"/>
    <w:rsid w:val="00B94B7D"/>
    <w:rsid w:val="00B94FE1"/>
    <w:rsid w:val="00B9713C"/>
    <w:rsid w:val="00B979A1"/>
    <w:rsid w:val="00BA0F0F"/>
    <w:rsid w:val="00BA1B19"/>
    <w:rsid w:val="00BA47DF"/>
    <w:rsid w:val="00BA4917"/>
    <w:rsid w:val="00BA4C95"/>
    <w:rsid w:val="00BA4E8A"/>
    <w:rsid w:val="00BA57C7"/>
    <w:rsid w:val="00BA7880"/>
    <w:rsid w:val="00BA7CEA"/>
    <w:rsid w:val="00BB1E5C"/>
    <w:rsid w:val="00BB2BF5"/>
    <w:rsid w:val="00BB30FC"/>
    <w:rsid w:val="00BB37BF"/>
    <w:rsid w:val="00BB39AF"/>
    <w:rsid w:val="00BB579D"/>
    <w:rsid w:val="00BB5F75"/>
    <w:rsid w:val="00BB6C8E"/>
    <w:rsid w:val="00BC12BA"/>
    <w:rsid w:val="00BC236F"/>
    <w:rsid w:val="00BC359C"/>
    <w:rsid w:val="00BC3924"/>
    <w:rsid w:val="00BC438F"/>
    <w:rsid w:val="00BC4CB4"/>
    <w:rsid w:val="00BC665E"/>
    <w:rsid w:val="00BC71A2"/>
    <w:rsid w:val="00BC7C23"/>
    <w:rsid w:val="00BC7E7A"/>
    <w:rsid w:val="00BD1844"/>
    <w:rsid w:val="00BD18A2"/>
    <w:rsid w:val="00BD1F3B"/>
    <w:rsid w:val="00BD229D"/>
    <w:rsid w:val="00BD372E"/>
    <w:rsid w:val="00BD437C"/>
    <w:rsid w:val="00BD48AF"/>
    <w:rsid w:val="00BD6FB2"/>
    <w:rsid w:val="00BD7368"/>
    <w:rsid w:val="00BE1A68"/>
    <w:rsid w:val="00BE1FAE"/>
    <w:rsid w:val="00BE26B4"/>
    <w:rsid w:val="00BE277E"/>
    <w:rsid w:val="00BE3EC3"/>
    <w:rsid w:val="00BE4662"/>
    <w:rsid w:val="00BE5419"/>
    <w:rsid w:val="00BF0B5A"/>
    <w:rsid w:val="00BF0C34"/>
    <w:rsid w:val="00BF55E5"/>
    <w:rsid w:val="00BF6302"/>
    <w:rsid w:val="00BF7E16"/>
    <w:rsid w:val="00C00214"/>
    <w:rsid w:val="00C02387"/>
    <w:rsid w:val="00C02800"/>
    <w:rsid w:val="00C02895"/>
    <w:rsid w:val="00C05134"/>
    <w:rsid w:val="00C05877"/>
    <w:rsid w:val="00C0635B"/>
    <w:rsid w:val="00C0752F"/>
    <w:rsid w:val="00C11ABF"/>
    <w:rsid w:val="00C11F01"/>
    <w:rsid w:val="00C12465"/>
    <w:rsid w:val="00C151A7"/>
    <w:rsid w:val="00C1635B"/>
    <w:rsid w:val="00C16B01"/>
    <w:rsid w:val="00C174C6"/>
    <w:rsid w:val="00C176BA"/>
    <w:rsid w:val="00C20406"/>
    <w:rsid w:val="00C21238"/>
    <w:rsid w:val="00C2236A"/>
    <w:rsid w:val="00C22F55"/>
    <w:rsid w:val="00C303E5"/>
    <w:rsid w:val="00C305F5"/>
    <w:rsid w:val="00C30FDB"/>
    <w:rsid w:val="00C329FD"/>
    <w:rsid w:val="00C332CA"/>
    <w:rsid w:val="00C33A19"/>
    <w:rsid w:val="00C34B1D"/>
    <w:rsid w:val="00C359C8"/>
    <w:rsid w:val="00C35C48"/>
    <w:rsid w:val="00C36093"/>
    <w:rsid w:val="00C363F8"/>
    <w:rsid w:val="00C36527"/>
    <w:rsid w:val="00C36646"/>
    <w:rsid w:val="00C367DB"/>
    <w:rsid w:val="00C36866"/>
    <w:rsid w:val="00C44092"/>
    <w:rsid w:val="00C455A1"/>
    <w:rsid w:val="00C52ED2"/>
    <w:rsid w:val="00C53327"/>
    <w:rsid w:val="00C554F3"/>
    <w:rsid w:val="00C60D73"/>
    <w:rsid w:val="00C61013"/>
    <w:rsid w:val="00C624CC"/>
    <w:rsid w:val="00C63140"/>
    <w:rsid w:val="00C63211"/>
    <w:rsid w:val="00C64327"/>
    <w:rsid w:val="00C64F66"/>
    <w:rsid w:val="00C66126"/>
    <w:rsid w:val="00C67060"/>
    <w:rsid w:val="00C67777"/>
    <w:rsid w:val="00C67B69"/>
    <w:rsid w:val="00C72040"/>
    <w:rsid w:val="00C72482"/>
    <w:rsid w:val="00C72B21"/>
    <w:rsid w:val="00C73243"/>
    <w:rsid w:val="00C73531"/>
    <w:rsid w:val="00C74446"/>
    <w:rsid w:val="00C75963"/>
    <w:rsid w:val="00C7614C"/>
    <w:rsid w:val="00C7646F"/>
    <w:rsid w:val="00C7694A"/>
    <w:rsid w:val="00C76A9D"/>
    <w:rsid w:val="00C80931"/>
    <w:rsid w:val="00C80DBB"/>
    <w:rsid w:val="00C813DF"/>
    <w:rsid w:val="00C81503"/>
    <w:rsid w:val="00C81FDA"/>
    <w:rsid w:val="00C82053"/>
    <w:rsid w:val="00C82474"/>
    <w:rsid w:val="00C82BCC"/>
    <w:rsid w:val="00C82BFE"/>
    <w:rsid w:val="00C82D74"/>
    <w:rsid w:val="00C83614"/>
    <w:rsid w:val="00C853D2"/>
    <w:rsid w:val="00C85F48"/>
    <w:rsid w:val="00C87F58"/>
    <w:rsid w:val="00C91ED4"/>
    <w:rsid w:val="00C9213E"/>
    <w:rsid w:val="00C92990"/>
    <w:rsid w:val="00C929CD"/>
    <w:rsid w:val="00C9315F"/>
    <w:rsid w:val="00C94A54"/>
    <w:rsid w:val="00C9549B"/>
    <w:rsid w:val="00C9646A"/>
    <w:rsid w:val="00C9757D"/>
    <w:rsid w:val="00C97870"/>
    <w:rsid w:val="00CA073E"/>
    <w:rsid w:val="00CA2156"/>
    <w:rsid w:val="00CA29DE"/>
    <w:rsid w:val="00CA2BF5"/>
    <w:rsid w:val="00CA2EEA"/>
    <w:rsid w:val="00CA5C72"/>
    <w:rsid w:val="00CA6083"/>
    <w:rsid w:val="00CA649E"/>
    <w:rsid w:val="00CA6C77"/>
    <w:rsid w:val="00CA7B9B"/>
    <w:rsid w:val="00CB0419"/>
    <w:rsid w:val="00CB05E4"/>
    <w:rsid w:val="00CB17FC"/>
    <w:rsid w:val="00CB1F67"/>
    <w:rsid w:val="00CB2EB4"/>
    <w:rsid w:val="00CB3972"/>
    <w:rsid w:val="00CB3F64"/>
    <w:rsid w:val="00CB413B"/>
    <w:rsid w:val="00CB5D45"/>
    <w:rsid w:val="00CB6A3F"/>
    <w:rsid w:val="00CB6A83"/>
    <w:rsid w:val="00CB6E44"/>
    <w:rsid w:val="00CB7DB1"/>
    <w:rsid w:val="00CC0B5F"/>
    <w:rsid w:val="00CC0DDF"/>
    <w:rsid w:val="00CC268F"/>
    <w:rsid w:val="00CC53F7"/>
    <w:rsid w:val="00CC5CBB"/>
    <w:rsid w:val="00CC6497"/>
    <w:rsid w:val="00CD01B1"/>
    <w:rsid w:val="00CD144A"/>
    <w:rsid w:val="00CD15FB"/>
    <w:rsid w:val="00CD3674"/>
    <w:rsid w:val="00CD3B23"/>
    <w:rsid w:val="00CD3F4D"/>
    <w:rsid w:val="00CD4988"/>
    <w:rsid w:val="00CD56BB"/>
    <w:rsid w:val="00CD5804"/>
    <w:rsid w:val="00CD5909"/>
    <w:rsid w:val="00CD5979"/>
    <w:rsid w:val="00CD6621"/>
    <w:rsid w:val="00CD69EE"/>
    <w:rsid w:val="00CD6D61"/>
    <w:rsid w:val="00CE1CE5"/>
    <w:rsid w:val="00CE1F4E"/>
    <w:rsid w:val="00CE44BE"/>
    <w:rsid w:val="00CE4CD1"/>
    <w:rsid w:val="00CE4CEC"/>
    <w:rsid w:val="00CE5CC0"/>
    <w:rsid w:val="00CE5F15"/>
    <w:rsid w:val="00CE7938"/>
    <w:rsid w:val="00CF0138"/>
    <w:rsid w:val="00CF0D84"/>
    <w:rsid w:val="00CF1181"/>
    <w:rsid w:val="00CF3FA5"/>
    <w:rsid w:val="00CF4DBB"/>
    <w:rsid w:val="00CF61C4"/>
    <w:rsid w:val="00CF6C40"/>
    <w:rsid w:val="00CF79EE"/>
    <w:rsid w:val="00D00471"/>
    <w:rsid w:val="00D01648"/>
    <w:rsid w:val="00D0297C"/>
    <w:rsid w:val="00D03A12"/>
    <w:rsid w:val="00D03D02"/>
    <w:rsid w:val="00D03FCE"/>
    <w:rsid w:val="00D04666"/>
    <w:rsid w:val="00D047C1"/>
    <w:rsid w:val="00D050A6"/>
    <w:rsid w:val="00D055FA"/>
    <w:rsid w:val="00D06791"/>
    <w:rsid w:val="00D07010"/>
    <w:rsid w:val="00D108F4"/>
    <w:rsid w:val="00D121F4"/>
    <w:rsid w:val="00D12A50"/>
    <w:rsid w:val="00D12FA4"/>
    <w:rsid w:val="00D13030"/>
    <w:rsid w:val="00D143AB"/>
    <w:rsid w:val="00D143D6"/>
    <w:rsid w:val="00D163F0"/>
    <w:rsid w:val="00D17320"/>
    <w:rsid w:val="00D175AD"/>
    <w:rsid w:val="00D17A15"/>
    <w:rsid w:val="00D17BCE"/>
    <w:rsid w:val="00D22033"/>
    <w:rsid w:val="00D22FBF"/>
    <w:rsid w:val="00D23EB6"/>
    <w:rsid w:val="00D23FDC"/>
    <w:rsid w:val="00D250B1"/>
    <w:rsid w:val="00D26A5F"/>
    <w:rsid w:val="00D26FC8"/>
    <w:rsid w:val="00D30CEC"/>
    <w:rsid w:val="00D322C4"/>
    <w:rsid w:val="00D3273E"/>
    <w:rsid w:val="00D32D97"/>
    <w:rsid w:val="00D339D6"/>
    <w:rsid w:val="00D37828"/>
    <w:rsid w:val="00D414D8"/>
    <w:rsid w:val="00D41B9E"/>
    <w:rsid w:val="00D423D3"/>
    <w:rsid w:val="00D432A5"/>
    <w:rsid w:val="00D4377C"/>
    <w:rsid w:val="00D43E1B"/>
    <w:rsid w:val="00D44109"/>
    <w:rsid w:val="00D459D8"/>
    <w:rsid w:val="00D45F5D"/>
    <w:rsid w:val="00D46205"/>
    <w:rsid w:val="00D46EF0"/>
    <w:rsid w:val="00D47126"/>
    <w:rsid w:val="00D47157"/>
    <w:rsid w:val="00D47266"/>
    <w:rsid w:val="00D508B4"/>
    <w:rsid w:val="00D510A2"/>
    <w:rsid w:val="00D51A94"/>
    <w:rsid w:val="00D51F92"/>
    <w:rsid w:val="00D52292"/>
    <w:rsid w:val="00D52B27"/>
    <w:rsid w:val="00D55141"/>
    <w:rsid w:val="00D55574"/>
    <w:rsid w:val="00D5639E"/>
    <w:rsid w:val="00D567C2"/>
    <w:rsid w:val="00D57934"/>
    <w:rsid w:val="00D57AC2"/>
    <w:rsid w:val="00D57C85"/>
    <w:rsid w:val="00D60D0A"/>
    <w:rsid w:val="00D62650"/>
    <w:rsid w:val="00D62C9F"/>
    <w:rsid w:val="00D634EB"/>
    <w:rsid w:val="00D63536"/>
    <w:rsid w:val="00D64E22"/>
    <w:rsid w:val="00D657C4"/>
    <w:rsid w:val="00D6598D"/>
    <w:rsid w:val="00D65E08"/>
    <w:rsid w:val="00D66D01"/>
    <w:rsid w:val="00D70416"/>
    <w:rsid w:val="00D706F9"/>
    <w:rsid w:val="00D715BF"/>
    <w:rsid w:val="00D733BF"/>
    <w:rsid w:val="00D7358E"/>
    <w:rsid w:val="00D73D92"/>
    <w:rsid w:val="00D74578"/>
    <w:rsid w:val="00D752D3"/>
    <w:rsid w:val="00D77C17"/>
    <w:rsid w:val="00D80B10"/>
    <w:rsid w:val="00D811B9"/>
    <w:rsid w:val="00D81881"/>
    <w:rsid w:val="00D81910"/>
    <w:rsid w:val="00D81A62"/>
    <w:rsid w:val="00D8442C"/>
    <w:rsid w:val="00D8505F"/>
    <w:rsid w:val="00D85CDD"/>
    <w:rsid w:val="00D9065B"/>
    <w:rsid w:val="00D90DB2"/>
    <w:rsid w:val="00D927A4"/>
    <w:rsid w:val="00D92AD1"/>
    <w:rsid w:val="00D9518F"/>
    <w:rsid w:val="00D95E31"/>
    <w:rsid w:val="00D962EE"/>
    <w:rsid w:val="00D96E3C"/>
    <w:rsid w:val="00DA2760"/>
    <w:rsid w:val="00DA3118"/>
    <w:rsid w:val="00DA3771"/>
    <w:rsid w:val="00DA4155"/>
    <w:rsid w:val="00DA5454"/>
    <w:rsid w:val="00DA6D17"/>
    <w:rsid w:val="00DA7625"/>
    <w:rsid w:val="00DB016B"/>
    <w:rsid w:val="00DB1B3D"/>
    <w:rsid w:val="00DB1E42"/>
    <w:rsid w:val="00DB2187"/>
    <w:rsid w:val="00DB274A"/>
    <w:rsid w:val="00DB36AC"/>
    <w:rsid w:val="00DB4017"/>
    <w:rsid w:val="00DB4AB9"/>
    <w:rsid w:val="00DB56AA"/>
    <w:rsid w:val="00DB6CDE"/>
    <w:rsid w:val="00DB77D9"/>
    <w:rsid w:val="00DB78AB"/>
    <w:rsid w:val="00DC0A18"/>
    <w:rsid w:val="00DC1C71"/>
    <w:rsid w:val="00DC26C8"/>
    <w:rsid w:val="00DC27CB"/>
    <w:rsid w:val="00DC3B45"/>
    <w:rsid w:val="00DC477C"/>
    <w:rsid w:val="00DC5492"/>
    <w:rsid w:val="00DC574E"/>
    <w:rsid w:val="00DC5AC9"/>
    <w:rsid w:val="00DC5CEE"/>
    <w:rsid w:val="00DC5F1F"/>
    <w:rsid w:val="00DC63DF"/>
    <w:rsid w:val="00DD074D"/>
    <w:rsid w:val="00DD0CB9"/>
    <w:rsid w:val="00DD1084"/>
    <w:rsid w:val="00DD17F7"/>
    <w:rsid w:val="00DD1984"/>
    <w:rsid w:val="00DD3AFE"/>
    <w:rsid w:val="00DD3F6D"/>
    <w:rsid w:val="00DD585C"/>
    <w:rsid w:val="00DD69A2"/>
    <w:rsid w:val="00DD6A15"/>
    <w:rsid w:val="00DD6EDE"/>
    <w:rsid w:val="00DD7D72"/>
    <w:rsid w:val="00DE1457"/>
    <w:rsid w:val="00DE157F"/>
    <w:rsid w:val="00DE1BBF"/>
    <w:rsid w:val="00DE1E1E"/>
    <w:rsid w:val="00DE2252"/>
    <w:rsid w:val="00DE2DE1"/>
    <w:rsid w:val="00DE3675"/>
    <w:rsid w:val="00DE435E"/>
    <w:rsid w:val="00DE4F78"/>
    <w:rsid w:val="00DE73D2"/>
    <w:rsid w:val="00DF09C8"/>
    <w:rsid w:val="00DF3D5E"/>
    <w:rsid w:val="00DF4354"/>
    <w:rsid w:val="00DF5431"/>
    <w:rsid w:val="00DF6F96"/>
    <w:rsid w:val="00DF73F0"/>
    <w:rsid w:val="00E01A14"/>
    <w:rsid w:val="00E01C7C"/>
    <w:rsid w:val="00E0361D"/>
    <w:rsid w:val="00E037A5"/>
    <w:rsid w:val="00E03E89"/>
    <w:rsid w:val="00E04417"/>
    <w:rsid w:val="00E07FED"/>
    <w:rsid w:val="00E1034E"/>
    <w:rsid w:val="00E11DE4"/>
    <w:rsid w:val="00E13257"/>
    <w:rsid w:val="00E1469B"/>
    <w:rsid w:val="00E14CE7"/>
    <w:rsid w:val="00E153DE"/>
    <w:rsid w:val="00E15D29"/>
    <w:rsid w:val="00E17EA8"/>
    <w:rsid w:val="00E204E5"/>
    <w:rsid w:val="00E205E6"/>
    <w:rsid w:val="00E208E8"/>
    <w:rsid w:val="00E21B50"/>
    <w:rsid w:val="00E2331F"/>
    <w:rsid w:val="00E23575"/>
    <w:rsid w:val="00E235B7"/>
    <w:rsid w:val="00E23DB0"/>
    <w:rsid w:val="00E25239"/>
    <w:rsid w:val="00E26358"/>
    <w:rsid w:val="00E26ED8"/>
    <w:rsid w:val="00E27A81"/>
    <w:rsid w:val="00E27D28"/>
    <w:rsid w:val="00E27EF5"/>
    <w:rsid w:val="00E31586"/>
    <w:rsid w:val="00E32611"/>
    <w:rsid w:val="00E326B1"/>
    <w:rsid w:val="00E3301D"/>
    <w:rsid w:val="00E33D9A"/>
    <w:rsid w:val="00E344E4"/>
    <w:rsid w:val="00E347BA"/>
    <w:rsid w:val="00E3536D"/>
    <w:rsid w:val="00E3771C"/>
    <w:rsid w:val="00E379AA"/>
    <w:rsid w:val="00E37F08"/>
    <w:rsid w:val="00E40CB5"/>
    <w:rsid w:val="00E42543"/>
    <w:rsid w:val="00E446FE"/>
    <w:rsid w:val="00E454B1"/>
    <w:rsid w:val="00E4700A"/>
    <w:rsid w:val="00E47DFA"/>
    <w:rsid w:val="00E50D1F"/>
    <w:rsid w:val="00E51186"/>
    <w:rsid w:val="00E521C5"/>
    <w:rsid w:val="00E548DB"/>
    <w:rsid w:val="00E603FB"/>
    <w:rsid w:val="00E629E6"/>
    <w:rsid w:val="00E630C4"/>
    <w:rsid w:val="00E6374A"/>
    <w:rsid w:val="00E63E0C"/>
    <w:rsid w:val="00E63FEB"/>
    <w:rsid w:val="00E64925"/>
    <w:rsid w:val="00E65C0D"/>
    <w:rsid w:val="00E65E49"/>
    <w:rsid w:val="00E661B6"/>
    <w:rsid w:val="00E66B68"/>
    <w:rsid w:val="00E672B4"/>
    <w:rsid w:val="00E7056F"/>
    <w:rsid w:val="00E71F80"/>
    <w:rsid w:val="00E722CE"/>
    <w:rsid w:val="00E7236C"/>
    <w:rsid w:val="00E72D39"/>
    <w:rsid w:val="00E74647"/>
    <w:rsid w:val="00E746E7"/>
    <w:rsid w:val="00E74A2E"/>
    <w:rsid w:val="00E74AD0"/>
    <w:rsid w:val="00E74BB2"/>
    <w:rsid w:val="00E75F5A"/>
    <w:rsid w:val="00E8059E"/>
    <w:rsid w:val="00E81DD0"/>
    <w:rsid w:val="00E81F71"/>
    <w:rsid w:val="00E82334"/>
    <w:rsid w:val="00E832A9"/>
    <w:rsid w:val="00E8333F"/>
    <w:rsid w:val="00E8408C"/>
    <w:rsid w:val="00E84D29"/>
    <w:rsid w:val="00E84FEE"/>
    <w:rsid w:val="00E85225"/>
    <w:rsid w:val="00E872AD"/>
    <w:rsid w:val="00E873CE"/>
    <w:rsid w:val="00E879E2"/>
    <w:rsid w:val="00E90530"/>
    <w:rsid w:val="00E91593"/>
    <w:rsid w:val="00E92A94"/>
    <w:rsid w:val="00E92BB2"/>
    <w:rsid w:val="00E936EB"/>
    <w:rsid w:val="00E944B5"/>
    <w:rsid w:val="00E9585A"/>
    <w:rsid w:val="00E95932"/>
    <w:rsid w:val="00E960C0"/>
    <w:rsid w:val="00E97E91"/>
    <w:rsid w:val="00EA04FA"/>
    <w:rsid w:val="00EA0640"/>
    <w:rsid w:val="00EA1F1E"/>
    <w:rsid w:val="00EA521F"/>
    <w:rsid w:val="00EA5800"/>
    <w:rsid w:val="00EA6D20"/>
    <w:rsid w:val="00EA6DFF"/>
    <w:rsid w:val="00EB07DE"/>
    <w:rsid w:val="00EB0FF4"/>
    <w:rsid w:val="00EB1910"/>
    <w:rsid w:val="00EB1E11"/>
    <w:rsid w:val="00EB37CF"/>
    <w:rsid w:val="00EB3C89"/>
    <w:rsid w:val="00EB4713"/>
    <w:rsid w:val="00EB6124"/>
    <w:rsid w:val="00EC1208"/>
    <w:rsid w:val="00EC135F"/>
    <w:rsid w:val="00EC187C"/>
    <w:rsid w:val="00EC1AA4"/>
    <w:rsid w:val="00EC1B2D"/>
    <w:rsid w:val="00EC2656"/>
    <w:rsid w:val="00EC3A12"/>
    <w:rsid w:val="00EC464B"/>
    <w:rsid w:val="00EC4765"/>
    <w:rsid w:val="00EC6858"/>
    <w:rsid w:val="00EC7175"/>
    <w:rsid w:val="00ED0364"/>
    <w:rsid w:val="00ED04E7"/>
    <w:rsid w:val="00ED0EE1"/>
    <w:rsid w:val="00ED294E"/>
    <w:rsid w:val="00ED41DA"/>
    <w:rsid w:val="00ED45DB"/>
    <w:rsid w:val="00ED4740"/>
    <w:rsid w:val="00ED4BC7"/>
    <w:rsid w:val="00ED58BF"/>
    <w:rsid w:val="00ED7551"/>
    <w:rsid w:val="00ED78AA"/>
    <w:rsid w:val="00ED7D78"/>
    <w:rsid w:val="00EE19BB"/>
    <w:rsid w:val="00EE203D"/>
    <w:rsid w:val="00EE2462"/>
    <w:rsid w:val="00EE3237"/>
    <w:rsid w:val="00EE45E4"/>
    <w:rsid w:val="00EE49B8"/>
    <w:rsid w:val="00EE5601"/>
    <w:rsid w:val="00EE67D4"/>
    <w:rsid w:val="00EE6802"/>
    <w:rsid w:val="00EE6D0F"/>
    <w:rsid w:val="00EF0F44"/>
    <w:rsid w:val="00EF1AC3"/>
    <w:rsid w:val="00EF20FD"/>
    <w:rsid w:val="00EF3948"/>
    <w:rsid w:val="00EF3C34"/>
    <w:rsid w:val="00EF3E4A"/>
    <w:rsid w:val="00EF4BDC"/>
    <w:rsid w:val="00EF4D9B"/>
    <w:rsid w:val="00EF6774"/>
    <w:rsid w:val="00F036E0"/>
    <w:rsid w:val="00F048FE"/>
    <w:rsid w:val="00F05194"/>
    <w:rsid w:val="00F05A84"/>
    <w:rsid w:val="00F05A8C"/>
    <w:rsid w:val="00F05C90"/>
    <w:rsid w:val="00F0624D"/>
    <w:rsid w:val="00F07047"/>
    <w:rsid w:val="00F10884"/>
    <w:rsid w:val="00F1280A"/>
    <w:rsid w:val="00F14D27"/>
    <w:rsid w:val="00F15106"/>
    <w:rsid w:val="00F15B32"/>
    <w:rsid w:val="00F16602"/>
    <w:rsid w:val="00F16863"/>
    <w:rsid w:val="00F16CCD"/>
    <w:rsid w:val="00F20B0F"/>
    <w:rsid w:val="00F20CD3"/>
    <w:rsid w:val="00F211FA"/>
    <w:rsid w:val="00F216A4"/>
    <w:rsid w:val="00F221B4"/>
    <w:rsid w:val="00F22544"/>
    <w:rsid w:val="00F22955"/>
    <w:rsid w:val="00F22BCD"/>
    <w:rsid w:val="00F22DEE"/>
    <w:rsid w:val="00F258FC"/>
    <w:rsid w:val="00F25B7F"/>
    <w:rsid w:val="00F26652"/>
    <w:rsid w:val="00F2719F"/>
    <w:rsid w:val="00F2763C"/>
    <w:rsid w:val="00F301CA"/>
    <w:rsid w:val="00F3120A"/>
    <w:rsid w:val="00F328C4"/>
    <w:rsid w:val="00F33D94"/>
    <w:rsid w:val="00F343CA"/>
    <w:rsid w:val="00F3664D"/>
    <w:rsid w:val="00F36CEB"/>
    <w:rsid w:val="00F379C1"/>
    <w:rsid w:val="00F421AB"/>
    <w:rsid w:val="00F42C7D"/>
    <w:rsid w:val="00F435F9"/>
    <w:rsid w:val="00F45648"/>
    <w:rsid w:val="00F46A5C"/>
    <w:rsid w:val="00F46D1D"/>
    <w:rsid w:val="00F46E8B"/>
    <w:rsid w:val="00F472C1"/>
    <w:rsid w:val="00F509E1"/>
    <w:rsid w:val="00F51410"/>
    <w:rsid w:val="00F53602"/>
    <w:rsid w:val="00F53CD8"/>
    <w:rsid w:val="00F55FFA"/>
    <w:rsid w:val="00F56102"/>
    <w:rsid w:val="00F56393"/>
    <w:rsid w:val="00F5685C"/>
    <w:rsid w:val="00F56DE6"/>
    <w:rsid w:val="00F56EB5"/>
    <w:rsid w:val="00F575B6"/>
    <w:rsid w:val="00F5775C"/>
    <w:rsid w:val="00F57AC0"/>
    <w:rsid w:val="00F604DB"/>
    <w:rsid w:val="00F60833"/>
    <w:rsid w:val="00F61888"/>
    <w:rsid w:val="00F61A9B"/>
    <w:rsid w:val="00F62686"/>
    <w:rsid w:val="00F62878"/>
    <w:rsid w:val="00F630A2"/>
    <w:rsid w:val="00F63DCB"/>
    <w:rsid w:val="00F642F6"/>
    <w:rsid w:val="00F64ED4"/>
    <w:rsid w:val="00F657AB"/>
    <w:rsid w:val="00F6725B"/>
    <w:rsid w:val="00F70DC1"/>
    <w:rsid w:val="00F71B6D"/>
    <w:rsid w:val="00F726AE"/>
    <w:rsid w:val="00F72955"/>
    <w:rsid w:val="00F729E8"/>
    <w:rsid w:val="00F72A24"/>
    <w:rsid w:val="00F74CE8"/>
    <w:rsid w:val="00F75F67"/>
    <w:rsid w:val="00F76378"/>
    <w:rsid w:val="00F766F4"/>
    <w:rsid w:val="00F8122A"/>
    <w:rsid w:val="00F81BF2"/>
    <w:rsid w:val="00F8373B"/>
    <w:rsid w:val="00F85B67"/>
    <w:rsid w:val="00F85D2F"/>
    <w:rsid w:val="00F865C4"/>
    <w:rsid w:val="00F86DEC"/>
    <w:rsid w:val="00F903C5"/>
    <w:rsid w:val="00F90C37"/>
    <w:rsid w:val="00F91D5E"/>
    <w:rsid w:val="00F91D7C"/>
    <w:rsid w:val="00F92131"/>
    <w:rsid w:val="00F94395"/>
    <w:rsid w:val="00F9547E"/>
    <w:rsid w:val="00F95F92"/>
    <w:rsid w:val="00F96898"/>
    <w:rsid w:val="00F97C9E"/>
    <w:rsid w:val="00F97FD7"/>
    <w:rsid w:val="00FA0696"/>
    <w:rsid w:val="00FA1700"/>
    <w:rsid w:val="00FA250D"/>
    <w:rsid w:val="00FA2E22"/>
    <w:rsid w:val="00FA3063"/>
    <w:rsid w:val="00FA681C"/>
    <w:rsid w:val="00FB0BF6"/>
    <w:rsid w:val="00FB0EE3"/>
    <w:rsid w:val="00FB16EE"/>
    <w:rsid w:val="00FB2222"/>
    <w:rsid w:val="00FB22F8"/>
    <w:rsid w:val="00FB2893"/>
    <w:rsid w:val="00FB28C9"/>
    <w:rsid w:val="00FB4055"/>
    <w:rsid w:val="00FB40D7"/>
    <w:rsid w:val="00FB6024"/>
    <w:rsid w:val="00FC0195"/>
    <w:rsid w:val="00FC23CF"/>
    <w:rsid w:val="00FC27AE"/>
    <w:rsid w:val="00FC3661"/>
    <w:rsid w:val="00FC4EEB"/>
    <w:rsid w:val="00FC5003"/>
    <w:rsid w:val="00FC5BA0"/>
    <w:rsid w:val="00FC5FD8"/>
    <w:rsid w:val="00FC631F"/>
    <w:rsid w:val="00FD058B"/>
    <w:rsid w:val="00FD0762"/>
    <w:rsid w:val="00FD1190"/>
    <w:rsid w:val="00FD119F"/>
    <w:rsid w:val="00FD1498"/>
    <w:rsid w:val="00FD2E80"/>
    <w:rsid w:val="00FD4A37"/>
    <w:rsid w:val="00FD6B4A"/>
    <w:rsid w:val="00FD7B4C"/>
    <w:rsid w:val="00FD7D87"/>
    <w:rsid w:val="00FE0712"/>
    <w:rsid w:val="00FE0738"/>
    <w:rsid w:val="00FE0D5C"/>
    <w:rsid w:val="00FE0FDE"/>
    <w:rsid w:val="00FE1DBB"/>
    <w:rsid w:val="00FE2238"/>
    <w:rsid w:val="00FE223D"/>
    <w:rsid w:val="00FE4F9E"/>
    <w:rsid w:val="00FE520C"/>
    <w:rsid w:val="00FE64B3"/>
    <w:rsid w:val="00FE6871"/>
    <w:rsid w:val="00FE6C4B"/>
    <w:rsid w:val="00FE722C"/>
    <w:rsid w:val="00FF09FD"/>
    <w:rsid w:val="00FF1D07"/>
    <w:rsid w:val="00FF2415"/>
    <w:rsid w:val="00FF25FA"/>
    <w:rsid w:val="00FF3609"/>
    <w:rsid w:val="00FF3B7B"/>
    <w:rsid w:val="00FF47E5"/>
    <w:rsid w:val="00FF7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hmetcnv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semiHidden="0" w:uiPriority="35" w:unhideWhenUsed="0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5447F1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3E6C3E"/>
    <w:pPr>
      <w:keepNext/>
      <w:spacing w:before="180" w:after="180" w:line="720" w:lineRule="auto"/>
      <w:jc w:val="center"/>
      <w:outlineLvl w:val="0"/>
    </w:pPr>
    <w:rPr>
      <w:rFonts w:ascii="Cambria" w:eastAsia="標楷體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qFormat/>
    <w:rsid w:val="00141FB0"/>
    <w:pPr>
      <w:keepNext/>
      <w:spacing w:line="720" w:lineRule="auto"/>
      <w:outlineLvl w:val="1"/>
    </w:pPr>
    <w:rPr>
      <w:rFonts w:ascii="Cambria" w:eastAsia="標楷體" w:hAnsi="Cambria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qFormat/>
    <w:rsid w:val="00E75F5A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qFormat/>
    <w:rsid w:val="001E4503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E6C3E"/>
    <w:rPr>
      <w:rFonts w:ascii="Cambria" w:eastAsia="標楷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7219C"/>
    <w:rPr>
      <w:rFonts w:ascii="Cambria" w:eastAsia="標楷體" w:hAnsi="Cambria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uiPriority w:val="9"/>
    <w:rsid w:val="00E75F5A"/>
    <w:rPr>
      <w:rFonts w:ascii="Cambria" w:eastAsia="新細明體" w:hAnsi="Cambria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E75F5A"/>
    <w:pPr>
      <w:ind w:leftChars="200" w:left="480"/>
    </w:pPr>
  </w:style>
  <w:style w:type="character" w:customStyle="1" w:styleId="apple-style-span">
    <w:name w:val="apple-style-span"/>
    <w:basedOn w:val="a0"/>
    <w:rsid w:val="00757C76"/>
  </w:style>
  <w:style w:type="paragraph" w:styleId="11">
    <w:name w:val="toc 1"/>
    <w:basedOn w:val="a"/>
    <w:next w:val="a"/>
    <w:autoRedefine/>
    <w:uiPriority w:val="39"/>
    <w:unhideWhenUsed/>
    <w:rsid w:val="00DD3F6D"/>
  </w:style>
  <w:style w:type="paragraph" w:styleId="21">
    <w:name w:val="toc 2"/>
    <w:basedOn w:val="a"/>
    <w:next w:val="a"/>
    <w:autoRedefine/>
    <w:uiPriority w:val="39"/>
    <w:unhideWhenUsed/>
    <w:rsid w:val="00DD3F6D"/>
    <w:pPr>
      <w:ind w:leftChars="200" w:left="480"/>
    </w:pPr>
  </w:style>
  <w:style w:type="character" w:styleId="a4">
    <w:name w:val="Hyperlink"/>
    <w:basedOn w:val="a0"/>
    <w:uiPriority w:val="99"/>
    <w:unhideWhenUsed/>
    <w:rsid w:val="00DD3F6D"/>
    <w:rPr>
      <w:color w:val="0000FF"/>
      <w:u w:val="single"/>
    </w:rPr>
  </w:style>
  <w:style w:type="paragraph" w:styleId="a5">
    <w:name w:val="TOC Heading"/>
    <w:basedOn w:val="1"/>
    <w:next w:val="a"/>
    <w:uiPriority w:val="39"/>
    <w:qFormat/>
    <w:rsid w:val="00DD3F6D"/>
    <w:pPr>
      <w:keepLines/>
      <w:widowControl/>
      <w:spacing w:before="480" w:after="0" w:line="276" w:lineRule="auto"/>
      <w:outlineLvl w:val="9"/>
    </w:pPr>
    <w:rPr>
      <w:rFonts w:eastAsia="新細明體"/>
      <w:color w:val="365F91"/>
      <w:kern w:val="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DD3F6D"/>
    <w:rPr>
      <w:rFonts w:ascii="Cambria" w:hAnsi="Cambria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D3F6D"/>
    <w:rPr>
      <w:rFonts w:ascii="Cambria" w:eastAsia="新細明體" w:hAnsi="Cambria" w:cs="Times New Roman"/>
      <w:sz w:val="18"/>
      <w:szCs w:val="18"/>
    </w:rPr>
  </w:style>
  <w:style w:type="paragraph" w:styleId="a8">
    <w:name w:val="caption"/>
    <w:basedOn w:val="a"/>
    <w:next w:val="a"/>
    <w:uiPriority w:val="35"/>
    <w:qFormat/>
    <w:rsid w:val="00043707"/>
    <w:rPr>
      <w:sz w:val="20"/>
      <w:szCs w:val="20"/>
    </w:rPr>
  </w:style>
  <w:style w:type="character" w:styleId="a9">
    <w:name w:val="annotation reference"/>
    <w:basedOn w:val="a0"/>
    <w:semiHidden/>
    <w:unhideWhenUsed/>
    <w:rsid w:val="00F61888"/>
    <w:rPr>
      <w:sz w:val="18"/>
      <w:szCs w:val="18"/>
    </w:rPr>
  </w:style>
  <w:style w:type="paragraph" w:styleId="aa">
    <w:name w:val="annotation text"/>
    <w:basedOn w:val="a"/>
    <w:link w:val="ab"/>
    <w:semiHidden/>
    <w:unhideWhenUsed/>
    <w:rsid w:val="00F61888"/>
  </w:style>
  <w:style w:type="character" w:customStyle="1" w:styleId="ab">
    <w:name w:val="註解文字 字元"/>
    <w:basedOn w:val="a0"/>
    <w:link w:val="aa"/>
    <w:semiHidden/>
    <w:rsid w:val="00F61888"/>
  </w:style>
  <w:style w:type="paragraph" w:styleId="ac">
    <w:name w:val="annotation subject"/>
    <w:basedOn w:val="aa"/>
    <w:next w:val="aa"/>
    <w:link w:val="ad"/>
    <w:uiPriority w:val="99"/>
    <w:semiHidden/>
    <w:unhideWhenUsed/>
    <w:rsid w:val="00F61888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F61888"/>
    <w:rPr>
      <w:b/>
      <w:bCs/>
    </w:rPr>
  </w:style>
  <w:style w:type="paragraph" w:styleId="ae">
    <w:name w:val="header"/>
    <w:basedOn w:val="a"/>
    <w:link w:val="af"/>
    <w:uiPriority w:val="99"/>
    <w:semiHidden/>
    <w:unhideWhenUsed/>
    <w:rsid w:val="001313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semiHidden/>
    <w:rsid w:val="0013135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313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131352"/>
    <w:rPr>
      <w:sz w:val="20"/>
      <w:szCs w:val="20"/>
    </w:rPr>
  </w:style>
  <w:style w:type="table" w:styleId="af2">
    <w:name w:val="Table Grid"/>
    <w:basedOn w:val="a1"/>
    <w:uiPriority w:val="59"/>
    <w:rsid w:val="00BD18A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Date"/>
    <w:basedOn w:val="a"/>
    <w:next w:val="a"/>
    <w:link w:val="af4"/>
    <w:uiPriority w:val="99"/>
    <w:semiHidden/>
    <w:unhideWhenUsed/>
    <w:rsid w:val="003F14F9"/>
    <w:pPr>
      <w:jc w:val="right"/>
    </w:pPr>
  </w:style>
  <w:style w:type="character" w:customStyle="1" w:styleId="af4">
    <w:name w:val="日期 字元"/>
    <w:basedOn w:val="a0"/>
    <w:link w:val="af3"/>
    <w:uiPriority w:val="99"/>
    <w:semiHidden/>
    <w:rsid w:val="003F14F9"/>
  </w:style>
  <w:style w:type="paragraph" w:styleId="af5">
    <w:name w:val="Document Map"/>
    <w:basedOn w:val="a"/>
    <w:link w:val="af6"/>
    <w:uiPriority w:val="99"/>
    <w:semiHidden/>
    <w:unhideWhenUsed/>
    <w:rsid w:val="009B13E5"/>
    <w:rPr>
      <w:rFonts w:ascii="新細明體"/>
      <w:sz w:val="18"/>
      <w:szCs w:val="18"/>
    </w:rPr>
  </w:style>
  <w:style w:type="character" w:customStyle="1" w:styleId="af6">
    <w:name w:val="文件引導模式 字元"/>
    <w:basedOn w:val="a0"/>
    <w:link w:val="af5"/>
    <w:uiPriority w:val="99"/>
    <w:semiHidden/>
    <w:rsid w:val="009B13E5"/>
    <w:rPr>
      <w:rFonts w:ascii="新細明體" w:eastAsia="新細明體"/>
      <w:sz w:val="18"/>
      <w:szCs w:val="18"/>
    </w:rPr>
  </w:style>
  <w:style w:type="character" w:styleId="af7">
    <w:name w:val="Strong"/>
    <w:basedOn w:val="a0"/>
    <w:uiPriority w:val="22"/>
    <w:qFormat/>
    <w:rsid w:val="001826F8"/>
    <w:rPr>
      <w:b/>
      <w:bCs/>
    </w:rPr>
  </w:style>
  <w:style w:type="character" w:styleId="af8">
    <w:name w:val="Intense Emphasis"/>
    <w:basedOn w:val="a0"/>
    <w:uiPriority w:val="21"/>
    <w:qFormat/>
    <w:rsid w:val="001826F8"/>
    <w:rPr>
      <w:b/>
      <w:bCs/>
      <w:i/>
      <w:iCs/>
      <w:color w:val="4F81BD"/>
    </w:rPr>
  </w:style>
  <w:style w:type="character" w:styleId="af9">
    <w:name w:val="Book Title"/>
    <w:basedOn w:val="a0"/>
    <w:uiPriority w:val="33"/>
    <w:qFormat/>
    <w:rsid w:val="001826F8"/>
    <w:rPr>
      <w:b/>
      <w:bCs/>
      <w:smallCaps/>
      <w:spacing w:val="5"/>
    </w:rPr>
  </w:style>
  <w:style w:type="paragraph" w:styleId="afa">
    <w:name w:val="Subtitle"/>
    <w:basedOn w:val="a"/>
    <w:next w:val="a"/>
    <w:link w:val="afb"/>
    <w:uiPriority w:val="11"/>
    <w:qFormat/>
    <w:rsid w:val="00206DE4"/>
    <w:pPr>
      <w:spacing w:after="60"/>
      <w:ind w:leftChars="100" w:left="100" w:rightChars="100" w:right="100"/>
    </w:pPr>
    <w:rPr>
      <w:rFonts w:ascii="Cambria" w:eastAsia="標楷體" w:hAnsi="Cambria"/>
      <w:b/>
      <w:iCs/>
      <w:sz w:val="32"/>
      <w:szCs w:val="24"/>
    </w:rPr>
  </w:style>
  <w:style w:type="character" w:customStyle="1" w:styleId="afb">
    <w:name w:val="副標題 字元"/>
    <w:basedOn w:val="a0"/>
    <w:link w:val="afa"/>
    <w:uiPriority w:val="11"/>
    <w:rsid w:val="00206DE4"/>
    <w:rPr>
      <w:rFonts w:ascii="Cambria" w:eastAsia="標楷體" w:hAnsi="Cambria" w:cs="Times New Roman"/>
      <w:b/>
      <w:iCs/>
      <w:sz w:val="32"/>
      <w:szCs w:val="24"/>
    </w:rPr>
  </w:style>
  <w:style w:type="character" w:styleId="afc">
    <w:name w:val="Subtle Emphasis"/>
    <w:basedOn w:val="a0"/>
    <w:uiPriority w:val="19"/>
    <w:qFormat/>
    <w:rsid w:val="00E11DE4"/>
    <w:rPr>
      <w:i/>
      <w:iCs/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790D4D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790D4D"/>
    <w:pPr>
      <w:ind w:leftChars="600" w:left="1440"/>
    </w:pPr>
  </w:style>
  <w:style w:type="paragraph" w:styleId="5">
    <w:name w:val="toc 5"/>
    <w:basedOn w:val="a"/>
    <w:next w:val="a"/>
    <w:autoRedefine/>
    <w:uiPriority w:val="39"/>
    <w:unhideWhenUsed/>
    <w:rsid w:val="00790D4D"/>
    <w:pPr>
      <w:ind w:leftChars="800" w:left="1920"/>
    </w:pPr>
  </w:style>
  <w:style w:type="paragraph" w:styleId="6">
    <w:name w:val="toc 6"/>
    <w:basedOn w:val="a"/>
    <w:next w:val="a"/>
    <w:autoRedefine/>
    <w:uiPriority w:val="39"/>
    <w:unhideWhenUsed/>
    <w:rsid w:val="00790D4D"/>
    <w:pPr>
      <w:ind w:leftChars="1000" w:left="2400"/>
    </w:pPr>
  </w:style>
  <w:style w:type="paragraph" w:styleId="7">
    <w:name w:val="toc 7"/>
    <w:basedOn w:val="a"/>
    <w:next w:val="a"/>
    <w:autoRedefine/>
    <w:uiPriority w:val="39"/>
    <w:unhideWhenUsed/>
    <w:rsid w:val="00790D4D"/>
    <w:pPr>
      <w:ind w:leftChars="1200" w:left="2880"/>
    </w:pPr>
  </w:style>
  <w:style w:type="paragraph" w:styleId="8">
    <w:name w:val="toc 8"/>
    <w:basedOn w:val="a"/>
    <w:next w:val="a"/>
    <w:autoRedefine/>
    <w:uiPriority w:val="39"/>
    <w:unhideWhenUsed/>
    <w:rsid w:val="00790D4D"/>
    <w:pPr>
      <w:ind w:leftChars="1400" w:left="3360"/>
    </w:pPr>
  </w:style>
  <w:style w:type="paragraph" w:styleId="9">
    <w:name w:val="toc 9"/>
    <w:basedOn w:val="a"/>
    <w:next w:val="a"/>
    <w:autoRedefine/>
    <w:uiPriority w:val="39"/>
    <w:unhideWhenUsed/>
    <w:rsid w:val="00790D4D"/>
    <w:pPr>
      <w:ind w:leftChars="1600" w:left="3840"/>
    </w:pPr>
  </w:style>
  <w:style w:type="paragraph" w:styleId="afd">
    <w:name w:val="footnote text"/>
    <w:basedOn w:val="a"/>
    <w:link w:val="afe"/>
    <w:semiHidden/>
    <w:unhideWhenUsed/>
    <w:rsid w:val="00611A0A"/>
    <w:pPr>
      <w:snapToGrid w:val="0"/>
    </w:pPr>
    <w:rPr>
      <w:sz w:val="20"/>
      <w:szCs w:val="20"/>
    </w:rPr>
  </w:style>
  <w:style w:type="character" w:customStyle="1" w:styleId="afe">
    <w:name w:val="註腳文字 字元"/>
    <w:basedOn w:val="a0"/>
    <w:link w:val="afd"/>
    <w:semiHidden/>
    <w:rsid w:val="00611A0A"/>
    <w:rPr>
      <w:rFonts w:ascii="Calibri" w:eastAsia="新細明體" w:hAnsi="Calibri" w:cs="Times New Roman"/>
      <w:sz w:val="20"/>
      <w:szCs w:val="20"/>
    </w:rPr>
  </w:style>
  <w:style w:type="character" w:styleId="aff">
    <w:name w:val="footnote reference"/>
    <w:basedOn w:val="a0"/>
    <w:semiHidden/>
    <w:unhideWhenUsed/>
    <w:rsid w:val="00611A0A"/>
    <w:rPr>
      <w:vertAlign w:val="superscript"/>
    </w:rPr>
  </w:style>
  <w:style w:type="paragraph" w:styleId="Web">
    <w:name w:val="Normal (Web)"/>
    <w:basedOn w:val="a"/>
    <w:uiPriority w:val="99"/>
    <w:unhideWhenUsed/>
    <w:rsid w:val="009354A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editsection">
    <w:name w:val="editsection"/>
    <w:basedOn w:val="a0"/>
    <w:rsid w:val="009354AE"/>
  </w:style>
  <w:style w:type="character" w:customStyle="1" w:styleId="mw-headline">
    <w:name w:val="mw-headline"/>
    <w:basedOn w:val="a0"/>
    <w:rsid w:val="009354AE"/>
  </w:style>
  <w:style w:type="table" w:customStyle="1" w:styleId="12">
    <w:name w:val="淺色網底1"/>
    <w:basedOn w:val="a1"/>
    <w:uiPriority w:val="60"/>
    <w:rsid w:val="00600C1A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110">
    <w:name w:val="暗色網底 11"/>
    <w:basedOn w:val="a1"/>
    <w:uiPriority w:val="63"/>
    <w:rsid w:val="00E27EF5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格線1"/>
    <w:basedOn w:val="a1"/>
    <w:uiPriority w:val="62"/>
    <w:rsid w:val="00E27EF5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新細明體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新細明體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新細明體" w:hAnsi="Cambria" w:cs="Times New Roman"/>
        <w:b/>
        <w:bCs/>
      </w:rPr>
    </w:tblStylePr>
    <w:tblStylePr w:type="lastCol">
      <w:rPr>
        <w:rFonts w:ascii="Cambria" w:eastAsia="新細明體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351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51C32"/>
    <w:rPr>
      <w:rFonts w:ascii="細明體" w:eastAsia="細明體" w:hAnsi="細明體" w:cs="細明體"/>
      <w:kern w:val="0"/>
      <w:szCs w:val="24"/>
    </w:rPr>
  </w:style>
  <w:style w:type="character" w:customStyle="1" w:styleId="kw2">
    <w:name w:val="kw2"/>
    <w:basedOn w:val="a0"/>
    <w:rsid w:val="006C3730"/>
  </w:style>
  <w:style w:type="character" w:customStyle="1" w:styleId="kw4">
    <w:name w:val="kw4"/>
    <w:basedOn w:val="a0"/>
    <w:rsid w:val="006C3730"/>
  </w:style>
  <w:style w:type="character" w:customStyle="1" w:styleId="nu0">
    <w:name w:val="nu0"/>
    <w:basedOn w:val="a0"/>
    <w:rsid w:val="006C3730"/>
  </w:style>
  <w:style w:type="character" w:customStyle="1" w:styleId="kw1">
    <w:name w:val="kw1"/>
    <w:basedOn w:val="a0"/>
    <w:rsid w:val="006C3730"/>
  </w:style>
  <w:style w:type="character" w:customStyle="1" w:styleId="comulti">
    <w:name w:val="comulti"/>
    <w:basedOn w:val="a0"/>
    <w:rsid w:val="006C3730"/>
  </w:style>
  <w:style w:type="character" w:customStyle="1" w:styleId="br0">
    <w:name w:val="br0"/>
    <w:basedOn w:val="a0"/>
    <w:rsid w:val="006C3730"/>
  </w:style>
  <w:style w:type="character" w:customStyle="1" w:styleId="me1">
    <w:name w:val="me1"/>
    <w:basedOn w:val="a0"/>
    <w:rsid w:val="006C3730"/>
  </w:style>
  <w:style w:type="character" w:customStyle="1" w:styleId="kw3">
    <w:name w:val="kw3"/>
    <w:basedOn w:val="a0"/>
    <w:rsid w:val="006C3730"/>
  </w:style>
  <w:style w:type="character" w:customStyle="1" w:styleId="st0">
    <w:name w:val="st0"/>
    <w:basedOn w:val="a0"/>
    <w:rsid w:val="006C3730"/>
  </w:style>
  <w:style w:type="character" w:customStyle="1" w:styleId="40">
    <w:name w:val="標題 4 字元"/>
    <w:basedOn w:val="a0"/>
    <w:link w:val="4"/>
    <w:uiPriority w:val="9"/>
    <w:semiHidden/>
    <w:rsid w:val="001E4503"/>
    <w:rPr>
      <w:rFonts w:ascii="Cambria" w:eastAsia="新細明體" w:hAnsi="Cambria" w:cs="Times New Roman"/>
      <w:sz w:val="36"/>
      <w:szCs w:val="36"/>
    </w:rPr>
  </w:style>
  <w:style w:type="character" w:styleId="aff0">
    <w:name w:val="FollowedHyperlink"/>
    <w:basedOn w:val="a0"/>
    <w:uiPriority w:val="99"/>
    <w:semiHidden/>
    <w:unhideWhenUsed/>
    <w:rsid w:val="0099038E"/>
    <w:rPr>
      <w:color w:val="800080"/>
      <w:u w:val="single"/>
    </w:rPr>
  </w:style>
  <w:style w:type="paragraph" w:customStyle="1" w:styleId="22">
    <w:name w:val="2"/>
    <w:basedOn w:val="a"/>
    <w:rsid w:val="0082257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AB03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9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0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6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48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08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05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8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6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72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5953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55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2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1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72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03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26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95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45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80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953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62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83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49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7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15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447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8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94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61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63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49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25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02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06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897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12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36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88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416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84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2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86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31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38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42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900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88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6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172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982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20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369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4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2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4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8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22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9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07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3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55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3610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079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234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329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565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5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79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394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34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2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5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10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51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65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62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37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94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21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778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68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5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3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61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73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8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331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69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77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7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7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82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9748">
          <w:marLeft w:val="300"/>
          <w:marRight w:val="225"/>
          <w:marTop w:val="360"/>
          <w:marBottom w:val="0"/>
          <w:divBdr>
            <w:top w:val="none" w:sz="0" w:space="0" w:color="auto"/>
            <w:left w:val="none" w:sz="0" w:space="0" w:color="auto"/>
            <w:bottom w:val="dotted" w:sz="6" w:space="0" w:color="999999"/>
            <w:right w:val="none" w:sz="0" w:space="0" w:color="auto"/>
          </w:divBdr>
        </w:div>
      </w:divsChild>
    </w:div>
    <w:div w:id="9987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0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5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78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50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38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9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6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8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8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0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7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64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7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483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214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73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97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9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6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35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18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3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5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0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46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11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39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23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71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24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1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48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25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1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13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8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30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4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0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4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9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50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489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585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924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297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203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6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3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076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50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40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76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0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1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66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32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42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54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06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35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10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8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6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12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807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06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41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221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96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7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46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4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3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08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4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9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560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9990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018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0413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871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7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879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0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038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260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oodshed.net/devcpp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mlab.csie.ntu.edu.tw/~daniel/linux/objcopy.html" TargetMode="External"/><Relationship Id="rId1" Type="http://schemas.openxmlformats.org/officeDocument/2006/relationships/hyperlink" Target="http://en.wikipedia.org/wiki/Name_mangli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6E80AD7-1BC1-4E7A-A40B-19A63DF22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27</Pages>
  <Words>2485</Words>
  <Characters>14166</Characters>
  <Application>Microsoft Office Word</Application>
  <DocSecurity>0</DocSecurity>
  <Lines>118</Lines>
  <Paragraphs>33</Paragraphs>
  <ScaleCrop>false</ScaleCrop>
  <Company>kmit</Company>
  <LinksUpToDate>false</LinksUpToDate>
  <CharactersWithSpaces>16618</CharactersWithSpaces>
  <SharedDoc>false</SharedDoc>
  <HLinks>
    <vt:vector size="24" baseType="variant">
      <vt:variant>
        <vt:i4>589876</vt:i4>
      </vt:variant>
      <vt:variant>
        <vt:i4>276</vt:i4>
      </vt:variant>
      <vt:variant>
        <vt:i4>0</vt:i4>
      </vt:variant>
      <vt:variant>
        <vt:i4>5</vt:i4>
      </vt:variant>
      <vt:variant>
        <vt:lpwstr>http://share.solrex.cn/WriteOS/index_cht.html</vt:lpwstr>
      </vt:variant>
      <vt:variant>
        <vt:lpwstr/>
      </vt:variant>
      <vt:variant>
        <vt:i4>82</vt:i4>
      </vt:variant>
      <vt:variant>
        <vt:i4>162</vt:i4>
      </vt:variant>
      <vt:variant>
        <vt:i4>0</vt:i4>
      </vt:variant>
      <vt:variant>
        <vt:i4>5</vt:i4>
      </vt:variant>
      <vt:variant>
        <vt:lpwstr>http://www.bloodshed.net/devcpp.html</vt:lpwstr>
      </vt:variant>
      <vt:variant>
        <vt:lpwstr/>
      </vt:variant>
      <vt:variant>
        <vt:i4>7536748</vt:i4>
      </vt:variant>
      <vt:variant>
        <vt:i4>3</vt:i4>
      </vt:variant>
      <vt:variant>
        <vt:i4>0</vt:i4>
      </vt:variant>
      <vt:variant>
        <vt:i4>5</vt:i4>
      </vt:variant>
      <vt:variant>
        <vt:lpwstr>http://www.cmlab.csie.ntu.edu.tw/~daniel/linux/objcopy.html</vt:lpwstr>
      </vt:variant>
      <vt:variant>
        <vt:lpwstr/>
      </vt:variant>
      <vt:variant>
        <vt:i4>4915248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http://en.wikipedia.org/wiki/Name_mangling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</dc:creator>
  <cp:keywords/>
  <cp:lastModifiedBy>ccc</cp:lastModifiedBy>
  <cp:revision>70</cp:revision>
  <cp:lastPrinted>2009-05-04T05:46:00Z</cp:lastPrinted>
  <dcterms:created xsi:type="dcterms:W3CDTF">2010-04-15T07:44:00Z</dcterms:created>
  <dcterms:modified xsi:type="dcterms:W3CDTF">2012-06-01T04:56:00Z</dcterms:modified>
</cp:coreProperties>
</file>