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7C" w:rsidRDefault="00CE6B7C" w:rsidP="002E5FD5">
      <w:pPr>
        <w:pStyle w:val="1"/>
        <w:numPr>
          <w:ilvl w:val="0"/>
          <w:numId w:val="2"/>
        </w:numPr>
      </w:pPr>
      <w:bookmarkStart w:id="0" w:name="_Ref219354987"/>
      <w:bookmarkStart w:id="1" w:name="_Ref219355214"/>
      <w:bookmarkStart w:id="2" w:name="_Toc228256531"/>
      <w:bookmarkStart w:id="3" w:name="_Ref228332607"/>
      <w:bookmarkStart w:id="4" w:name="_Ref228342776"/>
      <w:r w:rsidRPr="00F8373B">
        <w:rPr>
          <w:rFonts w:hint="eastAsia"/>
        </w:rPr>
        <w:t>組合語言</w:t>
      </w:r>
      <w:bookmarkEnd w:id="0"/>
      <w:bookmarkEnd w:id="1"/>
      <w:bookmarkEnd w:id="2"/>
      <w:bookmarkEnd w:id="3"/>
      <w:bookmarkEnd w:id="4"/>
    </w:p>
    <w:p w:rsidR="00CE6B7C" w:rsidRDefault="00CE6B7C" w:rsidP="003857AE">
      <w:r>
        <w:rPr>
          <w:rFonts w:hint="eastAsia"/>
        </w:rPr>
        <w:t>在電腦發展的早期，許多人都會使用組合語言撰寫程式</w:t>
      </w:r>
      <w:r w:rsidR="0084430D">
        <w:rPr>
          <w:rFonts w:hint="eastAsia"/>
        </w:rPr>
        <w:t>。</w:t>
      </w:r>
      <w:r>
        <w:rPr>
          <w:rFonts w:hint="eastAsia"/>
        </w:rPr>
        <w:t>但在電腦發達的今天，組合語言通常只被用來撰寫非常低階的程式，像是啟動載入器、配置中斷向量、作業系統的行程切換、驅動程式、以及少數為了速度原因而採用組合語言的程式，例如像繪圖卡的顯示程式等。</w:t>
      </w:r>
    </w:p>
    <w:p w:rsidR="00CE6B7C" w:rsidRPr="001E4503" w:rsidRDefault="00CE6B7C" w:rsidP="003857AE"/>
    <w:p w:rsidR="00CE6B7C" w:rsidRDefault="00CE6B7C" w:rsidP="003857AE">
      <w:r>
        <w:rPr>
          <w:rFonts w:hint="eastAsia"/>
        </w:rPr>
        <w:t>雖然如此，學習組合語言的概念仍然有其重要性</w:t>
      </w:r>
      <w:r w:rsidR="0084430D">
        <w:rPr>
          <w:rFonts w:hint="eastAsia"/>
        </w:rPr>
        <w:t>。</w:t>
      </w:r>
      <w:r>
        <w:rPr>
          <w:rFonts w:hint="eastAsia"/>
        </w:rPr>
        <w:t>因為組合語言除了是計算機結構的核心領域，可以幫助理解電腦的硬體架構之外，還可以幫助讀者學習系統軟體的設計方式，是理解系統軟體的捷徑。</w:t>
      </w:r>
      <w:r w:rsidR="0084430D">
        <w:rPr>
          <w:rFonts w:hint="eastAsia"/>
        </w:rPr>
        <w:t>正因為如此，</w:t>
      </w:r>
      <w:r w:rsidR="0084430D" w:rsidRPr="00F20CE4">
        <w:rPr>
          <w:rFonts w:hint="eastAsia"/>
        </w:rPr>
        <w:t>組合語言</w:t>
      </w:r>
      <w:r w:rsidR="0084430D">
        <w:rPr>
          <w:rFonts w:hint="eastAsia"/>
        </w:rPr>
        <w:t>可以說是系統程式課程的核心，</w:t>
      </w:r>
    </w:p>
    <w:p w:rsidR="00CE6B7C" w:rsidRPr="00F63DCB" w:rsidRDefault="00CE6B7C" w:rsidP="000163A8"/>
    <w:p w:rsidR="00CE6B7C" w:rsidRDefault="00CE6B7C" w:rsidP="00DD1957">
      <w:r>
        <w:rPr>
          <w:rFonts w:hint="eastAsia"/>
        </w:rPr>
        <w:t>在本章當中，我們</w:t>
      </w:r>
      <w:r w:rsidR="0084430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將以範例導向的方式，說明組合語言</w:t>
      </w:r>
      <w:r w:rsidR="00A969F8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的</w:t>
      </w:r>
      <w:r w:rsidR="0084430D">
        <w:rPr>
          <w:rStyle w:val="apple-style-span"/>
          <w:rFonts w:ascii="-webkit-sans-serif" w:hAnsi="-webkit-sans-serif" w:hint="eastAsia"/>
          <w:bCs/>
          <w:color w:val="000000"/>
          <w:szCs w:val="24"/>
        </w:rPr>
        <w:t>寫法。然後，</w:t>
      </w:r>
      <w:r>
        <w:rPr>
          <w:rFonts w:hint="eastAsia"/>
        </w:rPr>
        <w:t>在後續的</w:t>
      </w:r>
      <w:r w:rsidR="0084430D">
        <w:rPr>
          <w:rFonts w:hint="eastAsia"/>
        </w:rPr>
        <w:t>幾個</w:t>
      </w:r>
      <w:r>
        <w:rPr>
          <w:rFonts w:hint="eastAsia"/>
        </w:rPr>
        <w:t>章節</w:t>
      </w:r>
      <w:r w:rsidR="0084430D">
        <w:rPr>
          <w:rFonts w:hint="eastAsia"/>
        </w:rPr>
        <w:t>中</w:t>
      </w:r>
      <w:r>
        <w:t xml:space="preserve"> (</w:t>
      </w:r>
      <w:r>
        <w:rPr>
          <w:rFonts w:hint="eastAsia"/>
        </w:rPr>
        <w:t>第</w:t>
      </w:r>
      <w:r>
        <w:t>4,</w:t>
      </w:r>
      <w:r w:rsidR="00BE1897">
        <w:rPr>
          <w:rFonts w:hint="eastAsia"/>
        </w:rPr>
        <w:t xml:space="preserve"> </w:t>
      </w:r>
      <w:r>
        <w:t>5,</w:t>
      </w:r>
      <w:r w:rsidR="00BE1897">
        <w:rPr>
          <w:rFonts w:hint="eastAsia"/>
        </w:rPr>
        <w:t xml:space="preserve"> </w:t>
      </w:r>
      <w:r>
        <w:t>6</w:t>
      </w:r>
      <w:r w:rsidR="0084430D">
        <w:rPr>
          <w:rFonts w:hint="eastAsia"/>
        </w:rPr>
        <w:t>, 7, 8, 9, 10, 11</w:t>
      </w:r>
      <w:r>
        <w:rPr>
          <w:rFonts w:hint="eastAsia"/>
        </w:rPr>
        <w:t>章</w:t>
      </w:r>
      <w:r>
        <w:t>)</w:t>
      </w:r>
      <w:r>
        <w:rPr>
          <w:rFonts w:hint="eastAsia"/>
        </w:rPr>
        <w:t>，我們將透過組合語言</w:t>
      </w:r>
      <w:r w:rsidR="0084430D">
        <w:rPr>
          <w:rFonts w:hint="eastAsia"/>
        </w:rPr>
        <w:t>，</w:t>
      </w:r>
      <w:r>
        <w:rPr>
          <w:rFonts w:hint="eastAsia"/>
        </w:rPr>
        <w:t>引領讀者進入系統軟體的領域</w:t>
      </w:r>
      <w:r w:rsidR="0084430D">
        <w:rPr>
          <w:rFonts w:hint="eastAsia"/>
        </w:rPr>
        <w:t>。這些領域</w:t>
      </w:r>
      <w:r>
        <w:rPr>
          <w:rFonts w:hint="eastAsia"/>
        </w:rPr>
        <w:t>包含組譯器、連結與載入、巨集處理器</w:t>
      </w:r>
      <w:r w:rsidR="0084430D">
        <w:rPr>
          <w:rFonts w:hint="eastAsia"/>
        </w:rPr>
        <w:t>、編譯器、虛擬機器、作業系統、嵌入式系統</w:t>
      </w:r>
      <w:r>
        <w:rPr>
          <w:rFonts w:hint="eastAsia"/>
        </w:rPr>
        <w:t>等</w:t>
      </w:r>
      <w:r w:rsidR="0084430D">
        <w:rPr>
          <w:rFonts w:hint="eastAsia"/>
        </w:rPr>
        <w:t>主題</w:t>
      </w:r>
      <w:r>
        <w:rPr>
          <w:rFonts w:hint="eastAsia"/>
        </w:rPr>
        <w:t>。</w:t>
      </w:r>
      <w:r w:rsidR="0084430D">
        <w:rPr>
          <w:rFonts w:hint="eastAsia"/>
        </w:rPr>
        <w:t>因此，組合語言可以說是本書的核心章節，請讀者務必詳細閱讀。</w:t>
      </w:r>
    </w:p>
    <w:p w:rsidR="0084430D" w:rsidRDefault="0084430D" w:rsidP="00DD1957"/>
    <w:p w:rsidR="00CE6B7C" w:rsidRDefault="00CE6B7C" w:rsidP="002E5FD5">
      <w:pPr>
        <w:pStyle w:val="2"/>
        <w:numPr>
          <w:ilvl w:val="1"/>
          <w:numId w:val="19"/>
        </w:numPr>
      </w:pPr>
      <w:r>
        <w:rPr>
          <w:rFonts w:hint="eastAsia"/>
        </w:rPr>
        <w:t>基本範例</w:t>
      </w:r>
    </w:p>
    <w:p w:rsidR="009C4861" w:rsidRDefault="00CE6B7C" w:rsidP="009C4861">
      <w:r>
        <w:rPr>
          <w:rFonts w:hint="eastAsia"/>
        </w:rPr>
        <w:t>在本書中，</w:t>
      </w:r>
      <w:r>
        <w:t xml:space="preserve">CPU0 </w:t>
      </w:r>
      <w:r>
        <w:rPr>
          <w:rFonts w:hint="eastAsia"/>
        </w:rPr>
        <w:t>的組合語言一律採用目標在前的撰寫方式，也就是前置表示法。</w:t>
      </w:r>
      <w:r w:rsidR="009C4861">
        <w:rPr>
          <w:rFonts w:hint="eastAsia"/>
        </w:rPr>
        <w:t>像是</w:t>
      </w:r>
      <w:r w:rsidR="009C4861">
        <w:rPr>
          <w:rFonts w:hint="eastAsia"/>
        </w:rPr>
        <w:t xml:space="preserve"> </w:t>
      </w:r>
      <w:r w:rsidR="009C4861">
        <w:t xml:space="preserve">ADD R1, R2, R3 </w:t>
      </w:r>
      <w:r w:rsidR="009C4861">
        <w:rPr>
          <w:rFonts w:hint="eastAsia"/>
        </w:rPr>
        <w:t>指令，所代表的意思是</w:t>
      </w:r>
      <w:r w:rsidR="009C4861">
        <w:t>R1 = R2+R3</w:t>
      </w:r>
      <w:r w:rsidR="009C4861">
        <w:rPr>
          <w:rFonts w:hint="eastAsia"/>
        </w:rPr>
        <w:t>。其中的第一個參數</w:t>
      </w:r>
      <w:r w:rsidR="009C4861">
        <w:rPr>
          <w:rFonts w:hint="eastAsia"/>
        </w:rPr>
        <w:t xml:space="preserve"> R1 </w:t>
      </w:r>
      <w:r w:rsidR="009C4861">
        <w:rPr>
          <w:rFonts w:hint="eastAsia"/>
        </w:rPr>
        <w:t>是加法運算的目標暫存器。</w:t>
      </w:r>
    </w:p>
    <w:p w:rsidR="009C4861" w:rsidRDefault="009C4861" w:rsidP="001E4503"/>
    <w:p w:rsidR="00CE6B7C" w:rsidRDefault="00CE6B7C" w:rsidP="00EC135F">
      <w:r>
        <w:rPr>
          <w:rFonts w:hint="eastAsia"/>
        </w:rPr>
        <w:t>在本節當中，我們將從最簡單的組合語言</w:t>
      </w:r>
      <w:r w:rsidR="009C4861">
        <w:rPr>
          <w:rFonts w:hint="eastAsia"/>
        </w:rPr>
        <w:t>指令</w:t>
      </w:r>
      <w:r>
        <w:rPr>
          <w:rFonts w:hint="eastAsia"/>
        </w:rPr>
        <w:t>開始，逐步進入組合語言的世界</w:t>
      </w:r>
      <w:r w:rsidR="009C4861">
        <w:rPr>
          <w:rFonts w:hint="eastAsia"/>
        </w:rPr>
        <w:t>，最後寫出一個完整的程式。希望</w:t>
      </w:r>
      <w:r>
        <w:rPr>
          <w:rFonts w:hint="eastAsia"/>
        </w:rPr>
        <w:t>讓讀者於閱讀完本</w:t>
      </w:r>
      <w:r w:rsidR="009C4861">
        <w:rPr>
          <w:rFonts w:hint="eastAsia"/>
        </w:rPr>
        <w:t>節</w:t>
      </w:r>
      <w:r>
        <w:rPr>
          <w:rFonts w:hint="eastAsia"/>
        </w:rPr>
        <w:t>之後，能具備基本的組合語言程式概念。</w:t>
      </w:r>
    </w:p>
    <w:p w:rsidR="00CE6B7C" w:rsidRPr="009C4861" w:rsidRDefault="00CE6B7C" w:rsidP="00EC135F"/>
    <w:p w:rsidR="00CE6B7C" w:rsidRDefault="00CE6B7C" w:rsidP="00EC135F">
      <w:r>
        <w:rPr>
          <w:rFonts w:hint="eastAsia"/>
        </w:rPr>
        <w:t>現在，就讓我們從最簡單的資料移動範例開始</w:t>
      </w:r>
      <w:r w:rsidR="009C4861">
        <w:rPr>
          <w:rFonts w:hint="eastAsia"/>
        </w:rPr>
        <w:t>，學習組合語言程式的撰寫方法</w:t>
      </w:r>
      <w:r>
        <w:rPr>
          <w:rFonts w:hint="eastAsia"/>
        </w:rPr>
        <w:t>。</w:t>
      </w:r>
    </w:p>
    <w:p w:rsidR="00CE6B7C" w:rsidRDefault="00CE6B7C" w:rsidP="00EC135F"/>
    <w:p w:rsidR="00CE6B7C" w:rsidRPr="000810F2" w:rsidRDefault="00CE6B7C" w:rsidP="00EC135F">
      <w:pPr>
        <w:rPr>
          <w:rStyle w:val="af5"/>
          <w:rFonts w:ascii="標楷體" w:eastAsia="標楷體" w:hAnsi="標楷體"/>
          <w:sz w:val="32"/>
          <w:szCs w:val="32"/>
        </w:rPr>
      </w:pPr>
      <w:r w:rsidRPr="000810F2">
        <w:rPr>
          <w:rStyle w:val="af5"/>
          <w:rFonts w:ascii="標楷體" w:eastAsia="標楷體" w:hAnsi="標楷體" w:hint="eastAsia"/>
          <w:sz w:val="32"/>
          <w:szCs w:val="32"/>
        </w:rPr>
        <w:t>資料移動</w:t>
      </w:r>
    </w:p>
    <w:p w:rsidR="00CE6B7C" w:rsidRDefault="00CE6B7C" w:rsidP="00396F43">
      <w:r>
        <w:rPr>
          <w:rFonts w:hint="eastAsia"/>
        </w:rPr>
        <w:t>在一般的程式語言當中，指定</w:t>
      </w:r>
      <w:r w:rsidR="009C4861">
        <w:rPr>
          <w:rFonts w:hint="eastAsia"/>
        </w:rPr>
        <w:t>語句</w:t>
      </w:r>
      <w:r>
        <w:rPr>
          <w:rFonts w:hint="eastAsia"/>
        </w:rPr>
        <w:t>是很常見的，像是在</w:t>
      </w:r>
      <w:r w:rsidR="00806B9A">
        <w:fldChar w:fldCharType="begin"/>
      </w:r>
      <w:r>
        <w:instrText xml:space="preserve"> REF _Ref219538587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</w:t>
      </w:r>
      <w:r w:rsidR="00806B9A">
        <w:fldChar w:fldCharType="end"/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程式</w:t>
      </w:r>
      <w:r w:rsidR="00A969F8">
        <w:rPr>
          <w:rFonts w:hint="eastAsia"/>
        </w:rPr>
        <w:t>中</w:t>
      </w:r>
      <w:r>
        <w:rPr>
          <w:rFonts w:hint="eastAsia"/>
        </w:rPr>
        <w:t>，</w:t>
      </w:r>
      <w:r>
        <w:t xml:space="preserve">y = x </w:t>
      </w:r>
      <w:r>
        <w:rPr>
          <w:rFonts w:hint="eastAsia"/>
        </w:rPr>
        <w:t>就是一個</w:t>
      </w:r>
      <w:r w:rsidR="00A969F8">
        <w:rPr>
          <w:rFonts w:hint="eastAsia"/>
        </w:rPr>
        <w:t>指定</w:t>
      </w:r>
      <w:r w:rsidR="009C4861">
        <w:rPr>
          <w:rFonts w:hint="eastAsia"/>
        </w:rPr>
        <w:t>語句</w:t>
      </w:r>
      <w:r>
        <w:rPr>
          <w:rFonts w:hint="eastAsia"/>
        </w:rPr>
        <w:t>的範例，其結果會造成</w:t>
      </w:r>
      <w:r>
        <w:t xml:space="preserve">x </w:t>
      </w:r>
      <w:r>
        <w:rPr>
          <w:rFonts w:hint="eastAsia"/>
        </w:rPr>
        <w:t>變數</w:t>
      </w:r>
      <w:r w:rsidR="009C4861">
        <w:rPr>
          <w:rFonts w:hint="eastAsia"/>
        </w:rPr>
        <w:t>的內容</w:t>
      </w:r>
      <w:r>
        <w:rPr>
          <w:rFonts w:hint="eastAsia"/>
        </w:rPr>
        <w:t>流</w:t>
      </w:r>
      <w:r w:rsidR="009C4861">
        <w:rPr>
          <w:rFonts w:hint="eastAsia"/>
        </w:rPr>
        <w:t>入到</w:t>
      </w:r>
      <w:r>
        <w:t>y</w:t>
      </w:r>
      <w:r>
        <w:rPr>
          <w:rFonts w:hint="eastAsia"/>
        </w:rPr>
        <w:t>變數當中。</w:t>
      </w:r>
    </w:p>
    <w:p w:rsidR="00CE6B7C" w:rsidRDefault="00CE6B7C" w:rsidP="00396F43"/>
    <w:p w:rsidR="00CE6B7C" w:rsidRPr="00D73D92" w:rsidRDefault="00CE6B7C" w:rsidP="007F153B">
      <w:pPr>
        <w:pStyle w:val="a6"/>
      </w:pPr>
      <w:bookmarkStart w:id="5" w:name="_Ref219538587"/>
      <w:r>
        <w:rPr>
          <w:rFonts w:hint="eastAsia"/>
        </w:rPr>
        <w:lastRenderedPageBreak/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1</w:t>
      </w:r>
      <w:r w:rsidR="00806B9A">
        <w:fldChar w:fldCharType="end"/>
      </w:r>
      <w:bookmarkEnd w:id="5"/>
      <w:r>
        <w:t xml:space="preserve"> C </w:t>
      </w:r>
      <w:r>
        <w:rPr>
          <w:rFonts w:hint="eastAsia"/>
        </w:rPr>
        <w:t>語言當中的指定</w:t>
      </w:r>
      <w:r w:rsidR="009C4861">
        <w:rPr>
          <w:rFonts w:hint="eastAsia"/>
        </w:rPr>
        <w:t>語句</w:t>
      </w:r>
      <w:r>
        <w:t xml:space="preserve"> - </w:t>
      </w:r>
      <w:r>
        <w:rPr>
          <w:rFonts w:hint="eastAsia"/>
        </w:rPr>
        <w:t>資料流動指令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362"/>
      </w:tblGrid>
      <w:tr w:rsidR="00CE6B7C" w:rsidRPr="00FE4DA5">
        <w:tc>
          <w:tcPr>
            <w:tcW w:w="8362" w:type="dxa"/>
          </w:tcPr>
          <w:p w:rsidR="00CE6B7C" w:rsidRPr="00FE4DA5" w:rsidRDefault="00CE6B7C" w:rsidP="002D5928">
            <w:r w:rsidRPr="00FE4DA5">
              <w:t>void main() {</w:t>
            </w:r>
          </w:p>
          <w:p w:rsidR="00CE6B7C" w:rsidRPr="00FE4DA5" w:rsidRDefault="00CE6B7C" w:rsidP="002D5928">
            <w:r w:rsidRPr="00FE4DA5">
              <w:t xml:space="preserve">  int x = 3, y;</w:t>
            </w:r>
          </w:p>
          <w:p w:rsidR="00CE6B7C" w:rsidRPr="00FE4DA5" w:rsidRDefault="00CE6B7C" w:rsidP="002D5928">
            <w:r w:rsidRPr="00FE4DA5">
              <w:t xml:space="preserve">  y = x;</w:t>
            </w:r>
          </w:p>
          <w:p w:rsidR="00CE6B7C" w:rsidRPr="00FE4DA5" w:rsidRDefault="00CE6B7C" w:rsidP="002D5928">
            <w:r w:rsidRPr="00FE4DA5">
              <w:t>}</w:t>
            </w:r>
          </w:p>
        </w:tc>
      </w:tr>
    </w:tbl>
    <w:p w:rsidR="00CE6B7C" w:rsidRDefault="00CE6B7C" w:rsidP="00396F43"/>
    <w:p w:rsidR="00CE6B7C" w:rsidRDefault="006B45C5" w:rsidP="00396F43">
      <w:r>
        <w:rPr>
          <w:rFonts w:hint="eastAsia"/>
        </w:rPr>
        <w:t>在</w:t>
      </w:r>
      <w:r>
        <w:rPr>
          <w:rFonts w:hint="eastAsia"/>
        </w:rPr>
        <w:t xml:space="preserve">CPU0 </w:t>
      </w:r>
      <w:r>
        <w:rPr>
          <w:rFonts w:hint="eastAsia"/>
        </w:rPr>
        <w:t>的</w:t>
      </w:r>
      <w:r w:rsidR="00CE6B7C">
        <w:rPr>
          <w:rFonts w:hint="eastAsia"/>
        </w:rPr>
        <w:t>組合語言</w:t>
      </w:r>
      <w:r>
        <w:rPr>
          <w:rFonts w:hint="eastAsia"/>
        </w:rPr>
        <w:t>當中，也有類似的語法，那就是</w:t>
      </w:r>
      <w:r>
        <w:rPr>
          <w:rFonts w:hint="eastAsia"/>
        </w:rPr>
        <w:t xml:space="preserve"> MOV </w:t>
      </w:r>
      <w:r>
        <w:rPr>
          <w:rFonts w:hint="eastAsia"/>
        </w:rPr>
        <w:t>指令</w:t>
      </w:r>
      <w:r w:rsidR="00CE6B7C">
        <w:rPr>
          <w:rFonts w:hint="eastAsia"/>
        </w:rPr>
        <w:t>。然而，</w:t>
      </w:r>
      <w:r w:rsidR="009C4861">
        <w:rPr>
          <w:rFonts w:hint="eastAsia"/>
        </w:rPr>
        <w:t xml:space="preserve">MOV </w:t>
      </w:r>
      <w:r w:rsidR="009C4861">
        <w:rPr>
          <w:rFonts w:hint="eastAsia"/>
        </w:rPr>
        <w:t>指令</w:t>
      </w:r>
      <w:r>
        <w:rPr>
          <w:rFonts w:hint="eastAsia"/>
        </w:rPr>
        <w:t>的兩個參數都只能是暫存器，所以</w:t>
      </w:r>
      <w:r w:rsidR="009C4861">
        <w:rPr>
          <w:rFonts w:hint="eastAsia"/>
        </w:rPr>
        <w:t>只能將資料從</w:t>
      </w:r>
      <w:r w:rsidR="00CE6B7C">
        <w:rPr>
          <w:rFonts w:hint="eastAsia"/>
        </w:rPr>
        <w:t>暫存器</w:t>
      </w:r>
      <w:r w:rsidR="009C4861">
        <w:rPr>
          <w:rFonts w:hint="eastAsia"/>
        </w:rPr>
        <w:t>移動到另一個暫存器</w:t>
      </w:r>
      <w:r w:rsidR="00CE6B7C">
        <w:rPr>
          <w:rFonts w:hint="eastAsia"/>
        </w:rPr>
        <w:t>。</w:t>
      </w:r>
      <w:r w:rsidR="00806B9A">
        <w:fldChar w:fldCharType="begin"/>
      </w:r>
      <w:r w:rsidR="00CE6B7C">
        <w:instrText xml:space="preserve"> REF _Ref219538706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</w:t>
      </w:r>
      <w:r w:rsidR="00806B9A">
        <w:fldChar w:fldCharType="end"/>
      </w:r>
      <w:r w:rsidR="00CE6B7C">
        <w:rPr>
          <w:rFonts w:hint="eastAsia"/>
        </w:rPr>
        <w:t>便是一個使用</w:t>
      </w:r>
      <w:r w:rsidR="00CE6B7C">
        <w:t xml:space="preserve"> MOV </w:t>
      </w:r>
      <w:r w:rsidR="00CE6B7C">
        <w:rPr>
          <w:rFonts w:hint="eastAsia"/>
        </w:rPr>
        <w:t>移動暫存器資料的範例。</w:t>
      </w:r>
    </w:p>
    <w:p w:rsidR="00CE6B7C" w:rsidRPr="00DE4F78" w:rsidRDefault="00CE6B7C" w:rsidP="00396F43"/>
    <w:p w:rsidR="00CE6B7C" w:rsidRDefault="00CE6B7C" w:rsidP="007F153B">
      <w:pPr>
        <w:pStyle w:val="a6"/>
      </w:pPr>
      <w:bookmarkStart w:id="6" w:name="_Ref219538706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2</w:t>
      </w:r>
      <w:r w:rsidR="00806B9A">
        <w:fldChar w:fldCharType="end"/>
      </w:r>
      <w:bookmarkEnd w:id="6"/>
      <w:r>
        <w:t xml:space="preserve"> </w:t>
      </w:r>
      <w:r>
        <w:rPr>
          <w:rFonts w:hint="eastAsia"/>
        </w:rPr>
        <w:t>組合語言當中的資料移動指令</w:t>
      </w:r>
      <w:r>
        <w:t xml:space="preserve"> - MOV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936"/>
        <w:gridCol w:w="3936"/>
      </w:tblGrid>
      <w:tr w:rsidR="00CE6B7C" w:rsidRPr="00FE4DA5">
        <w:tc>
          <w:tcPr>
            <w:tcW w:w="3936" w:type="dxa"/>
          </w:tcPr>
          <w:p w:rsidR="00CE6B7C" w:rsidRPr="00FE4DA5" w:rsidRDefault="00CE6B7C" w:rsidP="009C4861">
            <w:pPr>
              <w:numPr>
                <w:ilvl w:val="0"/>
                <w:numId w:val="50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3936" w:type="dxa"/>
          </w:tcPr>
          <w:p w:rsidR="00CE6B7C" w:rsidRPr="00FE4DA5" w:rsidRDefault="00CE6B7C" w:rsidP="009C4861">
            <w:pPr>
              <w:numPr>
                <w:ilvl w:val="0"/>
                <w:numId w:val="50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</w:p>
        </w:tc>
      </w:tr>
      <w:tr w:rsidR="00CE6B7C" w:rsidRPr="00FE4DA5">
        <w:tc>
          <w:tcPr>
            <w:tcW w:w="3936" w:type="dxa"/>
          </w:tcPr>
          <w:p w:rsidR="00CE6B7C" w:rsidRPr="00FE4DA5" w:rsidRDefault="00CE6B7C" w:rsidP="00E9585A">
            <w:r w:rsidRPr="00FE4DA5">
              <w:t>MOV R1, R2</w:t>
            </w:r>
          </w:p>
        </w:tc>
        <w:tc>
          <w:tcPr>
            <w:tcW w:w="3936" w:type="dxa"/>
          </w:tcPr>
          <w:p w:rsidR="00CE6B7C" w:rsidRPr="00FE4DA5" w:rsidRDefault="00CE6B7C" w:rsidP="00E9585A">
            <w:r w:rsidRPr="00FE4DA5">
              <w:t>R1 = R2</w:t>
            </w:r>
          </w:p>
        </w:tc>
      </w:tr>
    </w:tbl>
    <w:p w:rsidR="00CE6B7C" w:rsidRDefault="00CE6B7C" w:rsidP="00D73D92"/>
    <w:p w:rsidR="00CE6B7C" w:rsidRDefault="00CE6B7C" w:rsidP="00444CD1">
      <w:r>
        <w:rPr>
          <w:rFonts w:hint="eastAsia"/>
        </w:rPr>
        <w:t>如果要</w:t>
      </w:r>
      <w:r w:rsidR="006B45C5">
        <w:rPr>
          <w:rFonts w:hint="eastAsia"/>
        </w:rPr>
        <w:t>移動</w:t>
      </w:r>
      <w:r>
        <w:rPr>
          <w:rFonts w:hint="eastAsia"/>
        </w:rPr>
        <w:t>記憶體當中的資料，則必須</w:t>
      </w:r>
      <w:r w:rsidR="009C4861">
        <w:rPr>
          <w:rFonts w:hint="eastAsia"/>
        </w:rPr>
        <w:t>改用</w:t>
      </w:r>
      <w:r>
        <w:rPr>
          <w:rFonts w:hint="eastAsia"/>
        </w:rPr>
        <w:t>載入與儲存指令。</w:t>
      </w:r>
      <w:r w:rsidR="009C4861">
        <w:rPr>
          <w:rFonts w:hint="eastAsia"/>
        </w:rPr>
        <w:t>舉例而言</w:t>
      </w:r>
      <w:r>
        <w:rPr>
          <w:rFonts w:hint="eastAsia"/>
        </w:rPr>
        <w:t>，</w:t>
      </w:r>
      <w:r w:rsidR="00806B9A">
        <w:fldChar w:fldCharType="begin"/>
      </w:r>
      <w:r>
        <w:instrText xml:space="preserve"> REF _Ref219538753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3</w:t>
      </w:r>
      <w:r w:rsidR="00806B9A">
        <w:fldChar w:fldCharType="end"/>
      </w:r>
      <w:r>
        <w:rPr>
          <w:rFonts w:hint="eastAsia"/>
        </w:rPr>
        <w:t>中的</w:t>
      </w:r>
      <w:r>
        <w:t xml:space="preserve"> LD R1, B </w:t>
      </w:r>
      <w:r>
        <w:rPr>
          <w:rFonts w:hint="eastAsia"/>
        </w:rPr>
        <w:t>指令，會將記憶體變數</w:t>
      </w:r>
      <w:r>
        <w:t xml:space="preserve"> B </w:t>
      </w:r>
      <w:r>
        <w:rPr>
          <w:rFonts w:hint="eastAsia"/>
        </w:rPr>
        <w:t>中的資料，先載入到暫存器</w:t>
      </w:r>
      <w:r>
        <w:t xml:space="preserve"> R1</w:t>
      </w:r>
      <w:r>
        <w:rPr>
          <w:rFonts w:hint="eastAsia"/>
        </w:rPr>
        <w:t>當中</w:t>
      </w:r>
      <w:r w:rsidR="009C4861">
        <w:rPr>
          <w:rFonts w:hint="eastAsia"/>
        </w:rPr>
        <w:t>。</w:t>
      </w:r>
      <w:r>
        <w:rPr>
          <w:rFonts w:hint="eastAsia"/>
        </w:rPr>
        <w:t>然後再</w:t>
      </w:r>
      <w:r w:rsidR="009C4861">
        <w:rPr>
          <w:rFonts w:hint="eastAsia"/>
        </w:rPr>
        <w:t>利用</w:t>
      </w:r>
      <w:r w:rsidR="009C4861">
        <w:rPr>
          <w:rFonts w:hint="eastAsia"/>
        </w:rPr>
        <w:t xml:space="preserve"> ST R1, A </w:t>
      </w:r>
      <w:r w:rsidR="009C4861">
        <w:rPr>
          <w:rFonts w:hint="eastAsia"/>
        </w:rPr>
        <w:t>指令，</w:t>
      </w:r>
      <w:r>
        <w:rPr>
          <w:rFonts w:hint="eastAsia"/>
        </w:rPr>
        <w:t>將</w:t>
      </w:r>
      <w:r w:rsidR="009C4861">
        <w:rPr>
          <w:rFonts w:hint="eastAsia"/>
        </w:rPr>
        <w:t>暫存器</w:t>
      </w:r>
      <w:r>
        <w:t>R1</w:t>
      </w:r>
      <w:r>
        <w:rPr>
          <w:rFonts w:hint="eastAsia"/>
        </w:rPr>
        <w:t>的內容儲存到變數</w:t>
      </w:r>
      <w:r>
        <w:t xml:space="preserve"> A </w:t>
      </w:r>
      <w:r>
        <w:rPr>
          <w:rFonts w:hint="eastAsia"/>
        </w:rPr>
        <w:t>中。</w:t>
      </w:r>
      <w:r w:rsidR="009C4861">
        <w:rPr>
          <w:rFonts w:hint="eastAsia"/>
        </w:rPr>
        <w:t>這兩行程式的合成</w:t>
      </w:r>
      <w:r>
        <w:rPr>
          <w:rFonts w:hint="eastAsia"/>
        </w:rPr>
        <w:t>效果相當於</w:t>
      </w:r>
      <w:r>
        <w:t xml:space="preserve"> C </w:t>
      </w:r>
      <w:r>
        <w:rPr>
          <w:rFonts w:hint="eastAsia"/>
        </w:rPr>
        <w:t>語言當中的</w:t>
      </w:r>
      <w:r w:rsidR="00A969F8">
        <w:rPr>
          <w:rFonts w:hint="eastAsia"/>
        </w:rPr>
        <w:t>指定語句</w:t>
      </w:r>
      <w:r>
        <w:t>A = B</w:t>
      </w:r>
      <w:r>
        <w:rPr>
          <w:rFonts w:hint="eastAsia"/>
        </w:rPr>
        <w:t>。</w:t>
      </w:r>
    </w:p>
    <w:p w:rsidR="00CE6B7C" w:rsidRPr="009C4861" w:rsidRDefault="00CE6B7C" w:rsidP="00444CD1"/>
    <w:p w:rsidR="00CE6B7C" w:rsidRDefault="00CE6B7C" w:rsidP="007F153B">
      <w:pPr>
        <w:pStyle w:val="a6"/>
      </w:pPr>
      <w:bookmarkStart w:id="7" w:name="_Ref219538753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3</w:t>
      </w:r>
      <w:r w:rsidR="00806B9A">
        <w:fldChar w:fldCharType="end"/>
      </w:r>
      <w:bookmarkEnd w:id="7"/>
      <w:r>
        <w:rPr>
          <w:rFonts w:hint="eastAsia"/>
        </w:rPr>
        <w:t>以組合語言模擬</w:t>
      </w:r>
      <w:r>
        <w:t xml:space="preserve"> C </w:t>
      </w:r>
      <w:r>
        <w:rPr>
          <w:rFonts w:hint="eastAsia"/>
        </w:rPr>
        <w:t>語言當中的指定</w:t>
      </w:r>
      <w:r w:rsidR="00A969F8">
        <w:rPr>
          <w:rFonts w:hint="eastAsia"/>
        </w:rPr>
        <w:t>語句</w:t>
      </w:r>
      <w:r>
        <w:t>A=B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51"/>
        <w:gridCol w:w="2552"/>
        <w:gridCol w:w="2552"/>
      </w:tblGrid>
      <w:tr w:rsidR="00CE6B7C" w:rsidRPr="00FE4DA5">
        <w:tc>
          <w:tcPr>
            <w:tcW w:w="1951" w:type="dxa"/>
          </w:tcPr>
          <w:p w:rsidR="00CE6B7C" w:rsidRPr="00FE4DA5" w:rsidRDefault="00CE6B7C" w:rsidP="009C4861">
            <w:pPr>
              <w:numPr>
                <w:ilvl w:val="0"/>
                <w:numId w:val="51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2552" w:type="dxa"/>
          </w:tcPr>
          <w:p w:rsidR="00CE6B7C" w:rsidRPr="00FE4DA5" w:rsidRDefault="00CE6B7C" w:rsidP="009C4861">
            <w:pPr>
              <w:numPr>
                <w:ilvl w:val="0"/>
                <w:numId w:val="51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2552" w:type="dxa"/>
          </w:tcPr>
          <w:p w:rsidR="00CE6B7C" w:rsidRPr="00FE4DA5" w:rsidRDefault="00CE6B7C" w:rsidP="009C4861">
            <w:pPr>
              <w:numPr>
                <w:ilvl w:val="0"/>
                <w:numId w:val="51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簡化版</w:t>
            </w:r>
            <w:r w:rsidRPr="00FE4DA5">
              <w:t>)</w:t>
            </w:r>
          </w:p>
        </w:tc>
      </w:tr>
      <w:tr w:rsidR="00CE6B7C" w:rsidRPr="00FE4DA5">
        <w:tc>
          <w:tcPr>
            <w:tcW w:w="1951" w:type="dxa"/>
          </w:tcPr>
          <w:p w:rsidR="00CE6B7C" w:rsidRPr="00FE4DA5" w:rsidRDefault="00CE6B7C" w:rsidP="00E9585A">
            <w:r w:rsidRPr="00FE4DA5">
              <w:t>LD R1, B</w:t>
            </w:r>
          </w:p>
          <w:p w:rsidR="00CE6B7C" w:rsidRPr="00FE4DA5" w:rsidRDefault="00CE6B7C" w:rsidP="00E9585A">
            <w:r w:rsidRPr="00FE4DA5">
              <w:t>ST R1, A</w:t>
            </w:r>
          </w:p>
        </w:tc>
        <w:tc>
          <w:tcPr>
            <w:tcW w:w="2552" w:type="dxa"/>
          </w:tcPr>
          <w:p w:rsidR="00CE6B7C" w:rsidRPr="00FE4DA5" w:rsidRDefault="00CE6B7C" w:rsidP="00E9585A">
            <w:r w:rsidRPr="00FE4DA5">
              <w:t>R1 = B</w:t>
            </w:r>
          </w:p>
          <w:p w:rsidR="00CE6B7C" w:rsidRPr="00FE4DA5" w:rsidRDefault="00CE6B7C" w:rsidP="00E9585A">
            <w:r w:rsidRPr="00FE4DA5">
              <w:t>A = R1</w:t>
            </w:r>
          </w:p>
        </w:tc>
        <w:tc>
          <w:tcPr>
            <w:tcW w:w="2552" w:type="dxa"/>
          </w:tcPr>
          <w:p w:rsidR="00CE6B7C" w:rsidRPr="00FE4DA5" w:rsidRDefault="00CE6B7C" w:rsidP="00E9585A">
            <w:r w:rsidRPr="00FE4DA5">
              <w:t>A = B</w:t>
            </w:r>
          </w:p>
        </w:tc>
      </w:tr>
    </w:tbl>
    <w:p w:rsidR="00CE6B7C" w:rsidRDefault="00CE6B7C" w:rsidP="00396F43"/>
    <w:p w:rsidR="00CE6B7C" w:rsidRPr="000810F2" w:rsidRDefault="00CE6B7C" w:rsidP="00396F43">
      <w:pPr>
        <w:rPr>
          <w:rStyle w:val="af5"/>
          <w:rFonts w:ascii="標楷體" w:eastAsia="標楷體" w:hAnsi="標楷體"/>
          <w:sz w:val="32"/>
          <w:szCs w:val="32"/>
        </w:rPr>
      </w:pPr>
      <w:r w:rsidRPr="000810F2">
        <w:rPr>
          <w:rStyle w:val="af5"/>
          <w:rFonts w:ascii="標楷體" w:eastAsia="標楷體" w:hAnsi="標楷體" w:hint="eastAsia"/>
          <w:sz w:val="32"/>
          <w:szCs w:val="32"/>
        </w:rPr>
        <w:t>基本數學運算</w:t>
      </w:r>
    </w:p>
    <w:p w:rsidR="00CE6B7C" w:rsidRDefault="00CE6B7C" w:rsidP="00396F43">
      <w:r w:rsidRPr="006F1C4E">
        <w:rPr>
          <w:rFonts w:hint="eastAsia"/>
        </w:rPr>
        <w:t>除了進行資料的移動之外，</w:t>
      </w:r>
      <w:r>
        <w:rPr>
          <w:rFonts w:hint="eastAsia"/>
        </w:rPr>
        <w:t>組合語言還可以用來做基本的數學運算，像是加法、減法運算，或者是乘法與除法運算。然而，這些數學運算同樣是在暫存器當中進行的。因此，要進行運算之前，必須先將記憶體</w:t>
      </w:r>
      <w:r w:rsidR="009C4861">
        <w:rPr>
          <w:rFonts w:hint="eastAsia"/>
        </w:rPr>
        <w:t>內容</w:t>
      </w:r>
      <w:r>
        <w:rPr>
          <w:rFonts w:hint="eastAsia"/>
        </w:rPr>
        <w:t>載入到暫存器當中，才能開始進行數學運算。</w:t>
      </w:r>
    </w:p>
    <w:p w:rsidR="00CE6B7C" w:rsidRDefault="00CE6B7C" w:rsidP="00396F43"/>
    <w:p w:rsidR="00CE6B7C" w:rsidRDefault="00CE6B7C" w:rsidP="006F1C4E">
      <w:r>
        <w:rPr>
          <w:rFonts w:hint="eastAsia"/>
        </w:rPr>
        <w:t>舉例而言，如果我們想達成</w:t>
      </w:r>
      <w:r>
        <w:t xml:space="preserve"> C </w:t>
      </w:r>
      <w:r>
        <w:rPr>
          <w:rFonts w:hint="eastAsia"/>
        </w:rPr>
        <w:t>語言運算式</w:t>
      </w:r>
      <w:r>
        <w:t xml:space="preserve"> A=B + C – D </w:t>
      </w:r>
      <w:r>
        <w:rPr>
          <w:rFonts w:hint="eastAsia"/>
        </w:rPr>
        <w:t>的效果，則必須先用</w:t>
      </w:r>
      <w:r>
        <w:t xml:space="preserve"> LD </w:t>
      </w:r>
      <w:r>
        <w:rPr>
          <w:rFonts w:hint="eastAsia"/>
        </w:rPr>
        <w:t>指令將變數</w:t>
      </w:r>
      <w:r>
        <w:t xml:space="preserve"> 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分別載入到暫存器</w:t>
      </w:r>
      <w:r>
        <w:t xml:space="preserve"> R2, R3, R4</w:t>
      </w:r>
      <w:r>
        <w:rPr>
          <w:rFonts w:hint="eastAsia"/>
        </w:rPr>
        <w:t>當中，然後再使用</w:t>
      </w:r>
      <w:r>
        <w:t xml:space="preserve"> ADD</w:t>
      </w:r>
      <w:r>
        <w:rPr>
          <w:rFonts w:hint="eastAsia"/>
        </w:rPr>
        <w:t>、</w:t>
      </w:r>
      <w:r>
        <w:t xml:space="preserve"> SUB </w:t>
      </w:r>
      <w:r>
        <w:rPr>
          <w:rFonts w:hint="eastAsia"/>
        </w:rPr>
        <w:t>等指令，進行加減運算</w:t>
      </w:r>
      <w:r w:rsidR="009C4861">
        <w:rPr>
          <w:rFonts w:hint="eastAsia"/>
        </w:rPr>
        <w:t>，</w:t>
      </w:r>
      <w:r>
        <w:rPr>
          <w:rFonts w:hint="eastAsia"/>
        </w:rPr>
        <w:t>最後，將運算的結果</w:t>
      </w:r>
      <w:r>
        <w:t xml:space="preserve"> R1 </w:t>
      </w:r>
      <w:r>
        <w:rPr>
          <w:rFonts w:hint="eastAsia"/>
        </w:rPr>
        <w:t>存回變數</w:t>
      </w:r>
      <w:r>
        <w:t xml:space="preserve"> A </w:t>
      </w:r>
      <w:r>
        <w:rPr>
          <w:rFonts w:hint="eastAsia"/>
        </w:rPr>
        <w:t>當中</w:t>
      </w:r>
      <w:r w:rsidR="009C4861">
        <w:rPr>
          <w:rFonts w:hint="eastAsia"/>
        </w:rPr>
        <w:t>。</w:t>
      </w:r>
      <w:r>
        <w:rPr>
          <w:rFonts w:hint="eastAsia"/>
        </w:rPr>
        <w:t>其對應的組合語言程式</w:t>
      </w:r>
      <w:r w:rsidR="007F087F">
        <w:rPr>
          <w:rFonts w:hint="eastAsia"/>
        </w:rPr>
        <w:t>如</w:t>
      </w:r>
      <w:r w:rsidR="00806B9A">
        <w:fldChar w:fldCharType="begin"/>
      </w:r>
      <w:r>
        <w:instrText xml:space="preserve"> REF _Ref219538791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4</w:t>
      </w:r>
      <w:r w:rsidR="00806B9A">
        <w:fldChar w:fldCharType="end"/>
      </w:r>
      <w:r w:rsidR="009C4861">
        <w:rPr>
          <w:rFonts w:hint="eastAsia"/>
        </w:rPr>
        <w:t xml:space="preserve">(a) </w:t>
      </w:r>
      <w:r>
        <w:rPr>
          <w:rFonts w:hint="eastAsia"/>
        </w:rPr>
        <w:t>所示。</w:t>
      </w:r>
      <w:r>
        <w:t xml:space="preserve"> </w:t>
      </w:r>
    </w:p>
    <w:p w:rsidR="00CE6B7C" w:rsidRPr="006F1C4E" w:rsidRDefault="00CE6B7C" w:rsidP="00396F43"/>
    <w:p w:rsidR="00CE6B7C" w:rsidRDefault="00CE6B7C" w:rsidP="002D29AD">
      <w:pPr>
        <w:pStyle w:val="a6"/>
      </w:pPr>
      <w:bookmarkStart w:id="8" w:name="_Ref219538791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4</w:t>
      </w:r>
      <w:r w:rsidR="00806B9A">
        <w:fldChar w:fldCharType="end"/>
      </w:r>
      <w:bookmarkEnd w:id="8"/>
      <w:r>
        <w:rPr>
          <w:rFonts w:hint="eastAsia"/>
        </w:rPr>
        <w:t>以組合語言模擬</w:t>
      </w:r>
      <w:r>
        <w:t xml:space="preserve"> C </w:t>
      </w:r>
      <w:r>
        <w:rPr>
          <w:rFonts w:hint="eastAsia"/>
        </w:rPr>
        <w:t>語言當中的數學運算式</w:t>
      </w:r>
      <w:r>
        <w:t xml:space="preserve"> A = B + C - 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235"/>
        <w:gridCol w:w="2235"/>
        <w:gridCol w:w="2235"/>
      </w:tblGrid>
      <w:tr w:rsidR="00CE6B7C" w:rsidRPr="00FE4DA5">
        <w:tc>
          <w:tcPr>
            <w:tcW w:w="2235" w:type="dxa"/>
          </w:tcPr>
          <w:p w:rsidR="00CE6B7C" w:rsidRPr="00FE4DA5" w:rsidRDefault="00CE6B7C" w:rsidP="009C4861">
            <w:pPr>
              <w:numPr>
                <w:ilvl w:val="0"/>
                <w:numId w:val="48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2235" w:type="dxa"/>
          </w:tcPr>
          <w:p w:rsidR="00CE6B7C" w:rsidRPr="00FE4DA5" w:rsidRDefault="00CE6B7C" w:rsidP="009C4861">
            <w:pPr>
              <w:numPr>
                <w:ilvl w:val="0"/>
                <w:numId w:val="48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2235" w:type="dxa"/>
          </w:tcPr>
          <w:p w:rsidR="00CE6B7C" w:rsidRPr="00FE4DA5" w:rsidRDefault="00CE6B7C" w:rsidP="009C4861">
            <w:pPr>
              <w:numPr>
                <w:ilvl w:val="0"/>
                <w:numId w:val="48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簡化版</w:t>
            </w:r>
            <w:r w:rsidRPr="00FE4DA5">
              <w:t>)</w:t>
            </w:r>
          </w:p>
        </w:tc>
      </w:tr>
      <w:tr w:rsidR="00CE6B7C" w:rsidRPr="00FE4DA5">
        <w:tc>
          <w:tcPr>
            <w:tcW w:w="2235" w:type="dxa"/>
          </w:tcPr>
          <w:p w:rsidR="00CE6B7C" w:rsidRPr="00FE4DA5" w:rsidRDefault="00CE6B7C" w:rsidP="00E9585A">
            <w:r w:rsidRPr="00FE4DA5">
              <w:lastRenderedPageBreak/>
              <w:t>LD R2, B</w:t>
            </w:r>
          </w:p>
          <w:p w:rsidR="00CE6B7C" w:rsidRPr="00FE4DA5" w:rsidRDefault="00CE6B7C" w:rsidP="00E9585A">
            <w:r w:rsidRPr="00FE4DA5">
              <w:t>LD R3, C</w:t>
            </w:r>
          </w:p>
          <w:p w:rsidR="00CE6B7C" w:rsidRPr="00FE4DA5" w:rsidRDefault="00CE6B7C" w:rsidP="00E9585A">
            <w:r w:rsidRPr="00FE4DA5">
              <w:t>LD R4, D</w:t>
            </w:r>
          </w:p>
          <w:p w:rsidR="00CE6B7C" w:rsidRPr="00FE4DA5" w:rsidRDefault="00CE6B7C" w:rsidP="00E9585A">
            <w:r w:rsidRPr="00FE4DA5">
              <w:t>ADD R1, R2, R3</w:t>
            </w:r>
          </w:p>
          <w:p w:rsidR="00CE6B7C" w:rsidRPr="00FE4DA5" w:rsidRDefault="00CE6B7C" w:rsidP="00E9585A">
            <w:r w:rsidRPr="00FE4DA5">
              <w:t>SUB R1, R1, R4</w:t>
            </w:r>
          </w:p>
          <w:p w:rsidR="00CE6B7C" w:rsidRPr="00FE4DA5" w:rsidRDefault="00CE6B7C" w:rsidP="00E9585A">
            <w:r w:rsidRPr="00FE4DA5">
              <w:t>ST R1, A</w:t>
            </w:r>
          </w:p>
        </w:tc>
        <w:tc>
          <w:tcPr>
            <w:tcW w:w="2235" w:type="dxa"/>
          </w:tcPr>
          <w:p w:rsidR="00CE6B7C" w:rsidRPr="00FE4DA5" w:rsidRDefault="00CE6B7C" w:rsidP="00F94395">
            <w:r w:rsidRPr="00FE4DA5">
              <w:t>R2 = B</w:t>
            </w:r>
          </w:p>
          <w:p w:rsidR="00CE6B7C" w:rsidRPr="00FE4DA5" w:rsidRDefault="00CE6B7C" w:rsidP="00F94395">
            <w:r w:rsidRPr="00FE4DA5">
              <w:t>R3 = C</w:t>
            </w:r>
          </w:p>
          <w:p w:rsidR="00CE6B7C" w:rsidRPr="00FE4DA5" w:rsidRDefault="00CE6B7C" w:rsidP="00F94395">
            <w:r w:rsidRPr="00FE4DA5">
              <w:t>R4 = D</w:t>
            </w:r>
          </w:p>
          <w:p w:rsidR="00CE6B7C" w:rsidRPr="00FE4DA5" w:rsidRDefault="00CE6B7C" w:rsidP="00F94395">
            <w:r w:rsidRPr="00FE4DA5">
              <w:t>R1 = R2 + R3</w:t>
            </w:r>
          </w:p>
          <w:p w:rsidR="00CE6B7C" w:rsidRPr="00FE4DA5" w:rsidRDefault="00CE6B7C" w:rsidP="00F94395">
            <w:r w:rsidRPr="00FE4DA5">
              <w:t>R1 = R1 – R4</w:t>
            </w:r>
          </w:p>
          <w:p w:rsidR="00CE6B7C" w:rsidRPr="00FE4DA5" w:rsidRDefault="00CE6B7C" w:rsidP="00F94395">
            <w:r w:rsidRPr="00FE4DA5">
              <w:t>A = R1</w:t>
            </w:r>
          </w:p>
        </w:tc>
        <w:tc>
          <w:tcPr>
            <w:tcW w:w="2235" w:type="dxa"/>
          </w:tcPr>
          <w:p w:rsidR="00CE6B7C" w:rsidRPr="00FE4DA5" w:rsidRDefault="00CE6B7C" w:rsidP="00E9585A">
            <w:r w:rsidRPr="00FE4DA5">
              <w:t>A = B + C – D</w:t>
            </w:r>
          </w:p>
        </w:tc>
      </w:tr>
    </w:tbl>
    <w:p w:rsidR="00CE6B7C" w:rsidRDefault="00CE6B7C" w:rsidP="00396F43"/>
    <w:p w:rsidR="00CE6B7C" w:rsidRPr="000810F2" w:rsidRDefault="00CE6B7C" w:rsidP="00396F43">
      <w:pPr>
        <w:rPr>
          <w:rStyle w:val="af5"/>
          <w:rFonts w:ascii="標楷體" w:eastAsia="標楷體" w:hAnsi="標楷體"/>
          <w:sz w:val="32"/>
          <w:szCs w:val="32"/>
        </w:rPr>
      </w:pPr>
      <w:r w:rsidRPr="000810F2">
        <w:rPr>
          <w:rStyle w:val="af5"/>
          <w:rFonts w:ascii="標楷體" w:eastAsia="標楷體" w:hAnsi="標楷體" w:hint="eastAsia"/>
          <w:sz w:val="32"/>
          <w:szCs w:val="32"/>
        </w:rPr>
        <w:t>模擬條件判斷</w:t>
      </w:r>
    </w:p>
    <w:p w:rsidR="009C4861" w:rsidRDefault="00CE6B7C" w:rsidP="00396F43">
      <w:r>
        <w:t xml:space="preserve">if </w:t>
      </w:r>
      <w:r w:rsidR="009C4861">
        <w:rPr>
          <w:rFonts w:hint="eastAsia"/>
        </w:rPr>
        <w:t>語句</w:t>
      </w:r>
      <w:r>
        <w:rPr>
          <w:rFonts w:hint="eastAsia"/>
        </w:rPr>
        <w:t>在</w:t>
      </w:r>
      <w:r>
        <w:t xml:space="preserve"> C </w:t>
      </w:r>
      <w:r>
        <w:rPr>
          <w:rFonts w:hint="eastAsia"/>
        </w:rPr>
        <w:t>語言當中是很重要的</w:t>
      </w:r>
      <w:r w:rsidR="009C4861">
        <w:rPr>
          <w:rFonts w:hint="eastAsia"/>
        </w:rPr>
        <w:t>條件判斷</w:t>
      </w:r>
      <w:r>
        <w:rPr>
          <w:rFonts w:hint="eastAsia"/>
        </w:rPr>
        <w:t>指令</w:t>
      </w:r>
      <w:r w:rsidR="009C4861">
        <w:rPr>
          <w:rFonts w:hint="eastAsia"/>
        </w:rPr>
        <w:t>，但是在</w:t>
      </w:r>
      <w:r>
        <w:rPr>
          <w:rFonts w:hint="eastAsia"/>
        </w:rPr>
        <w:t>組合語言</w:t>
      </w:r>
      <w:r w:rsidR="009C4861">
        <w:rPr>
          <w:rFonts w:hint="eastAsia"/>
        </w:rPr>
        <w:t>當中並</w:t>
      </w:r>
      <w:r>
        <w:rPr>
          <w:rFonts w:hint="eastAsia"/>
        </w:rPr>
        <w:t>沒有</w:t>
      </w:r>
      <w:r>
        <w:t>if</w:t>
      </w:r>
      <w:r>
        <w:rPr>
          <w:rFonts w:hint="eastAsia"/>
        </w:rPr>
        <w:t>指令。</w:t>
      </w:r>
      <w:r w:rsidR="009C4861">
        <w:rPr>
          <w:rFonts w:hint="eastAsia"/>
        </w:rPr>
        <w:t>還好，</w:t>
      </w:r>
      <w:r>
        <w:rPr>
          <w:rFonts w:hint="eastAsia"/>
        </w:rPr>
        <w:t>我們可以利用比較指令</w:t>
      </w:r>
      <w:r>
        <w:t xml:space="preserve"> CMP </w:t>
      </w:r>
      <w:r>
        <w:rPr>
          <w:rFonts w:hint="eastAsia"/>
        </w:rPr>
        <w:t>與條件跳躍指令</w:t>
      </w:r>
      <w:r>
        <w:t xml:space="preserve"> (</w:t>
      </w:r>
      <w:r>
        <w:rPr>
          <w:rFonts w:hint="eastAsia"/>
        </w:rPr>
        <w:t>例如</w:t>
      </w:r>
      <w:r>
        <w:t>JEQ</w:t>
      </w:r>
      <w:r>
        <w:rPr>
          <w:rFonts w:hint="eastAsia"/>
        </w:rPr>
        <w:t>、</w:t>
      </w:r>
      <w:r>
        <w:t>JGT</w:t>
      </w:r>
      <w:r>
        <w:rPr>
          <w:rFonts w:hint="eastAsia"/>
        </w:rPr>
        <w:t>、</w:t>
      </w:r>
      <w:r>
        <w:t xml:space="preserve">JLT 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，達成與</w:t>
      </w:r>
      <w:r>
        <w:t xml:space="preserve"> if </w:t>
      </w:r>
      <w:r w:rsidR="009C4861">
        <w:rPr>
          <w:rFonts w:hint="eastAsia"/>
        </w:rPr>
        <w:t>語句</w:t>
      </w:r>
      <w:r>
        <w:rPr>
          <w:rFonts w:hint="eastAsia"/>
        </w:rPr>
        <w:t>相同的功能。</w:t>
      </w:r>
    </w:p>
    <w:p w:rsidR="009C4861" w:rsidRDefault="009C4861" w:rsidP="00396F43"/>
    <w:p w:rsidR="00ED46A1" w:rsidRDefault="00CE6B7C" w:rsidP="00396F43">
      <w:r>
        <w:rPr>
          <w:rFonts w:hint="eastAsia"/>
        </w:rPr>
        <w:t>在</w:t>
      </w:r>
      <w:r w:rsidR="00806B9A">
        <w:fldChar w:fldCharType="begin"/>
      </w:r>
      <w:r>
        <w:instrText xml:space="preserve"> REF _Ref219538825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5</w:t>
      </w:r>
      <w:r w:rsidR="00806B9A">
        <w:fldChar w:fldCharType="end"/>
      </w:r>
      <w:r w:rsidR="009C4861">
        <w:rPr>
          <w:rFonts w:hint="eastAsia"/>
        </w:rPr>
        <w:t xml:space="preserve"> (a) </w:t>
      </w:r>
      <w:r w:rsidR="009C4861">
        <w:rPr>
          <w:rFonts w:hint="eastAsia"/>
        </w:rPr>
        <w:t>的組合語言</w:t>
      </w:r>
      <w:r>
        <w:rPr>
          <w:rFonts w:hint="eastAsia"/>
        </w:rPr>
        <w:t>中，為了將變數</w:t>
      </w:r>
      <w:r>
        <w:t xml:space="preserve"> C </w:t>
      </w:r>
      <w:r>
        <w:rPr>
          <w:rFonts w:hint="eastAsia"/>
        </w:rPr>
        <w:t>設定為</w:t>
      </w:r>
      <w:r>
        <w:t xml:space="preserve"> A </w:t>
      </w:r>
      <w:r>
        <w:rPr>
          <w:rFonts w:hint="eastAsia"/>
        </w:rPr>
        <w:t>與</w:t>
      </w:r>
      <w:r>
        <w:t xml:space="preserve"> B </w:t>
      </w:r>
      <w:r>
        <w:rPr>
          <w:rFonts w:hint="eastAsia"/>
        </w:rPr>
        <w:t>當中較大者，我們</w:t>
      </w:r>
      <w:r w:rsidR="009C4861">
        <w:rPr>
          <w:rFonts w:hint="eastAsia"/>
        </w:rPr>
        <w:t>使用了</w:t>
      </w:r>
      <w:r>
        <w:t>CMP</w:t>
      </w:r>
      <w:r>
        <w:rPr>
          <w:rFonts w:hint="eastAsia"/>
        </w:rPr>
        <w:t>與</w:t>
      </w:r>
      <w:r>
        <w:t xml:space="preserve"> JGT </w:t>
      </w:r>
      <w:r w:rsidR="009C4861">
        <w:rPr>
          <w:rFonts w:hint="eastAsia"/>
        </w:rPr>
        <w:t>兩個</w:t>
      </w:r>
      <w:r>
        <w:rPr>
          <w:rFonts w:hint="eastAsia"/>
        </w:rPr>
        <w:t>指令，模擬出</w:t>
      </w:r>
      <w:r w:rsidR="009C4861">
        <w:rPr>
          <w:rFonts w:hint="eastAsia"/>
        </w:rPr>
        <w:t>了語句</w:t>
      </w:r>
      <w:r>
        <w:t xml:space="preserve"> if (A&gt;B) </w:t>
      </w:r>
      <w:r>
        <w:rPr>
          <w:rFonts w:hint="eastAsia"/>
        </w:rPr>
        <w:t>的功能。</w:t>
      </w:r>
    </w:p>
    <w:p w:rsidR="00CE6B7C" w:rsidRPr="009C4861" w:rsidRDefault="00CE6B7C" w:rsidP="00396F43"/>
    <w:p w:rsidR="00CE6B7C" w:rsidRPr="00671071" w:rsidRDefault="00CE6B7C" w:rsidP="00396F43">
      <w:r>
        <w:rPr>
          <w:rFonts w:hint="eastAsia"/>
        </w:rPr>
        <w:t>首先，</w:t>
      </w:r>
      <w:r w:rsidR="009C4861">
        <w:rPr>
          <w:rFonts w:hint="eastAsia"/>
        </w:rPr>
        <w:t>我們</w:t>
      </w:r>
      <w:r>
        <w:rPr>
          <w:rFonts w:hint="eastAsia"/>
        </w:rPr>
        <w:t>利用</w:t>
      </w:r>
      <w:r>
        <w:t xml:space="preserve"> LD </w:t>
      </w:r>
      <w:r>
        <w:rPr>
          <w:rFonts w:hint="eastAsia"/>
        </w:rPr>
        <w:t>指令將</w:t>
      </w:r>
      <w:r>
        <w:t xml:space="preserve"> A , B </w:t>
      </w:r>
      <w:r>
        <w:rPr>
          <w:rFonts w:hint="eastAsia"/>
        </w:rPr>
        <w:t>分別載入到</w:t>
      </w:r>
      <w:r>
        <w:t xml:space="preserve"> R1, R2 </w:t>
      </w:r>
      <w:r>
        <w:rPr>
          <w:rFonts w:hint="eastAsia"/>
        </w:rPr>
        <w:t>當中。然後再利用</w:t>
      </w:r>
      <w:r>
        <w:t xml:space="preserve"> CMP </w:t>
      </w:r>
      <w:r>
        <w:rPr>
          <w:rFonts w:hint="eastAsia"/>
        </w:rPr>
        <w:t>指令比較</w:t>
      </w:r>
      <w:r>
        <w:t xml:space="preserve"> R1 </w:t>
      </w:r>
      <w:r>
        <w:rPr>
          <w:rFonts w:hint="eastAsia"/>
        </w:rPr>
        <w:t>與</w:t>
      </w:r>
      <w:r>
        <w:t xml:space="preserve"> R2 </w:t>
      </w:r>
      <w:r>
        <w:rPr>
          <w:rFonts w:hint="eastAsia"/>
        </w:rPr>
        <w:t>的內容。接著，根據比較的結果，利用</w:t>
      </w:r>
      <w:r>
        <w:t xml:space="preserve"> JGT </w:t>
      </w:r>
      <w:r>
        <w:rPr>
          <w:rFonts w:hint="eastAsia"/>
        </w:rPr>
        <w:t>指令，決定到底要將哪一個暫存器存入變數</w:t>
      </w:r>
      <w:r>
        <w:t xml:space="preserve"> C </w:t>
      </w:r>
      <w:r>
        <w:rPr>
          <w:rFonts w:hint="eastAsia"/>
        </w:rPr>
        <w:t>當中。</w:t>
      </w:r>
      <w:r w:rsidR="00ED46A1">
        <w:rPr>
          <w:rFonts w:hint="eastAsia"/>
        </w:rPr>
        <w:t>根據</w:t>
      </w:r>
      <w:r w:rsidR="00ED46A1">
        <w:rPr>
          <w:rFonts w:hint="eastAsia"/>
        </w:rPr>
        <w:t xml:space="preserve"> CMP </w:t>
      </w:r>
      <w:r w:rsidR="00ED46A1">
        <w:rPr>
          <w:rFonts w:hint="eastAsia"/>
        </w:rPr>
        <w:t>的結果，如果</w:t>
      </w:r>
      <w:r w:rsidR="00ED46A1">
        <w:rPr>
          <w:rFonts w:hint="eastAsia"/>
        </w:rPr>
        <w:t xml:space="preserve"> R1 &gt; R2 (</w:t>
      </w:r>
      <w:r w:rsidR="00671071">
        <w:rPr>
          <w:rFonts w:hint="eastAsia"/>
        </w:rPr>
        <w:t>也就是</w:t>
      </w:r>
      <w:r w:rsidR="00ED46A1">
        <w:rPr>
          <w:rFonts w:hint="eastAsia"/>
        </w:rPr>
        <w:t>A&gt;B)</w:t>
      </w:r>
      <w:r w:rsidR="00ED46A1">
        <w:rPr>
          <w:rFonts w:hint="eastAsia"/>
        </w:rPr>
        <w:t>，則</w:t>
      </w:r>
      <w:r w:rsidR="00ED46A1">
        <w:rPr>
          <w:rFonts w:hint="eastAsia"/>
        </w:rPr>
        <w:t xml:space="preserve"> JGT </w:t>
      </w:r>
      <w:r w:rsidR="00ED46A1">
        <w:rPr>
          <w:rFonts w:hint="eastAsia"/>
        </w:rPr>
        <w:t>指令將會跳到</w:t>
      </w:r>
      <w:r w:rsidR="00671071">
        <w:rPr>
          <w:rFonts w:hint="eastAsia"/>
        </w:rPr>
        <w:t xml:space="preserve"> IF </w:t>
      </w:r>
      <w:r w:rsidR="00671071">
        <w:rPr>
          <w:rFonts w:hint="eastAsia"/>
        </w:rPr>
        <w:t>標記，將</w:t>
      </w:r>
      <w:r w:rsidR="00671071">
        <w:rPr>
          <w:rFonts w:hint="eastAsia"/>
        </w:rPr>
        <w:t xml:space="preserve"> C </w:t>
      </w:r>
      <w:r w:rsidR="00671071">
        <w:rPr>
          <w:rFonts w:hint="eastAsia"/>
        </w:rPr>
        <w:t>設為</w:t>
      </w:r>
      <w:r w:rsidR="00671071">
        <w:rPr>
          <w:rFonts w:hint="eastAsia"/>
        </w:rPr>
        <w:t xml:space="preserve"> R1 (</w:t>
      </w:r>
      <w:r w:rsidR="00671071">
        <w:rPr>
          <w:rFonts w:hint="eastAsia"/>
        </w:rPr>
        <w:t>也就是</w:t>
      </w:r>
      <w:r w:rsidR="00671071">
        <w:rPr>
          <w:rFonts w:hint="eastAsia"/>
        </w:rPr>
        <w:t xml:space="preserve"> A)</w:t>
      </w:r>
      <w:r w:rsidR="00671071">
        <w:rPr>
          <w:rFonts w:hint="eastAsia"/>
        </w:rPr>
        <w:t>，否則，會先將</w:t>
      </w:r>
      <w:r w:rsidR="00671071">
        <w:rPr>
          <w:rFonts w:hint="eastAsia"/>
        </w:rPr>
        <w:t xml:space="preserve"> C </w:t>
      </w:r>
      <w:r w:rsidR="00671071">
        <w:rPr>
          <w:rFonts w:hint="eastAsia"/>
        </w:rPr>
        <w:t>設為</w:t>
      </w:r>
      <w:r w:rsidR="00671071">
        <w:rPr>
          <w:rFonts w:hint="eastAsia"/>
        </w:rPr>
        <w:t xml:space="preserve"> R2 (</w:t>
      </w:r>
      <w:r w:rsidR="00671071">
        <w:rPr>
          <w:rFonts w:hint="eastAsia"/>
        </w:rPr>
        <w:t>也就是</w:t>
      </w:r>
      <w:r w:rsidR="00671071">
        <w:rPr>
          <w:rFonts w:hint="eastAsia"/>
        </w:rPr>
        <w:t xml:space="preserve"> B) </w:t>
      </w:r>
      <w:r w:rsidR="00671071">
        <w:rPr>
          <w:rFonts w:hint="eastAsia"/>
        </w:rPr>
        <w:t>之後，再跳到</w:t>
      </w:r>
      <w:r w:rsidR="00671071">
        <w:rPr>
          <w:rFonts w:hint="eastAsia"/>
        </w:rPr>
        <w:t xml:space="preserve"> EXIT </w:t>
      </w:r>
      <w:r w:rsidR="00671071">
        <w:rPr>
          <w:rFonts w:hint="eastAsia"/>
        </w:rPr>
        <w:t>離開</w:t>
      </w:r>
      <w:r w:rsidR="00AE1EBF">
        <w:rPr>
          <w:rFonts w:hint="eastAsia"/>
        </w:rPr>
        <w:t>程式。</w:t>
      </w:r>
    </w:p>
    <w:p w:rsidR="00ED46A1" w:rsidRPr="00671071" w:rsidRDefault="00ED46A1" w:rsidP="00396F43"/>
    <w:p w:rsidR="00CE6B7C" w:rsidRDefault="00CE6B7C" w:rsidP="002D29AD">
      <w:pPr>
        <w:pStyle w:val="a6"/>
      </w:pPr>
      <w:bookmarkStart w:id="9" w:name="_Ref219538825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5</w:t>
      </w:r>
      <w:r w:rsidR="00806B9A">
        <w:fldChar w:fldCharType="end"/>
      </w:r>
      <w:bookmarkEnd w:id="9"/>
      <w:r>
        <w:rPr>
          <w:rFonts w:hint="eastAsia"/>
        </w:rPr>
        <w:t>以組合語言模擬</w:t>
      </w:r>
      <w:r>
        <w:t xml:space="preserve"> C </w:t>
      </w:r>
      <w:r>
        <w:rPr>
          <w:rFonts w:hint="eastAsia"/>
        </w:rPr>
        <w:t>語言當中的</w:t>
      </w:r>
      <w:r>
        <w:t xml:space="preserve"> if </w:t>
      </w:r>
      <w:r>
        <w:rPr>
          <w:rFonts w:hint="eastAsia"/>
        </w:rPr>
        <w:t>判斷式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3260"/>
        <w:gridCol w:w="2694"/>
      </w:tblGrid>
      <w:tr w:rsidR="00CE6B7C" w:rsidRPr="00FE4DA5">
        <w:tc>
          <w:tcPr>
            <w:tcW w:w="2518" w:type="dxa"/>
          </w:tcPr>
          <w:p w:rsidR="00CE6B7C" w:rsidRPr="00FE4DA5" w:rsidRDefault="00CE6B7C" w:rsidP="009C4861">
            <w:pPr>
              <w:numPr>
                <w:ilvl w:val="0"/>
                <w:numId w:val="52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3260" w:type="dxa"/>
          </w:tcPr>
          <w:p w:rsidR="00CE6B7C" w:rsidRPr="00FE4DA5" w:rsidRDefault="00CE6B7C" w:rsidP="009C4861">
            <w:pPr>
              <w:numPr>
                <w:ilvl w:val="0"/>
                <w:numId w:val="52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2694" w:type="dxa"/>
          </w:tcPr>
          <w:p w:rsidR="00CE6B7C" w:rsidRPr="00FE4DA5" w:rsidRDefault="00CE6B7C" w:rsidP="009C4861">
            <w:pPr>
              <w:numPr>
                <w:ilvl w:val="0"/>
                <w:numId w:val="52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簡化版</w:t>
            </w:r>
            <w:r w:rsidRPr="00FE4DA5">
              <w:t>)</w:t>
            </w:r>
          </w:p>
        </w:tc>
      </w:tr>
      <w:tr w:rsidR="00CE6B7C" w:rsidRPr="00FE4DA5">
        <w:tc>
          <w:tcPr>
            <w:tcW w:w="2518" w:type="dxa"/>
          </w:tcPr>
          <w:p w:rsidR="00CE6B7C" w:rsidRPr="00FE4DA5" w:rsidRDefault="00CE6B7C" w:rsidP="00DE2DE1">
            <w:r w:rsidRPr="00FE4DA5">
              <w:tab/>
            </w:r>
            <w:r w:rsidRPr="00FE4DA5">
              <w:tab/>
              <w:t xml:space="preserve">LD </w:t>
            </w:r>
            <w:r w:rsidRPr="00FE4DA5">
              <w:tab/>
              <w:t>R1, A</w:t>
            </w:r>
          </w:p>
          <w:p w:rsidR="00CE6B7C" w:rsidRPr="00FE4DA5" w:rsidRDefault="00CE6B7C" w:rsidP="00DE2DE1">
            <w:r w:rsidRPr="00FE4DA5">
              <w:tab/>
            </w:r>
            <w:r w:rsidRPr="00FE4DA5">
              <w:tab/>
              <w:t xml:space="preserve">LD </w:t>
            </w:r>
            <w:r w:rsidRPr="00FE4DA5">
              <w:tab/>
              <w:t>R2, B</w:t>
            </w:r>
          </w:p>
          <w:p w:rsidR="00CE6B7C" w:rsidRPr="00FE4DA5" w:rsidRDefault="00CE6B7C" w:rsidP="00DE2DE1">
            <w:r w:rsidRPr="00FE4DA5">
              <w:tab/>
            </w:r>
            <w:r w:rsidRPr="00FE4DA5">
              <w:tab/>
              <w:t>CMP R1, R2</w:t>
            </w:r>
          </w:p>
          <w:p w:rsidR="00CE6B7C" w:rsidRPr="00FE4DA5" w:rsidRDefault="00CE6B7C" w:rsidP="00DE2DE1">
            <w:r w:rsidRPr="00FE4DA5">
              <w:tab/>
            </w:r>
            <w:r w:rsidRPr="00FE4DA5">
              <w:tab/>
              <w:t xml:space="preserve">JGT </w:t>
            </w:r>
            <w:r w:rsidR="00556169">
              <w:rPr>
                <w:rFonts w:hint="eastAsia"/>
              </w:rPr>
              <w:t>IF</w:t>
            </w:r>
          </w:p>
          <w:p w:rsidR="00CE6B7C" w:rsidRPr="00FE4DA5" w:rsidRDefault="00CE6B7C" w:rsidP="00DE2DE1">
            <w:r w:rsidRPr="00FE4DA5">
              <w:tab/>
            </w:r>
            <w:r w:rsidRPr="00FE4DA5">
              <w:tab/>
              <w:t xml:space="preserve">ST </w:t>
            </w:r>
            <w:r w:rsidRPr="00FE4DA5">
              <w:tab/>
              <w:t>R2, C</w:t>
            </w:r>
          </w:p>
          <w:p w:rsidR="00CE6B7C" w:rsidRPr="00FE4DA5" w:rsidRDefault="00CE6B7C" w:rsidP="00DE2DE1">
            <w:r w:rsidRPr="00FE4DA5">
              <w:tab/>
            </w:r>
            <w:r w:rsidRPr="00FE4DA5">
              <w:tab/>
              <w:t xml:space="preserve">JMP </w:t>
            </w:r>
            <w:r w:rsidR="00556169">
              <w:rPr>
                <w:rFonts w:hint="eastAsia"/>
              </w:rPr>
              <w:t>EXIT</w:t>
            </w:r>
          </w:p>
          <w:p w:rsidR="00CE6B7C" w:rsidRPr="00FE4DA5" w:rsidRDefault="00ED46A1" w:rsidP="00DE2DE1">
            <w:r>
              <w:rPr>
                <w:rFonts w:hint="eastAsia"/>
              </w:rPr>
              <w:t>IF</w:t>
            </w:r>
            <w:r w:rsidR="00CE6B7C" w:rsidRPr="00FE4DA5">
              <w:t>:</w:t>
            </w:r>
            <w:r w:rsidR="00CE6B7C" w:rsidRPr="00FE4DA5">
              <w:tab/>
            </w:r>
            <w:r w:rsidRPr="00FE4DA5">
              <w:tab/>
            </w:r>
            <w:r w:rsidR="00CE6B7C" w:rsidRPr="00FE4DA5">
              <w:t xml:space="preserve">ST </w:t>
            </w:r>
            <w:r w:rsidR="00CE6B7C" w:rsidRPr="00FE4DA5">
              <w:tab/>
              <w:t>R1, C</w:t>
            </w:r>
          </w:p>
          <w:p w:rsidR="00CE6B7C" w:rsidRPr="00FE4DA5" w:rsidRDefault="00671071" w:rsidP="00DE2DE1">
            <w:r>
              <w:rPr>
                <w:rFonts w:hint="eastAsia"/>
              </w:rPr>
              <w:t>EXIT</w:t>
            </w:r>
            <w:r w:rsidR="00CE6B7C" w:rsidRPr="00FE4DA5">
              <w:t>:</w:t>
            </w:r>
            <w:r w:rsidR="00CE6B7C" w:rsidRPr="00FE4DA5">
              <w:tab/>
            </w:r>
            <w:r>
              <w:rPr>
                <w:rFonts w:hint="eastAsia"/>
              </w:rPr>
              <w:t>RET</w:t>
            </w:r>
          </w:p>
        </w:tc>
        <w:tc>
          <w:tcPr>
            <w:tcW w:w="3260" w:type="dxa"/>
          </w:tcPr>
          <w:p w:rsidR="00CE6B7C" w:rsidRPr="00FE4DA5" w:rsidRDefault="00CE6B7C" w:rsidP="009107CC">
            <w:r w:rsidRPr="00FE4DA5">
              <w:tab/>
            </w:r>
            <w:r w:rsidRPr="00FE4DA5">
              <w:tab/>
              <w:t>R1 = A;</w:t>
            </w:r>
          </w:p>
          <w:p w:rsidR="00CE6B7C" w:rsidRPr="00FE4DA5" w:rsidRDefault="00CE6B7C" w:rsidP="009107CC">
            <w:r w:rsidRPr="00FE4DA5">
              <w:tab/>
            </w:r>
            <w:r w:rsidRPr="00FE4DA5">
              <w:tab/>
              <w:t>R2 = B;</w:t>
            </w:r>
          </w:p>
          <w:p w:rsidR="00CE6B7C" w:rsidRPr="00FE4DA5" w:rsidRDefault="00CE6B7C" w:rsidP="009107CC">
            <w:r w:rsidRPr="00FE4DA5">
              <w:tab/>
            </w:r>
            <w:r w:rsidRPr="00FE4DA5">
              <w:tab/>
              <w:t>If (R1 &gt; R2)</w:t>
            </w:r>
          </w:p>
          <w:p w:rsidR="00CE6B7C" w:rsidRPr="00FE4DA5" w:rsidRDefault="00CE6B7C" w:rsidP="009107CC">
            <w:r w:rsidRPr="00FE4DA5">
              <w:tab/>
            </w:r>
            <w:r w:rsidRPr="00FE4DA5">
              <w:tab/>
            </w:r>
            <w:r w:rsidRPr="00FE4DA5">
              <w:tab/>
              <w:t xml:space="preserve">goto </w:t>
            </w:r>
            <w:r w:rsidR="00556169">
              <w:rPr>
                <w:rFonts w:hint="eastAsia"/>
              </w:rPr>
              <w:t>IF</w:t>
            </w:r>
            <w:r w:rsidRPr="00FE4DA5">
              <w:t>;</w:t>
            </w:r>
          </w:p>
          <w:p w:rsidR="00CE6B7C" w:rsidRPr="00FE4DA5" w:rsidRDefault="00CE6B7C" w:rsidP="009107CC">
            <w:r w:rsidRPr="00FE4DA5">
              <w:tab/>
            </w:r>
            <w:r w:rsidRPr="00FE4DA5">
              <w:tab/>
              <w:t>C = R2;</w:t>
            </w:r>
          </w:p>
          <w:p w:rsidR="00CE6B7C" w:rsidRPr="00FE4DA5" w:rsidRDefault="00CE6B7C" w:rsidP="009107CC">
            <w:r w:rsidRPr="00FE4DA5">
              <w:tab/>
            </w:r>
            <w:r w:rsidRPr="00FE4DA5">
              <w:tab/>
              <w:t xml:space="preserve">goto </w:t>
            </w:r>
            <w:r w:rsidR="00556169">
              <w:rPr>
                <w:rFonts w:hint="eastAsia"/>
              </w:rPr>
              <w:t>EXIT;</w:t>
            </w:r>
          </w:p>
          <w:p w:rsidR="00CE6B7C" w:rsidRPr="00FE4DA5" w:rsidRDefault="00ED46A1" w:rsidP="009107CC">
            <w:r>
              <w:rPr>
                <w:rFonts w:hint="eastAsia"/>
              </w:rPr>
              <w:t>IF</w:t>
            </w:r>
            <w:r w:rsidR="00CE6B7C" w:rsidRPr="00FE4DA5">
              <w:t>:</w:t>
            </w:r>
            <w:r w:rsidR="00CE6B7C" w:rsidRPr="00FE4DA5">
              <w:tab/>
            </w:r>
            <w:r w:rsidRPr="00FE4DA5">
              <w:tab/>
            </w:r>
            <w:r w:rsidR="00CE6B7C" w:rsidRPr="00FE4DA5">
              <w:t>C = R1</w:t>
            </w:r>
            <w:r w:rsidR="00556169">
              <w:rPr>
                <w:rFonts w:hint="eastAsia"/>
              </w:rPr>
              <w:t>;</w:t>
            </w:r>
          </w:p>
          <w:p w:rsidR="00CE6B7C" w:rsidRPr="00FE4DA5" w:rsidRDefault="00671071" w:rsidP="00DE2DE1">
            <w:r>
              <w:rPr>
                <w:rFonts w:hint="eastAsia"/>
              </w:rPr>
              <w:t>EXIT</w:t>
            </w:r>
            <w:r w:rsidR="00CE6B7C" w:rsidRPr="00FE4DA5">
              <w:t>:</w:t>
            </w:r>
            <w:r>
              <w:rPr>
                <w:rFonts w:hint="eastAsia"/>
              </w:rPr>
              <w:t xml:space="preserve"> </w:t>
            </w:r>
            <w:r w:rsidRPr="00FE4DA5">
              <w:tab/>
            </w:r>
            <w:r>
              <w:rPr>
                <w:rFonts w:hint="eastAsia"/>
              </w:rPr>
              <w:t>RET</w:t>
            </w:r>
            <w:r w:rsidR="00556169">
              <w:rPr>
                <w:rFonts w:hint="eastAsia"/>
              </w:rPr>
              <w:t>;</w:t>
            </w:r>
          </w:p>
        </w:tc>
        <w:tc>
          <w:tcPr>
            <w:tcW w:w="2694" w:type="dxa"/>
          </w:tcPr>
          <w:p w:rsidR="00CE6B7C" w:rsidRPr="00FE4DA5" w:rsidRDefault="00CE6B7C" w:rsidP="00DE2DE1"/>
          <w:p w:rsidR="00CE6B7C" w:rsidRPr="00FE4DA5" w:rsidRDefault="00CE6B7C" w:rsidP="00DE2DE1"/>
          <w:p w:rsidR="00CE6B7C" w:rsidRPr="00FE4DA5" w:rsidRDefault="00CE6B7C" w:rsidP="00DE2DE1">
            <w:r w:rsidRPr="00FE4DA5">
              <w:t>If (A&gt;B)</w:t>
            </w:r>
          </w:p>
          <w:p w:rsidR="00CE6B7C" w:rsidRPr="00FE4DA5" w:rsidRDefault="00CE6B7C" w:rsidP="00DE2DE1">
            <w:r w:rsidRPr="00FE4DA5">
              <w:t xml:space="preserve">  C = A;</w:t>
            </w:r>
          </w:p>
          <w:p w:rsidR="00CE6B7C" w:rsidRPr="00FE4DA5" w:rsidRDefault="00CE6B7C" w:rsidP="00DE2DE1">
            <w:r w:rsidRPr="00FE4DA5">
              <w:t>else</w:t>
            </w:r>
          </w:p>
          <w:p w:rsidR="00CE6B7C" w:rsidRDefault="00CE6B7C" w:rsidP="00DE2DE1">
            <w:r w:rsidRPr="00FE4DA5">
              <w:t xml:space="preserve">  C = B;</w:t>
            </w:r>
          </w:p>
          <w:p w:rsidR="00671071" w:rsidRDefault="00671071" w:rsidP="00DE2DE1"/>
          <w:p w:rsidR="00671071" w:rsidRPr="00FE4DA5" w:rsidRDefault="00671071" w:rsidP="00DE2DE1">
            <w:r>
              <w:rPr>
                <w:rFonts w:hint="eastAsia"/>
              </w:rPr>
              <w:t>return</w:t>
            </w:r>
            <w:r w:rsidR="00556169">
              <w:rPr>
                <w:rFonts w:hint="eastAsia"/>
              </w:rPr>
              <w:t>;</w:t>
            </w:r>
          </w:p>
        </w:tc>
      </w:tr>
    </w:tbl>
    <w:p w:rsidR="00CE6B7C" w:rsidRDefault="00CE6B7C" w:rsidP="00AB7A62">
      <w:pPr>
        <w:rPr>
          <w:rStyle w:val="af5"/>
        </w:rPr>
      </w:pPr>
    </w:p>
    <w:p w:rsidR="00CE6B7C" w:rsidRPr="000810F2" w:rsidRDefault="00CE6B7C" w:rsidP="00AB7A62">
      <w:pPr>
        <w:rPr>
          <w:rStyle w:val="af5"/>
          <w:rFonts w:ascii="標楷體" w:eastAsia="標楷體" w:hAnsi="標楷體"/>
          <w:sz w:val="32"/>
          <w:szCs w:val="32"/>
        </w:rPr>
      </w:pPr>
      <w:r w:rsidRPr="000810F2">
        <w:rPr>
          <w:rStyle w:val="af5"/>
          <w:rFonts w:ascii="標楷體" w:eastAsia="標楷體" w:hAnsi="標楷體" w:hint="eastAsia"/>
          <w:sz w:val="32"/>
          <w:szCs w:val="32"/>
        </w:rPr>
        <w:t>模擬迴圈</w:t>
      </w:r>
    </w:p>
    <w:p w:rsidR="00CE6B7C" w:rsidRDefault="00CE6B7C" w:rsidP="00FF70B9">
      <w:r>
        <w:rPr>
          <w:rFonts w:hint="eastAsia"/>
        </w:rPr>
        <w:t>迴圈是</w:t>
      </w:r>
      <w:r>
        <w:t xml:space="preserve"> C </w:t>
      </w:r>
      <w:r>
        <w:rPr>
          <w:rFonts w:hint="eastAsia"/>
        </w:rPr>
        <w:t>語言當中語法較為複雜的指令，要模擬迴圈功能，仍然必須藉助跳躍指令。舉例而言，</w:t>
      </w:r>
      <w:r w:rsidR="00806B9A">
        <w:fldChar w:fldCharType="begin"/>
      </w:r>
      <w:r>
        <w:instrText xml:space="preserve"> REF _Ref219538493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6</w:t>
      </w:r>
      <w:r w:rsidR="00806B9A">
        <w:fldChar w:fldCharType="end"/>
      </w:r>
      <w:r>
        <w:rPr>
          <w:rFonts w:hint="eastAsia"/>
        </w:rPr>
        <w:t>當中的無窮迴圈，即可使用組合語言當中的</w:t>
      </w:r>
      <w:r w:rsidR="009C4861">
        <w:rPr>
          <w:rFonts w:hint="eastAsia"/>
        </w:rPr>
        <w:t>JMP</w:t>
      </w:r>
      <w:r>
        <w:rPr>
          <w:rFonts w:hint="eastAsia"/>
        </w:rPr>
        <w:t>跳躍功能達成。</w:t>
      </w:r>
    </w:p>
    <w:p w:rsidR="00CE6B7C" w:rsidRDefault="00CE6B7C" w:rsidP="00AB7A62"/>
    <w:p w:rsidR="00CE6B7C" w:rsidRPr="00BD18A2" w:rsidRDefault="00CE6B7C" w:rsidP="002D29AD">
      <w:pPr>
        <w:pStyle w:val="a6"/>
      </w:pPr>
      <w:bookmarkStart w:id="10" w:name="_Ref219538493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6</w:t>
      </w:r>
      <w:r w:rsidR="00806B9A">
        <w:fldChar w:fldCharType="end"/>
      </w:r>
      <w:bookmarkEnd w:id="10"/>
      <w:r>
        <w:t xml:space="preserve"> </w:t>
      </w:r>
      <w:r>
        <w:rPr>
          <w:rFonts w:hint="eastAsia"/>
        </w:rPr>
        <w:t>以組合語言實作無窮迴圈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181"/>
        <w:gridCol w:w="4181"/>
      </w:tblGrid>
      <w:tr w:rsidR="00CE6B7C" w:rsidRPr="00FE4DA5">
        <w:tc>
          <w:tcPr>
            <w:tcW w:w="4181" w:type="dxa"/>
          </w:tcPr>
          <w:p w:rsidR="00CE6B7C" w:rsidRPr="00FE4DA5" w:rsidRDefault="00CE6B7C" w:rsidP="009C4861">
            <w:pPr>
              <w:numPr>
                <w:ilvl w:val="0"/>
                <w:numId w:val="49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4181" w:type="dxa"/>
          </w:tcPr>
          <w:p w:rsidR="00CE6B7C" w:rsidRPr="00FE4DA5" w:rsidRDefault="00CE6B7C" w:rsidP="009C4861">
            <w:pPr>
              <w:numPr>
                <w:ilvl w:val="0"/>
                <w:numId w:val="49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</w:tr>
      <w:tr w:rsidR="00CE6B7C" w:rsidRPr="00FE4DA5">
        <w:tc>
          <w:tcPr>
            <w:tcW w:w="4181" w:type="dxa"/>
          </w:tcPr>
          <w:p w:rsidR="00CE6B7C" w:rsidRPr="00FE4DA5" w:rsidRDefault="00CE6B7C" w:rsidP="00E9585A">
            <w:smartTag w:uri="urn:schemas-microsoft-com:office:smarttags" w:element="place">
              <w:r w:rsidRPr="00FE4DA5">
                <w:t>LOOP</w:t>
              </w:r>
            </w:smartTag>
            <w:r w:rsidRPr="00FE4DA5">
              <w:t>:</w:t>
            </w:r>
            <w:r w:rsidRPr="00FE4DA5">
              <w:tab/>
            </w:r>
          </w:p>
          <w:p w:rsidR="00CE6B7C" w:rsidRPr="00FE4DA5" w:rsidRDefault="00CE6B7C" w:rsidP="00E9585A">
            <w:r w:rsidRPr="00FE4DA5">
              <w:tab/>
            </w:r>
            <w:r w:rsidRPr="00FE4DA5">
              <w:tab/>
              <w:t>ADD R1, R</w:t>
            </w:r>
            <w:r w:rsidR="00CD7A64">
              <w:rPr>
                <w:rFonts w:hint="eastAsia"/>
              </w:rPr>
              <w:t>1</w:t>
            </w:r>
            <w:r w:rsidRPr="00FE4DA5">
              <w:t>, R</w:t>
            </w:r>
            <w:r w:rsidR="00CD7A64">
              <w:rPr>
                <w:rFonts w:hint="eastAsia"/>
              </w:rPr>
              <w:t>2</w:t>
            </w:r>
          </w:p>
          <w:p w:rsidR="00CE6B7C" w:rsidRPr="00FE4DA5" w:rsidRDefault="00CE6B7C" w:rsidP="00FE4DA5">
            <w:pPr>
              <w:ind w:left="480" w:firstLine="480"/>
            </w:pPr>
            <w:r w:rsidRPr="00FE4DA5">
              <w:t xml:space="preserve">JMP </w:t>
            </w:r>
            <w:smartTag w:uri="urn:schemas-microsoft-com:office:smarttags" w:element="place">
              <w:r w:rsidRPr="00FE4DA5">
                <w:t>LOOP</w:t>
              </w:r>
            </w:smartTag>
          </w:p>
        </w:tc>
        <w:tc>
          <w:tcPr>
            <w:tcW w:w="4181" w:type="dxa"/>
          </w:tcPr>
          <w:p w:rsidR="00CE6B7C" w:rsidRPr="00FE4DA5" w:rsidRDefault="00CE6B7C" w:rsidP="00E9585A">
            <w:r w:rsidRPr="00FE4DA5">
              <w:t>while (1) {</w:t>
            </w:r>
          </w:p>
          <w:p w:rsidR="00CE6B7C" w:rsidRPr="00FE4DA5" w:rsidRDefault="00CE6B7C" w:rsidP="00E9585A">
            <w:r w:rsidRPr="00FE4DA5">
              <w:t xml:space="preserve">  R1 = R1 + R2;</w:t>
            </w:r>
          </w:p>
          <w:p w:rsidR="00CE6B7C" w:rsidRPr="00FE4DA5" w:rsidRDefault="00CE6B7C" w:rsidP="00E9585A">
            <w:r w:rsidRPr="00FE4DA5">
              <w:t>}</w:t>
            </w:r>
          </w:p>
        </w:tc>
      </w:tr>
    </w:tbl>
    <w:p w:rsidR="00CE6B7C" w:rsidRDefault="00CE6B7C" w:rsidP="00AB7A62"/>
    <w:p w:rsidR="00CE6B7C" w:rsidRDefault="00CE6B7C" w:rsidP="005049ED">
      <w:r>
        <w:rPr>
          <w:rFonts w:hint="eastAsia"/>
        </w:rPr>
        <w:t>然而，如果要模擬的不是無窮迴圈，</w:t>
      </w:r>
      <w:r w:rsidR="009C4861">
        <w:rPr>
          <w:rFonts w:hint="eastAsia"/>
        </w:rPr>
        <w:t>就必須同時使用</w:t>
      </w:r>
      <w:r>
        <w:rPr>
          <w:rFonts w:hint="eastAsia"/>
        </w:rPr>
        <w:t>比較指令與條件式跳躍</w:t>
      </w:r>
      <w:r w:rsidR="00AE1EBF">
        <w:rPr>
          <w:rFonts w:hint="eastAsia"/>
        </w:rPr>
        <w:t>，讓程式有機會跳出迴圈</w:t>
      </w:r>
      <w:r>
        <w:rPr>
          <w:rFonts w:hint="eastAsia"/>
        </w:rPr>
        <w:t>。</w:t>
      </w:r>
      <w:r w:rsidR="000937E2">
        <w:rPr>
          <w:rFonts w:hint="eastAsia"/>
        </w:rPr>
        <w:t>舉例而言，我們在</w:t>
      </w:r>
      <w:r w:rsidR="00806B9A">
        <w:fldChar w:fldCharType="begin"/>
      </w:r>
      <w:r>
        <w:instrText xml:space="preserve"> REF _Ref219538969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7</w:t>
      </w:r>
      <w:r w:rsidR="00806B9A">
        <w:fldChar w:fldCharType="end"/>
      </w:r>
      <w:r w:rsidR="000937E2">
        <w:rPr>
          <w:rFonts w:hint="eastAsia"/>
        </w:rPr>
        <w:t>的</w:t>
      </w:r>
      <w:r>
        <w:rPr>
          <w:rFonts w:hint="eastAsia"/>
        </w:rPr>
        <w:t>組合語言</w:t>
      </w:r>
      <w:r w:rsidR="000937E2">
        <w:rPr>
          <w:rFonts w:hint="eastAsia"/>
        </w:rPr>
        <w:t>中</w:t>
      </w:r>
      <w:r>
        <w:rPr>
          <w:rFonts w:hint="eastAsia"/>
        </w:rPr>
        <w:t>，寫出</w:t>
      </w:r>
      <w:r w:rsidR="000937E2">
        <w:rPr>
          <w:rFonts w:hint="eastAsia"/>
        </w:rPr>
        <w:t>了</w:t>
      </w:r>
      <w:r>
        <w:rPr>
          <w:rFonts w:hint="eastAsia"/>
        </w:rPr>
        <w:t>一個可以從</w:t>
      </w:r>
      <w:r>
        <w:t xml:space="preserve"> 1 </w:t>
      </w:r>
      <w:r>
        <w:rPr>
          <w:rFonts w:hint="eastAsia"/>
        </w:rPr>
        <w:t>加到</w:t>
      </w:r>
      <w:r>
        <w:t xml:space="preserve"> 10 </w:t>
      </w:r>
      <w:r>
        <w:rPr>
          <w:rFonts w:hint="eastAsia"/>
        </w:rPr>
        <w:t>的程式，並將</w:t>
      </w:r>
      <w:r w:rsidR="000937E2">
        <w:rPr>
          <w:rFonts w:hint="eastAsia"/>
        </w:rPr>
        <w:t>加總</w:t>
      </w:r>
      <w:r>
        <w:rPr>
          <w:rFonts w:hint="eastAsia"/>
        </w:rPr>
        <w:t>結果</w:t>
      </w:r>
      <w:r w:rsidR="000937E2">
        <w:rPr>
          <w:rFonts w:hint="eastAsia"/>
        </w:rPr>
        <w:t>存</w:t>
      </w:r>
      <w:r>
        <w:rPr>
          <w:rFonts w:hint="eastAsia"/>
        </w:rPr>
        <w:t>放在變數</w:t>
      </w:r>
      <w:r>
        <w:t xml:space="preserve"> sum </w:t>
      </w:r>
      <w:r>
        <w:rPr>
          <w:rFonts w:hint="eastAsia"/>
        </w:rPr>
        <w:t>當中。</w:t>
      </w:r>
    </w:p>
    <w:p w:rsidR="00CE6B7C" w:rsidRDefault="00CE6B7C" w:rsidP="005049ED"/>
    <w:p w:rsidR="000937E2" w:rsidRDefault="000937E2" w:rsidP="000937E2">
      <w:r>
        <w:rPr>
          <w:rFonts w:hint="eastAsia"/>
        </w:rPr>
        <w:t>由於</w:t>
      </w:r>
      <w:r w:rsidR="00806B9A">
        <w:fldChar w:fldCharType="begin"/>
      </w:r>
      <w:r>
        <w:instrText xml:space="preserve"> REF _Ref219538969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7</w:t>
      </w:r>
      <w:r w:rsidR="00806B9A">
        <w:fldChar w:fldCharType="end"/>
      </w:r>
      <w:r>
        <w:rPr>
          <w:rFonts w:hint="eastAsia"/>
        </w:rPr>
        <w:t>的程式較長，我們將不再逐行進行文字上的解說，請讀者直接看程式當中的</w:t>
      </w:r>
      <w:r>
        <w:t xml:space="preserve"> C </w:t>
      </w:r>
      <w:r>
        <w:rPr>
          <w:rFonts w:hint="eastAsia"/>
        </w:rPr>
        <w:t>語言對照版，應該可以輕易的理解組合語言的內容。我們將只針對某些特別的指令進行說明。</w:t>
      </w:r>
    </w:p>
    <w:p w:rsidR="000937E2" w:rsidRPr="000937E2" w:rsidRDefault="000937E2" w:rsidP="005049ED"/>
    <w:p w:rsidR="00CE6B7C" w:rsidRPr="000F007F" w:rsidRDefault="00CE6B7C" w:rsidP="00D95E31">
      <w:pPr>
        <w:pStyle w:val="a6"/>
      </w:pPr>
      <w:bookmarkStart w:id="11" w:name="_Ref219538969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7</w:t>
      </w:r>
      <w:r w:rsidR="00806B9A">
        <w:fldChar w:fldCharType="end"/>
      </w:r>
      <w:bookmarkEnd w:id="11"/>
      <w:r>
        <w:rPr>
          <w:rFonts w:hint="eastAsia"/>
        </w:rPr>
        <w:t>組合語言的完整程式範例，加總迴圈，從</w:t>
      </w:r>
      <w:r>
        <w:t>1</w:t>
      </w:r>
      <w:r>
        <w:rPr>
          <w:rFonts w:hint="eastAsia"/>
        </w:rPr>
        <w:t>加到</w:t>
      </w:r>
      <w:r>
        <w:t>10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4"/>
        <w:gridCol w:w="2693"/>
        <w:gridCol w:w="2693"/>
        <w:gridCol w:w="2602"/>
      </w:tblGrid>
      <w:tr w:rsidR="00CE6B7C" w:rsidRPr="00FE4DA5">
        <w:tc>
          <w:tcPr>
            <w:tcW w:w="534" w:type="dxa"/>
          </w:tcPr>
          <w:p w:rsidR="00CE6B7C" w:rsidRPr="00FE4DA5" w:rsidRDefault="00CE6B7C" w:rsidP="00E9585A"/>
        </w:tc>
        <w:tc>
          <w:tcPr>
            <w:tcW w:w="2693" w:type="dxa"/>
          </w:tcPr>
          <w:p w:rsidR="00CE6B7C" w:rsidRPr="00FE4DA5" w:rsidRDefault="00CE6B7C" w:rsidP="009C4861">
            <w:pPr>
              <w:numPr>
                <w:ilvl w:val="0"/>
                <w:numId w:val="53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2693" w:type="dxa"/>
          </w:tcPr>
          <w:p w:rsidR="00CE6B7C" w:rsidRPr="00FE4DA5" w:rsidRDefault="00CE6B7C" w:rsidP="009C4861">
            <w:pPr>
              <w:numPr>
                <w:ilvl w:val="0"/>
                <w:numId w:val="53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2602" w:type="dxa"/>
          </w:tcPr>
          <w:p w:rsidR="00CE6B7C" w:rsidRPr="00FE4DA5" w:rsidRDefault="00CE6B7C" w:rsidP="009C4861">
            <w:pPr>
              <w:numPr>
                <w:ilvl w:val="0"/>
                <w:numId w:val="53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="00772839">
              <w:rPr>
                <w:rFonts w:hint="eastAsia"/>
              </w:rPr>
              <w:t>真實</w:t>
            </w:r>
            <w:r w:rsidR="00772839" w:rsidRPr="00FE4DA5">
              <w:rPr>
                <w:rFonts w:hint="eastAsia"/>
              </w:rPr>
              <w:t>版</w:t>
            </w:r>
            <w:r w:rsidRPr="00FE4DA5">
              <w:t>)</w:t>
            </w:r>
          </w:p>
        </w:tc>
      </w:tr>
      <w:tr w:rsidR="00CE6B7C" w:rsidRPr="00FE4DA5">
        <w:tc>
          <w:tcPr>
            <w:tcW w:w="534" w:type="dxa"/>
          </w:tcPr>
          <w:p w:rsidR="00CE6B7C" w:rsidRPr="00FE4DA5" w:rsidRDefault="00CE6B7C" w:rsidP="00E9585A">
            <w:r w:rsidRPr="00FE4DA5">
              <w:t>1</w:t>
            </w:r>
          </w:p>
          <w:p w:rsidR="00CE6B7C" w:rsidRPr="00FE4DA5" w:rsidRDefault="00CE6B7C" w:rsidP="00E9585A">
            <w:r w:rsidRPr="00FE4DA5">
              <w:t>2</w:t>
            </w:r>
          </w:p>
          <w:p w:rsidR="00CE6B7C" w:rsidRPr="00FE4DA5" w:rsidRDefault="00CE6B7C" w:rsidP="00E9585A">
            <w:r w:rsidRPr="00FE4DA5">
              <w:t>3</w:t>
            </w:r>
          </w:p>
          <w:p w:rsidR="00CE6B7C" w:rsidRPr="00FE4DA5" w:rsidRDefault="00CE6B7C" w:rsidP="00E9585A">
            <w:r w:rsidRPr="00FE4DA5">
              <w:t>4</w:t>
            </w:r>
          </w:p>
          <w:p w:rsidR="00CE6B7C" w:rsidRPr="00FE4DA5" w:rsidRDefault="00CE6B7C" w:rsidP="00E9585A">
            <w:r w:rsidRPr="00FE4DA5">
              <w:t>5</w:t>
            </w:r>
          </w:p>
          <w:p w:rsidR="00CE6B7C" w:rsidRPr="00FE4DA5" w:rsidRDefault="00CE6B7C" w:rsidP="00E9585A">
            <w:r w:rsidRPr="00FE4DA5">
              <w:t>6</w:t>
            </w:r>
          </w:p>
          <w:p w:rsidR="00CE6B7C" w:rsidRPr="00FE4DA5" w:rsidRDefault="00CE6B7C" w:rsidP="00E9585A">
            <w:r w:rsidRPr="00FE4DA5">
              <w:t>7</w:t>
            </w:r>
          </w:p>
          <w:p w:rsidR="00CE6B7C" w:rsidRPr="00FE4DA5" w:rsidRDefault="00CE6B7C" w:rsidP="00E9585A">
            <w:r w:rsidRPr="00FE4DA5">
              <w:t>8</w:t>
            </w:r>
          </w:p>
          <w:p w:rsidR="00CE6B7C" w:rsidRPr="00FE4DA5" w:rsidRDefault="00CE6B7C" w:rsidP="00E9585A">
            <w:r w:rsidRPr="00FE4DA5">
              <w:t>9</w:t>
            </w:r>
          </w:p>
          <w:p w:rsidR="00CE6B7C" w:rsidRPr="00FE4DA5" w:rsidRDefault="00CE6B7C" w:rsidP="00E9585A">
            <w:r w:rsidRPr="00FE4DA5">
              <w:t>10</w:t>
            </w:r>
          </w:p>
          <w:p w:rsidR="00CE6B7C" w:rsidRPr="00FE4DA5" w:rsidRDefault="00CE6B7C" w:rsidP="00E9585A">
            <w:r w:rsidRPr="00FE4DA5">
              <w:t>11</w:t>
            </w:r>
          </w:p>
          <w:p w:rsidR="00CE6B7C" w:rsidRPr="00FE4DA5" w:rsidRDefault="00CE6B7C" w:rsidP="00E9585A">
            <w:r w:rsidRPr="00FE4DA5">
              <w:t>12</w:t>
            </w:r>
          </w:p>
        </w:tc>
        <w:tc>
          <w:tcPr>
            <w:tcW w:w="2693" w:type="dxa"/>
          </w:tcPr>
          <w:p w:rsidR="00DD1152" w:rsidRDefault="00DD1152" w:rsidP="00DD1152">
            <w:r>
              <w:tab/>
              <w:t>LD</w:t>
            </w:r>
            <w:r>
              <w:tab/>
              <w:t>R1, sum</w:t>
            </w:r>
          </w:p>
          <w:p w:rsidR="00DD1152" w:rsidRDefault="00DD1152" w:rsidP="00DD1152">
            <w:r>
              <w:tab/>
              <w:t>LD</w:t>
            </w:r>
            <w:r>
              <w:tab/>
              <w:t>R2, i</w:t>
            </w:r>
          </w:p>
          <w:p w:rsidR="00DD1152" w:rsidRDefault="00DD1152" w:rsidP="00DD1152">
            <w:r>
              <w:tab/>
              <w:t>LDI</w:t>
            </w:r>
            <w:r>
              <w:tab/>
              <w:t>R3, 10</w:t>
            </w:r>
          </w:p>
          <w:p w:rsidR="00DD1152" w:rsidRDefault="00DD1152" w:rsidP="00DD1152">
            <w:r>
              <w:tab/>
              <w:t>LDI</w:t>
            </w:r>
            <w:r>
              <w:tab/>
              <w:t>R4, 1</w:t>
            </w:r>
          </w:p>
          <w:p w:rsidR="00DD1152" w:rsidRDefault="00DD1152" w:rsidP="00DD1152">
            <w:r>
              <w:t>FOR:CMP</w:t>
            </w:r>
            <w:r>
              <w:tab/>
              <w:t>R2, R3</w:t>
            </w:r>
          </w:p>
          <w:p w:rsidR="00DD1152" w:rsidRDefault="00DD1152" w:rsidP="00DD1152">
            <w:r>
              <w:tab/>
              <w:t>JGT</w:t>
            </w:r>
            <w:r>
              <w:tab/>
              <w:t>EXIT</w:t>
            </w:r>
          </w:p>
          <w:p w:rsidR="00DD1152" w:rsidRDefault="00DD1152" w:rsidP="00DD1152">
            <w:r>
              <w:tab/>
              <w:t>ADD</w:t>
            </w:r>
            <w:r>
              <w:tab/>
              <w:t>R1, R2, R1</w:t>
            </w:r>
          </w:p>
          <w:p w:rsidR="00DD1152" w:rsidRDefault="00DD1152" w:rsidP="00DD1152">
            <w:r>
              <w:tab/>
              <w:t>ADD</w:t>
            </w:r>
            <w:r>
              <w:tab/>
              <w:t>R2, R4, R2</w:t>
            </w:r>
          </w:p>
          <w:p w:rsidR="00DD1152" w:rsidRDefault="00DD1152" w:rsidP="00DD1152">
            <w:r>
              <w:tab/>
              <w:t>JMP</w:t>
            </w:r>
            <w:r>
              <w:tab/>
              <w:t>FOR</w:t>
            </w:r>
          </w:p>
          <w:p w:rsidR="00DD1152" w:rsidRDefault="00DD1152" w:rsidP="00DD1152">
            <w:r>
              <w:t>EXIT:RET</w:t>
            </w:r>
            <w:r>
              <w:tab/>
            </w:r>
          </w:p>
          <w:p w:rsidR="00DD1152" w:rsidRDefault="00DD1152" w:rsidP="00DD1152">
            <w:r>
              <w:t>i:</w:t>
            </w:r>
            <w:r>
              <w:tab/>
            </w:r>
            <w:r w:rsidR="000E5C82">
              <w:rPr>
                <w:rFonts w:hint="eastAsia"/>
              </w:rPr>
              <w:t>WORD</w:t>
            </w:r>
            <w:r>
              <w:tab/>
              <w:t>1</w:t>
            </w:r>
          </w:p>
          <w:p w:rsidR="00CE6B7C" w:rsidRPr="00FE4DA5" w:rsidRDefault="00DD1152" w:rsidP="00E9585A">
            <w:r>
              <w:t>sum:WORD</w:t>
            </w:r>
            <w:r>
              <w:tab/>
              <w:t>0</w:t>
            </w:r>
          </w:p>
        </w:tc>
        <w:tc>
          <w:tcPr>
            <w:tcW w:w="2693" w:type="dxa"/>
          </w:tcPr>
          <w:p w:rsidR="00CE6B7C" w:rsidRPr="00FE4DA5" w:rsidRDefault="00CE6B7C" w:rsidP="00E9585A">
            <w:r w:rsidRPr="00FE4DA5">
              <w:tab/>
              <w:t>R1 = sum;</w:t>
            </w:r>
          </w:p>
          <w:p w:rsidR="00CE6B7C" w:rsidRPr="00FE4DA5" w:rsidRDefault="00CE6B7C" w:rsidP="00E9585A">
            <w:r w:rsidRPr="00FE4DA5">
              <w:tab/>
              <w:t>R2 = i;</w:t>
            </w:r>
          </w:p>
          <w:p w:rsidR="00CE6B7C" w:rsidRPr="00FE4DA5" w:rsidRDefault="00CE6B7C" w:rsidP="00E9585A">
            <w:r w:rsidRPr="00FE4DA5">
              <w:tab/>
              <w:t xml:space="preserve">R3 = </w:t>
            </w:r>
            <w:r w:rsidR="004C3D2C">
              <w:rPr>
                <w:rFonts w:hint="eastAsia"/>
              </w:rPr>
              <w:t>10</w:t>
            </w:r>
            <w:r w:rsidRPr="00FE4DA5">
              <w:t>;</w:t>
            </w:r>
          </w:p>
          <w:p w:rsidR="00CE6B7C" w:rsidRPr="00FE4DA5" w:rsidRDefault="00CE6B7C" w:rsidP="00E9585A">
            <w:r w:rsidRPr="00FE4DA5">
              <w:tab/>
              <w:t xml:space="preserve">R4 = </w:t>
            </w:r>
            <w:r w:rsidR="004C3D2C">
              <w:rPr>
                <w:rFonts w:hint="eastAsia"/>
              </w:rPr>
              <w:t>1</w:t>
            </w:r>
            <w:r w:rsidRPr="00FE4DA5">
              <w:t>;</w:t>
            </w:r>
          </w:p>
          <w:p w:rsidR="00CE6B7C" w:rsidRPr="00FE4DA5" w:rsidRDefault="00CE6B7C" w:rsidP="00E9585A">
            <w:r w:rsidRPr="00FE4DA5">
              <w:tab/>
              <w:t>if (R2 &gt; R3)//(i &gt; 10)</w:t>
            </w:r>
          </w:p>
          <w:p w:rsidR="00CE6B7C" w:rsidRPr="00FE4DA5" w:rsidRDefault="00CE6B7C" w:rsidP="00E9585A">
            <w:r w:rsidRPr="00FE4DA5">
              <w:tab/>
            </w:r>
            <w:r w:rsidRPr="00FE4DA5">
              <w:tab/>
              <w:t>goto EXIT;</w:t>
            </w:r>
          </w:p>
          <w:p w:rsidR="00CE6B7C" w:rsidRPr="00FE4DA5" w:rsidRDefault="00CE6B7C" w:rsidP="001B029D">
            <w:r w:rsidRPr="00FE4DA5">
              <w:tab/>
              <w:t>R1 = R</w:t>
            </w:r>
            <w:r w:rsidR="001B029D">
              <w:rPr>
                <w:rFonts w:hint="eastAsia"/>
              </w:rPr>
              <w:t>1</w:t>
            </w:r>
            <w:r w:rsidRPr="00FE4DA5">
              <w:t xml:space="preserve"> + R</w:t>
            </w:r>
            <w:r w:rsidR="001B029D">
              <w:rPr>
                <w:rFonts w:hint="eastAsia"/>
              </w:rPr>
              <w:t>2</w:t>
            </w:r>
            <w:r w:rsidRPr="00FE4DA5">
              <w:t>;</w:t>
            </w:r>
          </w:p>
          <w:p w:rsidR="00CE6B7C" w:rsidRPr="00FE4DA5" w:rsidRDefault="00CE6B7C" w:rsidP="00E9585A">
            <w:r w:rsidRPr="00FE4DA5">
              <w:tab/>
              <w:t>R2 = R2 + R4;</w:t>
            </w:r>
          </w:p>
          <w:p w:rsidR="00CE6B7C" w:rsidRPr="00FE4DA5" w:rsidRDefault="00CE6B7C" w:rsidP="00E9585A">
            <w:r w:rsidRPr="00FE4DA5">
              <w:tab/>
              <w:t>goto FOR;</w:t>
            </w:r>
          </w:p>
          <w:p w:rsidR="00CE6B7C" w:rsidRPr="00FE4DA5" w:rsidRDefault="00CE6B7C" w:rsidP="00E9585A">
            <w:r w:rsidRPr="00FE4DA5">
              <w:t>EXIT:</w:t>
            </w:r>
            <w:r w:rsidRPr="00FE4DA5">
              <w:tab/>
              <w:t>return;</w:t>
            </w:r>
          </w:p>
          <w:p w:rsidR="00CE6B7C" w:rsidRPr="00FE4DA5" w:rsidRDefault="00CE6B7C" w:rsidP="00E9585A">
            <w:r w:rsidRPr="00FE4DA5">
              <w:tab/>
              <w:t xml:space="preserve">int </w:t>
            </w:r>
            <w:r w:rsidR="00250E66">
              <w:rPr>
                <w:rFonts w:hint="eastAsia"/>
              </w:rPr>
              <w:t>i = 1</w:t>
            </w:r>
            <w:r w:rsidRPr="00FE4DA5">
              <w:t>;</w:t>
            </w:r>
          </w:p>
          <w:p w:rsidR="00CE6B7C" w:rsidRPr="00FE4DA5" w:rsidRDefault="00CE6B7C" w:rsidP="00E9585A">
            <w:r w:rsidRPr="00FE4DA5">
              <w:tab/>
              <w:t>int sum = 0;</w:t>
            </w:r>
          </w:p>
        </w:tc>
        <w:tc>
          <w:tcPr>
            <w:tcW w:w="2602" w:type="dxa"/>
          </w:tcPr>
          <w:p w:rsidR="00CE6B7C" w:rsidRPr="00FE4DA5" w:rsidRDefault="00CE6B7C" w:rsidP="00F94395">
            <w:r w:rsidRPr="00FE4DA5">
              <w:t>int sum=0;</w:t>
            </w:r>
          </w:p>
          <w:p w:rsidR="00CE6B7C" w:rsidRPr="00FE4DA5" w:rsidRDefault="00CE6B7C" w:rsidP="00F94395">
            <w:r w:rsidRPr="00FE4DA5">
              <w:t>int i;</w:t>
            </w:r>
          </w:p>
          <w:p w:rsidR="00CE6B7C" w:rsidRPr="00FE4DA5" w:rsidRDefault="00CE6B7C" w:rsidP="00F94395">
            <w:r w:rsidRPr="00FE4DA5">
              <w:t>for (i=</w:t>
            </w:r>
            <w:r w:rsidR="00CD7A64">
              <w:rPr>
                <w:rFonts w:hint="eastAsia"/>
              </w:rPr>
              <w:t>1</w:t>
            </w:r>
            <w:r w:rsidRPr="00FE4DA5">
              <w:t>; i&lt;=10; i++)</w:t>
            </w:r>
          </w:p>
          <w:p w:rsidR="00CE6B7C" w:rsidRPr="00FE4DA5" w:rsidRDefault="00CE6B7C" w:rsidP="007017B4">
            <w:r w:rsidRPr="00FE4DA5">
              <w:tab/>
              <w:t>sum += i;</w:t>
            </w:r>
          </w:p>
          <w:p w:rsidR="00CE6B7C" w:rsidRPr="00FE4DA5" w:rsidRDefault="00CE6B7C" w:rsidP="007017B4"/>
        </w:tc>
      </w:tr>
    </w:tbl>
    <w:p w:rsidR="009C4861" w:rsidRPr="009C4861" w:rsidRDefault="009C4861" w:rsidP="009C4861">
      <w:bookmarkStart w:id="12" w:name="_Toc219103177"/>
      <w:bookmarkStart w:id="13" w:name="_Toc219103209"/>
      <w:bookmarkStart w:id="14" w:name="_Ref219177710"/>
    </w:p>
    <w:p w:rsidR="009C4861" w:rsidRDefault="009C4861" w:rsidP="009C4861">
      <w:r>
        <w:rPr>
          <w:rFonts w:hint="eastAsia"/>
        </w:rPr>
        <w:t>在</w:t>
      </w:r>
      <w:r>
        <w:t xml:space="preserve">CPU0 </w:t>
      </w:r>
      <w:r>
        <w:rPr>
          <w:rFonts w:hint="eastAsia"/>
        </w:rPr>
        <w:t>的組合語言中，當我們要宣告變數時，可以用</w:t>
      </w:r>
      <w:r>
        <w:t xml:space="preserve"> RESW</w:t>
      </w:r>
      <w:r>
        <w:rPr>
          <w:rFonts w:hint="eastAsia"/>
        </w:rPr>
        <w:t>、</w:t>
      </w:r>
      <w:r>
        <w:t>RESB</w:t>
      </w:r>
      <w:r>
        <w:rPr>
          <w:rFonts w:hint="eastAsia"/>
        </w:rPr>
        <w:t>、</w:t>
      </w:r>
      <w:r>
        <w:t>WORD</w:t>
      </w:r>
      <w:r>
        <w:rPr>
          <w:rFonts w:hint="eastAsia"/>
        </w:rPr>
        <w:t>、</w:t>
      </w:r>
      <w:r>
        <w:t xml:space="preserve">BYTE </w:t>
      </w:r>
      <w:r>
        <w:rPr>
          <w:rFonts w:hint="eastAsia"/>
        </w:rPr>
        <w:t>等指令。其中，</w:t>
      </w:r>
      <w:r>
        <w:t>WORD</w:t>
      </w:r>
      <w:r>
        <w:rPr>
          <w:rFonts w:hint="eastAsia"/>
        </w:rPr>
        <w:t>、</w:t>
      </w:r>
      <w:r>
        <w:t xml:space="preserve">BYTE </w:t>
      </w:r>
      <w:r>
        <w:rPr>
          <w:rFonts w:hint="eastAsia"/>
        </w:rPr>
        <w:t>是用來宣告具有初值的變數，而</w:t>
      </w:r>
      <w:r>
        <w:t>RESW</w:t>
      </w:r>
      <w:r>
        <w:rPr>
          <w:rFonts w:hint="eastAsia"/>
        </w:rPr>
        <w:t>、</w:t>
      </w:r>
      <w:r>
        <w:t xml:space="preserve">RESB </w:t>
      </w:r>
      <w:r>
        <w:rPr>
          <w:rFonts w:hint="eastAsia"/>
        </w:rPr>
        <w:t>則用來宣告未設</w:t>
      </w:r>
      <w:r w:rsidR="000937E2">
        <w:rPr>
          <w:rFonts w:hint="eastAsia"/>
        </w:rPr>
        <w:t>定</w:t>
      </w:r>
      <w:r>
        <w:rPr>
          <w:rFonts w:hint="eastAsia"/>
        </w:rPr>
        <w:t>初值的變數</w:t>
      </w:r>
      <w:r w:rsidR="000937E2">
        <w:rPr>
          <w:rFonts w:hint="eastAsia"/>
        </w:rPr>
        <w:t>或陣列</w:t>
      </w:r>
      <w:r>
        <w:rPr>
          <w:rFonts w:hint="eastAsia"/>
        </w:rPr>
        <w:t>。</w:t>
      </w:r>
    </w:p>
    <w:p w:rsidR="009C4861" w:rsidRPr="000937E2" w:rsidRDefault="009C4861" w:rsidP="009C4861"/>
    <w:p w:rsidR="009C4861" w:rsidRDefault="009C4861" w:rsidP="009C4861">
      <w:r>
        <w:rPr>
          <w:rFonts w:hint="eastAsia"/>
        </w:rPr>
        <w:t>舉例而言，</w:t>
      </w:r>
      <w:r w:rsidR="00806B9A">
        <w:fldChar w:fldCharType="begin"/>
      </w:r>
      <w:r>
        <w:instrText xml:space="preserve"> REF _Ref219538969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7</w:t>
      </w:r>
      <w:r w:rsidR="00806B9A">
        <w:fldChar w:fldCharType="end"/>
      </w:r>
      <w:r>
        <w:rPr>
          <w:rFonts w:hint="eastAsia"/>
        </w:rPr>
        <w:t>中的</w:t>
      </w:r>
      <w:r>
        <w:t>i</w:t>
      </w:r>
      <w:r>
        <w:rPr>
          <w:rFonts w:hint="eastAsia"/>
        </w:rPr>
        <w:t>:</w:t>
      </w:r>
      <w:r>
        <w:t xml:space="preserve"> RESW 1 </w:t>
      </w:r>
      <w:r>
        <w:rPr>
          <w:rFonts w:hint="eastAsia"/>
        </w:rPr>
        <w:t>這個指令，就保留了一個字組的</w:t>
      </w:r>
      <w:r>
        <w:t xml:space="preserve"> (Word) </w:t>
      </w:r>
      <w:r>
        <w:rPr>
          <w:rFonts w:hint="eastAsia"/>
        </w:rPr>
        <w:t>空間給</w:t>
      </w:r>
      <w:r>
        <w:t xml:space="preserve"> i </w:t>
      </w:r>
      <w:r>
        <w:rPr>
          <w:rFonts w:hint="eastAsia"/>
        </w:rPr>
        <w:t>變數，而</w:t>
      </w:r>
      <w:r>
        <w:t xml:space="preserve"> </w:t>
      </w:r>
      <w:r>
        <w:rPr>
          <w:rFonts w:hint="eastAsia"/>
        </w:rPr>
        <w:t>sum:</w:t>
      </w:r>
      <w:r>
        <w:t xml:space="preserve"> WORD 0 </w:t>
      </w:r>
      <w:r>
        <w:rPr>
          <w:rFonts w:hint="eastAsia"/>
        </w:rPr>
        <w:t>則宣告了一個初值為</w:t>
      </w:r>
      <w:r>
        <w:t xml:space="preserve"> 0 </w:t>
      </w:r>
      <w:r>
        <w:rPr>
          <w:rFonts w:hint="eastAsia"/>
        </w:rPr>
        <w:t>的變數</w:t>
      </w:r>
      <w:r>
        <w:t xml:space="preserve"> </w:t>
      </w:r>
      <w:r>
        <w:rPr>
          <w:rFonts w:hint="eastAsia"/>
        </w:rPr>
        <w:t>sum</w:t>
      </w:r>
      <w:r>
        <w:rPr>
          <w:rFonts w:hint="eastAsia"/>
        </w:rPr>
        <w:t>。</w:t>
      </w:r>
    </w:p>
    <w:p w:rsidR="009C4861" w:rsidRPr="009C4861" w:rsidRDefault="009C4861" w:rsidP="009C4861"/>
    <w:p w:rsidR="00CE6B7C" w:rsidRDefault="009C4861" w:rsidP="00F86DEC">
      <w:r>
        <w:rPr>
          <w:rFonts w:hint="eastAsia"/>
        </w:rPr>
        <w:t>另外，</w:t>
      </w:r>
      <w:r w:rsidR="006017B1">
        <w:rPr>
          <w:rFonts w:hint="eastAsia"/>
        </w:rPr>
        <w:t>當</w:t>
      </w:r>
      <w:r w:rsidR="00806B9A">
        <w:fldChar w:fldCharType="begin"/>
      </w:r>
      <w:r w:rsidR="006017B1">
        <w:instrText xml:space="preserve"> REF _Ref219538969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7</w:t>
      </w:r>
      <w:r w:rsidR="00806B9A">
        <w:fldChar w:fldCharType="end"/>
      </w:r>
      <w:r w:rsidR="006017B1">
        <w:rPr>
          <w:rFonts w:hint="eastAsia"/>
        </w:rPr>
        <w:t xml:space="preserve"> </w:t>
      </w:r>
      <w:r w:rsidR="006017B1">
        <w:rPr>
          <w:rFonts w:hint="eastAsia"/>
        </w:rPr>
        <w:t>中的</w:t>
      </w:r>
      <w:r w:rsidR="00CE6B7C">
        <w:t>for</w:t>
      </w:r>
      <w:r w:rsidR="00CE6B7C">
        <w:rPr>
          <w:rFonts w:hint="eastAsia"/>
        </w:rPr>
        <w:t>迴圈</w:t>
      </w:r>
      <w:r w:rsidR="006017B1">
        <w:rPr>
          <w:rFonts w:hint="eastAsia"/>
        </w:rPr>
        <w:t>被翻譯成組合語言時，其中的</w:t>
      </w:r>
      <w:r w:rsidR="00CE6B7C">
        <w:rPr>
          <w:rFonts w:hint="eastAsia"/>
        </w:rPr>
        <w:t>比較條件</w:t>
      </w:r>
      <w:r w:rsidR="00CE6B7C">
        <w:t xml:space="preserve"> i&lt;=10</w:t>
      </w:r>
      <w:r w:rsidR="000937E2">
        <w:rPr>
          <w:rFonts w:hint="eastAsia"/>
        </w:rPr>
        <w:t>是</w:t>
      </w:r>
      <w:r w:rsidR="000937E2">
        <w:rPr>
          <w:rFonts w:hint="eastAsia"/>
        </w:rPr>
        <w:lastRenderedPageBreak/>
        <w:t>迴圈繼續的條件</w:t>
      </w:r>
      <w:r w:rsidR="006017B1">
        <w:rPr>
          <w:rFonts w:hint="eastAsia"/>
        </w:rPr>
        <w:t>，</w:t>
      </w:r>
      <w:r w:rsidR="000937E2">
        <w:rPr>
          <w:rFonts w:hint="eastAsia"/>
        </w:rPr>
        <w:t>但是我們想要翻譯成類似</w:t>
      </w:r>
      <w:r w:rsidR="000937E2">
        <w:rPr>
          <w:rFonts w:hint="eastAsia"/>
        </w:rPr>
        <w:t xml:space="preserve"> if </w:t>
      </w:r>
      <w:r w:rsidR="000937E2">
        <w:rPr>
          <w:rFonts w:hint="eastAsia"/>
        </w:rPr>
        <w:t>的跳離指令，於是利用相反的條件</w:t>
      </w:r>
      <w:r w:rsidR="000937E2">
        <w:rPr>
          <w:rFonts w:hint="eastAsia"/>
        </w:rPr>
        <w:t xml:space="preserve"> </w:t>
      </w:r>
      <w:r w:rsidR="000937E2">
        <w:t>i &gt; 10</w:t>
      </w:r>
      <w:r w:rsidR="000937E2" w:rsidRPr="006017B1">
        <w:rPr>
          <w:rFonts w:hint="eastAsia"/>
        </w:rPr>
        <w:t xml:space="preserve"> </w:t>
      </w:r>
      <w:r w:rsidR="000937E2">
        <w:rPr>
          <w:rFonts w:hint="eastAsia"/>
        </w:rPr>
        <w:t>判斷是否跳出迴圈。</w:t>
      </w:r>
      <w:r w:rsidR="006017B1">
        <w:rPr>
          <w:rFonts w:hint="eastAsia"/>
        </w:rPr>
        <w:t>這只是為了邏輯上的方便性所作的修改，並不影響整體程式的正確性</w:t>
      </w:r>
      <w:r w:rsidR="00CE6B7C">
        <w:rPr>
          <w:rFonts w:hint="eastAsia"/>
        </w:rPr>
        <w:t>。</w:t>
      </w:r>
    </w:p>
    <w:p w:rsidR="00CE6B7C" w:rsidRPr="000937E2" w:rsidRDefault="00CE6B7C" w:rsidP="00F86DEC"/>
    <w:p w:rsidR="00CE6B7C" w:rsidRDefault="006017B1" w:rsidP="00F86DEC">
      <w:r>
        <w:rPr>
          <w:rFonts w:hint="eastAsia"/>
        </w:rPr>
        <w:t>在</w:t>
      </w:r>
      <w:r w:rsidR="00806B9A">
        <w:fldChar w:fldCharType="begin"/>
      </w:r>
      <w:r w:rsidR="00E41C80">
        <w:instrText xml:space="preserve"> REF _Ref219538969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7</w:t>
      </w:r>
      <w:r w:rsidR="00806B9A">
        <w:fldChar w:fldCharType="end"/>
      </w:r>
      <w:r w:rsidR="00E41C80">
        <w:rPr>
          <w:rFonts w:hint="eastAsia"/>
        </w:rPr>
        <w:t xml:space="preserve"> (b) </w:t>
      </w:r>
      <w:r w:rsidR="00E41C80"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語言</w:t>
      </w:r>
      <w:r w:rsidR="00CE6B7C">
        <w:rPr>
          <w:rFonts w:hint="eastAsia"/>
        </w:rPr>
        <w:t>對照版</w:t>
      </w:r>
      <w:r>
        <w:rPr>
          <w:rFonts w:hint="eastAsia"/>
        </w:rPr>
        <w:t>中</w:t>
      </w:r>
      <w:r w:rsidR="00E41C80">
        <w:rPr>
          <w:rFonts w:hint="eastAsia"/>
        </w:rPr>
        <w:t>，</w:t>
      </w:r>
      <w:r w:rsidR="00CE6B7C">
        <w:rPr>
          <w:rFonts w:hint="eastAsia"/>
        </w:rPr>
        <w:t>有一</w:t>
      </w:r>
      <w:r w:rsidR="00E41C80">
        <w:rPr>
          <w:rFonts w:hint="eastAsia"/>
        </w:rPr>
        <w:t>些</w:t>
      </w:r>
      <w:r w:rsidR="00CE6B7C">
        <w:rPr>
          <w:rFonts w:hint="eastAsia"/>
        </w:rPr>
        <w:t>不合</w:t>
      </w:r>
      <w:r w:rsidR="00CE6B7C">
        <w:t xml:space="preserve"> C </w:t>
      </w:r>
      <w:r w:rsidR="00CE6B7C">
        <w:rPr>
          <w:rFonts w:hint="eastAsia"/>
        </w:rPr>
        <w:t>語言語法之處</w:t>
      </w:r>
      <w:r w:rsidR="00E41C80">
        <w:rPr>
          <w:rFonts w:hint="eastAsia"/>
        </w:rPr>
        <w:t>。舉例而言，我們</w:t>
      </w:r>
      <w:r w:rsidR="00CE6B7C">
        <w:rPr>
          <w:rFonts w:hint="eastAsia"/>
        </w:rPr>
        <w:t>將變數</w:t>
      </w:r>
      <w:r w:rsidR="00CE6B7C">
        <w:t xml:space="preserve"> sum </w:t>
      </w:r>
      <w:r w:rsidR="00CE6B7C">
        <w:rPr>
          <w:rFonts w:hint="eastAsia"/>
        </w:rPr>
        <w:t>與</w:t>
      </w:r>
      <w:r w:rsidR="00CE6B7C">
        <w:t xml:space="preserve"> i </w:t>
      </w:r>
      <w:r w:rsidR="00CE6B7C">
        <w:rPr>
          <w:rFonts w:hint="eastAsia"/>
        </w:rPr>
        <w:t>的定義放在程式的最後，而非程式的開頭，這是為了要能與組合語言的寫法一致才如此撰寫的</w:t>
      </w:r>
      <w:r>
        <w:rPr>
          <w:rFonts w:hint="eastAsia"/>
        </w:rPr>
        <w:t>，並非</w:t>
      </w:r>
      <w:r>
        <w:rPr>
          <w:rFonts w:hint="eastAsia"/>
        </w:rPr>
        <w:t xml:space="preserve"> C </w:t>
      </w:r>
      <w:r>
        <w:rPr>
          <w:rFonts w:hint="eastAsia"/>
        </w:rPr>
        <w:t>語言真的可以這樣撰寫，請讀者不要誤解</w:t>
      </w:r>
      <w:r w:rsidR="00CE6B7C">
        <w:rPr>
          <w:rFonts w:hint="eastAsia"/>
        </w:rPr>
        <w:t>。</w:t>
      </w:r>
    </w:p>
    <w:p w:rsidR="00CE6B7C" w:rsidRDefault="00CE6B7C" w:rsidP="00735102"/>
    <w:p w:rsidR="00CE6B7C" w:rsidRPr="004370B3" w:rsidRDefault="0094042E" w:rsidP="00765910">
      <w:pPr>
        <w:pStyle w:val="2"/>
        <w:numPr>
          <w:ilvl w:val="1"/>
          <w:numId w:val="19"/>
        </w:numPr>
      </w:pPr>
      <w:bookmarkStart w:id="15" w:name="_Toc219103180"/>
      <w:bookmarkStart w:id="16" w:name="_Toc219103212"/>
      <w:bookmarkEnd w:id="12"/>
      <w:bookmarkEnd w:id="13"/>
      <w:bookmarkEnd w:id="14"/>
      <w:r>
        <w:rPr>
          <w:rFonts w:hint="eastAsia"/>
        </w:rPr>
        <w:t>陣列存取</w:t>
      </w:r>
    </w:p>
    <w:p w:rsidR="00E27EE6" w:rsidRDefault="00CE6B7C" w:rsidP="00FE0712">
      <w:r>
        <w:rPr>
          <w:rFonts w:hint="eastAsia"/>
        </w:rPr>
        <w:t>接下來，我們將示範如何使用</w:t>
      </w:r>
      <w:r>
        <w:t xml:space="preserve"> CPU0 </w:t>
      </w:r>
      <w:r>
        <w:rPr>
          <w:rFonts w:hint="eastAsia"/>
        </w:rPr>
        <w:t>中的相對定址方式，進行字串複製的動作。</w:t>
      </w:r>
      <w:r w:rsidR="00E27EE6">
        <w:rPr>
          <w:rFonts w:hint="eastAsia"/>
        </w:rPr>
        <w:t>我們將模仿兩種</w:t>
      </w:r>
      <w:r w:rsidR="00E27EE6">
        <w:rPr>
          <w:rFonts w:hint="eastAsia"/>
        </w:rPr>
        <w:t xml:space="preserve"> C </w:t>
      </w:r>
      <w:r w:rsidR="00E27EE6">
        <w:rPr>
          <w:rFonts w:hint="eastAsia"/>
        </w:rPr>
        <w:t>語言的實作方式，一種是使用指標進行字串複製，另一種是使用陣列進行字串複製。</w:t>
      </w:r>
    </w:p>
    <w:p w:rsidR="00CE6B7C" w:rsidRDefault="00CE6B7C" w:rsidP="00FE0712"/>
    <w:p w:rsidR="00CE6B7C" w:rsidRPr="00E326B1" w:rsidRDefault="00CE6B7C" w:rsidP="00FD401E">
      <w:pPr>
        <w:pStyle w:val="af6"/>
        <w:ind w:left="240" w:right="240"/>
      </w:pPr>
      <w:r w:rsidRPr="00E326B1">
        <w:rPr>
          <w:rFonts w:hint="eastAsia"/>
        </w:rPr>
        <w:t>字串複製</w:t>
      </w:r>
      <w:r w:rsidRPr="00E326B1">
        <w:t xml:space="preserve"> (</w:t>
      </w:r>
      <w:r w:rsidRPr="00E326B1">
        <w:rPr>
          <w:rFonts w:hint="eastAsia"/>
        </w:rPr>
        <w:t>指標版</w:t>
      </w:r>
      <w:r w:rsidRPr="00E326B1">
        <w:t>)</w:t>
      </w:r>
    </w:p>
    <w:p w:rsidR="00CE6B7C" w:rsidRDefault="00CE6B7C" w:rsidP="00765910">
      <w:r>
        <w:rPr>
          <w:rFonts w:hint="eastAsia"/>
        </w:rPr>
        <w:t>在</w:t>
      </w:r>
      <w:r w:rsidR="00806B9A">
        <w:fldChar w:fldCharType="begin"/>
      </w:r>
      <w:r>
        <w:instrText xml:space="preserve"> REF _Ref219603837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8</w:t>
      </w:r>
      <w:r w:rsidR="00806B9A">
        <w:fldChar w:fldCharType="end"/>
      </w:r>
      <w:r>
        <w:rPr>
          <w:rFonts w:hint="eastAsia"/>
        </w:rPr>
        <w:t>的</w:t>
      </w:r>
      <w:r>
        <w:t xml:space="preserve"> C </w:t>
      </w:r>
      <w:r>
        <w:rPr>
          <w:rFonts w:hint="eastAsia"/>
        </w:rPr>
        <w:t>語言程式當中，展示了以</w:t>
      </w:r>
      <w:r>
        <w:t xml:space="preserve"> while </w:t>
      </w:r>
      <w:r>
        <w:rPr>
          <w:rFonts w:hint="eastAsia"/>
        </w:rPr>
        <w:t>迴圈撰寫字串複製功能的程式。在此範例中，由於</w:t>
      </w:r>
      <w:r>
        <w:t xml:space="preserve"> C </w:t>
      </w:r>
      <w:r>
        <w:rPr>
          <w:rFonts w:hint="eastAsia"/>
        </w:rPr>
        <w:t>語言的字串是以</w:t>
      </w:r>
      <w:r>
        <w:t xml:space="preserve"> '\0' </w:t>
      </w:r>
      <w:r>
        <w:rPr>
          <w:rFonts w:hint="eastAsia"/>
        </w:rPr>
        <w:t>字元作為結尾，因此，該程式在</w:t>
      </w:r>
      <w:r>
        <w:t xml:space="preserve"> while </w:t>
      </w:r>
      <w:r>
        <w:rPr>
          <w:rFonts w:hint="eastAsia"/>
        </w:rPr>
        <w:t>迴圈當中，只要發現</w:t>
      </w:r>
      <w:r>
        <w:t xml:space="preserve"> b[i] </w:t>
      </w:r>
      <w:r>
        <w:rPr>
          <w:rFonts w:hint="eastAsia"/>
        </w:rPr>
        <w:t>是</w:t>
      </w:r>
      <w:r>
        <w:t xml:space="preserve"> '\0' </w:t>
      </w:r>
      <w:r>
        <w:rPr>
          <w:rFonts w:hint="eastAsia"/>
        </w:rPr>
        <w:t>這個結尾字元時，就會跳開迴圈，結束複製行為。</w:t>
      </w:r>
    </w:p>
    <w:p w:rsidR="00CE6B7C" w:rsidRDefault="00CE6B7C" w:rsidP="00FE0712"/>
    <w:p w:rsidR="00CE6B7C" w:rsidRDefault="00CE6B7C" w:rsidP="004C4CF0">
      <w:pPr>
        <w:pStyle w:val="a6"/>
      </w:pPr>
      <w:bookmarkStart w:id="17" w:name="_Ref219603837"/>
      <w:bookmarkStart w:id="18" w:name="_Ref219603836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8</w:t>
      </w:r>
      <w:r w:rsidR="00806B9A">
        <w:fldChar w:fldCharType="end"/>
      </w:r>
      <w:bookmarkEnd w:id="17"/>
      <w:r>
        <w:t xml:space="preserve"> </w:t>
      </w:r>
      <w:r>
        <w:rPr>
          <w:rFonts w:hint="eastAsia"/>
        </w:rPr>
        <w:t>字串複製</w:t>
      </w:r>
      <w:r>
        <w:t xml:space="preserve"> (</w:t>
      </w:r>
      <w:r>
        <w:rPr>
          <w:rFonts w:hint="eastAsia"/>
        </w:rPr>
        <w:t>指標版</w:t>
      </w:r>
      <w:r>
        <w:t>)</w:t>
      </w:r>
      <w:bookmarkEnd w:id="18"/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2976"/>
        <w:gridCol w:w="2694"/>
      </w:tblGrid>
      <w:tr w:rsidR="00CE6B7C" w:rsidRPr="00FE4DA5">
        <w:tc>
          <w:tcPr>
            <w:tcW w:w="2802" w:type="dxa"/>
          </w:tcPr>
          <w:p w:rsidR="00CE6B7C" w:rsidRPr="00FE4DA5" w:rsidRDefault="00CE6B7C" w:rsidP="00D804AB">
            <w:pPr>
              <w:numPr>
                <w:ilvl w:val="0"/>
                <w:numId w:val="54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2976" w:type="dxa"/>
          </w:tcPr>
          <w:p w:rsidR="00CE6B7C" w:rsidRPr="00FE4DA5" w:rsidRDefault="00CE6B7C" w:rsidP="00D804AB">
            <w:pPr>
              <w:numPr>
                <w:ilvl w:val="0"/>
                <w:numId w:val="54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2694" w:type="dxa"/>
          </w:tcPr>
          <w:p w:rsidR="00CE6B7C" w:rsidRPr="00FE4DA5" w:rsidRDefault="00CE6B7C" w:rsidP="00D804AB">
            <w:pPr>
              <w:numPr>
                <w:ilvl w:val="0"/>
                <w:numId w:val="54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真實版</w:t>
            </w:r>
            <w:r w:rsidRPr="00FE4DA5">
              <w:t>)</w:t>
            </w:r>
          </w:p>
        </w:tc>
      </w:tr>
      <w:tr w:rsidR="00CE6B7C" w:rsidRPr="00FE4DA5">
        <w:tc>
          <w:tcPr>
            <w:tcW w:w="2802" w:type="dxa"/>
          </w:tcPr>
          <w:p w:rsidR="00CE6B7C" w:rsidRPr="00FE4DA5" w:rsidRDefault="00CE6B7C" w:rsidP="007C7A9B">
            <w:r w:rsidRPr="00FE4DA5">
              <w:tab/>
              <w:t>LD</w:t>
            </w:r>
            <w:r w:rsidRPr="00FE4DA5">
              <w:tab/>
              <w:t>R2, aptr</w:t>
            </w:r>
          </w:p>
          <w:p w:rsidR="00CE6B7C" w:rsidRPr="00FE4DA5" w:rsidRDefault="00CE6B7C" w:rsidP="007C7A9B">
            <w:r w:rsidRPr="00FE4DA5">
              <w:tab/>
              <w:t>LD</w:t>
            </w:r>
            <w:r w:rsidRPr="00FE4DA5">
              <w:tab/>
              <w:t>R3, bptr</w:t>
            </w:r>
          </w:p>
          <w:p w:rsidR="00CE6B7C" w:rsidRPr="00FE4DA5" w:rsidRDefault="00CE6B7C" w:rsidP="007C7A9B">
            <w:r w:rsidRPr="00FE4DA5">
              <w:tab/>
              <w:t>LD</w:t>
            </w:r>
            <w:r w:rsidR="00E161D4">
              <w:rPr>
                <w:rFonts w:hint="eastAsia"/>
              </w:rPr>
              <w:t>I</w:t>
            </w:r>
            <w:r w:rsidRPr="00FE4DA5">
              <w:tab/>
              <w:t xml:space="preserve">R7, </w:t>
            </w:r>
            <w:r w:rsidR="00E161D4">
              <w:rPr>
                <w:rFonts w:hint="eastAsia"/>
              </w:rPr>
              <w:t>1</w:t>
            </w:r>
          </w:p>
          <w:p w:rsidR="00CE6B7C" w:rsidRPr="00FE4DA5" w:rsidRDefault="00CE6B7C" w:rsidP="007C7A9B">
            <w:r w:rsidRPr="00FE4DA5">
              <w:t>while:</w:t>
            </w:r>
          </w:p>
          <w:p w:rsidR="00CE6B7C" w:rsidRPr="00FE4DA5" w:rsidRDefault="00CE6B7C" w:rsidP="007C7A9B">
            <w:r w:rsidRPr="00FE4DA5">
              <w:tab/>
              <w:t>LDB</w:t>
            </w:r>
            <w:r w:rsidRPr="00FE4DA5">
              <w:tab/>
              <w:t>R4, [R3]</w:t>
            </w:r>
          </w:p>
          <w:p w:rsidR="00CE6B7C" w:rsidRPr="00FE4DA5" w:rsidRDefault="00CE6B7C" w:rsidP="006B6BF3">
            <w:r w:rsidRPr="00FE4DA5">
              <w:tab/>
              <w:t>STB</w:t>
            </w:r>
            <w:r w:rsidRPr="00FE4DA5">
              <w:tab/>
              <w:t>R4, [R2]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ab/>
              <w:t>ADD R2, R2, R7;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ab/>
              <w:t>ADD R3, R3, R7;</w:t>
            </w:r>
          </w:p>
          <w:p w:rsidR="00CE6B7C" w:rsidRPr="00FE4DA5" w:rsidRDefault="00CE6B7C" w:rsidP="007C7A9B">
            <w:r w:rsidRPr="00FE4DA5">
              <w:tab/>
              <w:t>CMP R4, R0</w:t>
            </w:r>
          </w:p>
          <w:p w:rsidR="00CE6B7C" w:rsidRPr="00FE4DA5" w:rsidRDefault="00CE6B7C" w:rsidP="007C7A9B">
            <w:r w:rsidRPr="00FE4DA5">
              <w:tab/>
              <w:t>JEQ</w:t>
            </w:r>
            <w:r w:rsidRPr="00FE4DA5">
              <w:tab/>
              <w:t>endw</w:t>
            </w:r>
          </w:p>
          <w:p w:rsidR="00CE6B7C" w:rsidRPr="00FE4DA5" w:rsidRDefault="00CE6B7C" w:rsidP="007C7A9B">
            <w:r w:rsidRPr="00FE4DA5">
              <w:tab/>
              <w:t>JMP while</w:t>
            </w:r>
          </w:p>
          <w:p w:rsidR="006531F0" w:rsidRDefault="00CE6B7C" w:rsidP="007C7A9B">
            <w:r w:rsidRPr="00FE4DA5">
              <w:t>endw:</w:t>
            </w:r>
          </w:p>
          <w:p w:rsidR="00CE6B7C" w:rsidRPr="00FE4DA5" w:rsidRDefault="00CE6B7C" w:rsidP="007C7A9B">
            <w:r w:rsidRPr="00FE4DA5">
              <w:tab/>
              <w:t>RET</w:t>
            </w:r>
          </w:p>
          <w:p w:rsidR="00CE6B7C" w:rsidRPr="00FE4DA5" w:rsidRDefault="00262F1E" w:rsidP="007C7A9B">
            <w:r>
              <w:rPr>
                <w:rFonts w:hint="eastAsia"/>
              </w:rPr>
              <w:lastRenderedPageBreak/>
              <w:t>a</w:t>
            </w:r>
            <w:r w:rsidR="001500DF">
              <w:rPr>
                <w:rFonts w:hint="eastAsia"/>
              </w:rPr>
              <w:t>:</w:t>
            </w:r>
            <w:r w:rsidR="00CE6B7C" w:rsidRPr="00FE4DA5">
              <w:tab/>
            </w:r>
            <w:r w:rsidR="00CE6B7C" w:rsidRPr="00FE4DA5">
              <w:tab/>
              <w:t>RESB 10</w:t>
            </w:r>
          </w:p>
          <w:p w:rsidR="00CE6B7C" w:rsidRPr="00FE4DA5" w:rsidRDefault="00CE6B7C" w:rsidP="007C7A9B">
            <w:r w:rsidRPr="00FE4DA5">
              <w:t>b</w:t>
            </w:r>
            <w:r w:rsidR="001500DF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BYTE</w:t>
            </w:r>
            <w:r w:rsidRPr="00FE4DA5">
              <w:tab/>
              <w:t xml:space="preserve"> "Hello !",0</w:t>
            </w:r>
          </w:p>
          <w:p w:rsidR="00CE6B7C" w:rsidRPr="00FE4DA5" w:rsidRDefault="00CE6B7C" w:rsidP="007C7A9B">
            <w:r w:rsidRPr="00FE4DA5">
              <w:t>aptr</w:t>
            </w:r>
            <w:r w:rsidR="001500DF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WORD a</w:t>
            </w:r>
          </w:p>
          <w:p w:rsidR="00CE6B7C" w:rsidRPr="00FE4DA5" w:rsidRDefault="00CE6B7C" w:rsidP="001500DF">
            <w:r w:rsidRPr="00FE4DA5">
              <w:t>bptr</w:t>
            </w:r>
            <w:r w:rsidR="001500DF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WORD b</w:t>
            </w:r>
          </w:p>
        </w:tc>
        <w:tc>
          <w:tcPr>
            <w:tcW w:w="2976" w:type="dxa"/>
          </w:tcPr>
          <w:p w:rsidR="00CE6B7C" w:rsidRPr="00FE4DA5" w:rsidRDefault="00CE6B7C" w:rsidP="007C7A9B">
            <w:r w:rsidRPr="00FE4DA5">
              <w:lastRenderedPageBreak/>
              <w:t>R2=*aptr;</w:t>
            </w:r>
          </w:p>
          <w:p w:rsidR="00CE6B7C" w:rsidRPr="00FE4DA5" w:rsidRDefault="00CE6B7C" w:rsidP="007C7A9B">
            <w:r w:rsidRPr="00FE4DA5">
              <w:t>R3=*bptr;</w:t>
            </w:r>
          </w:p>
          <w:p w:rsidR="00CE6B7C" w:rsidRPr="00FE4DA5" w:rsidRDefault="00CE6B7C" w:rsidP="007C7A9B">
            <w:r w:rsidRPr="00FE4DA5">
              <w:t>R7=</w:t>
            </w:r>
            <w:r w:rsidR="00E161D4">
              <w:rPr>
                <w:rFonts w:hint="eastAsia"/>
              </w:rPr>
              <w:t>1</w:t>
            </w:r>
            <w:r w:rsidRPr="00FE4DA5">
              <w:t>;</w:t>
            </w:r>
          </w:p>
          <w:p w:rsidR="00CE6B7C" w:rsidRPr="00FE4DA5" w:rsidRDefault="00CE6B7C" w:rsidP="007C7A9B">
            <w:r w:rsidRPr="00FE4DA5">
              <w:t>while: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R4 = [R3]; // R4 = *bptr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[R2] = R4; //*aptr = R4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R2= R2+1;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R3=R3+1;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if (R4!= R0)  // b[i] != '\0'</w:t>
            </w:r>
          </w:p>
          <w:p w:rsidR="00CE6B7C" w:rsidRPr="00FE4DA5" w:rsidRDefault="00CE6B7C" w:rsidP="007C7A9B">
            <w:r w:rsidRPr="00FE4DA5">
              <w:tab/>
              <w:t>goto endw;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goto while;</w:t>
            </w:r>
          </w:p>
          <w:p w:rsidR="006531F0" w:rsidRDefault="00CE6B7C" w:rsidP="007C7A9B">
            <w:r w:rsidRPr="00FE4DA5">
              <w:t>endw:</w:t>
            </w:r>
          </w:p>
          <w:p w:rsidR="00CE6B7C" w:rsidRPr="00FE4DA5" w:rsidRDefault="006531F0" w:rsidP="007C7A9B">
            <w:r>
              <w:rPr>
                <w:rFonts w:hint="eastAsia"/>
              </w:rPr>
              <w:t xml:space="preserve"> </w:t>
            </w:r>
            <w:r w:rsidR="00CE6B7C" w:rsidRPr="00FE4DA5">
              <w:t>return;</w:t>
            </w:r>
          </w:p>
          <w:p w:rsidR="00CE6B7C" w:rsidRPr="00FE4DA5" w:rsidRDefault="00CE6B7C" w:rsidP="007C7A9B">
            <w:r w:rsidRPr="00FE4DA5">
              <w:lastRenderedPageBreak/>
              <w:t>char a[10];</w:t>
            </w:r>
          </w:p>
          <w:p w:rsidR="00CE6B7C" w:rsidRPr="00FE4DA5" w:rsidRDefault="00CE6B7C" w:rsidP="007C7A9B">
            <w:r w:rsidRPr="00FE4DA5">
              <w:t>char b[] = "Hello !"</w:t>
            </w:r>
          </w:p>
          <w:p w:rsidR="00CE6B7C" w:rsidRPr="00FE4DA5" w:rsidRDefault="00CE6B7C" w:rsidP="007C7A9B">
            <w:r w:rsidRPr="00FE4DA5">
              <w:t>int *aptr = a;</w:t>
            </w:r>
          </w:p>
          <w:p w:rsidR="00CE6B7C" w:rsidRPr="00FE4DA5" w:rsidRDefault="00CE6B7C" w:rsidP="007C7A9B">
            <w:r w:rsidRPr="00FE4DA5">
              <w:t>int *bptr = b;</w:t>
            </w:r>
          </w:p>
        </w:tc>
        <w:tc>
          <w:tcPr>
            <w:tcW w:w="2694" w:type="dxa"/>
          </w:tcPr>
          <w:p w:rsidR="00CE6B7C" w:rsidRPr="00FE4DA5" w:rsidRDefault="00CE6B7C" w:rsidP="00FD401E">
            <w:pPr>
              <w:ind w:firstLineChars="100" w:firstLine="240"/>
            </w:pPr>
            <w:r w:rsidRPr="00FE4DA5">
              <w:lastRenderedPageBreak/>
              <w:t>char a[10];</w:t>
            </w: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char b[] = "Hello !";</w:t>
            </w: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char *aptr=a, *bptr=b;</w:t>
            </w:r>
          </w:p>
          <w:p w:rsidR="00CE6B7C" w:rsidRPr="00FE4DA5" w:rsidRDefault="00CE6B7C" w:rsidP="00FD401E">
            <w:pPr>
              <w:ind w:firstLineChars="100" w:firstLine="240"/>
            </w:pP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while (1) {</w:t>
            </w:r>
          </w:p>
          <w:p w:rsidR="00CE6B7C" w:rsidRPr="00FE4DA5" w:rsidRDefault="00CE6B7C" w:rsidP="007C7A9B">
            <w:r w:rsidRPr="00FE4DA5">
              <w:t xml:space="preserve">    *aptr = *bptr;</w:t>
            </w:r>
          </w:p>
          <w:p w:rsidR="00CE6B7C" w:rsidRPr="00FE4DA5" w:rsidRDefault="00CE6B7C" w:rsidP="007C7A9B"/>
          <w:p w:rsidR="00CE6B7C" w:rsidRPr="00FE4DA5" w:rsidRDefault="00CE6B7C" w:rsidP="007C7A9B">
            <w:r w:rsidRPr="00FE4DA5">
              <w:t xml:space="preserve">    aptr++;</w:t>
            </w:r>
          </w:p>
          <w:p w:rsidR="00CE6B7C" w:rsidRPr="00FE4DA5" w:rsidRDefault="00CE6B7C" w:rsidP="007C7A9B">
            <w:r w:rsidRPr="00FE4DA5">
              <w:t xml:space="preserve">    bptr++;</w:t>
            </w:r>
          </w:p>
          <w:p w:rsidR="00CE6B7C" w:rsidRPr="00FE4DA5" w:rsidRDefault="00CE6B7C" w:rsidP="007C7A9B">
            <w:r w:rsidRPr="00FE4DA5">
              <w:t xml:space="preserve">    if (*bptr == '\0')</w:t>
            </w:r>
          </w:p>
          <w:p w:rsidR="00CE6B7C" w:rsidRPr="00FE4DA5" w:rsidRDefault="00CE6B7C" w:rsidP="00FD401E">
            <w:pPr>
              <w:ind w:firstLineChars="300" w:firstLine="720"/>
            </w:pPr>
            <w:r w:rsidRPr="00FE4DA5">
              <w:t>break;</w:t>
            </w: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}</w:t>
            </w:r>
          </w:p>
          <w:p w:rsidR="00CE6B7C" w:rsidRPr="00FE4DA5" w:rsidRDefault="00CE6B7C" w:rsidP="00772839">
            <w:pPr>
              <w:ind w:firstLineChars="100" w:firstLine="240"/>
            </w:pPr>
            <w:r w:rsidRPr="00FE4DA5">
              <w:t>return;</w:t>
            </w:r>
          </w:p>
        </w:tc>
      </w:tr>
    </w:tbl>
    <w:p w:rsidR="00CE6B7C" w:rsidRDefault="00CE6B7C" w:rsidP="004C4CF0"/>
    <w:p w:rsidR="0009514D" w:rsidRDefault="0009514D" w:rsidP="0009514D">
      <w:r>
        <w:rPr>
          <w:rFonts w:hint="eastAsia"/>
        </w:rPr>
        <w:t>在</w:t>
      </w:r>
      <w:r w:rsidR="00806B9A">
        <w:fldChar w:fldCharType="begin"/>
      </w:r>
      <w:r>
        <w:instrText xml:space="preserve"> REF _Ref219603837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8</w:t>
      </w:r>
      <w:r w:rsidR="00806B9A">
        <w:fldChar w:fldCharType="end"/>
      </w:r>
      <w:r>
        <w:rPr>
          <w:rFonts w:hint="eastAsia"/>
        </w:rPr>
        <w:t>的組合語言</w:t>
      </w:r>
      <w:r w:rsidR="003A41EB">
        <w:rPr>
          <w:rFonts w:hint="eastAsia"/>
        </w:rPr>
        <w:t>程式</w:t>
      </w:r>
      <w:r>
        <w:rPr>
          <w:rFonts w:hint="eastAsia"/>
        </w:rPr>
        <w:t>中，我們先利用</w:t>
      </w:r>
      <w:r>
        <w:t xml:space="preserve"> LD </w:t>
      </w:r>
      <w:r>
        <w:rPr>
          <w:rFonts w:hint="eastAsia"/>
        </w:rPr>
        <w:t>指令將變數</w:t>
      </w:r>
      <w:r>
        <w:t xml:space="preserve"> i, a, b</w:t>
      </w:r>
      <w:r>
        <w:rPr>
          <w:rFonts w:hint="eastAsia"/>
        </w:rPr>
        <w:t>，分別載入到</w:t>
      </w:r>
      <w:r>
        <w:t xml:space="preserve"> R1, R2, R3 </w:t>
      </w:r>
      <w:r w:rsidR="003A41EB">
        <w:rPr>
          <w:rFonts w:hint="eastAsia"/>
        </w:rPr>
        <w:t>暫存器</w:t>
      </w:r>
      <w:r>
        <w:rPr>
          <w:rFonts w:hint="eastAsia"/>
        </w:rPr>
        <w:t>。此後，所有對這些變數</w:t>
      </w:r>
      <w:r w:rsidR="003A41EB">
        <w:rPr>
          <w:rFonts w:hint="eastAsia"/>
        </w:rPr>
        <w:t>的</w:t>
      </w:r>
      <w:r>
        <w:rPr>
          <w:rFonts w:hint="eastAsia"/>
        </w:rPr>
        <w:t>運算行為，</w:t>
      </w:r>
      <w:r w:rsidR="003A41EB">
        <w:rPr>
          <w:rFonts w:hint="eastAsia"/>
        </w:rPr>
        <w:t>都改用</w:t>
      </w:r>
      <w:r>
        <w:rPr>
          <w:rFonts w:hint="eastAsia"/>
        </w:rPr>
        <w:t>暫存器進行運算，最後再將結果存回對應的變數即可。</w:t>
      </w:r>
    </w:p>
    <w:p w:rsidR="0009514D" w:rsidRPr="003A41EB" w:rsidRDefault="0009514D" w:rsidP="0009514D"/>
    <w:p w:rsidR="0009514D" w:rsidRDefault="0009514D" w:rsidP="0009514D">
      <w:r>
        <w:rPr>
          <w:rFonts w:hint="eastAsia"/>
        </w:rPr>
        <w:t>當我們將</w:t>
      </w:r>
      <w:r w:rsidR="00806B9A">
        <w:fldChar w:fldCharType="begin"/>
      </w:r>
      <w:r>
        <w:instrText xml:space="preserve"> REF _Ref219603837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8</w:t>
      </w:r>
      <w:r w:rsidR="00806B9A">
        <w:fldChar w:fldCharType="end"/>
      </w:r>
      <w:r>
        <w:rPr>
          <w:rFonts w:hint="eastAsia"/>
        </w:rPr>
        <w:t xml:space="preserve"> (c) </w:t>
      </w:r>
      <w:r>
        <w:rPr>
          <w:rFonts w:hint="eastAsia"/>
        </w:rPr>
        <w:t>的</w:t>
      </w:r>
      <w:r>
        <w:t xml:space="preserve"> C </w:t>
      </w:r>
      <w:r>
        <w:rPr>
          <w:rFonts w:hint="eastAsia"/>
        </w:rPr>
        <w:t>語言改寫成組合語言時，其中的兩個指標變數</w:t>
      </w:r>
      <w:r>
        <w:t xml:space="preserve"> aptr </w:t>
      </w:r>
      <w:r>
        <w:rPr>
          <w:rFonts w:hint="eastAsia"/>
        </w:rPr>
        <w:t>與</w:t>
      </w:r>
      <w:r>
        <w:t xml:space="preserve"> bptr</w:t>
      </w:r>
      <w:r>
        <w:rPr>
          <w:rFonts w:hint="eastAsia"/>
        </w:rPr>
        <w:t>，分別對應到</w:t>
      </w:r>
      <w:r>
        <w:t xml:space="preserve"> R2 </w:t>
      </w:r>
      <w:r>
        <w:rPr>
          <w:rFonts w:hint="eastAsia"/>
        </w:rPr>
        <w:t>與</w:t>
      </w:r>
      <w:r>
        <w:t xml:space="preserve"> R3</w:t>
      </w:r>
      <w:r>
        <w:rPr>
          <w:rFonts w:hint="eastAsia"/>
        </w:rPr>
        <w:t>暫存器。因此，可以透過</w:t>
      </w:r>
      <w:r>
        <w:t xml:space="preserve"> LDB R4, [R3] </w:t>
      </w:r>
      <w:r>
        <w:rPr>
          <w:rFonts w:hint="eastAsia"/>
        </w:rPr>
        <w:t>指令載入</w:t>
      </w:r>
      <w:r>
        <w:t xml:space="preserve"> bptr </w:t>
      </w:r>
      <w:r>
        <w:rPr>
          <w:rFonts w:hint="eastAsia"/>
        </w:rPr>
        <w:t>所指的字元，然後再透過</w:t>
      </w:r>
      <w:r>
        <w:t xml:space="preserve"> STB R4, [R2] </w:t>
      </w:r>
      <w:r>
        <w:rPr>
          <w:rFonts w:hint="eastAsia"/>
        </w:rPr>
        <w:t>將該字元存入</w:t>
      </w:r>
      <w:r>
        <w:t>aptr</w:t>
      </w:r>
      <w:r>
        <w:rPr>
          <w:rFonts w:hint="eastAsia"/>
        </w:rPr>
        <w:t>中。</w:t>
      </w:r>
    </w:p>
    <w:p w:rsidR="0009514D" w:rsidRPr="0009514D" w:rsidRDefault="0009514D" w:rsidP="004C4CF0"/>
    <w:p w:rsidR="00CE6B7C" w:rsidRDefault="00CE6B7C" w:rsidP="00374720">
      <w:r>
        <w:rPr>
          <w:rFonts w:hint="eastAsia"/>
        </w:rPr>
        <w:t>在</w:t>
      </w:r>
      <w:r w:rsidR="00806B9A">
        <w:fldChar w:fldCharType="begin"/>
      </w:r>
      <w:r>
        <w:instrText xml:space="preserve"> REF _Ref219603837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8</w:t>
      </w:r>
      <w:r w:rsidR="00806B9A">
        <w:fldChar w:fldCharType="end"/>
      </w:r>
      <w:r>
        <w:rPr>
          <w:rFonts w:hint="eastAsia"/>
        </w:rPr>
        <w:t>的組合語言版本當中，除了使用</w:t>
      </w:r>
      <w:r>
        <w:t xml:space="preserve"> JMP </w:t>
      </w:r>
      <w:r>
        <w:rPr>
          <w:rFonts w:hint="eastAsia"/>
        </w:rPr>
        <w:t>跳躍指令模擬</w:t>
      </w:r>
      <w:r>
        <w:t xml:space="preserve"> C </w:t>
      </w:r>
      <w:r>
        <w:rPr>
          <w:rFonts w:hint="eastAsia"/>
        </w:rPr>
        <w:t>語言當中的</w:t>
      </w:r>
      <w:r>
        <w:t xml:space="preserve">while </w:t>
      </w:r>
      <w:r>
        <w:rPr>
          <w:rFonts w:hint="eastAsia"/>
        </w:rPr>
        <w:t>迴圈之外，還利用了</w:t>
      </w:r>
      <w:r w:rsidR="003A41EB">
        <w:rPr>
          <w:rFonts w:hint="eastAsia"/>
        </w:rPr>
        <w:t>CMP</w:t>
      </w:r>
      <w:r w:rsidR="003A41EB">
        <w:rPr>
          <w:rFonts w:hint="eastAsia"/>
        </w:rPr>
        <w:t>與</w:t>
      </w:r>
      <w:r>
        <w:t>JEQ</w:t>
      </w:r>
      <w:r w:rsidR="003A41EB">
        <w:rPr>
          <w:rFonts w:hint="eastAsia"/>
        </w:rPr>
        <w:t>指令</w:t>
      </w:r>
      <w:r>
        <w:rPr>
          <w:rFonts w:hint="eastAsia"/>
        </w:rPr>
        <w:t>模擬</w:t>
      </w:r>
      <w:r w:rsidR="003A41EB">
        <w:rPr>
          <w:rFonts w:hint="eastAsia"/>
        </w:rPr>
        <w:t>了</w:t>
      </w:r>
      <w:r>
        <w:t xml:space="preserve"> if</w:t>
      </w:r>
      <w:r w:rsidR="003A41EB">
        <w:rPr>
          <w:rFonts w:hint="eastAsia"/>
        </w:rPr>
        <w:t xml:space="preserve"> </w:t>
      </w:r>
      <w:r w:rsidR="003A41EB">
        <w:t>…</w:t>
      </w:r>
      <w:r w:rsidR="003A41EB">
        <w:rPr>
          <w:rFonts w:hint="eastAsia"/>
        </w:rPr>
        <w:t xml:space="preserve"> break</w:t>
      </w:r>
      <w:r w:rsidR="003A41EB">
        <w:rPr>
          <w:rFonts w:hint="eastAsia"/>
        </w:rPr>
        <w:t>語句</w:t>
      </w:r>
      <w:r>
        <w:rPr>
          <w:rFonts w:hint="eastAsia"/>
        </w:rPr>
        <w:t>，在發現</w:t>
      </w:r>
      <w:r w:rsidR="003A41EB">
        <w:rPr>
          <w:rFonts w:hint="eastAsia"/>
        </w:rPr>
        <w:t>結束字元</w:t>
      </w:r>
      <w:r>
        <w:t xml:space="preserve"> '\0' </w:t>
      </w:r>
      <w:r>
        <w:rPr>
          <w:rFonts w:hint="eastAsia"/>
        </w:rPr>
        <w:t>時，</w:t>
      </w:r>
      <w:r w:rsidR="003A41EB">
        <w:rPr>
          <w:rFonts w:hint="eastAsia"/>
        </w:rPr>
        <w:t>利用</w:t>
      </w:r>
      <w:r w:rsidR="003A41EB">
        <w:rPr>
          <w:rFonts w:hint="eastAsia"/>
        </w:rPr>
        <w:t xml:space="preserve"> JEQ </w:t>
      </w:r>
      <w:r>
        <w:rPr>
          <w:rFonts w:hint="eastAsia"/>
        </w:rPr>
        <w:t>跳到迴圈結尾</w:t>
      </w:r>
      <w:r w:rsidR="003A41EB">
        <w:rPr>
          <w:rFonts w:hint="eastAsia"/>
        </w:rPr>
        <w:t>的</w:t>
      </w:r>
      <w:r>
        <w:t>endw</w:t>
      </w:r>
      <w:r w:rsidR="003A41EB">
        <w:rPr>
          <w:rFonts w:hint="eastAsia"/>
        </w:rPr>
        <w:t>標記</w:t>
      </w:r>
      <w:r>
        <w:rPr>
          <w:rFonts w:hint="eastAsia"/>
        </w:rPr>
        <w:t>上</w:t>
      </w:r>
      <w:r w:rsidR="003A41EB">
        <w:rPr>
          <w:rFonts w:hint="eastAsia"/>
        </w:rPr>
        <w:t>，以離開迴圈</w:t>
      </w:r>
      <w:r>
        <w:rPr>
          <w:rFonts w:hint="eastAsia"/>
        </w:rPr>
        <w:t>。</w:t>
      </w:r>
    </w:p>
    <w:p w:rsidR="0009514D" w:rsidRPr="003A41EB" w:rsidRDefault="0009514D" w:rsidP="00374720"/>
    <w:p w:rsidR="0009514D" w:rsidRDefault="0009514D" w:rsidP="00374720">
      <w:r>
        <w:rPr>
          <w:rFonts w:hint="eastAsia"/>
        </w:rPr>
        <w:t>接著，讓我們採用</w:t>
      </w:r>
      <w:r w:rsidR="003A41EB">
        <w:rPr>
          <w:rFonts w:hint="eastAsia"/>
        </w:rPr>
        <w:t>陣列</w:t>
      </w:r>
      <w:r>
        <w:rPr>
          <w:rFonts w:hint="eastAsia"/>
        </w:rPr>
        <w:t>進行字串複製</w:t>
      </w:r>
      <w:r w:rsidR="003A41EB">
        <w:rPr>
          <w:rFonts w:hint="eastAsia"/>
        </w:rPr>
        <w:t>的程式</w:t>
      </w:r>
      <w:r>
        <w:rPr>
          <w:rFonts w:hint="eastAsia"/>
        </w:rPr>
        <w:t>，看看這種</w:t>
      </w:r>
      <w:r w:rsidR="003A41EB">
        <w:rPr>
          <w:rFonts w:hint="eastAsia"/>
        </w:rPr>
        <w:t>程式與指標的作法</w:t>
      </w:r>
      <w:r>
        <w:rPr>
          <w:rFonts w:hint="eastAsia"/>
        </w:rPr>
        <w:t>有何不同之處。</w:t>
      </w:r>
    </w:p>
    <w:p w:rsidR="00CE6B7C" w:rsidRDefault="00CE6B7C" w:rsidP="004C4CF0"/>
    <w:p w:rsidR="00CE6B7C" w:rsidRPr="00E326B1" w:rsidRDefault="00CE6B7C" w:rsidP="00FD401E">
      <w:pPr>
        <w:pStyle w:val="af6"/>
        <w:ind w:left="240" w:right="240"/>
      </w:pPr>
      <w:r w:rsidRPr="00E326B1">
        <w:rPr>
          <w:rFonts w:hint="eastAsia"/>
        </w:rPr>
        <w:t>字串複製</w:t>
      </w:r>
      <w:r w:rsidRPr="00E326B1">
        <w:t xml:space="preserve"> (</w:t>
      </w:r>
      <w:r>
        <w:rPr>
          <w:rFonts w:hint="eastAsia"/>
        </w:rPr>
        <w:t>索引</w:t>
      </w:r>
      <w:r w:rsidRPr="00E326B1">
        <w:rPr>
          <w:rFonts w:hint="eastAsia"/>
        </w:rPr>
        <w:t>版</w:t>
      </w:r>
      <w:r w:rsidRPr="00E326B1">
        <w:t>)</w:t>
      </w:r>
    </w:p>
    <w:p w:rsidR="0009514D" w:rsidRDefault="00CE6B7C" w:rsidP="003A7E5B">
      <w:r>
        <w:rPr>
          <w:rFonts w:hint="eastAsia"/>
        </w:rPr>
        <w:t>當我們不使用指標進行字串複製，而改以陣列的方式</w:t>
      </w:r>
      <w:r w:rsidR="003A41EB">
        <w:rPr>
          <w:rFonts w:hint="eastAsia"/>
        </w:rPr>
        <w:t>實作</w:t>
      </w:r>
      <w:r>
        <w:rPr>
          <w:rFonts w:hint="eastAsia"/>
        </w:rPr>
        <w:t>時，程式</w:t>
      </w:r>
      <w:r w:rsidR="003A41EB">
        <w:rPr>
          <w:rFonts w:hint="eastAsia"/>
        </w:rPr>
        <w:t>將</w:t>
      </w:r>
      <w:r>
        <w:rPr>
          <w:rFonts w:hint="eastAsia"/>
        </w:rPr>
        <w:t>會如</w:t>
      </w:r>
      <w:r w:rsidR="00806B9A">
        <w:fldChar w:fldCharType="begin"/>
      </w:r>
      <w:r>
        <w:instrText xml:space="preserve"> REF _Ref219537458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9</w:t>
      </w:r>
      <w:r w:rsidR="00806B9A">
        <w:fldChar w:fldCharType="end"/>
      </w:r>
      <w:r w:rsidR="0009514D">
        <w:rPr>
          <w:rFonts w:hint="eastAsia"/>
        </w:rPr>
        <w:t xml:space="preserve"> </w:t>
      </w:r>
      <w:r>
        <w:rPr>
          <w:rFonts w:hint="eastAsia"/>
        </w:rPr>
        <w:t>所示。這個程式與</w:t>
      </w:r>
      <w:r w:rsidR="00806B9A">
        <w:fldChar w:fldCharType="begin"/>
      </w:r>
      <w:r>
        <w:instrText xml:space="preserve"> REF _Ref219603837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8</w:t>
      </w:r>
      <w:r w:rsidR="00806B9A">
        <w:fldChar w:fldCharType="end"/>
      </w:r>
      <w:r w:rsidR="0009514D">
        <w:rPr>
          <w:rFonts w:hint="eastAsia"/>
        </w:rPr>
        <w:t xml:space="preserve"> </w:t>
      </w:r>
      <w:r>
        <w:rPr>
          <w:rFonts w:hint="eastAsia"/>
        </w:rPr>
        <w:t>的不同點</w:t>
      </w:r>
      <w:r w:rsidR="0009514D">
        <w:rPr>
          <w:rFonts w:hint="eastAsia"/>
        </w:rPr>
        <w:t>是</w:t>
      </w:r>
      <w:r>
        <w:rPr>
          <w:rFonts w:hint="eastAsia"/>
        </w:rPr>
        <w:t>沒有使用指標，而是</w:t>
      </w:r>
      <w:r w:rsidR="0009514D">
        <w:rPr>
          <w:rFonts w:hint="eastAsia"/>
        </w:rPr>
        <w:t>改用</w:t>
      </w:r>
      <w:r>
        <w:t xml:space="preserve">a[i] = b[i] </w:t>
      </w:r>
      <w:r>
        <w:rPr>
          <w:rFonts w:hint="eastAsia"/>
        </w:rPr>
        <w:t>的方式，進行複製動作。</w:t>
      </w:r>
    </w:p>
    <w:p w:rsidR="0009514D" w:rsidRDefault="0009514D" w:rsidP="003A7E5B"/>
    <w:p w:rsidR="0009514D" w:rsidRPr="00FE4DA5" w:rsidRDefault="0009514D" w:rsidP="0009514D">
      <w:r>
        <w:rPr>
          <w:rFonts w:hint="eastAsia"/>
        </w:rPr>
        <w:t>為了模擬</w:t>
      </w:r>
      <w:r>
        <w:rPr>
          <w:rFonts w:hint="eastAsia"/>
        </w:rPr>
        <w:t xml:space="preserve"> a[i]=b[i] </w:t>
      </w:r>
      <w:r>
        <w:rPr>
          <w:rFonts w:hint="eastAsia"/>
        </w:rPr>
        <w:t>這樣的指令，我們採用了</w:t>
      </w:r>
      <w:r>
        <w:rPr>
          <w:rFonts w:hint="eastAsia"/>
        </w:rPr>
        <w:t xml:space="preserve"> CPU0 </w:t>
      </w:r>
      <w:r>
        <w:rPr>
          <w:rFonts w:hint="eastAsia"/>
        </w:rPr>
        <w:t>當中的索引定址模式。首先我們用</w:t>
      </w:r>
      <w:r w:rsidRPr="00FE4DA5">
        <w:t>LD</w:t>
      </w:r>
      <w:r>
        <w:rPr>
          <w:rFonts w:hint="eastAsia"/>
        </w:rPr>
        <w:t xml:space="preserve"> </w:t>
      </w:r>
      <w:r w:rsidRPr="00FE4DA5">
        <w:t xml:space="preserve">R1, </w:t>
      </w:r>
      <w:r>
        <w:rPr>
          <w:rFonts w:hint="eastAsia"/>
        </w:rPr>
        <w:t xml:space="preserve">i; </w:t>
      </w:r>
      <w:r w:rsidRPr="00FE4DA5">
        <w:t>LD</w:t>
      </w:r>
      <w:r>
        <w:rPr>
          <w:rFonts w:hint="eastAsia"/>
        </w:rPr>
        <w:t xml:space="preserve"> </w:t>
      </w:r>
      <w:r w:rsidRPr="00FE4DA5">
        <w:t>R2, aptr</w:t>
      </w:r>
      <w:r>
        <w:rPr>
          <w:rFonts w:hint="eastAsia"/>
        </w:rPr>
        <w:t xml:space="preserve">; </w:t>
      </w:r>
      <w:r w:rsidRPr="00FE4DA5">
        <w:t>LD</w:t>
      </w:r>
      <w:r>
        <w:rPr>
          <w:rFonts w:hint="eastAsia"/>
        </w:rPr>
        <w:t xml:space="preserve"> </w:t>
      </w:r>
      <w:r w:rsidRPr="00FE4DA5">
        <w:t>R3, bptr</w:t>
      </w:r>
      <w:r>
        <w:rPr>
          <w:rFonts w:hint="eastAsia"/>
        </w:rPr>
        <w:t xml:space="preserve">; </w:t>
      </w:r>
      <w:r>
        <w:rPr>
          <w:rFonts w:hint="eastAsia"/>
        </w:rPr>
        <w:t>這些指令，將</w:t>
      </w:r>
      <w:r w:rsidR="003A41EB">
        <w:rPr>
          <w:rFonts w:hint="eastAsia"/>
        </w:rPr>
        <w:t>變數</w:t>
      </w:r>
      <w:r>
        <w:rPr>
          <w:rFonts w:hint="eastAsia"/>
        </w:rPr>
        <w:t xml:space="preserve"> </w:t>
      </w:r>
      <w:r w:rsidR="003A41EB">
        <w:t>I</w:t>
      </w:r>
      <w:r w:rsidR="003A41EB">
        <w:rPr>
          <w:rFonts w:hint="eastAsia"/>
        </w:rPr>
        <w:t xml:space="preserve"> </w:t>
      </w:r>
      <w:r w:rsidR="003A41EB">
        <w:rPr>
          <w:rFonts w:hint="eastAsia"/>
        </w:rPr>
        <w:t>與</w:t>
      </w:r>
      <w:r>
        <w:rPr>
          <w:rFonts w:hint="eastAsia"/>
        </w:rPr>
        <w:t xml:space="preserve"> a, b </w:t>
      </w:r>
      <w:r>
        <w:rPr>
          <w:rFonts w:hint="eastAsia"/>
        </w:rPr>
        <w:t>的</w:t>
      </w:r>
      <w:r w:rsidR="003A41EB">
        <w:rPr>
          <w:rFonts w:hint="eastAsia"/>
        </w:rPr>
        <w:t>位址</w:t>
      </w:r>
      <w:r>
        <w:rPr>
          <w:rFonts w:hint="eastAsia"/>
        </w:rPr>
        <w:t>分別載入到</w:t>
      </w:r>
      <w:r>
        <w:rPr>
          <w:rFonts w:hint="eastAsia"/>
        </w:rPr>
        <w:t xml:space="preserve"> R1, R2, R3 </w:t>
      </w:r>
      <w:r>
        <w:rPr>
          <w:rFonts w:hint="eastAsia"/>
        </w:rPr>
        <w:t>當中，接著利用</w:t>
      </w:r>
      <w:r w:rsidRPr="00FE4DA5">
        <w:t>LDB</w:t>
      </w:r>
      <w:r>
        <w:rPr>
          <w:rFonts w:hint="eastAsia"/>
        </w:rPr>
        <w:t xml:space="preserve"> </w:t>
      </w:r>
      <w:r w:rsidRPr="00FE4DA5">
        <w:t>R4, [R</w:t>
      </w:r>
      <w:r>
        <w:rPr>
          <w:rFonts w:hint="eastAsia"/>
        </w:rPr>
        <w:t>3+R1</w:t>
      </w:r>
      <w:r w:rsidRPr="00FE4DA5">
        <w:t>]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 w:rsidRPr="00FE4DA5">
        <w:t>STB</w:t>
      </w:r>
      <w:r>
        <w:rPr>
          <w:rFonts w:hint="eastAsia"/>
        </w:rPr>
        <w:t xml:space="preserve"> </w:t>
      </w:r>
      <w:r w:rsidRPr="00FE4DA5">
        <w:t>R4, [R</w:t>
      </w:r>
      <w:r>
        <w:rPr>
          <w:rFonts w:hint="eastAsia"/>
        </w:rPr>
        <w:t>2+R1</w:t>
      </w:r>
      <w:r w:rsidRPr="00FE4DA5">
        <w:t>]</w:t>
      </w:r>
      <w:r>
        <w:rPr>
          <w:rFonts w:hint="eastAsia"/>
        </w:rPr>
        <w:t xml:space="preserve"> </w:t>
      </w:r>
      <w:r>
        <w:rPr>
          <w:rFonts w:hint="eastAsia"/>
        </w:rPr>
        <w:t>等索引定址</w:t>
      </w:r>
      <w:r w:rsidR="003A41EB">
        <w:rPr>
          <w:rFonts w:hint="eastAsia"/>
        </w:rPr>
        <w:t>法</w:t>
      </w:r>
      <w:r>
        <w:rPr>
          <w:rFonts w:hint="eastAsia"/>
        </w:rPr>
        <w:t>，模擬出</w:t>
      </w:r>
      <w:r>
        <w:rPr>
          <w:rFonts w:hint="eastAsia"/>
        </w:rPr>
        <w:t xml:space="preserve"> a[i]=b[i] </w:t>
      </w:r>
      <w:r>
        <w:rPr>
          <w:rFonts w:hint="eastAsia"/>
        </w:rPr>
        <w:t>的功能，然後同樣用</w:t>
      </w:r>
      <w:r>
        <w:rPr>
          <w:rFonts w:hint="eastAsia"/>
        </w:rPr>
        <w:t xml:space="preserve"> CMP </w:t>
      </w:r>
      <w:r>
        <w:rPr>
          <w:rFonts w:hint="eastAsia"/>
        </w:rPr>
        <w:t>與</w:t>
      </w:r>
      <w:r>
        <w:rPr>
          <w:rFonts w:hint="eastAsia"/>
        </w:rPr>
        <w:t xml:space="preserve"> JEQ </w:t>
      </w:r>
      <w:r>
        <w:rPr>
          <w:rFonts w:hint="eastAsia"/>
        </w:rPr>
        <w:t>指令，決定是否要跳出</w:t>
      </w:r>
      <w:r>
        <w:rPr>
          <w:rFonts w:hint="eastAsia"/>
        </w:rPr>
        <w:t xml:space="preserve"> while </w:t>
      </w:r>
      <w:r>
        <w:rPr>
          <w:rFonts w:hint="eastAsia"/>
        </w:rPr>
        <w:t>迴圈。</w:t>
      </w:r>
    </w:p>
    <w:p w:rsidR="00CE6B7C" w:rsidRPr="00374720" w:rsidRDefault="00CE6B7C" w:rsidP="00E326B1"/>
    <w:p w:rsidR="00CE6B7C" w:rsidRDefault="00CE6B7C" w:rsidP="00E326B1">
      <w:pPr>
        <w:pStyle w:val="a6"/>
      </w:pPr>
      <w:bookmarkStart w:id="19" w:name="_Ref219537458"/>
      <w:bookmarkStart w:id="20" w:name="_Ref219537457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9</w:t>
      </w:r>
      <w:r w:rsidR="00806B9A">
        <w:fldChar w:fldCharType="end"/>
      </w:r>
      <w:bookmarkEnd w:id="19"/>
      <w:r>
        <w:t xml:space="preserve"> </w:t>
      </w:r>
      <w:r>
        <w:rPr>
          <w:rFonts w:hint="eastAsia"/>
        </w:rPr>
        <w:t>字串複製</w:t>
      </w:r>
      <w:bookmarkEnd w:id="20"/>
      <w:r>
        <w:t xml:space="preserve"> (</w:t>
      </w:r>
      <w:r>
        <w:rPr>
          <w:rFonts w:hint="eastAsia"/>
        </w:rPr>
        <w:t>索引版</w:t>
      </w:r>
      <w:r>
        <w:t>)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2"/>
        <w:gridCol w:w="2976"/>
        <w:gridCol w:w="2694"/>
      </w:tblGrid>
      <w:tr w:rsidR="00CE6B7C" w:rsidRPr="00FE4DA5">
        <w:tc>
          <w:tcPr>
            <w:tcW w:w="2802" w:type="dxa"/>
          </w:tcPr>
          <w:p w:rsidR="00CE6B7C" w:rsidRPr="00FE4DA5" w:rsidRDefault="00CE6B7C" w:rsidP="00D804AB">
            <w:pPr>
              <w:numPr>
                <w:ilvl w:val="0"/>
                <w:numId w:val="55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2976" w:type="dxa"/>
          </w:tcPr>
          <w:p w:rsidR="00CE6B7C" w:rsidRPr="00FE4DA5" w:rsidRDefault="00CE6B7C" w:rsidP="00D804AB">
            <w:pPr>
              <w:numPr>
                <w:ilvl w:val="0"/>
                <w:numId w:val="55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2694" w:type="dxa"/>
          </w:tcPr>
          <w:p w:rsidR="00CE6B7C" w:rsidRPr="00FE4DA5" w:rsidRDefault="00CE6B7C" w:rsidP="00D804AB">
            <w:pPr>
              <w:numPr>
                <w:ilvl w:val="0"/>
                <w:numId w:val="55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真實版</w:t>
            </w:r>
            <w:r w:rsidRPr="00FE4DA5">
              <w:t>)</w:t>
            </w:r>
          </w:p>
        </w:tc>
      </w:tr>
      <w:tr w:rsidR="00CE6B7C" w:rsidRPr="00FE4DA5">
        <w:tc>
          <w:tcPr>
            <w:tcW w:w="2802" w:type="dxa"/>
          </w:tcPr>
          <w:p w:rsidR="00CE6B7C" w:rsidRPr="00FE4DA5" w:rsidRDefault="00CE6B7C" w:rsidP="002F1BE7">
            <w:r w:rsidRPr="00FE4DA5">
              <w:tab/>
            </w:r>
            <w:r w:rsidRPr="00FE4DA5">
              <w:tab/>
              <w:t>LD</w:t>
            </w:r>
            <w:r w:rsidRPr="00FE4DA5">
              <w:tab/>
              <w:t>R1, i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LD</w:t>
            </w:r>
            <w:r w:rsidRPr="00FE4DA5">
              <w:tab/>
              <w:t>R2, aptr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LD</w:t>
            </w:r>
            <w:r w:rsidRPr="00FE4DA5">
              <w:tab/>
              <w:t>R3, bptr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LD</w:t>
            </w:r>
            <w:r w:rsidR="00E161D4">
              <w:rPr>
                <w:rFonts w:hint="eastAsia"/>
              </w:rPr>
              <w:t>I</w:t>
            </w:r>
            <w:r w:rsidRPr="00FE4DA5">
              <w:tab/>
              <w:t xml:space="preserve">R7, </w:t>
            </w:r>
            <w:r w:rsidR="00E161D4">
              <w:rPr>
                <w:rFonts w:hint="eastAsia"/>
              </w:rPr>
              <w:t>1</w:t>
            </w:r>
          </w:p>
          <w:p w:rsidR="00CE6B7C" w:rsidRPr="00FE4DA5" w:rsidRDefault="00CE6B7C" w:rsidP="002F1BE7">
            <w:r w:rsidRPr="00FE4DA5">
              <w:lastRenderedPageBreak/>
              <w:t>while: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LB</w:t>
            </w:r>
            <w:r w:rsidR="003A41EB">
              <w:rPr>
                <w:rFonts w:hint="eastAsia"/>
              </w:rPr>
              <w:t>R</w:t>
            </w:r>
            <w:r w:rsidRPr="00FE4DA5">
              <w:tab/>
              <w:t>R4, [R</w:t>
            </w:r>
            <w:r w:rsidR="00E161D4">
              <w:rPr>
                <w:rFonts w:hint="eastAsia"/>
              </w:rPr>
              <w:t>3+R1</w:t>
            </w:r>
            <w:r w:rsidRPr="00FE4DA5">
              <w:t>]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SB</w:t>
            </w:r>
            <w:r w:rsidR="003A41EB">
              <w:rPr>
                <w:rFonts w:hint="eastAsia"/>
              </w:rPr>
              <w:t>R</w:t>
            </w:r>
            <w:r w:rsidRPr="00FE4DA5">
              <w:tab/>
              <w:t>R4, [R</w:t>
            </w:r>
            <w:r w:rsidR="00E161D4">
              <w:rPr>
                <w:rFonts w:hint="eastAsia"/>
              </w:rPr>
              <w:t>2+R1</w:t>
            </w:r>
            <w:r w:rsidRPr="00FE4DA5">
              <w:t>]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CMP R4, R0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JEQ</w:t>
            </w:r>
            <w:r w:rsidRPr="00FE4DA5">
              <w:tab/>
              <w:t>endw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ADD R1, R1, R7</w:t>
            </w:r>
          </w:p>
          <w:p w:rsidR="00CE6B7C" w:rsidRPr="00FE4DA5" w:rsidRDefault="00CE6B7C" w:rsidP="002F1BE7">
            <w:r w:rsidRPr="00FE4DA5">
              <w:tab/>
            </w:r>
            <w:r w:rsidRPr="00FE4DA5">
              <w:tab/>
              <w:t>JMP while</w:t>
            </w:r>
          </w:p>
          <w:p w:rsidR="00CE6B7C" w:rsidRPr="00FE4DA5" w:rsidRDefault="00CE6B7C" w:rsidP="002F1BE7">
            <w:r w:rsidRPr="00FE4DA5">
              <w:t>endw:</w:t>
            </w:r>
            <w:r w:rsidRPr="00FE4DA5">
              <w:tab/>
              <w:t>RET</w:t>
            </w:r>
          </w:p>
          <w:p w:rsidR="00CE6B7C" w:rsidRPr="00FE4DA5" w:rsidRDefault="00CE6B7C" w:rsidP="002F1BE7">
            <w:r w:rsidRPr="00FE4DA5">
              <w:t>a</w:t>
            </w:r>
            <w:r w:rsidR="00772839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RESB 10</w:t>
            </w:r>
          </w:p>
          <w:p w:rsidR="00CE6B7C" w:rsidRPr="00FE4DA5" w:rsidRDefault="00CE6B7C" w:rsidP="002F1BE7">
            <w:r w:rsidRPr="00FE4DA5">
              <w:t>b</w:t>
            </w:r>
            <w:r w:rsidR="00772839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BYTE</w:t>
            </w:r>
            <w:r w:rsidRPr="00FE4DA5">
              <w:tab/>
              <w:t xml:space="preserve"> "Hello !",0</w:t>
            </w:r>
          </w:p>
          <w:p w:rsidR="00CE6B7C" w:rsidRPr="00FE4DA5" w:rsidRDefault="00CE6B7C" w:rsidP="002F1BE7">
            <w:r w:rsidRPr="00FE4DA5">
              <w:t>aptr</w:t>
            </w:r>
            <w:r w:rsidR="00772839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WORD a</w:t>
            </w:r>
          </w:p>
          <w:p w:rsidR="00CE6B7C" w:rsidRPr="00FE4DA5" w:rsidRDefault="00CE6B7C" w:rsidP="002F1BE7">
            <w:r w:rsidRPr="00FE4DA5">
              <w:t>bptr</w:t>
            </w:r>
            <w:r w:rsidR="00772839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WORD b</w:t>
            </w:r>
          </w:p>
          <w:p w:rsidR="00CE6B7C" w:rsidRPr="00FE4DA5" w:rsidRDefault="00CE6B7C" w:rsidP="002F1BE7">
            <w:r w:rsidRPr="00FE4DA5">
              <w:t>i</w:t>
            </w:r>
            <w:r w:rsidR="00772839">
              <w:rPr>
                <w:rFonts w:hint="eastAsia"/>
              </w:rPr>
              <w:t>:</w:t>
            </w:r>
            <w:r w:rsidRPr="00FE4DA5">
              <w:tab/>
            </w:r>
            <w:r w:rsidRPr="00FE4DA5">
              <w:tab/>
              <w:t>WORD 0</w:t>
            </w:r>
          </w:p>
        </w:tc>
        <w:tc>
          <w:tcPr>
            <w:tcW w:w="2976" w:type="dxa"/>
          </w:tcPr>
          <w:p w:rsidR="00CE6B7C" w:rsidRPr="00FE4DA5" w:rsidRDefault="00CE6B7C" w:rsidP="002F1BE7">
            <w:r w:rsidRPr="00FE4DA5">
              <w:lastRenderedPageBreak/>
              <w:t>R1=i;</w:t>
            </w:r>
          </w:p>
          <w:p w:rsidR="00CE6B7C" w:rsidRPr="00FE4DA5" w:rsidRDefault="00CE6B7C" w:rsidP="002F1BE7">
            <w:r w:rsidRPr="00FE4DA5">
              <w:t>R2=*aptr;</w:t>
            </w:r>
          </w:p>
          <w:p w:rsidR="00CE6B7C" w:rsidRPr="00FE4DA5" w:rsidRDefault="00CE6B7C" w:rsidP="002F1BE7">
            <w:r w:rsidRPr="00FE4DA5">
              <w:t>R3=*bptr;</w:t>
            </w:r>
          </w:p>
          <w:p w:rsidR="00CE6B7C" w:rsidRPr="00FE4DA5" w:rsidRDefault="00CE6B7C" w:rsidP="002F1BE7">
            <w:r w:rsidRPr="00FE4DA5">
              <w:t>R7=</w:t>
            </w:r>
            <w:r w:rsidR="00E161D4">
              <w:rPr>
                <w:rFonts w:hint="eastAsia"/>
              </w:rPr>
              <w:t>1</w:t>
            </w:r>
            <w:r w:rsidRPr="00FE4DA5">
              <w:t>;</w:t>
            </w:r>
          </w:p>
          <w:p w:rsidR="00CE6B7C" w:rsidRPr="00FE4DA5" w:rsidRDefault="00CE6B7C" w:rsidP="002F1BE7">
            <w:r w:rsidRPr="00FE4DA5">
              <w:lastRenderedPageBreak/>
              <w:t>while: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R4 = [R</w:t>
            </w:r>
            <w:r w:rsidR="00E161D4">
              <w:rPr>
                <w:rFonts w:hint="eastAsia"/>
              </w:rPr>
              <w:t>3+R1</w:t>
            </w:r>
            <w:r w:rsidRPr="00FE4DA5">
              <w:t>]; // R4 = b[i]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[</w:t>
            </w:r>
            <w:r w:rsidR="00E161D4">
              <w:rPr>
                <w:rFonts w:hint="eastAsia"/>
              </w:rPr>
              <w:t>R2+R1</w:t>
            </w:r>
            <w:r w:rsidRPr="00FE4DA5">
              <w:t>] = R4; // a[i] = R4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if (R4!= R0)  // b[i] != '\0'</w:t>
            </w:r>
          </w:p>
          <w:p w:rsidR="00CE6B7C" w:rsidRPr="00FE4DA5" w:rsidRDefault="00CE6B7C" w:rsidP="002F1BE7">
            <w:r w:rsidRPr="00FE4DA5">
              <w:tab/>
              <w:t>goto endw;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R1 = R1 + R7; // i++;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goto while;</w:t>
            </w:r>
          </w:p>
          <w:p w:rsidR="00CE6B7C" w:rsidRPr="00FE4DA5" w:rsidRDefault="00CE6B7C" w:rsidP="002F1BE7">
            <w:r w:rsidRPr="00FE4DA5">
              <w:t>endw: return;</w:t>
            </w:r>
          </w:p>
          <w:p w:rsidR="00CE6B7C" w:rsidRPr="00FE4DA5" w:rsidRDefault="00CE6B7C" w:rsidP="002F1BE7">
            <w:r w:rsidRPr="00FE4DA5">
              <w:t>char a[10];</w:t>
            </w:r>
          </w:p>
          <w:p w:rsidR="00CE6B7C" w:rsidRPr="00FE4DA5" w:rsidRDefault="00CE6B7C" w:rsidP="002F1BE7">
            <w:r w:rsidRPr="00FE4DA5">
              <w:t>char b[] = "Hello !"</w:t>
            </w:r>
          </w:p>
          <w:p w:rsidR="00CE6B7C" w:rsidRPr="00FE4DA5" w:rsidRDefault="00CE6B7C" w:rsidP="002F1BE7">
            <w:r w:rsidRPr="00FE4DA5">
              <w:t>int *aptr=a;</w:t>
            </w:r>
          </w:p>
          <w:p w:rsidR="00CE6B7C" w:rsidRPr="00FE4DA5" w:rsidRDefault="00CE6B7C" w:rsidP="002F1BE7">
            <w:r w:rsidRPr="00FE4DA5">
              <w:t>int *bptr=b;</w:t>
            </w:r>
          </w:p>
          <w:p w:rsidR="00CE6B7C" w:rsidRPr="00FE4DA5" w:rsidRDefault="00CE6B7C" w:rsidP="002F1BE7">
            <w:r w:rsidRPr="00FE4DA5">
              <w:t>int i=0;</w:t>
            </w:r>
          </w:p>
        </w:tc>
        <w:tc>
          <w:tcPr>
            <w:tcW w:w="2694" w:type="dxa"/>
          </w:tcPr>
          <w:p w:rsidR="00CE6B7C" w:rsidRPr="00FE4DA5" w:rsidRDefault="00CE6B7C" w:rsidP="00FD401E">
            <w:pPr>
              <w:ind w:firstLineChars="100" w:firstLine="240"/>
            </w:pPr>
            <w:r w:rsidRPr="00FE4DA5">
              <w:lastRenderedPageBreak/>
              <w:t>char a[10];</w:t>
            </w: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char b[] = "Hello !";</w:t>
            </w: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int i = 0;</w:t>
            </w:r>
          </w:p>
          <w:p w:rsidR="00CE6B7C" w:rsidRPr="00FE4DA5" w:rsidRDefault="00CE6B7C" w:rsidP="00FD401E">
            <w:pPr>
              <w:ind w:firstLineChars="100" w:firstLine="240"/>
            </w:pP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lastRenderedPageBreak/>
              <w:t>while (1) {</w:t>
            </w:r>
          </w:p>
          <w:p w:rsidR="00CE6B7C" w:rsidRPr="00FE4DA5" w:rsidRDefault="00CE6B7C" w:rsidP="002F1BE7">
            <w:r w:rsidRPr="00FE4DA5">
              <w:t xml:space="preserve">    a[i] = b[i];</w:t>
            </w:r>
          </w:p>
          <w:p w:rsidR="00CE6B7C" w:rsidRPr="00FE4DA5" w:rsidRDefault="00CE6B7C" w:rsidP="002F1BE7"/>
          <w:p w:rsidR="00CE6B7C" w:rsidRPr="00FE4DA5" w:rsidRDefault="00CE6B7C" w:rsidP="002F1BE7">
            <w:r w:rsidRPr="00FE4DA5">
              <w:t xml:space="preserve">    if (b[i] == '\0')</w:t>
            </w:r>
          </w:p>
          <w:p w:rsidR="00CE6B7C" w:rsidRPr="00FE4DA5" w:rsidRDefault="00CE6B7C" w:rsidP="00FD401E">
            <w:pPr>
              <w:ind w:firstLineChars="300" w:firstLine="720"/>
            </w:pPr>
            <w:r w:rsidRPr="00FE4DA5">
              <w:t>break;</w:t>
            </w:r>
          </w:p>
          <w:p w:rsidR="00CE6B7C" w:rsidRPr="00FE4DA5" w:rsidRDefault="00CE6B7C" w:rsidP="002F1BE7">
            <w:r w:rsidRPr="00FE4DA5">
              <w:t xml:space="preserve">    i++;</w:t>
            </w:r>
          </w:p>
          <w:p w:rsidR="00CE6B7C" w:rsidRPr="00FE4DA5" w:rsidRDefault="00CE6B7C" w:rsidP="00FD401E">
            <w:pPr>
              <w:ind w:firstLineChars="100" w:firstLine="240"/>
            </w:pPr>
            <w:r w:rsidRPr="00FE4DA5">
              <w:t>}</w:t>
            </w:r>
          </w:p>
          <w:p w:rsidR="00CE6B7C" w:rsidRPr="00FE4DA5" w:rsidRDefault="00CE6B7C" w:rsidP="00772839">
            <w:pPr>
              <w:ind w:firstLineChars="100" w:firstLine="240"/>
            </w:pPr>
            <w:r w:rsidRPr="00FE4DA5">
              <w:t>return;</w:t>
            </w:r>
          </w:p>
        </w:tc>
      </w:tr>
    </w:tbl>
    <w:p w:rsidR="00CE6B7C" w:rsidRDefault="00CE6B7C" w:rsidP="004C4CF0"/>
    <w:p w:rsidR="00CE6B7C" w:rsidRDefault="00CE6B7C" w:rsidP="003A41EB">
      <w:r>
        <w:rPr>
          <w:rFonts w:hint="eastAsia"/>
        </w:rPr>
        <w:t>請讀者仔細比較</w:t>
      </w:r>
      <w:r w:rsidR="00806B9A">
        <w:fldChar w:fldCharType="begin"/>
      </w:r>
      <w:r>
        <w:instrText xml:space="preserve"> REF _Ref219603837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8</w:t>
      </w:r>
      <w:r w:rsidR="00806B9A">
        <w:fldChar w:fldCharType="end"/>
      </w:r>
      <w:r>
        <w:rPr>
          <w:rFonts w:hint="eastAsia"/>
        </w:rPr>
        <w:t>與</w:t>
      </w:r>
      <w:r w:rsidR="00806B9A">
        <w:fldChar w:fldCharType="begin"/>
      </w:r>
      <w:r>
        <w:instrText xml:space="preserve"> REF _Ref219537458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9</w:t>
      </w:r>
      <w:r w:rsidR="00806B9A">
        <w:fldChar w:fldCharType="end"/>
      </w:r>
      <w:r>
        <w:rPr>
          <w:rFonts w:hint="eastAsia"/>
        </w:rPr>
        <w:t>，應當可以看</w:t>
      </w:r>
      <w:r w:rsidR="0009514D">
        <w:rPr>
          <w:rFonts w:hint="eastAsia"/>
        </w:rPr>
        <w:t>出這兩種字串複製方法的相同與相異點。假如不採用索引定址的模式，</w:t>
      </w:r>
      <w:r w:rsidR="003A41EB">
        <w:rPr>
          <w:rFonts w:hint="eastAsia"/>
        </w:rPr>
        <w:t>則</w:t>
      </w:r>
      <w:r w:rsidR="003A41EB" w:rsidRPr="00FE4DA5">
        <w:t>LB</w:t>
      </w:r>
      <w:r w:rsidR="003A41EB">
        <w:rPr>
          <w:rFonts w:hint="eastAsia"/>
        </w:rPr>
        <w:t xml:space="preserve">R </w:t>
      </w:r>
      <w:r w:rsidR="003A41EB" w:rsidRPr="00FE4DA5">
        <w:t>R4, [R</w:t>
      </w:r>
      <w:r w:rsidR="003A41EB">
        <w:rPr>
          <w:rFonts w:hint="eastAsia"/>
        </w:rPr>
        <w:t>3+R1</w:t>
      </w:r>
      <w:r w:rsidR="003A41EB" w:rsidRPr="00FE4DA5">
        <w:t>]</w:t>
      </w:r>
      <w:r w:rsidR="003A41EB">
        <w:rPr>
          <w:rFonts w:hint="eastAsia"/>
        </w:rPr>
        <w:t xml:space="preserve"> </w:t>
      </w:r>
      <w:r w:rsidR="003A41EB">
        <w:rPr>
          <w:rFonts w:hint="eastAsia"/>
        </w:rPr>
        <w:t>指令可改用</w:t>
      </w:r>
      <w:r w:rsidR="003A41EB">
        <w:rPr>
          <w:rFonts w:hint="eastAsia"/>
        </w:rPr>
        <w:t xml:space="preserve"> ADD R5, R3, R1; LDB R4, [R5] </w:t>
      </w:r>
      <w:r w:rsidR="003A41EB">
        <w:rPr>
          <w:rFonts w:hint="eastAsia"/>
        </w:rPr>
        <w:t>這兩個指令完成同樣的功能，這會讓程式變得較大，而且多用了一個</w:t>
      </w:r>
      <w:r w:rsidR="003A41EB">
        <w:rPr>
          <w:rFonts w:hint="eastAsia"/>
        </w:rPr>
        <w:t xml:space="preserve"> R5 </w:t>
      </w:r>
      <w:r w:rsidR="003A41EB">
        <w:rPr>
          <w:rFonts w:hint="eastAsia"/>
        </w:rPr>
        <w:t>暫存器，因此效率會較差。同樣的，我們也可以用</w:t>
      </w:r>
      <w:r w:rsidR="003A41EB">
        <w:rPr>
          <w:rFonts w:hint="eastAsia"/>
        </w:rPr>
        <w:t xml:space="preserve"> ADD R6, R2, R1; </w:t>
      </w:r>
      <w:r w:rsidR="003A41EB">
        <w:rPr>
          <w:rFonts w:hint="eastAsia"/>
        </w:rPr>
        <w:t>與</w:t>
      </w:r>
      <w:r w:rsidR="003A41EB">
        <w:rPr>
          <w:rFonts w:hint="eastAsia"/>
        </w:rPr>
        <w:t xml:space="preserve"> SDB R4, [R6] </w:t>
      </w:r>
      <w:r w:rsidR="003A41EB">
        <w:rPr>
          <w:rFonts w:hint="eastAsia"/>
        </w:rPr>
        <w:t>取代</w:t>
      </w:r>
      <w:r w:rsidR="003A41EB">
        <w:rPr>
          <w:rFonts w:hint="eastAsia"/>
        </w:rPr>
        <w:t xml:space="preserve"> </w:t>
      </w:r>
      <w:r w:rsidR="003A41EB" w:rsidRPr="00FE4DA5">
        <w:t>SB</w:t>
      </w:r>
      <w:r w:rsidR="003A41EB">
        <w:rPr>
          <w:rFonts w:hint="eastAsia"/>
        </w:rPr>
        <w:t xml:space="preserve">R </w:t>
      </w:r>
      <w:r w:rsidR="003A41EB" w:rsidRPr="00FE4DA5">
        <w:t>R4, [R</w:t>
      </w:r>
      <w:r w:rsidR="003A41EB">
        <w:rPr>
          <w:rFonts w:hint="eastAsia"/>
        </w:rPr>
        <w:t>2+R1</w:t>
      </w:r>
      <w:r w:rsidR="003A41EB" w:rsidRPr="00FE4DA5">
        <w:t>]</w:t>
      </w:r>
      <w:r w:rsidR="003A41EB">
        <w:rPr>
          <w:rFonts w:hint="eastAsia"/>
        </w:rPr>
        <w:t xml:space="preserve"> </w:t>
      </w:r>
      <w:r w:rsidR="003A41EB">
        <w:rPr>
          <w:rFonts w:hint="eastAsia"/>
        </w:rPr>
        <w:t>指令，但是會讓效率變得更差。</w:t>
      </w:r>
      <w:r w:rsidR="0009514D">
        <w:rPr>
          <w:rFonts w:hint="eastAsia"/>
        </w:rPr>
        <w:t>因此，處理器的定址模式會影響到程式的效率，所以商業上所使用的處理器，</w:t>
      </w:r>
      <w:r w:rsidR="00D23902">
        <w:rPr>
          <w:rFonts w:hint="eastAsia"/>
        </w:rPr>
        <w:t>有時會採用相當複雜的定址模式</w:t>
      </w:r>
      <w:r>
        <w:rPr>
          <w:rFonts w:hint="eastAsia"/>
        </w:rPr>
        <w:t>。</w:t>
      </w:r>
    </w:p>
    <w:p w:rsidR="00CE6B7C" w:rsidRPr="003A41EB" w:rsidRDefault="00CE6B7C" w:rsidP="00FE0712"/>
    <w:p w:rsidR="00CE6B7C" w:rsidRDefault="00CE6B7C" w:rsidP="00FD401E">
      <w:pPr>
        <w:pStyle w:val="af6"/>
        <w:ind w:left="240" w:right="240"/>
      </w:pPr>
      <w:r>
        <w:rPr>
          <w:rFonts w:hint="eastAsia"/>
        </w:rPr>
        <w:t>整數陣列的複製</w:t>
      </w:r>
    </w:p>
    <w:p w:rsidR="00CE6B7C" w:rsidRDefault="00CE6B7C" w:rsidP="0037167E">
      <w:r>
        <w:rPr>
          <w:rFonts w:hint="eastAsia"/>
        </w:rPr>
        <w:t>在</w:t>
      </w:r>
      <w:r w:rsidR="00806B9A">
        <w:fldChar w:fldCharType="begin"/>
      </w:r>
      <w:r>
        <w:instrText xml:space="preserve"> REF _Ref219610280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10</w:t>
      </w:r>
      <w:r w:rsidR="00806B9A">
        <w:fldChar w:fldCharType="end"/>
      </w:r>
      <w:r>
        <w:rPr>
          <w:rFonts w:hint="eastAsia"/>
        </w:rPr>
        <w:t>中，我們示範了整數陣列的複製</w:t>
      </w:r>
      <w:r w:rsidR="0009514D">
        <w:rPr>
          <w:rFonts w:hint="eastAsia"/>
        </w:rPr>
        <w:t>方法</w:t>
      </w:r>
      <w:r>
        <w:rPr>
          <w:rFonts w:hint="eastAsia"/>
        </w:rPr>
        <w:t>，其運作原理與</w:t>
      </w:r>
      <w:r w:rsidR="00806B9A">
        <w:fldChar w:fldCharType="begin"/>
      </w:r>
      <w:r>
        <w:instrText xml:space="preserve"> REF _Ref219537458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9</w:t>
      </w:r>
      <w:r w:rsidR="00806B9A">
        <w:fldChar w:fldCharType="end"/>
      </w:r>
      <w:r>
        <w:rPr>
          <w:rFonts w:hint="eastAsia"/>
        </w:rPr>
        <w:t>相當類似，但是仍</w:t>
      </w:r>
      <w:r w:rsidR="0009514D">
        <w:rPr>
          <w:rFonts w:hint="eastAsia"/>
        </w:rPr>
        <w:t>然</w:t>
      </w:r>
      <w:r>
        <w:rPr>
          <w:rFonts w:hint="eastAsia"/>
        </w:rPr>
        <w:t>有些不同點</w:t>
      </w:r>
      <w:r w:rsidR="0009514D">
        <w:rPr>
          <w:rFonts w:hint="eastAsia"/>
        </w:rPr>
        <w:t>，我們將一一說明。</w:t>
      </w:r>
    </w:p>
    <w:p w:rsidR="0009514D" w:rsidRPr="004A58F2" w:rsidRDefault="0009514D" w:rsidP="0037167E"/>
    <w:p w:rsidR="00CE6B7C" w:rsidRDefault="00CE6B7C" w:rsidP="0037167E">
      <w:pPr>
        <w:pStyle w:val="a6"/>
      </w:pPr>
      <w:bookmarkStart w:id="21" w:name="_Ref219610280"/>
      <w:bookmarkStart w:id="22" w:name="_Ref219610261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10</w:t>
      </w:r>
      <w:r w:rsidR="00806B9A">
        <w:fldChar w:fldCharType="end"/>
      </w:r>
      <w:bookmarkEnd w:id="21"/>
      <w:r>
        <w:t xml:space="preserve"> </w:t>
      </w:r>
      <w:r>
        <w:rPr>
          <w:rFonts w:hint="eastAsia"/>
        </w:rPr>
        <w:t>陣列複製</w:t>
      </w:r>
      <w:r>
        <w:t xml:space="preserve"> (</w:t>
      </w:r>
      <w:r>
        <w:rPr>
          <w:rFonts w:hint="eastAsia"/>
        </w:rPr>
        <w:t>索引版</w:t>
      </w:r>
      <w:r>
        <w:t>)</w:t>
      </w:r>
      <w:bookmarkEnd w:id="22"/>
    </w:p>
    <w:tbl>
      <w:tblPr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94"/>
        <w:gridCol w:w="3260"/>
        <w:gridCol w:w="3260"/>
      </w:tblGrid>
      <w:tr w:rsidR="00CE6B7C" w:rsidRPr="00FE4DA5">
        <w:tc>
          <w:tcPr>
            <w:tcW w:w="2694" w:type="dxa"/>
          </w:tcPr>
          <w:p w:rsidR="00CE6B7C" w:rsidRPr="00FE4DA5" w:rsidRDefault="00CE6B7C" w:rsidP="00D804AB">
            <w:pPr>
              <w:numPr>
                <w:ilvl w:val="0"/>
                <w:numId w:val="56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3260" w:type="dxa"/>
          </w:tcPr>
          <w:p w:rsidR="00CE6B7C" w:rsidRPr="00FE4DA5" w:rsidRDefault="00772839" w:rsidP="00D804AB">
            <w:pPr>
              <w:numPr>
                <w:ilvl w:val="0"/>
                <w:numId w:val="56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對照版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</w:tcPr>
          <w:p w:rsidR="00CE6B7C" w:rsidRPr="00FE4DA5" w:rsidRDefault="00CE6B7C" w:rsidP="00D804AB">
            <w:pPr>
              <w:numPr>
                <w:ilvl w:val="0"/>
                <w:numId w:val="56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</w:p>
        </w:tc>
      </w:tr>
      <w:tr w:rsidR="00CE6B7C" w:rsidRPr="00FE4DA5">
        <w:tc>
          <w:tcPr>
            <w:tcW w:w="2694" w:type="dxa"/>
          </w:tcPr>
          <w:p w:rsidR="00CE6B7C" w:rsidRPr="00FE4DA5" w:rsidRDefault="00CE6B7C" w:rsidP="002F1BE7">
            <w:r w:rsidRPr="00FE4DA5">
              <w:tab/>
              <w:t>LD</w:t>
            </w:r>
            <w:r w:rsidRPr="00FE4DA5">
              <w:tab/>
              <w:t>R2, aptr</w:t>
            </w:r>
          </w:p>
          <w:p w:rsidR="00CE6B7C" w:rsidRPr="00FE4DA5" w:rsidRDefault="00CE6B7C" w:rsidP="002F1BE7">
            <w:r w:rsidRPr="00FE4DA5">
              <w:tab/>
              <w:t>LD</w:t>
            </w:r>
            <w:r w:rsidRPr="00FE4DA5">
              <w:tab/>
              <w:t>R3, bptr</w:t>
            </w:r>
          </w:p>
          <w:p w:rsidR="00CE6B7C" w:rsidRPr="00FE4DA5" w:rsidRDefault="00CE6B7C" w:rsidP="002F1BE7">
            <w:r w:rsidRPr="00FE4DA5">
              <w:tab/>
              <w:t>LDI</w:t>
            </w:r>
            <w:r w:rsidRPr="00FE4DA5">
              <w:tab/>
              <w:t>R8, 1</w:t>
            </w:r>
          </w:p>
          <w:p w:rsidR="00CE6B7C" w:rsidRPr="00FE4DA5" w:rsidRDefault="00CE6B7C" w:rsidP="002F1BE7">
            <w:r w:rsidRPr="00FE4DA5">
              <w:tab/>
              <w:t>LDI</w:t>
            </w:r>
            <w:r w:rsidRPr="00FE4DA5">
              <w:tab/>
              <w:t>R9, 100</w:t>
            </w:r>
          </w:p>
          <w:p w:rsidR="00CE6B7C" w:rsidRPr="00FE4DA5" w:rsidRDefault="00CE6B7C" w:rsidP="002F1BE7">
            <w:r w:rsidRPr="00FE4DA5">
              <w:tab/>
              <w:t>ST</w:t>
            </w:r>
            <w:r w:rsidRPr="00FE4DA5">
              <w:tab/>
              <w:t>R0, i</w:t>
            </w:r>
          </w:p>
          <w:p w:rsidR="00CE6B7C" w:rsidRPr="00FE4DA5" w:rsidRDefault="00CE6B7C" w:rsidP="002F1BE7">
            <w:r w:rsidRPr="00FE4DA5">
              <w:tab/>
              <w:t>LD</w:t>
            </w:r>
            <w:r w:rsidRPr="00FE4DA5">
              <w:tab/>
              <w:t>R1, i</w:t>
            </w:r>
          </w:p>
          <w:p w:rsidR="00CE6B7C" w:rsidRPr="00FE4DA5" w:rsidRDefault="00CE6B7C" w:rsidP="002F1BE7">
            <w:r w:rsidRPr="00FE4DA5">
              <w:t>FOR:</w:t>
            </w:r>
          </w:p>
          <w:p w:rsidR="00CE6B7C" w:rsidRPr="00FE4DA5" w:rsidRDefault="00CE6B7C" w:rsidP="002F1BE7">
            <w:r w:rsidRPr="00FE4DA5">
              <w:tab/>
              <w:t>SHL</w:t>
            </w:r>
            <w:r w:rsidRPr="00FE4DA5">
              <w:tab/>
              <w:t>R5, R1, 2</w:t>
            </w:r>
          </w:p>
          <w:p w:rsidR="00CE6B7C" w:rsidRPr="00FE4DA5" w:rsidRDefault="00CE6B7C" w:rsidP="002F1BE7">
            <w:r w:rsidRPr="00FE4DA5">
              <w:tab/>
              <w:t>LD</w:t>
            </w:r>
            <w:r w:rsidR="00B84502">
              <w:rPr>
                <w:rFonts w:hint="eastAsia"/>
              </w:rPr>
              <w:t>R</w:t>
            </w:r>
            <w:r w:rsidRPr="00FE4DA5">
              <w:tab/>
              <w:t>R</w:t>
            </w:r>
            <w:r w:rsidR="001724E0">
              <w:rPr>
                <w:rFonts w:hint="eastAsia"/>
              </w:rPr>
              <w:t>6</w:t>
            </w:r>
            <w:r w:rsidRPr="00FE4DA5">
              <w:t>, [R</w:t>
            </w:r>
            <w:r w:rsidR="001724E0">
              <w:rPr>
                <w:rFonts w:hint="eastAsia"/>
              </w:rPr>
              <w:t>5+R2</w:t>
            </w:r>
            <w:r w:rsidRPr="00FE4DA5">
              <w:t>]</w:t>
            </w:r>
          </w:p>
          <w:p w:rsidR="00CE6B7C" w:rsidRPr="00FE4DA5" w:rsidRDefault="00CE6B7C" w:rsidP="002F1BE7">
            <w:r w:rsidRPr="00FE4DA5">
              <w:lastRenderedPageBreak/>
              <w:tab/>
              <w:t>ST</w:t>
            </w:r>
            <w:r w:rsidR="00B84502">
              <w:rPr>
                <w:rFonts w:hint="eastAsia"/>
              </w:rPr>
              <w:t>R</w:t>
            </w:r>
            <w:r w:rsidRPr="00FE4DA5">
              <w:tab/>
              <w:t>R</w:t>
            </w:r>
            <w:r w:rsidR="001724E0">
              <w:rPr>
                <w:rFonts w:hint="eastAsia"/>
              </w:rPr>
              <w:t>6</w:t>
            </w:r>
            <w:r w:rsidRPr="00FE4DA5">
              <w:t>, [R</w:t>
            </w:r>
            <w:r w:rsidR="001724E0">
              <w:rPr>
                <w:rFonts w:hint="eastAsia"/>
              </w:rPr>
              <w:t>5+R3</w:t>
            </w:r>
            <w:r w:rsidRPr="00FE4DA5">
              <w:t>]</w:t>
            </w:r>
          </w:p>
          <w:p w:rsidR="00CE6B7C" w:rsidRPr="00FE4DA5" w:rsidRDefault="00CE6B7C" w:rsidP="002F1BE7">
            <w:r w:rsidRPr="00FE4DA5">
              <w:tab/>
              <w:t>ADD R1, R1, R8</w:t>
            </w:r>
          </w:p>
          <w:p w:rsidR="00CE6B7C" w:rsidRPr="00FE4DA5" w:rsidRDefault="00CE6B7C" w:rsidP="002F1BE7">
            <w:r w:rsidRPr="00FE4DA5">
              <w:tab/>
              <w:t>CMP R1, R9</w:t>
            </w:r>
          </w:p>
          <w:p w:rsidR="00CE6B7C" w:rsidRPr="00FE4DA5" w:rsidRDefault="00CE6B7C" w:rsidP="002F1BE7">
            <w:r w:rsidRPr="00FE4DA5">
              <w:tab/>
              <w:t>JLE</w:t>
            </w:r>
            <w:r w:rsidRPr="00FE4DA5">
              <w:tab/>
              <w:t>FOR</w:t>
            </w:r>
          </w:p>
          <w:p w:rsidR="00CE6B7C" w:rsidRPr="00FE4DA5" w:rsidRDefault="00CE6B7C" w:rsidP="002F1BE7">
            <w:r w:rsidRPr="00FE4DA5">
              <w:tab/>
              <w:t>RET</w:t>
            </w:r>
          </w:p>
          <w:p w:rsidR="00CE6B7C" w:rsidRPr="00FE4DA5" w:rsidRDefault="00D50BE7" w:rsidP="002F1BE7">
            <w:r>
              <w:rPr>
                <w:rFonts w:hint="eastAsia"/>
              </w:rPr>
              <w:t>a:</w:t>
            </w:r>
            <w:r w:rsidR="00CE6B7C" w:rsidRPr="00FE4DA5">
              <w:tab/>
              <w:t>RESW</w:t>
            </w:r>
            <w:r w:rsidR="00CE6B7C" w:rsidRPr="00FE4DA5">
              <w:tab/>
              <w:t>100</w:t>
            </w:r>
          </w:p>
          <w:p w:rsidR="00CE6B7C" w:rsidRPr="00FE4DA5" w:rsidRDefault="00CE6B7C" w:rsidP="002F1BE7">
            <w:r w:rsidRPr="00FE4DA5">
              <w:t>b</w:t>
            </w:r>
            <w:r w:rsidR="00D50BE7">
              <w:rPr>
                <w:rFonts w:hint="eastAsia"/>
              </w:rPr>
              <w:t>:</w:t>
            </w:r>
            <w:r w:rsidRPr="00FE4DA5">
              <w:tab/>
              <w:t>RESW</w:t>
            </w:r>
            <w:r w:rsidRPr="00FE4DA5">
              <w:tab/>
              <w:t>100</w:t>
            </w:r>
          </w:p>
          <w:p w:rsidR="00CE6B7C" w:rsidRPr="00FE4DA5" w:rsidRDefault="00CE6B7C" w:rsidP="002F1BE7">
            <w:r w:rsidRPr="00FE4DA5">
              <w:t>aptr</w:t>
            </w:r>
            <w:r w:rsidR="008409BD">
              <w:rPr>
                <w:rFonts w:hint="eastAsia"/>
              </w:rPr>
              <w:t>:</w:t>
            </w:r>
            <w:r w:rsidRPr="00FE4DA5">
              <w:tab/>
              <w:t>WORD a</w:t>
            </w:r>
          </w:p>
          <w:p w:rsidR="00CE6B7C" w:rsidRPr="00FE4DA5" w:rsidRDefault="00CE6B7C" w:rsidP="002F1BE7">
            <w:r w:rsidRPr="00FE4DA5">
              <w:t>bptr</w:t>
            </w:r>
            <w:r w:rsidR="008409BD">
              <w:rPr>
                <w:rFonts w:hint="eastAsia"/>
              </w:rPr>
              <w:t>:</w:t>
            </w:r>
            <w:r w:rsidRPr="00FE4DA5">
              <w:tab/>
              <w:t>WORD b</w:t>
            </w:r>
          </w:p>
          <w:p w:rsidR="00CE6B7C" w:rsidRPr="00FE4DA5" w:rsidRDefault="00CE6B7C" w:rsidP="00772839">
            <w:r w:rsidRPr="00FE4DA5">
              <w:t>i</w:t>
            </w:r>
            <w:r w:rsidR="008409BD">
              <w:rPr>
                <w:rFonts w:hint="eastAsia"/>
              </w:rPr>
              <w:t>:</w:t>
            </w:r>
            <w:r w:rsidRPr="00FE4DA5">
              <w:tab/>
              <w:t>RESW</w:t>
            </w:r>
            <w:r w:rsidRPr="00FE4DA5">
              <w:tab/>
              <w:t>1</w:t>
            </w:r>
          </w:p>
        </w:tc>
        <w:tc>
          <w:tcPr>
            <w:tcW w:w="3260" w:type="dxa"/>
          </w:tcPr>
          <w:p w:rsidR="00CE6B7C" w:rsidRPr="00FE4DA5" w:rsidRDefault="00CE6B7C" w:rsidP="002F1BE7">
            <w:r w:rsidRPr="00FE4DA5">
              <w:lastRenderedPageBreak/>
              <w:tab/>
              <w:t>R2 = *aptr;</w:t>
            </w:r>
          </w:p>
          <w:p w:rsidR="00CE6B7C" w:rsidRPr="00FE4DA5" w:rsidRDefault="00CE6B7C" w:rsidP="002F1BE7">
            <w:r w:rsidRPr="00FE4DA5">
              <w:tab/>
              <w:t>R3 = *bptr;</w:t>
            </w:r>
          </w:p>
          <w:p w:rsidR="00CE6B7C" w:rsidRPr="00FE4DA5" w:rsidRDefault="00CE6B7C" w:rsidP="002F1BE7">
            <w:r w:rsidRPr="00FE4DA5">
              <w:tab/>
              <w:t>R8 = 1;</w:t>
            </w:r>
          </w:p>
          <w:p w:rsidR="00CE6B7C" w:rsidRPr="00FE4DA5" w:rsidRDefault="00CE6B7C" w:rsidP="002F1BE7">
            <w:r w:rsidRPr="00FE4DA5">
              <w:tab/>
            </w:r>
            <w:r w:rsidR="008746F5" w:rsidRPr="00FE4DA5">
              <w:t>R</w:t>
            </w:r>
            <w:r w:rsidR="008746F5">
              <w:rPr>
                <w:rFonts w:hint="eastAsia"/>
              </w:rPr>
              <w:t>9</w:t>
            </w:r>
            <w:r w:rsidR="008746F5" w:rsidRPr="00FE4DA5">
              <w:t xml:space="preserve"> </w:t>
            </w:r>
            <w:r w:rsidRPr="00FE4DA5">
              <w:t>= 100;</w:t>
            </w:r>
          </w:p>
          <w:p w:rsidR="00CE6B7C" w:rsidRPr="00FE4DA5" w:rsidRDefault="00CE6B7C" w:rsidP="002F1BE7">
            <w:r w:rsidRPr="00FE4DA5">
              <w:tab/>
              <w:t>i = 0;</w:t>
            </w:r>
          </w:p>
          <w:p w:rsidR="00CE6B7C" w:rsidRPr="00FE4DA5" w:rsidRDefault="00CE6B7C" w:rsidP="002F1BE7">
            <w:r w:rsidRPr="00FE4DA5">
              <w:tab/>
              <w:t>R1 = i;</w:t>
            </w:r>
          </w:p>
          <w:p w:rsidR="00CE6B7C" w:rsidRPr="00FE4DA5" w:rsidRDefault="00CE6B7C" w:rsidP="002F1BE7">
            <w:r w:rsidRPr="00FE4DA5">
              <w:t>FOR:</w:t>
            </w:r>
          </w:p>
          <w:p w:rsidR="00CE6B7C" w:rsidRPr="00FE4DA5" w:rsidRDefault="00CE6B7C" w:rsidP="002F1BE7">
            <w:r w:rsidRPr="00FE4DA5">
              <w:tab/>
              <w:t>R5 = R1 &lt;&lt; 2; // R5=i*4;</w:t>
            </w:r>
          </w:p>
          <w:p w:rsidR="00CE6B7C" w:rsidRPr="00FE4DA5" w:rsidRDefault="00CE6B7C" w:rsidP="002F1BE7">
            <w:r w:rsidRPr="00FE4DA5">
              <w:tab/>
              <w:t>R</w:t>
            </w:r>
            <w:r w:rsidR="001724E0">
              <w:rPr>
                <w:rFonts w:hint="eastAsia"/>
              </w:rPr>
              <w:t>6</w:t>
            </w:r>
            <w:r w:rsidRPr="00FE4DA5">
              <w:t xml:space="preserve"> = [R</w:t>
            </w:r>
            <w:r w:rsidR="001724E0">
              <w:rPr>
                <w:rFonts w:hint="eastAsia"/>
              </w:rPr>
              <w:t>5+R2</w:t>
            </w:r>
            <w:r w:rsidRPr="00FE4DA5">
              <w:t>]; // R</w:t>
            </w:r>
            <w:r w:rsidR="001724E0">
              <w:rPr>
                <w:rFonts w:hint="eastAsia"/>
              </w:rPr>
              <w:t>6</w:t>
            </w:r>
            <w:r w:rsidRPr="00FE4DA5">
              <w:t xml:space="preserve"> = a[i]</w:t>
            </w:r>
          </w:p>
          <w:p w:rsidR="00CE6B7C" w:rsidRPr="00FE4DA5" w:rsidRDefault="00CE6B7C" w:rsidP="002F1BE7">
            <w:r w:rsidRPr="00FE4DA5">
              <w:lastRenderedPageBreak/>
              <w:tab/>
              <w:t>[R</w:t>
            </w:r>
            <w:r w:rsidR="001724E0">
              <w:rPr>
                <w:rFonts w:hint="eastAsia"/>
              </w:rPr>
              <w:t>5+R3</w:t>
            </w:r>
            <w:r w:rsidRPr="00FE4DA5">
              <w:t>] = R</w:t>
            </w:r>
            <w:r w:rsidR="001724E0">
              <w:rPr>
                <w:rFonts w:hint="eastAsia"/>
              </w:rPr>
              <w:t>6</w:t>
            </w:r>
            <w:r w:rsidRPr="00FE4DA5">
              <w:t>; // b[i] = R</w:t>
            </w:r>
            <w:r w:rsidR="001724E0">
              <w:rPr>
                <w:rFonts w:hint="eastAsia"/>
              </w:rPr>
              <w:t>6</w:t>
            </w:r>
            <w:r w:rsidRPr="00FE4DA5">
              <w:t>;</w:t>
            </w:r>
          </w:p>
          <w:p w:rsidR="00CE6B7C" w:rsidRPr="00FE4DA5" w:rsidRDefault="00CE6B7C" w:rsidP="002F1BE7">
            <w:r w:rsidRPr="00FE4DA5">
              <w:tab/>
              <w:t>R1 = R1+1; // i++;</w:t>
            </w:r>
          </w:p>
          <w:p w:rsidR="00CE6B7C" w:rsidRPr="00FE4DA5" w:rsidRDefault="00CE6B7C" w:rsidP="002F1BE7">
            <w:r w:rsidRPr="00FE4DA5">
              <w:tab/>
              <w:t>If (R1 &lt;</w:t>
            </w:r>
            <w:r w:rsidR="0009514D">
              <w:rPr>
                <w:rFonts w:hint="eastAsia"/>
              </w:rPr>
              <w:t>=</w:t>
            </w:r>
            <w:r w:rsidRPr="00FE4DA5">
              <w:t xml:space="preserve"> R9) // i&lt;=100</w:t>
            </w:r>
          </w:p>
          <w:p w:rsidR="00CE6B7C" w:rsidRPr="00FE4DA5" w:rsidRDefault="00CE6B7C" w:rsidP="002F1BE7">
            <w:r w:rsidRPr="00FE4DA5">
              <w:tab/>
              <w:t xml:space="preserve">  goto FOR;</w:t>
            </w:r>
          </w:p>
          <w:p w:rsidR="00CE6B7C" w:rsidRPr="00FE4DA5" w:rsidRDefault="00CE6B7C" w:rsidP="002F1BE7">
            <w:r w:rsidRPr="00FE4DA5">
              <w:tab/>
              <w:t>return</w:t>
            </w:r>
          </w:p>
          <w:p w:rsidR="00CE6B7C" w:rsidRPr="00FE4DA5" w:rsidRDefault="00CE6B7C" w:rsidP="002F1BE7">
            <w:r w:rsidRPr="00FE4DA5">
              <w:t>int a[100];</w:t>
            </w:r>
          </w:p>
          <w:p w:rsidR="00CE6B7C" w:rsidRPr="00FE4DA5" w:rsidRDefault="00CE6B7C" w:rsidP="002F1BE7">
            <w:r w:rsidRPr="00FE4DA5">
              <w:t>int b[100];</w:t>
            </w:r>
          </w:p>
          <w:p w:rsidR="00CE6B7C" w:rsidRPr="00FE4DA5" w:rsidRDefault="00CE6B7C" w:rsidP="002F1BE7">
            <w:r w:rsidRPr="00FE4DA5">
              <w:t>int *aptr=a;</w:t>
            </w:r>
          </w:p>
          <w:p w:rsidR="00CE6B7C" w:rsidRPr="00FE4DA5" w:rsidRDefault="00CE6B7C" w:rsidP="002F1BE7">
            <w:r w:rsidRPr="00FE4DA5">
              <w:t>int *bptr=b;</w:t>
            </w:r>
          </w:p>
          <w:p w:rsidR="00CE6B7C" w:rsidRPr="00FE4DA5" w:rsidRDefault="00CE6B7C" w:rsidP="002F1BE7">
            <w:r w:rsidRPr="00FE4DA5">
              <w:t>int i;</w:t>
            </w:r>
          </w:p>
        </w:tc>
        <w:tc>
          <w:tcPr>
            <w:tcW w:w="3260" w:type="dxa"/>
          </w:tcPr>
          <w:p w:rsidR="00CE6B7C" w:rsidRPr="00FE4DA5" w:rsidRDefault="00CE6B7C" w:rsidP="00791A27">
            <w:r w:rsidRPr="00FE4DA5">
              <w:lastRenderedPageBreak/>
              <w:t>int a[100], b[100];</w:t>
            </w:r>
          </w:p>
          <w:p w:rsidR="00CE6B7C" w:rsidRDefault="00CE6B7C" w:rsidP="00791A27">
            <w:pPr>
              <w:rPr>
                <w:rFonts w:hint="eastAsia"/>
              </w:rPr>
            </w:pPr>
            <w:r w:rsidRPr="00FE4DA5">
              <w:t>int i;</w:t>
            </w:r>
          </w:p>
          <w:p w:rsidR="00CE6B7C" w:rsidRPr="00FE4DA5" w:rsidRDefault="00CE6B7C" w:rsidP="00791A27">
            <w:r w:rsidRPr="00FE4DA5">
              <w:t>for (i=0; i&lt;100; i++) {</w:t>
            </w:r>
          </w:p>
          <w:p w:rsidR="00CE6B7C" w:rsidRPr="00FE4DA5" w:rsidRDefault="00CE6B7C" w:rsidP="00791A27">
            <w:r w:rsidRPr="00FE4DA5">
              <w:t xml:space="preserve">  </w:t>
            </w:r>
            <w:r w:rsidR="00665E5E">
              <w:rPr>
                <w:rFonts w:hint="eastAsia"/>
              </w:rPr>
              <w:t>b</w:t>
            </w:r>
            <w:r w:rsidRPr="00FE4DA5">
              <w:t xml:space="preserve">[i] = </w:t>
            </w:r>
            <w:r w:rsidR="00665E5E">
              <w:rPr>
                <w:rFonts w:hint="eastAsia"/>
              </w:rPr>
              <w:t>a</w:t>
            </w:r>
            <w:r w:rsidRPr="00FE4DA5">
              <w:t>[i];</w:t>
            </w:r>
          </w:p>
          <w:p w:rsidR="00CE6B7C" w:rsidRPr="00FE4DA5" w:rsidRDefault="00CE6B7C" w:rsidP="00791A27">
            <w:r w:rsidRPr="00FE4DA5">
              <w:t>}</w:t>
            </w:r>
          </w:p>
        </w:tc>
      </w:tr>
    </w:tbl>
    <w:p w:rsidR="00CE6B7C" w:rsidRDefault="00CE6B7C" w:rsidP="0037167E"/>
    <w:p w:rsidR="00CE6B7C" w:rsidRDefault="00CE6B7C" w:rsidP="00EA1F1E">
      <w:r>
        <w:rPr>
          <w:rFonts w:hint="eastAsia"/>
        </w:rPr>
        <w:t>第一個不同之處在</w:t>
      </w:r>
      <w:r>
        <w:t xml:space="preserve"> i=0 </w:t>
      </w:r>
      <w:r>
        <w:rPr>
          <w:rFonts w:hint="eastAsia"/>
        </w:rPr>
        <w:t>這個指令上，由於</w:t>
      </w:r>
      <w:r w:rsidR="00806B9A">
        <w:fldChar w:fldCharType="begin"/>
      </w:r>
      <w:r>
        <w:instrText xml:space="preserve"> REF _Ref219537458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9</w:t>
      </w:r>
      <w:r w:rsidR="00806B9A">
        <w:fldChar w:fldCharType="end"/>
      </w:r>
      <w:r>
        <w:rPr>
          <w:rFonts w:hint="eastAsia"/>
        </w:rPr>
        <w:t>中</w:t>
      </w:r>
      <w:r>
        <w:t xml:space="preserve"> int i = 0</w:t>
      </w:r>
      <w:r w:rsidR="00D23902">
        <w:rPr>
          <w:rFonts w:hint="eastAsia"/>
        </w:rPr>
        <w:t>語句</w:t>
      </w:r>
      <w:r>
        <w:rPr>
          <w:rFonts w:hint="eastAsia"/>
        </w:rPr>
        <w:t>直接</w:t>
      </w:r>
      <w:r w:rsidR="00D23902">
        <w:rPr>
          <w:rFonts w:hint="eastAsia"/>
        </w:rPr>
        <w:t>在</w:t>
      </w:r>
      <w:r>
        <w:rPr>
          <w:rFonts w:hint="eastAsia"/>
        </w:rPr>
        <w:t>宣告</w:t>
      </w:r>
      <w:r w:rsidR="00D23902">
        <w:rPr>
          <w:rFonts w:hint="eastAsia"/>
        </w:rPr>
        <w:t>中設</w:t>
      </w:r>
      <w:r>
        <w:rPr>
          <w:rFonts w:hint="eastAsia"/>
        </w:rPr>
        <w:t>定初值，因此</w:t>
      </w:r>
      <w:r w:rsidR="00D23902">
        <w:rPr>
          <w:rFonts w:hint="eastAsia"/>
        </w:rPr>
        <w:t>可以</w:t>
      </w:r>
      <w:r>
        <w:rPr>
          <w:rFonts w:hint="eastAsia"/>
        </w:rPr>
        <w:t>用</w:t>
      </w:r>
      <w:r>
        <w:t xml:space="preserve"> i WORD 0 </w:t>
      </w:r>
      <w:r>
        <w:rPr>
          <w:rFonts w:hint="eastAsia"/>
        </w:rPr>
        <w:t>指令模擬其語</w:t>
      </w:r>
      <w:r w:rsidR="00D23902">
        <w:rPr>
          <w:rFonts w:hint="eastAsia"/>
        </w:rPr>
        <w:t>義</w:t>
      </w:r>
      <w:r>
        <w:rPr>
          <w:rFonts w:hint="eastAsia"/>
        </w:rPr>
        <w:t>。然而，在</w:t>
      </w:r>
      <w:r w:rsidR="00806B9A">
        <w:fldChar w:fldCharType="begin"/>
      </w:r>
      <w:r>
        <w:instrText xml:space="preserve"> REF _Ref219610280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10</w:t>
      </w:r>
      <w:r w:rsidR="00806B9A">
        <w:fldChar w:fldCharType="end"/>
      </w:r>
      <w:r>
        <w:rPr>
          <w:rFonts w:hint="eastAsia"/>
        </w:rPr>
        <w:t>中，由於先宣告了</w:t>
      </w:r>
      <w:r>
        <w:t xml:space="preserve"> int i</w:t>
      </w:r>
      <w:r>
        <w:rPr>
          <w:rFonts w:hint="eastAsia"/>
        </w:rPr>
        <w:t>，</w:t>
      </w:r>
      <w:r w:rsidR="00D23902">
        <w:rPr>
          <w:rFonts w:hint="eastAsia"/>
        </w:rPr>
        <w:t>然</w:t>
      </w:r>
      <w:r>
        <w:rPr>
          <w:rFonts w:hint="eastAsia"/>
        </w:rPr>
        <w:t>後</w:t>
      </w:r>
      <w:r w:rsidR="00D23902">
        <w:rPr>
          <w:rFonts w:hint="eastAsia"/>
        </w:rPr>
        <w:t>才</w:t>
      </w:r>
      <w:r>
        <w:rPr>
          <w:rFonts w:hint="eastAsia"/>
        </w:rPr>
        <w:t>在</w:t>
      </w:r>
      <w:r>
        <w:t xml:space="preserve"> for </w:t>
      </w:r>
      <w:r>
        <w:rPr>
          <w:rFonts w:hint="eastAsia"/>
        </w:rPr>
        <w:t>迴圈中指定</w:t>
      </w:r>
      <w:r>
        <w:t xml:space="preserve"> i=0 </w:t>
      </w:r>
      <w:r>
        <w:rPr>
          <w:rFonts w:hint="eastAsia"/>
        </w:rPr>
        <w:t>的值。因此，組合語言在宣告</w:t>
      </w:r>
      <w:r>
        <w:t xml:space="preserve"> i </w:t>
      </w:r>
      <w:r>
        <w:rPr>
          <w:rFonts w:hint="eastAsia"/>
        </w:rPr>
        <w:t>時以</w:t>
      </w:r>
      <w:r>
        <w:t xml:space="preserve"> i RESW 1 </w:t>
      </w:r>
      <w:r>
        <w:rPr>
          <w:rFonts w:hint="eastAsia"/>
        </w:rPr>
        <w:t>指令保留一個</w:t>
      </w:r>
      <w:r w:rsidR="00D23902">
        <w:rPr>
          <w:rFonts w:hint="eastAsia"/>
        </w:rPr>
        <w:t>字組</w:t>
      </w:r>
      <w:r>
        <w:rPr>
          <w:rFonts w:hint="eastAsia"/>
        </w:rPr>
        <w:t>空間給</w:t>
      </w:r>
      <w:r>
        <w:t xml:space="preserve"> i</w:t>
      </w:r>
      <w:r>
        <w:rPr>
          <w:rFonts w:hint="eastAsia"/>
        </w:rPr>
        <w:t>，然後才利用</w:t>
      </w:r>
      <w:r>
        <w:t xml:space="preserve"> ST R0, i </w:t>
      </w:r>
      <w:r>
        <w:rPr>
          <w:rFonts w:hint="eastAsia"/>
        </w:rPr>
        <w:t>指令將</w:t>
      </w:r>
      <w:r>
        <w:t xml:space="preserve"> 0 </w:t>
      </w:r>
      <w:r>
        <w:rPr>
          <w:rFonts w:hint="eastAsia"/>
        </w:rPr>
        <w:t>填入到變數</w:t>
      </w:r>
      <w:r>
        <w:t xml:space="preserve"> i </w:t>
      </w:r>
      <w:r>
        <w:rPr>
          <w:rFonts w:hint="eastAsia"/>
        </w:rPr>
        <w:t>當中</w:t>
      </w:r>
      <w:r w:rsidR="00D23902">
        <w:rPr>
          <w:rStyle w:val="afa"/>
        </w:rPr>
        <w:footnoteReference w:id="1"/>
      </w:r>
      <w:r>
        <w:rPr>
          <w:rFonts w:hint="eastAsia"/>
        </w:rPr>
        <w:t>。</w:t>
      </w:r>
    </w:p>
    <w:p w:rsidR="00CE6B7C" w:rsidRDefault="00CE6B7C" w:rsidP="00EA1F1E"/>
    <w:p w:rsidR="00CE6B7C" w:rsidRDefault="00CE6B7C" w:rsidP="00EA1F1E">
      <w:r>
        <w:rPr>
          <w:rFonts w:hint="eastAsia"/>
        </w:rPr>
        <w:t>第二個不同點主要在</w:t>
      </w:r>
      <w:r>
        <w:t xml:space="preserve"> SHL R5, R1, 2</w:t>
      </w:r>
      <w:r>
        <w:rPr>
          <w:rFonts w:hint="eastAsia"/>
        </w:rPr>
        <w:t>這一行上，這個動作其實是為了將</w:t>
      </w:r>
      <w:r>
        <w:t xml:space="preserve"> R1</w:t>
      </w:r>
      <w:r>
        <w:rPr>
          <w:rFonts w:hint="eastAsia"/>
        </w:rPr>
        <w:t>的值乘以</w:t>
      </w:r>
      <w:r>
        <w:t>4</w:t>
      </w:r>
      <w:r>
        <w:rPr>
          <w:rFonts w:hint="eastAsia"/>
        </w:rPr>
        <w:t>而</w:t>
      </w:r>
      <w:r w:rsidR="00EB1633">
        <w:rPr>
          <w:rFonts w:hint="eastAsia"/>
        </w:rPr>
        <w:t>做</w:t>
      </w:r>
      <w:r>
        <w:rPr>
          <w:rFonts w:hint="eastAsia"/>
        </w:rPr>
        <w:t>的。</w:t>
      </w:r>
      <w:r w:rsidR="00D23902">
        <w:rPr>
          <w:rFonts w:hint="eastAsia"/>
        </w:rPr>
        <w:t>這種作法雖然怪異但卻很常見</w:t>
      </w:r>
      <w:r>
        <w:rPr>
          <w:rFonts w:hint="eastAsia"/>
        </w:rPr>
        <w:t>，</w:t>
      </w:r>
      <w:r w:rsidR="00BD0A42">
        <w:rPr>
          <w:rFonts w:hint="eastAsia"/>
        </w:rPr>
        <w:t>因為移位指令的速度通常比乘法更快，所以我們</w:t>
      </w:r>
      <w:r w:rsidR="00D23902">
        <w:rPr>
          <w:rFonts w:hint="eastAsia"/>
        </w:rPr>
        <w:t>可以</w:t>
      </w:r>
      <w:r>
        <w:rPr>
          <w:rFonts w:hint="eastAsia"/>
        </w:rPr>
        <w:t>利用</w:t>
      </w:r>
      <w:r>
        <w:t xml:space="preserve"> SHL R5, R1, 2 </w:t>
      </w:r>
      <w:r w:rsidR="00D23902">
        <w:rPr>
          <w:rFonts w:hint="eastAsia"/>
        </w:rPr>
        <w:t>指令</w:t>
      </w:r>
      <w:r>
        <w:rPr>
          <w:rFonts w:hint="eastAsia"/>
        </w:rPr>
        <w:t>將</w:t>
      </w:r>
      <w:r>
        <w:t xml:space="preserve"> R1 </w:t>
      </w:r>
      <w:r>
        <w:rPr>
          <w:rFonts w:hint="eastAsia"/>
        </w:rPr>
        <w:t>當中的</w:t>
      </w:r>
      <w:r>
        <w:t>i</w:t>
      </w:r>
      <w:r>
        <w:rPr>
          <w:rFonts w:hint="eastAsia"/>
        </w:rPr>
        <w:t>值左移兩位，以達成將</w:t>
      </w:r>
      <w:r>
        <w:t xml:space="preserve"> i </w:t>
      </w:r>
      <w:r>
        <w:rPr>
          <w:rFonts w:hint="eastAsia"/>
        </w:rPr>
        <w:t>值乘以</w:t>
      </w:r>
      <w:r>
        <w:t>4</w:t>
      </w:r>
      <w:r>
        <w:rPr>
          <w:rFonts w:hint="eastAsia"/>
        </w:rPr>
        <w:t>的目的。</w:t>
      </w:r>
    </w:p>
    <w:p w:rsidR="00CE6B7C" w:rsidRPr="00D23902" w:rsidRDefault="00CE6B7C" w:rsidP="00EA1F1E"/>
    <w:p w:rsidR="00CE6B7C" w:rsidRDefault="00CE6B7C" w:rsidP="00EA1F1E">
      <w:r>
        <w:rPr>
          <w:rFonts w:hint="eastAsia"/>
        </w:rPr>
        <w:t>第三個不同點在於迴圈結束的判斷，由於本範例</w:t>
      </w:r>
      <w:ins w:id="23" w:author="ccc" w:date="2012-03-12T17:08:00Z">
        <w:r w:rsidR="000C305B">
          <w:rPr>
            <w:rFonts w:hint="eastAsia"/>
          </w:rPr>
          <w:t>的</w:t>
        </w:r>
        <w:r w:rsidR="000C305B">
          <w:rPr>
            <w:rFonts w:hint="eastAsia"/>
          </w:rPr>
          <w:t xml:space="preserve"> C </w:t>
        </w:r>
        <w:r w:rsidR="000C305B">
          <w:rPr>
            <w:rFonts w:hint="eastAsia"/>
          </w:rPr>
          <w:t>語言</w:t>
        </w:r>
      </w:ins>
      <w:r>
        <w:rPr>
          <w:rFonts w:hint="eastAsia"/>
        </w:rPr>
        <w:t>使用</w:t>
      </w:r>
      <w:r>
        <w:t xml:space="preserve"> FOR </w:t>
      </w:r>
      <w:r>
        <w:rPr>
          <w:rFonts w:hint="eastAsia"/>
        </w:rPr>
        <w:t>迴圈，</w:t>
      </w:r>
      <w:ins w:id="24" w:author="ccc" w:date="2012-03-12T17:15:00Z">
        <w:r w:rsidR="00963405">
          <w:rPr>
            <w:rFonts w:hint="eastAsia"/>
          </w:rPr>
          <w:t>這</w:t>
        </w:r>
      </w:ins>
      <w:ins w:id="25" w:author="ccc" w:date="2012-03-12T17:09:00Z">
        <w:r w:rsidR="000C305B">
          <w:rPr>
            <w:rFonts w:hint="eastAsia"/>
          </w:rPr>
          <w:t>與</w:t>
        </w:r>
      </w:ins>
      <w:ins w:id="26" w:author="ccc" w:date="2012-03-12T17:10:00Z">
        <w:r w:rsidR="000C305B">
          <w:rPr>
            <w:rFonts w:hint="eastAsia"/>
          </w:rPr>
          <w:t>範例中採用精簡寫法</w:t>
        </w:r>
      </w:ins>
      <w:ins w:id="27" w:author="ccc" w:date="2012-03-12T17:15:00Z">
        <w:r w:rsidR="00963405">
          <w:rPr>
            <w:rFonts w:hint="eastAsia"/>
          </w:rPr>
          <w:t>的</w:t>
        </w:r>
      </w:ins>
      <w:ins w:id="28" w:author="ccc" w:date="2012-03-12T17:09:00Z">
        <w:r w:rsidR="000C305B">
          <w:rPr>
            <w:rFonts w:hint="eastAsia"/>
          </w:rPr>
          <w:t>組合</w:t>
        </w:r>
      </w:ins>
      <w:ins w:id="29" w:author="ccc" w:date="2012-03-12T17:10:00Z">
        <w:r w:rsidR="000C305B">
          <w:rPr>
            <w:rFonts w:hint="eastAsia"/>
          </w:rPr>
          <w:t>語言並無法一一對照，因此</w:t>
        </w:r>
      </w:ins>
      <w:ins w:id="30" w:author="ccc" w:date="2012-03-12T17:11:00Z">
        <w:r w:rsidR="000C305B">
          <w:rPr>
            <w:rFonts w:hint="eastAsia"/>
          </w:rPr>
          <w:t>兩者只在行為模式上一至，但在比較運算</w:t>
        </w:r>
        <w:r w:rsidR="000C305B">
          <w:rPr>
            <w:rFonts w:hint="eastAsia"/>
          </w:rPr>
          <w:t xml:space="preserve"> &lt; </w:t>
        </w:r>
      </w:ins>
      <w:ins w:id="31" w:author="ccc" w:date="2012-03-12T17:12:00Z">
        <w:r w:rsidR="000C305B">
          <w:rPr>
            <w:rFonts w:hint="eastAsia"/>
          </w:rPr>
          <w:t>與</w:t>
        </w:r>
        <w:r w:rsidR="000C305B">
          <w:rPr>
            <w:rFonts w:hint="eastAsia"/>
          </w:rPr>
          <w:t xml:space="preserve"> JLE </w:t>
        </w:r>
        <w:r w:rsidR="000C305B">
          <w:rPr>
            <w:rFonts w:hint="eastAsia"/>
          </w:rPr>
          <w:t>上並不</w:t>
        </w:r>
      </w:ins>
      <w:ins w:id="32" w:author="ccc" w:date="2012-03-12T17:18:00Z">
        <w:r w:rsidR="006059DB">
          <w:rPr>
            <w:rFonts w:hint="eastAsia"/>
          </w:rPr>
          <w:t>相同</w:t>
        </w:r>
      </w:ins>
      <w:ins w:id="33" w:author="ccc" w:date="2012-03-12T17:12:00Z">
        <w:r w:rsidR="000C305B">
          <w:rPr>
            <w:rFonts w:hint="eastAsia"/>
          </w:rPr>
          <w:t>，寫出</w:t>
        </w:r>
        <w:r w:rsidR="000C305B">
          <w:rPr>
            <w:rFonts w:hint="eastAsia"/>
          </w:rPr>
          <w:t xml:space="preserve"> C </w:t>
        </w:r>
        <w:r w:rsidR="000C305B">
          <w:rPr>
            <w:rFonts w:hint="eastAsia"/>
          </w:rPr>
          <w:t>語</w:t>
        </w:r>
      </w:ins>
      <w:ins w:id="34" w:author="ccc" w:date="2012-03-12T17:13:00Z">
        <w:r w:rsidR="000C305B">
          <w:rPr>
            <w:rFonts w:hint="eastAsia"/>
          </w:rPr>
          <w:t>言的原因只是為了讓讀者</w:t>
        </w:r>
      </w:ins>
      <w:ins w:id="35" w:author="ccc" w:date="2012-03-12T17:17:00Z">
        <w:r w:rsidR="006059DB">
          <w:rPr>
            <w:rFonts w:hint="eastAsia"/>
          </w:rPr>
          <w:t>較容易</w:t>
        </w:r>
      </w:ins>
      <w:ins w:id="36" w:author="ccc" w:date="2012-03-12T17:13:00Z">
        <w:r w:rsidR="000C305B">
          <w:rPr>
            <w:rFonts w:hint="eastAsia"/>
          </w:rPr>
          <w:t>理解</w:t>
        </w:r>
      </w:ins>
      <w:ins w:id="37" w:author="ccc" w:date="2012-03-12T17:17:00Z">
        <w:r w:rsidR="006059DB">
          <w:rPr>
            <w:rFonts w:hint="eastAsia"/>
          </w:rPr>
          <w:t>組合語言</w:t>
        </w:r>
      </w:ins>
      <w:ins w:id="38" w:author="ccc" w:date="2012-03-12T17:13:00Z">
        <w:r w:rsidR="000C305B">
          <w:rPr>
            <w:rFonts w:hint="eastAsia"/>
          </w:rPr>
          <w:t>的意義而已</w:t>
        </w:r>
      </w:ins>
      <w:ins w:id="39" w:author="ccc" w:date="2012-03-12T17:18:00Z">
        <w:r w:rsidR="006059DB">
          <w:rPr>
            <w:rFonts w:hint="eastAsia"/>
          </w:rPr>
          <w:t>，兩者並沒有</w:t>
        </w:r>
        <w:r w:rsidR="006059DB">
          <w:rPr>
            <w:rFonts w:hint="eastAsia"/>
          </w:rPr>
          <w:t xml:space="preserve"> 100% </w:t>
        </w:r>
        <w:r w:rsidR="006059DB">
          <w:rPr>
            <w:rFonts w:hint="eastAsia"/>
          </w:rPr>
          <w:t>的對應關係</w:t>
        </w:r>
      </w:ins>
      <w:ins w:id="40" w:author="ccc" w:date="2012-03-12T17:13:00Z">
        <w:r w:rsidR="000C305B">
          <w:rPr>
            <w:rFonts w:hint="eastAsia"/>
          </w:rPr>
          <w:t>。</w:t>
        </w:r>
      </w:ins>
      <w:del w:id="41" w:author="ccc" w:date="2012-03-12T17:09:00Z">
        <w:r w:rsidDel="000C305B">
          <w:rPr>
            <w:rFonts w:hint="eastAsia"/>
          </w:rPr>
          <w:delText>因此，在</w:delText>
        </w:r>
        <w:r w:rsidDel="000C305B">
          <w:delText xml:space="preserve"> C </w:delText>
        </w:r>
        <w:r w:rsidDel="000C305B">
          <w:rPr>
            <w:rFonts w:hint="eastAsia"/>
          </w:rPr>
          <w:delText>語言當中最後是利用</w:delText>
        </w:r>
        <w:r w:rsidDel="000C305B">
          <w:delText xml:space="preserve"> i&lt;</w:delText>
        </w:r>
      </w:del>
      <w:del w:id="42" w:author="ccc" w:date="2012-03-12T16:56:00Z">
        <w:r w:rsidDel="00E80618">
          <w:delText>=</w:delText>
        </w:r>
      </w:del>
      <w:del w:id="43" w:author="ccc" w:date="2012-03-12T17:09:00Z">
        <w:r w:rsidDel="000C305B">
          <w:delText xml:space="preserve">100 </w:delText>
        </w:r>
        <w:r w:rsidDel="000C305B">
          <w:rPr>
            <w:rFonts w:hint="eastAsia"/>
          </w:rPr>
          <w:delText>作結束判斷</w:delText>
        </w:r>
      </w:del>
      <w:del w:id="44" w:author="ccc" w:date="2012-03-12T17:10:00Z">
        <w:r w:rsidDel="000C305B">
          <w:rPr>
            <w:rFonts w:hint="eastAsia"/>
          </w:rPr>
          <w:delText>。對於組合語言而言，</w:delText>
        </w:r>
        <w:r w:rsidDel="000C305B">
          <w:delText>i</w:delText>
        </w:r>
        <w:r w:rsidDel="000C305B">
          <w:rPr>
            <w:rFonts w:hint="eastAsia"/>
          </w:rPr>
          <w:delText>變數首先被載入到暫存器</w:delText>
        </w:r>
        <w:r w:rsidDel="000C305B">
          <w:delText xml:space="preserve"> R1</w:delText>
        </w:r>
        <w:r w:rsidDel="000C305B">
          <w:rPr>
            <w:rFonts w:hint="eastAsia"/>
          </w:rPr>
          <w:delText>當中，然後利用</w:delText>
        </w:r>
        <w:r w:rsidDel="000C305B">
          <w:delText xml:space="preserve"> CMP R1, R9 </w:delText>
        </w:r>
        <w:r w:rsidDel="000C305B">
          <w:rPr>
            <w:rFonts w:hint="eastAsia"/>
          </w:rPr>
          <w:delText>將</w:delText>
        </w:r>
        <w:r w:rsidDel="000C305B">
          <w:delText xml:space="preserve"> R1 </w:delText>
        </w:r>
        <w:r w:rsidDel="000C305B">
          <w:rPr>
            <w:rFonts w:hint="eastAsia"/>
          </w:rPr>
          <w:delText>與</w:delText>
        </w:r>
        <w:r w:rsidDel="000C305B">
          <w:delText xml:space="preserve"> R9 </w:delText>
        </w:r>
        <w:r w:rsidDel="000C305B">
          <w:rPr>
            <w:rFonts w:hint="eastAsia"/>
          </w:rPr>
          <w:delText>當中的常數</w:delText>
        </w:r>
        <w:r w:rsidDel="000C305B">
          <w:delText xml:space="preserve"> 100</w:delText>
        </w:r>
        <w:r w:rsidDel="000C305B">
          <w:rPr>
            <w:rFonts w:hint="eastAsia"/>
          </w:rPr>
          <w:delText>進行比較，再利用</w:delText>
        </w:r>
        <w:r w:rsidDel="000C305B">
          <w:delText xml:space="preserve"> JLE FOR </w:delText>
        </w:r>
        <w:r w:rsidDel="000C305B">
          <w:rPr>
            <w:rFonts w:hint="eastAsia"/>
          </w:rPr>
          <w:delText>決定是否要繼續迴圈</w:delText>
        </w:r>
      </w:del>
      <w:del w:id="45" w:author="ccc" w:date="2012-03-12T17:14:00Z">
        <w:r w:rsidDel="00F65DA2">
          <w:rPr>
            <w:rFonts w:hint="eastAsia"/>
          </w:rPr>
          <w:delText>。</w:delText>
        </w:r>
      </w:del>
    </w:p>
    <w:p w:rsidR="00CE6B7C" w:rsidRPr="00C1635B" w:rsidRDefault="00CE6B7C" w:rsidP="001F15D3"/>
    <w:p w:rsidR="00CE6B7C" w:rsidRDefault="00EE1027" w:rsidP="002E5FD5">
      <w:pPr>
        <w:pStyle w:val="2"/>
        <w:numPr>
          <w:ilvl w:val="1"/>
          <w:numId w:val="19"/>
        </w:numPr>
      </w:pPr>
      <w:bookmarkStart w:id="46" w:name="_Ref222124117"/>
      <w:bookmarkStart w:id="47" w:name="_Ref222130709"/>
      <w:bookmarkStart w:id="48" w:name="_Toc228256535"/>
      <w:r>
        <w:rPr>
          <w:rFonts w:hint="eastAsia"/>
        </w:rPr>
        <w:t>副程式</w:t>
      </w:r>
      <w:bookmarkEnd w:id="46"/>
      <w:bookmarkEnd w:id="47"/>
      <w:bookmarkEnd w:id="48"/>
      <w:r w:rsidR="00AA4857">
        <w:rPr>
          <w:rFonts w:hint="eastAsia"/>
        </w:rPr>
        <w:t>呼叫</w:t>
      </w:r>
    </w:p>
    <w:p w:rsidR="00CE6B7C" w:rsidRDefault="00CE6B7C" w:rsidP="00701FD2">
      <w:r>
        <w:rPr>
          <w:rFonts w:hint="eastAsia"/>
        </w:rPr>
        <w:t>在本節當中，我們將</w:t>
      </w:r>
      <w:r w:rsidR="0009514D">
        <w:rPr>
          <w:rFonts w:hint="eastAsia"/>
        </w:rPr>
        <w:t>說明</w:t>
      </w:r>
      <w:r>
        <w:rPr>
          <w:rFonts w:hint="eastAsia"/>
        </w:rPr>
        <w:t>副程式的呼叫方法</w:t>
      </w:r>
      <w:r w:rsidR="0009514D">
        <w:rPr>
          <w:rFonts w:hint="eastAsia"/>
        </w:rPr>
        <w:t>。本節分為兩個部分，第一個部分說明</w:t>
      </w:r>
      <w:r>
        <w:rPr>
          <w:rFonts w:hint="eastAsia"/>
        </w:rPr>
        <w:t>單層次的副程式呼叫</w:t>
      </w:r>
      <w:r w:rsidR="00D23902">
        <w:rPr>
          <w:rFonts w:hint="eastAsia"/>
        </w:rPr>
        <w:t>，以及參數傳遞方法</w:t>
      </w:r>
      <w:r>
        <w:rPr>
          <w:rFonts w:hint="eastAsia"/>
        </w:rPr>
        <w:t>，</w:t>
      </w:r>
      <w:r w:rsidR="0009514D">
        <w:rPr>
          <w:rFonts w:hint="eastAsia"/>
        </w:rPr>
        <w:t>第二個部份則是說明</w:t>
      </w:r>
      <w:r>
        <w:rPr>
          <w:rFonts w:hint="eastAsia"/>
        </w:rPr>
        <w:t>多層次的副程式呼叫</w:t>
      </w:r>
      <w:r w:rsidR="00D23902">
        <w:rPr>
          <w:rFonts w:hint="eastAsia"/>
        </w:rPr>
        <w:t>，以及參數傳遞方法</w:t>
      </w:r>
      <w:r>
        <w:rPr>
          <w:rFonts w:hint="eastAsia"/>
        </w:rPr>
        <w:t>。</w:t>
      </w:r>
    </w:p>
    <w:p w:rsidR="00CE6B7C" w:rsidRDefault="00CE6B7C" w:rsidP="00701FD2"/>
    <w:p w:rsidR="0009514D" w:rsidRPr="0009514D" w:rsidRDefault="0009514D" w:rsidP="00701FD2">
      <w:pPr>
        <w:rPr>
          <w:rFonts w:ascii="標楷體" w:eastAsia="標楷體" w:hAnsi="標楷體"/>
          <w:b/>
          <w:sz w:val="32"/>
          <w:szCs w:val="32"/>
        </w:rPr>
      </w:pPr>
      <w:r w:rsidRPr="0009514D">
        <w:rPr>
          <w:rFonts w:ascii="標楷體" w:eastAsia="標楷體" w:hAnsi="標楷體" w:hint="eastAsia"/>
          <w:b/>
          <w:sz w:val="32"/>
          <w:szCs w:val="32"/>
        </w:rPr>
        <w:t>單層次的副程式呼叫</w:t>
      </w:r>
    </w:p>
    <w:p w:rsidR="00CE6B7C" w:rsidRDefault="0009514D" w:rsidP="009F3C12">
      <w:r>
        <w:rPr>
          <w:rFonts w:hint="eastAsia"/>
        </w:rPr>
        <w:t>在附錄</w:t>
      </w:r>
      <w:r>
        <w:rPr>
          <w:rFonts w:hint="eastAsia"/>
        </w:rPr>
        <w:t xml:space="preserve"> A </w:t>
      </w:r>
      <w:r>
        <w:rPr>
          <w:rFonts w:hint="eastAsia"/>
        </w:rPr>
        <w:t>的指令表中，有兩個與副程式呼叫相關的指令，分別是</w:t>
      </w:r>
      <w:r>
        <w:rPr>
          <w:rFonts w:hint="eastAsia"/>
        </w:rPr>
        <w:t xml:space="preserve"> CALL </w:t>
      </w:r>
      <w:r>
        <w:rPr>
          <w:rFonts w:hint="eastAsia"/>
        </w:rPr>
        <w:t>與</w:t>
      </w:r>
      <w:r>
        <w:rPr>
          <w:rFonts w:hint="eastAsia"/>
        </w:rPr>
        <w:t xml:space="preserve"> RET</w:t>
      </w:r>
      <w:r>
        <w:rPr>
          <w:rFonts w:hint="eastAsia"/>
        </w:rPr>
        <w:t>。</w:t>
      </w:r>
      <w:r w:rsidR="00CE6B7C">
        <w:rPr>
          <w:rFonts w:hint="eastAsia"/>
        </w:rPr>
        <w:t>在</w:t>
      </w:r>
      <w:r w:rsidR="00CE6B7C">
        <w:t xml:space="preserve">CPU0 </w:t>
      </w:r>
      <w:r w:rsidR="00CE6B7C">
        <w:rPr>
          <w:rFonts w:hint="eastAsia"/>
        </w:rPr>
        <w:t>當中</w:t>
      </w:r>
      <w:r>
        <w:rPr>
          <w:rFonts w:hint="eastAsia"/>
        </w:rPr>
        <w:t>要</w:t>
      </w:r>
      <w:r w:rsidR="00CE6B7C">
        <w:rPr>
          <w:rFonts w:hint="eastAsia"/>
        </w:rPr>
        <w:t>呼叫副程式</w:t>
      </w:r>
      <w:r>
        <w:rPr>
          <w:rFonts w:hint="eastAsia"/>
        </w:rPr>
        <w:t>時</w:t>
      </w:r>
      <w:r w:rsidR="00CE6B7C">
        <w:rPr>
          <w:rFonts w:hint="eastAsia"/>
        </w:rPr>
        <w:t>，必須</w:t>
      </w:r>
      <w:r>
        <w:rPr>
          <w:rFonts w:hint="eastAsia"/>
        </w:rPr>
        <w:t>使</w:t>
      </w:r>
      <w:r w:rsidR="00CE6B7C">
        <w:rPr>
          <w:rFonts w:hint="eastAsia"/>
        </w:rPr>
        <w:t>用</w:t>
      </w:r>
      <w:r w:rsidR="00E161D4">
        <w:t>CALL</w:t>
      </w:r>
      <w:r w:rsidR="00CE6B7C">
        <w:rPr>
          <w:rFonts w:hint="eastAsia"/>
        </w:rPr>
        <w:t>指令進行呼叫，然後再</w:t>
      </w:r>
      <w:r>
        <w:rPr>
          <w:rFonts w:hint="eastAsia"/>
        </w:rPr>
        <w:t>使</w:t>
      </w:r>
      <w:r w:rsidR="00CE6B7C">
        <w:rPr>
          <w:rFonts w:hint="eastAsia"/>
        </w:rPr>
        <w:t>用</w:t>
      </w:r>
      <w:r w:rsidR="00CE6B7C">
        <w:t xml:space="preserve"> RET </w:t>
      </w:r>
      <w:r w:rsidR="00CE6B7C">
        <w:rPr>
          <w:rFonts w:hint="eastAsia"/>
        </w:rPr>
        <w:t>指令返回。</w:t>
      </w:r>
    </w:p>
    <w:p w:rsidR="00CE6B7C" w:rsidRDefault="00CE6B7C" w:rsidP="009F3C12"/>
    <w:p w:rsidR="00D23902" w:rsidRDefault="00E161D4" w:rsidP="009F3C12">
      <w:r>
        <w:t>CALL</w:t>
      </w:r>
      <w:r w:rsidR="00CE6B7C">
        <w:rPr>
          <w:rFonts w:hint="eastAsia"/>
        </w:rPr>
        <w:t>其實是一個特製的跳躍指令，</w:t>
      </w:r>
      <w:r>
        <w:t>CALL</w:t>
      </w:r>
      <w:r w:rsidR="00CE6B7C">
        <w:rPr>
          <w:rFonts w:hint="eastAsia"/>
        </w:rPr>
        <w:t>指令會將</w:t>
      </w:r>
      <w:r w:rsidR="00D23902">
        <w:rPr>
          <w:rFonts w:hint="eastAsia"/>
        </w:rPr>
        <w:t>返回點</w:t>
      </w:r>
      <w:r w:rsidR="00CE6B7C">
        <w:rPr>
          <w:rFonts w:hint="eastAsia"/>
        </w:rPr>
        <w:t>儲存到</w:t>
      </w:r>
      <w:r w:rsidR="00CE6B7C">
        <w:t xml:space="preserve"> LR </w:t>
      </w:r>
      <w:r w:rsidR="00CE6B7C">
        <w:rPr>
          <w:rFonts w:hint="eastAsia"/>
        </w:rPr>
        <w:t>中，然後才進行跳躍動作</w:t>
      </w:r>
      <w:r w:rsidR="00D23902">
        <w:rPr>
          <w:rFonts w:hint="eastAsia"/>
        </w:rPr>
        <w:t>，其過程如下圖所示。</w:t>
      </w:r>
    </w:p>
    <w:p w:rsidR="00D23902" w:rsidRDefault="00D23902" w:rsidP="009F3C12"/>
    <w:p w:rsidR="00CE6B7C" w:rsidRPr="002F77EC" w:rsidRDefault="00CE6B7C" w:rsidP="009F3C12">
      <w:r>
        <w:rPr>
          <w:rFonts w:hint="eastAsia"/>
        </w:rPr>
        <w:t>必須注意的是，</w:t>
      </w:r>
      <w:r>
        <w:t>LR</w:t>
      </w:r>
      <w:r>
        <w:rPr>
          <w:rFonts w:hint="eastAsia"/>
        </w:rPr>
        <w:t>所儲存的</w:t>
      </w:r>
      <w:r w:rsidR="00AB06D6">
        <w:rPr>
          <w:rFonts w:hint="eastAsia"/>
        </w:rPr>
        <w:t>返回點，並非</w:t>
      </w:r>
      <w:r w:rsidR="00AB06D6">
        <w:t xml:space="preserve"> CALL </w:t>
      </w:r>
      <w:r w:rsidR="00AB06D6">
        <w:rPr>
          <w:rFonts w:hint="eastAsia"/>
        </w:rPr>
        <w:t>指令的位址，而</w:t>
      </w:r>
      <w:r>
        <w:rPr>
          <w:rFonts w:hint="eastAsia"/>
        </w:rPr>
        <w:t>是下一個指令的位址</w:t>
      </w:r>
      <w:r w:rsidR="00AB06D6">
        <w:rPr>
          <w:rFonts w:hint="eastAsia"/>
        </w:rPr>
        <w:t>。</w:t>
      </w:r>
      <w:r>
        <w:rPr>
          <w:rFonts w:hint="eastAsia"/>
        </w:rPr>
        <w:t>因為當</w:t>
      </w:r>
      <w:r>
        <w:t xml:space="preserve"> </w:t>
      </w:r>
      <w:r w:rsidR="00E161D4">
        <w:t>CALL</w:t>
      </w:r>
      <w:r>
        <w:t xml:space="preserve"> </w:t>
      </w:r>
      <w:r>
        <w:rPr>
          <w:rFonts w:hint="eastAsia"/>
        </w:rPr>
        <w:t>指令被</w:t>
      </w:r>
      <w:r w:rsidR="00AB06D6">
        <w:rPr>
          <w:rFonts w:hint="eastAsia"/>
        </w:rPr>
        <w:t>提取</w:t>
      </w:r>
      <w:r>
        <w:rPr>
          <w:rFonts w:hint="eastAsia"/>
        </w:rPr>
        <w:t>後，</w:t>
      </w:r>
      <w:r>
        <w:t>PC</w:t>
      </w:r>
      <w:r>
        <w:rPr>
          <w:rFonts w:hint="eastAsia"/>
        </w:rPr>
        <w:t>值就立刻被加上</w:t>
      </w:r>
      <w:r>
        <w:t>4</w:t>
      </w:r>
      <w:r>
        <w:rPr>
          <w:rFonts w:hint="eastAsia"/>
        </w:rPr>
        <w:t>，</w:t>
      </w:r>
      <w:r w:rsidR="00AB06D6">
        <w:rPr>
          <w:rFonts w:hint="eastAsia"/>
        </w:rPr>
        <w:t>接著控制單元才根據</w:t>
      </w:r>
      <w:r w:rsidR="00AB06D6">
        <w:rPr>
          <w:rFonts w:hint="eastAsia"/>
        </w:rPr>
        <w:t xml:space="preserve"> IR </w:t>
      </w:r>
      <w:r w:rsidR="00AB06D6">
        <w:rPr>
          <w:rFonts w:hint="eastAsia"/>
        </w:rPr>
        <w:t>中的</w:t>
      </w:r>
      <w:r w:rsidR="00AB06D6">
        <w:rPr>
          <w:rFonts w:hint="eastAsia"/>
        </w:rPr>
        <w:t xml:space="preserve"> CALL </w:t>
      </w:r>
      <w:r w:rsidR="00AB06D6">
        <w:rPr>
          <w:rFonts w:hint="eastAsia"/>
        </w:rPr>
        <w:t>指令將</w:t>
      </w:r>
      <w:r w:rsidR="00AB06D6">
        <w:rPr>
          <w:rFonts w:hint="eastAsia"/>
        </w:rPr>
        <w:t xml:space="preserve"> PC </w:t>
      </w:r>
      <w:r w:rsidR="00AB06D6">
        <w:rPr>
          <w:rFonts w:hint="eastAsia"/>
        </w:rPr>
        <w:t>存入</w:t>
      </w:r>
      <w:r w:rsidR="00AB06D6">
        <w:rPr>
          <w:rFonts w:hint="eastAsia"/>
        </w:rPr>
        <w:t xml:space="preserve"> LR </w:t>
      </w:r>
      <w:r w:rsidR="00AB06D6">
        <w:rPr>
          <w:rFonts w:hint="eastAsia"/>
        </w:rPr>
        <w:t>當中，因此</w:t>
      </w:r>
      <w:r w:rsidR="00AB06D6">
        <w:rPr>
          <w:rFonts w:hint="eastAsia"/>
        </w:rPr>
        <w:t xml:space="preserve"> LR </w:t>
      </w:r>
      <w:r w:rsidR="00AB06D6">
        <w:rPr>
          <w:rFonts w:hint="eastAsia"/>
        </w:rPr>
        <w:t>才能儲存到正確的返回點</w:t>
      </w:r>
      <w:r>
        <w:rPr>
          <w:rFonts w:hint="eastAsia"/>
        </w:rPr>
        <w:t>。</w:t>
      </w:r>
    </w:p>
    <w:p w:rsidR="0076171D" w:rsidRDefault="0076171D" w:rsidP="0076171D"/>
    <w:p w:rsidR="00CE6B7C" w:rsidRDefault="00854D54" w:rsidP="0076171D">
      <w:r>
        <w:rPr>
          <w:noProof/>
        </w:rPr>
        <w:drawing>
          <wp:inline distT="0" distB="0" distL="0" distR="0">
            <wp:extent cx="5486400" cy="3095625"/>
            <wp:effectExtent l="0" t="0" r="0" b="0"/>
            <wp:docPr id="12" name="物件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01001" cy="4519611"/>
                      <a:chOff x="857250" y="1500189"/>
                      <a:chExt cx="8001001" cy="4519611"/>
                    </a:xfrm>
                  </a:grpSpPr>
                  <a:grpSp>
                    <a:nvGrpSpPr>
                      <a:cNvPr id="40" name="群組 39"/>
                      <a:cNvGrpSpPr/>
                    </a:nvGrpSpPr>
                    <a:grpSpPr>
                      <a:xfrm>
                        <a:off x="857250" y="1500189"/>
                        <a:ext cx="8001001" cy="4519611"/>
                        <a:chOff x="857250" y="1500189"/>
                        <a:chExt cx="8001001" cy="4519611"/>
                      </a:xfrm>
                    </a:grpSpPr>
                    <a:sp>
                      <a:nvSpPr>
                        <a:cNvPr id="34822" name="矩形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857250" y="1500189"/>
                          <a:ext cx="4408548" cy="7386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marL="342900" indent="-342900">
                              <a:buFontTx/>
                              <a:buAutoNum type="arabicParenBoth"/>
                            </a:pP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PC=PC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+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4; 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在指令擷取之後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PC 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從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28 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變為 </a:t>
                            </a:r>
                            <a:r>
                              <a:rPr lang="en-US" altLang="zh-TW" sz="1400" dirty="0" smtClean="0">
                                <a:sym typeface="Wingdings" pitchFamily="2" charset="2"/>
                              </a:rPr>
                              <a:t>2C</a:t>
                            </a:r>
                            <a:r>
                              <a:rPr lang="zh-TW" altLang="en-US" sz="1400" dirty="0" smtClean="0">
                                <a:sym typeface="Wingdings" pitchFamily="2" charset="2"/>
                              </a:rPr>
                              <a:t>。</a:t>
                            </a:r>
                            <a:endParaRPr lang="en-US" altLang="zh-TW" sz="1400" dirty="0">
                              <a:sym typeface="Wingdings" pitchFamily="2" charset="2"/>
                            </a:endParaRPr>
                          </a:p>
                          <a:p>
                            <a:pPr marL="342900" indent="-342900">
                              <a:buFontTx/>
                              <a:buAutoNum type="arabicParenBoth"/>
                            </a:pP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LR = PC; 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將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PC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 存入到連結暫存器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LR 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中。</a:t>
                            </a:r>
                            <a:endParaRPr lang="en-US" altLang="zh-TW" sz="1400" dirty="0">
                              <a:sym typeface="Wingdings" pitchFamily="2" charset="2"/>
                            </a:endParaRPr>
                          </a:p>
                          <a:p>
                            <a:pPr marL="342900" indent="-342900">
                              <a:buFontTx/>
                              <a:buAutoNum type="arabicParenBoth"/>
                            </a:pP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PC=PC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 </a:t>
                            </a:r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+</a:t>
                            </a:r>
                            <a:r>
                              <a:rPr lang="zh-TW" altLang="en-US" sz="1400" dirty="0">
                                <a:sym typeface="Wingdings" pitchFamily="2" charset="2"/>
                              </a:rPr>
                              <a:t> </a:t>
                            </a:r>
                            <a:r>
                              <a:rPr lang="en-US" altLang="zh-TW" sz="1400" dirty="0" smtClean="0">
                                <a:sym typeface="Wingdings" pitchFamily="2" charset="2"/>
                              </a:rPr>
                              <a:t>30</a:t>
                            </a:r>
                            <a:endParaRPr lang="en-US" altLang="zh-TW" sz="1400" dirty="0">
                              <a:sym typeface="Wingdings" pitchFamily="2" charset="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4823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898927" y="2346862"/>
                          <a:ext cx="1471312" cy="310067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34824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367741" y="1857377"/>
                          <a:ext cx="807894" cy="415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/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25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083993" y="6019800"/>
                          <a:ext cx="7222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826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55804" y="5366554"/>
                          <a:ext cx="0" cy="6532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827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901425" y="5447534"/>
                          <a:ext cx="0" cy="57226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46" name="手繪多邊形 45"/>
                        <a:cNvSpPr/>
                      </a:nvSpPr>
                      <a:spPr bwMode="auto">
                        <a:xfrm>
                          <a:off x="5000628" y="3241675"/>
                          <a:ext cx="215904" cy="901705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4833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914426" y="2327084"/>
                          <a:ext cx="3676814" cy="301969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834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81268" y="2571827"/>
                          <a:ext cx="1337157" cy="978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 smtClean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加法運算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35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2583" y="2571828"/>
                          <a:ext cx="1777987" cy="25716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/>
                              <a:t>暫存器</a:t>
                            </a:r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34836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113452" y="4108678"/>
                          <a:ext cx="1458298" cy="723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 dirty="0"/>
                              <a:t>IR = 2B 00 00 30</a:t>
                            </a:r>
                          </a:p>
                          <a:p>
                            <a:pPr algn="ctr"/>
                            <a:r>
                              <a:rPr lang="en-US" altLang="zh-TW" sz="1400" dirty="0"/>
                              <a:t>(CALL [0x30])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39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72012" y="4000510"/>
                          <a:ext cx="1514238" cy="3476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PC = 00 00 00 2C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40" name="矩形 5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971038" y="3273896"/>
                          <a:ext cx="1159284" cy="28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/>
                              <a:t>00 00 00 5C</a:t>
                            </a:r>
                            <a:endParaRPr lang="zh-TW" altLang="en-US" sz="1400"/>
                          </a:p>
                        </a:txBody>
                        <a:useSpRect/>
                      </a:txSp>
                    </a:sp>
                    <a:sp>
                      <a:nvSpPr>
                        <a:cNvPr id="34842" name="矩形 5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643438" y="3500438"/>
                          <a:ext cx="402671" cy="307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dirty="0">
                                <a:sym typeface="Wingdings" pitchFamily="2" charset="2"/>
                              </a:rPr>
                              <a:t>(3)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45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762913" y="4652948"/>
                          <a:ext cx="1514238" cy="34769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LR = 00 00 00 2C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4846" name="Line 36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3429000" y="4357699"/>
                          <a:ext cx="42459" cy="285751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847" name="矩形 6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571875" y="4357699"/>
                          <a:ext cx="402671" cy="3077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>
                                <a:sym typeface="Wingdings" pitchFamily="2" charset="2"/>
                              </a:rPr>
                              <a:t>(2)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3504" y="2643182"/>
                          <a:ext cx="736099" cy="203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 smtClean="0"/>
                              <a:t>0028</a:t>
                            </a:r>
                          </a:p>
                          <a:p>
                            <a:r>
                              <a:rPr lang="en-US" altLang="zh-TW" dirty="0" smtClean="0"/>
                              <a:t>002C</a:t>
                            </a:r>
                          </a:p>
                          <a:p>
                            <a:endParaRPr lang="en-US" altLang="zh-TW" dirty="0" smtClean="0"/>
                          </a:p>
                          <a:p>
                            <a:endParaRPr lang="en-US" altLang="zh-TW" dirty="0" smtClean="0"/>
                          </a:p>
                          <a:p>
                            <a:endParaRPr lang="en-US" altLang="zh-TW" dirty="0" smtClean="0"/>
                          </a:p>
                          <a:p>
                            <a:r>
                              <a:rPr lang="en-US" altLang="zh-TW" dirty="0" smtClean="0"/>
                              <a:t>005C</a:t>
                            </a:r>
                            <a:endParaRPr lang="en-US" altLang="zh-TW" dirty="0" smtClean="0"/>
                          </a:p>
                          <a:p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415960" y="2643182"/>
                          <a:ext cx="1442291" cy="3385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 dirty="0"/>
                              <a:t>=CALL [0x30]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956432" y="2643182"/>
                          <a:ext cx="1428586" cy="3693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/>
                              <a:t>2B 00 00 30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6" name="手繪多邊形 35"/>
                        <a:cNvSpPr/>
                      </a:nvSpPr>
                      <a:spPr bwMode="auto">
                        <a:xfrm>
                          <a:off x="5035353" y="2786058"/>
                          <a:ext cx="142876" cy="357190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7" name="文字方塊 36"/>
                        <a:cNvSpPr txBox="1"/>
                      </a:nvSpPr>
                      <a:spPr>
                        <a:xfrm>
                          <a:off x="4635728" y="2772495"/>
                          <a:ext cx="40267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400" dirty="0" smtClean="0"/>
                              <a:t>(1)</a:t>
                            </a:r>
                            <a:endParaRPr lang="zh-TW" altLang="en-US" sz="1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851A1" w:rsidRDefault="00B851A1" w:rsidP="00B851A1">
      <w:pPr>
        <w:pStyle w:val="a6"/>
        <w:jc w:val="center"/>
      </w:pPr>
      <w:r>
        <w:rPr>
          <w:rFonts w:hint="eastAsia"/>
        </w:rPr>
        <w:t>圖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1</w:t>
      </w:r>
      <w:r w:rsidR="00806B9A">
        <w:fldChar w:fldCharType="end"/>
      </w:r>
      <w: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CALL</w:t>
      </w:r>
      <w:r>
        <w:t xml:space="preserve"> [0x</w:t>
      </w:r>
      <w:r>
        <w:rPr>
          <w:rFonts w:hint="eastAsia"/>
        </w:rPr>
        <w:t>30</w:t>
      </w:r>
      <w:r>
        <w:t xml:space="preserve">] </w:t>
      </w:r>
      <w:r>
        <w:rPr>
          <w:rFonts w:hint="eastAsia"/>
        </w:rPr>
        <w:t>的執行過程</w:t>
      </w:r>
    </w:p>
    <w:p w:rsidR="0076171D" w:rsidRPr="00B851A1" w:rsidRDefault="0076171D" w:rsidP="0076171D"/>
    <w:p w:rsidR="006E27DC" w:rsidRDefault="00CE6B7C" w:rsidP="0076171D">
      <w:r>
        <w:rPr>
          <w:rFonts w:hint="eastAsia"/>
        </w:rPr>
        <w:t>然後，在副程式</w:t>
      </w:r>
      <w:r w:rsidR="00AB06D6">
        <w:rPr>
          <w:rFonts w:hint="eastAsia"/>
        </w:rPr>
        <w:t>結束時</w:t>
      </w:r>
      <w:r>
        <w:rPr>
          <w:rFonts w:hint="eastAsia"/>
        </w:rPr>
        <w:t>，</w:t>
      </w:r>
      <w:r w:rsidR="00AB06D6">
        <w:rPr>
          <w:rFonts w:hint="eastAsia"/>
        </w:rPr>
        <w:t>我們會</w:t>
      </w:r>
      <w:r>
        <w:rPr>
          <w:rFonts w:hint="eastAsia"/>
        </w:rPr>
        <w:t>利用</w:t>
      </w:r>
      <w:r>
        <w:t xml:space="preserve"> RET </w:t>
      </w:r>
      <w:r>
        <w:rPr>
          <w:rFonts w:hint="eastAsia"/>
        </w:rPr>
        <w:t>指令，將</w:t>
      </w:r>
      <w:r w:rsidR="00AB06D6">
        <w:rPr>
          <w:rFonts w:hint="eastAsia"/>
        </w:rPr>
        <w:t>原本儲存</w:t>
      </w:r>
      <w:r>
        <w:rPr>
          <w:rFonts w:hint="eastAsia"/>
        </w:rPr>
        <w:t>的</w:t>
      </w:r>
      <w:r w:rsidR="00AB06D6">
        <w:rPr>
          <w:rFonts w:hint="eastAsia"/>
        </w:rPr>
        <w:t xml:space="preserve"> LR </w:t>
      </w:r>
      <w:r>
        <w:rPr>
          <w:rFonts w:hint="eastAsia"/>
        </w:rPr>
        <w:t>值送回</w:t>
      </w:r>
      <w:r>
        <w:t xml:space="preserve"> PC </w:t>
      </w:r>
      <w:r>
        <w:rPr>
          <w:rFonts w:hint="eastAsia"/>
        </w:rPr>
        <w:t>中</w:t>
      </w:r>
      <w:r w:rsidR="00AB06D6">
        <w:rPr>
          <w:rFonts w:hint="eastAsia"/>
        </w:rPr>
        <w:t>，以</w:t>
      </w:r>
      <w:r>
        <w:rPr>
          <w:rFonts w:hint="eastAsia"/>
        </w:rPr>
        <w:t>返回</w:t>
      </w:r>
      <w:r>
        <w:t xml:space="preserve"> </w:t>
      </w:r>
      <w:r w:rsidR="00E161D4">
        <w:t>CALL</w:t>
      </w:r>
      <w:r>
        <w:t xml:space="preserve"> </w:t>
      </w:r>
      <w:r w:rsidR="00AB06D6">
        <w:rPr>
          <w:rFonts w:hint="eastAsia"/>
        </w:rPr>
        <w:t>指令</w:t>
      </w:r>
      <w:r>
        <w:rPr>
          <w:rFonts w:hint="eastAsia"/>
        </w:rPr>
        <w:t>的下一行，完成副程式呼叫的動作。</w:t>
      </w:r>
    </w:p>
    <w:p w:rsidR="0076171D" w:rsidRDefault="00854D54" w:rsidP="0076171D">
      <w:r>
        <w:rPr>
          <w:noProof/>
        </w:rPr>
        <w:lastRenderedPageBreak/>
        <w:drawing>
          <wp:inline distT="0" distB="0" distL="0" distR="0">
            <wp:extent cx="5480304" cy="3057525"/>
            <wp:effectExtent l="6096" t="0" r="0" b="0"/>
            <wp:docPr id="14" name="物件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15312" cy="4572000"/>
                      <a:chOff x="500063" y="1447800"/>
                      <a:chExt cx="8215312" cy="4572000"/>
                    </a:xfrm>
                  </a:grpSpPr>
                  <a:grpSp>
                    <a:nvGrpSpPr>
                      <a:cNvPr id="35844" name="群組 31"/>
                      <a:cNvGrpSpPr>
                        <a:grpSpLocks/>
                      </a:cNvGrpSpPr>
                    </a:nvGrpSpPr>
                    <a:grpSpPr bwMode="auto">
                      <a:xfrm>
                        <a:off x="500063" y="1447800"/>
                        <a:ext cx="8215312" cy="4572000"/>
                        <a:chOff x="500034" y="1447800"/>
                        <a:chExt cx="8215370" cy="4572000"/>
                      </a:xfrm>
                    </a:grpSpPr>
                    <a:sp>
                      <a:nvSpPr>
                        <a:cNvPr id="35845" name="Rectangle 7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484570" y="1985450"/>
                          <a:ext cx="1471322" cy="34057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35846" name="Rectangle 8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953388" y="1447800"/>
                          <a:ext cx="807900" cy="4566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/>
                              <a:t>記憶體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47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69603" y="6019800"/>
                          <a:ext cx="72224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48" name="Line 1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41425" y="5302275"/>
                          <a:ext cx="0" cy="7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49" name="Line 1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487075" y="5391224"/>
                          <a:ext cx="0" cy="62857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0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761176" y="2571744"/>
                          <a:ext cx="697627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0028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1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15154" y="2571744"/>
                          <a:ext cx="1442301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/>
                              <a:t>CALL [0x30]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2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42075" y="2571744"/>
                          <a:ext cx="1428596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dirty="0"/>
                              <a:t>2B 00 00 30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3" name="Text Box 2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47814" y="3929066"/>
                          <a:ext cx="1152880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PC=0070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4" name="手繪多邊形 13"/>
                        <a:cNvSpPr/>
                      </a:nvSpPr>
                      <a:spPr bwMode="auto">
                        <a:xfrm flipV="1">
                          <a:off x="4429124" y="3214688"/>
                          <a:ext cx="142876" cy="785812"/>
                        </a:xfrm>
                        <a:custGeom>
                          <a:avLst/>
                          <a:gdLst>
                            <a:gd name="connsiteX0" fmla="*/ 297275 w 319852"/>
                            <a:gd name="connsiteY0" fmla="*/ 0 h 632177"/>
                            <a:gd name="connsiteX1" fmla="*/ 3763 w 319852"/>
                            <a:gd name="connsiteY1" fmla="*/ 304800 h 632177"/>
                            <a:gd name="connsiteX2" fmla="*/ 319852 w 319852"/>
                            <a:gd name="connsiteY2" fmla="*/ 632177 h 632177"/>
                            <a:gd name="connsiteX3" fmla="*/ 319852 w 319852"/>
                            <a:gd name="connsiteY3" fmla="*/ 632177 h 6321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9852" h="632177">
                              <a:moveTo>
                                <a:pt x="297275" y="0"/>
                              </a:moveTo>
                              <a:cubicBezTo>
                                <a:pt x="148637" y="99718"/>
                                <a:pt x="0" y="199437"/>
                                <a:pt x="3763" y="304800"/>
                              </a:cubicBezTo>
                              <a:cubicBezTo>
                                <a:pt x="7526" y="410163"/>
                                <a:pt x="319852" y="632177"/>
                                <a:pt x="319852" y="632177"/>
                              </a:cubicBezTo>
                              <a:lnTo>
                                <a:pt x="319852" y="632177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zh-TW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35855" name="Rectangle 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500034" y="1963726"/>
                          <a:ext cx="3714776" cy="3316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56" name="Rectangle 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66878" y="2232551"/>
                          <a:ext cx="1337166" cy="107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dirty="0"/>
                              <a:t>ALU</a:t>
                            </a:r>
                          </a:p>
                          <a:p>
                            <a:pPr algn="ctr"/>
                            <a:r>
                              <a:rPr lang="en-US" altLang="zh-TW" dirty="0" smtClean="0"/>
                              <a:t>(</a:t>
                            </a:r>
                            <a:r>
                              <a:rPr lang="zh-TW" altLang="en-US" dirty="0" smtClean="0"/>
                              <a:t>無運算</a:t>
                            </a:r>
                            <a:r>
                              <a:rPr lang="en-US" altLang="zh-TW" dirty="0" smtClean="0"/>
                              <a:t>)</a:t>
                            </a:r>
                            <a:endParaRPr lang="en-US" altLang="zh-TW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5857" name="Rectangle 2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238204" y="2232552"/>
                          <a:ext cx="1833730" cy="2910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zh-TW" altLang="en-US"/>
                              <a:t>暫存器</a:t>
                            </a:r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zh-TW" altLang="en-US"/>
                          </a:p>
                          <a:p>
                            <a:pPr algn="ctr"/>
                            <a:endParaRPr lang="en-US" altLang="zh-TW"/>
                          </a:p>
                        </a:txBody>
                        <a:useSpRect/>
                      </a:txSp>
                    </a:sp>
                    <a:sp>
                      <a:nvSpPr>
                        <a:cNvPr id="35858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699062" y="3920626"/>
                          <a:ext cx="1458308" cy="7942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IR = 2C 00 00 00</a:t>
                            </a:r>
                            <a:endParaRPr lang="en-US" altLang="zh-TW" sz="1400" u="sng">
                              <a:solidFill>
                                <a:srgbClr val="FF0000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altLang="zh-TW" sz="1400" u="sng"/>
                              <a:t>(RET)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59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57633" y="3904352"/>
                          <a:ext cx="1585687" cy="3819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PC =00 00 00 70</a:t>
                            </a:r>
                            <a:endParaRPr lang="en-US" altLang="zh-TW" sz="1400" u="sng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5860" name="Rectangle 3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371684" y="4643446"/>
                          <a:ext cx="1585687" cy="3819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zh-TW" sz="1400"/>
                              <a:t>LR = 00 00 00 2C 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61" name="Line 36"/>
                        <a:cNvSpPr>
                          <a:spLocks noChangeShapeType="1"/>
                        </a:cNvSpPr>
                      </a:nvSpPr>
                      <a:spPr bwMode="auto">
                        <a:xfrm flipH="1" flipV="1">
                          <a:off x="2514560" y="4286256"/>
                          <a:ext cx="71437" cy="35719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endParaRPr lang="zh-TW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5862" name="矩形 3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57436" y="4309406"/>
                          <a:ext cx="1351652" cy="3077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TW" altLang="en-US" sz="1400">
                                <a:sym typeface="Wingdings" pitchFamily="2" charset="2"/>
                              </a:rPr>
                              <a:t>將 </a:t>
                            </a:r>
                            <a:r>
                              <a:rPr lang="en-US" altLang="zh-TW" sz="1400">
                                <a:sym typeface="Wingdings" pitchFamily="2" charset="2"/>
                              </a:rPr>
                              <a:t>LR </a:t>
                            </a:r>
                            <a:r>
                              <a:rPr lang="zh-TW" altLang="en-US" sz="1400">
                                <a:sym typeface="Wingdings" pitchFamily="2" charset="2"/>
                              </a:rPr>
                              <a:t>放回 </a:t>
                            </a:r>
                            <a:r>
                              <a:rPr lang="en-US" altLang="zh-TW" sz="1400">
                                <a:sym typeface="Wingdings" pitchFamily="2" charset="2"/>
                              </a:rPr>
                              <a:t>PC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63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40094" y="3929066"/>
                          <a:ext cx="1441420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2C 00 00 00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64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09342" y="2928934"/>
                          <a:ext cx="1191352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PC=002C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65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15154" y="2947570"/>
                          <a:ext cx="1700250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/>
                              <a:t>…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66" name="Rectangle 16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7000892" y="3929066"/>
                          <a:ext cx="1700250" cy="338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 sz="1600"/>
                              <a:t>RET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3586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572132" y="2928934"/>
                          <a:ext cx="415498" cy="3693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TW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新細明體" charset="-120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TW"/>
                              <a:t>…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851A1" w:rsidRDefault="00B851A1" w:rsidP="00B851A1">
      <w:pPr>
        <w:pStyle w:val="a6"/>
        <w:jc w:val="center"/>
      </w:pPr>
      <w:bookmarkStart w:id="49" w:name="_Ref256498592"/>
      <w:r>
        <w:rPr>
          <w:rFonts w:hint="eastAsia"/>
        </w:rPr>
        <w:t>圖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圖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2</w:t>
      </w:r>
      <w:r w:rsidR="00806B9A">
        <w:fldChar w:fldCharType="end"/>
      </w:r>
      <w:bookmarkEnd w:id="49"/>
      <w: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RET</w:t>
      </w:r>
      <w:r>
        <w:t xml:space="preserve"> </w:t>
      </w:r>
      <w:r>
        <w:rPr>
          <w:rFonts w:hint="eastAsia"/>
        </w:rPr>
        <w:t>的執行過程</w:t>
      </w:r>
    </w:p>
    <w:p w:rsidR="00B851A1" w:rsidRPr="00B851A1" w:rsidRDefault="00B851A1" w:rsidP="0076171D"/>
    <w:p w:rsidR="00CE6B7C" w:rsidRDefault="00806B9A" w:rsidP="0076171D">
      <w:r>
        <w:fldChar w:fldCharType="begin"/>
      </w:r>
      <w:r w:rsidR="006E27DC">
        <w:instrText xml:space="preserve"> </w:instrText>
      </w:r>
      <w:r w:rsidR="006E27DC">
        <w:rPr>
          <w:rFonts w:hint="eastAsia"/>
        </w:rPr>
        <w:instrText>REF _Ref256498592 \h</w:instrText>
      </w:r>
      <w:r w:rsidR="006E27DC">
        <w:instrText xml:space="preserve"> </w:instrText>
      </w:r>
      <w:r>
        <w:fldChar w:fldCharType="separate"/>
      </w:r>
      <w:r w:rsidR="0065332E">
        <w:rPr>
          <w:rFonts w:hint="eastAsia"/>
        </w:rPr>
        <w:t>圖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</w:t>
      </w:r>
      <w:r>
        <w:fldChar w:fldCharType="end"/>
      </w:r>
      <w:r w:rsidR="006E27DC">
        <w:rPr>
          <w:rFonts w:hint="eastAsia"/>
        </w:rPr>
        <w:t>顯示了</w:t>
      </w:r>
      <w:r w:rsidR="006E27DC">
        <w:rPr>
          <w:rFonts w:hint="eastAsia"/>
        </w:rPr>
        <w:t xml:space="preserve"> RET </w:t>
      </w:r>
      <w:r w:rsidR="006E27DC">
        <w:rPr>
          <w:rFonts w:hint="eastAsia"/>
        </w:rPr>
        <w:t>指令的執行過程</w:t>
      </w:r>
      <w:r w:rsidR="00AB06D6">
        <w:rPr>
          <w:rFonts w:hint="eastAsia"/>
        </w:rPr>
        <w:t>，</w:t>
      </w:r>
      <w:r w:rsidR="00AB06D6">
        <w:rPr>
          <w:rFonts w:hint="eastAsia"/>
        </w:rPr>
        <w:t xml:space="preserve">RET </w:t>
      </w:r>
      <w:r w:rsidR="00AB06D6">
        <w:rPr>
          <w:rFonts w:hint="eastAsia"/>
        </w:rPr>
        <w:t>指令會將</w:t>
      </w:r>
      <w:r w:rsidR="00AB06D6">
        <w:rPr>
          <w:rFonts w:hint="eastAsia"/>
        </w:rPr>
        <w:t xml:space="preserve"> LR </w:t>
      </w:r>
      <w:r w:rsidR="00AB06D6">
        <w:rPr>
          <w:rFonts w:hint="eastAsia"/>
        </w:rPr>
        <w:t>送回</w:t>
      </w:r>
      <w:r w:rsidR="00AB06D6">
        <w:rPr>
          <w:rFonts w:hint="eastAsia"/>
        </w:rPr>
        <w:t xml:space="preserve"> PC </w:t>
      </w:r>
      <w:r w:rsidR="00AB06D6">
        <w:rPr>
          <w:rFonts w:hint="eastAsia"/>
        </w:rPr>
        <w:t>中，於是</w:t>
      </w:r>
      <w:r w:rsidR="00AB06D6">
        <w:rPr>
          <w:rFonts w:hint="eastAsia"/>
        </w:rPr>
        <w:t xml:space="preserve"> CPU </w:t>
      </w:r>
      <w:r w:rsidR="00AB06D6">
        <w:rPr>
          <w:rFonts w:hint="eastAsia"/>
        </w:rPr>
        <w:t>會接著執行</w:t>
      </w:r>
      <w:r w:rsidR="00AB06D6">
        <w:rPr>
          <w:rFonts w:hint="eastAsia"/>
        </w:rPr>
        <w:t xml:space="preserve"> CALL </w:t>
      </w:r>
      <w:r w:rsidR="00AB06D6">
        <w:rPr>
          <w:rFonts w:hint="eastAsia"/>
        </w:rPr>
        <w:t>的下一個指令。因此，</w:t>
      </w:r>
      <w:r w:rsidR="00CE6B7C">
        <w:rPr>
          <w:rFonts w:hint="eastAsia"/>
        </w:rPr>
        <w:t>利用</w:t>
      </w:r>
      <w:r w:rsidR="00CE6B7C">
        <w:t xml:space="preserve"> </w:t>
      </w:r>
      <w:r w:rsidR="00E161D4">
        <w:t>CALL</w:t>
      </w:r>
      <w:r w:rsidR="00CE6B7C">
        <w:t xml:space="preserve"> </w:t>
      </w:r>
      <w:r w:rsidR="00CE6B7C">
        <w:rPr>
          <w:rFonts w:hint="eastAsia"/>
        </w:rPr>
        <w:t>與</w:t>
      </w:r>
      <w:r w:rsidR="00CE6B7C">
        <w:t xml:space="preserve"> RET </w:t>
      </w:r>
      <w:r w:rsidR="00CE6B7C">
        <w:rPr>
          <w:rFonts w:hint="eastAsia"/>
        </w:rPr>
        <w:t>指令，我們就能在組合語言程式當中呼叫副程式</w:t>
      </w:r>
      <w:r w:rsidR="00F81C12">
        <w:rPr>
          <w:rFonts w:hint="eastAsia"/>
        </w:rPr>
        <w:t>，並且能正確的返回</w:t>
      </w:r>
      <w:r w:rsidR="00CE6B7C">
        <w:rPr>
          <w:rFonts w:hint="eastAsia"/>
        </w:rPr>
        <w:t>。</w:t>
      </w:r>
    </w:p>
    <w:p w:rsidR="00CE6B7C" w:rsidRPr="00AB06D6" w:rsidRDefault="00CE6B7C" w:rsidP="009F3C12"/>
    <w:p w:rsidR="00F81C12" w:rsidRDefault="00F81C12" w:rsidP="00F81C12">
      <w:pPr>
        <w:pStyle w:val="af6"/>
        <w:ind w:left="240" w:right="240"/>
      </w:pPr>
      <w:r>
        <w:rPr>
          <w:rFonts w:hint="eastAsia"/>
        </w:rPr>
        <w:t>參數的傳遞方法</w:t>
      </w:r>
    </w:p>
    <w:p w:rsidR="00F81C12" w:rsidRDefault="00CE6B7C" w:rsidP="009F3C12">
      <w:r>
        <w:rPr>
          <w:rFonts w:hint="eastAsia"/>
        </w:rPr>
        <w:t>當有參數要傳遞給副程式時，有兩種方法，一種是透過暫存器傳遞參數，另一種是透過堆疊傳遞參數。其中，透過暫存器傳遞參數的方式</w:t>
      </w:r>
      <w:r w:rsidR="00F81C12">
        <w:rPr>
          <w:rFonts w:hint="eastAsia"/>
        </w:rPr>
        <w:t>速度較快</w:t>
      </w:r>
      <w:r>
        <w:rPr>
          <w:rFonts w:hint="eastAsia"/>
        </w:rPr>
        <w:t>，但是卻</w:t>
      </w:r>
      <w:r w:rsidR="00F81C12">
        <w:rPr>
          <w:rFonts w:hint="eastAsia"/>
        </w:rPr>
        <w:t>會受限於暫存器的數量</w:t>
      </w:r>
      <w:r>
        <w:rPr>
          <w:rFonts w:hint="eastAsia"/>
        </w:rPr>
        <w:t>。</w:t>
      </w:r>
    </w:p>
    <w:p w:rsidR="00F81C12" w:rsidRDefault="00F81C12" w:rsidP="009F3C12"/>
    <w:p w:rsidR="002259A1" w:rsidRDefault="00CE6B7C" w:rsidP="002259A1">
      <w:r>
        <w:rPr>
          <w:rFonts w:hint="eastAsia"/>
        </w:rPr>
        <w:t>在</w:t>
      </w:r>
      <w:r w:rsidR="00806B9A">
        <w:fldChar w:fldCharType="begin"/>
      </w:r>
      <w:r>
        <w:instrText xml:space="preserve"> REF _Ref219625699 \h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11</w:t>
      </w:r>
      <w:r w:rsidR="00806B9A">
        <w:fldChar w:fldCharType="end"/>
      </w:r>
      <w:r>
        <w:rPr>
          <w:rFonts w:hint="eastAsia"/>
        </w:rPr>
        <w:t>當中，</w:t>
      </w:r>
      <w:r w:rsidR="00F81C12">
        <w:rPr>
          <w:rFonts w:hint="eastAsia"/>
        </w:rPr>
        <w:t>我們</w:t>
      </w:r>
      <w:r>
        <w:rPr>
          <w:rFonts w:hint="eastAsia"/>
        </w:rPr>
        <w:t>利用了</w:t>
      </w:r>
      <w:r>
        <w:t xml:space="preserve"> R</w:t>
      </w:r>
      <w:r w:rsidR="00F81C12">
        <w:rPr>
          <w:rFonts w:hint="eastAsia"/>
        </w:rPr>
        <w:t>2</w:t>
      </w:r>
      <w:r>
        <w:t xml:space="preserve"> </w:t>
      </w:r>
      <w:r>
        <w:rPr>
          <w:rFonts w:hint="eastAsia"/>
        </w:rPr>
        <w:t>來傳遞</w:t>
      </w:r>
      <w:r>
        <w:t xml:space="preserve"> x </w:t>
      </w:r>
      <w:r>
        <w:rPr>
          <w:rFonts w:hint="eastAsia"/>
        </w:rPr>
        <w:t>參數給函數</w:t>
      </w:r>
      <w:r>
        <w:t xml:space="preserve"> f</w:t>
      </w:r>
      <w:r w:rsidR="00F81C12">
        <w:rPr>
          <w:rFonts w:hint="eastAsia"/>
        </w:rPr>
        <w:t>，然後將計算結果放入</w:t>
      </w:r>
      <w:r>
        <w:t>R</w:t>
      </w:r>
      <w:r w:rsidR="00F81C12">
        <w:rPr>
          <w:rFonts w:hint="eastAsia"/>
        </w:rPr>
        <w:t>1</w:t>
      </w:r>
      <w:r>
        <w:rPr>
          <w:rFonts w:hint="eastAsia"/>
        </w:rPr>
        <w:t>傳回給主程式。</w:t>
      </w:r>
      <w:r w:rsidR="002259A1">
        <w:rPr>
          <w:rFonts w:hint="eastAsia"/>
        </w:rPr>
        <w:t>在本節中，我們都會使用暫存器</w:t>
      </w:r>
      <w:r w:rsidR="002259A1">
        <w:rPr>
          <w:rFonts w:hint="eastAsia"/>
        </w:rPr>
        <w:t xml:space="preserve"> R1 </w:t>
      </w:r>
      <w:r w:rsidR="002259A1">
        <w:rPr>
          <w:rFonts w:hint="eastAsia"/>
        </w:rPr>
        <w:t>儲存傳回值，這種習慣對程式的一致性會有所幫助</w:t>
      </w:r>
    </w:p>
    <w:p w:rsidR="00CE6B7C" w:rsidRPr="007E6C11" w:rsidRDefault="00CE6B7C" w:rsidP="00701FD2"/>
    <w:p w:rsidR="00CE6B7C" w:rsidRPr="0017424D" w:rsidRDefault="00CE6B7C" w:rsidP="00B43C8F">
      <w:pPr>
        <w:pStyle w:val="a6"/>
      </w:pPr>
      <w:bookmarkStart w:id="50" w:name="_Ref219625699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11</w:t>
      </w:r>
      <w:r w:rsidR="00806B9A">
        <w:fldChar w:fldCharType="end"/>
      </w:r>
      <w:bookmarkEnd w:id="50"/>
      <w:r>
        <w:t xml:space="preserve"> </w:t>
      </w:r>
      <w:r>
        <w:rPr>
          <w:rFonts w:hint="eastAsia"/>
        </w:rPr>
        <w:t>單層副程式的呼叫</w:t>
      </w:r>
      <w:r>
        <w:t>-</w:t>
      </w:r>
      <w:r>
        <w:rPr>
          <w:rFonts w:hint="eastAsia"/>
        </w:rPr>
        <w:t>以暫存器傳遞參數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794"/>
        <w:gridCol w:w="4678"/>
      </w:tblGrid>
      <w:tr w:rsidR="00CE6B7C" w:rsidRPr="00FE4DA5">
        <w:tc>
          <w:tcPr>
            <w:tcW w:w="3794" w:type="dxa"/>
          </w:tcPr>
          <w:p w:rsidR="00CE6B7C" w:rsidRPr="00FE4DA5" w:rsidRDefault="00F77E23" w:rsidP="00D804AB">
            <w:pPr>
              <w:numPr>
                <w:ilvl w:val="0"/>
                <w:numId w:val="57"/>
              </w:numPr>
            </w:pP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語言程式</w:t>
            </w:r>
          </w:p>
        </w:tc>
        <w:tc>
          <w:tcPr>
            <w:tcW w:w="4678" w:type="dxa"/>
          </w:tcPr>
          <w:p w:rsidR="00CE6B7C" w:rsidRPr="00FE4DA5" w:rsidRDefault="00F77E23" w:rsidP="00D804AB">
            <w:pPr>
              <w:numPr>
                <w:ilvl w:val="0"/>
                <w:numId w:val="57"/>
              </w:numPr>
            </w:pPr>
            <w:r>
              <w:rPr>
                <w:rFonts w:hint="eastAsia"/>
              </w:rPr>
              <w:t>組合語言程式</w:t>
            </w:r>
          </w:p>
        </w:tc>
      </w:tr>
      <w:tr w:rsidR="00F77E23" w:rsidRPr="00FE4DA5" w:rsidTr="00F77E23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E23" w:rsidRPr="00FE4DA5" w:rsidRDefault="00F77E23" w:rsidP="007D4030">
            <w:r w:rsidRPr="00FE4DA5">
              <w:t>void main() {</w:t>
            </w:r>
          </w:p>
          <w:p w:rsidR="00F77E23" w:rsidRPr="00FE4DA5" w:rsidRDefault="00F77E23" w:rsidP="007D4030">
            <w:r w:rsidRPr="00FE4DA5">
              <w:tab/>
              <w:t>int x = 1, y;</w:t>
            </w:r>
          </w:p>
          <w:p w:rsidR="00F77E23" w:rsidRPr="00FE4DA5" w:rsidRDefault="00F77E23" w:rsidP="007D4030">
            <w:r w:rsidRPr="00FE4DA5">
              <w:tab/>
              <w:t>y = f(x);</w:t>
            </w:r>
          </w:p>
          <w:p w:rsidR="00F77E23" w:rsidRPr="00FE4DA5" w:rsidRDefault="00F77E23" w:rsidP="007D4030">
            <w:r w:rsidRPr="00FE4DA5">
              <w:t>}</w:t>
            </w:r>
          </w:p>
          <w:p w:rsidR="00F77E23" w:rsidRDefault="00F77E23" w:rsidP="007D4030"/>
          <w:p w:rsidR="00F77E23" w:rsidRPr="00FE4DA5" w:rsidRDefault="00F77E23" w:rsidP="007D4030"/>
          <w:p w:rsidR="00F77E23" w:rsidRPr="00FE4DA5" w:rsidRDefault="00F77E23" w:rsidP="007D4030">
            <w:r w:rsidRPr="00FE4DA5">
              <w:lastRenderedPageBreak/>
              <w:t>int f(int a) {</w:t>
            </w:r>
          </w:p>
          <w:p w:rsidR="00F77E23" w:rsidRPr="00FE4DA5" w:rsidRDefault="00F77E23" w:rsidP="007D4030">
            <w:r w:rsidRPr="00FE4DA5">
              <w:tab/>
              <w:t>return a+a;</w:t>
            </w:r>
          </w:p>
          <w:p w:rsidR="00F77E23" w:rsidRPr="00FE4DA5" w:rsidRDefault="00F77E23" w:rsidP="007D4030">
            <w:r w:rsidRPr="00FE4DA5">
              <w:t>}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7E23" w:rsidRPr="00FE4DA5" w:rsidRDefault="00F77E23" w:rsidP="007D4030">
            <w:r w:rsidRPr="00FE4DA5">
              <w:lastRenderedPageBreak/>
              <w:tab/>
              <w:t>LD R</w:t>
            </w:r>
            <w:r w:rsidR="00F81C12">
              <w:rPr>
                <w:rFonts w:hint="eastAsia"/>
              </w:rPr>
              <w:t>2</w:t>
            </w:r>
            <w:r w:rsidRPr="00FE4DA5">
              <w:t>, x</w:t>
            </w:r>
          </w:p>
          <w:p w:rsidR="00F77E23" w:rsidRPr="00FE4DA5" w:rsidRDefault="00F77E23" w:rsidP="007D4030">
            <w:r w:rsidRPr="00FE4DA5">
              <w:tab/>
            </w:r>
            <w:r>
              <w:t>CALL</w:t>
            </w:r>
            <w:r w:rsidRPr="00FE4DA5">
              <w:t xml:space="preserve"> f</w:t>
            </w:r>
          </w:p>
          <w:p w:rsidR="00F77E23" w:rsidRPr="00FE4DA5" w:rsidRDefault="00F81C12" w:rsidP="007D4030">
            <w:r>
              <w:tab/>
              <w:t>ST R</w:t>
            </w:r>
            <w:r>
              <w:rPr>
                <w:rFonts w:hint="eastAsia"/>
              </w:rPr>
              <w:t>1</w:t>
            </w:r>
            <w:r w:rsidR="00F77E23" w:rsidRPr="00FE4DA5">
              <w:t>, y</w:t>
            </w:r>
          </w:p>
          <w:p w:rsidR="00F77E23" w:rsidRPr="00FE4DA5" w:rsidRDefault="00F77E23" w:rsidP="007D4030">
            <w:r w:rsidRPr="00FE4DA5">
              <w:tab/>
              <w:t>RET</w:t>
            </w:r>
          </w:p>
          <w:p w:rsidR="00F77E23" w:rsidRPr="00FE4DA5" w:rsidRDefault="00187A06" w:rsidP="007D4030">
            <w:r>
              <w:rPr>
                <w:rFonts w:hint="eastAsia"/>
              </w:rPr>
              <w:t>x:</w:t>
            </w:r>
            <w:r w:rsidR="00F77E23" w:rsidRPr="00FE4DA5">
              <w:t xml:space="preserve"> WORD 1</w:t>
            </w:r>
          </w:p>
          <w:p w:rsidR="00F77E23" w:rsidRPr="00FE4DA5" w:rsidRDefault="00F77E23" w:rsidP="007D4030">
            <w:r w:rsidRPr="00FE4DA5">
              <w:t>y</w:t>
            </w:r>
            <w:r w:rsidR="00187A06">
              <w:rPr>
                <w:rFonts w:hint="eastAsia"/>
              </w:rPr>
              <w:t>:</w:t>
            </w:r>
            <w:r w:rsidRPr="00FE4DA5">
              <w:t xml:space="preserve"> RESW 1</w:t>
            </w:r>
          </w:p>
          <w:p w:rsidR="00F77E23" w:rsidRPr="00FE4DA5" w:rsidRDefault="00F77E23" w:rsidP="007D4030">
            <w:r w:rsidRPr="00FE4DA5">
              <w:lastRenderedPageBreak/>
              <w:t xml:space="preserve">f: </w:t>
            </w:r>
          </w:p>
          <w:p w:rsidR="00F77E23" w:rsidRPr="00FE4DA5" w:rsidRDefault="00F77E23" w:rsidP="007D4030">
            <w:r w:rsidRPr="00FE4DA5">
              <w:tab/>
              <w:t>ADD R</w:t>
            </w:r>
            <w:r w:rsidR="00F81C12">
              <w:rPr>
                <w:rFonts w:hint="eastAsia"/>
              </w:rPr>
              <w:t>1</w:t>
            </w:r>
            <w:r w:rsidRPr="00FE4DA5">
              <w:t>, R</w:t>
            </w:r>
            <w:r w:rsidR="00F81C12">
              <w:rPr>
                <w:rFonts w:hint="eastAsia"/>
              </w:rPr>
              <w:t>2</w:t>
            </w:r>
            <w:r w:rsidRPr="00FE4DA5">
              <w:t>, R</w:t>
            </w:r>
            <w:r w:rsidR="00F81C12">
              <w:rPr>
                <w:rFonts w:hint="eastAsia"/>
              </w:rPr>
              <w:t>2</w:t>
            </w:r>
          </w:p>
          <w:p w:rsidR="00F77E23" w:rsidRPr="00FE4DA5" w:rsidRDefault="00F77E23" w:rsidP="007D4030">
            <w:r w:rsidRPr="00FE4DA5">
              <w:tab/>
              <w:t>RET</w:t>
            </w:r>
          </w:p>
        </w:tc>
      </w:tr>
    </w:tbl>
    <w:p w:rsidR="00F81C12" w:rsidRDefault="00F81C12" w:rsidP="00CA29DE"/>
    <w:p w:rsidR="00CE6B7C" w:rsidRDefault="00CE6B7C" w:rsidP="00FD401E">
      <w:pPr>
        <w:pStyle w:val="af6"/>
        <w:ind w:left="240" w:right="240"/>
      </w:pPr>
      <w:r>
        <w:rPr>
          <w:rFonts w:hint="eastAsia"/>
        </w:rPr>
        <w:t>多層次的副程式呼叫</w:t>
      </w:r>
    </w:p>
    <w:p w:rsidR="002259A1" w:rsidRDefault="002259A1" w:rsidP="004375EC">
      <w:r>
        <w:rPr>
          <w:rFonts w:hint="eastAsia"/>
        </w:rPr>
        <w:t>以暫存器傳遞參數的方式既簡單又快速，但是由於暫存器通常不多，可能無法容納太多參數。若要能容納更多的參數，</w:t>
      </w:r>
      <w:r w:rsidR="00F81C12">
        <w:rPr>
          <w:rFonts w:hint="eastAsia"/>
        </w:rPr>
        <w:t>可以透過堆疊傳遞參數，以避開暫存器數量的限制。</w:t>
      </w:r>
    </w:p>
    <w:p w:rsidR="002259A1" w:rsidRDefault="002259A1" w:rsidP="004375EC"/>
    <w:p w:rsidR="00F81C12" w:rsidRDefault="002259A1" w:rsidP="004375EC">
      <w:r>
        <w:rPr>
          <w:rFonts w:hint="eastAsia"/>
        </w:rPr>
        <w:t>使用堆疊傳遞參數，</w:t>
      </w:r>
      <w:r w:rsidR="00CE6B7C">
        <w:rPr>
          <w:rFonts w:hint="eastAsia"/>
        </w:rPr>
        <w:t>在呼叫副程式之前，</w:t>
      </w:r>
      <w:r w:rsidR="00F81C12">
        <w:rPr>
          <w:rFonts w:hint="eastAsia"/>
        </w:rPr>
        <w:t>可以</w:t>
      </w:r>
      <w:r>
        <w:rPr>
          <w:rFonts w:hint="eastAsia"/>
        </w:rPr>
        <w:t>先</w:t>
      </w:r>
      <w:r w:rsidR="00CE6B7C">
        <w:rPr>
          <w:rFonts w:hint="eastAsia"/>
        </w:rPr>
        <w:t>透過</w:t>
      </w:r>
      <w:r w:rsidR="00CE6B7C">
        <w:t xml:space="preserve"> PUSH</w:t>
      </w:r>
      <w:r w:rsidR="00CE6B7C">
        <w:rPr>
          <w:rFonts w:hint="eastAsia"/>
        </w:rPr>
        <w:t>指令，將參數推入到堆疊中</w:t>
      </w:r>
      <w:r w:rsidR="00F81C12">
        <w:rPr>
          <w:rFonts w:hint="eastAsia"/>
        </w:rPr>
        <w:t>，接著</w:t>
      </w:r>
      <w:r w:rsidR="00CE6B7C">
        <w:rPr>
          <w:rFonts w:hint="eastAsia"/>
        </w:rPr>
        <w:t>以</w:t>
      </w:r>
      <w:r w:rsidR="00CE6B7C">
        <w:t xml:space="preserve"> </w:t>
      </w:r>
      <w:r w:rsidR="00E161D4">
        <w:t>CALL</w:t>
      </w:r>
      <w:r w:rsidR="00CE6B7C">
        <w:t xml:space="preserve"> </w:t>
      </w:r>
      <w:r w:rsidR="00CE6B7C">
        <w:rPr>
          <w:rFonts w:hint="eastAsia"/>
        </w:rPr>
        <w:t>指令呼叫副程式。</w:t>
      </w:r>
      <w:r>
        <w:rPr>
          <w:rFonts w:hint="eastAsia"/>
        </w:rPr>
        <w:t>然後，</w:t>
      </w:r>
      <w:r w:rsidR="00CE6B7C">
        <w:rPr>
          <w:rFonts w:hint="eastAsia"/>
        </w:rPr>
        <w:t>在副程式當中，也必須配合上一層的程式，以進行參數的處理。首先，在副程式的開頭，必須透過</w:t>
      </w:r>
      <w:r w:rsidR="00CE6B7C">
        <w:t xml:space="preserve"> POP </w:t>
      </w:r>
      <w:r w:rsidR="00CE6B7C">
        <w:rPr>
          <w:rFonts w:hint="eastAsia"/>
        </w:rPr>
        <w:t>指令將參數取回</w:t>
      </w:r>
      <w:r w:rsidR="00F81C12">
        <w:rPr>
          <w:rFonts w:hint="eastAsia"/>
        </w:rPr>
        <w:t>，然後利用</w:t>
      </w:r>
      <w:r w:rsidR="00F81C12">
        <w:rPr>
          <w:rFonts w:hint="eastAsia"/>
        </w:rPr>
        <w:t xml:space="preserve"> PUSH </w:t>
      </w:r>
      <w:r w:rsidR="00F81C12">
        <w:rPr>
          <w:rFonts w:hint="eastAsia"/>
        </w:rPr>
        <w:t>指令保存</w:t>
      </w:r>
      <w:r w:rsidR="00F81C12">
        <w:rPr>
          <w:rFonts w:hint="eastAsia"/>
        </w:rPr>
        <w:t xml:space="preserve"> LR </w:t>
      </w:r>
      <w:r w:rsidR="00F81C12">
        <w:rPr>
          <w:rFonts w:hint="eastAsia"/>
        </w:rPr>
        <w:t>暫存器</w:t>
      </w:r>
      <w:r w:rsidR="00F81C12">
        <w:rPr>
          <w:rFonts w:hint="eastAsia"/>
        </w:rPr>
        <w:t xml:space="preserve"> (</w:t>
      </w:r>
      <w:r w:rsidR="00F81C12">
        <w:rPr>
          <w:rFonts w:hint="eastAsia"/>
        </w:rPr>
        <w:t>因為下一層的</w:t>
      </w:r>
      <w:r w:rsidR="00F81C12">
        <w:rPr>
          <w:rFonts w:hint="eastAsia"/>
        </w:rPr>
        <w:t xml:space="preserve"> CALL </w:t>
      </w:r>
      <w:r w:rsidR="00F81C12">
        <w:rPr>
          <w:rFonts w:hint="eastAsia"/>
        </w:rPr>
        <w:t>指令會覆蓋掉</w:t>
      </w:r>
      <w:r w:rsidR="00F81C12">
        <w:rPr>
          <w:rFonts w:hint="eastAsia"/>
        </w:rPr>
        <w:t xml:space="preserve"> LR</w:t>
      </w:r>
      <w:r w:rsidR="00F81C12">
        <w:rPr>
          <w:rFonts w:hint="eastAsia"/>
        </w:rPr>
        <w:t>，所以必須先儲存到堆疊中</w:t>
      </w:r>
      <w:r w:rsidR="00F81C12">
        <w:rPr>
          <w:rFonts w:hint="eastAsia"/>
        </w:rPr>
        <w:t>)</w:t>
      </w:r>
      <w:r w:rsidR="00F81C12">
        <w:rPr>
          <w:rFonts w:hint="eastAsia"/>
        </w:rPr>
        <w:t>，接著才開始撰寫程式內容。最後，在</w:t>
      </w:r>
      <w:r w:rsidR="00CE6B7C">
        <w:rPr>
          <w:rFonts w:hint="eastAsia"/>
        </w:rPr>
        <w:t>副程式</w:t>
      </w:r>
      <w:r w:rsidR="00F81C12">
        <w:rPr>
          <w:rFonts w:hint="eastAsia"/>
        </w:rPr>
        <w:t>結束前</w:t>
      </w:r>
      <w:r w:rsidR="00CE6B7C">
        <w:rPr>
          <w:rFonts w:hint="eastAsia"/>
        </w:rPr>
        <w:t>，必須</w:t>
      </w:r>
      <w:r w:rsidR="00F81C12">
        <w:rPr>
          <w:rFonts w:hint="eastAsia"/>
        </w:rPr>
        <w:t>使</w:t>
      </w:r>
      <w:r w:rsidR="00CE6B7C">
        <w:rPr>
          <w:rFonts w:hint="eastAsia"/>
        </w:rPr>
        <w:t>用</w:t>
      </w:r>
      <w:r w:rsidR="00CE6B7C">
        <w:t xml:space="preserve"> </w:t>
      </w:r>
      <w:r w:rsidR="00F81C12">
        <w:rPr>
          <w:rFonts w:hint="eastAsia"/>
        </w:rPr>
        <w:t xml:space="preserve">POP </w:t>
      </w:r>
      <w:r w:rsidR="00CE6B7C">
        <w:rPr>
          <w:rFonts w:hint="eastAsia"/>
        </w:rPr>
        <w:t>指令</w:t>
      </w:r>
      <w:r w:rsidR="00F81C12">
        <w:rPr>
          <w:rFonts w:hint="eastAsia"/>
        </w:rPr>
        <w:t>取回</w:t>
      </w:r>
      <w:r w:rsidR="00F81C12">
        <w:rPr>
          <w:rFonts w:hint="eastAsia"/>
        </w:rPr>
        <w:t xml:space="preserve"> LR</w:t>
      </w:r>
      <w:r w:rsidR="00CE6B7C">
        <w:rPr>
          <w:rFonts w:hint="eastAsia"/>
        </w:rPr>
        <w:t>，</w:t>
      </w:r>
      <w:r w:rsidR="00F81C12">
        <w:rPr>
          <w:rFonts w:hint="eastAsia"/>
        </w:rPr>
        <w:t>以便恢復原先的返回點，然後</w:t>
      </w:r>
      <w:r w:rsidR="00CE6B7C">
        <w:rPr>
          <w:rFonts w:hint="eastAsia"/>
        </w:rPr>
        <w:t>才</w:t>
      </w:r>
      <w:r>
        <w:rPr>
          <w:rFonts w:hint="eastAsia"/>
        </w:rPr>
        <w:t>用</w:t>
      </w:r>
      <w:r w:rsidR="00CE6B7C">
        <w:t xml:space="preserve"> RET </w:t>
      </w:r>
      <w:r w:rsidR="00CE6B7C">
        <w:rPr>
          <w:rFonts w:hint="eastAsia"/>
        </w:rPr>
        <w:t>指令返回上一層程式。</w:t>
      </w:r>
    </w:p>
    <w:p w:rsidR="00F81C12" w:rsidRDefault="00F81C12" w:rsidP="004375EC"/>
    <w:p w:rsidR="00CE6B7C" w:rsidRDefault="00806B9A" w:rsidP="004375EC">
      <w:r>
        <w:fldChar w:fldCharType="begin"/>
      </w:r>
      <w:r w:rsidR="00CE6B7C">
        <w:instrText xml:space="preserve"> REF _Ref219630223 \h </w:instrText>
      </w:r>
      <w:r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12</w:t>
      </w:r>
      <w:r>
        <w:fldChar w:fldCharType="end"/>
      </w:r>
      <w:r w:rsidR="00F81C12">
        <w:rPr>
          <w:rFonts w:hint="eastAsia"/>
        </w:rPr>
        <w:t>顯示了多層次的呼叫方式，其中</w:t>
      </w:r>
      <w:r w:rsidR="00F81C12">
        <w:rPr>
          <w:rFonts w:hint="eastAsia"/>
        </w:rPr>
        <w:t xml:space="preserve"> f1() </w:t>
      </w:r>
      <w:r w:rsidR="00F81C12">
        <w:rPr>
          <w:rFonts w:hint="eastAsia"/>
        </w:rPr>
        <w:t>函數會呼叫</w:t>
      </w:r>
      <w:r w:rsidR="00F81C12">
        <w:rPr>
          <w:rFonts w:hint="eastAsia"/>
        </w:rPr>
        <w:t xml:space="preserve"> f2() </w:t>
      </w:r>
      <w:r w:rsidR="00F81C12">
        <w:rPr>
          <w:rFonts w:hint="eastAsia"/>
        </w:rPr>
        <w:t>函數，因此總共有兩層呼叫</w:t>
      </w:r>
      <w:r w:rsidR="00CE6B7C">
        <w:rPr>
          <w:rFonts w:hint="eastAsia"/>
        </w:rPr>
        <w:t>。</w:t>
      </w:r>
      <w:r w:rsidR="00F81C12">
        <w:rPr>
          <w:rFonts w:hint="eastAsia"/>
        </w:rPr>
        <w:t>這兩個函數的傳回值都是使用</w:t>
      </w:r>
      <w:r w:rsidR="00F81C12">
        <w:rPr>
          <w:rFonts w:hint="eastAsia"/>
        </w:rPr>
        <w:t xml:space="preserve"> R1 </w:t>
      </w:r>
      <w:r w:rsidR="00F81C12">
        <w:rPr>
          <w:rFonts w:hint="eastAsia"/>
        </w:rPr>
        <w:t>暫存器，以便與</w:t>
      </w:r>
      <w:r>
        <w:fldChar w:fldCharType="begin"/>
      </w:r>
      <w:r w:rsidR="00F81C12">
        <w:instrText xml:space="preserve"> REF _Ref219625699 \h </w:instrText>
      </w:r>
      <w:r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11</w:t>
      </w:r>
      <w:r>
        <w:fldChar w:fldCharType="end"/>
      </w:r>
      <w:r w:rsidR="00F81C12">
        <w:rPr>
          <w:rFonts w:hint="eastAsia"/>
        </w:rPr>
        <w:t>一致。</w:t>
      </w:r>
    </w:p>
    <w:p w:rsidR="00CE6B7C" w:rsidRPr="005848A6" w:rsidRDefault="00CE6B7C" w:rsidP="004375EC"/>
    <w:p w:rsidR="00CE6B7C" w:rsidRDefault="00CE6B7C" w:rsidP="00D03FCE">
      <w:pPr>
        <w:pStyle w:val="a6"/>
      </w:pPr>
      <w:bookmarkStart w:id="51" w:name="_Ref219630223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12</w:t>
      </w:r>
      <w:r w:rsidR="00806B9A">
        <w:fldChar w:fldCharType="end"/>
      </w:r>
      <w:bookmarkEnd w:id="51"/>
      <w:r>
        <w:t xml:space="preserve"> </w:t>
      </w:r>
      <w:r>
        <w:rPr>
          <w:rFonts w:hint="eastAsia"/>
        </w:rPr>
        <w:t>多層副程式的呼叫的組合語言程式</w:t>
      </w:r>
    </w:p>
    <w:tbl>
      <w:tblPr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94"/>
        <w:gridCol w:w="3260"/>
        <w:gridCol w:w="3260"/>
      </w:tblGrid>
      <w:tr w:rsidR="00CE6B7C" w:rsidRPr="00FE4DA5">
        <w:tc>
          <w:tcPr>
            <w:tcW w:w="2694" w:type="dxa"/>
          </w:tcPr>
          <w:p w:rsidR="00CE6B7C" w:rsidRPr="00FE4DA5" w:rsidRDefault="00CE6B7C" w:rsidP="00D804AB">
            <w:pPr>
              <w:numPr>
                <w:ilvl w:val="0"/>
                <w:numId w:val="58"/>
              </w:numPr>
            </w:pPr>
            <w:r w:rsidRPr="00FE4DA5">
              <w:rPr>
                <w:rFonts w:hint="eastAsia"/>
              </w:rPr>
              <w:t>組合語言</w:t>
            </w:r>
          </w:p>
        </w:tc>
        <w:tc>
          <w:tcPr>
            <w:tcW w:w="3260" w:type="dxa"/>
          </w:tcPr>
          <w:p w:rsidR="00CE6B7C" w:rsidRPr="00FE4DA5" w:rsidRDefault="00CE6B7C" w:rsidP="00D804AB">
            <w:pPr>
              <w:numPr>
                <w:ilvl w:val="0"/>
                <w:numId w:val="58"/>
              </w:numPr>
            </w:pPr>
            <w:r w:rsidRPr="00FE4DA5">
              <w:t>C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對照版</w:t>
            </w:r>
            <w:r w:rsidRPr="00FE4DA5">
              <w:t>)</w:t>
            </w:r>
          </w:p>
        </w:tc>
        <w:tc>
          <w:tcPr>
            <w:tcW w:w="3260" w:type="dxa"/>
          </w:tcPr>
          <w:p w:rsidR="00CE6B7C" w:rsidRPr="00FE4DA5" w:rsidRDefault="00CE6B7C" w:rsidP="00D804AB">
            <w:pPr>
              <w:numPr>
                <w:ilvl w:val="0"/>
                <w:numId w:val="58"/>
              </w:numPr>
            </w:pPr>
            <w:r w:rsidRPr="00FE4DA5">
              <w:t xml:space="preserve">C </w:t>
            </w:r>
            <w:r w:rsidRPr="00FE4DA5">
              <w:rPr>
                <w:rFonts w:hint="eastAsia"/>
              </w:rPr>
              <w:t>語言</w:t>
            </w:r>
            <w:r w:rsidRPr="00FE4DA5">
              <w:t xml:space="preserve"> (</w:t>
            </w:r>
            <w:r w:rsidRPr="00FE4DA5">
              <w:rPr>
                <w:rFonts w:hint="eastAsia"/>
              </w:rPr>
              <w:t>真實版</w:t>
            </w:r>
            <w:r w:rsidRPr="00FE4DA5">
              <w:t>)</w:t>
            </w:r>
          </w:p>
        </w:tc>
      </w:tr>
      <w:tr w:rsidR="00CE6B7C" w:rsidRPr="00FE4DA5">
        <w:tc>
          <w:tcPr>
            <w:tcW w:w="2694" w:type="dxa"/>
          </w:tcPr>
          <w:p w:rsidR="00CE6B7C" w:rsidRPr="00FE4DA5" w:rsidRDefault="00CE6B7C" w:rsidP="00206DAF">
            <w:r w:rsidRPr="00FE4DA5">
              <w:tab/>
              <w:t>LD R</w:t>
            </w:r>
            <w:r w:rsidR="00F81C12">
              <w:rPr>
                <w:rFonts w:hint="eastAsia"/>
              </w:rPr>
              <w:t>2</w:t>
            </w:r>
            <w:r w:rsidRPr="00FE4DA5">
              <w:t>, x</w:t>
            </w:r>
          </w:p>
          <w:p w:rsidR="00CE6B7C" w:rsidRPr="00FE4DA5" w:rsidRDefault="00CE6B7C" w:rsidP="00206DAF">
            <w:r w:rsidRPr="00FE4DA5">
              <w:tab/>
              <w:t>PUSH R</w:t>
            </w:r>
            <w:r w:rsidR="00F81C12">
              <w:rPr>
                <w:rFonts w:hint="eastAsia"/>
              </w:rPr>
              <w:t>2</w:t>
            </w:r>
          </w:p>
          <w:p w:rsidR="00CE6B7C" w:rsidRPr="00FE4DA5" w:rsidRDefault="00CE6B7C" w:rsidP="00206DAF">
            <w:r w:rsidRPr="00FE4DA5">
              <w:tab/>
            </w:r>
            <w:r w:rsidR="00E161D4">
              <w:t>CALL</w:t>
            </w:r>
            <w:r w:rsidRPr="00FE4DA5">
              <w:t xml:space="preserve"> f1</w:t>
            </w:r>
          </w:p>
          <w:p w:rsidR="00CE6B7C" w:rsidRPr="00FE4DA5" w:rsidRDefault="00CE6B7C" w:rsidP="00206DAF">
            <w:r w:rsidRPr="00FE4DA5">
              <w:tab/>
              <w:t>ST R1, y</w:t>
            </w:r>
          </w:p>
          <w:p w:rsidR="00CE6B7C" w:rsidRPr="00FE4DA5" w:rsidRDefault="00CE6B7C" w:rsidP="00206DAF">
            <w:r w:rsidRPr="00FE4DA5">
              <w:tab/>
              <w:t>RET</w:t>
            </w:r>
          </w:p>
          <w:p w:rsidR="00CE6B7C" w:rsidRPr="00FE4DA5" w:rsidRDefault="00187A06" w:rsidP="00206DAF">
            <w:r>
              <w:rPr>
                <w:rFonts w:hint="eastAsia"/>
              </w:rPr>
              <w:t>x:</w:t>
            </w:r>
            <w:r w:rsidR="00CE6B7C" w:rsidRPr="00FE4DA5">
              <w:t xml:space="preserve"> WORD 1</w:t>
            </w:r>
          </w:p>
          <w:p w:rsidR="00CE6B7C" w:rsidRPr="00FE4DA5" w:rsidRDefault="00CE6B7C" w:rsidP="00206DAF">
            <w:r w:rsidRPr="00FE4DA5">
              <w:t>y</w:t>
            </w:r>
            <w:r w:rsidR="00187A06">
              <w:rPr>
                <w:rFonts w:hint="eastAsia"/>
              </w:rPr>
              <w:t>:</w:t>
            </w:r>
            <w:r w:rsidRPr="00FE4DA5">
              <w:t xml:space="preserve"> RESW 1</w:t>
            </w:r>
          </w:p>
          <w:p w:rsidR="00CE6B7C" w:rsidRPr="00FE4DA5" w:rsidRDefault="00CE6B7C" w:rsidP="00206DAF"/>
          <w:p w:rsidR="00CE6B7C" w:rsidRPr="00FE4DA5" w:rsidRDefault="00CE6B7C" w:rsidP="00206DAF">
            <w:r w:rsidRPr="00FE4DA5">
              <w:t xml:space="preserve">f1: </w:t>
            </w:r>
          </w:p>
          <w:p w:rsidR="00CE6B7C" w:rsidRPr="00FE4DA5" w:rsidRDefault="00CE6B7C" w:rsidP="00206DAF">
            <w:r w:rsidRPr="00FE4DA5">
              <w:tab/>
              <w:t>POP R</w:t>
            </w:r>
            <w:r w:rsidR="00F81C12">
              <w:rPr>
                <w:rFonts w:hint="eastAsia"/>
              </w:rPr>
              <w:t>2</w:t>
            </w:r>
          </w:p>
          <w:p w:rsidR="00CE6B7C" w:rsidRPr="00FE4DA5" w:rsidRDefault="00CE6B7C" w:rsidP="002F77EC">
            <w:r w:rsidRPr="00FE4DA5">
              <w:tab/>
              <w:t>PUSH LR</w:t>
            </w:r>
          </w:p>
          <w:p w:rsidR="00CE6B7C" w:rsidRPr="00FE4DA5" w:rsidRDefault="00CE6B7C" w:rsidP="00206DAF">
            <w:r w:rsidRPr="00FE4DA5">
              <w:tab/>
              <w:t>ST R</w:t>
            </w:r>
            <w:r w:rsidR="00F81C12">
              <w:rPr>
                <w:rFonts w:hint="eastAsia"/>
              </w:rPr>
              <w:t>2</w:t>
            </w:r>
            <w:r w:rsidRPr="00FE4DA5">
              <w:t>, t</w:t>
            </w:r>
          </w:p>
          <w:p w:rsidR="00CE6B7C" w:rsidRPr="00FE4DA5" w:rsidRDefault="00CE6B7C" w:rsidP="00206DAF">
            <w:r w:rsidRPr="00FE4DA5">
              <w:tab/>
              <w:t>LD R</w:t>
            </w:r>
            <w:r w:rsidR="00F81C12">
              <w:rPr>
                <w:rFonts w:hint="eastAsia"/>
              </w:rPr>
              <w:t>3</w:t>
            </w:r>
            <w:r w:rsidRPr="00FE4DA5">
              <w:t>, pt</w:t>
            </w:r>
          </w:p>
          <w:p w:rsidR="00CE6B7C" w:rsidRPr="00FE4DA5" w:rsidRDefault="00CE6B7C" w:rsidP="00206DAF">
            <w:r w:rsidRPr="00FE4DA5">
              <w:tab/>
              <w:t>PUSH R</w:t>
            </w:r>
            <w:r w:rsidR="00F81C12">
              <w:rPr>
                <w:rFonts w:hint="eastAsia"/>
              </w:rPr>
              <w:t>3</w:t>
            </w:r>
          </w:p>
          <w:p w:rsidR="00CE6B7C" w:rsidRPr="00FE4DA5" w:rsidRDefault="00CE6B7C" w:rsidP="00206DAF">
            <w:r w:rsidRPr="00FE4DA5">
              <w:lastRenderedPageBreak/>
              <w:tab/>
            </w:r>
            <w:r w:rsidR="00E161D4">
              <w:t>CALL</w:t>
            </w:r>
            <w:r w:rsidRPr="00FE4DA5">
              <w:t xml:space="preserve"> f2</w:t>
            </w:r>
          </w:p>
          <w:p w:rsidR="00CE6B7C" w:rsidRPr="00FE4DA5" w:rsidRDefault="00CE6B7C" w:rsidP="0098145B">
            <w:r w:rsidRPr="00FE4DA5">
              <w:tab/>
              <w:t>ST R1, b</w:t>
            </w:r>
          </w:p>
          <w:p w:rsidR="00CE6B7C" w:rsidRPr="00FE4DA5" w:rsidRDefault="00CE6B7C" w:rsidP="00206DAF">
            <w:r w:rsidRPr="00FE4DA5">
              <w:tab/>
              <w:t>ADD R</w:t>
            </w:r>
            <w:r w:rsidR="00F81C12">
              <w:rPr>
                <w:rFonts w:hint="eastAsia"/>
              </w:rPr>
              <w:t>1</w:t>
            </w:r>
            <w:r w:rsidRPr="00FE4DA5">
              <w:t>, R1, R1</w:t>
            </w:r>
          </w:p>
          <w:p w:rsidR="00CE6B7C" w:rsidRPr="00FE4DA5" w:rsidRDefault="00CE6B7C" w:rsidP="00206DAF">
            <w:r w:rsidRPr="00FE4DA5">
              <w:tab/>
              <w:t>POP LR</w:t>
            </w:r>
          </w:p>
          <w:p w:rsidR="00CE6B7C" w:rsidRPr="00FE4DA5" w:rsidRDefault="00CE6B7C" w:rsidP="00206DAF">
            <w:r w:rsidRPr="00FE4DA5">
              <w:tab/>
              <w:t>RET</w:t>
            </w:r>
          </w:p>
          <w:p w:rsidR="00CE6B7C" w:rsidRPr="00FE4DA5" w:rsidRDefault="00FB22E6" w:rsidP="00206DAF">
            <w:r>
              <w:rPr>
                <w:rFonts w:hint="eastAsia"/>
              </w:rPr>
              <w:t>t:</w:t>
            </w:r>
            <w:r w:rsidR="00CE6B7C" w:rsidRPr="00FE4DA5">
              <w:t xml:space="preserve"> RESW 1</w:t>
            </w:r>
          </w:p>
          <w:p w:rsidR="00CE6B7C" w:rsidRPr="00FE4DA5" w:rsidRDefault="00CE6B7C" w:rsidP="00206DAF">
            <w:r w:rsidRPr="00FE4DA5">
              <w:t>b</w:t>
            </w:r>
            <w:r w:rsidR="00FB22E6">
              <w:rPr>
                <w:rFonts w:hint="eastAsia"/>
              </w:rPr>
              <w:t>:</w:t>
            </w:r>
            <w:r w:rsidRPr="00FE4DA5">
              <w:t xml:space="preserve"> RESW 1</w:t>
            </w:r>
          </w:p>
          <w:p w:rsidR="00CE6B7C" w:rsidRPr="00FE4DA5" w:rsidRDefault="00CE6B7C" w:rsidP="00206DAF">
            <w:r w:rsidRPr="00FE4DA5">
              <w:t>pt</w:t>
            </w:r>
            <w:r w:rsidR="00FB22E6">
              <w:rPr>
                <w:rFonts w:hint="eastAsia"/>
              </w:rPr>
              <w:t>:</w:t>
            </w:r>
            <w:r w:rsidRPr="00FE4DA5">
              <w:t xml:space="preserve"> WORD t</w:t>
            </w:r>
          </w:p>
          <w:p w:rsidR="00CE6B7C" w:rsidRPr="00FB22E6" w:rsidRDefault="00CE6B7C" w:rsidP="00206DAF"/>
          <w:p w:rsidR="00CE6B7C" w:rsidRPr="00FE4DA5" w:rsidRDefault="00CE6B7C" w:rsidP="00206DAF">
            <w:r w:rsidRPr="00FE4DA5">
              <w:t>f2:</w:t>
            </w:r>
          </w:p>
          <w:p w:rsidR="00CE6B7C" w:rsidRPr="00FE4DA5" w:rsidRDefault="00CE6B7C" w:rsidP="00206DAF">
            <w:r w:rsidRPr="00FE4DA5">
              <w:tab/>
              <w:t>POP R</w:t>
            </w:r>
            <w:r w:rsidR="00F81C12">
              <w:rPr>
                <w:rFonts w:hint="eastAsia"/>
              </w:rPr>
              <w:t>2</w:t>
            </w:r>
          </w:p>
          <w:p w:rsidR="00CE6B7C" w:rsidRPr="00FE4DA5" w:rsidRDefault="00CE6B7C" w:rsidP="00206DAF">
            <w:r w:rsidRPr="00FE4DA5">
              <w:tab/>
              <w:t>LD R</w:t>
            </w:r>
            <w:r w:rsidR="00F81C12">
              <w:rPr>
                <w:rFonts w:hint="eastAsia"/>
              </w:rPr>
              <w:t>3</w:t>
            </w:r>
            <w:r w:rsidRPr="00FE4DA5">
              <w:t>, [R</w:t>
            </w:r>
            <w:r w:rsidR="00F81C12">
              <w:rPr>
                <w:rFonts w:hint="eastAsia"/>
              </w:rPr>
              <w:t>2</w:t>
            </w:r>
            <w:r w:rsidRPr="00FE4DA5">
              <w:t>]</w:t>
            </w:r>
          </w:p>
          <w:p w:rsidR="00CE6B7C" w:rsidRPr="00FE4DA5" w:rsidRDefault="00CE6B7C" w:rsidP="00597BA6">
            <w:r w:rsidRPr="00FE4DA5">
              <w:tab/>
              <w:t>LD</w:t>
            </w:r>
            <w:r w:rsidR="00FB22E6">
              <w:rPr>
                <w:rFonts w:hint="eastAsia"/>
              </w:rPr>
              <w:t>I</w:t>
            </w:r>
            <w:r w:rsidRPr="00FE4DA5">
              <w:t xml:space="preserve"> R</w:t>
            </w:r>
            <w:r w:rsidR="00F81C12">
              <w:rPr>
                <w:rFonts w:hint="eastAsia"/>
              </w:rPr>
              <w:t>4</w:t>
            </w:r>
            <w:r w:rsidRPr="00FE4DA5">
              <w:t xml:space="preserve">, </w:t>
            </w:r>
            <w:r w:rsidR="00FB22E6">
              <w:rPr>
                <w:rFonts w:hint="eastAsia"/>
              </w:rPr>
              <w:t>5</w:t>
            </w:r>
          </w:p>
          <w:p w:rsidR="00CE6B7C" w:rsidRPr="00FE4DA5" w:rsidRDefault="00CE6B7C" w:rsidP="00206DAF">
            <w:r w:rsidRPr="00FE4DA5">
              <w:tab/>
              <w:t>ADD R</w:t>
            </w:r>
            <w:r w:rsidR="00F81C12">
              <w:rPr>
                <w:rFonts w:hint="eastAsia"/>
              </w:rPr>
              <w:t>1</w:t>
            </w:r>
            <w:r w:rsidRPr="00FE4DA5">
              <w:t>, R</w:t>
            </w:r>
            <w:r w:rsidR="00F81C12">
              <w:rPr>
                <w:rFonts w:hint="eastAsia"/>
              </w:rPr>
              <w:t>3</w:t>
            </w:r>
            <w:r w:rsidRPr="00FE4DA5">
              <w:t>, R</w:t>
            </w:r>
            <w:r w:rsidR="00F81C12">
              <w:rPr>
                <w:rFonts w:hint="eastAsia"/>
              </w:rPr>
              <w:t>4</w:t>
            </w:r>
          </w:p>
          <w:p w:rsidR="00F81C12" w:rsidRDefault="00CE6B7C" w:rsidP="00206DAF">
            <w:r w:rsidRPr="00FE4DA5">
              <w:tab/>
              <w:t>ST R</w:t>
            </w:r>
            <w:r w:rsidR="00F81C12">
              <w:rPr>
                <w:rFonts w:hint="eastAsia"/>
              </w:rPr>
              <w:t>1</w:t>
            </w:r>
            <w:r w:rsidRPr="00FE4DA5">
              <w:t>, r</w:t>
            </w:r>
          </w:p>
          <w:p w:rsidR="00CE6B7C" w:rsidRPr="00FE4DA5" w:rsidRDefault="00CE6B7C" w:rsidP="00206DAF">
            <w:r w:rsidRPr="00FE4DA5">
              <w:tab/>
              <w:t>RET</w:t>
            </w:r>
          </w:p>
          <w:p w:rsidR="00CE6B7C" w:rsidRPr="00FE4DA5" w:rsidRDefault="00CE6B7C" w:rsidP="008D324E">
            <w:r w:rsidRPr="00FE4DA5">
              <w:t>r</w:t>
            </w:r>
            <w:r w:rsidR="00FB22E6">
              <w:rPr>
                <w:rFonts w:hint="eastAsia"/>
              </w:rPr>
              <w:t>:</w:t>
            </w:r>
            <w:r w:rsidRPr="00FE4DA5">
              <w:t xml:space="preserve"> RESW 1</w:t>
            </w:r>
          </w:p>
        </w:tc>
        <w:tc>
          <w:tcPr>
            <w:tcW w:w="3260" w:type="dxa"/>
          </w:tcPr>
          <w:p w:rsidR="00CE6B7C" w:rsidRPr="00FE4DA5" w:rsidRDefault="008D324E" w:rsidP="00526763">
            <w:r>
              <w:rPr>
                <w:rFonts w:hint="eastAsia"/>
              </w:rPr>
              <w:lastRenderedPageBreak/>
              <w:t xml:space="preserve"> </w:t>
            </w:r>
            <w:r w:rsidR="00CE6B7C" w:rsidRPr="00FE4DA5">
              <w:t>R</w:t>
            </w:r>
            <w:r w:rsidR="00F81C12">
              <w:rPr>
                <w:rFonts w:hint="eastAsia"/>
              </w:rPr>
              <w:t>2</w:t>
            </w:r>
            <w:r w:rsidR="00CE6B7C" w:rsidRPr="00FE4DA5">
              <w:t xml:space="preserve"> = x;</w:t>
            </w:r>
          </w:p>
          <w:p w:rsidR="00CE6B7C" w:rsidRPr="00FE4DA5" w:rsidRDefault="00CE6B7C" w:rsidP="00206DAF">
            <w:r w:rsidRPr="00FE4DA5">
              <w:t xml:space="preserve"> push R</w:t>
            </w:r>
            <w:r w:rsidR="00F81C12">
              <w:rPr>
                <w:rFonts w:hint="eastAsia"/>
              </w:rPr>
              <w:t>2</w:t>
            </w:r>
            <w:r w:rsidRPr="00FE4DA5">
              <w:t>; //push parameter x</w:t>
            </w:r>
          </w:p>
          <w:p w:rsidR="00CE6B7C" w:rsidRPr="00FE4DA5" w:rsidRDefault="00CE6B7C" w:rsidP="00206DAF">
            <w:r w:rsidRPr="00FE4DA5">
              <w:t xml:space="preserve"> f1();</w:t>
            </w:r>
          </w:p>
          <w:p w:rsidR="00CE6B7C" w:rsidRPr="00FE4DA5" w:rsidRDefault="00F81C12" w:rsidP="00206DAF">
            <w:r>
              <w:rPr>
                <w:rFonts w:hint="eastAsia"/>
              </w:rPr>
              <w:t xml:space="preserve"> </w:t>
            </w:r>
            <w:r w:rsidR="00CE6B7C" w:rsidRPr="00FE4DA5">
              <w:t xml:space="preserve">y = R1; // </w:t>
            </w:r>
            <w:r>
              <w:rPr>
                <w:rFonts w:hint="eastAsia"/>
              </w:rPr>
              <w:t xml:space="preserve">y </w:t>
            </w:r>
            <w:r w:rsidR="00CE6B7C" w:rsidRPr="00FE4DA5">
              <w:t>= f1(</w:t>
            </w:r>
            <w:r>
              <w:rPr>
                <w:rFonts w:hint="eastAsia"/>
              </w:rPr>
              <w:t>x</w:t>
            </w:r>
            <w:r w:rsidR="00CE6B7C" w:rsidRPr="00FE4DA5">
              <w:t>)</w:t>
            </w:r>
          </w:p>
          <w:p w:rsidR="00CE6B7C" w:rsidRPr="00FE4DA5" w:rsidRDefault="00CE6B7C" w:rsidP="00206DAF">
            <w:r w:rsidRPr="00FE4DA5">
              <w:t xml:space="preserve"> return;</w:t>
            </w:r>
          </w:p>
          <w:p w:rsidR="00CE6B7C" w:rsidRPr="00FE4DA5" w:rsidRDefault="00CE6B7C" w:rsidP="00206DAF">
            <w:r w:rsidRPr="00FE4DA5">
              <w:t>int x = 1;</w:t>
            </w:r>
          </w:p>
          <w:p w:rsidR="00CE6B7C" w:rsidRPr="00FE4DA5" w:rsidRDefault="00CE6B7C" w:rsidP="00206DAF">
            <w:r w:rsidRPr="00FE4DA5">
              <w:t>int y;</w:t>
            </w:r>
          </w:p>
          <w:p w:rsidR="00CE6B7C" w:rsidRPr="00FE4DA5" w:rsidRDefault="00CE6B7C" w:rsidP="00206DAF"/>
          <w:p w:rsidR="00CE6B7C" w:rsidRPr="00FE4DA5" w:rsidRDefault="00CE6B7C" w:rsidP="00206DAF">
            <w:r w:rsidRPr="00FE4DA5">
              <w:t>f1() {</w:t>
            </w:r>
          </w:p>
          <w:p w:rsidR="00CE6B7C" w:rsidRPr="00FE4DA5" w:rsidRDefault="00CE6B7C" w:rsidP="00206DAF">
            <w:r w:rsidRPr="00FE4DA5">
              <w:t xml:space="preserve"> POP R</w:t>
            </w:r>
            <w:r w:rsidR="00F81C12">
              <w:rPr>
                <w:rFonts w:hint="eastAsia"/>
              </w:rPr>
              <w:t>2</w:t>
            </w:r>
            <w:r w:rsidRPr="00FE4DA5">
              <w:t>; // R</w:t>
            </w:r>
            <w:r w:rsidR="00F81C12">
              <w:rPr>
                <w:rFonts w:hint="eastAsia"/>
              </w:rPr>
              <w:t>2</w:t>
            </w:r>
            <w:r w:rsidRPr="00FE4DA5">
              <w:t>=</w:t>
            </w:r>
            <w:r w:rsidR="009E1D9B">
              <w:rPr>
                <w:rFonts w:hint="eastAsia"/>
              </w:rPr>
              <w:t>t=</w:t>
            </w:r>
            <w:r w:rsidRPr="00FE4DA5">
              <w:t>x;</w:t>
            </w:r>
          </w:p>
          <w:p w:rsidR="00CE6B7C" w:rsidRPr="00FE4DA5" w:rsidRDefault="00CE6B7C" w:rsidP="00206DAF">
            <w:r w:rsidRPr="00FE4DA5">
              <w:t xml:space="preserve"> PUSH LR //</w:t>
            </w:r>
            <w:r w:rsidRPr="00FE4DA5">
              <w:rPr>
                <w:rFonts w:hint="eastAsia"/>
              </w:rPr>
              <w:t>保留連結暫存器</w:t>
            </w:r>
          </w:p>
          <w:p w:rsidR="00CE6B7C" w:rsidRPr="00FE4DA5" w:rsidRDefault="00CE6B7C" w:rsidP="00206DAF">
            <w:r w:rsidRPr="00FE4DA5">
              <w:t xml:space="preserve"> t = R</w:t>
            </w:r>
            <w:r w:rsidR="00F81C12">
              <w:rPr>
                <w:rFonts w:hint="eastAsia"/>
              </w:rPr>
              <w:t>2</w:t>
            </w:r>
            <w:r w:rsidRPr="00FE4DA5">
              <w:t>;</w:t>
            </w:r>
          </w:p>
          <w:p w:rsidR="00CE6B7C" w:rsidRPr="00FE4DA5" w:rsidRDefault="00CE6B7C" w:rsidP="00206DAF">
            <w:r w:rsidRPr="00FE4DA5">
              <w:t xml:space="preserve"> R</w:t>
            </w:r>
            <w:r w:rsidR="00F81C12">
              <w:rPr>
                <w:rFonts w:hint="eastAsia"/>
              </w:rPr>
              <w:t>3</w:t>
            </w:r>
            <w:r w:rsidRPr="00FE4DA5">
              <w:t xml:space="preserve"> = pt;</w:t>
            </w:r>
          </w:p>
          <w:p w:rsidR="00CE6B7C" w:rsidRPr="00FE4DA5" w:rsidRDefault="00CE6B7C" w:rsidP="00206DAF">
            <w:r w:rsidRPr="00FE4DA5">
              <w:t xml:space="preserve"> PUSH R</w:t>
            </w:r>
            <w:r w:rsidR="00F81C12">
              <w:rPr>
                <w:rFonts w:hint="eastAsia"/>
              </w:rPr>
              <w:t>3</w:t>
            </w:r>
            <w:r w:rsidRPr="00FE4DA5">
              <w:t>; // push &amp;t</w:t>
            </w:r>
          </w:p>
          <w:p w:rsidR="00CE6B7C" w:rsidRPr="00FE4DA5" w:rsidRDefault="00CE6B7C" w:rsidP="00206DAF">
            <w:r w:rsidRPr="00FE4DA5">
              <w:lastRenderedPageBreak/>
              <w:t xml:space="preserve"> f2();</w:t>
            </w:r>
          </w:p>
          <w:p w:rsidR="00CE6B7C" w:rsidRPr="00FE4DA5" w:rsidRDefault="00F81C12" w:rsidP="00206DAF">
            <w:r>
              <w:rPr>
                <w:rFonts w:hint="eastAsia"/>
              </w:rPr>
              <w:t xml:space="preserve"> </w:t>
            </w:r>
            <w:r w:rsidR="00CE6B7C" w:rsidRPr="00FE4DA5">
              <w:t xml:space="preserve">b = R1; // </w:t>
            </w:r>
            <w:r>
              <w:rPr>
                <w:rFonts w:hint="eastAsia"/>
              </w:rPr>
              <w:t xml:space="preserve">b </w:t>
            </w:r>
            <w:r w:rsidR="00CE6B7C" w:rsidRPr="00FE4DA5">
              <w:t>= f2(</w:t>
            </w:r>
            <w:r>
              <w:rPr>
                <w:rFonts w:hint="eastAsia"/>
              </w:rPr>
              <w:t>&amp;t</w:t>
            </w:r>
            <w:r w:rsidR="00CE6B7C" w:rsidRPr="00FE4DA5">
              <w:t>)</w:t>
            </w:r>
          </w:p>
          <w:p w:rsidR="00CE6B7C" w:rsidRPr="00FE4DA5" w:rsidRDefault="00CE6B7C" w:rsidP="00206DAF">
            <w:r w:rsidRPr="00FE4DA5">
              <w:t xml:space="preserve"> R</w:t>
            </w:r>
            <w:r w:rsidR="00F81C12">
              <w:rPr>
                <w:rFonts w:hint="eastAsia"/>
              </w:rPr>
              <w:t>1</w:t>
            </w:r>
            <w:r w:rsidRPr="00FE4DA5">
              <w:t xml:space="preserve"> = R1 + R1;</w:t>
            </w:r>
            <w:r w:rsidR="00F81C12">
              <w:rPr>
                <w:rFonts w:hint="eastAsia"/>
              </w:rPr>
              <w:t xml:space="preserve"> // = b + b;</w:t>
            </w:r>
          </w:p>
          <w:p w:rsidR="00CE6B7C" w:rsidRPr="00FE4DA5" w:rsidRDefault="00CE6B7C" w:rsidP="00206DAF">
            <w:r w:rsidRPr="00FE4DA5">
              <w:t xml:space="preserve"> POP LR // </w:t>
            </w:r>
            <w:r w:rsidRPr="00FE4DA5">
              <w:rPr>
                <w:rFonts w:hint="eastAsia"/>
              </w:rPr>
              <w:t>回復連結暫存器</w:t>
            </w:r>
          </w:p>
          <w:p w:rsidR="00CE6B7C" w:rsidRPr="00FE4DA5" w:rsidRDefault="00F81C12" w:rsidP="00206DAF">
            <w:r>
              <w:rPr>
                <w:rFonts w:hint="eastAsia"/>
              </w:rPr>
              <w:t xml:space="preserve"> </w:t>
            </w:r>
            <w:r w:rsidR="00CE6B7C" w:rsidRPr="00FE4DA5">
              <w:t>return; // return b+b;</w:t>
            </w:r>
          </w:p>
          <w:p w:rsidR="00CE6B7C" w:rsidRPr="00FE4DA5" w:rsidRDefault="00CE6B7C" w:rsidP="00206DAF">
            <w:r w:rsidRPr="00FE4DA5">
              <w:t>int t;</w:t>
            </w:r>
          </w:p>
          <w:p w:rsidR="00CE6B7C" w:rsidRPr="00FE4DA5" w:rsidRDefault="00CE6B7C" w:rsidP="00206DAF">
            <w:r w:rsidRPr="00FE4DA5">
              <w:t>int b;</w:t>
            </w:r>
          </w:p>
          <w:p w:rsidR="00CE6B7C" w:rsidRPr="00FE4DA5" w:rsidRDefault="00CE6B7C" w:rsidP="00206DAF">
            <w:r w:rsidRPr="00FE4DA5">
              <w:t>int *pt = &amp;t;</w:t>
            </w:r>
          </w:p>
          <w:p w:rsidR="00CE6B7C" w:rsidRPr="00FE4DA5" w:rsidRDefault="00CE6B7C" w:rsidP="00206DAF">
            <w:r w:rsidRPr="00FE4DA5">
              <w:t>}</w:t>
            </w:r>
          </w:p>
          <w:p w:rsidR="00CE6B7C" w:rsidRPr="00FE4DA5" w:rsidRDefault="00CE6B7C" w:rsidP="00206DAF">
            <w:r w:rsidRPr="00FE4DA5">
              <w:t>f2() {</w:t>
            </w:r>
          </w:p>
          <w:p w:rsidR="00CE6B7C" w:rsidRPr="00FE4DA5" w:rsidRDefault="00CE6B7C" w:rsidP="00206DAF">
            <w:r w:rsidRPr="00FE4DA5">
              <w:t xml:space="preserve"> POP R</w:t>
            </w:r>
            <w:r w:rsidR="00F81C12">
              <w:rPr>
                <w:rFonts w:hint="eastAsia"/>
              </w:rPr>
              <w:t>2</w:t>
            </w:r>
            <w:r w:rsidRPr="00FE4DA5">
              <w:t>; // R</w:t>
            </w:r>
            <w:r w:rsidR="00F81C12">
              <w:rPr>
                <w:rFonts w:hint="eastAsia"/>
              </w:rPr>
              <w:t>2</w:t>
            </w:r>
            <w:r w:rsidRPr="00FE4DA5">
              <w:t>=p</w:t>
            </w:r>
          </w:p>
          <w:p w:rsidR="00CE6B7C" w:rsidRPr="00FE4DA5" w:rsidRDefault="00CE6B7C" w:rsidP="00206DAF">
            <w:r w:rsidRPr="00FE4DA5">
              <w:t xml:space="preserve"> R</w:t>
            </w:r>
            <w:r w:rsidR="00F81C12">
              <w:rPr>
                <w:rFonts w:hint="eastAsia"/>
              </w:rPr>
              <w:t>3</w:t>
            </w:r>
            <w:r w:rsidRPr="00FE4DA5">
              <w:t>=[R</w:t>
            </w:r>
            <w:r w:rsidR="00F81C12">
              <w:rPr>
                <w:rFonts w:hint="eastAsia"/>
              </w:rPr>
              <w:t>2</w:t>
            </w:r>
            <w:r w:rsidRPr="00FE4DA5">
              <w:t>]; // R</w:t>
            </w:r>
            <w:r w:rsidR="00F81C12">
              <w:rPr>
                <w:rFonts w:hint="eastAsia"/>
              </w:rPr>
              <w:t>3</w:t>
            </w:r>
            <w:r w:rsidRPr="00FE4DA5">
              <w:t xml:space="preserve"> = *p</w:t>
            </w:r>
          </w:p>
          <w:p w:rsidR="00CE6B7C" w:rsidRPr="00FE4DA5" w:rsidRDefault="00CE6B7C" w:rsidP="00FD401E">
            <w:pPr>
              <w:ind w:firstLineChars="50" w:firstLine="120"/>
            </w:pPr>
            <w:r w:rsidRPr="00FE4DA5">
              <w:t>R</w:t>
            </w:r>
            <w:r w:rsidR="00F81C12">
              <w:rPr>
                <w:rFonts w:hint="eastAsia"/>
              </w:rPr>
              <w:t>4</w:t>
            </w:r>
            <w:r w:rsidRPr="00FE4DA5">
              <w:t xml:space="preserve"> = 5;</w:t>
            </w:r>
          </w:p>
          <w:p w:rsidR="00CE6B7C" w:rsidRPr="00FE4DA5" w:rsidRDefault="00CE6B7C" w:rsidP="00206DAF">
            <w:r w:rsidRPr="00FE4DA5">
              <w:t xml:space="preserve"> R</w:t>
            </w:r>
            <w:r w:rsidR="00F81C12">
              <w:rPr>
                <w:rFonts w:hint="eastAsia"/>
              </w:rPr>
              <w:t>1</w:t>
            </w:r>
            <w:r w:rsidRPr="00FE4DA5">
              <w:t xml:space="preserve"> = R</w:t>
            </w:r>
            <w:r w:rsidR="00F81C12">
              <w:rPr>
                <w:rFonts w:hint="eastAsia"/>
              </w:rPr>
              <w:t>3</w:t>
            </w:r>
            <w:r w:rsidRPr="00FE4DA5">
              <w:t xml:space="preserve"> + R</w:t>
            </w:r>
            <w:r w:rsidR="00F81C12">
              <w:rPr>
                <w:rFonts w:hint="eastAsia"/>
              </w:rPr>
              <w:t>4</w:t>
            </w:r>
            <w:r w:rsidRPr="00FE4DA5">
              <w:t>; // R</w:t>
            </w:r>
            <w:r w:rsidR="00F81C12">
              <w:rPr>
                <w:rFonts w:hint="eastAsia"/>
              </w:rPr>
              <w:t>1</w:t>
            </w:r>
            <w:r w:rsidRPr="00FE4DA5">
              <w:t>=*p+5</w:t>
            </w:r>
          </w:p>
          <w:p w:rsidR="00CE6B7C" w:rsidRPr="00FE4DA5" w:rsidRDefault="00CE6B7C" w:rsidP="00206DAF">
            <w:r w:rsidRPr="00FE4DA5">
              <w:t xml:space="preserve"> r = R</w:t>
            </w:r>
            <w:r w:rsidR="00F81C12">
              <w:rPr>
                <w:rFonts w:hint="eastAsia"/>
              </w:rPr>
              <w:t>1;</w:t>
            </w:r>
            <w:r w:rsidRPr="00FE4DA5">
              <w:t xml:space="preserve"> // r = *p+5</w:t>
            </w:r>
          </w:p>
          <w:p w:rsidR="00CE6B7C" w:rsidRPr="00FE4DA5" w:rsidRDefault="00F81C12" w:rsidP="00206DAF">
            <w:r>
              <w:rPr>
                <w:rFonts w:hint="eastAsia"/>
              </w:rPr>
              <w:t xml:space="preserve"> </w:t>
            </w:r>
            <w:r w:rsidR="00CE6B7C" w:rsidRPr="00FE4DA5">
              <w:t>return;</w:t>
            </w:r>
          </w:p>
          <w:p w:rsidR="00CE6B7C" w:rsidRPr="00FE4DA5" w:rsidRDefault="00CE6B7C" w:rsidP="00206DAF">
            <w:r w:rsidRPr="00FE4DA5">
              <w:t>int r;</w:t>
            </w:r>
          </w:p>
        </w:tc>
        <w:tc>
          <w:tcPr>
            <w:tcW w:w="3260" w:type="dxa"/>
          </w:tcPr>
          <w:p w:rsidR="00CE6B7C" w:rsidRPr="00FE4DA5" w:rsidRDefault="00CE6B7C" w:rsidP="007F3878">
            <w:r w:rsidRPr="00FE4DA5">
              <w:lastRenderedPageBreak/>
              <w:t>int main() {</w:t>
            </w:r>
          </w:p>
          <w:p w:rsidR="00CE6B7C" w:rsidRPr="00FE4DA5" w:rsidRDefault="00CE6B7C" w:rsidP="007F3878">
            <w:r w:rsidRPr="00FE4DA5">
              <w:tab/>
              <w:t>int x = 1;</w:t>
            </w:r>
          </w:p>
          <w:p w:rsidR="00CE6B7C" w:rsidRPr="00FE4DA5" w:rsidRDefault="00CE6B7C" w:rsidP="007F3878">
            <w:r w:rsidRPr="00FE4DA5">
              <w:tab/>
              <w:t>int y;</w:t>
            </w:r>
          </w:p>
          <w:p w:rsidR="00CE6B7C" w:rsidRPr="00FE4DA5" w:rsidRDefault="00CE6B7C" w:rsidP="007F3878">
            <w:r w:rsidRPr="00FE4DA5">
              <w:tab/>
              <w:t>y = f1(x);</w:t>
            </w:r>
          </w:p>
          <w:p w:rsidR="00CE6B7C" w:rsidRPr="00FE4DA5" w:rsidRDefault="00CE6B7C" w:rsidP="007F3878">
            <w:r w:rsidRPr="00FE4DA5">
              <w:tab/>
              <w:t>return 1;</w:t>
            </w:r>
          </w:p>
          <w:p w:rsidR="00CE6B7C" w:rsidRPr="00FE4DA5" w:rsidRDefault="00CE6B7C" w:rsidP="007F3878">
            <w:r w:rsidRPr="00FE4DA5">
              <w:t>}</w:t>
            </w:r>
          </w:p>
          <w:p w:rsidR="00CE6B7C" w:rsidRPr="00FE4DA5" w:rsidRDefault="00CE6B7C" w:rsidP="007F3878">
            <w:r w:rsidRPr="00FE4DA5">
              <w:t>int f1(int t) {</w:t>
            </w:r>
          </w:p>
          <w:p w:rsidR="00CE6B7C" w:rsidRPr="00FE4DA5" w:rsidRDefault="00CE6B7C" w:rsidP="007F3878">
            <w:r w:rsidRPr="00FE4DA5">
              <w:tab/>
              <w:t>int b = f2(&amp;t);</w:t>
            </w:r>
          </w:p>
          <w:p w:rsidR="00CE6B7C" w:rsidRPr="00FE4DA5" w:rsidRDefault="00CE6B7C" w:rsidP="007F3878">
            <w:r w:rsidRPr="00FE4DA5">
              <w:tab/>
              <w:t>return b+b;</w:t>
            </w:r>
          </w:p>
          <w:p w:rsidR="00CE6B7C" w:rsidRPr="00FE4DA5" w:rsidRDefault="00CE6B7C" w:rsidP="007F3878">
            <w:r w:rsidRPr="00FE4DA5">
              <w:t>}</w:t>
            </w:r>
          </w:p>
          <w:p w:rsidR="00CE6B7C" w:rsidRPr="00FE4DA5" w:rsidRDefault="00CE6B7C" w:rsidP="007F3878">
            <w:r w:rsidRPr="00FE4DA5">
              <w:t>int f2(int *p) {</w:t>
            </w:r>
          </w:p>
          <w:p w:rsidR="00CE6B7C" w:rsidRPr="00FE4DA5" w:rsidRDefault="00CE6B7C" w:rsidP="007F3878">
            <w:r w:rsidRPr="00FE4DA5">
              <w:tab/>
              <w:t>int r= *p+5;</w:t>
            </w:r>
          </w:p>
          <w:p w:rsidR="00CE6B7C" w:rsidRPr="00FE4DA5" w:rsidRDefault="00CE6B7C" w:rsidP="007F3878">
            <w:r w:rsidRPr="00FE4DA5">
              <w:tab/>
              <w:t>return r;</w:t>
            </w:r>
          </w:p>
          <w:p w:rsidR="00CE6B7C" w:rsidRPr="00FE4DA5" w:rsidRDefault="00CE6B7C" w:rsidP="007F3878">
            <w:r w:rsidRPr="00FE4DA5">
              <w:t>}</w:t>
            </w:r>
          </w:p>
        </w:tc>
      </w:tr>
    </w:tbl>
    <w:p w:rsidR="00CE6B7C" w:rsidRDefault="00CE6B7C" w:rsidP="00284E24"/>
    <w:p w:rsidR="00F81C12" w:rsidRDefault="00067953" w:rsidP="00284E24">
      <w:r>
        <w:rPr>
          <w:rFonts w:hint="eastAsia"/>
        </w:rPr>
        <w:t>由於我們使用</w:t>
      </w:r>
      <w:r>
        <w:rPr>
          <w:rFonts w:hint="eastAsia"/>
        </w:rPr>
        <w:t xml:space="preserve"> R1 </w:t>
      </w:r>
      <w:r>
        <w:rPr>
          <w:rFonts w:hint="eastAsia"/>
        </w:rPr>
        <w:t>作為傳回值，因此在</w:t>
      </w:r>
      <w:r>
        <w:rPr>
          <w:rFonts w:hint="eastAsia"/>
        </w:rPr>
        <w:t xml:space="preserve"> f1() </w:t>
      </w:r>
      <w:r>
        <w:rPr>
          <w:rFonts w:hint="eastAsia"/>
        </w:rPr>
        <w:t>與</w:t>
      </w:r>
      <w:r>
        <w:rPr>
          <w:rFonts w:hint="eastAsia"/>
        </w:rPr>
        <w:t xml:space="preserve"> f2() </w:t>
      </w:r>
      <w:r>
        <w:rPr>
          <w:rFonts w:hint="eastAsia"/>
        </w:rPr>
        <w:t>函數中，我們都從</w:t>
      </w:r>
      <w:r>
        <w:rPr>
          <w:rFonts w:hint="eastAsia"/>
        </w:rPr>
        <w:t xml:space="preserve"> R2 </w:t>
      </w:r>
      <w:r>
        <w:rPr>
          <w:rFonts w:hint="eastAsia"/>
        </w:rPr>
        <w:t>開始將參數取回</w:t>
      </w:r>
      <w:r w:rsidR="002259A1">
        <w:rPr>
          <w:rFonts w:hint="eastAsia"/>
        </w:rPr>
        <w:t>，以避免使用到</w:t>
      </w:r>
      <w:r w:rsidR="002259A1">
        <w:rPr>
          <w:rFonts w:hint="eastAsia"/>
        </w:rPr>
        <w:t xml:space="preserve"> R1 </w:t>
      </w:r>
      <w:r w:rsidR="002259A1">
        <w:rPr>
          <w:rFonts w:hint="eastAsia"/>
        </w:rPr>
        <w:t>暫存器</w:t>
      </w:r>
      <w:r>
        <w:rPr>
          <w:rFonts w:hint="eastAsia"/>
        </w:rPr>
        <w:t>。函數</w:t>
      </w:r>
      <w:r>
        <w:rPr>
          <w:rFonts w:hint="eastAsia"/>
        </w:rPr>
        <w:t xml:space="preserve">f1() </w:t>
      </w:r>
      <w:r>
        <w:rPr>
          <w:rFonts w:hint="eastAsia"/>
        </w:rPr>
        <w:t>先以</w:t>
      </w:r>
      <w:r>
        <w:rPr>
          <w:rFonts w:hint="eastAsia"/>
        </w:rPr>
        <w:t xml:space="preserve"> PUSH LR </w:t>
      </w:r>
      <w:r>
        <w:rPr>
          <w:rFonts w:hint="eastAsia"/>
        </w:rPr>
        <w:t>保存返回點，然後在結束前用</w:t>
      </w:r>
      <w:r>
        <w:rPr>
          <w:rFonts w:hint="eastAsia"/>
        </w:rPr>
        <w:t xml:space="preserve"> POP LR</w:t>
      </w:r>
      <w:r>
        <w:rPr>
          <w:rFonts w:hint="eastAsia"/>
        </w:rPr>
        <w:t>恢復返回點，</w:t>
      </w:r>
      <w:r w:rsidR="002259A1">
        <w:rPr>
          <w:rFonts w:hint="eastAsia"/>
        </w:rPr>
        <w:t>這</w:t>
      </w:r>
      <w:r>
        <w:rPr>
          <w:rFonts w:hint="eastAsia"/>
        </w:rPr>
        <w:t>讓</w:t>
      </w:r>
      <w:r>
        <w:rPr>
          <w:rFonts w:hint="eastAsia"/>
        </w:rPr>
        <w:t xml:space="preserve">RET </w:t>
      </w:r>
      <w:r>
        <w:rPr>
          <w:rFonts w:hint="eastAsia"/>
        </w:rPr>
        <w:t>指令得以正確的返回上一層，避免因為</w:t>
      </w:r>
      <w:r>
        <w:rPr>
          <w:rFonts w:hint="eastAsia"/>
        </w:rPr>
        <w:t xml:space="preserve"> f1() </w:t>
      </w:r>
      <w:r>
        <w:rPr>
          <w:rFonts w:hint="eastAsia"/>
        </w:rPr>
        <w:t>呼叫了</w:t>
      </w:r>
      <w:r>
        <w:rPr>
          <w:rFonts w:hint="eastAsia"/>
        </w:rPr>
        <w:t xml:space="preserve"> f2() </w:t>
      </w:r>
      <w:r>
        <w:rPr>
          <w:rFonts w:hint="eastAsia"/>
        </w:rPr>
        <w:t>而造成</w:t>
      </w:r>
      <w:r>
        <w:rPr>
          <w:rFonts w:hint="eastAsia"/>
        </w:rPr>
        <w:t xml:space="preserve"> LR </w:t>
      </w:r>
      <w:r>
        <w:rPr>
          <w:rFonts w:hint="eastAsia"/>
        </w:rPr>
        <w:t>被覆蓋的現象。</w:t>
      </w:r>
    </w:p>
    <w:p w:rsidR="00067953" w:rsidRDefault="00067953" w:rsidP="00284E24"/>
    <w:p w:rsidR="00067953" w:rsidRPr="00067953" w:rsidRDefault="00067953" w:rsidP="00284E24">
      <w:r>
        <w:rPr>
          <w:rFonts w:hint="eastAsia"/>
        </w:rPr>
        <w:t>在函數</w:t>
      </w:r>
      <w:r>
        <w:rPr>
          <w:rFonts w:hint="eastAsia"/>
        </w:rPr>
        <w:t xml:space="preserve"> f2() </w:t>
      </w:r>
      <w:r>
        <w:rPr>
          <w:rFonts w:hint="eastAsia"/>
        </w:rPr>
        <w:t>當中</w:t>
      </w:r>
      <w:r w:rsidR="002259A1">
        <w:rPr>
          <w:rFonts w:hint="eastAsia"/>
        </w:rPr>
        <w:t>，</w:t>
      </w:r>
      <w:r>
        <w:rPr>
          <w:rFonts w:hint="eastAsia"/>
        </w:rPr>
        <w:t>我們沒有用</w:t>
      </w:r>
      <w:r>
        <w:rPr>
          <w:rFonts w:hint="eastAsia"/>
        </w:rPr>
        <w:t xml:space="preserve"> PUSH LR </w:t>
      </w:r>
      <w:r>
        <w:rPr>
          <w:rFonts w:hint="eastAsia"/>
        </w:rPr>
        <w:t>指令保存</w:t>
      </w:r>
      <w:r>
        <w:rPr>
          <w:rFonts w:hint="eastAsia"/>
        </w:rPr>
        <w:t xml:space="preserve"> LR</w:t>
      </w:r>
      <w:r>
        <w:rPr>
          <w:rFonts w:hint="eastAsia"/>
        </w:rPr>
        <w:t>，這是因為</w:t>
      </w:r>
      <w:r>
        <w:rPr>
          <w:rFonts w:hint="eastAsia"/>
        </w:rPr>
        <w:t xml:space="preserve"> f2() </w:t>
      </w:r>
      <w:r>
        <w:rPr>
          <w:rFonts w:hint="eastAsia"/>
        </w:rPr>
        <w:t>沒有再</w:t>
      </w:r>
      <w:r w:rsidR="002259A1">
        <w:rPr>
          <w:rFonts w:hint="eastAsia"/>
        </w:rPr>
        <w:t>使用</w:t>
      </w:r>
      <w:r w:rsidR="002259A1">
        <w:rPr>
          <w:rFonts w:hint="eastAsia"/>
        </w:rPr>
        <w:t xml:space="preserve"> CALL </w:t>
      </w:r>
      <w:r w:rsidR="002259A1">
        <w:rPr>
          <w:rFonts w:hint="eastAsia"/>
        </w:rPr>
        <w:t>指令了</w:t>
      </w:r>
      <w:r>
        <w:rPr>
          <w:rFonts w:hint="eastAsia"/>
        </w:rPr>
        <w:t>，因此不需要擔心</w:t>
      </w:r>
      <w:r>
        <w:rPr>
          <w:rFonts w:hint="eastAsia"/>
        </w:rPr>
        <w:t xml:space="preserve"> LR </w:t>
      </w:r>
      <w:r>
        <w:rPr>
          <w:rFonts w:hint="eastAsia"/>
        </w:rPr>
        <w:t>被破壞的問題。如果</w:t>
      </w:r>
      <w:r>
        <w:rPr>
          <w:rFonts w:hint="eastAsia"/>
        </w:rPr>
        <w:t xml:space="preserve"> f2() </w:t>
      </w:r>
      <w:r>
        <w:rPr>
          <w:rFonts w:hint="eastAsia"/>
        </w:rPr>
        <w:t>還有呼叫副程式時，就必須使用</w:t>
      </w:r>
      <w:r w:rsidR="002259A1">
        <w:rPr>
          <w:rFonts w:hint="eastAsia"/>
        </w:rPr>
        <w:t>保存與</w:t>
      </w:r>
      <w:r>
        <w:rPr>
          <w:rFonts w:hint="eastAsia"/>
        </w:rPr>
        <w:t>恢復</w:t>
      </w:r>
      <w:r w:rsidR="002259A1">
        <w:rPr>
          <w:rFonts w:hint="eastAsia"/>
        </w:rPr>
        <w:t xml:space="preserve"> LR</w:t>
      </w:r>
      <w:r>
        <w:rPr>
          <w:rFonts w:hint="eastAsia"/>
        </w:rPr>
        <w:t>，這是相當重要的一件事，否則程式將會因為返回點被覆蓋而產生</w:t>
      </w:r>
      <w:r w:rsidR="00EA7349">
        <w:rPr>
          <w:rFonts w:hint="eastAsia"/>
        </w:rPr>
        <w:t>難以</w:t>
      </w:r>
      <w:r>
        <w:rPr>
          <w:rFonts w:hint="eastAsia"/>
        </w:rPr>
        <w:t>預期的行為。</w:t>
      </w:r>
    </w:p>
    <w:p w:rsidR="00F81C12" w:rsidRPr="002259A1" w:rsidRDefault="00F81C12" w:rsidP="00284E24"/>
    <w:p w:rsidR="00AA4857" w:rsidRDefault="00AA4857" w:rsidP="00AA4857">
      <w:pPr>
        <w:pStyle w:val="2"/>
        <w:numPr>
          <w:ilvl w:val="1"/>
          <w:numId w:val="19"/>
        </w:numPr>
      </w:pPr>
      <w:r>
        <w:rPr>
          <w:rFonts w:hint="eastAsia"/>
        </w:rPr>
        <w:t>進階語法</w:t>
      </w:r>
    </w:p>
    <w:p w:rsidR="00C57E22" w:rsidRDefault="00C57E22" w:rsidP="00AA4857">
      <w:r>
        <w:rPr>
          <w:rFonts w:hint="eastAsia"/>
        </w:rPr>
        <w:t>在本節當中，我們將討論組合語言的進階語法，像是初始值的設定、</w:t>
      </w:r>
      <w:r>
        <w:rPr>
          <w:rFonts w:hint="eastAsia"/>
        </w:rPr>
        <w:t xml:space="preserve">Literal </w:t>
      </w:r>
      <w:r>
        <w:rPr>
          <w:rFonts w:hint="eastAsia"/>
        </w:rPr>
        <w:t>的使用、以及</w:t>
      </w:r>
      <w:r w:rsidR="00F22DF6">
        <w:rPr>
          <w:rFonts w:hint="eastAsia"/>
        </w:rPr>
        <w:t>假指令</w:t>
      </w:r>
      <w:r>
        <w:rPr>
          <w:rFonts w:hint="eastAsia"/>
        </w:rPr>
        <w:t>的用法等。這些都是為了讓程式設計師更容易撰寫組合語言而設計的語法，而且在許多組譯器當中都會支援這些功能。</w:t>
      </w:r>
    </w:p>
    <w:p w:rsidR="00C57E22" w:rsidRPr="00C57E22" w:rsidRDefault="00C57E22" w:rsidP="00AA4857"/>
    <w:p w:rsidR="00AA4857" w:rsidRPr="000810F2" w:rsidRDefault="00AA4857" w:rsidP="00AA4857">
      <w:pPr>
        <w:rPr>
          <w:rFonts w:ascii="標楷體" w:eastAsia="標楷體" w:hAnsi="標楷體"/>
          <w:b/>
          <w:sz w:val="32"/>
          <w:szCs w:val="32"/>
        </w:rPr>
      </w:pPr>
      <w:r w:rsidRPr="000810F2">
        <w:rPr>
          <w:rFonts w:ascii="標楷體" w:eastAsia="標楷體" w:hAnsi="標楷體" w:hint="eastAsia"/>
          <w:b/>
          <w:sz w:val="32"/>
          <w:szCs w:val="32"/>
        </w:rPr>
        <w:t>定址範圍的問題</w:t>
      </w:r>
    </w:p>
    <w:p w:rsidR="00AA4857" w:rsidRDefault="00AA4857" w:rsidP="00AA4857">
      <w:r>
        <w:rPr>
          <w:rFonts w:hint="eastAsia"/>
        </w:rPr>
        <w:t>由於單一指令的</w:t>
      </w:r>
      <w:r>
        <w:rPr>
          <w:rFonts w:hint="eastAsia"/>
        </w:rPr>
        <w:t xml:space="preserve"> CPU </w:t>
      </w:r>
      <w:r>
        <w:rPr>
          <w:rFonts w:hint="eastAsia"/>
        </w:rPr>
        <w:t>定址範圍通常無法涵蓋所有的位址空間，因此，組譯器有</w:t>
      </w:r>
      <w:r>
        <w:rPr>
          <w:rFonts w:hint="eastAsia"/>
        </w:rPr>
        <w:lastRenderedPageBreak/>
        <w:t>時必須自行決定定址格式，甚至在無法正確定址時提示錯誤訊息，以告知程式設計師，讓程式設計師適時的採用特定的定址方式。</w:t>
      </w:r>
    </w:p>
    <w:p w:rsidR="00AA4857" w:rsidRPr="002349CB" w:rsidRDefault="00AA4857" w:rsidP="00AA4857"/>
    <w:p w:rsidR="00AA4857" w:rsidRPr="002349CB" w:rsidRDefault="00AA4857" w:rsidP="00AA4857">
      <w:r>
        <w:rPr>
          <w:rFonts w:hint="eastAsia"/>
        </w:rPr>
        <w:t>舉例而言，在</w:t>
      </w:r>
      <w:r w:rsidR="00806B9A">
        <w:fldChar w:fldCharType="begin"/>
      </w:r>
      <w:r w:rsidR="002349CB">
        <w:instrText xml:space="preserve"> </w:instrText>
      </w:r>
      <w:r w:rsidR="002349CB">
        <w:rPr>
          <w:rFonts w:hint="eastAsia"/>
        </w:rPr>
        <w:instrText>REF _Ref219696990 \h</w:instrText>
      </w:r>
      <w:r w:rsidR="002349CB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13</w:t>
      </w:r>
      <w:r w:rsidR="00806B9A">
        <w:fldChar w:fldCharType="end"/>
      </w:r>
      <w:r>
        <w:rPr>
          <w:rFonts w:hint="eastAsia"/>
        </w:rPr>
        <w:t>當中，</w:t>
      </w:r>
      <w:r w:rsidR="002349CB">
        <w:rPr>
          <w:rFonts w:hint="eastAsia"/>
        </w:rPr>
        <w:t>我們用</w:t>
      </w:r>
      <w:r w:rsidR="002349CB">
        <w:rPr>
          <w:rFonts w:hint="eastAsia"/>
        </w:rPr>
        <w:t xml:space="preserve"> X: RESW 100000 </w:t>
      </w:r>
      <w:r w:rsidR="002349CB">
        <w:rPr>
          <w:rFonts w:hint="eastAsia"/>
        </w:rPr>
        <w:t>語句宣告了一個大小為十萬的</w:t>
      </w:r>
      <w:r w:rsidR="002349CB">
        <w:rPr>
          <w:rFonts w:hint="eastAsia"/>
        </w:rPr>
        <w:t xml:space="preserve"> Word </w:t>
      </w:r>
      <w:r w:rsidR="002349CB">
        <w:rPr>
          <w:rFonts w:hint="eastAsia"/>
        </w:rPr>
        <w:t>型態之陣列，由於</w:t>
      </w:r>
      <w:r w:rsidR="002349CB">
        <w:rPr>
          <w:rFonts w:hint="eastAsia"/>
        </w:rPr>
        <w:t xml:space="preserve"> CPU0 </w:t>
      </w:r>
      <w:r w:rsidR="002349CB">
        <w:rPr>
          <w:rFonts w:hint="eastAsia"/>
        </w:rPr>
        <w:t>的一個</w:t>
      </w:r>
      <w:r w:rsidR="002349CB">
        <w:rPr>
          <w:rFonts w:hint="eastAsia"/>
        </w:rPr>
        <w:t xml:space="preserve"> Word </w:t>
      </w:r>
      <w:r w:rsidR="002349CB">
        <w:rPr>
          <w:rFonts w:hint="eastAsia"/>
        </w:rPr>
        <w:t>佔用</w:t>
      </w:r>
      <w:r w:rsidR="002349CB">
        <w:rPr>
          <w:rFonts w:hint="eastAsia"/>
        </w:rPr>
        <w:t xml:space="preserve"> 4 bytes</w:t>
      </w:r>
      <w:r w:rsidR="002349CB">
        <w:rPr>
          <w:rFonts w:hint="eastAsia"/>
        </w:rPr>
        <w:t>，因此</w:t>
      </w:r>
      <w:r w:rsidR="002349CB">
        <w:rPr>
          <w:rFonts w:hint="eastAsia"/>
        </w:rPr>
        <w:t xml:space="preserve"> X </w:t>
      </w:r>
      <w:r w:rsidR="002349CB">
        <w:rPr>
          <w:rFonts w:hint="eastAsia"/>
        </w:rPr>
        <w:t>陣列佔據四十萬</w:t>
      </w:r>
      <w:r w:rsidR="002349CB">
        <w:rPr>
          <w:rFonts w:hint="eastAsia"/>
        </w:rPr>
        <w:t xml:space="preserve"> bytes </w:t>
      </w:r>
      <w:r w:rsidR="002349CB">
        <w:rPr>
          <w:rFonts w:hint="eastAsia"/>
        </w:rPr>
        <w:t>的空間。這已經大於</w:t>
      </w:r>
      <w:r w:rsidR="002349CB">
        <w:rPr>
          <w:rFonts w:hint="eastAsia"/>
        </w:rPr>
        <w:t xml:space="preserve"> LD </w:t>
      </w:r>
      <w:r w:rsidR="002349CB">
        <w:rPr>
          <w:rFonts w:hint="eastAsia"/>
        </w:rPr>
        <w:t>指令當中</w:t>
      </w:r>
      <w:r w:rsidR="002349CB">
        <w:rPr>
          <w:rFonts w:hint="eastAsia"/>
        </w:rPr>
        <w:t xml:space="preserve"> 16 </w:t>
      </w:r>
      <w:r w:rsidR="002349CB">
        <w:rPr>
          <w:rFonts w:hint="eastAsia"/>
        </w:rPr>
        <w:t>位元常數</w:t>
      </w:r>
      <w:r w:rsidR="002349CB">
        <w:rPr>
          <w:rFonts w:hint="eastAsia"/>
        </w:rPr>
        <w:t xml:space="preserve"> Cx</w:t>
      </w:r>
      <w:r w:rsidR="002349CB">
        <w:rPr>
          <w:rFonts w:hint="eastAsia"/>
        </w:rPr>
        <w:t>的定址範圍</w:t>
      </w:r>
      <w:r w:rsidR="002349CB">
        <w:rPr>
          <w:rFonts w:hint="eastAsia"/>
        </w:rPr>
        <w:t xml:space="preserve"> (-32768-32767)</w:t>
      </w:r>
      <w:r w:rsidR="002349CB">
        <w:rPr>
          <w:rFonts w:hint="eastAsia"/>
        </w:rPr>
        <w:t>。此時，組譯器應該提示錯誤訊息，例如，『</w:t>
      </w:r>
      <w:r w:rsidR="002349CB">
        <w:rPr>
          <w:rFonts w:hint="eastAsia"/>
        </w:rPr>
        <w:t>Line 1: LD R1, B &lt;-- Error, instruction B address out of range.</w:t>
      </w:r>
      <w:r w:rsidR="002349CB">
        <w:rPr>
          <w:rFonts w:hint="eastAsia"/>
        </w:rPr>
        <w:t>』以便告知程式設計師應該修改程式。</w:t>
      </w:r>
    </w:p>
    <w:p w:rsidR="002349CB" w:rsidRPr="008B044C" w:rsidRDefault="002349CB" w:rsidP="002349CB"/>
    <w:p w:rsidR="002349CB" w:rsidRPr="005B2165" w:rsidRDefault="002349CB" w:rsidP="002349CB">
      <w:pPr>
        <w:pStyle w:val="a6"/>
      </w:pPr>
      <w:bookmarkStart w:id="52" w:name="_Ref219696990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13</w:t>
      </w:r>
      <w:r w:rsidR="00806B9A">
        <w:fldChar w:fldCharType="end"/>
      </w:r>
      <w:bookmarkEnd w:id="52"/>
      <w:r>
        <w:rPr>
          <w:rFonts w:hint="eastAsia"/>
        </w:rPr>
        <w:t>存取位址超過可定址範圍的組合語言程式碼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0"/>
        <w:gridCol w:w="4253"/>
      </w:tblGrid>
      <w:tr w:rsidR="002349CB" w:rsidRPr="00C47F3D" w:rsidTr="00BF4E1A">
        <w:tc>
          <w:tcPr>
            <w:tcW w:w="3260" w:type="dxa"/>
          </w:tcPr>
          <w:p w:rsidR="002349CB" w:rsidRPr="00C47F3D" w:rsidRDefault="002349CB" w:rsidP="00BF4E1A">
            <w:pPr>
              <w:numPr>
                <w:ilvl w:val="0"/>
                <w:numId w:val="47"/>
              </w:numPr>
            </w:pPr>
            <w:r w:rsidRPr="00C47F3D">
              <w:rPr>
                <w:rFonts w:hint="eastAsia"/>
              </w:rPr>
              <w:t>程式碼</w:t>
            </w:r>
            <w:r w:rsidRPr="00C47F3D">
              <w:rPr>
                <w:rFonts w:hint="eastAsia"/>
              </w:rPr>
              <w:t xml:space="preserve"> (</w:t>
            </w:r>
            <w:r w:rsidRPr="00C47F3D">
              <w:rPr>
                <w:rFonts w:hint="eastAsia"/>
              </w:rPr>
              <w:t>錯誤版</w:t>
            </w:r>
            <w:r w:rsidRPr="00C47F3D">
              <w:rPr>
                <w:rFonts w:hint="eastAsia"/>
              </w:rPr>
              <w:t>)</w:t>
            </w:r>
          </w:p>
        </w:tc>
        <w:tc>
          <w:tcPr>
            <w:tcW w:w="4253" w:type="dxa"/>
          </w:tcPr>
          <w:p w:rsidR="002349CB" w:rsidRPr="00C47F3D" w:rsidRDefault="002349CB" w:rsidP="00BF4E1A">
            <w:pPr>
              <w:numPr>
                <w:ilvl w:val="0"/>
                <w:numId w:val="47"/>
              </w:numPr>
            </w:pPr>
            <w:r w:rsidRPr="00C47F3D">
              <w:rPr>
                <w:rFonts w:hint="eastAsia"/>
              </w:rPr>
              <w:t>程式碼</w:t>
            </w:r>
            <w:r w:rsidRPr="00C47F3D">
              <w:rPr>
                <w:rFonts w:hint="eastAsia"/>
              </w:rPr>
              <w:t xml:space="preserve"> (</w:t>
            </w:r>
            <w:r w:rsidRPr="00C47F3D">
              <w:rPr>
                <w:rFonts w:hint="eastAsia"/>
              </w:rPr>
              <w:t>修正後版本</w:t>
            </w:r>
            <w:r w:rsidRPr="00C47F3D">
              <w:rPr>
                <w:rFonts w:hint="eastAsia"/>
              </w:rPr>
              <w:t>)</w:t>
            </w:r>
          </w:p>
        </w:tc>
      </w:tr>
      <w:tr w:rsidR="002349CB" w:rsidRPr="00C47F3D" w:rsidTr="00BF4E1A">
        <w:tc>
          <w:tcPr>
            <w:tcW w:w="3260" w:type="dxa"/>
          </w:tcPr>
          <w:p w:rsidR="002349CB" w:rsidRPr="00C47F3D" w:rsidRDefault="002349CB" w:rsidP="00BF4E1A">
            <w:r w:rsidRPr="00C47F3D">
              <w:tab/>
            </w:r>
            <w:r w:rsidRPr="00C47F3D">
              <w:tab/>
              <w:t xml:space="preserve">LD </w:t>
            </w:r>
            <w:r w:rsidRPr="00C47F3D">
              <w:tab/>
            </w:r>
            <w:r w:rsidRPr="00C47F3D">
              <w:tab/>
              <w:t>R1, B</w:t>
            </w:r>
          </w:p>
          <w:p w:rsidR="002349CB" w:rsidRPr="00C47F3D" w:rsidRDefault="002349CB" w:rsidP="00BF4E1A">
            <w:r w:rsidRPr="00C47F3D">
              <w:tab/>
            </w:r>
            <w:r w:rsidRPr="00C47F3D">
              <w:tab/>
              <w:t xml:space="preserve">ST </w:t>
            </w:r>
            <w:r w:rsidRPr="00C47F3D">
              <w:tab/>
            </w:r>
            <w:r w:rsidRPr="00C47F3D">
              <w:tab/>
              <w:t>R1, A</w:t>
            </w:r>
          </w:p>
          <w:p w:rsidR="002349CB" w:rsidRPr="00C47F3D" w:rsidRDefault="002349CB" w:rsidP="00BF4E1A">
            <w:r w:rsidRPr="00C47F3D">
              <w:rPr>
                <w:rFonts w:hint="eastAsia"/>
              </w:rPr>
              <w:t>X</w:t>
            </w:r>
            <w:r>
              <w:rPr>
                <w:rFonts w:hint="eastAsia"/>
              </w:rPr>
              <w:t>:</w:t>
            </w:r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100000</w:t>
            </w:r>
          </w:p>
          <w:p w:rsidR="002349CB" w:rsidRPr="00C47F3D" w:rsidRDefault="002349CB" w:rsidP="00BF4E1A">
            <w:r w:rsidRPr="00C47F3D">
              <w:t>A</w:t>
            </w:r>
            <w:r>
              <w:rPr>
                <w:rFonts w:hint="eastAsia"/>
              </w:rPr>
              <w:t>:</w:t>
            </w:r>
            <w:r w:rsidRPr="00C47F3D">
              <w:tab/>
            </w:r>
            <w:r w:rsidRPr="00C47F3D">
              <w:tab/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</w:t>
            </w:r>
          </w:p>
          <w:p w:rsidR="002349CB" w:rsidRPr="00C47F3D" w:rsidRDefault="002349CB" w:rsidP="00BF4E1A">
            <w:r w:rsidRPr="00C47F3D">
              <w:t>B</w:t>
            </w:r>
            <w:r>
              <w:rPr>
                <w:rFonts w:hint="eastAsia"/>
              </w:rPr>
              <w:t>:</w:t>
            </w:r>
            <w:r w:rsidRPr="00C47F3D">
              <w:tab/>
            </w:r>
            <w:r w:rsidRPr="00C47F3D">
              <w:tab/>
              <w:t xml:space="preserve">WORD </w:t>
            </w:r>
            <w:r w:rsidRPr="00C47F3D">
              <w:tab/>
              <w:t>29</w:t>
            </w:r>
          </w:p>
        </w:tc>
        <w:tc>
          <w:tcPr>
            <w:tcW w:w="4253" w:type="dxa"/>
          </w:tcPr>
          <w:p w:rsidR="002349CB" w:rsidRPr="00C47F3D" w:rsidRDefault="002349CB" w:rsidP="00BF4E1A"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LD</w:t>
            </w:r>
            <w:r w:rsidRPr="00C47F3D">
              <w:t xml:space="preserve"> </w:t>
            </w:r>
            <w:r w:rsidRPr="00C47F3D">
              <w:tab/>
            </w:r>
            <w:r w:rsidRPr="00C47F3D">
              <w:tab/>
            </w:r>
            <w:r>
              <w:rPr>
                <w:rFonts w:hint="eastAsia"/>
              </w:rPr>
              <w:t>R9, APtr</w:t>
            </w:r>
          </w:p>
          <w:p w:rsidR="002349CB" w:rsidRPr="00C47F3D" w:rsidRDefault="002349CB" w:rsidP="00BF4E1A">
            <w:r w:rsidRPr="00C47F3D">
              <w:tab/>
            </w:r>
            <w:r w:rsidRPr="00C47F3D">
              <w:tab/>
              <w:t xml:space="preserve">LD </w:t>
            </w:r>
            <w:r w:rsidRPr="00C47F3D">
              <w:tab/>
            </w:r>
            <w:r w:rsidRPr="00C47F3D">
              <w:tab/>
              <w:t xml:space="preserve">R1, </w:t>
            </w:r>
            <w:r>
              <w:rPr>
                <w:rFonts w:hint="eastAsia"/>
              </w:rPr>
              <w:t>[R9]</w:t>
            </w:r>
          </w:p>
          <w:p w:rsidR="002349CB" w:rsidRPr="00C47F3D" w:rsidRDefault="002349CB" w:rsidP="00BF4E1A">
            <w:r w:rsidRPr="00C47F3D">
              <w:tab/>
            </w:r>
            <w:r w:rsidRPr="00C47F3D">
              <w:tab/>
              <w:t xml:space="preserve">ST </w:t>
            </w:r>
            <w:r w:rsidRPr="00C47F3D">
              <w:tab/>
            </w:r>
            <w:r w:rsidRPr="00C47F3D">
              <w:tab/>
              <w:t xml:space="preserve">R1, </w:t>
            </w:r>
            <w:r>
              <w:rPr>
                <w:rFonts w:hint="eastAsia"/>
              </w:rPr>
              <w:t>[</w:t>
            </w:r>
            <w:r w:rsidRPr="00C47F3D">
              <w:rPr>
                <w:rFonts w:hint="eastAsia"/>
              </w:rPr>
              <w:t>R9+</w:t>
            </w:r>
            <w:r>
              <w:rPr>
                <w:rFonts w:hint="eastAsia"/>
              </w:rPr>
              <w:t>4]</w:t>
            </w:r>
          </w:p>
          <w:p w:rsidR="002349CB" w:rsidRDefault="002349CB" w:rsidP="00BF4E1A">
            <w:r>
              <w:rPr>
                <w:rFonts w:hint="eastAsia"/>
              </w:rPr>
              <w:t>APtr:</w:t>
            </w:r>
            <w:r w:rsidRPr="00C47F3D">
              <w:t xml:space="preserve"> </w:t>
            </w:r>
            <w:r w:rsidRPr="00C47F3D">
              <w:tab/>
            </w:r>
            <w:r w:rsidRPr="00C47F3D">
              <w:rPr>
                <w:rFonts w:hint="eastAsia"/>
              </w:rPr>
              <w:t>WORD</w:t>
            </w:r>
            <w:r w:rsidRPr="00C47F3D">
              <w:tab/>
            </w:r>
            <w:r w:rsidRPr="00C47F3D">
              <w:rPr>
                <w:rFonts w:hint="eastAsia"/>
              </w:rPr>
              <w:t>A</w:t>
            </w:r>
          </w:p>
          <w:p w:rsidR="002349CB" w:rsidRPr="00C47F3D" w:rsidRDefault="002349CB" w:rsidP="00BF4E1A">
            <w:r w:rsidRPr="00C47F3D">
              <w:rPr>
                <w:rFonts w:hint="eastAsia"/>
              </w:rPr>
              <w:t>X</w:t>
            </w:r>
            <w:r>
              <w:rPr>
                <w:rFonts w:hint="eastAsia"/>
              </w:rPr>
              <w:t>:</w:t>
            </w:r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100000</w:t>
            </w:r>
          </w:p>
          <w:p w:rsidR="002349CB" w:rsidRPr="00C47F3D" w:rsidRDefault="002349CB" w:rsidP="00BF4E1A">
            <w:r w:rsidRPr="00C47F3D">
              <w:t>A</w:t>
            </w:r>
            <w:r>
              <w:rPr>
                <w:rFonts w:hint="eastAsia"/>
              </w:rPr>
              <w:t>:</w:t>
            </w:r>
            <w:r w:rsidRPr="00C47F3D">
              <w:tab/>
            </w:r>
            <w:r w:rsidRPr="00C47F3D">
              <w:tab/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</w:t>
            </w:r>
          </w:p>
          <w:p w:rsidR="002349CB" w:rsidRPr="00C47F3D" w:rsidRDefault="002349CB" w:rsidP="00BF4E1A">
            <w:r w:rsidRPr="00C47F3D">
              <w:t>B</w:t>
            </w:r>
            <w:r>
              <w:rPr>
                <w:rFonts w:hint="eastAsia"/>
              </w:rPr>
              <w:t>:</w:t>
            </w:r>
            <w:r w:rsidRPr="00C47F3D">
              <w:tab/>
            </w:r>
            <w:r w:rsidRPr="00C47F3D">
              <w:tab/>
              <w:t xml:space="preserve">WORD </w:t>
            </w:r>
            <w:r w:rsidRPr="00C47F3D">
              <w:tab/>
              <w:t>29</w:t>
            </w:r>
          </w:p>
        </w:tc>
      </w:tr>
    </w:tbl>
    <w:p w:rsidR="002349CB" w:rsidRDefault="002349CB" w:rsidP="002349CB">
      <w:pPr>
        <w:rPr>
          <w:b/>
        </w:rPr>
      </w:pPr>
    </w:p>
    <w:p w:rsidR="00AA4857" w:rsidRDefault="00AA4857" w:rsidP="00AA4857">
      <w:r>
        <w:rPr>
          <w:rFonts w:hint="eastAsia"/>
        </w:rPr>
        <w:t>此時，一個有經驗的組合語言程式設計師，就應該會發現這個問題，然後，更改定址模式，不要再用相對於</w:t>
      </w:r>
      <w:r w:rsidR="002349CB">
        <w:rPr>
          <w:rFonts w:hint="eastAsia"/>
        </w:rPr>
        <w:t xml:space="preserve"> PC </w:t>
      </w:r>
      <w:r>
        <w:rPr>
          <w:rFonts w:hint="eastAsia"/>
        </w:rPr>
        <w:t>的</w:t>
      </w:r>
      <w:r w:rsidR="002349CB">
        <w:rPr>
          <w:rFonts w:hint="eastAsia"/>
        </w:rPr>
        <w:t>預設定址</w:t>
      </w:r>
      <w:r>
        <w:rPr>
          <w:rFonts w:hint="eastAsia"/>
        </w:rPr>
        <w:t>方式，</w:t>
      </w:r>
      <w:r w:rsidR="002349CB">
        <w:rPr>
          <w:rFonts w:hint="eastAsia"/>
        </w:rPr>
        <w:t>而</w:t>
      </w:r>
      <w:r>
        <w:rPr>
          <w:rFonts w:hint="eastAsia"/>
        </w:rPr>
        <w:t>改用某個暫存器</w:t>
      </w:r>
      <w:r w:rsidR="002349CB">
        <w:rPr>
          <w:rFonts w:hint="eastAsia"/>
        </w:rPr>
        <w:t xml:space="preserve"> (</w:t>
      </w:r>
      <w:r w:rsidR="002349CB">
        <w:rPr>
          <w:rFonts w:hint="eastAsia"/>
        </w:rPr>
        <w:t>例如</w:t>
      </w:r>
      <w:r w:rsidR="002349CB">
        <w:rPr>
          <w:rFonts w:hint="eastAsia"/>
        </w:rPr>
        <w:t xml:space="preserve"> R9) </w:t>
      </w:r>
      <w:r>
        <w:rPr>
          <w:rFonts w:hint="eastAsia"/>
        </w:rPr>
        <w:t>當作基底，以避免</w:t>
      </w:r>
      <w:r w:rsidR="002349CB">
        <w:rPr>
          <w:rFonts w:hint="eastAsia"/>
        </w:rPr>
        <w:t>超出</w:t>
      </w:r>
      <w:r>
        <w:rPr>
          <w:rFonts w:hint="eastAsia"/>
        </w:rPr>
        <w:t>定址範圍的問題。舉例而言，程式設計師可以將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_Ref219696990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13</w:t>
      </w:r>
      <w:r w:rsidR="00806B9A">
        <w:fldChar w:fldCharType="end"/>
      </w:r>
      <w:r w:rsidR="002349CB">
        <w:rPr>
          <w:rFonts w:hint="eastAsia"/>
        </w:rPr>
        <w:t xml:space="preserve"> (a) </w:t>
      </w:r>
      <w:r>
        <w:rPr>
          <w:rFonts w:hint="eastAsia"/>
        </w:rPr>
        <w:t>的錯誤版改寫，改成</w:t>
      </w:r>
      <w:r w:rsidR="002349CB">
        <w:rPr>
          <w:rFonts w:hint="eastAsia"/>
        </w:rPr>
        <w:t xml:space="preserve"> (b) </w:t>
      </w:r>
      <w:r w:rsidR="002349CB">
        <w:rPr>
          <w:rFonts w:hint="eastAsia"/>
        </w:rPr>
        <w:t>的</w:t>
      </w:r>
      <w:r>
        <w:rPr>
          <w:rFonts w:hint="eastAsia"/>
        </w:rPr>
        <w:t>修正後版本</w:t>
      </w:r>
      <w:r w:rsidR="002349CB">
        <w:rPr>
          <w:rFonts w:hint="eastAsia"/>
        </w:rPr>
        <w:t>。</w:t>
      </w:r>
      <w:r>
        <w:rPr>
          <w:rFonts w:hint="eastAsia"/>
        </w:rPr>
        <w:t>該修正版利用基底定址法，先將基底值</w:t>
      </w:r>
      <w:r w:rsidR="002349CB">
        <w:rPr>
          <w:rFonts w:hint="eastAsia"/>
        </w:rPr>
        <w:t xml:space="preserve"> Base</w:t>
      </w:r>
      <w:r>
        <w:rPr>
          <w:rFonts w:hint="eastAsia"/>
        </w:rPr>
        <w:t>，載入到暫存器</w:t>
      </w:r>
      <w:r>
        <w:rPr>
          <w:rFonts w:hint="eastAsia"/>
        </w:rPr>
        <w:t xml:space="preserve"> R9 </w:t>
      </w:r>
      <w:r>
        <w:rPr>
          <w:rFonts w:hint="eastAsia"/>
        </w:rPr>
        <w:t>當中，接著所有的定址都強制相對於</w:t>
      </w:r>
      <w:r>
        <w:rPr>
          <w:rFonts w:hint="eastAsia"/>
        </w:rPr>
        <w:t xml:space="preserve"> R9 </w:t>
      </w:r>
      <w:r>
        <w:rPr>
          <w:rFonts w:hint="eastAsia"/>
        </w:rPr>
        <w:t>進行，如此，就能避開指令與變數距離過遠的問題了。</w:t>
      </w:r>
    </w:p>
    <w:p w:rsidR="002349CB" w:rsidRDefault="002349CB" w:rsidP="00AA4857">
      <w:pPr>
        <w:rPr>
          <w:rFonts w:ascii="標楷體" w:eastAsia="標楷體" w:hAnsi="標楷體"/>
          <w:b/>
          <w:sz w:val="32"/>
          <w:szCs w:val="32"/>
        </w:rPr>
      </w:pPr>
    </w:p>
    <w:p w:rsidR="00AA4857" w:rsidRPr="000810F2" w:rsidRDefault="00097A5C" w:rsidP="00AA485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初始</w:t>
      </w:r>
      <w:r w:rsidR="00AA4857" w:rsidRPr="000810F2">
        <w:rPr>
          <w:rFonts w:ascii="標楷體" w:eastAsia="標楷體" w:hAnsi="標楷體" w:hint="eastAsia"/>
          <w:b/>
          <w:sz w:val="32"/>
          <w:szCs w:val="32"/>
        </w:rPr>
        <w:t>值</w:t>
      </w:r>
    </w:p>
    <w:p w:rsidR="00097A5C" w:rsidRDefault="00AA4857" w:rsidP="00AA4857">
      <w:r>
        <w:rPr>
          <w:rFonts w:hint="eastAsia"/>
        </w:rPr>
        <w:t>CPU0</w:t>
      </w:r>
      <w:r>
        <w:rPr>
          <w:rFonts w:hint="eastAsia"/>
        </w:rPr>
        <w:t>的</w:t>
      </w:r>
      <w:r w:rsidR="00097A5C">
        <w:rPr>
          <w:rFonts w:hint="eastAsia"/>
        </w:rPr>
        <w:t>組合語言</w:t>
      </w:r>
      <w:r>
        <w:rPr>
          <w:rFonts w:hint="eastAsia"/>
        </w:rPr>
        <w:t>採用</w:t>
      </w:r>
      <w:r w:rsidR="00097A5C">
        <w:rPr>
          <w:rFonts w:hint="eastAsia"/>
        </w:rPr>
        <w:t>的</w:t>
      </w:r>
      <w:r>
        <w:rPr>
          <w:rFonts w:hint="eastAsia"/>
        </w:rPr>
        <w:t>類似</w:t>
      </w:r>
      <w:r>
        <w:rPr>
          <w:rFonts w:hint="eastAsia"/>
        </w:rPr>
        <w:t xml:space="preserve"> C </w:t>
      </w:r>
      <w:r>
        <w:rPr>
          <w:rFonts w:hint="eastAsia"/>
        </w:rPr>
        <w:t>語言的語法，</w:t>
      </w:r>
      <w:r w:rsidR="00097A5C">
        <w:rPr>
          <w:rFonts w:hint="eastAsia"/>
        </w:rPr>
        <w:t>例如用</w:t>
      </w:r>
      <w:r w:rsidR="00097A5C">
        <w:rPr>
          <w:rFonts w:hint="eastAsia"/>
        </w:rPr>
        <w:t xml:space="preserve"> 0x </w:t>
      </w:r>
      <w:r w:rsidR="00097A5C">
        <w:rPr>
          <w:rFonts w:hint="eastAsia"/>
        </w:rPr>
        <w:t>開頭代表十六進位數值，像是</w:t>
      </w:r>
      <w:r w:rsidR="00806B9A">
        <w:fldChar w:fldCharType="begin"/>
      </w:r>
      <w:r w:rsidR="00097A5C">
        <w:instrText xml:space="preserve"> </w:instrText>
      </w:r>
      <w:r w:rsidR="00097A5C">
        <w:rPr>
          <w:rFonts w:hint="eastAsia"/>
        </w:rPr>
        <w:instrText>REF _Ref226181918 \h</w:instrText>
      </w:r>
      <w:r w:rsidR="00097A5C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14</w:t>
      </w:r>
      <w:r w:rsidR="00806B9A">
        <w:fldChar w:fldCharType="end"/>
      </w:r>
      <w:r w:rsidR="00097A5C">
        <w:rPr>
          <w:rFonts w:hint="eastAsia"/>
        </w:rPr>
        <w:t>中的</w:t>
      </w:r>
      <w:r w:rsidR="00097A5C">
        <w:rPr>
          <w:rFonts w:hint="eastAsia"/>
        </w:rPr>
        <w:t xml:space="preserve"> oDev </w:t>
      </w:r>
      <w:r w:rsidR="00097A5C">
        <w:rPr>
          <w:rFonts w:hint="eastAsia"/>
        </w:rPr>
        <w:t>就具有一個十六進位的初始值。同樣的，我們可以用字串符號</w:t>
      </w:r>
      <w:r w:rsidR="00097A5C">
        <w:rPr>
          <w:rFonts w:hint="eastAsia"/>
        </w:rPr>
        <w:t xml:space="preserve"> </w:t>
      </w:r>
      <w:r w:rsidR="00097A5C" w:rsidRPr="00097A5C">
        <w:t>"</w:t>
      </w:r>
      <w:r w:rsidR="00097A5C">
        <w:t>…</w:t>
      </w:r>
      <w:r w:rsidR="00097A5C" w:rsidRPr="00097A5C">
        <w:t>"</w:t>
      </w:r>
      <w:r w:rsidR="00097A5C">
        <w:rPr>
          <w:rFonts w:hint="eastAsia"/>
        </w:rPr>
        <w:t xml:space="preserve"> </w:t>
      </w:r>
      <w:r w:rsidR="00097A5C">
        <w:rPr>
          <w:rFonts w:hint="eastAsia"/>
        </w:rPr>
        <w:t>將某個字串內容框住，以宣告</w:t>
      </w:r>
      <w:r w:rsidR="00097A5C">
        <w:rPr>
          <w:rFonts w:hint="eastAsia"/>
        </w:rPr>
        <w:t xml:space="preserve"> byte </w:t>
      </w:r>
      <w:r w:rsidR="00097A5C">
        <w:rPr>
          <w:rFonts w:hint="eastAsia"/>
        </w:rPr>
        <w:t>陣列的初始值。如</w:t>
      </w:r>
      <w:r w:rsidR="00806B9A">
        <w:fldChar w:fldCharType="begin"/>
      </w:r>
      <w:r w:rsidR="00097A5C">
        <w:instrText xml:space="preserve"> </w:instrText>
      </w:r>
      <w:r w:rsidR="00097A5C">
        <w:rPr>
          <w:rFonts w:hint="eastAsia"/>
        </w:rPr>
        <w:instrText>REF _Ref226181918 \h</w:instrText>
      </w:r>
      <w:r w:rsidR="00097A5C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14</w:t>
      </w:r>
      <w:r w:rsidR="00806B9A">
        <w:fldChar w:fldCharType="end"/>
      </w:r>
      <w:r w:rsidR="00097A5C">
        <w:rPr>
          <w:rFonts w:hint="eastAsia"/>
        </w:rPr>
        <w:t>中的</w:t>
      </w:r>
      <w:r w:rsidR="00097A5C">
        <w:rPr>
          <w:rFonts w:hint="eastAsia"/>
        </w:rPr>
        <w:t xml:space="preserve"> EOF </w:t>
      </w:r>
      <w:r w:rsidR="00097A5C">
        <w:rPr>
          <w:rFonts w:hint="eastAsia"/>
        </w:rPr>
        <w:t>所示。</w:t>
      </w:r>
    </w:p>
    <w:p w:rsidR="00097A5C" w:rsidRDefault="00097A5C" w:rsidP="00AA4857"/>
    <w:p w:rsidR="00AA4857" w:rsidRPr="00EE45E4" w:rsidRDefault="00AA4857" w:rsidP="00AA4857">
      <w:pPr>
        <w:pStyle w:val="a6"/>
      </w:pPr>
      <w:bookmarkStart w:id="53" w:name="_Ref226181918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14</w:t>
      </w:r>
      <w:r w:rsidR="00806B9A">
        <w:fldChar w:fldCharType="end"/>
      </w:r>
      <w:bookmarkEnd w:id="53"/>
      <w:r>
        <w:rPr>
          <w:rFonts w:hint="eastAsia"/>
        </w:rPr>
        <w:t>常數值表示法的組合語言程式範例</w:t>
      </w:r>
      <w:r w:rsidRPr="00EE45E4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AA4857" w:rsidRPr="00C47F3D" w:rsidTr="004B3C83">
        <w:tc>
          <w:tcPr>
            <w:tcW w:w="8362" w:type="dxa"/>
          </w:tcPr>
          <w:p w:rsidR="00AA4857" w:rsidRPr="00C47F3D" w:rsidRDefault="00AA4857" w:rsidP="004B3C83">
            <w:r w:rsidRPr="00C47F3D">
              <w:t>…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LD R1, EOF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WLOOP:</w:t>
            </w:r>
            <w:r w:rsidRPr="00C47F3D">
              <w:rPr>
                <w:rFonts w:hint="eastAsia"/>
              </w:rPr>
              <w:tab/>
              <w:t>ST R1, oDev</w:t>
            </w:r>
          </w:p>
          <w:p w:rsidR="00AA4857" w:rsidRPr="00C47F3D" w:rsidRDefault="00AA4857" w:rsidP="004B3C83">
            <w:r w:rsidRPr="00C47F3D">
              <w:lastRenderedPageBreak/>
              <w:t>…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EOF</w:t>
            </w:r>
            <w:r w:rsidR="00C54374">
              <w:rPr>
                <w:rFonts w:hint="eastAsia"/>
              </w:rPr>
              <w:t>:</w:t>
            </w:r>
            <w:r w:rsidR="00097A5C">
              <w:rPr>
                <w:rFonts w:hint="eastAsia"/>
              </w:rPr>
              <w:tab/>
            </w:r>
            <w:r w:rsidR="00097A5C">
              <w:rPr>
                <w:rFonts w:hint="eastAsia"/>
              </w:rPr>
              <w:tab/>
              <w:t xml:space="preserve">BYTE </w:t>
            </w:r>
            <w:r w:rsidR="00097A5C" w:rsidRPr="00097A5C">
              <w:t>"</w:t>
            </w:r>
            <w:r w:rsidR="00097A5C">
              <w:rPr>
                <w:rFonts w:hint="eastAsia"/>
              </w:rPr>
              <w:t>EOF</w:t>
            </w:r>
            <w:r w:rsidR="00097A5C" w:rsidRPr="00097A5C">
              <w:t>"</w:t>
            </w:r>
          </w:p>
          <w:p w:rsidR="00AA4857" w:rsidRPr="00C47F3D" w:rsidRDefault="00AA4857" w:rsidP="00097A5C">
            <w:r w:rsidRPr="00C47F3D">
              <w:rPr>
                <w:rFonts w:hint="eastAsia"/>
              </w:rPr>
              <w:t>oDev</w:t>
            </w:r>
            <w:r w:rsidR="00C54374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  <w:t xml:space="preserve">WORD </w:t>
            </w:r>
            <w:r w:rsidR="00097A5C">
              <w:rPr>
                <w:rFonts w:hint="eastAsia"/>
              </w:rPr>
              <w:t>0x</w:t>
            </w:r>
            <w:r w:rsidRPr="00C47F3D">
              <w:rPr>
                <w:rFonts w:hint="eastAsia"/>
              </w:rPr>
              <w:t>FFFFFF00</w:t>
            </w:r>
          </w:p>
        </w:tc>
      </w:tr>
    </w:tbl>
    <w:p w:rsidR="00AA4857" w:rsidRDefault="00AA4857" w:rsidP="00AA4857"/>
    <w:p w:rsidR="00AA4857" w:rsidRPr="000810F2" w:rsidRDefault="00B21F92" w:rsidP="00AA485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Literal</w:t>
      </w:r>
    </w:p>
    <w:p w:rsidR="00AA4857" w:rsidRDefault="00097A5C" w:rsidP="00AA4857">
      <w:r>
        <w:rPr>
          <w:rFonts w:hint="eastAsia"/>
        </w:rPr>
        <w:t>所謂的</w:t>
      </w:r>
      <w:r w:rsidR="00B21F92">
        <w:rPr>
          <w:rFonts w:hint="eastAsia"/>
        </w:rPr>
        <w:t>Literal</w:t>
      </w:r>
      <w:r>
        <w:rPr>
          <w:rFonts w:hint="eastAsia"/>
        </w:rPr>
        <w:t xml:space="preserve"> </w:t>
      </w:r>
      <w:r>
        <w:rPr>
          <w:rFonts w:hint="eastAsia"/>
        </w:rPr>
        <w:t>是內嵌於</w:t>
      </w:r>
      <w:r w:rsidRPr="00097A5C">
        <w:rPr>
          <w:rFonts w:hint="eastAsia"/>
        </w:rPr>
        <w:t>指令當中的初始值</w:t>
      </w:r>
      <w:r>
        <w:rPr>
          <w:rFonts w:hint="eastAsia"/>
        </w:rPr>
        <w:t>，像是</w:t>
      </w:r>
      <w:r w:rsidR="00806B9A">
        <w:fldChar w:fldCharType="begin"/>
      </w:r>
      <w:r w:rsidR="00B72269">
        <w:instrText xml:space="preserve"> REF _Ref226182408 \h </w:instrText>
      </w:r>
      <w:r w:rsidR="00806B9A">
        <w:fldChar w:fldCharType="separate"/>
      </w:r>
      <w:r w:rsidR="00806B9A">
        <w:rPr>
          <w:b/>
          <w:bCs/>
        </w:rPr>
        <w:fldChar w:fldCharType="begin"/>
      </w:r>
      <w:r w:rsidR="0050234C">
        <w:instrText xml:space="preserve"> REF _Ref257963531 \h </w:instrText>
      </w:r>
      <w:r w:rsidR="00806B9A">
        <w:rPr>
          <w:b/>
          <w:bCs/>
        </w:rPr>
      </w:r>
      <w:r w:rsidR="00806B9A">
        <w:rPr>
          <w:b/>
          <w:bCs/>
        </w:rPr>
        <w:fldChar w:fldCharType="separate"/>
      </w:r>
      <w:r w:rsidR="0050234C">
        <w:rPr>
          <w:rFonts w:hint="eastAsia"/>
        </w:rPr>
        <w:t>範例</w:t>
      </w:r>
      <w:r w:rsidR="0050234C">
        <w:rPr>
          <w:rFonts w:hint="eastAsia"/>
        </w:rPr>
        <w:t xml:space="preserve"> </w:t>
      </w:r>
      <w:r w:rsidR="0050234C">
        <w:rPr>
          <w:noProof/>
        </w:rPr>
        <w:t>3</w:t>
      </w:r>
      <w:r w:rsidR="0050234C">
        <w:t>.</w:t>
      </w:r>
      <w:r w:rsidR="0050234C">
        <w:rPr>
          <w:noProof/>
        </w:rPr>
        <w:t>15</w:t>
      </w:r>
      <w:r w:rsidR="00806B9A">
        <w:rPr>
          <w:b/>
          <w:bCs/>
        </w:rPr>
        <w:fldChar w:fldCharType="end"/>
      </w:r>
      <w:r w:rsidR="00806B9A">
        <w:fldChar w:fldCharType="end"/>
      </w:r>
      <w:r w:rsidR="00AA4857">
        <w:rPr>
          <w:rFonts w:hint="eastAsia"/>
        </w:rPr>
        <w:t xml:space="preserve"> (a) </w:t>
      </w:r>
      <w:r w:rsidR="00AA4857">
        <w:rPr>
          <w:rFonts w:hint="eastAsia"/>
        </w:rPr>
        <w:t>當中的</w:t>
      </w:r>
      <w:r w:rsidR="00AA4857">
        <w:rPr>
          <w:rFonts w:hint="eastAsia"/>
        </w:rPr>
        <w:t xml:space="preserve"> </w:t>
      </w:r>
      <w:r w:rsidRPr="00097A5C">
        <w:t>"</w:t>
      </w:r>
      <w:r w:rsidRPr="00C47F3D">
        <w:rPr>
          <w:rFonts w:hint="eastAsia"/>
        </w:rPr>
        <w:t>EOF</w:t>
      </w:r>
      <w:r w:rsidRPr="00097A5C">
        <w:t>"</w:t>
      </w:r>
      <w:r>
        <w:rPr>
          <w:rFonts w:hint="eastAsia"/>
        </w:rPr>
        <w:t>，就是</w:t>
      </w:r>
      <w:r w:rsidR="00B21F92">
        <w:rPr>
          <w:rFonts w:hint="eastAsia"/>
        </w:rPr>
        <w:t>Literal</w:t>
      </w:r>
      <w:r>
        <w:rPr>
          <w:rFonts w:hint="eastAsia"/>
        </w:rPr>
        <w:t>的範例</w:t>
      </w:r>
      <w:r w:rsidR="00AA4857">
        <w:rPr>
          <w:rFonts w:hint="eastAsia"/>
        </w:rPr>
        <w:t>。</w:t>
      </w:r>
    </w:p>
    <w:p w:rsidR="00AA4857" w:rsidRDefault="00AA4857" w:rsidP="00AA4857"/>
    <w:p w:rsidR="00B402E4" w:rsidRDefault="00B402E4" w:rsidP="00AA4857">
      <w:r>
        <w:rPr>
          <w:rFonts w:hint="eastAsia"/>
        </w:rPr>
        <w:t>雖然</w:t>
      </w:r>
      <w:r>
        <w:rPr>
          <w:rFonts w:hint="eastAsia"/>
        </w:rPr>
        <w:t xml:space="preserve"> </w:t>
      </w:r>
      <w:r w:rsidRPr="00C47F3D">
        <w:rPr>
          <w:rFonts w:hint="eastAsia"/>
        </w:rPr>
        <w:t xml:space="preserve">LD R1, </w:t>
      </w:r>
      <w:r w:rsidRPr="00097A5C">
        <w:t>"</w:t>
      </w:r>
      <w:r w:rsidRPr="00C47F3D">
        <w:rPr>
          <w:rFonts w:hint="eastAsia"/>
        </w:rPr>
        <w:t>EOF</w:t>
      </w:r>
      <w:r w:rsidRPr="00097A5C">
        <w:t>"</w:t>
      </w:r>
      <w:r>
        <w:rPr>
          <w:rFonts w:hint="eastAsia"/>
        </w:rPr>
        <w:t xml:space="preserve"> </w:t>
      </w:r>
      <w:r>
        <w:rPr>
          <w:rFonts w:hint="eastAsia"/>
        </w:rPr>
        <w:t>這個指令很像是直接把字串</w:t>
      </w:r>
      <w:r>
        <w:rPr>
          <w:rFonts w:hint="eastAsia"/>
        </w:rPr>
        <w:t xml:space="preserve"> </w:t>
      </w:r>
      <w:r w:rsidRPr="00097A5C">
        <w:t>"</w:t>
      </w:r>
      <w:r w:rsidRPr="00C47F3D">
        <w:rPr>
          <w:rFonts w:hint="eastAsia"/>
        </w:rPr>
        <w:t>EOF</w:t>
      </w:r>
      <w:r w:rsidRPr="00097A5C">
        <w:t>"</w:t>
      </w:r>
      <w:r>
        <w:rPr>
          <w:rFonts w:hint="eastAsia"/>
        </w:rPr>
        <w:t xml:space="preserve"> </w:t>
      </w:r>
      <w:r>
        <w:rPr>
          <w:rFonts w:hint="eastAsia"/>
        </w:rPr>
        <w:t>載入到暫存器</w:t>
      </w:r>
      <w:r>
        <w:rPr>
          <w:rFonts w:hint="eastAsia"/>
        </w:rPr>
        <w:t xml:space="preserve"> R1 </w:t>
      </w:r>
      <w:r>
        <w:rPr>
          <w:rFonts w:hint="eastAsia"/>
        </w:rPr>
        <w:t>當中，但實際上並</w:t>
      </w:r>
      <w:r w:rsidR="00F22DF6">
        <w:rPr>
          <w:rFonts w:hint="eastAsia"/>
        </w:rPr>
        <w:t>非如此</w:t>
      </w:r>
      <w:r>
        <w:rPr>
          <w:rFonts w:hint="eastAsia"/>
        </w:rPr>
        <w:t>。組譯器會將</w:t>
      </w:r>
      <w:r w:rsidR="00B21F92">
        <w:rPr>
          <w:rFonts w:hint="eastAsia"/>
        </w:rPr>
        <w:t>Literal</w:t>
      </w:r>
      <w:r>
        <w:rPr>
          <w:rFonts w:hint="eastAsia"/>
        </w:rPr>
        <w:t>展開</w:t>
      </w:r>
      <w:r w:rsidR="00F22DF6">
        <w:rPr>
          <w:rFonts w:hint="eastAsia"/>
        </w:rPr>
        <w:t>成變數</w:t>
      </w:r>
      <w:r>
        <w:rPr>
          <w:rFonts w:hint="eastAsia"/>
        </w:rPr>
        <w:t>，就像</w:t>
      </w:r>
      <w:r w:rsidR="00806B9A">
        <w:fldChar w:fldCharType="begin"/>
      </w:r>
      <w:r w:rsidR="0050234C">
        <w:instrText xml:space="preserve"> </w:instrText>
      </w:r>
      <w:r w:rsidR="0050234C">
        <w:rPr>
          <w:rFonts w:hint="eastAsia"/>
        </w:rPr>
        <w:instrText>REF _Ref257963531 \h</w:instrText>
      </w:r>
      <w:r w:rsidR="0050234C">
        <w:instrText xml:space="preserve"> </w:instrText>
      </w:r>
      <w:r w:rsidR="00806B9A">
        <w:fldChar w:fldCharType="separate"/>
      </w:r>
      <w:r w:rsidR="0050234C">
        <w:rPr>
          <w:rFonts w:hint="eastAsia"/>
        </w:rPr>
        <w:t>範例</w:t>
      </w:r>
      <w:r w:rsidR="0050234C">
        <w:rPr>
          <w:rFonts w:hint="eastAsia"/>
        </w:rPr>
        <w:t xml:space="preserve"> </w:t>
      </w:r>
      <w:r w:rsidR="0050234C">
        <w:rPr>
          <w:noProof/>
        </w:rPr>
        <w:t>3</w:t>
      </w:r>
      <w:r w:rsidR="0050234C">
        <w:t>.</w:t>
      </w:r>
      <w:r w:rsidR="0050234C">
        <w:rPr>
          <w:noProof/>
        </w:rPr>
        <w:t>15</w:t>
      </w:r>
      <w:r w:rsidR="00806B9A">
        <w:fldChar w:fldCharType="end"/>
      </w:r>
      <w:r>
        <w:rPr>
          <w:rFonts w:hint="eastAsia"/>
        </w:rPr>
        <w:t xml:space="preserve"> (b) </w:t>
      </w:r>
      <w:r>
        <w:rPr>
          <w:rFonts w:hint="eastAsia"/>
        </w:rPr>
        <w:t>中的</w:t>
      </w:r>
      <w:r>
        <w:rPr>
          <w:rFonts w:hint="eastAsia"/>
        </w:rPr>
        <w:t xml:space="preserve"> $L</w:t>
      </w:r>
      <w:r w:rsidR="00A55F0B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的作法一樣</w:t>
      </w:r>
      <w:r w:rsidR="00F22DF6">
        <w:rPr>
          <w:rFonts w:hint="eastAsia"/>
        </w:rPr>
        <w:t>。實際上</w:t>
      </w:r>
      <w:r>
        <w:rPr>
          <w:rFonts w:hint="eastAsia"/>
        </w:rPr>
        <w:t>，</w:t>
      </w:r>
      <w:r w:rsidR="00F22DF6">
        <w:rPr>
          <w:rFonts w:hint="eastAsia"/>
        </w:rPr>
        <w:t xml:space="preserve">Literal </w:t>
      </w:r>
      <w:r>
        <w:rPr>
          <w:rFonts w:hint="eastAsia"/>
        </w:rPr>
        <w:t>只是一種方便的寫法而已。</w:t>
      </w:r>
    </w:p>
    <w:p w:rsidR="005B213A" w:rsidRPr="00B402E4" w:rsidRDefault="005B213A" w:rsidP="005B213A"/>
    <w:p w:rsidR="005B213A" w:rsidRPr="00EE45E4" w:rsidRDefault="005B213A" w:rsidP="005B213A">
      <w:pPr>
        <w:pStyle w:val="a6"/>
      </w:pPr>
      <w:bookmarkStart w:id="54" w:name="_Ref257963531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15</w:t>
      </w:r>
      <w:r w:rsidR="00806B9A">
        <w:fldChar w:fldCharType="end"/>
      </w:r>
      <w:bookmarkEnd w:id="54"/>
      <w:r w:rsidR="00B21F92">
        <w:rPr>
          <w:rFonts w:hint="eastAsia"/>
        </w:rPr>
        <w:t xml:space="preserve"> </w:t>
      </w:r>
      <w:r w:rsidR="00B21F92">
        <w:rPr>
          <w:rFonts w:hint="eastAsia"/>
        </w:rPr>
        <w:t>包含</w:t>
      </w:r>
      <w:r>
        <w:rPr>
          <w:rFonts w:hint="eastAsia"/>
        </w:rPr>
        <w:t xml:space="preserve">Literal </w:t>
      </w:r>
      <w:r>
        <w:rPr>
          <w:rFonts w:hint="eastAsia"/>
        </w:rPr>
        <w:t>的組合語言程式範例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3969"/>
      </w:tblGrid>
      <w:tr w:rsidR="005B213A" w:rsidRPr="00C47F3D" w:rsidTr="009509A5">
        <w:tc>
          <w:tcPr>
            <w:tcW w:w="4503" w:type="dxa"/>
          </w:tcPr>
          <w:p w:rsidR="005B213A" w:rsidRPr="00C47F3D" w:rsidRDefault="005B213A" w:rsidP="009509A5">
            <w:pPr>
              <w:pStyle w:val="afe"/>
              <w:numPr>
                <w:ilvl w:val="0"/>
                <w:numId w:val="13"/>
              </w:numPr>
              <w:ind w:leftChars="0"/>
            </w:pPr>
            <w:r w:rsidRPr="00C47F3D">
              <w:rPr>
                <w:rFonts w:hint="eastAsia"/>
              </w:rPr>
              <w:t>具有</w:t>
            </w:r>
            <w:r w:rsidR="00B21F92">
              <w:rPr>
                <w:rFonts w:hint="eastAsia"/>
              </w:rPr>
              <w:t>Literal</w:t>
            </w:r>
            <w:r w:rsidRPr="00C47F3D">
              <w:rPr>
                <w:rFonts w:hint="eastAsia"/>
              </w:rPr>
              <w:t>的組合語言</w:t>
            </w:r>
          </w:p>
        </w:tc>
        <w:tc>
          <w:tcPr>
            <w:tcW w:w="3969" w:type="dxa"/>
          </w:tcPr>
          <w:p w:rsidR="005B213A" w:rsidRPr="00C47F3D" w:rsidRDefault="005B213A" w:rsidP="009509A5">
            <w:pPr>
              <w:pStyle w:val="afe"/>
              <w:numPr>
                <w:ilvl w:val="0"/>
                <w:numId w:val="13"/>
              </w:numPr>
              <w:ind w:leftChars="0"/>
            </w:pPr>
            <w:r w:rsidRPr="00C47F3D">
              <w:rPr>
                <w:rFonts w:hint="eastAsia"/>
              </w:rPr>
              <w:t>將</w:t>
            </w:r>
            <w:r w:rsidR="00B21F92">
              <w:rPr>
                <w:rFonts w:hint="eastAsia"/>
              </w:rPr>
              <w:t>Literal</w:t>
            </w:r>
            <w:r w:rsidRPr="00C47F3D">
              <w:rPr>
                <w:rFonts w:hint="eastAsia"/>
              </w:rPr>
              <w:t>展開後的結果</w:t>
            </w:r>
          </w:p>
        </w:tc>
      </w:tr>
      <w:tr w:rsidR="005B213A" w:rsidRPr="00C47F3D" w:rsidTr="009509A5">
        <w:tc>
          <w:tcPr>
            <w:tcW w:w="4503" w:type="dxa"/>
          </w:tcPr>
          <w:p w:rsidR="005B213A" w:rsidRPr="00C47F3D" w:rsidRDefault="005B213A" w:rsidP="005B213A">
            <w:r>
              <w:tab/>
            </w:r>
            <w:r>
              <w:tab/>
              <w:t xml:space="preserve">LD </w:t>
            </w:r>
            <w:r>
              <w:tab/>
            </w:r>
            <w:r>
              <w:tab/>
              <w:t xml:space="preserve">R1, </w:t>
            </w:r>
            <w:r w:rsidRPr="00097A5C">
              <w:t>"</w:t>
            </w:r>
            <w:r w:rsidRPr="00C47F3D">
              <w:rPr>
                <w:rFonts w:hint="eastAsia"/>
              </w:rPr>
              <w:t>EOF</w:t>
            </w:r>
            <w:r w:rsidRPr="00097A5C">
              <w:t>"</w:t>
            </w:r>
          </w:p>
          <w:p w:rsidR="005B213A" w:rsidRPr="00C47F3D" w:rsidRDefault="005B213A" w:rsidP="005B213A">
            <w:r>
              <w:tab/>
            </w:r>
            <w:r>
              <w:tab/>
              <w:t xml:space="preserve">ST </w:t>
            </w:r>
            <w:r>
              <w:tab/>
            </w:r>
            <w:r>
              <w:tab/>
              <w:t xml:space="preserve">R1, </w:t>
            </w:r>
            <w:r>
              <w:rPr>
                <w:rFonts w:hint="eastAsia"/>
              </w:rPr>
              <w:t>Ptr</w:t>
            </w:r>
          </w:p>
          <w:p w:rsidR="00A55F0B" w:rsidRDefault="00A55F0B" w:rsidP="005B213A">
            <w:r>
              <w:rPr>
                <w:rFonts w:hint="eastAsia"/>
              </w:rPr>
              <w:t>Ptr:</w:t>
            </w:r>
            <w:r w:rsidRPr="00C47F3D">
              <w:t xml:space="preserve"> </w:t>
            </w:r>
            <w:r w:rsidRPr="00C47F3D">
              <w:tab/>
            </w:r>
            <w:r w:rsidRPr="00C47F3D">
              <w:tab/>
            </w:r>
            <w:r>
              <w:rPr>
                <w:rFonts w:hint="eastAsia"/>
              </w:rPr>
              <w:t>RESW</w:t>
            </w:r>
            <w:r w:rsidRPr="00C47F3D">
              <w:tab/>
            </w:r>
            <w:r>
              <w:rPr>
                <w:rFonts w:hint="eastAsia"/>
              </w:rPr>
              <w:t>1</w:t>
            </w:r>
          </w:p>
          <w:p w:rsidR="005B213A" w:rsidRPr="00C47F3D" w:rsidRDefault="005B213A" w:rsidP="005B213A">
            <w:r>
              <w:rPr>
                <w:rFonts w:hint="eastAsia"/>
              </w:rPr>
              <w:t>X:</w:t>
            </w:r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100000</w:t>
            </w:r>
          </w:p>
        </w:tc>
        <w:tc>
          <w:tcPr>
            <w:tcW w:w="3969" w:type="dxa"/>
          </w:tcPr>
          <w:p w:rsidR="005B213A" w:rsidRDefault="005B213A" w:rsidP="009509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LD R1, $L1</w:t>
            </w:r>
          </w:p>
          <w:p w:rsidR="005B213A" w:rsidRDefault="005B213A" w:rsidP="009509A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 R1, ptr</w:t>
            </w:r>
          </w:p>
          <w:p w:rsidR="005B213A" w:rsidRDefault="005B213A" w:rsidP="009509A5">
            <w:r>
              <w:rPr>
                <w:rFonts w:hint="eastAsia"/>
              </w:rPr>
              <w:t>Ptr:</w:t>
            </w:r>
            <w:r w:rsidRPr="00C47F3D">
              <w:t xml:space="preserve"> </w:t>
            </w:r>
            <w:r w:rsidRPr="00C47F3D">
              <w:tab/>
            </w:r>
            <w:r w:rsidRPr="00C47F3D">
              <w:tab/>
            </w:r>
            <w:r>
              <w:rPr>
                <w:rFonts w:hint="eastAsia"/>
              </w:rPr>
              <w:t>RESW</w:t>
            </w:r>
            <w:r w:rsidRPr="00C47F3D">
              <w:tab/>
            </w:r>
            <w:r>
              <w:rPr>
                <w:rFonts w:hint="eastAsia"/>
              </w:rPr>
              <w:t>1</w:t>
            </w:r>
          </w:p>
          <w:p w:rsidR="00A55F0B" w:rsidRDefault="00A55F0B" w:rsidP="00A55F0B">
            <w:r>
              <w:rPr>
                <w:rFonts w:hint="eastAsia"/>
              </w:rPr>
              <w:t>X:</w:t>
            </w:r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100000</w:t>
            </w:r>
          </w:p>
          <w:p w:rsidR="005B213A" w:rsidRPr="00C47F3D" w:rsidRDefault="005B213A" w:rsidP="005B213A">
            <w:r w:rsidRPr="00C47F3D">
              <w:rPr>
                <w:rFonts w:hint="eastAsia"/>
              </w:rPr>
              <w:t>$L</w:t>
            </w:r>
            <w:r>
              <w:rPr>
                <w:rFonts w:hint="eastAsia"/>
              </w:rPr>
              <w:t>1:</w:t>
            </w:r>
            <w:r w:rsidRPr="00C47F3D">
              <w:rPr>
                <w:rFonts w:hint="eastAsia"/>
              </w:rPr>
              <w:tab/>
            </w:r>
            <w:r w:rsidRPr="00C47F3D">
              <w:tab/>
            </w:r>
            <w:r w:rsidRPr="00C47F3D">
              <w:rPr>
                <w:rFonts w:hint="eastAsia"/>
              </w:rPr>
              <w:t xml:space="preserve">BYTE </w:t>
            </w:r>
            <w:r w:rsidRPr="00097A5C">
              <w:t>"</w:t>
            </w:r>
            <w:r w:rsidRPr="00C47F3D">
              <w:rPr>
                <w:rFonts w:hint="eastAsia"/>
              </w:rPr>
              <w:t>EOF</w:t>
            </w:r>
            <w:r w:rsidRPr="00097A5C">
              <w:t>"</w:t>
            </w:r>
          </w:p>
        </w:tc>
      </w:tr>
    </w:tbl>
    <w:p w:rsidR="00AA4857" w:rsidRDefault="00AA4857" w:rsidP="00AA4857"/>
    <w:p w:rsidR="004857F6" w:rsidRPr="002349CB" w:rsidRDefault="00B402E4" w:rsidP="004857F6">
      <w:r>
        <w:rPr>
          <w:rFonts w:hint="eastAsia"/>
        </w:rPr>
        <w:t>通常在</w:t>
      </w:r>
      <w:r w:rsidR="00AA4857">
        <w:rPr>
          <w:rFonts w:hint="eastAsia"/>
        </w:rPr>
        <w:t>使用</w:t>
      </w:r>
      <w:r w:rsidR="00B21F92">
        <w:rPr>
          <w:rFonts w:hint="eastAsia"/>
        </w:rPr>
        <w:t>Literal</w:t>
      </w:r>
      <w:r w:rsidR="00AA4857">
        <w:rPr>
          <w:rFonts w:hint="eastAsia"/>
        </w:rPr>
        <w:t>的時候，組譯器會將</w:t>
      </w:r>
      <w:r w:rsidR="00B21F92">
        <w:rPr>
          <w:rFonts w:hint="eastAsia"/>
        </w:rPr>
        <w:t>Literal</w:t>
      </w:r>
      <w:r>
        <w:rPr>
          <w:rFonts w:hint="eastAsia"/>
        </w:rPr>
        <w:t>宣告在</w:t>
      </w:r>
      <w:r w:rsidR="00AA4857">
        <w:rPr>
          <w:rFonts w:hint="eastAsia"/>
        </w:rPr>
        <w:t>程式的最後，這就有可能造成定址範圍</w:t>
      </w:r>
      <w:r>
        <w:rPr>
          <w:rFonts w:hint="eastAsia"/>
        </w:rPr>
        <w:t>過大的問題</w:t>
      </w:r>
      <w:r w:rsidR="00AA4857">
        <w:rPr>
          <w:rFonts w:hint="eastAsia"/>
        </w:rPr>
        <w:t>。</w:t>
      </w:r>
      <w:r w:rsidR="004857F6">
        <w:rPr>
          <w:rFonts w:hint="eastAsia"/>
        </w:rPr>
        <w:t>舉例而言，在</w:t>
      </w:r>
      <w:r w:rsidR="00806B9A">
        <w:fldChar w:fldCharType="begin"/>
      </w:r>
      <w:r w:rsidR="00AF0056">
        <w:instrText xml:space="preserve"> </w:instrText>
      </w:r>
      <w:r w:rsidR="00AF0056">
        <w:rPr>
          <w:rFonts w:hint="eastAsia"/>
        </w:rPr>
        <w:instrText>REF _Ref257963531 \h</w:instrText>
      </w:r>
      <w:r w:rsidR="00AF0056">
        <w:instrText xml:space="preserve"> </w:instrText>
      </w:r>
      <w:r w:rsidR="00806B9A">
        <w:fldChar w:fldCharType="separate"/>
      </w:r>
      <w:r w:rsidR="00AF0056">
        <w:rPr>
          <w:rFonts w:hint="eastAsia"/>
        </w:rPr>
        <w:t>範例</w:t>
      </w:r>
      <w:r w:rsidR="00AF0056">
        <w:rPr>
          <w:rFonts w:hint="eastAsia"/>
        </w:rPr>
        <w:t xml:space="preserve"> </w:t>
      </w:r>
      <w:r w:rsidR="00AF0056">
        <w:rPr>
          <w:noProof/>
        </w:rPr>
        <w:t>3</w:t>
      </w:r>
      <w:r w:rsidR="00AF0056">
        <w:t>.</w:t>
      </w:r>
      <w:r w:rsidR="00AF0056">
        <w:rPr>
          <w:noProof/>
        </w:rPr>
        <w:t>15</w:t>
      </w:r>
      <w:r w:rsidR="00806B9A">
        <w:fldChar w:fldCharType="end"/>
      </w:r>
      <w:r w:rsidR="004857F6">
        <w:rPr>
          <w:rFonts w:hint="eastAsia"/>
        </w:rPr>
        <w:t>當中，我們用</w:t>
      </w:r>
      <w:r w:rsidR="004857F6">
        <w:rPr>
          <w:rFonts w:hint="eastAsia"/>
        </w:rPr>
        <w:t xml:space="preserve"> X: RESW 100000 </w:t>
      </w:r>
      <w:r w:rsidR="004857F6">
        <w:rPr>
          <w:rFonts w:hint="eastAsia"/>
        </w:rPr>
        <w:t>語句宣告了一個大小為十萬的字組陣列，由於</w:t>
      </w:r>
      <w:r w:rsidR="004857F6">
        <w:rPr>
          <w:rFonts w:hint="eastAsia"/>
        </w:rPr>
        <w:t xml:space="preserve"> CPU0 </w:t>
      </w:r>
      <w:r w:rsidR="004857F6">
        <w:rPr>
          <w:rFonts w:hint="eastAsia"/>
        </w:rPr>
        <w:t>的一個字組佔用</w:t>
      </w:r>
      <w:r w:rsidR="004857F6">
        <w:rPr>
          <w:rFonts w:hint="eastAsia"/>
        </w:rPr>
        <w:t xml:space="preserve"> 4 bytes</w:t>
      </w:r>
      <w:r w:rsidR="004857F6">
        <w:rPr>
          <w:rFonts w:hint="eastAsia"/>
        </w:rPr>
        <w:t>，因此</w:t>
      </w:r>
      <w:r w:rsidR="004857F6">
        <w:rPr>
          <w:rFonts w:hint="eastAsia"/>
        </w:rPr>
        <w:t xml:space="preserve"> X </w:t>
      </w:r>
      <w:r w:rsidR="004857F6">
        <w:rPr>
          <w:rFonts w:hint="eastAsia"/>
        </w:rPr>
        <w:t>陣列佔據了四十萬</w:t>
      </w:r>
      <w:r w:rsidR="004857F6">
        <w:rPr>
          <w:rFonts w:hint="eastAsia"/>
        </w:rPr>
        <w:t xml:space="preserve"> bytes </w:t>
      </w:r>
      <w:r w:rsidR="004857F6">
        <w:rPr>
          <w:rFonts w:hint="eastAsia"/>
        </w:rPr>
        <w:t>的空間。這已經大於</w:t>
      </w:r>
      <w:r w:rsidR="004857F6">
        <w:rPr>
          <w:rFonts w:hint="eastAsia"/>
        </w:rPr>
        <w:t xml:space="preserve"> LD </w:t>
      </w:r>
      <w:r w:rsidR="004857F6">
        <w:rPr>
          <w:rFonts w:hint="eastAsia"/>
        </w:rPr>
        <w:t>指令當中</w:t>
      </w:r>
      <w:r w:rsidR="004857F6">
        <w:rPr>
          <w:rFonts w:hint="eastAsia"/>
        </w:rPr>
        <w:t xml:space="preserve"> 16 </w:t>
      </w:r>
      <w:r w:rsidR="004857F6">
        <w:rPr>
          <w:rFonts w:hint="eastAsia"/>
        </w:rPr>
        <w:t>位元常數</w:t>
      </w:r>
      <w:r w:rsidR="004857F6">
        <w:rPr>
          <w:rFonts w:hint="eastAsia"/>
        </w:rPr>
        <w:t xml:space="preserve"> Cx</w:t>
      </w:r>
      <w:r w:rsidR="004857F6">
        <w:rPr>
          <w:rFonts w:hint="eastAsia"/>
        </w:rPr>
        <w:t>的定址範圍</w:t>
      </w:r>
      <w:r w:rsidR="004857F6">
        <w:rPr>
          <w:rFonts w:hint="eastAsia"/>
        </w:rPr>
        <w:t xml:space="preserve"> (-32768-32767)</w:t>
      </w:r>
      <w:r w:rsidR="004857F6">
        <w:rPr>
          <w:rFonts w:hint="eastAsia"/>
        </w:rPr>
        <w:t>。此時，組譯器應該提示錯誤訊息，例如，『</w:t>
      </w:r>
      <w:r w:rsidR="004857F6">
        <w:rPr>
          <w:rFonts w:hint="eastAsia"/>
        </w:rPr>
        <w:t xml:space="preserve">Line 1: LD R1, </w:t>
      </w:r>
      <w:r w:rsidR="00F22DF6" w:rsidRPr="00097A5C">
        <w:t>"</w:t>
      </w:r>
      <w:r w:rsidR="00F22DF6" w:rsidRPr="00C47F3D">
        <w:rPr>
          <w:rFonts w:hint="eastAsia"/>
        </w:rPr>
        <w:t>EOF</w:t>
      </w:r>
      <w:r w:rsidR="00F22DF6" w:rsidRPr="00097A5C">
        <w:t>"</w:t>
      </w:r>
      <w:r w:rsidR="004857F6">
        <w:rPr>
          <w:rFonts w:hint="eastAsia"/>
        </w:rPr>
        <w:t xml:space="preserve"> &lt;</w:t>
      </w:r>
      <w:r w:rsidR="00F22DF6">
        <w:rPr>
          <w:rFonts w:hint="eastAsia"/>
        </w:rPr>
        <w:t>=</w:t>
      </w:r>
      <w:r w:rsidR="004857F6">
        <w:rPr>
          <w:rFonts w:hint="eastAsia"/>
        </w:rPr>
        <w:t xml:space="preserve"> Error, address out of range.</w:t>
      </w:r>
      <w:r w:rsidR="004857F6">
        <w:rPr>
          <w:rFonts w:hint="eastAsia"/>
        </w:rPr>
        <w:t>』以便告知程式設計師應該修改程式。</w:t>
      </w:r>
    </w:p>
    <w:p w:rsidR="004857F6" w:rsidRDefault="004857F6" w:rsidP="00AA4857"/>
    <w:p w:rsidR="00AA4857" w:rsidRDefault="00AA4857" w:rsidP="00AA4857">
      <w:r>
        <w:rPr>
          <w:rFonts w:hint="eastAsia"/>
        </w:rPr>
        <w:t>為了避免此種情況，程式師可以用</w:t>
      </w:r>
      <w:r>
        <w:rPr>
          <w:rFonts w:hint="eastAsia"/>
        </w:rPr>
        <w:t xml:space="preserve"> LTORG </w:t>
      </w:r>
      <w:r>
        <w:rPr>
          <w:rFonts w:hint="eastAsia"/>
        </w:rPr>
        <w:t>這種指令，要求組譯器提早展開</w:t>
      </w:r>
      <w:r w:rsidR="00B21F92">
        <w:rPr>
          <w:rFonts w:hint="eastAsia"/>
        </w:rPr>
        <w:t>Literal</w:t>
      </w:r>
      <w:r w:rsidR="00B402E4">
        <w:rPr>
          <w:rFonts w:hint="eastAsia"/>
        </w:rPr>
        <w:t>。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_Ref226251356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16</w:t>
      </w:r>
      <w:r w:rsidR="00806B9A">
        <w:fldChar w:fldCharType="end"/>
      </w:r>
      <w:r w:rsidR="00F22DF6">
        <w:rPr>
          <w:rFonts w:hint="eastAsia"/>
        </w:rPr>
        <w:t>就</w:t>
      </w:r>
      <w:r>
        <w:rPr>
          <w:rFonts w:hint="eastAsia"/>
        </w:rPr>
        <w:t>利用</w:t>
      </w:r>
      <w:r>
        <w:rPr>
          <w:rFonts w:hint="eastAsia"/>
        </w:rPr>
        <w:t xml:space="preserve"> LTORG </w:t>
      </w:r>
      <w:r w:rsidR="00F22DF6">
        <w:rPr>
          <w:rFonts w:hint="eastAsia"/>
        </w:rPr>
        <w:t>指令在</w:t>
      </w:r>
      <w:r w:rsidR="00F22DF6">
        <w:rPr>
          <w:rFonts w:hint="eastAsia"/>
        </w:rPr>
        <w:t xml:space="preserve"> X </w:t>
      </w:r>
      <w:r w:rsidR="00F22DF6">
        <w:rPr>
          <w:rFonts w:hint="eastAsia"/>
        </w:rPr>
        <w:t>陣列宣告前先</w:t>
      </w:r>
      <w:r w:rsidR="00B402E4">
        <w:rPr>
          <w:rFonts w:hint="eastAsia"/>
        </w:rPr>
        <w:t>展開</w:t>
      </w:r>
      <w:r w:rsidR="00B21F92">
        <w:rPr>
          <w:rFonts w:hint="eastAsia"/>
        </w:rPr>
        <w:t>Literal</w:t>
      </w:r>
      <w:r w:rsidR="00B402E4">
        <w:rPr>
          <w:rFonts w:hint="eastAsia"/>
        </w:rPr>
        <w:t>，</w:t>
      </w:r>
      <w:r w:rsidR="004857F6">
        <w:rPr>
          <w:rFonts w:hint="eastAsia"/>
        </w:rPr>
        <w:t>因而縮小了</w:t>
      </w:r>
      <w:r w:rsidR="004857F6">
        <w:rPr>
          <w:rFonts w:hint="eastAsia"/>
        </w:rPr>
        <w:t xml:space="preserve"> LD R1, $L1 </w:t>
      </w:r>
      <w:r w:rsidR="004857F6">
        <w:rPr>
          <w:rFonts w:hint="eastAsia"/>
        </w:rPr>
        <w:t>指令到</w:t>
      </w:r>
      <w:r w:rsidR="004857F6">
        <w:rPr>
          <w:rFonts w:hint="eastAsia"/>
        </w:rPr>
        <w:t xml:space="preserve"> $L1 </w:t>
      </w:r>
      <w:r w:rsidR="004857F6">
        <w:rPr>
          <w:rFonts w:hint="eastAsia"/>
        </w:rPr>
        <w:t>之間的距離，如此就能</w:t>
      </w:r>
      <w:r w:rsidR="00B402E4">
        <w:rPr>
          <w:rFonts w:hint="eastAsia"/>
        </w:rPr>
        <w:t>避</w:t>
      </w:r>
      <w:r w:rsidR="004857F6">
        <w:rPr>
          <w:rFonts w:hint="eastAsia"/>
        </w:rPr>
        <w:t>免</w:t>
      </w:r>
      <w:r>
        <w:rPr>
          <w:rFonts w:hint="eastAsia"/>
        </w:rPr>
        <w:t>巨大陣列</w:t>
      </w:r>
      <w:r w:rsidR="00F22DF6">
        <w:rPr>
          <w:rFonts w:hint="eastAsia"/>
        </w:rPr>
        <w:t xml:space="preserve"> X </w:t>
      </w:r>
      <w:r w:rsidR="00B402E4">
        <w:rPr>
          <w:rFonts w:hint="eastAsia"/>
        </w:rPr>
        <w:t>所造成的</w:t>
      </w:r>
      <w:r w:rsidR="00F22DF6">
        <w:rPr>
          <w:rFonts w:hint="eastAsia"/>
        </w:rPr>
        <w:t>定址範圍</w:t>
      </w:r>
      <w:r w:rsidR="00B402E4">
        <w:rPr>
          <w:rFonts w:hint="eastAsia"/>
        </w:rPr>
        <w:t>問題</w:t>
      </w:r>
      <w:r>
        <w:rPr>
          <w:rFonts w:hint="eastAsia"/>
        </w:rPr>
        <w:t>。</w:t>
      </w:r>
    </w:p>
    <w:p w:rsidR="00AA4857" w:rsidRPr="00F22DF6" w:rsidRDefault="00AA4857" w:rsidP="00AA4857"/>
    <w:p w:rsidR="00AA4857" w:rsidRPr="00EE45E4" w:rsidRDefault="00AA4857" w:rsidP="00AA4857">
      <w:pPr>
        <w:pStyle w:val="a6"/>
      </w:pPr>
      <w:bookmarkStart w:id="55" w:name="_Ref226251356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16</w:t>
      </w:r>
      <w:r w:rsidR="00806B9A">
        <w:fldChar w:fldCharType="end"/>
      </w:r>
      <w:bookmarkEnd w:id="55"/>
      <w:r>
        <w:rPr>
          <w:rFonts w:hint="eastAsia"/>
        </w:rPr>
        <w:t>以</w:t>
      </w:r>
      <w:r>
        <w:rPr>
          <w:rFonts w:hint="eastAsia"/>
        </w:rPr>
        <w:t xml:space="preserve"> LTORG </w:t>
      </w:r>
      <w:r>
        <w:rPr>
          <w:rFonts w:hint="eastAsia"/>
        </w:rPr>
        <w:t>提早展開</w:t>
      </w:r>
      <w:r w:rsidR="00B21F92">
        <w:rPr>
          <w:rFonts w:hint="eastAsia"/>
        </w:rPr>
        <w:t>Literal</w:t>
      </w:r>
      <w:r>
        <w:rPr>
          <w:rFonts w:hint="eastAsia"/>
        </w:rPr>
        <w:t>的範例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3969"/>
      </w:tblGrid>
      <w:tr w:rsidR="00AA4857" w:rsidRPr="00C47F3D" w:rsidTr="004B3C83">
        <w:tc>
          <w:tcPr>
            <w:tcW w:w="4503" w:type="dxa"/>
          </w:tcPr>
          <w:p w:rsidR="00AA4857" w:rsidRPr="00C47F3D" w:rsidRDefault="00AA4857" w:rsidP="00AC1DCF">
            <w:pPr>
              <w:pStyle w:val="afe"/>
              <w:numPr>
                <w:ilvl w:val="0"/>
                <w:numId w:val="59"/>
              </w:numPr>
              <w:ind w:leftChars="0"/>
            </w:pPr>
            <w:r w:rsidRPr="00C47F3D">
              <w:rPr>
                <w:rFonts w:hint="eastAsia"/>
              </w:rPr>
              <w:t>具有</w:t>
            </w:r>
            <w:r w:rsidR="00B21F92">
              <w:rPr>
                <w:rFonts w:hint="eastAsia"/>
              </w:rPr>
              <w:t>Literal</w:t>
            </w:r>
            <w:r w:rsidRPr="00C47F3D">
              <w:rPr>
                <w:rFonts w:hint="eastAsia"/>
              </w:rPr>
              <w:t>的組合語言</w:t>
            </w:r>
          </w:p>
        </w:tc>
        <w:tc>
          <w:tcPr>
            <w:tcW w:w="3969" w:type="dxa"/>
          </w:tcPr>
          <w:p w:rsidR="00AA4857" w:rsidRPr="00C47F3D" w:rsidRDefault="00AA4857" w:rsidP="00AC1DCF">
            <w:pPr>
              <w:pStyle w:val="afe"/>
              <w:numPr>
                <w:ilvl w:val="0"/>
                <w:numId w:val="59"/>
              </w:numPr>
              <w:ind w:leftChars="0"/>
            </w:pPr>
            <w:r w:rsidRPr="00C47F3D">
              <w:rPr>
                <w:rFonts w:hint="eastAsia"/>
              </w:rPr>
              <w:t>將</w:t>
            </w:r>
            <w:r w:rsidR="00B21F92">
              <w:rPr>
                <w:rFonts w:hint="eastAsia"/>
              </w:rPr>
              <w:t>Literal</w:t>
            </w:r>
            <w:r w:rsidRPr="00C47F3D">
              <w:rPr>
                <w:rFonts w:hint="eastAsia"/>
              </w:rPr>
              <w:t>展開後的結果</w:t>
            </w:r>
          </w:p>
        </w:tc>
      </w:tr>
      <w:tr w:rsidR="00AA4857" w:rsidRPr="00C47F3D" w:rsidTr="004B3C83">
        <w:tc>
          <w:tcPr>
            <w:tcW w:w="4503" w:type="dxa"/>
          </w:tcPr>
          <w:p w:rsidR="00A55F0B" w:rsidRPr="00C47F3D" w:rsidRDefault="00A55F0B" w:rsidP="00A55F0B">
            <w:r>
              <w:tab/>
            </w:r>
            <w:r>
              <w:tab/>
              <w:t xml:space="preserve">LD </w:t>
            </w:r>
            <w:r>
              <w:tab/>
            </w:r>
            <w:r>
              <w:tab/>
              <w:t xml:space="preserve">R1, </w:t>
            </w:r>
            <w:r w:rsidRPr="00097A5C">
              <w:t>"</w:t>
            </w:r>
            <w:r w:rsidRPr="00C47F3D">
              <w:rPr>
                <w:rFonts w:hint="eastAsia"/>
              </w:rPr>
              <w:t>EOF</w:t>
            </w:r>
            <w:r w:rsidRPr="00097A5C">
              <w:t>"</w:t>
            </w:r>
          </w:p>
          <w:p w:rsidR="00A55F0B" w:rsidRDefault="00A55F0B" w:rsidP="00A55F0B">
            <w:r>
              <w:tab/>
            </w:r>
            <w:r>
              <w:tab/>
              <w:t xml:space="preserve">ST </w:t>
            </w:r>
            <w:r>
              <w:tab/>
            </w:r>
            <w:r>
              <w:tab/>
              <w:t xml:space="preserve">R1, </w:t>
            </w:r>
            <w:r>
              <w:rPr>
                <w:rFonts w:hint="eastAsia"/>
              </w:rPr>
              <w:t>Ptr</w:t>
            </w:r>
          </w:p>
          <w:p w:rsidR="00A55F0B" w:rsidRPr="00C47F3D" w:rsidRDefault="00A55F0B" w:rsidP="00A55F0B">
            <w:r>
              <w:lastRenderedPageBreak/>
              <w:tab/>
            </w:r>
            <w:r>
              <w:tab/>
            </w:r>
            <w:r>
              <w:rPr>
                <w:rFonts w:hint="eastAsia"/>
              </w:rPr>
              <w:t>LTORG</w:t>
            </w:r>
          </w:p>
          <w:p w:rsidR="00B402E4" w:rsidRDefault="00A55F0B" w:rsidP="00A55F0B">
            <w:r>
              <w:rPr>
                <w:rFonts w:hint="eastAsia"/>
              </w:rPr>
              <w:t>Ptr:</w:t>
            </w:r>
            <w:r w:rsidRPr="00C47F3D">
              <w:t xml:space="preserve"> </w:t>
            </w:r>
            <w:r w:rsidRPr="00C47F3D">
              <w:tab/>
            </w:r>
            <w:r w:rsidRPr="00C47F3D">
              <w:tab/>
            </w:r>
            <w:r>
              <w:rPr>
                <w:rFonts w:hint="eastAsia"/>
              </w:rPr>
              <w:t>RESW</w:t>
            </w:r>
            <w:r w:rsidRPr="00C47F3D">
              <w:tab/>
            </w:r>
            <w:r>
              <w:rPr>
                <w:rFonts w:hint="eastAsia"/>
              </w:rPr>
              <w:t>1</w:t>
            </w:r>
          </w:p>
          <w:p w:rsidR="00A55F0B" w:rsidRPr="00C47F3D" w:rsidRDefault="00A55F0B" w:rsidP="00A55F0B">
            <w:r>
              <w:rPr>
                <w:rFonts w:hint="eastAsia"/>
              </w:rPr>
              <w:t>X:</w:t>
            </w:r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100000</w:t>
            </w:r>
          </w:p>
        </w:tc>
        <w:tc>
          <w:tcPr>
            <w:tcW w:w="3969" w:type="dxa"/>
          </w:tcPr>
          <w:p w:rsidR="00A55F0B" w:rsidRDefault="00A55F0B" w:rsidP="00A55F0B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LD R1, $L1</w:t>
            </w:r>
          </w:p>
          <w:p w:rsidR="00A55F0B" w:rsidRDefault="00A55F0B" w:rsidP="00A55F0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 R1, ptr</w:t>
            </w:r>
          </w:p>
          <w:p w:rsidR="00A55F0B" w:rsidRDefault="00A55F0B" w:rsidP="00A55F0B">
            <w:r w:rsidRPr="00C47F3D">
              <w:rPr>
                <w:rFonts w:hint="eastAsia"/>
              </w:rPr>
              <w:lastRenderedPageBreak/>
              <w:t>$L</w:t>
            </w:r>
            <w:r>
              <w:rPr>
                <w:rFonts w:hint="eastAsia"/>
              </w:rPr>
              <w:t>1:</w:t>
            </w:r>
            <w:r w:rsidRPr="00C47F3D">
              <w:rPr>
                <w:rFonts w:hint="eastAsia"/>
              </w:rPr>
              <w:tab/>
            </w:r>
            <w:r w:rsidRPr="00C47F3D">
              <w:tab/>
            </w:r>
            <w:r w:rsidRPr="00C47F3D">
              <w:rPr>
                <w:rFonts w:hint="eastAsia"/>
              </w:rPr>
              <w:t xml:space="preserve">BYTE </w:t>
            </w:r>
            <w:r w:rsidRPr="00097A5C">
              <w:t>"</w:t>
            </w:r>
            <w:r w:rsidRPr="00C47F3D">
              <w:rPr>
                <w:rFonts w:hint="eastAsia"/>
              </w:rPr>
              <w:t>EOF</w:t>
            </w:r>
            <w:r w:rsidRPr="00097A5C">
              <w:t>"</w:t>
            </w:r>
          </w:p>
          <w:p w:rsidR="00F22DF6" w:rsidRDefault="00F22DF6" w:rsidP="00A55F0B">
            <w:r>
              <w:rPr>
                <w:rFonts w:hint="eastAsia"/>
              </w:rPr>
              <w:t>Ptr:</w:t>
            </w:r>
            <w:r w:rsidRPr="00C47F3D">
              <w:t xml:space="preserve"> </w:t>
            </w:r>
            <w:r w:rsidRPr="00C47F3D">
              <w:tab/>
            </w:r>
            <w:r w:rsidRPr="00C47F3D">
              <w:tab/>
            </w:r>
            <w:r>
              <w:rPr>
                <w:rFonts w:hint="eastAsia"/>
              </w:rPr>
              <w:t>RESW</w:t>
            </w:r>
            <w:r w:rsidRPr="00C47F3D">
              <w:tab/>
            </w:r>
            <w:r>
              <w:rPr>
                <w:rFonts w:hint="eastAsia"/>
              </w:rPr>
              <w:t>1</w:t>
            </w:r>
          </w:p>
          <w:p w:rsidR="00AA4857" w:rsidRPr="00C47F3D" w:rsidRDefault="00A55F0B" w:rsidP="00A55F0B">
            <w:r>
              <w:rPr>
                <w:rFonts w:hint="eastAsia"/>
              </w:rPr>
              <w:t>X:</w:t>
            </w:r>
            <w:r w:rsidRPr="00C47F3D">
              <w:tab/>
            </w:r>
            <w:r w:rsidRPr="00C47F3D">
              <w:tab/>
            </w:r>
            <w:r w:rsidRPr="00C47F3D">
              <w:rPr>
                <w:rFonts w:hint="eastAsia"/>
              </w:rPr>
              <w:t>RESW</w:t>
            </w:r>
            <w:r w:rsidRPr="00C47F3D">
              <w:tab/>
            </w:r>
            <w:r w:rsidRPr="00C47F3D">
              <w:rPr>
                <w:rFonts w:hint="eastAsia"/>
              </w:rPr>
              <w:t>100000</w:t>
            </w:r>
          </w:p>
        </w:tc>
      </w:tr>
    </w:tbl>
    <w:p w:rsidR="00AA4857" w:rsidRDefault="00AA4857" w:rsidP="00AA4857"/>
    <w:p w:rsidR="004857F6" w:rsidRPr="004857F6" w:rsidRDefault="004857F6" w:rsidP="00AA4857">
      <w:pPr>
        <w:rPr>
          <w:rFonts w:ascii="標楷體" w:eastAsia="標楷體" w:hAnsi="標楷體"/>
          <w:b/>
          <w:sz w:val="32"/>
          <w:szCs w:val="32"/>
        </w:rPr>
      </w:pPr>
      <w:r w:rsidRPr="004857F6">
        <w:rPr>
          <w:rFonts w:ascii="標楷體" w:eastAsia="標楷體" w:hAnsi="標楷體" w:hint="eastAsia"/>
          <w:b/>
          <w:sz w:val="32"/>
          <w:szCs w:val="32"/>
        </w:rPr>
        <w:t>假指令</w:t>
      </w:r>
    </w:p>
    <w:p w:rsidR="00C57E22" w:rsidRDefault="00C57E22" w:rsidP="00C57E22">
      <w:r>
        <w:rPr>
          <w:rFonts w:hint="eastAsia"/>
        </w:rPr>
        <w:t>除了一般的指令之外，組合語言當中還會有許多組譯指引，像是</w:t>
      </w:r>
      <w:r>
        <w:rPr>
          <w:rFonts w:hint="eastAsia"/>
        </w:rPr>
        <w:t xml:space="preserve"> ORG, EQU </w:t>
      </w:r>
      <w:r>
        <w:rPr>
          <w:rFonts w:hint="eastAsia"/>
        </w:rPr>
        <w:t>等，這些並非</w:t>
      </w:r>
      <w:r>
        <w:rPr>
          <w:rFonts w:hint="eastAsia"/>
        </w:rPr>
        <w:t>CPU</w:t>
      </w:r>
      <w:r>
        <w:rPr>
          <w:rFonts w:hint="eastAsia"/>
        </w:rPr>
        <w:t>的真實指令，因此也被稱為『假指令』</w:t>
      </w:r>
      <w:r>
        <w:rPr>
          <w:rFonts w:hint="eastAsia"/>
        </w:rPr>
        <w:t xml:space="preserve"> (Pseudo Instruction)</w:t>
      </w:r>
      <w:r>
        <w:rPr>
          <w:rFonts w:hint="eastAsia"/>
        </w:rPr>
        <w:t>。</w:t>
      </w:r>
    </w:p>
    <w:p w:rsidR="00C57E22" w:rsidRPr="004857F6" w:rsidRDefault="00C57E22" w:rsidP="00C57E22"/>
    <w:p w:rsidR="00C57E22" w:rsidRPr="00C57E22" w:rsidRDefault="00C57E22" w:rsidP="00C57E22">
      <w:r>
        <w:rPr>
          <w:rFonts w:hint="eastAsia"/>
        </w:rPr>
        <w:t>以下，我們將介紹</w:t>
      </w:r>
      <w:r>
        <w:rPr>
          <w:rFonts w:hint="eastAsia"/>
        </w:rPr>
        <w:t xml:space="preserve"> EQU</w:t>
      </w:r>
      <w:r>
        <w:rPr>
          <w:rFonts w:hint="eastAsia"/>
        </w:rPr>
        <w:t>、</w:t>
      </w:r>
      <w:r>
        <w:rPr>
          <w:rFonts w:hint="eastAsia"/>
        </w:rPr>
        <w:t xml:space="preserve">ORG </w:t>
      </w:r>
      <w:r>
        <w:rPr>
          <w:rFonts w:hint="eastAsia"/>
        </w:rPr>
        <w:t>等組合語言當中常見的假指令，以及分段用的假指令，像是</w:t>
      </w:r>
      <w:r>
        <w:rPr>
          <w:rFonts w:hint="eastAsia"/>
        </w:rPr>
        <w:t xml:space="preserve"> .text, .data </w:t>
      </w:r>
      <w:r>
        <w:rPr>
          <w:rFonts w:hint="eastAsia"/>
        </w:rPr>
        <w:t>等，讓讀者熟悉這些常見的語法功能。</w:t>
      </w:r>
    </w:p>
    <w:p w:rsidR="00C57E22" w:rsidRDefault="00C57E22" w:rsidP="00AA4857"/>
    <w:p w:rsidR="00AA4857" w:rsidRPr="000810F2" w:rsidRDefault="004857F6" w:rsidP="00AA485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假指令- EQU</w:t>
      </w:r>
    </w:p>
    <w:p w:rsidR="00F249EE" w:rsidRDefault="00AA4857" w:rsidP="00AA4857">
      <w:r>
        <w:rPr>
          <w:rFonts w:hint="eastAsia"/>
        </w:rPr>
        <w:t>在</w:t>
      </w:r>
      <w:r>
        <w:rPr>
          <w:rFonts w:hint="eastAsia"/>
        </w:rPr>
        <w:t xml:space="preserve"> C </w:t>
      </w:r>
      <w:r>
        <w:rPr>
          <w:rFonts w:hint="eastAsia"/>
        </w:rPr>
        <w:t>語言當中，我們常透過</w:t>
      </w:r>
      <w:r>
        <w:rPr>
          <w:rFonts w:hint="eastAsia"/>
        </w:rPr>
        <w:t xml:space="preserve"> #define </w:t>
      </w:r>
      <w:r>
        <w:rPr>
          <w:rFonts w:hint="eastAsia"/>
        </w:rPr>
        <w:t>指令定義常數</w:t>
      </w:r>
      <w:r w:rsidR="00F22DF6">
        <w:rPr>
          <w:rFonts w:hint="eastAsia"/>
        </w:rPr>
        <w:t>、公式或函數，</w:t>
      </w:r>
      <w:r>
        <w:rPr>
          <w:rFonts w:hint="eastAsia"/>
        </w:rPr>
        <w:t>在進階的組合語言語法當中，通常也會提供類似的功能</w:t>
      </w:r>
      <w:r w:rsidR="00F249EE">
        <w:rPr>
          <w:rFonts w:hint="eastAsia"/>
        </w:rPr>
        <w:t>。</w:t>
      </w:r>
    </w:p>
    <w:p w:rsidR="00F249EE" w:rsidRPr="00F22DF6" w:rsidRDefault="00F249EE" w:rsidP="00AA4857"/>
    <w:p w:rsidR="00AA4857" w:rsidRDefault="00F249EE" w:rsidP="00AA4857">
      <w:r>
        <w:rPr>
          <w:rFonts w:hint="eastAsia"/>
        </w:rPr>
        <w:t>在</w:t>
      </w:r>
      <w:r w:rsidR="00806B9A">
        <w:fldChar w:fldCharType="begin"/>
      </w:r>
      <w:r w:rsidR="00AA4857">
        <w:instrText xml:space="preserve"> </w:instrText>
      </w:r>
      <w:r w:rsidR="00AA4857">
        <w:rPr>
          <w:rFonts w:hint="eastAsia"/>
        </w:rPr>
        <w:instrText>REF _Ref219704593 \h</w:instrText>
      </w:r>
      <w:r w:rsidR="00AA4857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17</w:t>
      </w:r>
      <w:r w:rsidR="00806B9A">
        <w:fldChar w:fldCharType="end"/>
      </w:r>
      <w:r w:rsidR="00AA4857">
        <w:rPr>
          <w:rFonts w:hint="eastAsia"/>
        </w:rPr>
        <w:t>中，</w:t>
      </w:r>
      <w:r>
        <w:rPr>
          <w:rFonts w:hint="eastAsia"/>
        </w:rPr>
        <w:t>我們</w:t>
      </w:r>
      <w:r w:rsidR="00AA4857">
        <w:rPr>
          <w:rFonts w:hint="eastAsia"/>
        </w:rPr>
        <w:t>就利用</w:t>
      </w:r>
      <w:r w:rsidR="00AA4857">
        <w:rPr>
          <w:rFonts w:hint="eastAsia"/>
        </w:rPr>
        <w:t xml:space="preserve"> EQU </w:t>
      </w:r>
      <w:r w:rsidR="00AA4857">
        <w:rPr>
          <w:rFonts w:hint="eastAsia"/>
        </w:rPr>
        <w:t>這個假指令，定義了</w:t>
      </w:r>
      <w:r w:rsidR="00AA4857">
        <w:rPr>
          <w:rFonts w:hint="eastAsia"/>
        </w:rPr>
        <w:t xml:space="preserve"> MAXLEN </w:t>
      </w:r>
      <w:r w:rsidR="00AA4857">
        <w:rPr>
          <w:rFonts w:hint="eastAsia"/>
        </w:rPr>
        <w:t>這個</w:t>
      </w:r>
      <w:r>
        <w:rPr>
          <w:rFonts w:hint="eastAsia"/>
        </w:rPr>
        <w:t>符號</w:t>
      </w:r>
      <w:r w:rsidR="00AA4857">
        <w:rPr>
          <w:rFonts w:hint="eastAsia"/>
        </w:rPr>
        <w:t>為</w:t>
      </w:r>
      <w:r w:rsidR="00AA4857">
        <w:rPr>
          <w:rFonts w:hint="eastAsia"/>
        </w:rPr>
        <w:t xml:space="preserve"> 4096</w:t>
      </w:r>
      <w:r>
        <w:rPr>
          <w:rFonts w:hint="eastAsia"/>
        </w:rPr>
        <w:t>，並且將</w:t>
      </w:r>
      <w:r>
        <w:rPr>
          <w:rFonts w:hint="eastAsia"/>
        </w:rPr>
        <w:t xml:space="preserve"> PC </w:t>
      </w:r>
      <w:r>
        <w:rPr>
          <w:rFonts w:hint="eastAsia"/>
        </w:rPr>
        <w:t>這個符號為</w:t>
      </w:r>
      <w:r>
        <w:rPr>
          <w:rFonts w:hint="eastAsia"/>
        </w:rPr>
        <w:t xml:space="preserve"> R15</w:t>
      </w:r>
      <w:r>
        <w:rPr>
          <w:rFonts w:hint="eastAsia"/>
        </w:rPr>
        <w:t>，</w:t>
      </w:r>
      <w:r>
        <w:rPr>
          <w:rFonts w:hint="eastAsia"/>
        </w:rPr>
        <w:t xml:space="preserve">LR </w:t>
      </w:r>
      <w:r>
        <w:rPr>
          <w:rFonts w:hint="eastAsia"/>
        </w:rPr>
        <w:t>這個符號為</w:t>
      </w:r>
      <w:r>
        <w:rPr>
          <w:rFonts w:hint="eastAsia"/>
        </w:rPr>
        <w:t xml:space="preserve"> R14</w:t>
      </w:r>
      <w:r>
        <w:rPr>
          <w:rFonts w:hint="eastAsia"/>
        </w:rPr>
        <w:t>，這些都是</w:t>
      </w:r>
      <w:r>
        <w:rPr>
          <w:rFonts w:hint="eastAsia"/>
        </w:rPr>
        <w:t xml:space="preserve"> EQU </w:t>
      </w:r>
      <w:r>
        <w:rPr>
          <w:rFonts w:hint="eastAsia"/>
        </w:rPr>
        <w:t>指令的範例</w:t>
      </w:r>
      <w:r w:rsidR="00F22DF6">
        <w:rPr>
          <w:rFonts w:hint="eastAsia"/>
        </w:rPr>
        <w:t>，</w:t>
      </w:r>
      <w:r>
        <w:rPr>
          <w:rFonts w:hint="eastAsia"/>
        </w:rPr>
        <w:t>這種寫法讓組合語言更有彈性，同時也能用來提高程式的可讀性。</w:t>
      </w:r>
    </w:p>
    <w:p w:rsidR="00AA4857" w:rsidRPr="00F22DF6" w:rsidRDefault="00AA4857" w:rsidP="00AA4857">
      <w:pPr>
        <w:pStyle w:val="a6"/>
      </w:pPr>
    </w:p>
    <w:p w:rsidR="00AA4857" w:rsidRDefault="00AA4857" w:rsidP="00AA4857">
      <w:pPr>
        <w:pStyle w:val="a6"/>
      </w:pPr>
      <w:bookmarkStart w:id="56" w:name="_Ref219704593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17</w:t>
      </w:r>
      <w:r w:rsidR="00806B9A">
        <w:fldChar w:fldCharType="end"/>
      </w:r>
      <w:bookmarkEnd w:id="56"/>
      <w:r>
        <w:rPr>
          <w:rFonts w:hint="eastAsia"/>
        </w:rPr>
        <w:t>使用</w:t>
      </w:r>
      <w:r>
        <w:rPr>
          <w:rFonts w:hint="eastAsia"/>
        </w:rPr>
        <w:t>EQU</w:t>
      </w:r>
      <w:r>
        <w:rPr>
          <w:rFonts w:hint="eastAsia"/>
        </w:rPr>
        <w:t>假指令的組合語言程式片段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3969"/>
      </w:tblGrid>
      <w:tr w:rsidR="00E47C3B" w:rsidRPr="00C47F3D" w:rsidTr="00BF4E1A">
        <w:tc>
          <w:tcPr>
            <w:tcW w:w="4503" w:type="dxa"/>
          </w:tcPr>
          <w:p w:rsidR="00E47C3B" w:rsidRPr="00C47F3D" w:rsidRDefault="00E47C3B" w:rsidP="00E47C3B">
            <w:pPr>
              <w:pStyle w:val="afe"/>
              <w:ind w:leftChars="0" w:left="0"/>
            </w:pPr>
            <w:r>
              <w:rPr>
                <w:rFonts w:hint="eastAsia"/>
              </w:rPr>
              <w:t xml:space="preserve">(a) </w:t>
            </w:r>
            <w:r w:rsidRPr="00C47F3D">
              <w:rPr>
                <w:rFonts w:hint="eastAsia"/>
              </w:rPr>
              <w:t>具有</w:t>
            </w:r>
            <w:r w:rsidR="00F249EE">
              <w:rPr>
                <w:rFonts w:hint="eastAsia"/>
              </w:rPr>
              <w:t>EQU</w:t>
            </w:r>
            <w:r w:rsidRPr="00C47F3D">
              <w:rPr>
                <w:rFonts w:hint="eastAsia"/>
              </w:rPr>
              <w:t>的組合語言</w:t>
            </w:r>
          </w:p>
        </w:tc>
        <w:tc>
          <w:tcPr>
            <w:tcW w:w="3969" w:type="dxa"/>
          </w:tcPr>
          <w:p w:rsidR="00E47C3B" w:rsidRPr="00C47F3D" w:rsidRDefault="00E47C3B" w:rsidP="00F249EE">
            <w:pPr>
              <w:pStyle w:val="afe"/>
              <w:ind w:leftChars="0" w:left="0"/>
            </w:pPr>
            <w:r>
              <w:rPr>
                <w:rFonts w:hint="eastAsia"/>
              </w:rPr>
              <w:t xml:space="preserve">(b) </w:t>
            </w:r>
            <w:r w:rsidRPr="00C47F3D">
              <w:rPr>
                <w:rFonts w:hint="eastAsia"/>
              </w:rPr>
              <w:t>將</w:t>
            </w:r>
            <w:r w:rsidR="00F249EE">
              <w:rPr>
                <w:rFonts w:hint="eastAsia"/>
              </w:rPr>
              <w:t>EQU</w:t>
            </w:r>
            <w:r w:rsidRPr="00C47F3D">
              <w:rPr>
                <w:rFonts w:hint="eastAsia"/>
              </w:rPr>
              <w:t>展開後的結果</w:t>
            </w:r>
          </w:p>
        </w:tc>
      </w:tr>
      <w:tr w:rsidR="00E47C3B" w:rsidRPr="00C47F3D" w:rsidTr="00BF4E1A">
        <w:tc>
          <w:tcPr>
            <w:tcW w:w="4503" w:type="dxa"/>
          </w:tcPr>
          <w:p w:rsidR="00F249EE" w:rsidRPr="00C47F3D" w:rsidRDefault="00F249EE" w:rsidP="00F249EE">
            <w:r w:rsidRPr="00C47F3D">
              <w:rPr>
                <w:rFonts w:hint="eastAsia"/>
              </w:rPr>
              <w:t>MAXLEN</w:t>
            </w:r>
            <w:r w:rsidRPr="00C47F3D">
              <w:rPr>
                <w:rFonts w:hint="eastAsia"/>
              </w:rPr>
              <w:tab/>
              <w:t>EQU 4096</w:t>
            </w:r>
          </w:p>
          <w:p w:rsidR="00F249EE" w:rsidRPr="00C47F3D" w:rsidRDefault="00F249EE" w:rsidP="00F249EE">
            <w:r w:rsidRPr="00C47F3D">
              <w:rPr>
                <w:rFonts w:hint="eastAsia"/>
              </w:rPr>
              <w:t>PC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EQU R15</w:t>
            </w:r>
          </w:p>
          <w:p w:rsidR="00F249EE" w:rsidRPr="00C47F3D" w:rsidRDefault="00F249EE" w:rsidP="00F249EE">
            <w:r w:rsidRPr="00C47F3D">
              <w:rPr>
                <w:rFonts w:hint="eastAsia"/>
              </w:rPr>
              <w:t>LR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EQU R14</w:t>
            </w:r>
          </w:p>
          <w:p w:rsidR="00F249EE" w:rsidRPr="00C47F3D" w:rsidRDefault="00262F1E" w:rsidP="00F249EE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</w:r>
            <w:r w:rsidR="00F249EE" w:rsidRPr="00C47F3D">
              <w:rPr>
                <w:rFonts w:hint="eastAsia"/>
              </w:rPr>
              <w:t>LD</w:t>
            </w:r>
            <w:r w:rsidR="00F249EE">
              <w:rPr>
                <w:rFonts w:hint="eastAsia"/>
              </w:rPr>
              <w:t>I</w:t>
            </w:r>
            <w:r w:rsidR="00F249EE" w:rsidRPr="00C47F3D">
              <w:rPr>
                <w:rFonts w:hint="eastAsia"/>
              </w:rPr>
              <w:t xml:space="preserve"> R1, MAXLEN</w:t>
            </w:r>
          </w:p>
          <w:p w:rsidR="00E47C3B" w:rsidRPr="00C47F3D" w:rsidRDefault="00262F1E" w:rsidP="00F249EE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</w:r>
            <w:r w:rsidR="00F249EE" w:rsidRPr="00C47F3D">
              <w:rPr>
                <w:rFonts w:hint="eastAsia"/>
              </w:rPr>
              <w:t>MOV LR, PC</w:t>
            </w:r>
          </w:p>
        </w:tc>
        <w:tc>
          <w:tcPr>
            <w:tcW w:w="3969" w:type="dxa"/>
          </w:tcPr>
          <w:p w:rsidR="00F249EE" w:rsidRDefault="00F249EE" w:rsidP="00BF4E1A"/>
          <w:p w:rsidR="00F249EE" w:rsidRDefault="00F249EE" w:rsidP="00BF4E1A"/>
          <w:p w:rsidR="00F249EE" w:rsidRDefault="00F249EE" w:rsidP="00BF4E1A"/>
          <w:p w:rsidR="00F249EE" w:rsidRDefault="00F249EE" w:rsidP="00BF4E1A">
            <w:r>
              <w:rPr>
                <w:rFonts w:hint="eastAsia"/>
              </w:rPr>
              <w:t>LDI R1, 4096</w:t>
            </w:r>
          </w:p>
          <w:p w:rsidR="00F249EE" w:rsidRPr="00C47F3D" w:rsidRDefault="00F249EE" w:rsidP="00BF4E1A">
            <w:r>
              <w:rPr>
                <w:rFonts w:hint="eastAsia"/>
              </w:rPr>
              <w:t>MOV R14, R15</w:t>
            </w:r>
          </w:p>
        </w:tc>
      </w:tr>
    </w:tbl>
    <w:p w:rsidR="00E47C3B" w:rsidRDefault="00E47C3B" w:rsidP="00E47C3B"/>
    <w:p w:rsidR="00AA4857" w:rsidRDefault="00F249EE" w:rsidP="00AA4857">
      <w:r>
        <w:rPr>
          <w:rFonts w:hint="eastAsia"/>
        </w:rPr>
        <w:t>在</w:t>
      </w:r>
      <w:r w:rsidR="00806B9A">
        <w:fldChar w:fldCharType="begin"/>
      </w:r>
      <w:r w:rsidR="00AA4857">
        <w:instrText xml:space="preserve"> </w:instrText>
      </w:r>
      <w:r w:rsidR="00AA4857">
        <w:rPr>
          <w:rFonts w:hint="eastAsia"/>
        </w:rPr>
        <w:instrText>REF _Ref219705818 \h</w:instrText>
      </w:r>
      <w:r w:rsidR="00AA4857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18</w:t>
      </w:r>
      <w:r w:rsidR="00806B9A">
        <w:fldChar w:fldCharType="end"/>
      </w:r>
      <w:r>
        <w:rPr>
          <w:rFonts w:hint="eastAsia"/>
        </w:rPr>
        <w:t>當中，我們</w:t>
      </w:r>
      <w:r w:rsidR="00AA4857">
        <w:rPr>
          <w:rFonts w:hint="eastAsia"/>
        </w:rPr>
        <w:t>利用</w:t>
      </w:r>
      <w:r w:rsidR="00AA4857">
        <w:rPr>
          <w:rFonts w:hint="eastAsia"/>
        </w:rPr>
        <w:t xml:space="preserve"> EQU </w:t>
      </w:r>
      <w:r w:rsidR="00AA4857">
        <w:rPr>
          <w:rFonts w:hint="eastAsia"/>
        </w:rPr>
        <w:t>指令，定義出</w:t>
      </w:r>
      <w:r>
        <w:rPr>
          <w:rFonts w:hint="eastAsia"/>
        </w:rPr>
        <w:t xml:space="preserve"> </w:t>
      </w:r>
      <w:r w:rsidR="00AA4857">
        <w:rPr>
          <w:rFonts w:hint="eastAsia"/>
        </w:rPr>
        <w:t xml:space="preserve">person </w:t>
      </w:r>
      <w:r w:rsidR="00AA4857">
        <w:rPr>
          <w:rFonts w:hint="eastAsia"/>
        </w:rPr>
        <w:t>記錄中</w:t>
      </w:r>
      <w:r>
        <w:rPr>
          <w:rFonts w:hint="eastAsia"/>
        </w:rPr>
        <w:t xml:space="preserve"> name </w:t>
      </w:r>
      <w:r>
        <w:rPr>
          <w:rFonts w:hint="eastAsia"/>
        </w:rPr>
        <w:t>與</w:t>
      </w:r>
      <w:r>
        <w:rPr>
          <w:rFonts w:hint="eastAsia"/>
        </w:rPr>
        <w:t xml:space="preserve"> age </w:t>
      </w:r>
      <w:r>
        <w:rPr>
          <w:rFonts w:hint="eastAsia"/>
        </w:rPr>
        <w:t>欄位的公式</w:t>
      </w:r>
      <w:r w:rsidR="00AA4857">
        <w:rPr>
          <w:rFonts w:hint="eastAsia"/>
        </w:rPr>
        <w:t>。</w:t>
      </w:r>
      <w:r>
        <w:rPr>
          <w:rFonts w:hint="eastAsia"/>
        </w:rPr>
        <w:t>這樣</w:t>
      </w:r>
      <w:r w:rsidR="00AA4857">
        <w:rPr>
          <w:rFonts w:hint="eastAsia"/>
        </w:rPr>
        <w:t>就能在組合語言當中，模擬出</w:t>
      </w:r>
      <w:r>
        <w:rPr>
          <w:rFonts w:hint="eastAsia"/>
        </w:rPr>
        <w:t>與</w:t>
      </w:r>
      <w:r w:rsidR="00AA4857">
        <w:rPr>
          <w:rFonts w:hint="eastAsia"/>
        </w:rPr>
        <w:t xml:space="preserve">C </w:t>
      </w:r>
      <w:r w:rsidR="00AA4857">
        <w:rPr>
          <w:rFonts w:hint="eastAsia"/>
        </w:rPr>
        <w:t>語言的結構</w:t>
      </w:r>
      <w:r w:rsidR="00AA4857">
        <w:rPr>
          <w:rFonts w:hint="eastAsia"/>
        </w:rPr>
        <w:t xml:space="preserve"> struct</w:t>
      </w:r>
      <w:r w:rsidR="00AA4857">
        <w:rPr>
          <w:rFonts w:hint="eastAsia"/>
        </w:rPr>
        <w:t>類似</w:t>
      </w:r>
      <w:r>
        <w:rPr>
          <w:rFonts w:hint="eastAsia"/>
        </w:rPr>
        <w:t>的</w:t>
      </w:r>
      <w:r w:rsidR="00AA4857">
        <w:rPr>
          <w:rFonts w:hint="eastAsia"/>
        </w:rPr>
        <w:t>效果。</w:t>
      </w:r>
    </w:p>
    <w:p w:rsidR="00AA4857" w:rsidRPr="00F249EE" w:rsidRDefault="00AA4857" w:rsidP="00AA4857"/>
    <w:p w:rsidR="00AA4857" w:rsidRDefault="00AA4857" w:rsidP="00AA4857">
      <w:pPr>
        <w:pStyle w:val="a6"/>
      </w:pPr>
      <w:bookmarkStart w:id="57" w:name="_Ref219705818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18</w:t>
      </w:r>
      <w:r w:rsidR="00806B9A">
        <w:fldChar w:fldCharType="end"/>
      </w:r>
      <w:bookmarkEnd w:id="57"/>
      <w:r>
        <w:rPr>
          <w:rFonts w:hint="eastAsia"/>
        </w:rPr>
        <w:t>使用</w:t>
      </w:r>
      <w:r>
        <w:rPr>
          <w:rFonts w:hint="eastAsia"/>
        </w:rPr>
        <w:t>EQU</w:t>
      </w:r>
      <w:r>
        <w:rPr>
          <w:rFonts w:hint="eastAsia"/>
        </w:rPr>
        <w:t>進行相對位址模擬</w:t>
      </w:r>
      <w:r>
        <w:rPr>
          <w:rFonts w:hint="eastAsia"/>
        </w:rPr>
        <w:t xml:space="preserve"> C</w:t>
      </w:r>
      <w:r>
        <w:rPr>
          <w:rFonts w:hint="eastAsia"/>
        </w:rPr>
        <w:t>語言的</w:t>
      </w:r>
      <w:r>
        <w:rPr>
          <w:rFonts w:hint="eastAsia"/>
        </w:rPr>
        <w:t xml:space="preserve"> struct </w:t>
      </w:r>
      <w:r>
        <w:rPr>
          <w:rFonts w:hint="eastAsia"/>
        </w:rPr>
        <w:t>結構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536"/>
      </w:tblGrid>
      <w:tr w:rsidR="00AA4857" w:rsidRPr="00C47F3D" w:rsidTr="004B3C83">
        <w:tc>
          <w:tcPr>
            <w:tcW w:w="3794" w:type="dxa"/>
          </w:tcPr>
          <w:p w:rsidR="00AA4857" w:rsidRPr="00C47F3D" w:rsidRDefault="00AA4857" w:rsidP="00AC1DCF">
            <w:pPr>
              <w:numPr>
                <w:ilvl w:val="0"/>
                <w:numId w:val="60"/>
              </w:numPr>
            </w:pPr>
            <w:r w:rsidRPr="00C47F3D">
              <w:rPr>
                <w:rFonts w:hint="eastAsia"/>
              </w:rPr>
              <w:t>組合語言</w:t>
            </w:r>
          </w:p>
        </w:tc>
        <w:tc>
          <w:tcPr>
            <w:tcW w:w="4536" w:type="dxa"/>
          </w:tcPr>
          <w:p w:rsidR="00AA4857" w:rsidRPr="00C47F3D" w:rsidRDefault="00AA4857" w:rsidP="00AC1DCF">
            <w:pPr>
              <w:numPr>
                <w:ilvl w:val="0"/>
                <w:numId w:val="60"/>
              </w:numPr>
            </w:pPr>
            <w:r w:rsidRPr="00C47F3D">
              <w:rPr>
                <w:rFonts w:hint="eastAsia"/>
              </w:rPr>
              <w:t>C</w:t>
            </w:r>
            <w:r w:rsidRPr="00C47F3D">
              <w:rPr>
                <w:rFonts w:hint="eastAsia"/>
              </w:rPr>
              <w:t>語言</w:t>
            </w:r>
          </w:p>
        </w:tc>
      </w:tr>
      <w:tr w:rsidR="00AA4857" w:rsidRPr="00C47F3D" w:rsidTr="004B3C83">
        <w:tc>
          <w:tcPr>
            <w:tcW w:w="3794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person</w:t>
            </w:r>
            <w:r w:rsidR="00C54374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  <w:t>RESB 24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name</w:t>
            </w:r>
            <w:r w:rsidRPr="00C47F3D">
              <w:rPr>
                <w:rFonts w:hint="eastAsia"/>
              </w:rPr>
              <w:tab/>
              <w:t>EQU person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age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EQU person + 20</w:t>
            </w:r>
          </w:p>
          <w:p w:rsidR="00AA4857" w:rsidRPr="00C47F3D" w:rsidRDefault="00AA4857" w:rsidP="004B3C83">
            <w:r w:rsidRPr="00C47F3D">
              <w:lastRenderedPageBreak/>
              <w:t>…</w:t>
            </w:r>
          </w:p>
        </w:tc>
        <w:tc>
          <w:tcPr>
            <w:tcW w:w="4536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lastRenderedPageBreak/>
              <w:t>struct person {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 xml:space="preserve">  char name[20];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 xml:space="preserve">  int age;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lastRenderedPageBreak/>
              <w:t>}</w:t>
            </w:r>
          </w:p>
        </w:tc>
      </w:tr>
    </w:tbl>
    <w:p w:rsidR="00AA4857" w:rsidRDefault="00AA4857" w:rsidP="00AA4857"/>
    <w:p w:rsidR="003C4978" w:rsidRDefault="003C4978" w:rsidP="00AA4857">
      <w:r>
        <w:rPr>
          <w:rFonts w:hint="eastAsia"/>
        </w:rPr>
        <w:t>在</w:t>
      </w:r>
      <w:r>
        <w:rPr>
          <w:rFonts w:hint="eastAsia"/>
        </w:rPr>
        <w:t xml:space="preserve"> EQU </w:t>
      </w:r>
      <w:r>
        <w:rPr>
          <w:rFonts w:hint="eastAsia"/>
        </w:rPr>
        <w:t>指令當中，我們可以用錢字號</w:t>
      </w:r>
      <w:r>
        <w:rPr>
          <w:rFonts w:hint="eastAsia"/>
        </w:rPr>
        <w:t xml:space="preserve"> $ </w:t>
      </w:r>
      <w:r>
        <w:rPr>
          <w:rStyle w:val="afa"/>
        </w:rPr>
        <w:footnoteReference w:id="2"/>
      </w:r>
      <w:r>
        <w:rPr>
          <w:rFonts w:hint="eastAsia"/>
        </w:rPr>
        <w:t xml:space="preserve"> </w:t>
      </w:r>
      <w:r>
        <w:rPr>
          <w:rFonts w:hint="eastAsia"/>
        </w:rPr>
        <w:t>取得目前的位址。適當的使用錢字號</w:t>
      </w:r>
      <w:r>
        <w:rPr>
          <w:rFonts w:hint="eastAsia"/>
        </w:rPr>
        <w:t xml:space="preserve"> $ </w:t>
      </w:r>
      <w:r>
        <w:rPr>
          <w:rFonts w:hint="eastAsia"/>
        </w:rPr>
        <w:t>可以達成許多令人驚訝的功能。</w:t>
      </w:r>
    </w:p>
    <w:p w:rsidR="003C4978" w:rsidRPr="003C4978" w:rsidRDefault="003C4978" w:rsidP="00AA4857"/>
    <w:p w:rsidR="00AA4857" w:rsidRDefault="003D609B" w:rsidP="00AA4857">
      <w:r>
        <w:rPr>
          <w:rFonts w:hint="eastAsia"/>
        </w:rPr>
        <w:t>舉例而言</w:t>
      </w:r>
      <w:r w:rsidR="00AA4857">
        <w:rPr>
          <w:rFonts w:hint="eastAsia"/>
        </w:rPr>
        <w:t>，</w:t>
      </w:r>
      <w:r w:rsidR="00806B9A">
        <w:fldChar w:fldCharType="begin"/>
      </w:r>
      <w:r w:rsidR="00AA4857">
        <w:instrText xml:space="preserve"> </w:instrText>
      </w:r>
      <w:r w:rsidR="00AA4857">
        <w:rPr>
          <w:rFonts w:hint="eastAsia"/>
        </w:rPr>
        <w:instrText>REF _Ref226182925 \h</w:instrText>
      </w:r>
      <w:r w:rsidR="00AA4857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19</w:t>
      </w:r>
      <w:r w:rsidR="00806B9A">
        <w:fldChar w:fldCharType="end"/>
      </w:r>
      <w:r w:rsidR="00AA4857">
        <w:rPr>
          <w:rFonts w:hint="eastAsia"/>
        </w:rPr>
        <w:t>當中的</w:t>
      </w:r>
      <w:r w:rsidR="00AA4857">
        <w:rPr>
          <w:rFonts w:hint="eastAsia"/>
        </w:rPr>
        <w:t xml:space="preserve"> person EQU </w:t>
      </w:r>
      <w:r w:rsidR="00821CED">
        <w:rPr>
          <w:rFonts w:hint="eastAsia"/>
        </w:rPr>
        <w:t>$</w:t>
      </w:r>
      <w:r w:rsidR="00AA4857">
        <w:rPr>
          <w:rFonts w:hint="eastAsia"/>
        </w:rPr>
        <w:t xml:space="preserve"> </w:t>
      </w:r>
      <w:r>
        <w:rPr>
          <w:rFonts w:hint="eastAsia"/>
        </w:rPr>
        <w:t>指令，會將其位址</w:t>
      </w:r>
      <w:r w:rsidR="00AA4857">
        <w:rPr>
          <w:rFonts w:hint="eastAsia"/>
        </w:rPr>
        <w:t>記錄在</w:t>
      </w:r>
      <w:r w:rsidR="00AA4857">
        <w:rPr>
          <w:rFonts w:hint="eastAsia"/>
        </w:rPr>
        <w:t xml:space="preserve"> person </w:t>
      </w:r>
      <w:r w:rsidR="00AA4857">
        <w:rPr>
          <w:rFonts w:hint="eastAsia"/>
        </w:rPr>
        <w:t>這個符號當中，接著利用</w:t>
      </w:r>
      <w:r w:rsidR="00AA4857">
        <w:rPr>
          <w:rFonts w:hint="eastAsia"/>
        </w:rPr>
        <w:t xml:space="preserve"> name RESB 20 </w:t>
      </w:r>
      <w:r w:rsidR="00AA4857">
        <w:rPr>
          <w:rFonts w:hint="eastAsia"/>
        </w:rPr>
        <w:t>與</w:t>
      </w:r>
      <w:r w:rsidR="00AA4857">
        <w:rPr>
          <w:rFonts w:hint="eastAsia"/>
        </w:rPr>
        <w:t xml:space="preserve"> age RESW 1 </w:t>
      </w:r>
      <w:r w:rsidR="00AA4857">
        <w:rPr>
          <w:rFonts w:hint="eastAsia"/>
        </w:rPr>
        <w:t>分別保留</w:t>
      </w:r>
      <w:r w:rsidR="00AA4857">
        <w:rPr>
          <w:rFonts w:hint="eastAsia"/>
        </w:rPr>
        <w:t xml:space="preserve"> person </w:t>
      </w:r>
      <w:r w:rsidR="00AA4857">
        <w:rPr>
          <w:rFonts w:hint="eastAsia"/>
        </w:rPr>
        <w:t>記錄所需要的欄位空間</w:t>
      </w:r>
      <w:r w:rsidR="003C4978">
        <w:rPr>
          <w:rFonts w:hint="eastAsia"/>
        </w:rPr>
        <w:t>，</w:t>
      </w:r>
      <w:r w:rsidR="00AA4857">
        <w:rPr>
          <w:rFonts w:hint="eastAsia"/>
        </w:rPr>
        <w:t>這種寫法比</w:t>
      </w:r>
      <w:r w:rsidR="00806B9A">
        <w:fldChar w:fldCharType="begin"/>
      </w:r>
      <w:r w:rsidR="00AA4857">
        <w:instrText xml:space="preserve"> </w:instrText>
      </w:r>
      <w:r w:rsidR="00AA4857">
        <w:rPr>
          <w:rFonts w:hint="eastAsia"/>
        </w:rPr>
        <w:instrText>REF _Ref219705818 \h</w:instrText>
      </w:r>
      <w:r w:rsidR="00AA4857"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18</w:t>
      </w:r>
      <w:r w:rsidR="00806B9A">
        <w:fldChar w:fldCharType="end"/>
      </w:r>
      <w:r w:rsidR="00AA4857">
        <w:rPr>
          <w:rFonts w:hint="eastAsia"/>
        </w:rPr>
        <w:t>更為</w:t>
      </w:r>
      <w:r>
        <w:rPr>
          <w:rFonts w:hint="eastAsia"/>
        </w:rPr>
        <w:t>清楚</w:t>
      </w:r>
      <w:r w:rsidR="00AA4857">
        <w:rPr>
          <w:rFonts w:hint="eastAsia"/>
        </w:rPr>
        <w:t>，是</w:t>
      </w:r>
      <w:r>
        <w:rPr>
          <w:rFonts w:hint="eastAsia"/>
        </w:rPr>
        <w:t>相當</w:t>
      </w:r>
      <w:r w:rsidR="00AA4857">
        <w:rPr>
          <w:rFonts w:hint="eastAsia"/>
        </w:rPr>
        <w:t>常用的</w:t>
      </w:r>
      <w:r>
        <w:rPr>
          <w:rFonts w:hint="eastAsia"/>
        </w:rPr>
        <w:t>組合語言技巧</w:t>
      </w:r>
      <w:r w:rsidR="00AA4857">
        <w:rPr>
          <w:rFonts w:hint="eastAsia"/>
        </w:rPr>
        <w:t>。</w:t>
      </w:r>
    </w:p>
    <w:p w:rsidR="00AA4857" w:rsidRPr="003C4978" w:rsidRDefault="00AA4857" w:rsidP="00AA4857"/>
    <w:p w:rsidR="00AA4857" w:rsidRDefault="00AA4857" w:rsidP="00AA4857">
      <w:pPr>
        <w:pStyle w:val="a6"/>
      </w:pPr>
      <w:bookmarkStart w:id="58" w:name="_Ref226182925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19</w:t>
      </w:r>
      <w:r w:rsidR="00806B9A">
        <w:fldChar w:fldCharType="end"/>
      </w:r>
      <w:bookmarkEnd w:id="58"/>
      <w:r>
        <w:rPr>
          <w:rFonts w:hint="eastAsia"/>
        </w:rPr>
        <w:t>使用</w:t>
      </w:r>
      <w:r>
        <w:rPr>
          <w:rFonts w:hint="eastAsia"/>
        </w:rPr>
        <w:t>EQU</w:t>
      </w:r>
      <w:r>
        <w:rPr>
          <w:rFonts w:hint="eastAsia"/>
        </w:rPr>
        <w:t>與</w:t>
      </w:r>
      <w:r w:rsidR="00067583">
        <w:rPr>
          <w:rFonts w:hint="eastAsia"/>
        </w:rPr>
        <w:t>錢字號</w:t>
      </w:r>
      <w:r w:rsidR="00067583">
        <w:rPr>
          <w:rFonts w:hint="eastAsia"/>
        </w:rPr>
        <w:t xml:space="preserve"> </w:t>
      </w:r>
      <w:r w:rsidR="00821CED">
        <w:rPr>
          <w:rFonts w:hint="eastAsia"/>
        </w:rPr>
        <w:t>$</w:t>
      </w:r>
      <w:r>
        <w:rPr>
          <w:rFonts w:hint="eastAsia"/>
        </w:rPr>
        <w:t xml:space="preserve"> </w:t>
      </w:r>
      <w:r>
        <w:rPr>
          <w:rFonts w:hint="eastAsia"/>
        </w:rPr>
        <w:t>模擬</w:t>
      </w:r>
      <w:r>
        <w:rPr>
          <w:rFonts w:hint="eastAsia"/>
        </w:rPr>
        <w:t xml:space="preserve"> C</w:t>
      </w:r>
      <w:r>
        <w:rPr>
          <w:rFonts w:hint="eastAsia"/>
        </w:rPr>
        <w:t>語言的</w:t>
      </w:r>
      <w:r>
        <w:rPr>
          <w:rFonts w:hint="eastAsia"/>
        </w:rPr>
        <w:t xml:space="preserve"> struct </w:t>
      </w:r>
      <w:r>
        <w:rPr>
          <w:rFonts w:hint="eastAsia"/>
        </w:rPr>
        <w:t>結構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94"/>
        <w:gridCol w:w="4536"/>
      </w:tblGrid>
      <w:tr w:rsidR="00AA4857" w:rsidRPr="00C47F3D" w:rsidTr="004B3C83">
        <w:tc>
          <w:tcPr>
            <w:tcW w:w="3794" w:type="dxa"/>
          </w:tcPr>
          <w:p w:rsidR="00AA4857" w:rsidRPr="00C47F3D" w:rsidRDefault="00AA4857" w:rsidP="00AC1DCF">
            <w:pPr>
              <w:numPr>
                <w:ilvl w:val="0"/>
                <w:numId w:val="61"/>
              </w:numPr>
            </w:pPr>
            <w:r w:rsidRPr="00C47F3D">
              <w:rPr>
                <w:rFonts w:hint="eastAsia"/>
              </w:rPr>
              <w:t>組合語言</w:t>
            </w:r>
          </w:p>
        </w:tc>
        <w:tc>
          <w:tcPr>
            <w:tcW w:w="4536" w:type="dxa"/>
          </w:tcPr>
          <w:p w:rsidR="00AA4857" w:rsidRPr="00C47F3D" w:rsidRDefault="00AA4857" w:rsidP="00AC1DCF">
            <w:pPr>
              <w:numPr>
                <w:ilvl w:val="0"/>
                <w:numId w:val="61"/>
              </w:numPr>
            </w:pPr>
            <w:r w:rsidRPr="00C47F3D">
              <w:rPr>
                <w:rFonts w:hint="eastAsia"/>
              </w:rPr>
              <w:t>C</w:t>
            </w:r>
            <w:r w:rsidRPr="00C47F3D">
              <w:rPr>
                <w:rFonts w:hint="eastAsia"/>
              </w:rPr>
              <w:t>語言</w:t>
            </w:r>
          </w:p>
        </w:tc>
      </w:tr>
      <w:tr w:rsidR="00AA4857" w:rsidRPr="00C47F3D" w:rsidTr="004B3C83">
        <w:tc>
          <w:tcPr>
            <w:tcW w:w="3794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person</w:t>
            </w:r>
            <w:r w:rsidRPr="00C47F3D">
              <w:rPr>
                <w:rFonts w:hint="eastAsia"/>
              </w:rPr>
              <w:tab/>
              <w:t xml:space="preserve">EQU </w:t>
            </w:r>
            <w:r w:rsidR="00821CED">
              <w:rPr>
                <w:rFonts w:hint="eastAsia"/>
              </w:rPr>
              <w:t>$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name</w:t>
            </w:r>
            <w:r w:rsidR="00C54374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  <w:t>RESB 20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age</w:t>
            </w:r>
            <w:r w:rsidR="00C54374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RESW 1</w:t>
            </w:r>
          </w:p>
          <w:p w:rsidR="00AA4857" w:rsidRPr="00C47F3D" w:rsidRDefault="00AA4857" w:rsidP="004B3C83">
            <w:r w:rsidRPr="00C47F3D">
              <w:t>…</w:t>
            </w:r>
          </w:p>
        </w:tc>
        <w:tc>
          <w:tcPr>
            <w:tcW w:w="4536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struct person {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 xml:space="preserve">  char name[20];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 xml:space="preserve">  int age;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}</w:t>
            </w:r>
          </w:p>
        </w:tc>
      </w:tr>
    </w:tbl>
    <w:p w:rsidR="00AA4857" w:rsidRDefault="00AA4857" w:rsidP="00AA4857"/>
    <w:p w:rsidR="004857F6" w:rsidRPr="004857F6" w:rsidRDefault="004857F6" w:rsidP="00AA485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假指令- ORG</w:t>
      </w:r>
    </w:p>
    <w:p w:rsidR="003C4978" w:rsidRDefault="003C4978" w:rsidP="003C4978">
      <w:r>
        <w:rPr>
          <w:rFonts w:hint="eastAsia"/>
        </w:rPr>
        <w:t xml:space="preserve">ORG </w:t>
      </w:r>
      <w:r>
        <w:rPr>
          <w:rFonts w:hint="eastAsia"/>
        </w:rPr>
        <w:t>的功能是用來重新設定組譯器的目前位址，強制設定該行的位址為特定數值。在很多時後，</w:t>
      </w:r>
      <w:r>
        <w:rPr>
          <w:rFonts w:hint="eastAsia"/>
        </w:rPr>
        <w:t xml:space="preserve">ORG </w:t>
      </w:r>
      <w:r>
        <w:rPr>
          <w:rFonts w:hint="eastAsia"/>
        </w:rPr>
        <w:t>與</w:t>
      </w:r>
      <w:r>
        <w:rPr>
          <w:rFonts w:hint="eastAsia"/>
        </w:rPr>
        <w:t xml:space="preserve"> EQU </w:t>
      </w:r>
      <w:r>
        <w:rPr>
          <w:rFonts w:hint="eastAsia"/>
        </w:rPr>
        <w:t>都能解決同樣的問題，但是其做法卻完全不同。</w:t>
      </w:r>
    </w:p>
    <w:p w:rsidR="003C4978" w:rsidRPr="003C4978" w:rsidRDefault="003C4978" w:rsidP="00AA4857"/>
    <w:p w:rsidR="00AA4857" w:rsidRDefault="00AA4857" w:rsidP="00AA4857">
      <w:r>
        <w:rPr>
          <w:rFonts w:hint="eastAsia"/>
        </w:rPr>
        <w:t>舉例而言，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_Ref219704948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20</w:t>
      </w:r>
      <w:r w:rsidR="00806B9A">
        <w:fldChar w:fldCharType="end"/>
      </w:r>
      <w:r>
        <w:rPr>
          <w:rFonts w:hint="eastAsia"/>
        </w:rPr>
        <w:t>就利用</w:t>
      </w:r>
      <w:r>
        <w:rPr>
          <w:rFonts w:hint="eastAsia"/>
        </w:rPr>
        <w:t xml:space="preserve"> ORG </w:t>
      </w:r>
      <w:r>
        <w:rPr>
          <w:rFonts w:hint="eastAsia"/>
        </w:rPr>
        <w:t>指令，達成了類似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_Ref219705818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18</w:t>
      </w:r>
      <w:r w:rsidR="00806B9A">
        <w:fldChar w:fldCharType="end"/>
      </w:r>
      <w:r>
        <w:rPr>
          <w:rFonts w:hint="eastAsia"/>
        </w:rPr>
        <w:t>的效果。因為第一個</w:t>
      </w:r>
      <w:r>
        <w:rPr>
          <w:rFonts w:hint="eastAsia"/>
        </w:rPr>
        <w:t xml:space="preserve"> ORG person </w:t>
      </w:r>
      <w:r>
        <w:rPr>
          <w:rFonts w:hint="eastAsia"/>
        </w:rPr>
        <w:t>指令強制</w:t>
      </w:r>
      <w:r w:rsidR="00950441">
        <w:rPr>
          <w:rFonts w:hint="eastAsia"/>
        </w:rPr>
        <w:t>目前位址</w:t>
      </w:r>
      <w:r>
        <w:rPr>
          <w:rFonts w:hint="eastAsia"/>
        </w:rPr>
        <w:t>回到</w:t>
      </w:r>
      <w:r>
        <w:rPr>
          <w:rFonts w:hint="eastAsia"/>
        </w:rPr>
        <w:t xml:space="preserve"> person </w:t>
      </w:r>
      <w:r>
        <w:rPr>
          <w:rFonts w:hint="eastAsia"/>
        </w:rPr>
        <w:t>的起頭，使得</w:t>
      </w:r>
      <w:r w:rsidR="00636221">
        <w:rPr>
          <w:rFonts w:hint="eastAsia"/>
        </w:rPr>
        <w:t>欄位</w:t>
      </w:r>
      <w:r>
        <w:rPr>
          <w:rFonts w:hint="eastAsia"/>
        </w:rPr>
        <w:t xml:space="preserve"> name</w:t>
      </w:r>
      <w:r>
        <w:rPr>
          <w:rFonts w:hint="eastAsia"/>
        </w:rPr>
        <w:t>與</w:t>
      </w:r>
      <w:r>
        <w:rPr>
          <w:rFonts w:hint="eastAsia"/>
        </w:rPr>
        <w:t xml:space="preserve"> person </w:t>
      </w:r>
      <w:r>
        <w:rPr>
          <w:rFonts w:hint="eastAsia"/>
        </w:rPr>
        <w:t>重疊在一起，</w:t>
      </w:r>
      <w:r w:rsidR="003C4978">
        <w:rPr>
          <w:rFonts w:hint="eastAsia"/>
        </w:rPr>
        <w:t>因而讓</w:t>
      </w:r>
      <w:r>
        <w:rPr>
          <w:rFonts w:hint="eastAsia"/>
        </w:rPr>
        <w:t>後續</w:t>
      </w:r>
      <w:r w:rsidR="003C4978">
        <w:rPr>
          <w:rFonts w:hint="eastAsia"/>
        </w:rPr>
        <w:t>欄位</w:t>
      </w:r>
      <w:r>
        <w:rPr>
          <w:rFonts w:hint="eastAsia"/>
        </w:rPr>
        <w:t>age</w:t>
      </w:r>
      <w:r w:rsidR="003C4978">
        <w:rPr>
          <w:rFonts w:hint="eastAsia"/>
        </w:rPr>
        <w:t>的</w:t>
      </w:r>
      <w:r>
        <w:rPr>
          <w:rFonts w:hint="eastAsia"/>
        </w:rPr>
        <w:t>位址落在</w:t>
      </w:r>
      <w:r>
        <w:rPr>
          <w:rFonts w:hint="eastAsia"/>
        </w:rPr>
        <w:t xml:space="preserve"> person + 20 </w:t>
      </w:r>
      <w:r>
        <w:rPr>
          <w:rFonts w:hint="eastAsia"/>
        </w:rPr>
        <w:t>上，</w:t>
      </w:r>
      <w:r w:rsidR="00636221">
        <w:rPr>
          <w:rFonts w:hint="eastAsia"/>
        </w:rPr>
        <w:t>這</w:t>
      </w:r>
      <w:r>
        <w:rPr>
          <w:rFonts w:hint="eastAsia"/>
        </w:rPr>
        <w:t>相當於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_Ref219705818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18</w:t>
      </w:r>
      <w:r w:rsidR="00806B9A">
        <w:fldChar w:fldCharType="end"/>
      </w:r>
      <w:r>
        <w:rPr>
          <w:rFonts w:hint="eastAsia"/>
        </w:rPr>
        <w:t>中</w:t>
      </w:r>
      <w:r w:rsidR="00636221">
        <w:rPr>
          <w:rFonts w:hint="eastAsia"/>
        </w:rPr>
        <w:t>的</w:t>
      </w:r>
      <w:r>
        <w:rPr>
          <w:rFonts w:hint="eastAsia"/>
        </w:rPr>
        <w:t xml:space="preserve"> age EQU person + 20 </w:t>
      </w:r>
      <w:r w:rsidR="00636221">
        <w:rPr>
          <w:rFonts w:hint="eastAsia"/>
        </w:rPr>
        <w:t>之</w:t>
      </w:r>
      <w:r>
        <w:rPr>
          <w:rFonts w:hint="eastAsia"/>
        </w:rPr>
        <w:t>效果。</w:t>
      </w:r>
    </w:p>
    <w:p w:rsidR="00AA4857" w:rsidRPr="00950441" w:rsidRDefault="00AA4857" w:rsidP="00AA4857"/>
    <w:p w:rsidR="00AA4857" w:rsidRPr="00EE45E4" w:rsidRDefault="00AA4857" w:rsidP="00AA4857">
      <w:pPr>
        <w:pStyle w:val="a6"/>
      </w:pPr>
      <w:bookmarkStart w:id="59" w:name="_Ref219704948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20</w:t>
      </w:r>
      <w:r w:rsidR="00806B9A">
        <w:fldChar w:fldCharType="end"/>
      </w:r>
      <w:bookmarkEnd w:id="59"/>
      <w:r>
        <w:rPr>
          <w:rFonts w:hint="eastAsia"/>
        </w:rPr>
        <w:t>使用</w:t>
      </w:r>
      <w:r>
        <w:rPr>
          <w:rFonts w:hint="eastAsia"/>
        </w:rPr>
        <w:t>ORG</w:t>
      </w:r>
      <w:r>
        <w:rPr>
          <w:rFonts w:hint="eastAsia"/>
        </w:rPr>
        <w:t>假指令的組合語言程式片段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2"/>
        <w:gridCol w:w="3402"/>
        <w:gridCol w:w="3402"/>
      </w:tblGrid>
      <w:tr w:rsidR="00AA4857" w:rsidRPr="00C47F3D" w:rsidTr="004B3C83">
        <w:tc>
          <w:tcPr>
            <w:tcW w:w="392" w:type="dxa"/>
          </w:tcPr>
          <w:p w:rsidR="00AA4857" w:rsidRPr="00C47F3D" w:rsidRDefault="00AA4857" w:rsidP="004B3C83"/>
        </w:tc>
        <w:tc>
          <w:tcPr>
            <w:tcW w:w="3402" w:type="dxa"/>
          </w:tcPr>
          <w:p w:rsidR="00AA4857" w:rsidRPr="00C47F3D" w:rsidRDefault="00AA4857" w:rsidP="004B3C83">
            <w:pPr>
              <w:pStyle w:val="afe"/>
              <w:numPr>
                <w:ilvl w:val="0"/>
                <w:numId w:val="14"/>
              </w:numPr>
              <w:ind w:leftChars="0"/>
            </w:pPr>
            <w:r w:rsidRPr="00C47F3D">
              <w:rPr>
                <w:rFonts w:hint="eastAsia"/>
              </w:rPr>
              <w:t>組合語言</w:t>
            </w:r>
          </w:p>
        </w:tc>
        <w:tc>
          <w:tcPr>
            <w:tcW w:w="3402" w:type="dxa"/>
          </w:tcPr>
          <w:p w:rsidR="00AA4857" w:rsidRPr="00C47F3D" w:rsidRDefault="00AA4857" w:rsidP="004B3C83">
            <w:pPr>
              <w:pStyle w:val="afe"/>
              <w:numPr>
                <w:ilvl w:val="0"/>
                <w:numId w:val="14"/>
              </w:numPr>
              <w:ind w:leftChars="0"/>
            </w:pPr>
            <w:r w:rsidRPr="00C47F3D">
              <w:rPr>
                <w:rFonts w:hint="eastAsia"/>
              </w:rPr>
              <w:t>C</w:t>
            </w:r>
            <w:r w:rsidRPr="00C47F3D">
              <w:rPr>
                <w:rFonts w:hint="eastAsia"/>
              </w:rPr>
              <w:t>語言</w:t>
            </w:r>
          </w:p>
        </w:tc>
      </w:tr>
      <w:tr w:rsidR="00AA4857" w:rsidRPr="00C47F3D" w:rsidTr="004B3C83">
        <w:tc>
          <w:tcPr>
            <w:tcW w:w="392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1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2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3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4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5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6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person</w:t>
            </w:r>
            <w:r w:rsidR="009337BA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  <w:t>RESB 240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ORG person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name</w:t>
            </w:r>
            <w:r w:rsidR="009337BA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  <w:t>RESB 20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age</w:t>
            </w:r>
            <w:r w:rsidR="009337BA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RESW 1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size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 xml:space="preserve">EQU </w:t>
            </w:r>
            <w:r w:rsidR="00821CED">
              <w:rPr>
                <w:rFonts w:hint="eastAsia"/>
              </w:rPr>
              <w:t>$</w:t>
            </w:r>
            <w:r w:rsidRPr="00C47F3D">
              <w:rPr>
                <w:rFonts w:hint="eastAsia"/>
              </w:rPr>
              <w:t>-person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ORG</w:t>
            </w:r>
          </w:p>
          <w:p w:rsidR="00AA4857" w:rsidRPr="00636221" w:rsidRDefault="00AA4857" w:rsidP="004B3C83">
            <w:r w:rsidRPr="00C47F3D">
              <w:rPr>
                <w:rFonts w:hint="eastAsia"/>
              </w:rPr>
              <w:t>sum</w:t>
            </w:r>
            <w:r w:rsidR="009337BA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WORD 0</w:t>
            </w:r>
          </w:p>
        </w:tc>
        <w:tc>
          <w:tcPr>
            <w:tcW w:w="3402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struct {</w:t>
            </w:r>
          </w:p>
          <w:p w:rsidR="00AA4857" w:rsidRPr="00C47F3D" w:rsidRDefault="00AA4857" w:rsidP="004B3C83"/>
          <w:p w:rsidR="00AA4857" w:rsidRPr="00C47F3D" w:rsidRDefault="00AA4857" w:rsidP="004B3C83">
            <w:r w:rsidRPr="00C47F3D">
              <w:rPr>
                <w:rFonts w:hint="eastAsia"/>
              </w:rPr>
              <w:t xml:space="preserve">  char name[</w:t>
            </w:r>
            <w:r w:rsidR="00636221">
              <w:rPr>
                <w:rFonts w:hint="eastAsia"/>
              </w:rPr>
              <w:t>2</w:t>
            </w:r>
            <w:r w:rsidRPr="00C47F3D">
              <w:rPr>
                <w:rFonts w:hint="eastAsia"/>
              </w:rPr>
              <w:t>0];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 xml:space="preserve">  int age;</w:t>
            </w:r>
          </w:p>
          <w:p w:rsidR="00AA4857" w:rsidRPr="00C47F3D" w:rsidRDefault="00AA4857" w:rsidP="004B3C83"/>
          <w:p w:rsidR="00AA4857" w:rsidRPr="00C47F3D" w:rsidRDefault="00AA4857" w:rsidP="004B3C83">
            <w:r w:rsidRPr="00C47F3D">
              <w:rPr>
                <w:rFonts w:hint="eastAsia"/>
              </w:rPr>
              <w:t>} person[10];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int sum = 0;</w:t>
            </w:r>
          </w:p>
        </w:tc>
      </w:tr>
    </w:tbl>
    <w:p w:rsidR="00AA4857" w:rsidRDefault="00AA4857" w:rsidP="00AA4857"/>
    <w:p w:rsidR="00AA4857" w:rsidRDefault="00A2226D" w:rsidP="00AA4857">
      <w:r>
        <w:rPr>
          <w:rFonts w:hint="eastAsia"/>
        </w:rPr>
        <w:lastRenderedPageBreak/>
        <w:t>沒有參數的</w:t>
      </w:r>
      <w:r>
        <w:rPr>
          <w:rFonts w:hint="eastAsia"/>
        </w:rPr>
        <w:t xml:space="preserve">ORG </w:t>
      </w:r>
      <w:r>
        <w:rPr>
          <w:rFonts w:hint="eastAsia"/>
        </w:rPr>
        <w:t>指令，其效果是讓『目前位址』回到上一個</w:t>
      </w:r>
      <w:r>
        <w:rPr>
          <w:rFonts w:hint="eastAsia"/>
        </w:rPr>
        <w:t xml:space="preserve"> ORG </w:t>
      </w:r>
      <w:r>
        <w:rPr>
          <w:rFonts w:hint="eastAsia"/>
        </w:rPr>
        <w:t>指令前面。舉例而言，在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_Ref219704948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20</w:t>
      </w:r>
      <w:r w:rsidR="00806B9A">
        <w:fldChar w:fldCharType="end"/>
      </w:r>
      <w:r>
        <w:rPr>
          <w:rFonts w:hint="eastAsia"/>
        </w:rPr>
        <w:t>當中，第</w:t>
      </w:r>
      <w:r>
        <w:rPr>
          <w:rFonts w:hint="eastAsia"/>
        </w:rPr>
        <w:t xml:space="preserve"> 6 </w:t>
      </w:r>
      <w:r>
        <w:rPr>
          <w:rFonts w:hint="eastAsia"/>
        </w:rPr>
        <w:t>行的</w:t>
      </w:r>
      <w:r>
        <w:rPr>
          <w:rFonts w:hint="eastAsia"/>
        </w:rPr>
        <w:t xml:space="preserve"> </w:t>
      </w:r>
      <w:r w:rsidR="00950441">
        <w:rPr>
          <w:rFonts w:hint="eastAsia"/>
        </w:rPr>
        <w:t xml:space="preserve">ORG </w:t>
      </w:r>
      <w:r>
        <w:rPr>
          <w:rFonts w:hint="eastAsia"/>
        </w:rPr>
        <w:t>指令，是讓位址回到</w:t>
      </w:r>
      <w:r>
        <w:rPr>
          <w:rFonts w:hint="eastAsia"/>
        </w:rPr>
        <w:t xml:space="preserve">ORG </w:t>
      </w:r>
      <w:r w:rsidR="00950441">
        <w:rPr>
          <w:rFonts w:hint="eastAsia"/>
        </w:rPr>
        <w:t xml:space="preserve">person </w:t>
      </w:r>
      <w:r>
        <w:rPr>
          <w:rFonts w:hint="eastAsia"/>
        </w:rPr>
        <w:t>之</w:t>
      </w:r>
      <w:r w:rsidR="00950441">
        <w:rPr>
          <w:rFonts w:hint="eastAsia"/>
        </w:rPr>
        <w:t>前</w:t>
      </w:r>
      <w:r>
        <w:rPr>
          <w:rFonts w:hint="eastAsia"/>
        </w:rPr>
        <w:t>，</w:t>
      </w:r>
      <w:r w:rsidR="00AA4857">
        <w:rPr>
          <w:rFonts w:hint="eastAsia"/>
        </w:rPr>
        <w:t>如此</w:t>
      </w:r>
      <w:r>
        <w:rPr>
          <w:rFonts w:hint="eastAsia"/>
        </w:rPr>
        <w:t>才不會導致</w:t>
      </w:r>
      <w:r w:rsidR="00AA4857">
        <w:rPr>
          <w:rFonts w:hint="eastAsia"/>
        </w:rPr>
        <w:t xml:space="preserve"> sum </w:t>
      </w:r>
      <w:r w:rsidR="00AA4857">
        <w:rPr>
          <w:rFonts w:hint="eastAsia"/>
        </w:rPr>
        <w:t>變數</w:t>
      </w:r>
      <w:r>
        <w:rPr>
          <w:rFonts w:hint="eastAsia"/>
        </w:rPr>
        <w:t>被置入</w:t>
      </w:r>
      <w:r w:rsidR="00AA4857">
        <w:rPr>
          <w:rFonts w:hint="eastAsia"/>
        </w:rPr>
        <w:t xml:space="preserve"> person </w:t>
      </w:r>
      <w:r>
        <w:rPr>
          <w:rFonts w:hint="eastAsia"/>
        </w:rPr>
        <w:t>陣列中</w:t>
      </w:r>
      <w:r w:rsidR="00AA4857">
        <w:rPr>
          <w:rFonts w:hint="eastAsia"/>
        </w:rPr>
        <w:t>，造成</w:t>
      </w:r>
      <w:r>
        <w:rPr>
          <w:rFonts w:hint="eastAsia"/>
        </w:rPr>
        <w:t>變數空間重疊的</w:t>
      </w:r>
      <w:r w:rsidR="00AA4857">
        <w:rPr>
          <w:rFonts w:hint="eastAsia"/>
        </w:rPr>
        <w:t>問題。</w:t>
      </w:r>
    </w:p>
    <w:p w:rsidR="00AA4857" w:rsidRPr="00A2226D" w:rsidRDefault="00AA4857" w:rsidP="00AA4857"/>
    <w:p w:rsidR="00AA4857" w:rsidRDefault="00AA4857" w:rsidP="00AA4857">
      <w:r>
        <w:rPr>
          <w:rFonts w:hint="eastAsia"/>
        </w:rPr>
        <w:t>必須注意的是，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_Ref219704948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20</w:t>
      </w:r>
      <w:r w:rsidR="00806B9A">
        <w:fldChar w:fldCharType="end"/>
      </w:r>
      <w:r>
        <w:rPr>
          <w:rFonts w:hint="eastAsia"/>
        </w:rPr>
        <w:t>當中的第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 xml:space="preserve"> person RESB 240 </w:t>
      </w:r>
      <w:r>
        <w:rPr>
          <w:rFonts w:hint="eastAsia"/>
        </w:rPr>
        <w:t>保留了</w:t>
      </w:r>
      <w:r>
        <w:rPr>
          <w:rFonts w:hint="eastAsia"/>
        </w:rPr>
        <w:t xml:space="preserve"> 240 </w:t>
      </w:r>
      <w:r>
        <w:rPr>
          <w:rFonts w:hint="eastAsia"/>
        </w:rPr>
        <w:t>個</w:t>
      </w:r>
      <w:r>
        <w:rPr>
          <w:rFonts w:hint="eastAsia"/>
        </w:rPr>
        <w:t xml:space="preserve"> byte </w:t>
      </w:r>
      <w:r>
        <w:rPr>
          <w:rFonts w:hint="eastAsia"/>
        </w:rPr>
        <w:t>的空間，但是欄位內容</w:t>
      </w:r>
      <w:r>
        <w:rPr>
          <w:rFonts w:hint="eastAsia"/>
        </w:rPr>
        <w:t xml:space="preserve"> name </w:t>
      </w:r>
      <w:r>
        <w:rPr>
          <w:rFonts w:hint="eastAsia"/>
        </w:rPr>
        <w:t>與</w:t>
      </w:r>
      <w:r>
        <w:rPr>
          <w:rFonts w:hint="eastAsia"/>
        </w:rPr>
        <w:t xml:space="preserve"> age </w:t>
      </w:r>
      <w:r>
        <w:rPr>
          <w:rFonts w:hint="eastAsia"/>
        </w:rPr>
        <w:t>總共只占用了</w:t>
      </w:r>
      <w:r>
        <w:rPr>
          <w:rFonts w:hint="eastAsia"/>
        </w:rPr>
        <w:t xml:space="preserve"> 24 </w:t>
      </w:r>
      <w:r>
        <w:rPr>
          <w:rFonts w:hint="eastAsia"/>
        </w:rPr>
        <w:t>個</w:t>
      </w:r>
      <w:r>
        <w:rPr>
          <w:rFonts w:hint="eastAsia"/>
        </w:rPr>
        <w:t xml:space="preserve"> byte</w:t>
      </w:r>
      <w:r w:rsidR="00636221">
        <w:rPr>
          <w:rFonts w:hint="eastAsia"/>
        </w:rPr>
        <w:t>。因此第</w:t>
      </w:r>
      <w:r w:rsidR="00636221">
        <w:rPr>
          <w:rFonts w:hint="eastAsia"/>
        </w:rPr>
        <w:t xml:space="preserve"> 1 </w:t>
      </w:r>
      <w:r w:rsidR="00636221">
        <w:rPr>
          <w:rFonts w:hint="eastAsia"/>
        </w:rPr>
        <w:t>行</w:t>
      </w:r>
      <w:r>
        <w:rPr>
          <w:rFonts w:hint="eastAsia"/>
        </w:rPr>
        <w:t>相當於宣告了</w:t>
      </w:r>
      <w:r>
        <w:rPr>
          <w:rFonts w:hint="eastAsia"/>
        </w:rPr>
        <w:t xml:space="preserve"> 10 </w:t>
      </w:r>
      <w:r>
        <w:rPr>
          <w:rFonts w:hint="eastAsia"/>
        </w:rPr>
        <w:t>個</w:t>
      </w:r>
      <w:r>
        <w:rPr>
          <w:rFonts w:hint="eastAsia"/>
        </w:rPr>
        <w:t xml:space="preserve"> person </w:t>
      </w:r>
      <w:r w:rsidR="00636221">
        <w:rPr>
          <w:rFonts w:hint="eastAsia"/>
        </w:rPr>
        <w:t>的</w:t>
      </w:r>
      <w:r>
        <w:rPr>
          <w:rFonts w:hint="eastAsia"/>
        </w:rPr>
        <w:t>記錄空間，也就相當於右半部的</w:t>
      </w:r>
      <w:r>
        <w:rPr>
          <w:rFonts w:hint="eastAsia"/>
        </w:rPr>
        <w:t xml:space="preserve">C </w:t>
      </w:r>
      <w:r>
        <w:rPr>
          <w:rFonts w:hint="eastAsia"/>
        </w:rPr>
        <w:t>語言中所宣告的</w:t>
      </w:r>
      <w:r>
        <w:rPr>
          <w:rFonts w:hint="eastAsia"/>
        </w:rPr>
        <w:t xml:space="preserve"> person[10] </w:t>
      </w:r>
      <w:r>
        <w:rPr>
          <w:rFonts w:hint="eastAsia"/>
        </w:rPr>
        <w:t>之效果，這也是組合語言中常見的技巧之一。</w:t>
      </w:r>
    </w:p>
    <w:p w:rsidR="00AA4857" w:rsidRPr="00636221" w:rsidRDefault="00AA4857" w:rsidP="00AA4857"/>
    <w:p w:rsidR="00AA4857" w:rsidRDefault="00AA4857" w:rsidP="00AA4857">
      <w:r>
        <w:rPr>
          <w:rFonts w:hint="eastAsia"/>
        </w:rPr>
        <w:t>當然，我們也可以直接將第二個</w:t>
      </w:r>
      <w:r>
        <w:rPr>
          <w:rFonts w:hint="eastAsia"/>
        </w:rPr>
        <w:t xml:space="preserve"> ORG </w:t>
      </w:r>
      <w:r>
        <w:rPr>
          <w:rFonts w:hint="eastAsia"/>
        </w:rPr>
        <w:t>指令改為</w:t>
      </w:r>
      <w:r>
        <w:rPr>
          <w:rFonts w:hint="eastAsia"/>
        </w:rPr>
        <w:t>ORG person + 240</w:t>
      </w:r>
      <w:r>
        <w:rPr>
          <w:rFonts w:hint="eastAsia"/>
        </w:rPr>
        <w:t>，但是這樣的寫法必須前後一致，否則就會很容易產生錯誤</w:t>
      </w:r>
      <w:r w:rsidR="00636221">
        <w:rPr>
          <w:rFonts w:hint="eastAsia"/>
        </w:rPr>
        <w:t>。</w:t>
      </w:r>
      <w:r>
        <w:rPr>
          <w:rFonts w:hint="eastAsia"/>
        </w:rPr>
        <w:t>因此，使用不具參數的</w:t>
      </w:r>
      <w:r>
        <w:rPr>
          <w:rFonts w:hint="eastAsia"/>
        </w:rPr>
        <w:t xml:space="preserve"> ORG </w:t>
      </w:r>
      <w:r>
        <w:rPr>
          <w:rFonts w:hint="eastAsia"/>
        </w:rPr>
        <w:t>指令回復位址</w:t>
      </w:r>
      <w:r w:rsidR="00636221">
        <w:rPr>
          <w:rFonts w:hint="eastAsia"/>
        </w:rPr>
        <w:t>，</w:t>
      </w:r>
      <w:r>
        <w:rPr>
          <w:rFonts w:hint="eastAsia"/>
        </w:rPr>
        <w:t>是比較方便且不容易出錯的寫法。</w:t>
      </w:r>
    </w:p>
    <w:p w:rsidR="00AA4857" w:rsidRPr="00636221" w:rsidRDefault="00AA4857" w:rsidP="00AA4857"/>
    <w:p w:rsidR="00AA4857" w:rsidRPr="000810F2" w:rsidRDefault="00AA4857" w:rsidP="00AA4857">
      <w:pPr>
        <w:rPr>
          <w:rFonts w:ascii="標楷體" w:eastAsia="標楷體" w:hAnsi="標楷體"/>
          <w:b/>
          <w:sz w:val="32"/>
          <w:szCs w:val="32"/>
        </w:rPr>
      </w:pPr>
      <w:r w:rsidRPr="000810F2">
        <w:rPr>
          <w:rFonts w:ascii="標楷體" w:eastAsia="標楷體" w:hAnsi="標楷體" w:hint="eastAsia"/>
          <w:b/>
          <w:sz w:val="32"/>
          <w:szCs w:val="32"/>
        </w:rPr>
        <w:t>運算式</w:t>
      </w:r>
    </w:p>
    <w:p w:rsidR="00AA4857" w:rsidRDefault="00AA4857" w:rsidP="00AA4857">
      <w:r>
        <w:rPr>
          <w:rFonts w:hint="eastAsia"/>
        </w:rPr>
        <w:t>在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_Ref219704948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20</w:t>
      </w:r>
      <w:r w:rsidR="00806B9A">
        <w:fldChar w:fldCharType="end"/>
      </w:r>
      <w:r>
        <w:rPr>
          <w:rFonts w:hint="eastAsia"/>
        </w:rPr>
        <w:t>當中，第</w:t>
      </w:r>
      <w:r>
        <w:rPr>
          <w:rFonts w:hint="eastAsia"/>
        </w:rPr>
        <w:t>5</w:t>
      </w:r>
      <w:r>
        <w:rPr>
          <w:rFonts w:hint="eastAsia"/>
        </w:rPr>
        <w:t>行的</w:t>
      </w:r>
      <w:r>
        <w:rPr>
          <w:rFonts w:hint="eastAsia"/>
        </w:rPr>
        <w:t xml:space="preserve">size EQU </w:t>
      </w:r>
      <w:r w:rsidR="00821CED">
        <w:rPr>
          <w:rFonts w:hint="eastAsia"/>
        </w:rPr>
        <w:t>$</w:t>
      </w:r>
      <w:r>
        <w:rPr>
          <w:rFonts w:hint="eastAsia"/>
        </w:rPr>
        <w:t>-person</w:t>
      </w:r>
      <w:r>
        <w:rPr>
          <w:rFonts w:hint="eastAsia"/>
        </w:rPr>
        <w:t>是一個可以計算出</w:t>
      </w:r>
      <w:r>
        <w:rPr>
          <w:rFonts w:hint="eastAsia"/>
        </w:rPr>
        <w:t xml:space="preserve"> person </w:t>
      </w:r>
      <w:r>
        <w:rPr>
          <w:rFonts w:hint="eastAsia"/>
        </w:rPr>
        <w:t>記錄大小的運算式。因為</w:t>
      </w:r>
      <w:r>
        <w:rPr>
          <w:rFonts w:hint="eastAsia"/>
        </w:rPr>
        <w:t xml:space="preserve"> </w:t>
      </w:r>
      <w:r w:rsidR="00821CED">
        <w:rPr>
          <w:rFonts w:hint="eastAsia"/>
        </w:rPr>
        <w:t>$</w:t>
      </w:r>
      <w:r>
        <w:rPr>
          <w:rFonts w:hint="eastAsia"/>
        </w:rPr>
        <w:t xml:space="preserve"> </w:t>
      </w:r>
      <w:r>
        <w:rPr>
          <w:rFonts w:hint="eastAsia"/>
        </w:rPr>
        <w:t>所代表的是</w:t>
      </w:r>
      <w:r w:rsidR="00A2226D">
        <w:rPr>
          <w:rFonts w:hint="eastAsia"/>
        </w:rPr>
        <w:t>『</w:t>
      </w:r>
      <w:r>
        <w:rPr>
          <w:rFonts w:hint="eastAsia"/>
        </w:rPr>
        <w:t>目前位址</w:t>
      </w:r>
      <w:r w:rsidR="00A2226D">
        <w:rPr>
          <w:rFonts w:hint="eastAsia"/>
        </w:rPr>
        <w:t>』</w:t>
      </w:r>
      <w:r>
        <w:rPr>
          <w:rFonts w:hint="eastAsia"/>
        </w:rPr>
        <w:t>，由於前面有</w:t>
      </w:r>
      <w:r>
        <w:rPr>
          <w:rFonts w:hint="eastAsia"/>
        </w:rPr>
        <w:t xml:space="preserve"> name RESB 20 </w:t>
      </w:r>
      <w:r>
        <w:rPr>
          <w:rFonts w:hint="eastAsia"/>
        </w:rPr>
        <w:t>與</w:t>
      </w:r>
      <w:r>
        <w:rPr>
          <w:rFonts w:hint="eastAsia"/>
        </w:rPr>
        <w:t xml:space="preserve"> age RESW 1 </w:t>
      </w:r>
      <w:r>
        <w:rPr>
          <w:rFonts w:hint="eastAsia"/>
        </w:rPr>
        <w:t>這兩個指令讓組譯器前進了</w:t>
      </w:r>
      <w:r>
        <w:rPr>
          <w:rFonts w:hint="eastAsia"/>
        </w:rPr>
        <w:t xml:space="preserve"> 24 </w:t>
      </w:r>
      <w:r>
        <w:rPr>
          <w:rFonts w:hint="eastAsia"/>
        </w:rPr>
        <w:t>個</w:t>
      </w:r>
      <w:r>
        <w:rPr>
          <w:rFonts w:hint="eastAsia"/>
        </w:rPr>
        <w:t xml:space="preserve"> byte</w:t>
      </w:r>
      <w:r>
        <w:rPr>
          <w:rFonts w:hint="eastAsia"/>
        </w:rPr>
        <w:t>，因此，</w:t>
      </w:r>
      <w:r>
        <w:rPr>
          <w:rFonts w:hint="eastAsia"/>
        </w:rPr>
        <w:t xml:space="preserve">size </w:t>
      </w:r>
      <w:r>
        <w:rPr>
          <w:rFonts w:hint="eastAsia"/>
        </w:rPr>
        <w:t>的內容將會是</w:t>
      </w:r>
      <w:r>
        <w:rPr>
          <w:rFonts w:hint="eastAsia"/>
        </w:rPr>
        <w:t xml:space="preserve"> 24</w:t>
      </w:r>
      <w:r>
        <w:rPr>
          <w:rFonts w:hint="eastAsia"/>
        </w:rPr>
        <w:t>。採用這種寫法，可以讓我們輕鬆的在組合語言當中計算出</w:t>
      </w:r>
      <w:r>
        <w:rPr>
          <w:rFonts w:hint="eastAsia"/>
        </w:rPr>
        <w:t xml:space="preserve"> person</w:t>
      </w:r>
      <w:r>
        <w:rPr>
          <w:rFonts w:hint="eastAsia"/>
        </w:rPr>
        <w:t>結構的大小。</w:t>
      </w:r>
    </w:p>
    <w:p w:rsidR="00AA4857" w:rsidRDefault="00AA4857" w:rsidP="00AA4857"/>
    <w:p w:rsidR="002701BD" w:rsidRDefault="00806B9A" w:rsidP="002701BD">
      <w:r>
        <w:fldChar w:fldCharType="begin"/>
      </w:r>
      <w:r w:rsidR="002701BD">
        <w:instrText xml:space="preserve"> </w:instrText>
      </w:r>
      <w:r w:rsidR="002701BD">
        <w:rPr>
          <w:rFonts w:hint="eastAsia"/>
        </w:rPr>
        <w:instrText>REF _Ref219793157 \h</w:instrText>
      </w:r>
      <w:r w:rsidR="002701BD">
        <w:instrText xml:space="preserve"> </w:instrText>
      </w:r>
      <w:r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21</w:t>
      </w:r>
      <w:r>
        <w:fldChar w:fldCharType="end"/>
      </w:r>
      <w:r w:rsidR="002701BD">
        <w:rPr>
          <w:rFonts w:hint="eastAsia"/>
        </w:rPr>
        <w:t>是另一個使用</w:t>
      </w:r>
      <w:r w:rsidR="002701BD">
        <w:rPr>
          <w:rFonts w:hint="eastAsia"/>
        </w:rPr>
        <w:t xml:space="preserve"> EQU </w:t>
      </w:r>
      <w:r w:rsidR="002701BD">
        <w:rPr>
          <w:rFonts w:hint="eastAsia"/>
        </w:rPr>
        <w:t>的範例，該範例使用</w:t>
      </w:r>
      <w:r w:rsidR="002701BD">
        <w:rPr>
          <w:rFonts w:hint="eastAsia"/>
        </w:rPr>
        <w:t xml:space="preserve"> BUFEND </w:t>
      </w:r>
      <w:r w:rsidR="002701BD">
        <w:rPr>
          <w:rFonts w:hint="eastAsia"/>
        </w:rPr>
        <w:t>記住</w:t>
      </w:r>
      <w:r w:rsidR="002701BD">
        <w:rPr>
          <w:rFonts w:hint="eastAsia"/>
        </w:rPr>
        <w:t xml:space="preserve">BUFFER </w:t>
      </w:r>
      <w:r w:rsidR="002701BD">
        <w:rPr>
          <w:rFonts w:hint="eastAsia"/>
        </w:rPr>
        <w:t>緩衝區的結尾，然後用</w:t>
      </w:r>
      <w:r w:rsidR="002701BD">
        <w:rPr>
          <w:rFonts w:hint="eastAsia"/>
        </w:rPr>
        <w:t xml:space="preserve">BUFEND-BUFFER </w:t>
      </w:r>
      <w:r w:rsidR="002701BD">
        <w:rPr>
          <w:rFonts w:hint="eastAsia"/>
        </w:rPr>
        <w:t>這個運算式，計算出</w:t>
      </w:r>
      <w:r w:rsidR="002701BD">
        <w:rPr>
          <w:rFonts w:hint="eastAsia"/>
        </w:rPr>
        <w:t xml:space="preserve"> BUFFER </w:t>
      </w:r>
      <w:r w:rsidR="002701BD">
        <w:rPr>
          <w:rFonts w:hint="eastAsia"/>
        </w:rPr>
        <w:t>的大小。利用這種技巧，我們可以計算任何結構的大小。</w:t>
      </w:r>
    </w:p>
    <w:p w:rsidR="002701BD" w:rsidRPr="002701BD" w:rsidRDefault="002701BD" w:rsidP="00AA4857"/>
    <w:p w:rsidR="00AA4857" w:rsidRPr="00C44092" w:rsidRDefault="00AA4857" w:rsidP="00AA4857">
      <w:pPr>
        <w:pStyle w:val="a6"/>
      </w:pPr>
      <w:bookmarkStart w:id="60" w:name="_Ref219793157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21</w:t>
      </w:r>
      <w:r w:rsidR="00806B9A">
        <w:fldChar w:fldCharType="end"/>
      </w:r>
      <w:bookmarkEnd w:id="60"/>
      <w:r>
        <w:rPr>
          <w:rFonts w:hint="eastAsia"/>
        </w:rPr>
        <w:t>使用運算式計算陣列大小的組合語言程式片段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62"/>
      </w:tblGrid>
      <w:tr w:rsidR="00AA4857" w:rsidRPr="00C47F3D" w:rsidTr="004B3C83">
        <w:tc>
          <w:tcPr>
            <w:tcW w:w="8362" w:type="dxa"/>
          </w:tcPr>
          <w:p w:rsidR="00AA4857" w:rsidRPr="00C47F3D" w:rsidRDefault="00AA4857" w:rsidP="004B3C83">
            <w:r w:rsidRPr="00C47F3D">
              <w:rPr>
                <w:rFonts w:hint="eastAsia"/>
              </w:rPr>
              <w:t>BUFFER</w:t>
            </w:r>
            <w:r w:rsidR="00276937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 xml:space="preserve"> RESB 4096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 xml:space="preserve">BUFEND EQU </w:t>
            </w:r>
            <w:r w:rsidR="00821CED">
              <w:rPr>
                <w:rFonts w:hint="eastAsia"/>
              </w:rPr>
              <w:t>$</w:t>
            </w:r>
          </w:p>
          <w:p w:rsidR="00AA4857" w:rsidRPr="00C47F3D" w:rsidRDefault="00AA4857" w:rsidP="00276937">
            <w:r w:rsidRPr="00C47F3D">
              <w:rPr>
                <w:rFonts w:hint="eastAsia"/>
              </w:rPr>
              <w:t>BUFLEN EQU BUFEND-BUFFER</w:t>
            </w:r>
          </w:p>
        </w:tc>
      </w:tr>
    </w:tbl>
    <w:p w:rsidR="00AA4857" w:rsidRDefault="00AA4857" w:rsidP="00AA4857"/>
    <w:p w:rsidR="00AA4857" w:rsidRDefault="00AA4857" w:rsidP="00AA4857">
      <w:r>
        <w:rPr>
          <w:rFonts w:hint="eastAsia"/>
        </w:rPr>
        <w:t>從上面幾個範例可以看出，程式設計師若能善用</w:t>
      </w:r>
      <w:r>
        <w:rPr>
          <w:rFonts w:hint="eastAsia"/>
        </w:rPr>
        <w:t xml:space="preserve"> ORG</w:t>
      </w:r>
      <w:r w:rsidR="00636221">
        <w:rPr>
          <w:rFonts w:hint="eastAsia"/>
        </w:rPr>
        <w:t>、</w:t>
      </w:r>
      <w:r>
        <w:rPr>
          <w:rFonts w:hint="eastAsia"/>
        </w:rPr>
        <w:t>EQU</w:t>
      </w:r>
      <w:r w:rsidR="00636221">
        <w:rPr>
          <w:rFonts w:hint="eastAsia"/>
        </w:rPr>
        <w:t>、</w:t>
      </w:r>
      <w:r>
        <w:rPr>
          <w:rFonts w:hint="eastAsia"/>
        </w:rPr>
        <w:t>運算式</w:t>
      </w:r>
      <w:r w:rsidR="00636221">
        <w:rPr>
          <w:rFonts w:hint="eastAsia"/>
        </w:rPr>
        <w:t>與</w:t>
      </w:r>
      <w:r w:rsidR="00821CED">
        <w:rPr>
          <w:rFonts w:hint="eastAsia"/>
        </w:rPr>
        <w:t>錢字號</w:t>
      </w:r>
      <w:r w:rsidR="00821CED">
        <w:rPr>
          <w:rFonts w:hint="eastAsia"/>
        </w:rPr>
        <w:t xml:space="preserve"> $</w:t>
      </w:r>
      <w:r>
        <w:rPr>
          <w:rFonts w:hint="eastAsia"/>
        </w:rPr>
        <w:t>，</w:t>
      </w:r>
      <w:r w:rsidR="00636221">
        <w:rPr>
          <w:rFonts w:hint="eastAsia"/>
        </w:rPr>
        <w:t>將會</w:t>
      </w:r>
      <w:r>
        <w:rPr>
          <w:rFonts w:hint="eastAsia"/>
        </w:rPr>
        <w:t>對組合語言的</w:t>
      </w:r>
      <w:r w:rsidR="00636221">
        <w:rPr>
          <w:rFonts w:hint="eastAsia"/>
        </w:rPr>
        <w:t>設計</w:t>
      </w:r>
      <w:r>
        <w:rPr>
          <w:rFonts w:hint="eastAsia"/>
        </w:rPr>
        <w:t>有</w:t>
      </w:r>
      <w:r w:rsidR="00636221">
        <w:rPr>
          <w:rFonts w:hint="eastAsia"/>
        </w:rPr>
        <w:t>很大</w:t>
      </w:r>
      <w:r>
        <w:rPr>
          <w:rFonts w:hint="eastAsia"/>
        </w:rPr>
        <w:t>的幫助，因此，一個好的組合語言設計師必須懂得善用這些語法。</w:t>
      </w:r>
    </w:p>
    <w:p w:rsidR="00AA4857" w:rsidRPr="00636221" w:rsidRDefault="00AA4857" w:rsidP="00AA4857"/>
    <w:p w:rsidR="00AA4857" w:rsidRPr="000810F2" w:rsidRDefault="00465FB7" w:rsidP="00AA485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分段</w:t>
      </w:r>
    </w:p>
    <w:p w:rsidR="00A2226D" w:rsidRDefault="00465FB7" w:rsidP="00AA4857">
      <w:r>
        <w:rPr>
          <w:rFonts w:hint="eastAsia"/>
        </w:rPr>
        <w:t>在今日的組合語言當中，我們常會對程式進行分段，這種作法可以解決某些定址</w:t>
      </w:r>
      <w:r w:rsidR="00A2226D">
        <w:rPr>
          <w:rFonts w:hint="eastAsia"/>
        </w:rPr>
        <w:lastRenderedPageBreak/>
        <w:t>範圍的</w:t>
      </w:r>
      <w:r>
        <w:rPr>
          <w:rFonts w:hint="eastAsia"/>
        </w:rPr>
        <w:t>問題，</w:t>
      </w:r>
      <w:r w:rsidR="00A2226D">
        <w:rPr>
          <w:rFonts w:hint="eastAsia"/>
        </w:rPr>
        <w:t>並</w:t>
      </w:r>
      <w:r>
        <w:rPr>
          <w:rFonts w:hint="eastAsia"/>
        </w:rPr>
        <w:t>且對作業系統的保護功能</w:t>
      </w:r>
      <w:r w:rsidR="00A2226D">
        <w:rPr>
          <w:rFonts w:hint="eastAsia"/>
        </w:rPr>
        <w:t>會</w:t>
      </w:r>
      <w:r>
        <w:rPr>
          <w:rFonts w:hint="eastAsia"/>
        </w:rPr>
        <w:t>有所幫助。</w:t>
      </w:r>
    </w:p>
    <w:p w:rsidR="00A2226D" w:rsidRDefault="00A2226D" w:rsidP="00AA4857"/>
    <w:p w:rsidR="00AA4857" w:rsidRDefault="00A2226D" w:rsidP="00AA4857">
      <w:r>
        <w:rPr>
          <w:rFonts w:hint="eastAsia"/>
        </w:rPr>
        <w:t>在現今的組合語言程式當中，通常會分為程式段</w:t>
      </w:r>
      <w:r>
        <w:rPr>
          <w:rFonts w:hint="eastAsia"/>
        </w:rPr>
        <w:t xml:space="preserve"> (</w:t>
      </w:r>
      <w:r w:rsidR="000603D4">
        <w:rPr>
          <w:rFonts w:hint="eastAsia"/>
        </w:rPr>
        <w:t>.text</w:t>
      </w:r>
      <w:r>
        <w:rPr>
          <w:rFonts w:hint="eastAsia"/>
        </w:rPr>
        <w:t xml:space="preserve">) </w:t>
      </w:r>
      <w:r>
        <w:rPr>
          <w:rFonts w:hint="eastAsia"/>
        </w:rPr>
        <w:t>與資料段</w:t>
      </w:r>
      <w:r>
        <w:rPr>
          <w:rFonts w:hint="eastAsia"/>
        </w:rPr>
        <w:t xml:space="preserve"> (</w:t>
      </w:r>
      <w:r w:rsidR="000603D4">
        <w:rPr>
          <w:rFonts w:hint="eastAsia"/>
        </w:rPr>
        <w:t>.data</w:t>
      </w:r>
      <w:r>
        <w:rPr>
          <w:rFonts w:hint="eastAsia"/>
        </w:rPr>
        <w:t>)</w:t>
      </w:r>
      <w:r>
        <w:rPr>
          <w:rFonts w:hint="eastAsia"/>
        </w:rPr>
        <w:t>，程式段用來儲存指令，而資料段用來放置變數，如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_Ref226252296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22</w:t>
      </w:r>
      <w:r w:rsidR="00806B9A">
        <w:fldChar w:fldCharType="end"/>
      </w:r>
      <w:r>
        <w:rPr>
          <w:rFonts w:hint="eastAsia"/>
        </w:rPr>
        <w:t>所示。</w:t>
      </w:r>
    </w:p>
    <w:p w:rsidR="00AA4857" w:rsidRDefault="00AA4857" w:rsidP="00AA4857"/>
    <w:p w:rsidR="00AA4857" w:rsidRDefault="00AA4857" w:rsidP="00AA4857">
      <w:pPr>
        <w:pStyle w:val="a6"/>
      </w:pPr>
      <w:bookmarkStart w:id="61" w:name="_Ref226252296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22</w:t>
      </w:r>
      <w:r w:rsidR="00806B9A">
        <w:fldChar w:fldCharType="end"/>
      </w:r>
      <w:bookmarkEnd w:id="61"/>
      <w:r w:rsidR="000603D4">
        <w:rPr>
          <w:rFonts w:hint="eastAsia"/>
        </w:rPr>
        <w:t>採用分段機制的組合語言程式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61"/>
        <w:gridCol w:w="3969"/>
      </w:tblGrid>
      <w:tr w:rsidR="00AA4857" w:rsidRPr="00C47F3D" w:rsidTr="004B3C83">
        <w:tc>
          <w:tcPr>
            <w:tcW w:w="4361" w:type="dxa"/>
          </w:tcPr>
          <w:p w:rsidR="00AA4857" w:rsidRPr="00C47F3D" w:rsidRDefault="002145E9" w:rsidP="002145E9">
            <w:pPr>
              <w:pStyle w:val="afe"/>
              <w:ind w:leftChars="0" w:left="0"/>
            </w:pPr>
            <w:r>
              <w:rPr>
                <w:rFonts w:hint="eastAsia"/>
              </w:rPr>
              <w:t>組合語言</w:t>
            </w:r>
          </w:p>
        </w:tc>
        <w:tc>
          <w:tcPr>
            <w:tcW w:w="3969" w:type="dxa"/>
          </w:tcPr>
          <w:p w:rsidR="00AA4857" w:rsidRPr="00C47F3D" w:rsidRDefault="002145E9" w:rsidP="002145E9">
            <w:pPr>
              <w:pStyle w:val="afe"/>
              <w:ind w:leftChars="0" w:left="0"/>
            </w:pPr>
            <w:r>
              <w:rPr>
                <w:rFonts w:hint="eastAsia"/>
              </w:rPr>
              <w:t>說明</w:t>
            </w:r>
          </w:p>
        </w:tc>
      </w:tr>
      <w:tr w:rsidR="00AA4857" w:rsidRPr="00C47F3D" w:rsidTr="004B3C83">
        <w:tc>
          <w:tcPr>
            <w:tcW w:w="4361" w:type="dxa"/>
          </w:tcPr>
          <w:p w:rsidR="00465FB7" w:rsidRDefault="00465FB7" w:rsidP="004B3C83">
            <w:r>
              <w:rPr>
                <w:rFonts w:hint="eastAsia"/>
              </w:rPr>
              <w:t>.text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LD R1, EOF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WLOOP:</w:t>
            </w:r>
            <w:r w:rsidRPr="00C47F3D">
              <w:rPr>
                <w:rFonts w:hint="eastAsia"/>
              </w:rPr>
              <w:tab/>
              <w:t>ST R1, oDev</w:t>
            </w:r>
          </w:p>
          <w:p w:rsidR="00AA4857" w:rsidRDefault="00AA4857" w:rsidP="004B3C83">
            <w:r w:rsidRPr="00C47F3D">
              <w:rPr>
                <w:rFonts w:hint="eastAsia"/>
              </w:rPr>
              <w:tab/>
            </w:r>
            <w:r w:rsidRPr="00C47F3D">
              <w:rPr>
                <w:rFonts w:hint="eastAsia"/>
              </w:rPr>
              <w:tab/>
              <w:t>RET</w:t>
            </w:r>
          </w:p>
          <w:p w:rsidR="00465FB7" w:rsidRPr="00C47F3D" w:rsidRDefault="00465FB7" w:rsidP="004B3C83">
            <w:r>
              <w:rPr>
                <w:rFonts w:hint="eastAsia"/>
              </w:rPr>
              <w:t>.data</w:t>
            </w:r>
          </w:p>
          <w:p w:rsidR="00AA4857" w:rsidRPr="00C47F3D" w:rsidRDefault="00AA4857" w:rsidP="004B3C83">
            <w:r w:rsidRPr="00C47F3D">
              <w:rPr>
                <w:rFonts w:hint="eastAsia"/>
              </w:rPr>
              <w:t>BUFFER</w:t>
            </w:r>
            <w:r w:rsidR="00276937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ab/>
              <w:t>RESB 65536</w:t>
            </w:r>
          </w:p>
          <w:p w:rsidR="00AA4857" w:rsidRPr="00C47F3D" w:rsidRDefault="00AA4857" w:rsidP="00BA54B9">
            <w:r w:rsidRPr="00C47F3D">
              <w:rPr>
                <w:rFonts w:hint="eastAsia"/>
              </w:rPr>
              <w:t>EOF</w:t>
            </w:r>
            <w:r w:rsidR="00276937">
              <w:rPr>
                <w:rFonts w:hint="eastAsia"/>
              </w:rPr>
              <w:t>:</w:t>
            </w:r>
            <w:r w:rsidRPr="00C47F3D">
              <w:rPr>
                <w:rFonts w:hint="eastAsia"/>
              </w:rPr>
              <w:t xml:space="preserve"> </w:t>
            </w:r>
            <w:r w:rsidRPr="00C47F3D">
              <w:rPr>
                <w:rFonts w:hint="eastAsia"/>
              </w:rPr>
              <w:tab/>
              <w:t>RES</w:t>
            </w:r>
            <w:r w:rsidR="00BA54B9">
              <w:rPr>
                <w:rFonts w:hint="eastAsia"/>
              </w:rPr>
              <w:t>B</w:t>
            </w:r>
            <w:r w:rsidRPr="00C47F3D">
              <w:rPr>
                <w:rFonts w:hint="eastAsia"/>
              </w:rPr>
              <w:t xml:space="preserve"> </w:t>
            </w:r>
            <w:r w:rsidR="00465FB7" w:rsidRPr="00465FB7">
              <w:t>"EOF"</w:t>
            </w:r>
          </w:p>
        </w:tc>
        <w:tc>
          <w:tcPr>
            <w:tcW w:w="3969" w:type="dxa"/>
          </w:tcPr>
          <w:p w:rsidR="00AA4857" w:rsidRDefault="002145E9" w:rsidP="00465FB7">
            <w:r>
              <w:rPr>
                <w:rFonts w:hint="eastAsia"/>
              </w:rPr>
              <w:t>程式段開始</w:t>
            </w:r>
          </w:p>
          <w:p w:rsidR="002145E9" w:rsidRDefault="002145E9" w:rsidP="00465FB7"/>
          <w:p w:rsidR="002145E9" w:rsidRDefault="002145E9" w:rsidP="00465FB7"/>
          <w:p w:rsidR="002145E9" w:rsidRDefault="002145E9" w:rsidP="00465FB7"/>
          <w:p w:rsidR="002145E9" w:rsidRPr="00C47F3D" w:rsidRDefault="002145E9" w:rsidP="002145E9">
            <w:r>
              <w:rPr>
                <w:rFonts w:hint="eastAsia"/>
              </w:rPr>
              <w:t>資料段開始</w:t>
            </w:r>
          </w:p>
        </w:tc>
      </w:tr>
    </w:tbl>
    <w:p w:rsidR="00AA4857" w:rsidRDefault="00AA4857" w:rsidP="00AA4857"/>
    <w:p w:rsidR="00A2226D" w:rsidRDefault="00A2226D" w:rsidP="00A2226D">
      <w:r>
        <w:rPr>
          <w:rFonts w:hint="eastAsia"/>
        </w:rPr>
        <w:t>透過這種分段方式，作業系統就能根據段落的屬性，禁止任何指令存取程式段的記憶體，如此就能防止駭客竊取記憶體中的資料。同時也能防止駭客寫入</w:t>
      </w:r>
      <w:r>
        <w:rPr>
          <w:rFonts w:hint="eastAsia"/>
        </w:rPr>
        <w:t xml:space="preserve"> JMP </w:t>
      </w:r>
      <w:r>
        <w:rPr>
          <w:rFonts w:hint="eastAsia"/>
        </w:rPr>
        <w:t>指令到程式段，企圖取得</w:t>
      </w:r>
      <w:r>
        <w:rPr>
          <w:rFonts w:hint="eastAsia"/>
        </w:rPr>
        <w:t xml:space="preserve"> CPU </w:t>
      </w:r>
      <w:r>
        <w:rPr>
          <w:rFonts w:hint="eastAsia"/>
        </w:rPr>
        <w:t>的控制權。</w:t>
      </w:r>
    </w:p>
    <w:p w:rsidR="00A2226D" w:rsidRDefault="00A2226D" w:rsidP="00AA4857"/>
    <w:p w:rsidR="00CE6B7C" w:rsidRDefault="00CE6B7C" w:rsidP="002E5FD5">
      <w:pPr>
        <w:pStyle w:val="2"/>
        <w:numPr>
          <w:ilvl w:val="1"/>
          <w:numId w:val="19"/>
        </w:numPr>
      </w:pPr>
      <w:bookmarkStart w:id="62" w:name="_Toc228256536"/>
      <w:bookmarkStart w:id="63" w:name="_Ref228585528"/>
      <w:bookmarkStart w:id="64" w:name="_Ref228585823"/>
      <w:r>
        <w:rPr>
          <w:rFonts w:hint="eastAsia"/>
        </w:rPr>
        <w:t>實務案例</w:t>
      </w:r>
      <w:bookmarkEnd w:id="62"/>
      <w:bookmarkEnd w:id="63"/>
      <w:bookmarkEnd w:id="64"/>
    </w:p>
    <w:p w:rsidR="00A2226D" w:rsidRPr="000320DC" w:rsidRDefault="00A2226D" w:rsidP="00A2226D">
      <w:r>
        <w:rPr>
          <w:rFonts w:hint="eastAsia"/>
        </w:rPr>
        <w:t>閱讀至此，相信讀者已經瞭解組合語言的基本概念了，接著，讓我們使用</w:t>
      </w:r>
      <w:r>
        <w:rPr>
          <w:rFonts w:hint="eastAsia"/>
        </w:rPr>
        <w:t xml:space="preserve"> GNU</w:t>
      </w:r>
      <w:r>
        <w:rPr>
          <w:rFonts w:hint="eastAsia"/>
        </w:rPr>
        <w:t>工具，真正在個人電腦上撰寫幾個組合語言程式。</w:t>
      </w:r>
    </w:p>
    <w:p w:rsidR="00A2226D" w:rsidRPr="00A2226D" w:rsidRDefault="00A2226D" w:rsidP="00DD4389"/>
    <w:p w:rsidR="00DD4389" w:rsidRPr="00DD4389" w:rsidRDefault="00DD4389" w:rsidP="00DD4389">
      <w:r>
        <w:rPr>
          <w:rFonts w:hint="eastAsia"/>
        </w:rPr>
        <w:t>在本節中，我們將利用</w:t>
      </w:r>
      <w:r>
        <w:rPr>
          <w:rFonts w:hint="eastAsia"/>
        </w:rPr>
        <w:t xml:space="preserve"> gcc </w:t>
      </w:r>
      <w:r>
        <w:rPr>
          <w:rFonts w:hint="eastAsia"/>
        </w:rPr>
        <w:t>編譯器與</w:t>
      </w:r>
      <w:r>
        <w:rPr>
          <w:rFonts w:hint="eastAsia"/>
        </w:rPr>
        <w:t xml:space="preserve"> as </w:t>
      </w:r>
      <w:r>
        <w:rPr>
          <w:rFonts w:hint="eastAsia"/>
        </w:rPr>
        <w:t>組譯器，組譯我們所撰寫的組合語言，實際進行組合語言的程式練習，在</w:t>
      </w:r>
      <w:r>
        <w:rPr>
          <w:rFonts w:hint="eastAsia"/>
        </w:rPr>
        <w:t xml:space="preserve"> x86 </w:t>
      </w:r>
      <w:r>
        <w:rPr>
          <w:rFonts w:hint="eastAsia"/>
        </w:rPr>
        <w:t>系列的</w:t>
      </w:r>
      <w:r>
        <w:rPr>
          <w:rFonts w:hint="eastAsia"/>
        </w:rPr>
        <w:t xml:space="preserve">IA32 </w:t>
      </w:r>
      <w:r>
        <w:rPr>
          <w:rFonts w:hint="eastAsia"/>
        </w:rPr>
        <w:t>平台上面，撰寫幾個簡單的組合語言，以</w:t>
      </w:r>
      <w:r w:rsidR="00FC482C">
        <w:rPr>
          <w:rFonts w:hint="eastAsia"/>
        </w:rPr>
        <w:t>便</w:t>
      </w:r>
      <w:r>
        <w:rPr>
          <w:rFonts w:hint="eastAsia"/>
        </w:rPr>
        <w:t>印證</w:t>
      </w:r>
      <w:r w:rsidR="00A120A5">
        <w:rPr>
          <w:rFonts w:hint="eastAsia"/>
        </w:rPr>
        <w:t>本章</w:t>
      </w:r>
      <w:r>
        <w:rPr>
          <w:rFonts w:hint="eastAsia"/>
        </w:rPr>
        <w:t>的理論</w:t>
      </w:r>
      <w:r w:rsidR="00A120A5">
        <w:rPr>
          <w:rFonts w:hint="eastAsia"/>
        </w:rPr>
        <w:t>，讓理論轉化為實務</w:t>
      </w:r>
      <w:r>
        <w:rPr>
          <w:rFonts w:hint="eastAsia"/>
        </w:rPr>
        <w:t>。</w:t>
      </w:r>
    </w:p>
    <w:p w:rsidR="00CE6B7C" w:rsidRDefault="00CE6B7C" w:rsidP="002E5FD5">
      <w:pPr>
        <w:pStyle w:val="2"/>
        <w:numPr>
          <w:ilvl w:val="2"/>
          <w:numId w:val="19"/>
        </w:numPr>
      </w:pPr>
      <w:bookmarkStart w:id="65" w:name="_Ref257723393"/>
      <w:bookmarkStart w:id="66" w:name="_Toc228256538"/>
      <w:bookmarkStart w:id="67" w:name="_Ref228692614"/>
      <w:r>
        <w:t>IA32</w:t>
      </w:r>
      <w:r>
        <w:rPr>
          <w:rFonts w:hint="eastAsia"/>
        </w:rPr>
        <w:t>的組合語言</w:t>
      </w:r>
      <w:bookmarkEnd w:id="65"/>
    </w:p>
    <w:p w:rsidR="00CE6B7C" w:rsidRDefault="00CE6B7C" w:rsidP="007B7A01">
      <w:r>
        <w:rPr>
          <w:rFonts w:hint="eastAsia"/>
        </w:rPr>
        <w:t>在</w:t>
      </w:r>
      <w:r>
        <w:t>IA32</w:t>
      </w:r>
      <w:r>
        <w:rPr>
          <w:rFonts w:hint="eastAsia"/>
        </w:rPr>
        <w:t>處理器上，目前常見的組譯器有微軟的</w:t>
      </w:r>
      <w:r>
        <w:t>MASM</w:t>
      </w:r>
      <w:r>
        <w:rPr>
          <w:rFonts w:hint="eastAsia"/>
        </w:rPr>
        <w:t>、</w:t>
      </w:r>
      <w:r>
        <w:t>GNU</w:t>
      </w:r>
      <w:r>
        <w:rPr>
          <w:rFonts w:hint="eastAsia"/>
        </w:rPr>
        <w:t>的</w:t>
      </w:r>
      <w:r>
        <w:t xml:space="preserve"> as </w:t>
      </w:r>
      <w:r>
        <w:rPr>
          <w:rFonts w:hint="eastAsia"/>
        </w:rPr>
        <w:t>與開放原始碼的</w:t>
      </w:r>
      <w:r>
        <w:t>NASM</w:t>
      </w:r>
      <w:r>
        <w:rPr>
          <w:rFonts w:hint="eastAsia"/>
        </w:rPr>
        <w:t>等，這些組譯器各自採用不同的組合語言語法，</w:t>
      </w:r>
      <w:r>
        <w:t xml:space="preserve"> GNU as</w:t>
      </w:r>
      <w:r>
        <w:rPr>
          <w:rFonts w:hint="eastAsia"/>
        </w:rPr>
        <w:t>採用的是</w:t>
      </w:r>
      <w:r>
        <w:t>AT&amp;T</w:t>
      </w:r>
      <w:r>
        <w:rPr>
          <w:rFonts w:hint="eastAsia"/>
        </w:rPr>
        <w:t>的語法，</w:t>
      </w:r>
      <w:r>
        <w:t>MASM</w:t>
      </w:r>
      <w:r>
        <w:rPr>
          <w:rFonts w:hint="eastAsia"/>
        </w:rPr>
        <w:t>與</w:t>
      </w:r>
      <w:r>
        <w:t>NASM</w:t>
      </w:r>
      <w:r>
        <w:rPr>
          <w:rFonts w:hint="eastAsia"/>
        </w:rPr>
        <w:t>則</w:t>
      </w:r>
      <w:r w:rsidR="006A33D3">
        <w:rPr>
          <w:rFonts w:hint="eastAsia"/>
        </w:rPr>
        <w:t>是</w:t>
      </w:r>
      <w:r>
        <w:rPr>
          <w:rFonts w:hint="eastAsia"/>
        </w:rPr>
        <w:t>以</w:t>
      </w:r>
      <w:r>
        <w:t xml:space="preserve"> Intel </w:t>
      </w:r>
      <w:r>
        <w:rPr>
          <w:rFonts w:hint="eastAsia"/>
        </w:rPr>
        <w:t>語法為基礎，但</w:t>
      </w:r>
      <w:r w:rsidR="006A33D3">
        <w:rPr>
          <w:rFonts w:hint="eastAsia"/>
        </w:rPr>
        <w:t>卻</w:t>
      </w:r>
      <w:r>
        <w:rPr>
          <w:rFonts w:hint="eastAsia"/>
        </w:rPr>
        <w:t>各自進行了擴充。</w:t>
      </w:r>
    </w:p>
    <w:p w:rsidR="00CE6B7C" w:rsidRDefault="00CE6B7C" w:rsidP="00D31844"/>
    <w:p w:rsidR="00CE6B7C" w:rsidRDefault="00CE6B7C" w:rsidP="00447DBF">
      <w:r>
        <w:t>AT&amp;T</w:t>
      </w:r>
      <w:r>
        <w:rPr>
          <w:rFonts w:hint="eastAsia"/>
        </w:rPr>
        <w:t>與</w:t>
      </w:r>
      <w:r>
        <w:t xml:space="preserve"> Intel</w:t>
      </w:r>
      <w:r w:rsidR="006A33D3">
        <w:rPr>
          <w:rFonts w:hint="eastAsia"/>
        </w:rPr>
        <w:t>的</w:t>
      </w:r>
      <w:r>
        <w:rPr>
          <w:rFonts w:hint="eastAsia"/>
        </w:rPr>
        <w:t>組合語言語法有明顯的差異，舉例而言，</w:t>
      </w:r>
      <w:r>
        <w:t>Intel</w:t>
      </w:r>
      <w:r>
        <w:rPr>
          <w:rFonts w:hint="eastAsia"/>
        </w:rPr>
        <w:t>語法的目標暫存器會放在第一個參數中，採用的是前置式語法，而</w:t>
      </w:r>
      <w:r>
        <w:t>AT&amp;T</w:t>
      </w:r>
      <w:r>
        <w:rPr>
          <w:rFonts w:hint="eastAsia"/>
        </w:rPr>
        <w:t>語法的目標暫存器會放在最後一個參數中，採用的是後置式語法。另外在語法細節上也有許多</w:t>
      </w:r>
      <w:r w:rsidR="006A33D3">
        <w:rPr>
          <w:rFonts w:hint="eastAsia"/>
        </w:rPr>
        <w:t>的</w:t>
      </w:r>
      <w:r>
        <w:rPr>
          <w:rFonts w:hint="eastAsia"/>
        </w:rPr>
        <w:t>差異。</w:t>
      </w:r>
    </w:p>
    <w:p w:rsidR="00CE6B7C" w:rsidRDefault="00CE6B7C" w:rsidP="00D31844"/>
    <w:p w:rsidR="006A33D3" w:rsidRDefault="00806B9A" w:rsidP="00576E45">
      <w:r>
        <w:fldChar w:fldCharType="begin"/>
      </w:r>
      <w:r w:rsidR="00CE6B7C">
        <w:instrText xml:space="preserve"> REF _Ref231954216 \h </w:instrText>
      </w:r>
      <w:r>
        <w:fldChar w:fldCharType="separate"/>
      </w:r>
      <w:r w:rsidR="0065332E">
        <w:rPr>
          <w:rFonts w:hint="eastAsia"/>
        </w:rPr>
        <w:t>範例</w:t>
      </w:r>
      <w:r w:rsidR="0065332E"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23</w:t>
      </w:r>
      <w:r>
        <w:fldChar w:fldCharType="end"/>
      </w:r>
      <w:r w:rsidR="00CE6B7C">
        <w:rPr>
          <w:rFonts w:hint="eastAsia"/>
        </w:rPr>
        <w:t>顯示了這兩種語法的差異性，在</w:t>
      </w:r>
      <w:r w:rsidR="00CE6B7C">
        <w:t>MASM</w:t>
      </w:r>
      <w:r w:rsidR="00CE6B7C">
        <w:rPr>
          <w:rFonts w:hint="eastAsia"/>
        </w:rPr>
        <w:t>所使用的</w:t>
      </w:r>
      <w:r w:rsidR="00CE6B7C">
        <w:t>Intel</w:t>
      </w:r>
      <w:r w:rsidR="00CE6B7C">
        <w:rPr>
          <w:rFonts w:hint="eastAsia"/>
        </w:rPr>
        <w:t>語法中，中括號</w:t>
      </w:r>
      <w:r w:rsidR="00CE6B7C">
        <w:t xml:space="preserve"> [] </w:t>
      </w:r>
      <w:r w:rsidR="00CE6B7C">
        <w:rPr>
          <w:rFonts w:hint="eastAsia"/>
        </w:rPr>
        <w:t>代表位址，像是</w:t>
      </w:r>
      <w:r w:rsidR="00CE6B7C">
        <w:t xml:space="preserve"> mov eax, [ebx+3] </w:t>
      </w:r>
      <w:r w:rsidR="00CE6B7C">
        <w:rPr>
          <w:rFonts w:hint="eastAsia"/>
        </w:rPr>
        <w:t>就是將</w:t>
      </w:r>
      <w:r w:rsidR="00CE6B7C">
        <w:t xml:space="preserve"> ebx+3 </w:t>
      </w:r>
      <w:r w:rsidR="00CE6B7C">
        <w:rPr>
          <w:rFonts w:hint="eastAsia"/>
        </w:rPr>
        <w:t>所指向的記憶體內容取出，放入</w:t>
      </w:r>
      <w:r w:rsidR="00CE6B7C">
        <w:t xml:space="preserve"> eax </w:t>
      </w:r>
      <w:r w:rsidR="00CE6B7C">
        <w:rPr>
          <w:rFonts w:hint="eastAsia"/>
        </w:rPr>
        <w:t>暫存器當中。但</w:t>
      </w:r>
      <w:r w:rsidR="006A33D3">
        <w:rPr>
          <w:rFonts w:hint="eastAsia"/>
        </w:rPr>
        <w:t>是</w:t>
      </w:r>
      <w:r w:rsidR="00CE6B7C">
        <w:rPr>
          <w:rFonts w:hint="eastAsia"/>
        </w:rPr>
        <w:t>在</w:t>
      </w:r>
      <w:r w:rsidR="00CE6B7C">
        <w:t xml:space="preserve"> GNU</w:t>
      </w:r>
      <w:r w:rsidR="00CE6B7C">
        <w:rPr>
          <w:rFonts w:hint="eastAsia"/>
        </w:rPr>
        <w:t>所使用的</w:t>
      </w:r>
      <w:r w:rsidR="00CE6B7C">
        <w:t>AT&amp;T</w:t>
      </w:r>
      <w:r w:rsidR="00CE6B7C">
        <w:rPr>
          <w:rFonts w:hint="eastAsia"/>
        </w:rPr>
        <w:t>語法中，圓刮號</w:t>
      </w:r>
      <w:r w:rsidR="00CE6B7C">
        <w:t xml:space="preserve"> () </w:t>
      </w:r>
      <w:r w:rsidR="00CE6B7C">
        <w:rPr>
          <w:rFonts w:hint="eastAsia"/>
        </w:rPr>
        <w:t>才代表位址，</w:t>
      </w:r>
      <w:r w:rsidR="006A33D3">
        <w:rPr>
          <w:rFonts w:hint="eastAsia"/>
        </w:rPr>
        <w:t>因此必須使用</w:t>
      </w:r>
      <w:r w:rsidR="006A33D3">
        <w:t xml:space="preserve"> mov 3(%ebx), eax</w:t>
      </w:r>
      <w:r w:rsidR="006A33D3">
        <w:rPr>
          <w:rFonts w:hint="eastAsia"/>
        </w:rPr>
        <w:t>指令才能達成同樣的功能</w:t>
      </w:r>
      <w:r w:rsidR="00CE6B7C">
        <w:rPr>
          <w:rFonts w:hint="eastAsia"/>
        </w:rPr>
        <w:t>。</w:t>
      </w:r>
    </w:p>
    <w:p w:rsidR="006A33D3" w:rsidRPr="006A33D3" w:rsidRDefault="006A33D3" w:rsidP="00576E45"/>
    <w:p w:rsidR="00CE6B7C" w:rsidRPr="00242330" w:rsidRDefault="00CE6B7C" w:rsidP="00D31844">
      <w:pPr>
        <w:pStyle w:val="a6"/>
      </w:pPr>
      <w:bookmarkStart w:id="68" w:name="_Ref231954216"/>
      <w:r>
        <w:rPr>
          <w:rFonts w:hint="eastAsia"/>
        </w:rPr>
        <w:t>範例</w:t>
      </w:r>
      <w: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SEQ </w:instrText>
      </w:r>
      <w:r>
        <w:rPr>
          <w:rFonts w:hint="eastAsia"/>
        </w:rPr>
        <w:instrText>範例</w:instrText>
      </w:r>
      <w:r>
        <w:instrText xml:space="preserve"> \* ARABIC \s 1 </w:instrText>
      </w:r>
      <w:r w:rsidR="00806B9A">
        <w:fldChar w:fldCharType="separate"/>
      </w:r>
      <w:r w:rsidR="0065332E">
        <w:rPr>
          <w:noProof/>
        </w:rPr>
        <w:t>23</w:t>
      </w:r>
      <w:r w:rsidR="00806B9A">
        <w:fldChar w:fldCharType="end"/>
      </w:r>
      <w:bookmarkEnd w:id="68"/>
      <w:r>
        <w:rPr>
          <w:rFonts w:hint="eastAsia"/>
        </w:rPr>
        <w:t>兩種</w:t>
      </w:r>
      <w:r>
        <w:t>IA32</w:t>
      </w:r>
      <w:r>
        <w:rPr>
          <w:rFonts w:hint="eastAsia"/>
        </w:rPr>
        <w:t>的組合語言語法</w:t>
      </w:r>
      <w:r>
        <w:t xml:space="preserve"> (Intel</w:t>
      </w:r>
      <w:r>
        <w:rPr>
          <w:rFonts w:hint="eastAsia"/>
        </w:rPr>
        <w:t>與</w:t>
      </w:r>
      <w:r>
        <w:t>AT&amp;T</w:t>
      </w:r>
      <w:r>
        <w:rPr>
          <w:rFonts w:hint="eastAsia"/>
        </w:rPr>
        <w:t>語法</w:t>
      </w:r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181"/>
        <w:gridCol w:w="4181"/>
      </w:tblGrid>
      <w:tr w:rsidR="00CE6B7C" w:rsidRPr="00FE4DA5">
        <w:tc>
          <w:tcPr>
            <w:tcW w:w="4181" w:type="dxa"/>
          </w:tcPr>
          <w:p w:rsidR="00CE6B7C" w:rsidRPr="00FE4DA5" w:rsidRDefault="00CE6B7C" w:rsidP="00AC1DCF">
            <w:pPr>
              <w:numPr>
                <w:ilvl w:val="0"/>
                <w:numId w:val="62"/>
              </w:num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MASM </w:t>
            </w:r>
            <w:r w:rsidRPr="00FE4DA5">
              <w:rPr>
                <w:rFonts w:ascii="新細明體" w:hAnsi="新細明體" w:hint="eastAsia"/>
              </w:rPr>
              <w:t>組合語言</w:t>
            </w:r>
            <w:r w:rsidRPr="00FE4DA5">
              <w:rPr>
                <w:rFonts w:ascii="新細明體" w:hAnsi="新細明體"/>
              </w:rPr>
              <w:t xml:space="preserve"> (Intel </w:t>
            </w:r>
            <w:r w:rsidRPr="00FE4DA5">
              <w:rPr>
                <w:rFonts w:ascii="新細明體" w:hAnsi="新細明體" w:hint="eastAsia"/>
              </w:rPr>
              <w:t>語法</w:t>
            </w:r>
            <w:r w:rsidRPr="00FE4DA5">
              <w:rPr>
                <w:rFonts w:ascii="新細明體" w:hAnsi="新細明體"/>
              </w:rPr>
              <w:t>)</w:t>
            </w:r>
          </w:p>
        </w:tc>
        <w:tc>
          <w:tcPr>
            <w:tcW w:w="4181" w:type="dxa"/>
          </w:tcPr>
          <w:p w:rsidR="00CE6B7C" w:rsidRPr="00FE4DA5" w:rsidRDefault="00CE6B7C" w:rsidP="00AC1DCF">
            <w:pPr>
              <w:numPr>
                <w:ilvl w:val="0"/>
                <w:numId w:val="62"/>
              </w:num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GNU </w:t>
            </w:r>
            <w:r w:rsidRPr="00FE4DA5">
              <w:rPr>
                <w:rFonts w:ascii="新細明體" w:hAnsi="新細明體" w:hint="eastAsia"/>
              </w:rPr>
              <w:t>組合語言</w:t>
            </w:r>
            <w:r w:rsidRPr="00FE4DA5">
              <w:rPr>
                <w:rFonts w:ascii="新細明體" w:hAnsi="新細明體"/>
              </w:rPr>
              <w:t xml:space="preserve"> (AT&amp;T </w:t>
            </w:r>
            <w:r w:rsidRPr="00FE4DA5">
              <w:rPr>
                <w:rFonts w:ascii="新細明體" w:hAnsi="新細明體" w:hint="eastAsia"/>
              </w:rPr>
              <w:t>語法</w:t>
            </w:r>
            <w:r w:rsidRPr="00FE4DA5">
              <w:rPr>
                <w:rFonts w:ascii="新細明體" w:hAnsi="新細明體"/>
              </w:rPr>
              <w:t>)</w:t>
            </w:r>
          </w:p>
        </w:tc>
      </w:tr>
      <w:tr w:rsidR="00CE6B7C" w:rsidRPr="00FE4DA5">
        <w:tc>
          <w:tcPr>
            <w:tcW w:w="4181" w:type="dxa"/>
          </w:tcPr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 </w:t>
            </w:r>
            <w:r w:rsidRPr="00FE4DA5">
              <w:rPr>
                <w:rFonts w:ascii="新細明體" w:hAnsi="新細明體"/>
              </w:rPr>
              <w:tab/>
              <w:t>eax,1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 </w:t>
            </w:r>
            <w:r w:rsidRPr="00FE4DA5">
              <w:rPr>
                <w:rFonts w:ascii="新細明體" w:hAnsi="新細明體"/>
              </w:rPr>
              <w:tab/>
              <w:t>ebx,0ffh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int </w:t>
            </w:r>
            <w:r w:rsidRPr="00FE4DA5">
              <w:rPr>
                <w:rFonts w:ascii="新細明體" w:hAnsi="新細明體"/>
              </w:rPr>
              <w:tab/>
            </w:r>
            <w:r w:rsidRPr="00FE4DA5">
              <w:rPr>
                <w:rFonts w:ascii="新細明體" w:hAnsi="新細明體"/>
              </w:rPr>
              <w:tab/>
              <w:t>80h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 </w:t>
            </w:r>
            <w:r w:rsidRPr="00FE4DA5">
              <w:rPr>
                <w:rFonts w:ascii="新細明體" w:hAnsi="新細明體"/>
              </w:rPr>
              <w:tab/>
              <w:t>ebx, 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 </w:t>
            </w:r>
            <w:r w:rsidRPr="00FE4DA5">
              <w:rPr>
                <w:rFonts w:ascii="新細明體" w:hAnsi="新細明體"/>
              </w:rPr>
              <w:tab/>
              <w:t>eax,[ecx]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 </w:t>
            </w:r>
            <w:r w:rsidRPr="00FE4DA5">
              <w:rPr>
                <w:rFonts w:ascii="新細明體" w:hAnsi="新細明體"/>
              </w:rPr>
              <w:tab/>
              <w:t>eax,[ebx+3]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 </w:t>
            </w:r>
            <w:r w:rsidRPr="00FE4DA5">
              <w:rPr>
                <w:rFonts w:ascii="新細明體" w:hAnsi="新細明體"/>
              </w:rPr>
              <w:tab/>
              <w:t>eax,[ebx+20h]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add </w:t>
            </w:r>
            <w:r w:rsidRPr="00FE4DA5">
              <w:rPr>
                <w:rFonts w:ascii="新細明體" w:hAnsi="新細明體"/>
              </w:rPr>
              <w:tab/>
            </w:r>
            <w:r w:rsidRPr="00FE4DA5">
              <w:rPr>
                <w:rFonts w:ascii="新細明體" w:hAnsi="新細明體"/>
              </w:rPr>
              <w:tab/>
              <w:t>eax,[ebx+ecx*2h]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lea </w:t>
            </w:r>
            <w:r w:rsidRPr="00FE4DA5">
              <w:rPr>
                <w:rFonts w:ascii="新細明體" w:hAnsi="新細明體"/>
              </w:rPr>
              <w:tab/>
            </w:r>
            <w:r w:rsidRPr="00FE4DA5">
              <w:rPr>
                <w:rFonts w:ascii="新細明體" w:hAnsi="新細明體"/>
              </w:rPr>
              <w:tab/>
              <w:t>eax,[ebx+ecx]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sub </w:t>
            </w:r>
            <w:r w:rsidRPr="00FE4DA5">
              <w:rPr>
                <w:rFonts w:ascii="新細明體" w:hAnsi="新細明體"/>
              </w:rPr>
              <w:tab/>
              <w:t>eax,[ebx+ecx*4h-20h]</w:t>
            </w:r>
          </w:p>
        </w:tc>
        <w:tc>
          <w:tcPr>
            <w:tcW w:w="4181" w:type="dxa"/>
          </w:tcPr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movl </w:t>
            </w:r>
            <w:r w:rsidRPr="00FE4DA5">
              <w:rPr>
                <w:rFonts w:ascii="新細明體" w:hAnsi="新細明體"/>
              </w:rPr>
              <w:tab/>
              <w:t>$1,%eax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movl </w:t>
            </w:r>
            <w:r w:rsidRPr="00FE4DA5">
              <w:rPr>
                <w:rFonts w:ascii="新細明體" w:hAnsi="新細明體"/>
              </w:rPr>
              <w:tab/>
              <w:t>$0xff,%ebx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int </w:t>
            </w:r>
            <w:r w:rsidRPr="00FE4DA5">
              <w:rPr>
                <w:rFonts w:ascii="新細明體" w:hAnsi="新細明體"/>
              </w:rPr>
              <w:tab/>
            </w:r>
            <w:r w:rsidRPr="00FE4DA5">
              <w:rPr>
                <w:rFonts w:ascii="新細明體" w:hAnsi="新細明體"/>
              </w:rPr>
              <w:tab/>
              <w:t>$0x80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movl </w:t>
            </w:r>
            <w:r w:rsidRPr="00FE4DA5">
              <w:rPr>
                <w:rFonts w:ascii="新細明體" w:hAnsi="新細明體"/>
              </w:rPr>
              <w:tab/>
              <w:t>%eax, %ebx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movl </w:t>
            </w:r>
            <w:r w:rsidRPr="00FE4DA5">
              <w:rPr>
                <w:rFonts w:ascii="新細明體" w:hAnsi="新細明體"/>
              </w:rPr>
              <w:tab/>
              <w:t>(%ecx),%eax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movl </w:t>
            </w:r>
            <w:r w:rsidRPr="00FE4DA5">
              <w:rPr>
                <w:rFonts w:ascii="新細明體" w:hAnsi="新細明體"/>
              </w:rPr>
              <w:tab/>
              <w:t>3(%ebx),%eax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movl </w:t>
            </w:r>
            <w:r w:rsidRPr="00FE4DA5">
              <w:rPr>
                <w:rFonts w:ascii="新細明體" w:hAnsi="新細明體"/>
              </w:rPr>
              <w:tab/>
              <w:t>0x20(%ebx),%eax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addl </w:t>
            </w:r>
            <w:r w:rsidRPr="00FE4DA5">
              <w:rPr>
                <w:rFonts w:ascii="新細明體" w:hAnsi="新細明體"/>
              </w:rPr>
              <w:tab/>
              <w:t>(%ebx,%ecx,0x2),%eax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leal </w:t>
            </w:r>
            <w:r w:rsidRPr="00FE4DA5">
              <w:rPr>
                <w:rFonts w:ascii="新細明體" w:hAnsi="新細明體"/>
              </w:rPr>
              <w:tab/>
            </w:r>
            <w:r w:rsidRPr="00FE4DA5">
              <w:rPr>
                <w:rFonts w:ascii="新細明體" w:hAnsi="新細明體"/>
              </w:rPr>
              <w:tab/>
              <w:t>(%ebx,%ecx),%eax</w:t>
            </w:r>
          </w:p>
          <w:p w:rsidR="00CE6B7C" w:rsidRPr="00FE4DA5" w:rsidRDefault="00CE6B7C" w:rsidP="002943A9">
            <w:pPr>
              <w:rPr>
                <w:rFonts w:ascii="新細明體" w:hAnsi="新細明體"/>
              </w:rPr>
            </w:pPr>
            <w:r w:rsidRPr="00FE4DA5">
              <w:rPr>
                <w:rFonts w:ascii="新細明體" w:hAnsi="新細明體"/>
              </w:rPr>
              <w:t xml:space="preserve">subl </w:t>
            </w:r>
            <w:r w:rsidRPr="00FE4DA5">
              <w:rPr>
                <w:rFonts w:ascii="新細明體" w:hAnsi="新細明體"/>
              </w:rPr>
              <w:tab/>
              <w:t>-0x20(%ebx,%ecx,0x4),%eax</w:t>
            </w:r>
          </w:p>
        </w:tc>
      </w:tr>
      <w:bookmarkEnd w:id="66"/>
      <w:bookmarkEnd w:id="67"/>
    </w:tbl>
    <w:p w:rsidR="005055C5" w:rsidRDefault="005055C5" w:rsidP="009E7E91"/>
    <w:p w:rsidR="00496B73" w:rsidRDefault="00496B73" w:rsidP="00496B73">
      <w:r>
        <w:rPr>
          <w:rFonts w:hint="eastAsia"/>
        </w:rPr>
        <w:t>在學習</w:t>
      </w:r>
      <w:r>
        <w:rPr>
          <w:rFonts w:hint="eastAsia"/>
        </w:rPr>
        <w:t xml:space="preserve"> IA32 </w:t>
      </w:r>
      <w:r>
        <w:rPr>
          <w:rFonts w:hint="eastAsia"/>
        </w:rPr>
        <w:t>組合語言的路上，會遭遇到許多的障礙，這些障礙絕大部分都是因為</w:t>
      </w:r>
      <w:r>
        <w:rPr>
          <w:rFonts w:hint="eastAsia"/>
        </w:rPr>
        <w:t xml:space="preserve"> x86 </w:t>
      </w:r>
      <w:r>
        <w:rPr>
          <w:rFonts w:hint="eastAsia"/>
        </w:rPr>
        <w:t>處理器的歷史所造成的。在過去的</w:t>
      </w:r>
      <w:r>
        <w:rPr>
          <w:rFonts w:hint="eastAsia"/>
        </w:rPr>
        <w:t xml:space="preserve"> DOS </w:t>
      </w:r>
      <w:r>
        <w:rPr>
          <w:rFonts w:hint="eastAsia"/>
        </w:rPr>
        <w:t>時代，</w:t>
      </w:r>
      <w:r>
        <w:rPr>
          <w:rFonts w:hint="eastAsia"/>
        </w:rPr>
        <w:t>x86</w:t>
      </w:r>
      <w:r>
        <w:rPr>
          <w:rFonts w:hint="eastAsia"/>
        </w:rPr>
        <w:t>組合語言的輸出入通常是透過</w:t>
      </w:r>
      <w:r>
        <w:rPr>
          <w:rFonts w:hint="eastAsia"/>
        </w:rPr>
        <w:t xml:space="preserve"> BIOS</w:t>
      </w:r>
      <w:r>
        <w:rPr>
          <w:rFonts w:hint="eastAsia"/>
        </w:rPr>
        <w:t>或</w:t>
      </w:r>
      <w:r>
        <w:rPr>
          <w:rFonts w:hint="eastAsia"/>
        </w:rPr>
        <w:t xml:space="preserve"> DOS </w:t>
      </w:r>
      <w:r>
        <w:rPr>
          <w:rFonts w:hint="eastAsia"/>
        </w:rPr>
        <w:t>的中斷指令進行的，但是這種方式在</w:t>
      </w:r>
      <w:r>
        <w:rPr>
          <w:rFonts w:hint="eastAsia"/>
        </w:rPr>
        <w:t xml:space="preserve"> Windows </w:t>
      </w:r>
      <w:r>
        <w:rPr>
          <w:rFonts w:hint="eastAsia"/>
        </w:rPr>
        <w:t>系統當中將無法運作</w:t>
      </w:r>
      <w:r w:rsidR="00DD4389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 xml:space="preserve"> Windows </w:t>
      </w:r>
      <w:r>
        <w:rPr>
          <w:rFonts w:hint="eastAsia"/>
        </w:rPr>
        <w:t>當中必須透過系統函數進行輸出入，但是對於組合語言的初學者而言，這兩種方式都太過複雜了。為了解決這個問題，在本節中，我們將採用</w:t>
      </w:r>
      <w:r>
        <w:rPr>
          <w:rFonts w:hint="eastAsia"/>
        </w:rPr>
        <w:t xml:space="preserve"> C </w:t>
      </w:r>
      <w:r>
        <w:rPr>
          <w:rFonts w:hint="eastAsia"/>
        </w:rPr>
        <w:t>與組合語言連結的方式，以避免牽涉到複雜的輸出入介面等問題。</w:t>
      </w:r>
    </w:p>
    <w:p w:rsidR="00496B73" w:rsidRPr="00496B73" w:rsidRDefault="00496B73" w:rsidP="009E7E91"/>
    <w:p w:rsidR="00C93C0C" w:rsidRDefault="00C93C0C" w:rsidP="009E7E91">
      <w:r>
        <w:rPr>
          <w:rFonts w:hint="eastAsia"/>
        </w:rPr>
        <w:t>本書主要以</w:t>
      </w:r>
      <w:r>
        <w:rPr>
          <w:rFonts w:hint="eastAsia"/>
        </w:rPr>
        <w:t xml:space="preserve"> GNU </w:t>
      </w:r>
      <w:r>
        <w:rPr>
          <w:rFonts w:hint="eastAsia"/>
        </w:rPr>
        <w:t>工具進行示範，因此以下的範例</w:t>
      </w:r>
      <w:r w:rsidR="00B5336A">
        <w:rPr>
          <w:rFonts w:hint="eastAsia"/>
        </w:rPr>
        <w:t>會</w:t>
      </w:r>
      <w:r>
        <w:rPr>
          <w:rFonts w:hint="eastAsia"/>
        </w:rPr>
        <w:t>使用</w:t>
      </w:r>
      <w:r w:rsidR="006A33D3">
        <w:rPr>
          <w:rFonts w:hint="eastAsia"/>
        </w:rPr>
        <w:t xml:space="preserve"> GNU </w:t>
      </w:r>
      <w:r w:rsidR="006A33D3">
        <w:rPr>
          <w:rFonts w:hint="eastAsia"/>
        </w:rPr>
        <w:t>版的</w:t>
      </w:r>
      <w:r>
        <w:rPr>
          <w:rFonts w:hint="eastAsia"/>
        </w:rPr>
        <w:t xml:space="preserve"> AT&amp;T </w:t>
      </w:r>
      <w:r>
        <w:rPr>
          <w:rFonts w:hint="eastAsia"/>
        </w:rPr>
        <w:t>語法，您可以用</w:t>
      </w:r>
      <w:r>
        <w:rPr>
          <w:rFonts w:hint="eastAsia"/>
        </w:rPr>
        <w:t xml:space="preserve"> Dev C++ </w:t>
      </w:r>
      <w:r>
        <w:rPr>
          <w:rFonts w:hint="eastAsia"/>
        </w:rPr>
        <w:t>當中的</w:t>
      </w:r>
      <w:r>
        <w:rPr>
          <w:rFonts w:hint="eastAsia"/>
        </w:rPr>
        <w:t xml:space="preserve"> gcc </w:t>
      </w:r>
      <w:r>
        <w:rPr>
          <w:rFonts w:hint="eastAsia"/>
        </w:rPr>
        <w:t>與</w:t>
      </w:r>
      <w:r>
        <w:rPr>
          <w:rFonts w:hint="eastAsia"/>
        </w:rPr>
        <w:t xml:space="preserve"> as </w:t>
      </w:r>
      <w:r>
        <w:rPr>
          <w:rFonts w:hint="eastAsia"/>
        </w:rPr>
        <w:t>工具進行組譯動作，以實際體會組合語言的用法。</w:t>
      </w:r>
    </w:p>
    <w:p w:rsidR="00C93C0C" w:rsidRDefault="00C93C0C" w:rsidP="009E7E91"/>
    <w:p w:rsidR="00826C7C" w:rsidRDefault="00826C7C" w:rsidP="00826C7C">
      <w:r>
        <w:rPr>
          <w:rFonts w:hint="eastAsia"/>
        </w:rPr>
        <w:t>首先，請讀者撰寫</w:t>
      </w:r>
      <w:r w:rsidR="006A33D3">
        <w:rPr>
          <w:rFonts w:hint="eastAsia"/>
        </w:rPr>
        <w:t>如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_Ref240093485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24</w:t>
      </w:r>
      <w:r w:rsidR="00806B9A">
        <w:fldChar w:fldCharType="end"/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語言程式</w:t>
      </w:r>
      <w:r>
        <w:rPr>
          <w:rFonts w:hint="eastAsia"/>
        </w:rPr>
        <w:t xml:space="preserve"> (main.c) </w:t>
      </w:r>
      <w:r>
        <w:rPr>
          <w:rFonts w:hint="eastAsia"/>
        </w:rPr>
        <w:t>與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_Ref240093497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25</w:t>
      </w:r>
      <w:r w:rsidR="00806B9A">
        <w:fldChar w:fldCharType="end"/>
      </w:r>
      <w:r>
        <w:rPr>
          <w:rFonts w:hint="eastAsia"/>
        </w:rPr>
        <w:t>的組合語言程式</w:t>
      </w:r>
      <w:r>
        <w:rPr>
          <w:rFonts w:hint="eastAsia"/>
        </w:rPr>
        <w:t xml:space="preserve"> (</w:t>
      </w:r>
      <w:r w:rsidR="003A4E06">
        <w:rPr>
          <w:rFonts w:hint="eastAsia"/>
        </w:rPr>
        <w:t>gnu_add</w:t>
      </w:r>
      <w:r>
        <w:rPr>
          <w:rFonts w:hint="eastAsia"/>
        </w:rPr>
        <w:t>.s</w:t>
      </w:r>
      <w:r>
        <w:rPr>
          <w:rStyle w:val="afa"/>
        </w:rPr>
        <w:footnoteReference w:id="3"/>
      </w:r>
      <w:r>
        <w:rPr>
          <w:rFonts w:hint="eastAsia"/>
        </w:rPr>
        <w:t>)</w:t>
      </w:r>
      <w:r w:rsidR="003A4E06">
        <w:rPr>
          <w:rFonts w:hint="eastAsia"/>
        </w:rPr>
        <w:t>。我們在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_Ref240093485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24</w:t>
      </w:r>
      <w:r w:rsidR="00806B9A">
        <w:fldChar w:fldCharType="end"/>
      </w:r>
      <w:r w:rsidR="003A4E06">
        <w:rPr>
          <w:rFonts w:hint="eastAsia"/>
        </w:rPr>
        <w:t>的</w:t>
      </w:r>
      <w:r w:rsidR="003A4E06">
        <w:rPr>
          <w:rFonts w:hint="eastAsia"/>
        </w:rPr>
        <w:t xml:space="preserve"> C </w:t>
      </w:r>
      <w:r w:rsidR="003A4E06">
        <w:rPr>
          <w:rFonts w:hint="eastAsia"/>
        </w:rPr>
        <w:t>程式中</w:t>
      </w:r>
      <w:r>
        <w:rPr>
          <w:rFonts w:hint="eastAsia"/>
        </w:rPr>
        <w:t>用</w:t>
      </w:r>
      <w:r>
        <w:rPr>
          <w:rFonts w:hint="eastAsia"/>
        </w:rPr>
        <w:t xml:space="preserve"> asmMain() </w:t>
      </w:r>
      <w:r>
        <w:rPr>
          <w:rFonts w:hint="eastAsia"/>
        </w:rPr>
        <w:t>的呼叫方式，呼叫了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_Ref240093497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25</w:t>
      </w:r>
      <w:r w:rsidR="00806B9A">
        <w:fldChar w:fldCharType="end"/>
      </w:r>
      <w:r>
        <w:rPr>
          <w:rFonts w:hint="eastAsia"/>
        </w:rPr>
        <w:t>中的</w:t>
      </w:r>
      <w:r>
        <w:rPr>
          <w:rFonts w:hint="eastAsia"/>
        </w:rPr>
        <w:t xml:space="preserve"> _asmMain</w:t>
      </w:r>
      <w:r w:rsidR="006A33D3">
        <w:rPr>
          <w:rFonts w:hint="eastAsia"/>
        </w:rPr>
        <w:t>程式</w:t>
      </w:r>
      <w:r w:rsidR="006A33D3">
        <w:rPr>
          <w:rFonts w:hint="eastAsia"/>
        </w:rPr>
        <w:t xml:space="preserve"> </w:t>
      </w:r>
      <w:r w:rsidR="006A33D3">
        <w:rPr>
          <w:rStyle w:val="afa"/>
        </w:rPr>
        <w:footnoteReference w:id="4"/>
      </w:r>
      <w:r>
        <w:rPr>
          <w:rFonts w:hint="eastAsia"/>
        </w:rPr>
        <w:t>。</w:t>
      </w:r>
    </w:p>
    <w:p w:rsidR="00826C7C" w:rsidRDefault="00826C7C" w:rsidP="00826C7C"/>
    <w:p w:rsidR="00826C7C" w:rsidRPr="002C6B6B" w:rsidRDefault="00826C7C" w:rsidP="00826C7C">
      <w:pPr>
        <w:pStyle w:val="a6"/>
      </w:pPr>
      <w:bookmarkStart w:id="69" w:name="_Ref240093485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24</w:t>
      </w:r>
      <w:r w:rsidR="00806B9A">
        <w:fldChar w:fldCharType="end"/>
      </w:r>
      <w:bookmarkEnd w:id="69"/>
      <w:r>
        <w:rPr>
          <w:rFonts w:hint="eastAsia"/>
        </w:rPr>
        <w:t xml:space="preserve"> </w:t>
      </w:r>
      <w:r>
        <w:rPr>
          <w:rFonts w:hint="eastAsia"/>
        </w:rPr>
        <w:t>可呼叫組合語言的</w:t>
      </w:r>
      <w:r>
        <w:rPr>
          <w:rFonts w:hint="eastAsia"/>
        </w:rPr>
        <w:t xml:space="preserve"> C </w:t>
      </w:r>
      <w:r>
        <w:rPr>
          <w:rFonts w:hint="eastAsia"/>
        </w:rPr>
        <w:t>程式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19"/>
        <w:gridCol w:w="4143"/>
      </w:tblGrid>
      <w:tr w:rsidR="00826C7C" w:rsidTr="00826C7C">
        <w:tc>
          <w:tcPr>
            <w:tcW w:w="4219" w:type="dxa"/>
          </w:tcPr>
          <w:p w:rsidR="00826C7C" w:rsidRDefault="00826C7C" w:rsidP="00067851">
            <w:r>
              <w:rPr>
                <w:rFonts w:hint="eastAsia"/>
              </w:rPr>
              <w:t>檔案：</w:t>
            </w:r>
            <w:r>
              <w:rPr>
                <w:rFonts w:hint="eastAsia"/>
              </w:rPr>
              <w:t>ch03/main.c</w:t>
            </w:r>
          </w:p>
        </w:tc>
        <w:tc>
          <w:tcPr>
            <w:tcW w:w="4143" w:type="dxa"/>
          </w:tcPr>
          <w:p w:rsidR="00826C7C" w:rsidRDefault="00826C7C" w:rsidP="00067851">
            <w:r>
              <w:rPr>
                <w:rFonts w:hint="eastAsia"/>
              </w:rPr>
              <w:t>說明</w:t>
            </w:r>
          </w:p>
        </w:tc>
      </w:tr>
      <w:tr w:rsidR="00826C7C" w:rsidTr="00826C7C">
        <w:tc>
          <w:tcPr>
            <w:tcW w:w="4219" w:type="dxa"/>
          </w:tcPr>
          <w:p w:rsidR="00826C7C" w:rsidRDefault="00826C7C" w:rsidP="00067851">
            <w:r>
              <w:t>#include &lt;stdio.h&gt;</w:t>
            </w:r>
          </w:p>
          <w:p w:rsidR="00826C7C" w:rsidRDefault="00826C7C" w:rsidP="00067851"/>
          <w:p w:rsidR="00826C7C" w:rsidRDefault="00826C7C" w:rsidP="00067851">
            <w:r>
              <w:t>int main(void) {</w:t>
            </w:r>
          </w:p>
          <w:p w:rsidR="00826C7C" w:rsidRDefault="00826C7C" w:rsidP="00067851">
            <w:r>
              <w:t xml:space="preserve">  printf("eax=%d\n", asmMain());</w:t>
            </w:r>
          </w:p>
          <w:p w:rsidR="00826C7C" w:rsidRDefault="00826C7C" w:rsidP="00067851">
            <w:r>
              <w:t>}</w:t>
            </w:r>
          </w:p>
        </w:tc>
        <w:tc>
          <w:tcPr>
            <w:tcW w:w="4143" w:type="dxa"/>
          </w:tcPr>
          <w:p w:rsidR="00826C7C" w:rsidRDefault="00826C7C" w:rsidP="00067851"/>
          <w:p w:rsidR="00826C7C" w:rsidRDefault="00826C7C" w:rsidP="00067851"/>
          <w:p w:rsidR="00826C7C" w:rsidRDefault="00826C7C" w:rsidP="00067851"/>
          <w:p w:rsidR="00826C7C" w:rsidRDefault="00826C7C" w:rsidP="003D2F42"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 xml:space="preserve"> asmMain() </w:t>
            </w:r>
            <w:r>
              <w:rPr>
                <w:rFonts w:hint="eastAsia"/>
              </w:rPr>
              <w:t>組合語言函數</w:t>
            </w:r>
            <w:r w:rsidR="003D2F42">
              <w:rPr>
                <w:rFonts w:hint="eastAsia"/>
              </w:rPr>
              <w:t>，最後存入</w:t>
            </w:r>
            <w:r w:rsidR="003D2F42">
              <w:rPr>
                <w:rFonts w:hint="eastAsia"/>
              </w:rPr>
              <w:t xml:space="preserve">eax </w:t>
            </w:r>
            <w:r w:rsidR="003D2F42">
              <w:rPr>
                <w:rFonts w:hint="eastAsia"/>
              </w:rPr>
              <w:t>的值會被傳回印出。</w:t>
            </w:r>
          </w:p>
        </w:tc>
      </w:tr>
    </w:tbl>
    <w:p w:rsidR="00826C7C" w:rsidRDefault="00826C7C" w:rsidP="00826C7C"/>
    <w:p w:rsidR="00826C7C" w:rsidRPr="002C6B6B" w:rsidRDefault="00826C7C" w:rsidP="00826C7C">
      <w:pPr>
        <w:pStyle w:val="a6"/>
      </w:pPr>
      <w:bookmarkStart w:id="70" w:name="_Ref240093497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25</w:t>
      </w:r>
      <w:r w:rsidR="00806B9A">
        <w:fldChar w:fldCharType="end"/>
      </w:r>
      <w:bookmarkEnd w:id="70"/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C </w:t>
      </w:r>
      <w:r>
        <w:rPr>
          <w:rFonts w:hint="eastAsia"/>
        </w:rPr>
        <w:t>語言所呼叫的組合語言程式</w:t>
      </w:r>
      <w:r w:rsidR="00DE04FE">
        <w:rPr>
          <w:rFonts w:hint="eastAsia"/>
        </w:rPr>
        <w:t xml:space="preserve"> (gnu_add.s)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03"/>
        <w:gridCol w:w="3859"/>
      </w:tblGrid>
      <w:tr w:rsidR="00826C7C" w:rsidTr="003D2F42">
        <w:tc>
          <w:tcPr>
            <w:tcW w:w="4503" w:type="dxa"/>
          </w:tcPr>
          <w:p w:rsidR="00826C7C" w:rsidRDefault="00826C7C" w:rsidP="00067851">
            <w:r>
              <w:rPr>
                <w:rFonts w:hint="eastAsia"/>
              </w:rPr>
              <w:t>檔案：</w:t>
            </w:r>
            <w:r>
              <w:rPr>
                <w:rFonts w:hint="eastAsia"/>
              </w:rPr>
              <w:t>ch03/gnu_add.s</w:t>
            </w:r>
          </w:p>
        </w:tc>
        <w:tc>
          <w:tcPr>
            <w:tcW w:w="3859" w:type="dxa"/>
          </w:tcPr>
          <w:p w:rsidR="00826C7C" w:rsidRDefault="003D2F42" w:rsidP="00067851">
            <w:r>
              <w:rPr>
                <w:rFonts w:hint="eastAsia"/>
              </w:rPr>
              <w:t>說明</w:t>
            </w:r>
          </w:p>
        </w:tc>
      </w:tr>
      <w:tr w:rsidR="00826C7C" w:rsidTr="003D2F42">
        <w:tc>
          <w:tcPr>
            <w:tcW w:w="4503" w:type="dxa"/>
          </w:tcPr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ab/>
              <w:t>.text</w:t>
            </w:r>
          </w:p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>.globl _asmMain</w:t>
            </w:r>
          </w:p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ab/>
              <w:t>.def _asmMain; .scl</w:t>
            </w:r>
            <w:r w:rsidRPr="00826C7C">
              <w:rPr>
                <w:rFonts w:cs="Tahoma"/>
              </w:rPr>
              <w:tab/>
              <w:t>2; .type 32; .endef</w:t>
            </w:r>
          </w:p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>_asmMain:</w:t>
            </w:r>
          </w:p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ab/>
              <w:t>movl $1, %eax</w:t>
            </w:r>
          </w:p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ab/>
              <w:t>addl $4, %eax</w:t>
            </w:r>
          </w:p>
          <w:p w:rsidR="00826C7C" w:rsidRPr="00826C7C" w:rsidRDefault="00826C7C" w:rsidP="00067851">
            <w:pPr>
              <w:rPr>
                <w:rFonts w:cs="Tahoma"/>
              </w:rPr>
            </w:pPr>
            <w:r w:rsidRPr="00826C7C">
              <w:rPr>
                <w:rFonts w:cs="Tahoma"/>
              </w:rPr>
              <w:tab/>
              <w:t>subl $2, %eax</w:t>
            </w:r>
          </w:p>
          <w:p w:rsidR="00826C7C" w:rsidRDefault="00826C7C" w:rsidP="00067851">
            <w:r w:rsidRPr="00826C7C">
              <w:rPr>
                <w:rFonts w:cs="Tahoma"/>
              </w:rPr>
              <w:tab/>
              <w:t>ret</w:t>
            </w:r>
          </w:p>
        </w:tc>
        <w:tc>
          <w:tcPr>
            <w:tcW w:w="3859" w:type="dxa"/>
          </w:tcPr>
          <w:p w:rsidR="00826C7C" w:rsidRDefault="003D2F42" w:rsidP="00067851">
            <w:r>
              <w:rPr>
                <w:rFonts w:hint="eastAsia"/>
              </w:rPr>
              <w:t>程式段開始</w:t>
            </w:r>
          </w:p>
          <w:p w:rsidR="003D2F42" w:rsidRDefault="003D2F42" w:rsidP="003D2F42">
            <w:r>
              <w:rPr>
                <w:rFonts w:hint="eastAsia"/>
              </w:rPr>
              <w:t>宣告</w:t>
            </w:r>
            <w:r>
              <w:rPr>
                <w:rFonts w:hint="eastAsia"/>
              </w:rPr>
              <w:t xml:space="preserve"> _asmMain </w:t>
            </w:r>
            <w:r>
              <w:rPr>
                <w:rFonts w:hint="eastAsia"/>
              </w:rPr>
              <w:t>為全域變數，以方便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語言主程式呼叫。</w:t>
            </w:r>
          </w:p>
          <w:p w:rsidR="003D2F42" w:rsidRDefault="003D2F42" w:rsidP="003D2F42">
            <w:r>
              <w:rPr>
                <w:rFonts w:hint="eastAsia"/>
              </w:rPr>
              <w:t xml:space="preserve">asmMain() </w:t>
            </w:r>
            <w:r>
              <w:rPr>
                <w:rFonts w:hint="eastAsia"/>
              </w:rPr>
              <w:t>函數開始。</w:t>
            </w:r>
          </w:p>
          <w:p w:rsidR="003D2F42" w:rsidRDefault="003D2F42" w:rsidP="003D2F42">
            <w:r>
              <w:rPr>
                <w:rFonts w:hint="eastAsia"/>
              </w:rPr>
              <w:t xml:space="preserve">  eax = 1</w:t>
            </w:r>
          </w:p>
          <w:p w:rsidR="003D2F42" w:rsidRDefault="003D2F42" w:rsidP="003D2F42">
            <w:r>
              <w:rPr>
                <w:rFonts w:hint="eastAsia"/>
              </w:rPr>
              <w:t xml:space="preserve">  eax = eax + 4</w:t>
            </w:r>
          </w:p>
          <w:p w:rsidR="003D2F42" w:rsidRDefault="003D2F42" w:rsidP="003D2F42">
            <w:r>
              <w:rPr>
                <w:rFonts w:hint="eastAsia"/>
              </w:rPr>
              <w:t xml:space="preserve">  eax = eax </w:t>
            </w:r>
            <w:r>
              <w:t>–</w:t>
            </w:r>
            <w:r>
              <w:rPr>
                <w:rFonts w:hint="eastAsia"/>
              </w:rPr>
              <w:t xml:space="preserve"> 2</w:t>
            </w:r>
          </w:p>
          <w:p w:rsidR="003D2F42" w:rsidRDefault="003D2F42" w:rsidP="003D2F42">
            <w:r>
              <w:rPr>
                <w:rFonts w:hint="eastAsia"/>
              </w:rPr>
              <w:t xml:space="preserve">  return</w:t>
            </w:r>
          </w:p>
        </w:tc>
      </w:tr>
    </w:tbl>
    <w:p w:rsidR="00826C7C" w:rsidRDefault="00826C7C" w:rsidP="00826C7C"/>
    <w:p w:rsidR="00826C7C" w:rsidRDefault="00826C7C" w:rsidP="00826C7C">
      <w:r>
        <w:rPr>
          <w:rFonts w:hint="eastAsia"/>
        </w:rPr>
        <w:t>當您順利撰寫完上述兩個程式後，可以利用</w:t>
      </w:r>
      <w:r>
        <w:rPr>
          <w:rFonts w:hint="eastAsia"/>
        </w:rPr>
        <w:t xml:space="preserve"> gcc</w:t>
      </w:r>
      <w:r>
        <w:rPr>
          <w:rFonts w:hint="eastAsia"/>
        </w:rPr>
        <w:t>編譯器，同時編譯</w:t>
      </w:r>
      <w:r>
        <w:rPr>
          <w:rFonts w:hint="eastAsia"/>
        </w:rPr>
        <w:t xml:space="preserve"> main.c</w:t>
      </w:r>
      <w:r>
        <w:rPr>
          <w:rFonts w:hint="eastAsia"/>
        </w:rPr>
        <w:t>並組譯</w:t>
      </w:r>
      <w:r>
        <w:rPr>
          <w:rFonts w:hint="eastAsia"/>
        </w:rPr>
        <w:t xml:space="preserve"> </w:t>
      </w:r>
      <w:r w:rsidR="003A4E06">
        <w:rPr>
          <w:rFonts w:hint="eastAsia"/>
        </w:rPr>
        <w:t>gnu_add</w:t>
      </w:r>
      <w:r>
        <w:rPr>
          <w:rFonts w:hint="eastAsia"/>
        </w:rPr>
        <w:t>.s</w:t>
      </w:r>
      <w:r>
        <w:rPr>
          <w:rFonts w:hint="eastAsia"/>
        </w:rPr>
        <w:t>，</w:t>
      </w:r>
      <w:r w:rsidR="003A4E06">
        <w:rPr>
          <w:rFonts w:hint="eastAsia"/>
        </w:rPr>
        <w:t>此時</w:t>
      </w:r>
      <w:r>
        <w:rPr>
          <w:rFonts w:hint="eastAsia"/>
        </w:rPr>
        <w:t xml:space="preserve"> gcc </w:t>
      </w:r>
      <w:r>
        <w:rPr>
          <w:rFonts w:hint="eastAsia"/>
        </w:rPr>
        <w:t>會順便將兩者連結，直接輸出執行檔。</w:t>
      </w:r>
    </w:p>
    <w:p w:rsidR="00826C7C" w:rsidRDefault="00826C7C" w:rsidP="00826C7C"/>
    <w:p w:rsidR="00826C7C" w:rsidRPr="002C6B6B" w:rsidRDefault="00826C7C" w:rsidP="00826C7C">
      <w:pPr>
        <w:pStyle w:val="a6"/>
      </w:pPr>
      <w:bookmarkStart w:id="71" w:name="_Ref240094063"/>
      <w:bookmarkStart w:id="72" w:name="_Ref256499847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26</w:t>
      </w:r>
      <w:r w:rsidR="00806B9A">
        <w:fldChar w:fldCharType="end"/>
      </w:r>
      <w:bookmarkEnd w:id="71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gcc </w:t>
      </w:r>
      <w:r>
        <w:rPr>
          <w:rFonts w:hint="eastAsia"/>
        </w:rPr>
        <w:t>編譯、組譯並且連結</w:t>
      </w:r>
      <w:r>
        <w:rPr>
          <w:rFonts w:hint="eastAsia"/>
        </w:rPr>
        <w:t xml:space="preserve"> (gnu_add)</w:t>
      </w:r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77"/>
        <w:gridCol w:w="4285"/>
      </w:tblGrid>
      <w:tr w:rsidR="00826C7C" w:rsidTr="001043C0">
        <w:tc>
          <w:tcPr>
            <w:tcW w:w="4077" w:type="dxa"/>
          </w:tcPr>
          <w:p w:rsidR="00826C7C" w:rsidRDefault="00033446" w:rsidP="00067851">
            <w:r>
              <w:rPr>
                <w:rFonts w:hint="eastAsia"/>
              </w:rPr>
              <w:t>編譯指令</w:t>
            </w:r>
          </w:p>
        </w:tc>
        <w:tc>
          <w:tcPr>
            <w:tcW w:w="4285" w:type="dxa"/>
          </w:tcPr>
          <w:p w:rsidR="00826C7C" w:rsidRDefault="00033446" w:rsidP="00067851">
            <w:r>
              <w:rPr>
                <w:rFonts w:hint="eastAsia"/>
              </w:rPr>
              <w:t>說明</w:t>
            </w:r>
          </w:p>
        </w:tc>
      </w:tr>
      <w:tr w:rsidR="00826C7C" w:rsidTr="001043C0">
        <w:tc>
          <w:tcPr>
            <w:tcW w:w="4077" w:type="dxa"/>
          </w:tcPr>
          <w:p w:rsidR="00826C7C" w:rsidRDefault="00826C7C" w:rsidP="00067851">
            <w:r>
              <w:t>C:\ch03&gt;gcc main.c gnu_add.s -o add</w:t>
            </w:r>
          </w:p>
          <w:p w:rsidR="001043C0" w:rsidRDefault="001043C0" w:rsidP="00067851"/>
          <w:p w:rsidR="00826C7C" w:rsidRDefault="00826C7C" w:rsidP="00067851">
            <w:r>
              <w:t>C:\ch03&gt;add</w:t>
            </w:r>
          </w:p>
          <w:p w:rsidR="00826C7C" w:rsidRDefault="00826C7C" w:rsidP="00067851">
            <w:r>
              <w:t>asmMain()=3</w:t>
            </w:r>
          </w:p>
        </w:tc>
        <w:tc>
          <w:tcPr>
            <w:tcW w:w="4285" w:type="dxa"/>
          </w:tcPr>
          <w:p w:rsidR="001043C0" w:rsidRDefault="001043C0" w:rsidP="00067851">
            <w:r>
              <w:rPr>
                <w:rFonts w:hint="eastAsia"/>
              </w:rPr>
              <w:t>編譯</w:t>
            </w:r>
            <w:r>
              <w:rPr>
                <w:rFonts w:hint="eastAsia"/>
              </w:rPr>
              <w:t xml:space="preserve"> main.c</w:t>
            </w:r>
            <w:r>
              <w:rPr>
                <w:rFonts w:hint="eastAsia"/>
              </w:rPr>
              <w:t>、組譯</w:t>
            </w:r>
            <w:r>
              <w:rPr>
                <w:rFonts w:hint="eastAsia"/>
              </w:rPr>
              <w:t xml:space="preserve"> gnu_add.s </w:t>
            </w:r>
            <w:r>
              <w:rPr>
                <w:rFonts w:hint="eastAsia"/>
              </w:rPr>
              <w:t>並連結為</w:t>
            </w:r>
          </w:p>
          <w:p w:rsidR="00826C7C" w:rsidRDefault="001043C0" w:rsidP="00067851">
            <w:r>
              <w:rPr>
                <w:rFonts w:hint="eastAsia"/>
              </w:rPr>
              <w:t xml:space="preserve"> add.exe</w:t>
            </w:r>
          </w:p>
          <w:p w:rsidR="00826C7C" w:rsidRDefault="001043C0" w:rsidP="00067851"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add.exe</w:t>
            </w:r>
          </w:p>
          <w:p w:rsidR="00826C7C" w:rsidRDefault="001043C0" w:rsidP="00067851">
            <w:r>
              <w:rPr>
                <w:rFonts w:hint="eastAsia"/>
              </w:rPr>
              <w:t>輸出結果為</w:t>
            </w:r>
            <w:r>
              <w:rPr>
                <w:rFonts w:hint="eastAsia"/>
              </w:rPr>
              <w:t xml:space="preserve"> 3</w:t>
            </w:r>
          </w:p>
        </w:tc>
      </w:tr>
    </w:tbl>
    <w:p w:rsidR="00826C7C" w:rsidRDefault="00826C7C" w:rsidP="00826C7C"/>
    <w:p w:rsidR="003A4E06" w:rsidRDefault="00806B9A" w:rsidP="00826C7C">
      <w:r>
        <w:fldChar w:fldCharType="begin"/>
      </w:r>
      <w:r w:rsidR="003A4E06">
        <w:instrText xml:space="preserve"> </w:instrText>
      </w:r>
      <w:r w:rsidR="003A4E06">
        <w:rPr>
          <w:rFonts w:hint="eastAsia"/>
        </w:rPr>
        <w:instrText>REF _Ref240094063 \h</w:instrText>
      </w:r>
      <w:r w:rsidR="003A4E06">
        <w:instrText xml:space="preserve"> </w:instrText>
      </w:r>
      <w:r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26</w:t>
      </w:r>
      <w:r>
        <w:fldChar w:fldCharType="end"/>
      </w:r>
      <w:r w:rsidR="003A4E06">
        <w:rPr>
          <w:rFonts w:hint="eastAsia"/>
        </w:rPr>
        <w:t>是筆者的執行過程，最後會印出</w:t>
      </w:r>
      <w:r w:rsidR="003A4E06">
        <w:rPr>
          <w:rFonts w:hint="eastAsia"/>
        </w:rPr>
        <w:t xml:space="preserve"> eax=3</w:t>
      </w:r>
      <w:r w:rsidR="003A4E06">
        <w:rPr>
          <w:rFonts w:hint="eastAsia"/>
        </w:rPr>
        <w:t>這樣的訊息。由於</w:t>
      </w:r>
      <w:r w:rsidR="003A4E06">
        <w:rPr>
          <w:rFonts w:hint="eastAsia"/>
        </w:rPr>
        <w:t>gcc</w:t>
      </w:r>
      <w:r w:rsidR="003A4E06">
        <w:rPr>
          <w:rFonts w:hint="eastAsia"/>
        </w:rPr>
        <w:t>編譯器會利用</w:t>
      </w:r>
      <w:r w:rsidR="003A4E06">
        <w:rPr>
          <w:rFonts w:hint="eastAsia"/>
        </w:rPr>
        <w:t xml:space="preserve"> eax </w:t>
      </w:r>
      <w:r w:rsidR="003A4E06">
        <w:rPr>
          <w:rFonts w:hint="eastAsia"/>
        </w:rPr>
        <w:t>暫存器儲存傳回值，因此在組合語言</w:t>
      </w:r>
      <w:r w:rsidR="003A4E06">
        <w:rPr>
          <w:rFonts w:hint="eastAsia"/>
        </w:rPr>
        <w:t xml:space="preserve"> _asmMain </w:t>
      </w:r>
      <w:r w:rsidR="003A4E06">
        <w:rPr>
          <w:rFonts w:hint="eastAsia"/>
        </w:rPr>
        <w:t>最後一行的</w:t>
      </w:r>
      <w:r w:rsidR="003A4E06">
        <w:rPr>
          <w:rFonts w:hint="eastAsia"/>
        </w:rPr>
        <w:t xml:space="preserve"> ret </w:t>
      </w:r>
      <w:r w:rsidR="003A4E06">
        <w:rPr>
          <w:rFonts w:hint="eastAsia"/>
        </w:rPr>
        <w:t>指令執行後，就會將</w:t>
      </w:r>
      <w:r w:rsidR="003A4E06">
        <w:rPr>
          <w:rFonts w:hint="eastAsia"/>
        </w:rPr>
        <w:t xml:space="preserve"> eax </w:t>
      </w:r>
      <w:r w:rsidR="003A4E06">
        <w:rPr>
          <w:rFonts w:hint="eastAsia"/>
        </w:rPr>
        <w:t>當作</w:t>
      </w:r>
      <w:r w:rsidR="003A4E06">
        <w:rPr>
          <w:rFonts w:hint="eastAsia"/>
        </w:rPr>
        <w:t xml:space="preserve"> asmMain() </w:t>
      </w:r>
      <w:r w:rsidR="003A4E06">
        <w:rPr>
          <w:rFonts w:hint="eastAsia"/>
        </w:rPr>
        <w:t>的傳回值，因此</w:t>
      </w:r>
      <w:r w:rsidR="003A4E06">
        <w:t xml:space="preserve"> printf("eax=%d\n", asmMain())</w:t>
      </w:r>
      <w:r w:rsidR="003A4E06">
        <w:rPr>
          <w:rFonts w:hint="eastAsia"/>
        </w:rPr>
        <w:t xml:space="preserve"> </w:t>
      </w:r>
      <w:r w:rsidR="003A4E06">
        <w:rPr>
          <w:rFonts w:hint="eastAsia"/>
        </w:rPr>
        <w:t>這行程式就會印出</w:t>
      </w:r>
      <w:r w:rsidR="003A4E06">
        <w:rPr>
          <w:rFonts w:hint="eastAsia"/>
        </w:rPr>
        <w:t xml:space="preserve"> eax=3 </w:t>
      </w:r>
      <w:r w:rsidR="003A4E06">
        <w:rPr>
          <w:rFonts w:hint="eastAsia"/>
        </w:rPr>
        <w:t>的結果。</w:t>
      </w:r>
    </w:p>
    <w:p w:rsidR="003A4E06" w:rsidRPr="003A4E06" w:rsidRDefault="003A4E06" w:rsidP="00826C7C"/>
    <w:p w:rsidR="003A4E06" w:rsidRDefault="00826C7C" w:rsidP="00826C7C">
      <w:r>
        <w:rPr>
          <w:rFonts w:hint="eastAsia"/>
        </w:rPr>
        <w:t>透過這種以</w:t>
      </w:r>
      <w:r>
        <w:rPr>
          <w:rFonts w:hint="eastAsia"/>
        </w:rPr>
        <w:t>C</w:t>
      </w:r>
      <w:r>
        <w:rPr>
          <w:rFonts w:hint="eastAsia"/>
        </w:rPr>
        <w:t>語言呼叫組合語言的方法，我們就可以</w:t>
      </w:r>
      <w:r w:rsidR="003A4E06">
        <w:rPr>
          <w:rFonts w:hint="eastAsia"/>
        </w:rPr>
        <w:t>很容易的在個人電腦上測試</w:t>
      </w:r>
      <w:r>
        <w:rPr>
          <w:rFonts w:hint="eastAsia"/>
        </w:rPr>
        <w:t>組合語言</w:t>
      </w:r>
      <w:r w:rsidR="003A4E06">
        <w:rPr>
          <w:rFonts w:hint="eastAsia"/>
        </w:rPr>
        <w:t>程式，而不會被輸出入的問題卡住。您可以在任</w:t>
      </w:r>
      <w:r w:rsidR="00684287">
        <w:rPr>
          <w:rFonts w:hint="eastAsia"/>
        </w:rPr>
        <w:t>何</w:t>
      </w:r>
      <w:r w:rsidR="003A4E06">
        <w:rPr>
          <w:rFonts w:hint="eastAsia"/>
        </w:rPr>
        <w:t>的組合語言程式中加入</w:t>
      </w:r>
      <w:r w:rsidR="003A4E06">
        <w:rPr>
          <w:rFonts w:hint="eastAsia"/>
        </w:rPr>
        <w:t xml:space="preserve"> _asmMain: </w:t>
      </w:r>
      <w:r w:rsidR="003A4E06">
        <w:rPr>
          <w:rFonts w:hint="eastAsia"/>
        </w:rPr>
        <w:t>標記，然後就能與</w:t>
      </w:r>
      <w:r w:rsidR="003A4E06">
        <w:rPr>
          <w:rFonts w:hint="eastAsia"/>
        </w:rPr>
        <w:t xml:space="preserve"> main.c </w:t>
      </w:r>
      <w:r w:rsidR="003A4E06">
        <w:rPr>
          <w:rFonts w:hint="eastAsia"/>
        </w:rPr>
        <w:t>連結</w:t>
      </w:r>
      <w:r w:rsidR="00684287">
        <w:rPr>
          <w:rFonts w:hint="eastAsia"/>
        </w:rPr>
        <w:t>後組譯執行，隨時測試您對組合</w:t>
      </w:r>
      <w:r w:rsidR="00684287">
        <w:rPr>
          <w:rFonts w:hint="eastAsia"/>
        </w:rPr>
        <w:lastRenderedPageBreak/>
        <w:t>語言的想法。</w:t>
      </w:r>
    </w:p>
    <w:p w:rsidR="003A4E06" w:rsidRDefault="003A4E06" w:rsidP="00826C7C"/>
    <w:p w:rsidR="00826C7C" w:rsidRDefault="00826C7C" w:rsidP="00826C7C">
      <w:r>
        <w:rPr>
          <w:rFonts w:hint="eastAsia"/>
        </w:rPr>
        <w:t>舉例而言，若我們將</w:t>
      </w:r>
      <w:r>
        <w:rPr>
          <w:rFonts w:hint="eastAsia"/>
        </w:rPr>
        <w:t xml:space="preserve"> asmMain </w:t>
      </w:r>
      <w:r>
        <w:rPr>
          <w:rFonts w:hint="eastAsia"/>
        </w:rPr>
        <w:t>模組由</w:t>
      </w:r>
      <w:r>
        <w:rPr>
          <w:rFonts w:hint="eastAsia"/>
        </w:rPr>
        <w:t xml:space="preserve"> gnu_add.s </w:t>
      </w:r>
      <w:r>
        <w:rPr>
          <w:rFonts w:hint="eastAsia"/>
        </w:rPr>
        <w:t>換成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_Ref240104871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27</w:t>
      </w:r>
      <w:r w:rsidR="00806B9A">
        <w:fldChar w:fldCharType="end"/>
      </w:r>
      <w:r>
        <w:rPr>
          <w:rFonts w:hint="eastAsia"/>
        </w:rPr>
        <w:t>的</w:t>
      </w:r>
      <w:r>
        <w:rPr>
          <w:rFonts w:hint="eastAsia"/>
        </w:rPr>
        <w:t xml:space="preserve"> gnu_sum.s</w:t>
      </w:r>
      <w:r>
        <w:rPr>
          <w:rFonts w:hint="eastAsia"/>
        </w:rPr>
        <w:t>，那麼，採用相似的編譯程序，就可以改為計算</w:t>
      </w:r>
      <w:r>
        <w:rPr>
          <w:rFonts w:hint="eastAsia"/>
        </w:rPr>
        <w:t xml:space="preserve"> 1+2+</w:t>
      </w:r>
      <w:r>
        <w:t>…</w:t>
      </w:r>
      <w:r>
        <w:rPr>
          <w:rFonts w:hint="eastAsia"/>
        </w:rPr>
        <w:t xml:space="preserve">+10 </w:t>
      </w:r>
      <w:r>
        <w:rPr>
          <w:rFonts w:hint="eastAsia"/>
        </w:rPr>
        <w:t>的結果。其編譯與執行過程如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_Ref240104931 \h</w:instrText>
      </w:r>
      <w:r>
        <w:instrText xml:space="preserve"> </w:instrText>
      </w:r>
      <w:r w:rsidR="00806B9A">
        <w:fldChar w:fldCharType="separate"/>
      </w:r>
      <w:r w:rsidR="0065332E">
        <w:rPr>
          <w:rFonts w:hint="eastAsia"/>
        </w:rPr>
        <w:t>範例</w:t>
      </w:r>
      <w:r w:rsidR="0065332E">
        <w:rPr>
          <w:rFonts w:hint="eastAsia"/>
        </w:rPr>
        <w:t xml:space="preserve"> </w:t>
      </w:r>
      <w:r w:rsidR="0065332E">
        <w:rPr>
          <w:noProof/>
        </w:rPr>
        <w:t>3</w:t>
      </w:r>
      <w:r w:rsidR="0065332E">
        <w:t>.</w:t>
      </w:r>
      <w:r w:rsidR="0065332E">
        <w:rPr>
          <w:noProof/>
        </w:rPr>
        <w:t>28</w:t>
      </w:r>
      <w:r w:rsidR="00806B9A">
        <w:fldChar w:fldCharType="end"/>
      </w:r>
      <w:r>
        <w:rPr>
          <w:rFonts w:hint="eastAsia"/>
        </w:rPr>
        <w:t>所示。</w:t>
      </w:r>
    </w:p>
    <w:p w:rsidR="00826C7C" w:rsidRDefault="00826C7C" w:rsidP="00826C7C"/>
    <w:p w:rsidR="00826C7C" w:rsidRPr="002C6B6B" w:rsidRDefault="00826C7C" w:rsidP="00826C7C">
      <w:pPr>
        <w:pStyle w:val="a6"/>
      </w:pPr>
      <w:bookmarkStart w:id="73" w:name="_Ref240104871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27</w:t>
      </w:r>
      <w:r w:rsidR="00806B9A">
        <w:fldChar w:fldCharType="end"/>
      </w:r>
      <w:bookmarkEnd w:id="73"/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C </w:t>
      </w:r>
      <w:r>
        <w:rPr>
          <w:rFonts w:hint="eastAsia"/>
        </w:rPr>
        <w:t>語言所呼叫的組合語言程式</w:t>
      </w:r>
      <w:r w:rsidR="00DE04FE">
        <w:rPr>
          <w:rFonts w:hint="eastAsia"/>
        </w:rPr>
        <w:t xml:space="preserve"> (gnu_sum.s)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6"/>
        <w:gridCol w:w="3576"/>
      </w:tblGrid>
      <w:tr w:rsidR="00826C7C" w:rsidTr="00826C7C">
        <w:tc>
          <w:tcPr>
            <w:tcW w:w="4786" w:type="dxa"/>
          </w:tcPr>
          <w:p w:rsidR="00826C7C" w:rsidRDefault="00826C7C" w:rsidP="00067851">
            <w:r>
              <w:rPr>
                <w:rFonts w:hint="eastAsia"/>
              </w:rPr>
              <w:t>檔案：</w:t>
            </w:r>
            <w:r>
              <w:rPr>
                <w:rFonts w:hint="eastAsia"/>
              </w:rPr>
              <w:t>ch03/gnu_sum.s</w:t>
            </w:r>
          </w:p>
        </w:tc>
        <w:tc>
          <w:tcPr>
            <w:tcW w:w="3576" w:type="dxa"/>
          </w:tcPr>
          <w:p w:rsidR="00826C7C" w:rsidRDefault="00033446" w:rsidP="00067851">
            <w:r>
              <w:rPr>
                <w:rFonts w:hint="eastAsia"/>
              </w:rPr>
              <w:t>說明</w:t>
            </w:r>
          </w:p>
        </w:tc>
      </w:tr>
      <w:tr w:rsidR="00826C7C" w:rsidTr="00826C7C">
        <w:tc>
          <w:tcPr>
            <w:tcW w:w="4786" w:type="dxa"/>
          </w:tcPr>
          <w:p w:rsidR="00826C7C" w:rsidRDefault="00826C7C" w:rsidP="00067851">
            <w:r>
              <w:tab/>
              <w:t>.data</w:t>
            </w:r>
          </w:p>
          <w:p w:rsidR="00826C7C" w:rsidRDefault="00826C7C" w:rsidP="00067851">
            <w:r>
              <w:t>sum: .long 0</w:t>
            </w:r>
          </w:p>
          <w:p w:rsidR="00826C7C" w:rsidRDefault="00826C7C" w:rsidP="00067851">
            <w:r>
              <w:tab/>
              <w:t>.text</w:t>
            </w:r>
          </w:p>
          <w:p w:rsidR="00826C7C" w:rsidRDefault="00826C7C" w:rsidP="00067851">
            <w:r>
              <w:t>.globl _asmMain</w:t>
            </w:r>
          </w:p>
          <w:p w:rsidR="00826C7C" w:rsidRDefault="00826C7C" w:rsidP="00067851">
            <w:r>
              <w:tab/>
              <w:t>.def _asmMain; .scl</w:t>
            </w:r>
            <w:r>
              <w:tab/>
              <w:t>2; .type 32; .endef</w:t>
            </w:r>
          </w:p>
          <w:p w:rsidR="00826C7C" w:rsidRDefault="00826C7C" w:rsidP="00067851">
            <w:r>
              <w:t>_asmMain:</w:t>
            </w:r>
          </w:p>
          <w:p w:rsidR="00826C7C" w:rsidRDefault="00826C7C" w:rsidP="00067851">
            <w:r>
              <w:tab/>
              <w:t>mov</w:t>
            </w:r>
            <w:r w:rsidR="0013258B">
              <w:rPr>
                <w:rFonts w:hint="eastAsia"/>
              </w:rPr>
              <w:t>l</w:t>
            </w:r>
            <w:r>
              <w:t xml:space="preserve"> $1, %eax</w:t>
            </w:r>
          </w:p>
          <w:p w:rsidR="00826C7C" w:rsidRDefault="00826C7C" w:rsidP="00067851">
            <w:r>
              <w:t>FOR1:</w:t>
            </w:r>
          </w:p>
          <w:p w:rsidR="00826C7C" w:rsidRDefault="00826C7C" w:rsidP="00067851">
            <w:r>
              <w:tab/>
              <w:t>addl %eax, sum</w:t>
            </w:r>
          </w:p>
          <w:p w:rsidR="00826C7C" w:rsidRDefault="00826C7C" w:rsidP="00067851">
            <w:r>
              <w:tab/>
              <w:t>addl $1, %eax</w:t>
            </w:r>
          </w:p>
          <w:p w:rsidR="00826C7C" w:rsidRDefault="00826C7C" w:rsidP="00067851">
            <w:r>
              <w:tab/>
              <w:t>cmpl $10,%eax</w:t>
            </w:r>
          </w:p>
          <w:p w:rsidR="00826C7C" w:rsidRDefault="00826C7C" w:rsidP="00067851">
            <w:r>
              <w:tab/>
              <w:t>jle FOR1</w:t>
            </w:r>
          </w:p>
          <w:p w:rsidR="00826C7C" w:rsidRDefault="00826C7C" w:rsidP="00067851">
            <w:r>
              <w:tab/>
              <w:t>movl sum, %eax</w:t>
            </w:r>
          </w:p>
          <w:p w:rsidR="00826C7C" w:rsidRDefault="00826C7C" w:rsidP="00067851">
            <w:r>
              <w:tab/>
              <w:t>ret</w:t>
            </w:r>
          </w:p>
        </w:tc>
        <w:tc>
          <w:tcPr>
            <w:tcW w:w="3576" w:type="dxa"/>
          </w:tcPr>
          <w:p w:rsidR="001043C0" w:rsidRDefault="001043C0" w:rsidP="001043C0">
            <w:r>
              <w:rPr>
                <w:rFonts w:hint="eastAsia"/>
              </w:rPr>
              <w:t>資料段開始</w:t>
            </w:r>
          </w:p>
          <w:p w:rsidR="001043C0" w:rsidRDefault="001043C0" w:rsidP="001043C0">
            <w:r>
              <w:rPr>
                <w:rFonts w:hint="eastAsia"/>
              </w:rPr>
              <w:t>int sum = 0</w:t>
            </w:r>
          </w:p>
          <w:p w:rsidR="001043C0" w:rsidRDefault="001043C0" w:rsidP="001043C0">
            <w:r>
              <w:rPr>
                <w:rFonts w:hint="eastAsia"/>
              </w:rPr>
              <w:t>程式段開始</w:t>
            </w:r>
          </w:p>
          <w:p w:rsidR="001043C0" w:rsidRDefault="001043C0" w:rsidP="001043C0">
            <w:r>
              <w:rPr>
                <w:rFonts w:hint="eastAsia"/>
              </w:rPr>
              <w:t>宣告</w:t>
            </w:r>
            <w:r>
              <w:rPr>
                <w:rFonts w:hint="eastAsia"/>
              </w:rPr>
              <w:t xml:space="preserve"> _asmMain </w:t>
            </w:r>
            <w:r>
              <w:rPr>
                <w:rFonts w:hint="eastAsia"/>
              </w:rPr>
              <w:t>為全域變數，以方便</w:t>
            </w:r>
            <w:r>
              <w:rPr>
                <w:rFonts w:hint="eastAsia"/>
              </w:rPr>
              <w:t xml:space="preserve"> C </w:t>
            </w:r>
            <w:r>
              <w:rPr>
                <w:rFonts w:hint="eastAsia"/>
              </w:rPr>
              <w:t>語言主程式呼叫。</w:t>
            </w:r>
          </w:p>
          <w:p w:rsidR="001043C0" w:rsidRDefault="001043C0" w:rsidP="001043C0">
            <w:r>
              <w:rPr>
                <w:rFonts w:hint="eastAsia"/>
              </w:rPr>
              <w:t xml:space="preserve">asmMain() </w:t>
            </w:r>
            <w:r>
              <w:rPr>
                <w:rFonts w:hint="eastAsia"/>
              </w:rPr>
              <w:t>函數開始。</w:t>
            </w:r>
          </w:p>
          <w:p w:rsidR="001043C0" w:rsidRDefault="001043C0" w:rsidP="001043C0">
            <w:r>
              <w:rPr>
                <w:rFonts w:hint="eastAsia"/>
              </w:rPr>
              <w:t xml:space="preserve">  eax = 1</w:t>
            </w:r>
            <w:r w:rsidR="00F7797D">
              <w:rPr>
                <w:rFonts w:hint="eastAsia"/>
              </w:rPr>
              <w:t>;</w:t>
            </w:r>
          </w:p>
          <w:p w:rsidR="001043C0" w:rsidRDefault="001043C0" w:rsidP="001043C0">
            <w:r>
              <w:rPr>
                <w:rFonts w:hint="eastAsia"/>
              </w:rPr>
              <w:t>FOR1:</w:t>
            </w:r>
          </w:p>
          <w:p w:rsidR="001043C0" w:rsidRDefault="001043C0" w:rsidP="001043C0">
            <w:r>
              <w:rPr>
                <w:rFonts w:hint="eastAsia"/>
              </w:rPr>
              <w:t xml:space="preserve">  sum = sum + eax</w:t>
            </w:r>
            <w:r w:rsidR="00F7797D">
              <w:rPr>
                <w:rFonts w:hint="eastAsia"/>
              </w:rPr>
              <w:t>;</w:t>
            </w:r>
          </w:p>
          <w:p w:rsidR="001043C0" w:rsidRDefault="001043C0" w:rsidP="001043C0">
            <w:r>
              <w:rPr>
                <w:rFonts w:hint="eastAsia"/>
              </w:rPr>
              <w:t xml:space="preserve">  eax = eax + 1</w:t>
            </w:r>
            <w:r w:rsidR="00F7797D">
              <w:rPr>
                <w:rFonts w:hint="eastAsia"/>
              </w:rPr>
              <w:t>;</w:t>
            </w:r>
          </w:p>
          <w:p w:rsidR="00826C7C" w:rsidRDefault="001043C0" w:rsidP="001043C0">
            <w:r>
              <w:rPr>
                <w:rFonts w:hint="eastAsia"/>
              </w:rPr>
              <w:t xml:space="preserve">  if (eax &lt;= 10)</w:t>
            </w:r>
          </w:p>
          <w:p w:rsidR="001043C0" w:rsidRDefault="001043C0" w:rsidP="001043C0">
            <w:r>
              <w:rPr>
                <w:rFonts w:hint="eastAsia"/>
              </w:rPr>
              <w:t xml:space="preserve">    goto FOR1;</w:t>
            </w:r>
          </w:p>
          <w:p w:rsidR="001043C0" w:rsidRDefault="001043C0" w:rsidP="001043C0">
            <w:r>
              <w:rPr>
                <w:rFonts w:hint="eastAsia"/>
              </w:rPr>
              <w:t xml:space="preserve">  eax = sum;</w:t>
            </w:r>
          </w:p>
          <w:p w:rsidR="001043C0" w:rsidRDefault="001043C0" w:rsidP="001043C0">
            <w:r>
              <w:rPr>
                <w:rFonts w:hint="eastAsia"/>
              </w:rPr>
              <w:t xml:space="preserve">  return</w:t>
            </w:r>
            <w:r w:rsidR="00F7797D">
              <w:rPr>
                <w:rFonts w:hint="eastAsia"/>
              </w:rPr>
              <w:t>;</w:t>
            </w:r>
          </w:p>
        </w:tc>
      </w:tr>
    </w:tbl>
    <w:p w:rsidR="00826C7C" w:rsidRDefault="00826C7C" w:rsidP="00826C7C"/>
    <w:p w:rsidR="00826C7C" w:rsidRPr="002C6B6B" w:rsidRDefault="00826C7C" w:rsidP="00826C7C">
      <w:pPr>
        <w:pStyle w:val="a6"/>
      </w:pPr>
      <w:bookmarkStart w:id="74" w:name="_Ref240104931"/>
      <w:r>
        <w:rPr>
          <w:rFonts w:hint="eastAsia"/>
        </w:rPr>
        <w:t>範例</w:t>
      </w:r>
      <w:r>
        <w:rPr>
          <w:rFonts w:hint="eastAsia"/>
        </w:rPr>
        <w:t xml:space="preserve"> </w:t>
      </w:r>
      <w:fldSimple w:instr=" STYLEREF 1 \s ">
        <w:r w:rsidR="0065332E">
          <w:rPr>
            <w:noProof/>
          </w:rPr>
          <w:t>3</w:t>
        </w:r>
      </w:fldSimple>
      <w:r>
        <w:t>.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範例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 w:rsidR="00806B9A">
        <w:fldChar w:fldCharType="separate"/>
      </w:r>
      <w:r w:rsidR="0065332E">
        <w:rPr>
          <w:noProof/>
        </w:rPr>
        <w:t>28</w:t>
      </w:r>
      <w:r w:rsidR="00806B9A">
        <w:fldChar w:fldCharType="end"/>
      </w:r>
      <w:bookmarkEnd w:id="74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gcc </w:t>
      </w:r>
      <w:r>
        <w:rPr>
          <w:rFonts w:hint="eastAsia"/>
        </w:rPr>
        <w:t>編譯、組譯並且連結</w:t>
      </w:r>
      <w:r>
        <w:rPr>
          <w:rFonts w:hint="eastAsia"/>
        </w:rPr>
        <w:t xml:space="preserve"> (gnu_sum)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6"/>
        <w:gridCol w:w="3576"/>
      </w:tblGrid>
      <w:tr w:rsidR="00826C7C" w:rsidTr="001043C0">
        <w:tc>
          <w:tcPr>
            <w:tcW w:w="4786" w:type="dxa"/>
          </w:tcPr>
          <w:p w:rsidR="00826C7C" w:rsidRDefault="00033446" w:rsidP="00067851">
            <w:r>
              <w:rPr>
                <w:rFonts w:hint="eastAsia"/>
              </w:rPr>
              <w:t>編譯指令</w:t>
            </w:r>
          </w:p>
        </w:tc>
        <w:tc>
          <w:tcPr>
            <w:tcW w:w="3576" w:type="dxa"/>
          </w:tcPr>
          <w:p w:rsidR="00826C7C" w:rsidRDefault="00033446" w:rsidP="00067851">
            <w:r>
              <w:rPr>
                <w:rFonts w:hint="eastAsia"/>
              </w:rPr>
              <w:t>說明</w:t>
            </w:r>
          </w:p>
        </w:tc>
      </w:tr>
      <w:tr w:rsidR="00826C7C" w:rsidTr="001043C0">
        <w:tc>
          <w:tcPr>
            <w:tcW w:w="4786" w:type="dxa"/>
          </w:tcPr>
          <w:p w:rsidR="00826C7C" w:rsidRDefault="00826C7C" w:rsidP="00067851">
            <w:r>
              <w:t>C:\ch03&gt;gcc main.c gnu_sum.s -o sum</w:t>
            </w:r>
          </w:p>
          <w:p w:rsidR="00826C7C" w:rsidRPr="001043C0" w:rsidRDefault="00826C7C" w:rsidP="00067851"/>
          <w:p w:rsidR="00826C7C" w:rsidRDefault="00826C7C" w:rsidP="00067851">
            <w:r>
              <w:t>C:\ch03&gt;sum</w:t>
            </w:r>
          </w:p>
          <w:p w:rsidR="00826C7C" w:rsidRDefault="00826C7C" w:rsidP="00067851">
            <w:r>
              <w:t>asmMain()=55</w:t>
            </w:r>
          </w:p>
        </w:tc>
        <w:tc>
          <w:tcPr>
            <w:tcW w:w="3576" w:type="dxa"/>
          </w:tcPr>
          <w:p w:rsidR="001043C0" w:rsidRDefault="001043C0" w:rsidP="001043C0">
            <w:r>
              <w:rPr>
                <w:rFonts w:hint="eastAsia"/>
              </w:rPr>
              <w:t>編譯</w:t>
            </w:r>
            <w:r>
              <w:rPr>
                <w:rFonts w:hint="eastAsia"/>
              </w:rPr>
              <w:t xml:space="preserve"> main.c</w:t>
            </w:r>
            <w:r>
              <w:rPr>
                <w:rFonts w:hint="eastAsia"/>
              </w:rPr>
              <w:t>、組譯</w:t>
            </w:r>
            <w:r>
              <w:rPr>
                <w:rFonts w:hint="eastAsia"/>
              </w:rPr>
              <w:t xml:space="preserve"> gnu_sum.s </w:t>
            </w:r>
            <w:r>
              <w:rPr>
                <w:rFonts w:hint="eastAsia"/>
              </w:rPr>
              <w:t>並連結為</w:t>
            </w:r>
            <w:r>
              <w:rPr>
                <w:rFonts w:hint="eastAsia"/>
              </w:rPr>
              <w:t xml:space="preserve"> sum.exe</w:t>
            </w:r>
          </w:p>
          <w:p w:rsidR="001043C0" w:rsidRDefault="001043C0" w:rsidP="001043C0"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sum.exe</w:t>
            </w:r>
          </w:p>
          <w:p w:rsidR="00826C7C" w:rsidRDefault="001043C0" w:rsidP="00067851">
            <w:r>
              <w:rPr>
                <w:rFonts w:hint="eastAsia"/>
              </w:rPr>
              <w:t>輸出結果為</w:t>
            </w:r>
            <w:r>
              <w:rPr>
                <w:rFonts w:hint="eastAsia"/>
              </w:rPr>
              <w:t xml:space="preserve"> 55</w:t>
            </w:r>
          </w:p>
        </w:tc>
      </w:tr>
    </w:tbl>
    <w:p w:rsidR="00007018" w:rsidRDefault="00007018" w:rsidP="00826C7C"/>
    <w:p w:rsidR="00826C7C" w:rsidRDefault="00030956" w:rsidP="00684287">
      <w:r>
        <w:rPr>
          <w:rFonts w:hint="eastAsia"/>
        </w:rPr>
        <w:t>雖然上述</w:t>
      </w:r>
      <w:r w:rsidR="006A33D3">
        <w:rPr>
          <w:rFonts w:hint="eastAsia"/>
        </w:rPr>
        <w:t>的</w:t>
      </w:r>
      <w:r w:rsidR="00826C7C">
        <w:rPr>
          <w:rFonts w:hint="eastAsia"/>
        </w:rPr>
        <w:t>範例相當簡單，但是應該足夠作為讀者學習組合語言的起點了。有興趣的讀者可以試著撰寫基本的組合語言程式，像是陣列元素的搜尋等等，以便練習組合語言的邏輯概念。甚至進一步研讀組合語言的相關書籍，或者研究</w:t>
      </w:r>
      <w:r w:rsidR="00826C7C">
        <w:rPr>
          <w:rFonts w:hint="eastAsia"/>
        </w:rPr>
        <w:t xml:space="preserve"> Linux </w:t>
      </w:r>
      <w:r w:rsidR="00826C7C">
        <w:rPr>
          <w:rFonts w:hint="eastAsia"/>
        </w:rPr>
        <w:t>核心等進階的主題，</w:t>
      </w:r>
      <w:r w:rsidR="00684287">
        <w:rPr>
          <w:rFonts w:hint="eastAsia"/>
        </w:rPr>
        <w:t>這些</w:t>
      </w:r>
      <w:r w:rsidR="00826C7C">
        <w:rPr>
          <w:rFonts w:hint="eastAsia"/>
        </w:rPr>
        <w:t>都是</w:t>
      </w:r>
      <w:r w:rsidR="006A33D3">
        <w:rPr>
          <w:rFonts w:hint="eastAsia"/>
        </w:rPr>
        <w:t>深入</w:t>
      </w:r>
      <w:r w:rsidR="00826C7C">
        <w:rPr>
          <w:rFonts w:hint="eastAsia"/>
        </w:rPr>
        <w:t>學習組合語言的好方法。</w:t>
      </w:r>
    </w:p>
    <w:p w:rsidR="00CE6B7C" w:rsidRDefault="00CE6B7C" w:rsidP="00332062">
      <w:pPr>
        <w:pStyle w:val="2"/>
      </w:pPr>
      <w:bookmarkStart w:id="75" w:name="_Toc228256539"/>
      <w:bookmarkStart w:id="76" w:name="_Ref219352906"/>
      <w:bookmarkStart w:id="77" w:name="_Ref219352917"/>
      <w:bookmarkStart w:id="78" w:name="_Ref219352924"/>
      <w:bookmarkStart w:id="79" w:name="_Ref219352931"/>
      <w:bookmarkStart w:id="80" w:name="_Ref219352944"/>
      <w:bookmarkStart w:id="81" w:name="_Ref219102982"/>
      <w:bookmarkStart w:id="82" w:name="_Toc219103184"/>
      <w:bookmarkStart w:id="83" w:name="_Toc219103216"/>
      <w:bookmarkEnd w:id="15"/>
      <w:bookmarkEnd w:id="16"/>
      <w:r>
        <w:rPr>
          <w:rFonts w:hint="eastAsia"/>
        </w:rPr>
        <w:t>習題</w:t>
      </w:r>
      <w:bookmarkEnd w:id="75"/>
    </w:p>
    <w:p w:rsidR="003F7B78" w:rsidRDefault="003F7B78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請寫出一個</w:t>
      </w:r>
      <w:r>
        <w:t xml:space="preserve"> CPU0 </w:t>
      </w:r>
      <w:r>
        <w:rPr>
          <w:rFonts w:hint="eastAsia"/>
        </w:rPr>
        <w:t>的組合語言程式，可以計算</w:t>
      </w:r>
      <w:r>
        <w:rPr>
          <w:rFonts w:hint="eastAsia"/>
        </w:rPr>
        <w:t xml:space="preserve"> a=b*3+c-d </w:t>
      </w:r>
      <w:r>
        <w:rPr>
          <w:rFonts w:hint="eastAsia"/>
        </w:rPr>
        <w:t>的算式。</w:t>
      </w:r>
    </w:p>
    <w:p w:rsidR="003F7B78" w:rsidRDefault="003F7B78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lastRenderedPageBreak/>
        <w:t>請寫出一個</w:t>
      </w:r>
      <w:r>
        <w:t xml:space="preserve"> CPU0 </w:t>
      </w:r>
      <w:r>
        <w:rPr>
          <w:rFonts w:hint="eastAsia"/>
        </w:rPr>
        <w:t>的組合語言副程式</w:t>
      </w:r>
      <w:r>
        <w:rPr>
          <w:rFonts w:hint="eastAsia"/>
        </w:rPr>
        <w:t xml:space="preserve"> swap</w:t>
      </w:r>
      <w:r>
        <w:rPr>
          <w:rFonts w:hint="eastAsia"/>
        </w:rPr>
        <w:t>，可以將暫存器</w:t>
      </w:r>
      <w:r>
        <w:rPr>
          <w:rFonts w:hint="eastAsia"/>
        </w:rPr>
        <w:t xml:space="preserve"> R1 </w:t>
      </w:r>
      <w:r>
        <w:rPr>
          <w:rFonts w:hint="eastAsia"/>
        </w:rPr>
        <w:t>與</w:t>
      </w:r>
      <w:r>
        <w:rPr>
          <w:rFonts w:hint="eastAsia"/>
        </w:rPr>
        <w:t xml:space="preserve"> R2 </w:t>
      </w:r>
      <w:r>
        <w:rPr>
          <w:rFonts w:hint="eastAsia"/>
        </w:rPr>
        <w:t>的內容交換。</w:t>
      </w:r>
    </w:p>
    <w:p w:rsidR="005830DE" w:rsidRDefault="005830DE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請寫出一個</w:t>
      </w:r>
      <w:r>
        <w:t xml:space="preserve"> </w:t>
      </w:r>
      <w:r>
        <w:rPr>
          <w:rFonts w:hint="eastAsia"/>
        </w:rPr>
        <w:t>CPU0</w:t>
      </w:r>
      <w:r>
        <w:t xml:space="preserve"> </w:t>
      </w:r>
      <w:r>
        <w:rPr>
          <w:rFonts w:hint="eastAsia"/>
        </w:rPr>
        <w:t>的組合語言副程式</w:t>
      </w:r>
      <w:r>
        <w:rPr>
          <w:rFonts w:hint="eastAsia"/>
        </w:rPr>
        <w:t xml:space="preserve"> isPrime</w:t>
      </w:r>
      <w:r>
        <w:rPr>
          <w:rFonts w:hint="eastAsia"/>
        </w:rPr>
        <w:t>，可以判斷暫存器</w:t>
      </w:r>
      <w:r>
        <w:rPr>
          <w:rFonts w:hint="eastAsia"/>
        </w:rPr>
        <w:t xml:space="preserve"> R2</w:t>
      </w:r>
      <w:r>
        <w:rPr>
          <w:rFonts w:hint="eastAsia"/>
        </w:rPr>
        <w:t>當中的值是否為質數，如果是就將</w:t>
      </w:r>
      <w:r>
        <w:rPr>
          <w:rFonts w:hint="eastAsia"/>
        </w:rPr>
        <w:t xml:space="preserve"> R1 </w:t>
      </w:r>
      <w:r>
        <w:rPr>
          <w:rFonts w:hint="eastAsia"/>
        </w:rPr>
        <w:t>設為</w:t>
      </w:r>
      <w:r>
        <w:rPr>
          <w:rFonts w:hint="eastAsia"/>
        </w:rPr>
        <w:t xml:space="preserve"> 1 </w:t>
      </w:r>
      <w:r>
        <w:rPr>
          <w:rFonts w:hint="eastAsia"/>
        </w:rPr>
        <w:t>傳回，否則就將</w:t>
      </w:r>
      <w:r>
        <w:rPr>
          <w:rFonts w:hint="eastAsia"/>
        </w:rPr>
        <w:t xml:space="preserve"> R1 </w:t>
      </w:r>
      <w:r>
        <w:rPr>
          <w:rFonts w:hint="eastAsia"/>
        </w:rPr>
        <w:t>設為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E6B7C" w:rsidRDefault="00CE6B7C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請寫出一個</w:t>
      </w:r>
      <w:r>
        <w:t xml:space="preserve"> CPU0 </w:t>
      </w:r>
      <w:r>
        <w:rPr>
          <w:rFonts w:hint="eastAsia"/>
        </w:rPr>
        <w:t>的組合語言程式，可以計算出</w:t>
      </w:r>
      <w:r w:rsidR="003F7B78">
        <w:rPr>
          <w:rFonts w:hint="eastAsia"/>
        </w:rPr>
        <w:t xml:space="preserve"> 2*2+4*4</w:t>
      </w:r>
      <w:r w:rsidR="003F7B78">
        <w:t>…</w:t>
      </w:r>
      <w:r w:rsidR="003F7B78">
        <w:rPr>
          <w:rFonts w:hint="eastAsia"/>
        </w:rPr>
        <w:t xml:space="preserve">+100*100 </w:t>
      </w:r>
      <w:r>
        <w:rPr>
          <w:rFonts w:hint="eastAsia"/>
        </w:rPr>
        <w:t>的結果，並將結果儲存在變數</w:t>
      </w:r>
      <w:r>
        <w:t xml:space="preserve"> </w:t>
      </w:r>
      <w:r w:rsidR="003F7B78">
        <w:rPr>
          <w:rFonts w:hint="eastAsia"/>
        </w:rPr>
        <w:t>sum</w:t>
      </w:r>
      <w:r>
        <w:t xml:space="preserve"> </w:t>
      </w:r>
      <w:r>
        <w:rPr>
          <w:rFonts w:hint="eastAsia"/>
        </w:rPr>
        <w:t>當中。</w:t>
      </w:r>
    </w:p>
    <w:p w:rsidR="00CE6B7C" w:rsidRDefault="00CE6B7C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</w:t>
      </w:r>
      <w:r w:rsidR="003F7B78">
        <w:rPr>
          <w:rFonts w:hint="eastAsia"/>
        </w:rPr>
        <w:t>以圖解的方式，</w:t>
      </w:r>
      <w:r>
        <w:rPr>
          <w:rFonts w:hint="eastAsia"/>
        </w:rPr>
        <w:t>說明</w:t>
      </w:r>
      <w:r w:rsidR="003F7B78">
        <w:rPr>
          <w:rFonts w:hint="eastAsia"/>
        </w:rPr>
        <w:t>在</w:t>
      </w:r>
      <w:r>
        <w:t>IA32</w:t>
      </w:r>
      <w:r>
        <w:rPr>
          <w:rFonts w:hint="eastAsia"/>
        </w:rPr>
        <w:t>處理器的</w:t>
      </w:r>
      <w:r>
        <w:t xml:space="preserve"> eax </w:t>
      </w:r>
      <w:r>
        <w:rPr>
          <w:rFonts w:hint="eastAsia"/>
        </w:rPr>
        <w:t>暫存器</w:t>
      </w:r>
      <w:r w:rsidR="003F7B78">
        <w:rPr>
          <w:rFonts w:hint="eastAsia"/>
        </w:rPr>
        <w:t>中，</w:t>
      </w:r>
      <w:r>
        <w:rPr>
          <w:rFonts w:hint="eastAsia"/>
        </w:rPr>
        <w:t>為何會有</w:t>
      </w:r>
      <w:r>
        <w:t xml:space="preserve"> eax, ax, ah, al </w:t>
      </w:r>
      <w:r>
        <w:rPr>
          <w:rFonts w:hint="eastAsia"/>
        </w:rPr>
        <w:t>等不同名稱，這些名稱代表的是哪個部分？</w:t>
      </w:r>
    </w:p>
    <w:p w:rsidR="003F7B78" w:rsidRDefault="003F7B78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請寫出一個</w:t>
      </w:r>
      <w:r>
        <w:t xml:space="preserve"> </w:t>
      </w:r>
      <w:r>
        <w:rPr>
          <w:rFonts w:hint="eastAsia"/>
        </w:rPr>
        <w:t>IA32</w:t>
      </w:r>
      <w:r>
        <w:t xml:space="preserve"> </w:t>
      </w:r>
      <w:r>
        <w:rPr>
          <w:rFonts w:hint="eastAsia"/>
        </w:rPr>
        <w:t>的組合語言副程式</w:t>
      </w:r>
      <w:r>
        <w:rPr>
          <w:rFonts w:hint="eastAsia"/>
        </w:rPr>
        <w:t xml:space="preserve"> swap</w:t>
      </w:r>
      <w:r>
        <w:rPr>
          <w:rFonts w:hint="eastAsia"/>
        </w:rPr>
        <w:t>，可以將暫存器</w:t>
      </w:r>
      <w:r>
        <w:rPr>
          <w:rFonts w:hint="eastAsia"/>
        </w:rPr>
        <w:t xml:space="preserve"> </w:t>
      </w:r>
      <w:r w:rsidR="00A12984">
        <w:rPr>
          <w:rFonts w:hint="eastAsia"/>
        </w:rPr>
        <w:t>eax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A12984">
        <w:rPr>
          <w:rFonts w:hint="eastAsia"/>
        </w:rPr>
        <w:t>ebx</w:t>
      </w:r>
      <w:r>
        <w:rPr>
          <w:rFonts w:hint="eastAsia"/>
        </w:rPr>
        <w:t xml:space="preserve"> </w:t>
      </w:r>
      <w:r>
        <w:rPr>
          <w:rFonts w:hint="eastAsia"/>
        </w:rPr>
        <w:t>的內容交換。</w:t>
      </w:r>
    </w:p>
    <w:p w:rsidR="005830DE" w:rsidRDefault="005830DE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請寫出一個</w:t>
      </w:r>
      <w:r>
        <w:t xml:space="preserve"> </w:t>
      </w:r>
      <w:r>
        <w:rPr>
          <w:rFonts w:hint="eastAsia"/>
        </w:rPr>
        <w:t>IA32</w:t>
      </w:r>
      <w:r>
        <w:t xml:space="preserve"> </w:t>
      </w:r>
      <w:r>
        <w:rPr>
          <w:rFonts w:hint="eastAsia"/>
        </w:rPr>
        <w:t>的組合語言副程式</w:t>
      </w:r>
      <w:r>
        <w:rPr>
          <w:rFonts w:hint="eastAsia"/>
        </w:rPr>
        <w:t xml:space="preserve"> isPrime</w:t>
      </w:r>
      <w:r>
        <w:rPr>
          <w:rFonts w:hint="eastAsia"/>
        </w:rPr>
        <w:t>，可以判斷暫存器</w:t>
      </w:r>
      <w:r>
        <w:rPr>
          <w:rFonts w:hint="eastAsia"/>
        </w:rPr>
        <w:t xml:space="preserve"> </w:t>
      </w:r>
      <w:r w:rsidR="00A12984">
        <w:rPr>
          <w:rFonts w:hint="eastAsia"/>
        </w:rPr>
        <w:t>ebx</w:t>
      </w:r>
      <w:r>
        <w:rPr>
          <w:rFonts w:hint="eastAsia"/>
        </w:rPr>
        <w:t>當中的值是否為質數，如果是就將</w:t>
      </w:r>
      <w:r>
        <w:rPr>
          <w:rFonts w:hint="eastAsia"/>
        </w:rPr>
        <w:t xml:space="preserve"> </w:t>
      </w:r>
      <w:r w:rsidR="00A12984">
        <w:rPr>
          <w:rFonts w:hint="eastAsia"/>
        </w:rPr>
        <w:t>eax</w:t>
      </w:r>
      <w:r>
        <w:rPr>
          <w:rFonts w:hint="eastAsia"/>
        </w:rPr>
        <w:t xml:space="preserve"> </w:t>
      </w:r>
      <w:r>
        <w:rPr>
          <w:rFonts w:hint="eastAsia"/>
        </w:rPr>
        <w:t>設為</w:t>
      </w:r>
      <w:r>
        <w:rPr>
          <w:rFonts w:hint="eastAsia"/>
        </w:rPr>
        <w:t xml:space="preserve"> 1 </w:t>
      </w:r>
      <w:r>
        <w:rPr>
          <w:rFonts w:hint="eastAsia"/>
        </w:rPr>
        <w:t>傳回，否則就將</w:t>
      </w:r>
      <w:r>
        <w:rPr>
          <w:rFonts w:hint="eastAsia"/>
        </w:rPr>
        <w:t xml:space="preserve"> </w:t>
      </w:r>
      <w:r w:rsidR="00A12984">
        <w:rPr>
          <w:rFonts w:hint="eastAsia"/>
        </w:rPr>
        <w:t>eax</w:t>
      </w:r>
      <w:r>
        <w:rPr>
          <w:rFonts w:hint="eastAsia"/>
        </w:rPr>
        <w:t xml:space="preserve"> </w:t>
      </w:r>
      <w:r>
        <w:rPr>
          <w:rFonts w:hint="eastAsia"/>
        </w:rPr>
        <w:t>設為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E6B7C" w:rsidRDefault="003F7B78" w:rsidP="006B45C5">
      <w:pPr>
        <w:pStyle w:val="11"/>
        <w:numPr>
          <w:ilvl w:val="1"/>
          <w:numId w:val="63"/>
        </w:numPr>
        <w:ind w:leftChars="0"/>
      </w:pPr>
      <w:r>
        <w:rPr>
          <w:rFonts w:hint="eastAsia"/>
        </w:rPr>
        <w:t>請撰寫一個</w:t>
      </w:r>
      <w:r>
        <w:rPr>
          <w:rFonts w:hint="eastAsia"/>
        </w:rPr>
        <w:t xml:space="preserve"> IA32 </w:t>
      </w:r>
      <w:r>
        <w:rPr>
          <w:rFonts w:hint="eastAsia"/>
        </w:rPr>
        <w:t>的組合語言程式，可以計算</w:t>
      </w:r>
      <w:r>
        <w:rPr>
          <w:rFonts w:hint="eastAsia"/>
        </w:rPr>
        <w:t xml:space="preserve"> 2*2+4*4</w:t>
      </w:r>
      <w:r>
        <w:t>…</w:t>
      </w:r>
      <w:r>
        <w:rPr>
          <w:rFonts w:hint="eastAsia"/>
        </w:rPr>
        <w:t xml:space="preserve">+100*100 </w:t>
      </w:r>
      <w:r>
        <w:rPr>
          <w:rFonts w:hint="eastAsia"/>
        </w:rPr>
        <w:t>的結果後傳回，</w:t>
      </w:r>
      <w:r w:rsidR="00CC7235">
        <w:rPr>
          <w:rFonts w:hint="eastAsia"/>
        </w:rPr>
        <w:t>然後</w:t>
      </w:r>
      <w:r>
        <w:rPr>
          <w:rFonts w:hint="eastAsia"/>
        </w:rPr>
        <w:t>仿照</w:t>
      </w:r>
      <w:r w:rsidR="00806B9A">
        <w:fldChar w:fldCharType="begin"/>
      </w:r>
      <w:r>
        <w:instrText xml:space="preserve"> </w:instrText>
      </w:r>
      <w:r>
        <w:rPr>
          <w:rFonts w:hint="eastAsia"/>
        </w:rPr>
        <w:instrText>REF _Ref257723393 \r \h</w:instrText>
      </w:r>
      <w:r>
        <w:instrText xml:space="preserve"> </w:instrText>
      </w:r>
      <w:r w:rsidR="00806B9A">
        <w:fldChar w:fldCharType="separate"/>
      </w:r>
      <w:r w:rsidR="0065332E">
        <w:t>3.5.1</w:t>
      </w:r>
      <w:r w:rsidR="00806B9A">
        <w:fldChar w:fldCharType="end"/>
      </w:r>
      <w:r>
        <w:rPr>
          <w:rFonts w:hint="eastAsia"/>
        </w:rPr>
        <w:t>節的作法，使用</w:t>
      </w:r>
      <w:r>
        <w:rPr>
          <w:rFonts w:hint="eastAsia"/>
        </w:rPr>
        <w:t xml:space="preserve"> GNU </w:t>
      </w:r>
      <w:r>
        <w:rPr>
          <w:rFonts w:hint="eastAsia"/>
        </w:rPr>
        <w:t>的</w:t>
      </w:r>
      <w:r>
        <w:rPr>
          <w:rFonts w:hint="eastAsia"/>
        </w:rPr>
        <w:t xml:space="preserve"> gcc </w:t>
      </w:r>
      <w:r>
        <w:rPr>
          <w:rFonts w:hint="eastAsia"/>
        </w:rPr>
        <w:t>編譯連結該程式，並且執行看看結果是否正確。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sectPr w:rsidR="00CE6B7C" w:rsidSect="007A7C35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E32" w:rsidRDefault="00D97E32" w:rsidP="00131352">
      <w:r>
        <w:separator/>
      </w:r>
    </w:p>
  </w:endnote>
  <w:endnote w:type="continuationSeparator" w:id="0">
    <w:p w:rsidR="00D97E32" w:rsidRDefault="00D97E32" w:rsidP="00131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618" w:rsidRDefault="00E80618">
    <w:pPr>
      <w:pStyle w:val="ae"/>
      <w:jc w:val="center"/>
    </w:pPr>
    <w:fldSimple w:instr=" PAGE   \* MERGEFORMAT ">
      <w:r w:rsidR="005F6184" w:rsidRPr="005F6184">
        <w:rPr>
          <w:noProof/>
          <w:lang w:val="zh-TW"/>
        </w:rPr>
        <w:t>7</w:t>
      </w:r>
    </w:fldSimple>
  </w:p>
  <w:p w:rsidR="00E80618" w:rsidRDefault="00E80618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E32" w:rsidRDefault="00D97E32" w:rsidP="00131352">
      <w:r>
        <w:separator/>
      </w:r>
    </w:p>
  </w:footnote>
  <w:footnote w:type="continuationSeparator" w:id="0">
    <w:p w:rsidR="00D97E32" w:rsidRDefault="00D97E32" w:rsidP="00131352">
      <w:r>
        <w:continuationSeparator/>
      </w:r>
    </w:p>
  </w:footnote>
  <w:footnote w:id="1">
    <w:p w:rsidR="00E80618" w:rsidRPr="00D23902" w:rsidRDefault="00E80618">
      <w:pPr>
        <w:pStyle w:val="af8"/>
      </w:pPr>
      <w:r>
        <w:rPr>
          <w:rStyle w:val="afa"/>
        </w:rPr>
        <w:footnoteRef/>
      </w:r>
      <w:r>
        <w:t xml:space="preserve">  </w:t>
      </w:r>
      <w:r>
        <w:rPr>
          <w:rFonts w:hint="eastAsia"/>
        </w:rPr>
        <w:t>暫存器</w:t>
      </w:r>
      <w:r>
        <w:rPr>
          <w:rFonts w:hint="eastAsia"/>
        </w:rPr>
        <w:t>R0</w:t>
      </w:r>
      <w:r>
        <w:rPr>
          <w:rFonts w:hint="eastAsia"/>
        </w:rPr>
        <w:t>不需要設定為零，因為</w:t>
      </w:r>
      <w:r>
        <w:t>R0</w:t>
      </w:r>
      <w:r>
        <w:rPr>
          <w:rFonts w:hint="eastAsia"/>
        </w:rPr>
        <w:t>是永遠為常數</w:t>
      </w:r>
      <w:r>
        <w:t>0</w:t>
      </w:r>
      <w:r>
        <w:rPr>
          <w:rFonts w:hint="eastAsia"/>
        </w:rPr>
        <w:t>的唯讀暫存器。</w:t>
      </w:r>
    </w:p>
  </w:footnote>
  <w:footnote w:id="2">
    <w:p w:rsidR="00E80618" w:rsidRDefault="00E80618" w:rsidP="003C4978">
      <w:pPr>
        <w:pStyle w:val="af8"/>
      </w:pPr>
      <w:r>
        <w:rPr>
          <w:rStyle w:val="afa"/>
        </w:rPr>
        <w:footnoteRef/>
      </w:r>
      <w:r>
        <w:t xml:space="preserve"> </w:t>
      </w:r>
      <w:r>
        <w:rPr>
          <w:rFonts w:hint="eastAsia"/>
        </w:rPr>
        <w:t>錢字號</w:t>
      </w:r>
      <w:r>
        <w:rPr>
          <w:rFonts w:hint="eastAsia"/>
        </w:rPr>
        <w:t xml:space="preserve"> $ </w:t>
      </w:r>
      <w:r>
        <w:rPr>
          <w:rFonts w:hint="eastAsia"/>
        </w:rPr>
        <w:t>代表目前位址，也有組譯器用星號</w:t>
      </w:r>
      <w:r>
        <w:rPr>
          <w:rFonts w:hint="eastAsia"/>
        </w:rPr>
        <w:t xml:space="preserve"> * </w:t>
      </w:r>
      <w:r>
        <w:rPr>
          <w:rFonts w:hint="eastAsia"/>
        </w:rPr>
        <w:t>代表。</w:t>
      </w:r>
    </w:p>
  </w:footnote>
  <w:footnote w:id="3">
    <w:p w:rsidR="00E80618" w:rsidRDefault="00E80618" w:rsidP="00826C7C">
      <w:pPr>
        <w:pStyle w:val="af8"/>
      </w:pPr>
      <w:r>
        <w:rPr>
          <w:rStyle w:val="afa"/>
        </w:rPr>
        <w:footnoteRef/>
      </w:r>
      <w:r>
        <w:t xml:space="preserve"> </w:t>
      </w:r>
      <w:r>
        <w:rPr>
          <w:rFonts w:hint="eastAsia"/>
        </w:rPr>
        <w:t>在微軟的</w:t>
      </w:r>
      <w:r>
        <w:rPr>
          <w:rFonts w:hint="eastAsia"/>
        </w:rPr>
        <w:t xml:space="preserve"> Windows </w:t>
      </w:r>
      <w:r>
        <w:rPr>
          <w:rFonts w:hint="eastAsia"/>
        </w:rPr>
        <w:t>作業系統中，組合語言程式的附檔名通常用</w:t>
      </w:r>
      <w:r>
        <w:rPr>
          <w:rFonts w:hint="eastAsia"/>
        </w:rPr>
        <w:t xml:space="preserve"> *.asm </w:t>
      </w:r>
      <w:r>
        <w:rPr>
          <w:rFonts w:hint="eastAsia"/>
        </w:rPr>
        <w:t>表示，但在</w:t>
      </w:r>
      <w:r>
        <w:rPr>
          <w:rFonts w:hint="eastAsia"/>
        </w:rPr>
        <w:t xml:space="preserve"> Linux </w:t>
      </w:r>
      <w:r>
        <w:rPr>
          <w:rFonts w:hint="eastAsia"/>
        </w:rPr>
        <w:t>與</w:t>
      </w:r>
      <w:r>
        <w:rPr>
          <w:rFonts w:hint="eastAsia"/>
        </w:rPr>
        <w:t xml:space="preserve"> GNU </w:t>
      </w:r>
      <w:r>
        <w:rPr>
          <w:rFonts w:hint="eastAsia"/>
        </w:rPr>
        <w:t>的習慣中，通常用</w:t>
      </w:r>
      <w:r>
        <w:rPr>
          <w:rFonts w:hint="eastAsia"/>
        </w:rPr>
        <w:t xml:space="preserve"> *.s </w:t>
      </w:r>
      <w:r>
        <w:rPr>
          <w:rFonts w:hint="eastAsia"/>
        </w:rPr>
        <w:t>作為組合語言程式的附檔名。</w:t>
      </w:r>
    </w:p>
  </w:footnote>
  <w:footnote w:id="4">
    <w:p w:rsidR="00E80618" w:rsidRDefault="00E80618">
      <w:pPr>
        <w:pStyle w:val="af8"/>
      </w:pPr>
      <w:r>
        <w:rPr>
          <w:rStyle w:val="afa"/>
        </w:rPr>
        <w:footnoteRef/>
      </w:r>
      <w:r>
        <w:t xml:space="preserve"> </w:t>
      </w:r>
      <w:r>
        <w:rPr>
          <w:rFonts w:hint="eastAsia"/>
        </w:rPr>
        <w:t>當</w:t>
      </w:r>
      <w:r>
        <w:rPr>
          <w:rFonts w:hint="eastAsia"/>
        </w:rPr>
        <w:t xml:space="preserve">C </w:t>
      </w:r>
      <w:r>
        <w:rPr>
          <w:rFonts w:hint="eastAsia"/>
        </w:rPr>
        <w:t>語言的函數被轉換為組合語言時，會在函數名稱前面加上底線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。因此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_Ref240093485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範例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t>.</w:t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>中的</w:t>
      </w:r>
      <w:r>
        <w:rPr>
          <w:rFonts w:hint="eastAsia"/>
        </w:rPr>
        <w:t xml:space="preserve"> asmMain() </w:t>
      </w:r>
      <w:r>
        <w:rPr>
          <w:rFonts w:hint="eastAsia"/>
        </w:rPr>
        <w:t>呼叫，在組合語言當中必須以</w:t>
      </w:r>
      <w:r>
        <w:rPr>
          <w:rFonts w:hint="eastAsia"/>
        </w:rPr>
        <w:t xml:space="preserve"> _asmMain </w:t>
      </w:r>
      <w:r>
        <w:rPr>
          <w:rFonts w:hint="eastAsia"/>
        </w:rPr>
        <w:t>的標記定義。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4C9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">
    <w:nsid w:val="0597295D"/>
    <w:multiLevelType w:val="multilevel"/>
    <w:tmpl w:val="2522CCD4"/>
    <w:lvl w:ilvl="0">
      <w:start w:val="9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">
    <w:nsid w:val="05984CF0"/>
    <w:multiLevelType w:val="multilevel"/>
    <w:tmpl w:val="16C603FE"/>
    <w:lvl w:ilvl="0">
      <w:start w:val="5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3">
    <w:nsid w:val="0C8D2353"/>
    <w:multiLevelType w:val="multilevel"/>
    <w:tmpl w:val="A342B6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>
    <w:nsid w:val="0CFD6B5B"/>
    <w:multiLevelType w:val="multilevel"/>
    <w:tmpl w:val="C5DABCF2"/>
    <w:lvl w:ilvl="0">
      <w:start w:val="7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5">
    <w:nsid w:val="0E051AEC"/>
    <w:multiLevelType w:val="hybridMultilevel"/>
    <w:tmpl w:val="55CCD95C"/>
    <w:lvl w:ilvl="0" w:tplc="FAD204C4">
      <w:start w:val="3"/>
      <w:numFmt w:val="decimal"/>
      <w:lvlText w:val="第%1章"/>
      <w:lvlJc w:val="left"/>
      <w:pPr>
        <w:ind w:left="2175" w:hanging="1695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6">
    <w:nsid w:val="11E4121B"/>
    <w:multiLevelType w:val="multilevel"/>
    <w:tmpl w:val="95320CC0"/>
    <w:lvl w:ilvl="0">
      <w:start w:val="1"/>
      <w:numFmt w:val="decimal"/>
      <w:lvlText w:val="%1"/>
      <w:lvlJc w:val="left"/>
      <w:pPr>
        <w:ind w:left="915" w:hanging="91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cs="Times New Roman" w:hint="default"/>
      </w:rPr>
    </w:lvl>
  </w:abstractNum>
  <w:abstractNum w:abstractNumId="7">
    <w:nsid w:val="147C0D41"/>
    <w:multiLevelType w:val="hybridMultilevel"/>
    <w:tmpl w:val="1D94115C"/>
    <w:lvl w:ilvl="0" w:tplc="7E666E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5F45D89"/>
    <w:multiLevelType w:val="multilevel"/>
    <w:tmpl w:val="1BF29C34"/>
    <w:lvl w:ilvl="0">
      <w:start w:val="5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9">
    <w:nsid w:val="1DFB5D37"/>
    <w:multiLevelType w:val="hybridMultilevel"/>
    <w:tmpl w:val="95102556"/>
    <w:lvl w:ilvl="0" w:tplc="E2209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25BE">
      <w:start w:val="6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45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E6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0A8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56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7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60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D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AD6931"/>
    <w:multiLevelType w:val="hybridMultilevel"/>
    <w:tmpl w:val="9AB22982"/>
    <w:lvl w:ilvl="0" w:tplc="E8D62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4EF6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1CE5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6B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E1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AC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8A9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70D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47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4F74FEF"/>
    <w:multiLevelType w:val="multilevel"/>
    <w:tmpl w:val="B0740914"/>
    <w:lvl w:ilvl="0">
      <w:start w:val="8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12">
    <w:nsid w:val="26791940"/>
    <w:multiLevelType w:val="hybridMultilevel"/>
    <w:tmpl w:val="902428AE"/>
    <w:lvl w:ilvl="0" w:tplc="E93C56F0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3">
    <w:nsid w:val="2B8D6FD1"/>
    <w:multiLevelType w:val="multilevel"/>
    <w:tmpl w:val="D1CE891E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4">
    <w:nsid w:val="2BE47852"/>
    <w:multiLevelType w:val="hybridMultilevel"/>
    <w:tmpl w:val="AAB6772E"/>
    <w:lvl w:ilvl="0" w:tplc="8168FA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334C42"/>
    <w:multiLevelType w:val="hybridMultilevel"/>
    <w:tmpl w:val="79C27AB4"/>
    <w:lvl w:ilvl="0" w:tplc="A8CC1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E11C">
      <w:start w:val="7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4F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08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6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082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4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F2F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FC97219"/>
    <w:multiLevelType w:val="hybridMultilevel"/>
    <w:tmpl w:val="F22C3A68"/>
    <w:lvl w:ilvl="0" w:tplc="2B388F6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0D63EE"/>
    <w:multiLevelType w:val="hybridMultilevel"/>
    <w:tmpl w:val="CBCCEEC0"/>
    <w:lvl w:ilvl="0" w:tplc="D0D86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D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839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26F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C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A36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E6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03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E3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4211CAE"/>
    <w:multiLevelType w:val="hybridMultilevel"/>
    <w:tmpl w:val="3FE48812"/>
    <w:lvl w:ilvl="0" w:tplc="B706FC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5F248E8"/>
    <w:multiLevelType w:val="multilevel"/>
    <w:tmpl w:val="48F8A672"/>
    <w:lvl w:ilvl="0">
      <w:start w:val="4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20">
    <w:nsid w:val="37550593"/>
    <w:multiLevelType w:val="multilevel"/>
    <w:tmpl w:val="F65A660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1">
    <w:nsid w:val="37F02F35"/>
    <w:multiLevelType w:val="hybridMultilevel"/>
    <w:tmpl w:val="4D0E6486"/>
    <w:lvl w:ilvl="0" w:tplc="5446616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>
    <w:nsid w:val="39041509"/>
    <w:multiLevelType w:val="hybridMultilevel"/>
    <w:tmpl w:val="1ADCCCB4"/>
    <w:lvl w:ilvl="0" w:tplc="E564E1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9187AA9"/>
    <w:multiLevelType w:val="multilevel"/>
    <w:tmpl w:val="09568D20"/>
    <w:lvl w:ilvl="0">
      <w:start w:val="8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24">
    <w:nsid w:val="3ADE03EF"/>
    <w:multiLevelType w:val="hybridMultilevel"/>
    <w:tmpl w:val="5FACC4FA"/>
    <w:lvl w:ilvl="0" w:tplc="FBE0862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B2C4C68"/>
    <w:multiLevelType w:val="hybridMultilevel"/>
    <w:tmpl w:val="07C8CD82"/>
    <w:lvl w:ilvl="0" w:tplc="BCD83B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4D1432"/>
    <w:multiLevelType w:val="hybridMultilevel"/>
    <w:tmpl w:val="F812579E"/>
    <w:lvl w:ilvl="0" w:tplc="000C4E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CE972D2"/>
    <w:multiLevelType w:val="multilevel"/>
    <w:tmpl w:val="473ACB24"/>
    <w:lvl w:ilvl="0">
      <w:start w:val="6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28">
    <w:nsid w:val="3E2128C6"/>
    <w:multiLevelType w:val="hybridMultilevel"/>
    <w:tmpl w:val="FA8C6B20"/>
    <w:lvl w:ilvl="0" w:tplc="7702F62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9">
    <w:nsid w:val="3EFE63A8"/>
    <w:multiLevelType w:val="hybridMultilevel"/>
    <w:tmpl w:val="E0D6F9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0">
    <w:nsid w:val="413A0800"/>
    <w:multiLevelType w:val="hybridMultilevel"/>
    <w:tmpl w:val="0D88600E"/>
    <w:lvl w:ilvl="0" w:tplc="8C82E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C152E">
      <w:start w:val="15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8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EC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8B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8D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83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06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2A97EF8"/>
    <w:multiLevelType w:val="hybridMultilevel"/>
    <w:tmpl w:val="9CC600FE"/>
    <w:lvl w:ilvl="0" w:tplc="62AE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68F52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C4660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3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1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0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A8F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487B6678"/>
    <w:multiLevelType w:val="hybridMultilevel"/>
    <w:tmpl w:val="37E6012E"/>
    <w:lvl w:ilvl="0" w:tplc="2DF43F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89836CD"/>
    <w:multiLevelType w:val="hybridMultilevel"/>
    <w:tmpl w:val="CDCA6330"/>
    <w:lvl w:ilvl="0" w:tplc="8848B6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8F469C6"/>
    <w:multiLevelType w:val="multilevel"/>
    <w:tmpl w:val="33B0699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5">
    <w:nsid w:val="49E516DA"/>
    <w:multiLevelType w:val="hybridMultilevel"/>
    <w:tmpl w:val="4C34B89E"/>
    <w:lvl w:ilvl="0" w:tplc="E00E28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A5E2E0B"/>
    <w:multiLevelType w:val="hybridMultilevel"/>
    <w:tmpl w:val="F904C2EC"/>
    <w:lvl w:ilvl="0" w:tplc="C9E86C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20A0E6B"/>
    <w:multiLevelType w:val="hybridMultilevel"/>
    <w:tmpl w:val="F5AEDF26"/>
    <w:lvl w:ilvl="0" w:tplc="389E6B96">
      <w:start w:val="1"/>
      <w:numFmt w:val="upperLetter"/>
      <w:lvlText w:val="附錄%1 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8">
    <w:nsid w:val="55D17733"/>
    <w:multiLevelType w:val="hybridMultilevel"/>
    <w:tmpl w:val="4914E448"/>
    <w:lvl w:ilvl="0" w:tplc="198C9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9C10FC">
      <w:start w:val="17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1248A2">
      <w:start w:val="17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129698">
      <w:start w:val="1797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69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84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EE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C6D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0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57830542"/>
    <w:multiLevelType w:val="hybridMultilevel"/>
    <w:tmpl w:val="DADA98EA"/>
    <w:lvl w:ilvl="0" w:tplc="F36C2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C2EDC0">
      <w:start w:val="12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E6458">
      <w:start w:val="12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56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A7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6C1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2EB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AF6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EF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57841AF7"/>
    <w:multiLevelType w:val="multilevel"/>
    <w:tmpl w:val="47D08A7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1">
    <w:nsid w:val="57F47F3F"/>
    <w:multiLevelType w:val="multilevel"/>
    <w:tmpl w:val="DAFED56E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2">
    <w:nsid w:val="5A6520B8"/>
    <w:multiLevelType w:val="hybridMultilevel"/>
    <w:tmpl w:val="AC746B28"/>
    <w:lvl w:ilvl="0" w:tplc="F89638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ABB03F5"/>
    <w:multiLevelType w:val="multilevel"/>
    <w:tmpl w:val="F36E4A60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44">
    <w:nsid w:val="5C143549"/>
    <w:multiLevelType w:val="hybridMultilevel"/>
    <w:tmpl w:val="D1068C90"/>
    <w:lvl w:ilvl="0" w:tplc="342001EA">
      <w:numFmt w:val="bullet"/>
      <w:lvlText w:val="-"/>
      <w:lvlJc w:val="left"/>
      <w:pPr>
        <w:ind w:left="360" w:hanging="36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5D9C7B0E"/>
    <w:multiLevelType w:val="hybridMultilevel"/>
    <w:tmpl w:val="57D866C0"/>
    <w:lvl w:ilvl="0" w:tplc="455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47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6B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82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41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86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0C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E7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3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621C134A"/>
    <w:multiLevelType w:val="multilevel"/>
    <w:tmpl w:val="8F808C84"/>
    <w:lvl w:ilvl="0">
      <w:start w:val="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7">
    <w:nsid w:val="640862DC"/>
    <w:multiLevelType w:val="hybridMultilevel"/>
    <w:tmpl w:val="089EF29A"/>
    <w:lvl w:ilvl="0" w:tplc="7A6043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48D34D3"/>
    <w:multiLevelType w:val="multilevel"/>
    <w:tmpl w:val="62BAF01E"/>
    <w:lvl w:ilvl="0">
      <w:start w:val="9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49">
    <w:nsid w:val="684E3D23"/>
    <w:multiLevelType w:val="hybridMultilevel"/>
    <w:tmpl w:val="D67E521A"/>
    <w:lvl w:ilvl="0" w:tplc="3CC0FC4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0">
    <w:nsid w:val="695F36C5"/>
    <w:multiLevelType w:val="multilevel"/>
    <w:tmpl w:val="BF907C62"/>
    <w:lvl w:ilvl="0">
      <w:start w:val="12"/>
      <w:numFmt w:val="decimal"/>
      <w:lvlText w:val="%1"/>
      <w:lvlJc w:val="left"/>
      <w:pPr>
        <w:ind w:left="810" w:hanging="81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eastAsia"/>
      </w:rPr>
    </w:lvl>
  </w:abstractNum>
  <w:abstractNum w:abstractNumId="51">
    <w:nsid w:val="69C21274"/>
    <w:multiLevelType w:val="multilevel"/>
    <w:tmpl w:val="D61ECF20"/>
    <w:lvl w:ilvl="0">
      <w:start w:val="11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52">
    <w:nsid w:val="6A0D4347"/>
    <w:multiLevelType w:val="multilevel"/>
    <w:tmpl w:val="91363A74"/>
    <w:lvl w:ilvl="0">
      <w:start w:val="3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53">
    <w:nsid w:val="6D227794"/>
    <w:multiLevelType w:val="hybridMultilevel"/>
    <w:tmpl w:val="F77275B4"/>
    <w:lvl w:ilvl="0" w:tplc="ED86AF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DB0363B"/>
    <w:multiLevelType w:val="hybridMultilevel"/>
    <w:tmpl w:val="C32C2096"/>
    <w:lvl w:ilvl="0" w:tplc="D9506EC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0070D7D"/>
    <w:multiLevelType w:val="multilevel"/>
    <w:tmpl w:val="25A6C7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6">
    <w:nsid w:val="75D06E2A"/>
    <w:multiLevelType w:val="multilevel"/>
    <w:tmpl w:val="245C2DBC"/>
    <w:lvl w:ilvl="0">
      <w:start w:val="2"/>
      <w:numFmt w:val="decimal"/>
      <w:lvlText w:val="%1"/>
      <w:lvlJc w:val="left"/>
      <w:pPr>
        <w:ind w:left="570" w:hanging="57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57">
    <w:nsid w:val="779319A7"/>
    <w:multiLevelType w:val="hybridMultilevel"/>
    <w:tmpl w:val="EE3E7592"/>
    <w:lvl w:ilvl="0" w:tplc="EB4C6B32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8">
    <w:nsid w:val="786D39DB"/>
    <w:multiLevelType w:val="multilevel"/>
    <w:tmpl w:val="A3044762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59">
    <w:nsid w:val="79CF3D43"/>
    <w:multiLevelType w:val="multilevel"/>
    <w:tmpl w:val="F878B76E"/>
    <w:lvl w:ilvl="0">
      <w:start w:val="10"/>
      <w:numFmt w:val="decimal"/>
      <w:lvlText w:val="%1"/>
      <w:lvlJc w:val="left"/>
      <w:pPr>
        <w:ind w:left="810" w:hanging="8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cs="Times New Roman" w:hint="default"/>
      </w:rPr>
    </w:lvl>
  </w:abstractNum>
  <w:abstractNum w:abstractNumId="60">
    <w:nsid w:val="7A2C31DA"/>
    <w:multiLevelType w:val="hybridMultilevel"/>
    <w:tmpl w:val="B27246F2"/>
    <w:lvl w:ilvl="0" w:tplc="EE34FD58">
      <w:start w:val="1"/>
      <w:numFmt w:val="decimalEnclosedParen"/>
      <w:lvlText w:val="%1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  <w:rPr>
        <w:rFonts w:cs="Times New Roman"/>
      </w:rPr>
    </w:lvl>
  </w:abstractNum>
  <w:abstractNum w:abstractNumId="61">
    <w:nsid w:val="7A8640D5"/>
    <w:multiLevelType w:val="multilevel"/>
    <w:tmpl w:val="C25007DE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2">
    <w:nsid w:val="7F594873"/>
    <w:multiLevelType w:val="hybridMultilevel"/>
    <w:tmpl w:val="14E287F0"/>
    <w:lvl w:ilvl="0" w:tplc="A942FC4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6"/>
  </w:num>
  <w:num w:numId="2">
    <w:abstractNumId w:val="5"/>
  </w:num>
  <w:num w:numId="3">
    <w:abstractNumId w:val="41"/>
  </w:num>
  <w:num w:numId="4">
    <w:abstractNumId w:val="61"/>
  </w:num>
  <w:num w:numId="5">
    <w:abstractNumId w:val="2"/>
  </w:num>
  <w:num w:numId="6">
    <w:abstractNumId w:val="40"/>
  </w:num>
  <w:num w:numId="7">
    <w:abstractNumId w:val="1"/>
  </w:num>
  <w:num w:numId="8">
    <w:abstractNumId w:val="57"/>
  </w:num>
  <w:num w:numId="9">
    <w:abstractNumId w:val="45"/>
  </w:num>
  <w:num w:numId="10">
    <w:abstractNumId w:val="15"/>
  </w:num>
  <w:num w:numId="11">
    <w:abstractNumId w:val="37"/>
  </w:num>
  <w:num w:numId="12">
    <w:abstractNumId w:val="55"/>
  </w:num>
  <w:num w:numId="13">
    <w:abstractNumId w:val="62"/>
  </w:num>
  <w:num w:numId="14">
    <w:abstractNumId w:val="49"/>
  </w:num>
  <w:num w:numId="15">
    <w:abstractNumId w:val="28"/>
  </w:num>
  <w:num w:numId="16">
    <w:abstractNumId w:val="12"/>
  </w:num>
  <w:num w:numId="17">
    <w:abstractNumId w:val="51"/>
  </w:num>
  <w:num w:numId="18">
    <w:abstractNumId w:val="56"/>
  </w:num>
  <w:num w:numId="19">
    <w:abstractNumId w:val="52"/>
  </w:num>
  <w:num w:numId="20">
    <w:abstractNumId w:val="19"/>
  </w:num>
  <w:num w:numId="21">
    <w:abstractNumId w:val="8"/>
  </w:num>
  <w:num w:numId="22">
    <w:abstractNumId w:val="27"/>
  </w:num>
  <w:num w:numId="23">
    <w:abstractNumId w:val="4"/>
  </w:num>
  <w:num w:numId="24">
    <w:abstractNumId w:val="11"/>
  </w:num>
  <w:num w:numId="25">
    <w:abstractNumId w:val="48"/>
  </w:num>
  <w:num w:numId="26">
    <w:abstractNumId w:val="59"/>
  </w:num>
  <w:num w:numId="27">
    <w:abstractNumId w:val="34"/>
  </w:num>
  <w:num w:numId="28">
    <w:abstractNumId w:val="44"/>
  </w:num>
  <w:num w:numId="29">
    <w:abstractNumId w:val="43"/>
  </w:num>
  <w:num w:numId="30">
    <w:abstractNumId w:val="23"/>
  </w:num>
  <w:num w:numId="31">
    <w:abstractNumId w:val="50"/>
  </w:num>
  <w:num w:numId="32">
    <w:abstractNumId w:val="21"/>
  </w:num>
  <w:num w:numId="33">
    <w:abstractNumId w:val="0"/>
  </w:num>
  <w:num w:numId="34">
    <w:abstractNumId w:val="46"/>
  </w:num>
  <w:num w:numId="35">
    <w:abstractNumId w:val="13"/>
  </w:num>
  <w:num w:numId="36">
    <w:abstractNumId w:val="58"/>
  </w:num>
  <w:num w:numId="37">
    <w:abstractNumId w:val="20"/>
  </w:num>
  <w:num w:numId="38">
    <w:abstractNumId w:val="31"/>
  </w:num>
  <w:num w:numId="39">
    <w:abstractNumId w:val="38"/>
  </w:num>
  <w:num w:numId="40">
    <w:abstractNumId w:val="39"/>
  </w:num>
  <w:num w:numId="41">
    <w:abstractNumId w:val="10"/>
  </w:num>
  <w:num w:numId="42">
    <w:abstractNumId w:val="9"/>
  </w:num>
  <w:num w:numId="43">
    <w:abstractNumId w:val="17"/>
  </w:num>
  <w:num w:numId="44">
    <w:abstractNumId w:val="30"/>
  </w:num>
  <w:num w:numId="45">
    <w:abstractNumId w:val="60"/>
  </w:num>
  <w:num w:numId="46">
    <w:abstractNumId w:val="29"/>
  </w:num>
  <w:num w:numId="47">
    <w:abstractNumId w:val="53"/>
  </w:num>
  <w:num w:numId="48">
    <w:abstractNumId w:val="47"/>
  </w:num>
  <w:num w:numId="49">
    <w:abstractNumId w:val="33"/>
  </w:num>
  <w:num w:numId="50">
    <w:abstractNumId w:val="32"/>
  </w:num>
  <w:num w:numId="51">
    <w:abstractNumId w:val="35"/>
  </w:num>
  <w:num w:numId="52">
    <w:abstractNumId w:val="7"/>
  </w:num>
  <w:num w:numId="53">
    <w:abstractNumId w:val="16"/>
  </w:num>
  <w:num w:numId="54">
    <w:abstractNumId w:val="18"/>
  </w:num>
  <w:num w:numId="55">
    <w:abstractNumId w:val="36"/>
  </w:num>
  <w:num w:numId="56">
    <w:abstractNumId w:val="22"/>
  </w:num>
  <w:num w:numId="57">
    <w:abstractNumId w:val="42"/>
  </w:num>
  <w:num w:numId="58">
    <w:abstractNumId w:val="14"/>
  </w:num>
  <w:num w:numId="59">
    <w:abstractNumId w:val="26"/>
  </w:num>
  <w:num w:numId="60">
    <w:abstractNumId w:val="54"/>
  </w:num>
  <w:num w:numId="61">
    <w:abstractNumId w:val="25"/>
  </w:num>
  <w:num w:numId="62">
    <w:abstractNumId w:val="24"/>
  </w:num>
  <w:num w:numId="63">
    <w:abstractNumId w:val="3"/>
  </w:num>
  <w:numIdMacAtCleanup w:val="6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3F0"/>
    <w:rsid w:val="00000515"/>
    <w:rsid w:val="000005ED"/>
    <w:rsid w:val="00004C6F"/>
    <w:rsid w:val="00007018"/>
    <w:rsid w:val="00007D2C"/>
    <w:rsid w:val="000105C4"/>
    <w:rsid w:val="00011000"/>
    <w:rsid w:val="00011217"/>
    <w:rsid w:val="000131EC"/>
    <w:rsid w:val="000153BA"/>
    <w:rsid w:val="000163A8"/>
    <w:rsid w:val="000177B4"/>
    <w:rsid w:val="0002278B"/>
    <w:rsid w:val="00023006"/>
    <w:rsid w:val="000235DA"/>
    <w:rsid w:val="000242DA"/>
    <w:rsid w:val="00024C3C"/>
    <w:rsid w:val="0002501B"/>
    <w:rsid w:val="00025CC4"/>
    <w:rsid w:val="000261E1"/>
    <w:rsid w:val="00026434"/>
    <w:rsid w:val="00026584"/>
    <w:rsid w:val="0002702A"/>
    <w:rsid w:val="00030956"/>
    <w:rsid w:val="000320DC"/>
    <w:rsid w:val="00032544"/>
    <w:rsid w:val="00033446"/>
    <w:rsid w:val="00033F73"/>
    <w:rsid w:val="000341B6"/>
    <w:rsid w:val="00036EB2"/>
    <w:rsid w:val="00040120"/>
    <w:rsid w:val="00041CE7"/>
    <w:rsid w:val="0004223E"/>
    <w:rsid w:val="00042667"/>
    <w:rsid w:val="00043229"/>
    <w:rsid w:val="000434A0"/>
    <w:rsid w:val="000434F9"/>
    <w:rsid w:val="00043707"/>
    <w:rsid w:val="00044A8B"/>
    <w:rsid w:val="000474ED"/>
    <w:rsid w:val="0005117B"/>
    <w:rsid w:val="00051C4B"/>
    <w:rsid w:val="00051EA3"/>
    <w:rsid w:val="00052223"/>
    <w:rsid w:val="00052884"/>
    <w:rsid w:val="00053EE4"/>
    <w:rsid w:val="00055707"/>
    <w:rsid w:val="00056B09"/>
    <w:rsid w:val="000572E0"/>
    <w:rsid w:val="0005749D"/>
    <w:rsid w:val="00060226"/>
    <w:rsid w:val="000603D4"/>
    <w:rsid w:val="000604FE"/>
    <w:rsid w:val="0006082A"/>
    <w:rsid w:val="000615FE"/>
    <w:rsid w:val="000617E1"/>
    <w:rsid w:val="0006215C"/>
    <w:rsid w:val="00062306"/>
    <w:rsid w:val="00062BB7"/>
    <w:rsid w:val="00062E32"/>
    <w:rsid w:val="00063B5D"/>
    <w:rsid w:val="00063EBB"/>
    <w:rsid w:val="000642D4"/>
    <w:rsid w:val="00064EE0"/>
    <w:rsid w:val="00065B13"/>
    <w:rsid w:val="000669D1"/>
    <w:rsid w:val="00066C3B"/>
    <w:rsid w:val="00067200"/>
    <w:rsid w:val="00067583"/>
    <w:rsid w:val="00067851"/>
    <w:rsid w:val="00067953"/>
    <w:rsid w:val="00071D64"/>
    <w:rsid w:val="00072725"/>
    <w:rsid w:val="00072A1F"/>
    <w:rsid w:val="00072C39"/>
    <w:rsid w:val="00073318"/>
    <w:rsid w:val="00073E33"/>
    <w:rsid w:val="000752A6"/>
    <w:rsid w:val="000800CC"/>
    <w:rsid w:val="00080604"/>
    <w:rsid w:val="000810F2"/>
    <w:rsid w:val="00082B7D"/>
    <w:rsid w:val="000877F0"/>
    <w:rsid w:val="00087D95"/>
    <w:rsid w:val="0009042F"/>
    <w:rsid w:val="00090A79"/>
    <w:rsid w:val="00091E90"/>
    <w:rsid w:val="00092813"/>
    <w:rsid w:val="0009337A"/>
    <w:rsid w:val="00093549"/>
    <w:rsid w:val="000937E2"/>
    <w:rsid w:val="0009514D"/>
    <w:rsid w:val="00095CFC"/>
    <w:rsid w:val="00095F84"/>
    <w:rsid w:val="0009630A"/>
    <w:rsid w:val="000969A0"/>
    <w:rsid w:val="00097544"/>
    <w:rsid w:val="00097A5C"/>
    <w:rsid w:val="000A12FD"/>
    <w:rsid w:val="000A46AE"/>
    <w:rsid w:val="000A4A67"/>
    <w:rsid w:val="000A4CA1"/>
    <w:rsid w:val="000A57D4"/>
    <w:rsid w:val="000A6014"/>
    <w:rsid w:val="000A7121"/>
    <w:rsid w:val="000B0728"/>
    <w:rsid w:val="000B1C61"/>
    <w:rsid w:val="000B35FA"/>
    <w:rsid w:val="000B3C81"/>
    <w:rsid w:val="000B4384"/>
    <w:rsid w:val="000B58AB"/>
    <w:rsid w:val="000B5D98"/>
    <w:rsid w:val="000B7082"/>
    <w:rsid w:val="000C1515"/>
    <w:rsid w:val="000C1A63"/>
    <w:rsid w:val="000C305B"/>
    <w:rsid w:val="000C4320"/>
    <w:rsid w:val="000C444E"/>
    <w:rsid w:val="000C710E"/>
    <w:rsid w:val="000D33E2"/>
    <w:rsid w:val="000D3CB6"/>
    <w:rsid w:val="000D3E7C"/>
    <w:rsid w:val="000D69E8"/>
    <w:rsid w:val="000D7997"/>
    <w:rsid w:val="000E12A1"/>
    <w:rsid w:val="000E1915"/>
    <w:rsid w:val="000E1CF4"/>
    <w:rsid w:val="000E241E"/>
    <w:rsid w:val="000E2CB8"/>
    <w:rsid w:val="000E3706"/>
    <w:rsid w:val="000E4317"/>
    <w:rsid w:val="000E5C82"/>
    <w:rsid w:val="000F007F"/>
    <w:rsid w:val="000F0207"/>
    <w:rsid w:val="000F079F"/>
    <w:rsid w:val="000F1925"/>
    <w:rsid w:val="000F2D55"/>
    <w:rsid w:val="000F4BD6"/>
    <w:rsid w:val="000F51FC"/>
    <w:rsid w:val="0010110A"/>
    <w:rsid w:val="00102465"/>
    <w:rsid w:val="001043C0"/>
    <w:rsid w:val="00105C9E"/>
    <w:rsid w:val="00110658"/>
    <w:rsid w:val="001107E8"/>
    <w:rsid w:val="00111300"/>
    <w:rsid w:val="00111358"/>
    <w:rsid w:val="001115EB"/>
    <w:rsid w:val="00112106"/>
    <w:rsid w:val="00112FB5"/>
    <w:rsid w:val="00115DEE"/>
    <w:rsid w:val="00116F43"/>
    <w:rsid w:val="001211CF"/>
    <w:rsid w:val="001227CC"/>
    <w:rsid w:val="00122D6A"/>
    <w:rsid w:val="0012453B"/>
    <w:rsid w:val="0012496D"/>
    <w:rsid w:val="001256B9"/>
    <w:rsid w:val="00125AE7"/>
    <w:rsid w:val="00125C3A"/>
    <w:rsid w:val="00125D54"/>
    <w:rsid w:val="001260D0"/>
    <w:rsid w:val="00127733"/>
    <w:rsid w:val="00127CD0"/>
    <w:rsid w:val="00127FEF"/>
    <w:rsid w:val="0013134C"/>
    <w:rsid w:val="00131352"/>
    <w:rsid w:val="00131AAB"/>
    <w:rsid w:val="0013258B"/>
    <w:rsid w:val="001330E9"/>
    <w:rsid w:val="00135E97"/>
    <w:rsid w:val="00136F1C"/>
    <w:rsid w:val="00141491"/>
    <w:rsid w:val="0014155A"/>
    <w:rsid w:val="00141FB0"/>
    <w:rsid w:val="00142162"/>
    <w:rsid w:val="001435CD"/>
    <w:rsid w:val="00143777"/>
    <w:rsid w:val="00144B9A"/>
    <w:rsid w:val="00147BD3"/>
    <w:rsid w:val="001500DF"/>
    <w:rsid w:val="001500F9"/>
    <w:rsid w:val="0015181D"/>
    <w:rsid w:val="00154DC8"/>
    <w:rsid w:val="00155226"/>
    <w:rsid w:val="00155351"/>
    <w:rsid w:val="0015713F"/>
    <w:rsid w:val="00161C4D"/>
    <w:rsid w:val="0016274F"/>
    <w:rsid w:val="00163EBB"/>
    <w:rsid w:val="001651DD"/>
    <w:rsid w:val="00171B8A"/>
    <w:rsid w:val="001724E0"/>
    <w:rsid w:val="0017424D"/>
    <w:rsid w:val="0017651C"/>
    <w:rsid w:val="00176BF3"/>
    <w:rsid w:val="001807C1"/>
    <w:rsid w:val="001826F8"/>
    <w:rsid w:val="00182899"/>
    <w:rsid w:val="00183A68"/>
    <w:rsid w:val="00185B22"/>
    <w:rsid w:val="00185B86"/>
    <w:rsid w:val="00187A06"/>
    <w:rsid w:val="00191D19"/>
    <w:rsid w:val="00192458"/>
    <w:rsid w:val="00192D43"/>
    <w:rsid w:val="00194B20"/>
    <w:rsid w:val="00194DD7"/>
    <w:rsid w:val="00197528"/>
    <w:rsid w:val="001A1108"/>
    <w:rsid w:val="001A33C7"/>
    <w:rsid w:val="001A491F"/>
    <w:rsid w:val="001A64BF"/>
    <w:rsid w:val="001A76CD"/>
    <w:rsid w:val="001B029D"/>
    <w:rsid w:val="001B0DE3"/>
    <w:rsid w:val="001B14F9"/>
    <w:rsid w:val="001B224E"/>
    <w:rsid w:val="001B2D9B"/>
    <w:rsid w:val="001B2EB2"/>
    <w:rsid w:val="001B56BA"/>
    <w:rsid w:val="001B7596"/>
    <w:rsid w:val="001C2178"/>
    <w:rsid w:val="001C22A4"/>
    <w:rsid w:val="001C33D4"/>
    <w:rsid w:val="001C3DC2"/>
    <w:rsid w:val="001C4371"/>
    <w:rsid w:val="001C536A"/>
    <w:rsid w:val="001C579E"/>
    <w:rsid w:val="001C5B16"/>
    <w:rsid w:val="001C7BAC"/>
    <w:rsid w:val="001D2DAC"/>
    <w:rsid w:val="001D3A65"/>
    <w:rsid w:val="001D44AA"/>
    <w:rsid w:val="001D53D5"/>
    <w:rsid w:val="001D634E"/>
    <w:rsid w:val="001D691A"/>
    <w:rsid w:val="001E0C26"/>
    <w:rsid w:val="001E3464"/>
    <w:rsid w:val="001E34A6"/>
    <w:rsid w:val="001E4503"/>
    <w:rsid w:val="001E4973"/>
    <w:rsid w:val="001E4BA1"/>
    <w:rsid w:val="001E5254"/>
    <w:rsid w:val="001E575D"/>
    <w:rsid w:val="001E598C"/>
    <w:rsid w:val="001F0882"/>
    <w:rsid w:val="001F0CEB"/>
    <w:rsid w:val="001F15D3"/>
    <w:rsid w:val="001F1F79"/>
    <w:rsid w:val="001F30A1"/>
    <w:rsid w:val="001F30A4"/>
    <w:rsid w:val="001F446C"/>
    <w:rsid w:val="001F47C6"/>
    <w:rsid w:val="001F48C7"/>
    <w:rsid w:val="001F589F"/>
    <w:rsid w:val="001F61B5"/>
    <w:rsid w:val="001F7347"/>
    <w:rsid w:val="001F7CEC"/>
    <w:rsid w:val="00201A99"/>
    <w:rsid w:val="00201C21"/>
    <w:rsid w:val="00204A84"/>
    <w:rsid w:val="002057CC"/>
    <w:rsid w:val="00205A27"/>
    <w:rsid w:val="002064F6"/>
    <w:rsid w:val="002069D7"/>
    <w:rsid w:val="00206DAF"/>
    <w:rsid w:val="00206DE4"/>
    <w:rsid w:val="00207046"/>
    <w:rsid w:val="00210FC8"/>
    <w:rsid w:val="002112A7"/>
    <w:rsid w:val="00211CA4"/>
    <w:rsid w:val="002145E9"/>
    <w:rsid w:val="00214B08"/>
    <w:rsid w:val="00215298"/>
    <w:rsid w:val="002164A0"/>
    <w:rsid w:val="00220092"/>
    <w:rsid w:val="00221317"/>
    <w:rsid w:val="0022190B"/>
    <w:rsid w:val="00222672"/>
    <w:rsid w:val="00223515"/>
    <w:rsid w:val="00224C27"/>
    <w:rsid w:val="002255EC"/>
    <w:rsid w:val="002259A1"/>
    <w:rsid w:val="00225B12"/>
    <w:rsid w:val="00226590"/>
    <w:rsid w:val="00226C27"/>
    <w:rsid w:val="00226E12"/>
    <w:rsid w:val="00227533"/>
    <w:rsid w:val="002316F4"/>
    <w:rsid w:val="00232092"/>
    <w:rsid w:val="00233260"/>
    <w:rsid w:val="002332E4"/>
    <w:rsid w:val="00233FCA"/>
    <w:rsid w:val="002343F7"/>
    <w:rsid w:val="002349CB"/>
    <w:rsid w:val="002353BB"/>
    <w:rsid w:val="00237686"/>
    <w:rsid w:val="0023792B"/>
    <w:rsid w:val="00240AF4"/>
    <w:rsid w:val="0024195F"/>
    <w:rsid w:val="00242330"/>
    <w:rsid w:val="00242527"/>
    <w:rsid w:val="002438AD"/>
    <w:rsid w:val="00245463"/>
    <w:rsid w:val="002463E6"/>
    <w:rsid w:val="00247121"/>
    <w:rsid w:val="002473AE"/>
    <w:rsid w:val="002478A4"/>
    <w:rsid w:val="002478FC"/>
    <w:rsid w:val="00247D1D"/>
    <w:rsid w:val="00250150"/>
    <w:rsid w:val="00250E66"/>
    <w:rsid w:val="00251617"/>
    <w:rsid w:val="0025378F"/>
    <w:rsid w:val="00253C96"/>
    <w:rsid w:val="002547F7"/>
    <w:rsid w:val="00255E51"/>
    <w:rsid w:val="002606AE"/>
    <w:rsid w:val="00262F1E"/>
    <w:rsid w:val="00263AFA"/>
    <w:rsid w:val="00264BE0"/>
    <w:rsid w:val="00265CF7"/>
    <w:rsid w:val="00266004"/>
    <w:rsid w:val="00266690"/>
    <w:rsid w:val="002667D8"/>
    <w:rsid w:val="00266F16"/>
    <w:rsid w:val="0026732B"/>
    <w:rsid w:val="00267EB5"/>
    <w:rsid w:val="002701BD"/>
    <w:rsid w:val="0027070F"/>
    <w:rsid w:val="00270CC5"/>
    <w:rsid w:val="002716A7"/>
    <w:rsid w:val="002750AD"/>
    <w:rsid w:val="0027620B"/>
    <w:rsid w:val="00276937"/>
    <w:rsid w:val="00280EBE"/>
    <w:rsid w:val="00281F3D"/>
    <w:rsid w:val="00283B19"/>
    <w:rsid w:val="00284E1A"/>
    <w:rsid w:val="00284E24"/>
    <w:rsid w:val="002860ED"/>
    <w:rsid w:val="002863CB"/>
    <w:rsid w:val="002879E9"/>
    <w:rsid w:val="00290E4D"/>
    <w:rsid w:val="002943A9"/>
    <w:rsid w:val="00294A2A"/>
    <w:rsid w:val="00294AF3"/>
    <w:rsid w:val="00297A8F"/>
    <w:rsid w:val="002A167C"/>
    <w:rsid w:val="002A182D"/>
    <w:rsid w:val="002A2D37"/>
    <w:rsid w:val="002A3125"/>
    <w:rsid w:val="002A35CE"/>
    <w:rsid w:val="002A46F0"/>
    <w:rsid w:val="002A4AC2"/>
    <w:rsid w:val="002A5203"/>
    <w:rsid w:val="002A63DC"/>
    <w:rsid w:val="002A6535"/>
    <w:rsid w:val="002A6A18"/>
    <w:rsid w:val="002A6F64"/>
    <w:rsid w:val="002B0485"/>
    <w:rsid w:val="002B0E28"/>
    <w:rsid w:val="002B1C54"/>
    <w:rsid w:val="002B2856"/>
    <w:rsid w:val="002B3371"/>
    <w:rsid w:val="002B3E3A"/>
    <w:rsid w:val="002B4F07"/>
    <w:rsid w:val="002B56E3"/>
    <w:rsid w:val="002B6F56"/>
    <w:rsid w:val="002B764F"/>
    <w:rsid w:val="002C05D0"/>
    <w:rsid w:val="002C0827"/>
    <w:rsid w:val="002C0C50"/>
    <w:rsid w:val="002C1B1C"/>
    <w:rsid w:val="002C2E0A"/>
    <w:rsid w:val="002C304C"/>
    <w:rsid w:val="002C4619"/>
    <w:rsid w:val="002C55AB"/>
    <w:rsid w:val="002C615D"/>
    <w:rsid w:val="002D0A4D"/>
    <w:rsid w:val="002D29AD"/>
    <w:rsid w:val="002D37D5"/>
    <w:rsid w:val="002D3E52"/>
    <w:rsid w:val="002D3F5B"/>
    <w:rsid w:val="002D5928"/>
    <w:rsid w:val="002D5AFE"/>
    <w:rsid w:val="002D5B10"/>
    <w:rsid w:val="002D5C9A"/>
    <w:rsid w:val="002D636A"/>
    <w:rsid w:val="002D6523"/>
    <w:rsid w:val="002D6836"/>
    <w:rsid w:val="002D6C08"/>
    <w:rsid w:val="002D74C7"/>
    <w:rsid w:val="002D7AA7"/>
    <w:rsid w:val="002E0927"/>
    <w:rsid w:val="002E099C"/>
    <w:rsid w:val="002E264B"/>
    <w:rsid w:val="002E31D4"/>
    <w:rsid w:val="002E5236"/>
    <w:rsid w:val="002E5EB5"/>
    <w:rsid w:val="002E5FD5"/>
    <w:rsid w:val="002E7CB3"/>
    <w:rsid w:val="002F00EF"/>
    <w:rsid w:val="002F1A97"/>
    <w:rsid w:val="002F1BE7"/>
    <w:rsid w:val="002F2B3B"/>
    <w:rsid w:val="002F37E0"/>
    <w:rsid w:val="002F77EC"/>
    <w:rsid w:val="00300251"/>
    <w:rsid w:val="00301249"/>
    <w:rsid w:val="0030129D"/>
    <w:rsid w:val="00301B13"/>
    <w:rsid w:val="003025F3"/>
    <w:rsid w:val="00302F57"/>
    <w:rsid w:val="00303A30"/>
    <w:rsid w:val="00303F19"/>
    <w:rsid w:val="003047D9"/>
    <w:rsid w:val="003048FA"/>
    <w:rsid w:val="003053A4"/>
    <w:rsid w:val="00305567"/>
    <w:rsid w:val="003068D6"/>
    <w:rsid w:val="00312820"/>
    <w:rsid w:val="00312AA2"/>
    <w:rsid w:val="00312F39"/>
    <w:rsid w:val="00313EE5"/>
    <w:rsid w:val="003148BA"/>
    <w:rsid w:val="00316CB2"/>
    <w:rsid w:val="003215D5"/>
    <w:rsid w:val="00322CCD"/>
    <w:rsid w:val="0032496E"/>
    <w:rsid w:val="00326802"/>
    <w:rsid w:val="00327145"/>
    <w:rsid w:val="00330E6D"/>
    <w:rsid w:val="00331966"/>
    <w:rsid w:val="00331AAB"/>
    <w:rsid w:val="00332062"/>
    <w:rsid w:val="00332A2B"/>
    <w:rsid w:val="00333055"/>
    <w:rsid w:val="003337E9"/>
    <w:rsid w:val="0033524D"/>
    <w:rsid w:val="003360D4"/>
    <w:rsid w:val="003363AA"/>
    <w:rsid w:val="00337A26"/>
    <w:rsid w:val="00340461"/>
    <w:rsid w:val="00340B5F"/>
    <w:rsid w:val="00343A76"/>
    <w:rsid w:val="00344499"/>
    <w:rsid w:val="003446F8"/>
    <w:rsid w:val="00345415"/>
    <w:rsid w:val="003459BD"/>
    <w:rsid w:val="00345AFE"/>
    <w:rsid w:val="003463CC"/>
    <w:rsid w:val="003476AE"/>
    <w:rsid w:val="003479A9"/>
    <w:rsid w:val="00351C32"/>
    <w:rsid w:val="0035281E"/>
    <w:rsid w:val="0035353B"/>
    <w:rsid w:val="0035389D"/>
    <w:rsid w:val="003545D9"/>
    <w:rsid w:val="003548A0"/>
    <w:rsid w:val="0035555D"/>
    <w:rsid w:val="003570E9"/>
    <w:rsid w:val="00362BCB"/>
    <w:rsid w:val="00362F05"/>
    <w:rsid w:val="00363777"/>
    <w:rsid w:val="00363F46"/>
    <w:rsid w:val="00363F9E"/>
    <w:rsid w:val="00364BCA"/>
    <w:rsid w:val="003658C3"/>
    <w:rsid w:val="00365F8F"/>
    <w:rsid w:val="0036639C"/>
    <w:rsid w:val="0036646A"/>
    <w:rsid w:val="0037115C"/>
    <w:rsid w:val="003711C0"/>
    <w:rsid w:val="0037167E"/>
    <w:rsid w:val="0037219C"/>
    <w:rsid w:val="00373184"/>
    <w:rsid w:val="00373429"/>
    <w:rsid w:val="0037433E"/>
    <w:rsid w:val="00374720"/>
    <w:rsid w:val="003747F3"/>
    <w:rsid w:val="003749AC"/>
    <w:rsid w:val="003751E2"/>
    <w:rsid w:val="003758FE"/>
    <w:rsid w:val="00375FE0"/>
    <w:rsid w:val="00377471"/>
    <w:rsid w:val="003776F3"/>
    <w:rsid w:val="003803C5"/>
    <w:rsid w:val="00380C1C"/>
    <w:rsid w:val="003823B7"/>
    <w:rsid w:val="00383264"/>
    <w:rsid w:val="003857AE"/>
    <w:rsid w:val="0039040D"/>
    <w:rsid w:val="00390CB5"/>
    <w:rsid w:val="003914D6"/>
    <w:rsid w:val="00392949"/>
    <w:rsid w:val="00392AA2"/>
    <w:rsid w:val="00393A6F"/>
    <w:rsid w:val="00394526"/>
    <w:rsid w:val="003961C7"/>
    <w:rsid w:val="0039697B"/>
    <w:rsid w:val="00396B82"/>
    <w:rsid w:val="00396F43"/>
    <w:rsid w:val="003A19B3"/>
    <w:rsid w:val="003A1A46"/>
    <w:rsid w:val="003A1C31"/>
    <w:rsid w:val="003A3883"/>
    <w:rsid w:val="003A41EB"/>
    <w:rsid w:val="003A4E06"/>
    <w:rsid w:val="003A5031"/>
    <w:rsid w:val="003A539D"/>
    <w:rsid w:val="003A62AC"/>
    <w:rsid w:val="003A7E5B"/>
    <w:rsid w:val="003B0AF9"/>
    <w:rsid w:val="003B1F53"/>
    <w:rsid w:val="003B2314"/>
    <w:rsid w:val="003B3812"/>
    <w:rsid w:val="003B38BB"/>
    <w:rsid w:val="003B3CB9"/>
    <w:rsid w:val="003B41EE"/>
    <w:rsid w:val="003B57F2"/>
    <w:rsid w:val="003C4978"/>
    <w:rsid w:val="003C4B74"/>
    <w:rsid w:val="003C60F5"/>
    <w:rsid w:val="003C6A86"/>
    <w:rsid w:val="003C776D"/>
    <w:rsid w:val="003C7AA3"/>
    <w:rsid w:val="003C7BDA"/>
    <w:rsid w:val="003D10E1"/>
    <w:rsid w:val="003D2A28"/>
    <w:rsid w:val="003D2C14"/>
    <w:rsid w:val="003D2F42"/>
    <w:rsid w:val="003D31D6"/>
    <w:rsid w:val="003D33AE"/>
    <w:rsid w:val="003D42E5"/>
    <w:rsid w:val="003D50B0"/>
    <w:rsid w:val="003D5EB3"/>
    <w:rsid w:val="003D609B"/>
    <w:rsid w:val="003D77FC"/>
    <w:rsid w:val="003E0461"/>
    <w:rsid w:val="003E124B"/>
    <w:rsid w:val="003E1486"/>
    <w:rsid w:val="003E1523"/>
    <w:rsid w:val="003E19D5"/>
    <w:rsid w:val="003E1CBF"/>
    <w:rsid w:val="003E28D6"/>
    <w:rsid w:val="003E42D3"/>
    <w:rsid w:val="003E454E"/>
    <w:rsid w:val="003E52D2"/>
    <w:rsid w:val="003E5552"/>
    <w:rsid w:val="003E6C3E"/>
    <w:rsid w:val="003F14F9"/>
    <w:rsid w:val="003F246F"/>
    <w:rsid w:val="003F3481"/>
    <w:rsid w:val="003F49EE"/>
    <w:rsid w:val="003F5E7D"/>
    <w:rsid w:val="003F61D8"/>
    <w:rsid w:val="003F7B78"/>
    <w:rsid w:val="00401CAD"/>
    <w:rsid w:val="0040404B"/>
    <w:rsid w:val="00405B8A"/>
    <w:rsid w:val="00405FE1"/>
    <w:rsid w:val="004104DF"/>
    <w:rsid w:val="00410520"/>
    <w:rsid w:val="004105DE"/>
    <w:rsid w:val="00411205"/>
    <w:rsid w:val="004119C2"/>
    <w:rsid w:val="00412F5A"/>
    <w:rsid w:val="00412FCF"/>
    <w:rsid w:val="00413284"/>
    <w:rsid w:val="00414FCD"/>
    <w:rsid w:val="0041685A"/>
    <w:rsid w:val="0042112A"/>
    <w:rsid w:val="0042330D"/>
    <w:rsid w:val="00424301"/>
    <w:rsid w:val="00425E1B"/>
    <w:rsid w:val="00426C0F"/>
    <w:rsid w:val="00426DEB"/>
    <w:rsid w:val="004270AC"/>
    <w:rsid w:val="00427D0A"/>
    <w:rsid w:val="00430AC8"/>
    <w:rsid w:val="00430B3D"/>
    <w:rsid w:val="004317C6"/>
    <w:rsid w:val="004319B3"/>
    <w:rsid w:val="004319E9"/>
    <w:rsid w:val="0043249C"/>
    <w:rsid w:val="00432C21"/>
    <w:rsid w:val="004370B3"/>
    <w:rsid w:val="00437294"/>
    <w:rsid w:val="004375EC"/>
    <w:rsid w:val="00440366"/>
    <w:rsid w:val="00440C5F"/>
    <w:rsid w:val="004421CE"/>
    <w:rsid w:val="00442ED3"/>
    <w:rsid w:val="004435C8"/>
    <w:rsid w:val="00444351"/>
    <w:rsid w:val="00444670"/>
    <w:rsid w:val="00444CD1"/>
    <w:rsid w:val="00445B3E"/>
    <w:rsid w:val="00445F83"/>
    <w:rsid w:val="00447DBF"/>
    <w:rsid w:val="004514AB"/>
    <w:rsid w:val="00452A2E"/>
    <w:rsid w:val="00452EAB"/>
    <w:rsid w:val="004532F6"/>
    <w:rsid w:val="004540A5"/>
    <w:rsid w:val="00454401"/>
    <w:rsid w:val="00456256"/>
    <w:rsid w:val="00456D97"/>
    <w:rsid w:val="00460295"/>
    <w:rsid w:val="00460E41"/>
    <w:rsid w:val="00462F5B"/>
    <w:rsid w:val="00464DD5"/>
    <w:rsid w:val="00465FB7"/>
    <w:rsid w:val="00466949"/>
    <w:rsid w:val="00467F3E"/>
    <w:rsid w:val="00471E5A"/>
    <w:rsid w:val="00472D71"/>
    <w:rsid w:val="00473FB1"/>
    <w:rsid w:val="0047504A"/>
    <w:rsid w:val="00475064"/>
    <w:rsid w:val="004849A6"/>
    <w:rsid w:val="0048514C"/>
    <w:rsid w:val="004857F6"/>
    <w:rsid w:val="004859D2"/>
    <w:rsid w:val="00486E57"/>
    <w:rsid w:val="004870C1"/>
    <w:rsid w:val="00490955"/>
    <w:rsid w:val="00491CC8"/>
    <w:rsid w:val="00493486"/>
    <w:rsid w:val="00493CD9"/>
    <w:rsid w:val="00495758"/>
    <w:rsid w:val="00496332"/>
    <w:rsid w:val="00496B73"/>
    <w:rsid w:val="004976CD"/>
    <w:rsid w:val="004A0947"/>
    <w:rsid w:val="004A0ED6"/>
    <w:rsid w:val="004A20BF"/>
    <w:rsid w:val="004A2434"/>
    <w:rsid w:val="004A29E8"/>
    <w:rsid w:val="004A2C72"/>
    <w:rsid w:val="004A3CD1"/>
    <w:rsid w:val="004A58F2"/>
    <w:rsid w:val="004B00D8"/>
    <w:rsid w:val="004B08F0"/>
    <w:rsid w:val="004B2734"/>
    <w:rsid w:val="004B3C83"/>
    <w:rsid w:val="004B3F8D"/>
    <w:rsid w:val="004B426A"/>
    <w:rsid w:val="004B436E"/>
    <w:rsid w:val="004B4619"/>
    <w:rsid w:val="004B6372"/>
    <w:rsid w:val="004B7005"/>
    <w:rsid w:val="004B713E"/>
    <w:rsid w:val="004B76A7"/>
    <w:rsid w:val="004B79BD"/>
    <w:rsid w:val="004B7CFB"/>
    <w:rsid w:val="004C0941"/>
    <w:rsid w:val="004C0ECC"/>
    <w:rsid w:val="004C1377"/>
    <w:rsid w:val="004C3D2C"/>
    <w:rsid w:val="004C42A2"/>
    <w:rsid w:val="004C4C25"/>
    <w:rsid w:val="004C4CF0"/>
    <w:rsid w:val="004C5D7B"/>
    <w:rsid w:val="004C62A0"/>
    <w:rsid w:val="004C77DE"/>
    <w:rsid w:val="004C7986"/>
    <w:rsid w:val="004D1380"/>
    <w:rsid w:val="004D1E23"/>
    <w:rsid w:val="004D24B0"/>
    <w:rsid w:val="004D2DBF"/>
    <w:rsid w:val="004D2E55"/>
    <w:rsid w:val="004D3BAF"/>
    <w:rsid w:val="004D3D3F"/>
    <w:rsid w:val="004D442A"/>
    <w:rsid w:val="004D50B5"/>
    <w:rsid w:val="004D5801"/>
    <w:rsid w:val="004D6BCF"/>
    <w:rsid w:val="004D6CDD"/>
    <w:rsid w:val="004E0CEB"/>
    <w:rsid w:val="004E36BD"/>
    <w:rsid w:val="004E397E"/>
    <w:rsid w:val="004E3B30"/>
    <w:rsid w:val="004E3FB0"/>
    <w:rsid w:val="004E439A"/>
    <w:rsid w:val="004E63D3"/>
    <w:rsid w:val="004E7AE0"/>
    <w:rsid w:val="004F0613"/>
    <w:rsid w:val="004F1C62"/>
    <w:rsid w:val="004F3935"/>
    <w:rsid w:val="004F64E4"/>
    <w:rsid w:val="004F6C51"/>
    <w:rsid w:val="004F70FD"/>
    <w:rsid w:val="00500CEF"/>
    <w:rsid w:val="00500DF3"/>
    <w:rsid w:val="00500E12"/>
    <w:rsid w:val="005019AF"/>
    <w:rsid w:val="0050234C"/>
    <w:rsid w:val="005032CC"/>
    <w:rsid w:val="005049ED"/>
    <w:rsid w:val="00504B86"/>
    <w:rsid w:val="00505469"/>
    <w:rsid w:val="005055C5"/>
    <w:rsid w:val="005057F6"/>
    <w:rsid w:val="00505DB2"/>
    <w:rsid w:val="005109FC"/>
    <w:rsid w:val="00512165"/>
    <w:rsid w:val="005123FD"/>
    <w:rsid w:val="00512CD5"/>
    <w:rsid w:val="00513405"/>
    <w:rsid w:val="005149D0"/>
    <w:rsid w:val="00516506"/>
    <w:rsid w:val="00516AD2"/>
    <w:rsid w:val="005174FB"/>
    <w:rsid w:val="0052278E"/>
    <w:rsid w:val="00522804"/>
    <w:rsid w:val="00523CDC"/>
    <w:rsid w:val="005261BB"/>
    <w:rsid w:val="00526763"/>
    <w:rsid w:val="00527A6D"/>
    <w:rsid w:val="00527AF3"/>
    <w:rsid w:val="0053041F"/>
    <w:rsid w:val="00534B8B"/>
    <w:rsid w:val="00534FA4"/>
    <w:rsid w:val="0053500D"/>
    <w:rsid w:val="0053509F"/>
    <w:rsid w:val="00535114"/>
    <w:rsid w:val="0053625D"/>
    <w:rsid w:val="00537790"/>
    <w:rsid w:val="00543F3A"/>
    <w:rsid w:val="005440B7"/>
    <w:rsid w:val="005447F1"/>
    <w:rsid w:val="0054526B"/>
    <w:rsid w:val="00545577"/>
    <w:rsid w:val="00545E22"/>
    <w:rsid w:val="00546607"/>
    <w:rsid w:val="00547BF9"/>
    <w:rsid w:val="00550531"/>
    <w:rsid w:val="00552CD3"/>
    <w:rsid w:val="00553557"/>
    <w:rsid w:val="00553A0A"/>
    <w:rsid w:val="00553C38"/>
    <w:rsid w:val="00554D11"/>
    <w:rsid w:val="00555B67"/>
    <w:rsid w:val="00556169"/>
    <w:rsid w:val="005565F0"/>
    <w:rsid w:val="00561359"/>
    <w:rsid w:val="0056152C"/>
    <w:rsid w:val="005615B5"/>
    <w:rsid w:val="005629B9"/>
    <w:rsid w:val="00565010"/>
    <w:rsid w:val="00565E4A"/>
    <w:rsid w:val="00566D27"/>
    <w:rsid w:val="00566EC7"/>
    <w:rsid w:val="0056715E"/>
    <w:rsid w:val="00570752"/>
    <w:rsid w:val="00571097"/>
    <w:rsid w:val="005742F6"/>
    <w:rsid w:val="005748DE"/>
    <w:rsid w:val="00574BC5"/>
    <w:rsid w:val="0057541B"/>
    <w:rsid w:val="005760C6"/>
    <w:rsid w:val="00576AE9"/>
    <w:rsid w:val="00576BF2"/>
    <w:rsid w:val="00576E45"/>
    <w:rsid w:val="00577F01"/>
    <w:rsid w:val="00580AFB"/>
    <w:rsid w:val="0058241F"/>
    <w:rsid w:val="005830DE"/>
    <w:rsid w:val="00583347"/>
    <w:rsid w:val="00583789"/>
    <w:rsid w:val="005848A6"/>
    <w:rsid w:val="00586225"/>
    <w:rsid w:val="005874C7"/>
    <w:rsid w:val="005877EB"/>
    <w:rsid w:val="00587FDE"/>
    <w:rsid w:val="005902E7"/>
    <w:rsid w:val="005940AD"/>
    <w:rsid w:val="00594684"/>
    <w:rsid w:val="005952EF"/>
    <w:rsid w:val="00595F41"/>
    <w:rsid w:val="0059612E"/>
    <w:rsid w:val="0059619B"/>
    <w:rsid w:val="00596829"/>
    <w:rsid w:val="0059722F"/>
    <w:rsid w:val="00597BA6"/>
    <w:rsid w:val="005A010A"/>
    <w:rsid w:val="005A05FD"/>
    <w:rsid w:val="005A09C2"/>
    <w:rsid w:val="005A1E85"/>
    <w:rsid w:val="005A2DFB"/>
    <w:rsid w:val="005A35D1"/>
    <w:rsid w:val="005A3F67"/>
    <w:rsid w:val="005A6462"/>
    <w:rsid w:val="005A6FDE"/>
    <w:rsid w:val="005B008E"/>
    <w:rsid w:val="005B056F"/>
    <w:rsid w:val="005B0A6C"/>
    <w:rsid w:val="005B1250"/>
    <w:rsid w:val="005B1448"/>
    <w:rsid w:val="005B1F41"/>
    <w:rsid w:val="005B213A"/>
    <w:rsid w:val="005B2165"/>
    <w:rsid w:val="005B28DC"/>
    <w:rsid w:val="005B3785"/>
    <w:rsid w:val="005B4A06"/>
    <w:rsid w:val="005B4C73"/>
    <w:rsid w:val="005B6115"/>
    <w:rsid w:val="005B713C"/>
    <w:rsid w:val="005B7408"/>
    <w:rsid w:val="005B7BD9"/>
    <w:rsid w:val="005C0691"/>
    <w:rsid w:val="005C0D23"/>
    <w:rsid w:val="005C0ED2"/>
    <w:rsid w:val="005C17B3"/>
    <w:rsid w:val="005C1C08"/>
    <w:rsid w:val="005C21A1"/>
    <w:rsid w:val="005C2FAF"/>
    <w:rsid w:val="005C35FC"/>
    <w:rsid w:val="005C4192"/>
    <w:rsid w:val="005C6193"/>
    <w:rsid w:val="005C63E3"/>
    <w:rsid w:val="005C651E"/>
    <w:rsid w:val="005D07BE"/>
    <w:rsid w:val="005D1F21"/>
    <w:rsid w:val="005D238B"/>
    <w:rsid w:val="005D29FB"/>
    <w:rsid w:val="005D2F2E"/>
    <w:rsid w:val="005D302A"/>
    <w:rsid w:val="005D4307"/>
    <w:rsid w:val="005D47C9"/>
    <w:rsid w:val="005D48B9"/>
    <w:rsid w:val="005D4CF6"/>
    <w:rsid w:val="005D5286"/>
    <w:rsid w:val="005D5AA4"/>
    <w:rsid w:val="005D627A"/>
    <w:rsid w:val="005D6847"/>
    <w:rsid w:val="005D783C"/>
    <w:rsid w:val="005D79CE"/>
    <w:rsid w:val="005E0895"/>
    <w:rsid w:val="005E0B5E"/>
    <w:rsid w:val="005E1377"/>
    <w:rsid w:val="005E289B"/>
    <w:rsid w:val="005E390F"/>
    <w:rsid w:val="005E3A7D"/>
    <w:rsid w:val="005E54A2"/>
    <w:rsid w:val="005E62D8"/>
    <w:rsid w:val="005E720F"/>
    <w:rsid w:val="005E7B55"/>
    <w:rsid w:val="005E7B8A"/>
    <w:rsid w:val="005F0466"/>
    <w:rsid w:val="005F0D2F"/>
    <w:rsid w:val="005F1F1B"/>
    <w:rsid w:val="005F240F"/>
    <w:rsid w:val="005F45C1"/>
    <w:rsid w:val="005F471B"/>
    <w:rsid w:val="005F5267"/>
    <w:rsid w:val="005F6184"/>
    <w:rsid w:val="005F6698"/>
    <w:rsid w:val="005F6F22"/>
    <w:rsid w:val="005F7317"/>
    <w:rsid w:val="00600C1A"/>
    <w:rsid w:val="00600CEB"/>
    <w:rsid w:val="006017B1"/>
    <w:rsid w:val="00603D76"/>
    <w:rsid w:val="006046C9"/>
    <w:rsid w:val="00604BEE"/>
    <w:rsid w:val="006055DD"/>
    <w:rsid w:val="006059DB"/>
    <w:rsid w:val="00606A1B"/>
    <w:rsid w:val="006103DC"/>
    <w:rsid w:val="00610672"/>
    <w:rsid w:val="00610902"/>
    <w:rsid w:val="00610A56"/>
    <w:rsid w:val="00611A0A"/>
    <w:rsid w:val="00612AF6"/>
    <w:rsid w:val="00614FCC"/>
    <w:rsid w:val="00615EA8"/>
    <w:rsid w:val="00620ED3"/>
    <w:rsid w:val="00623083"/>
    <w:rsid w:val="00624641"/>
    <w:rsid w:val="00624EDD"/>
    <w:rsid w:val="0062543A"/>
    <w:rsid w:val="00630565"/>
    <w:rsid w:val="00630739"/>
    <w:rsid w:val="00630E17"/>
    <w:rsid w:val="0063395E"/>
    <w:rsid w:val="00634DAE"/>
    <w:rsid w:val="0063531C"/>
    <w:rsid w:val="00635A0B"/>
    <w:rsid w:val="00635FA4"/>
    <w:rsid w:val="00636221"/>
    <w:rsid w:val="00636519"/>
    <w:rsid w:val="006417E8"/>
    <w:rsid w:val="0064199E"/>
    <w:rsid w:val="006423AA"/>
    <w:rsid w:val="006427C8"/>
    <w:rsid w:val="00642F1F"/>
    <w:rsid w:val="00643379"/>
    <w:rsid w:val="006443F5"/>
    <w:rsid w:val="00645166"/>
    <w:rsid w:val="0064752F"/>
    <w:rsid w:val="00647EF2"/>
    <w:rsid w:val="00650FC4"/>
    <w:rsid w:val="006512F8"/>
    <w:rsid w:val="006521EC"/>
    <w:rsid w:val="006531F0"/>
    <w:rsid w:val="0065332E"/>
    <w:rsid w:val="00653B29"/>
    <w:rsid w:val="006540DB"/>
    <w:rsid w:val="006564F2"/>
    <w:rsid w:val="00657392"/>
    <w:rsid w:val="00657A45"/>
    <w:rsid w:val="00657A53"/>
    <w:rsid w:val="006605C5"/>
    <w:rsid w:val="00660C85"/>
    <w:rsid w:val="006615E4"/>
    <w:rsid w:val="00662899"/>
    <w:rsid w:val="00662E5C"/>
    <w:rsid w:val="00665898"/>
    <w:rsid w:val="00665E5E"/>
    <w:rsid w:val="00670555"/>
    <w:rsid w:val="00671071"/>
    <w:rsid w:val="006714F1"/>
    <w:rsid w:val="0067342B"/>
    <w:rsid w:val="0067367B"/>
    <w:rsid w:val="00677E77"/>
    <w:rsid w:val="00677F70"/>
    <w:rsid w:val="006801EA"/>
    <w:rsid w:val="0068295C"/>
    <w:rsid w:val="00683971"/>
    <w:rsid w:val="00684287"/>
    <w:rsid w:val="00684F08"/>
    <w:rsid w:val="00685718"/>
    <w:rsid w:val="00687466"/>
    <w:rsid w:val="00690188"/>
    <w:rsid w:val="00692177"/>
    <w:rsid w:val="0069251C"/>
    <w:rsid w:val="00692E9B"/>
    <w:rsid w:val="0069310E"/>
    <w:rsid w:val="006946EE"/>
    <w:rsid w:val="006955FF"/>
    <w:rsid w:val="00695A83"/>
    <w:rsid w:val="00695AB8"/>
    <w:rsid w:val="00696B9E"/>
    <w:rsid w:val="006A0515"/>
    <w:rsid w:val="006A11B2"/>
    <w:rsid w:val="006A133D"/>
    <w:rsid w:val="006A18D8"/>
    <w:rsid w:val="006A1E1F"/>
    <w:rsid w:val="006A28A4"/>
    <w:rsid w:val="006A2CD1"/>
    <w:rsid w:val="006A33D3"/>
    <w:rsid w:val="006A3892"/>
    <w:rsid w:val="006A5AEC"/>
    <w:rsid w:val="006A67C4"/>
    <w:rsid w:val="006A71AC"/>
    <w:rsid w:val="006A72DD"/>
    <w:rsid w:val="006A7E38"/>
    <w:rsid w:val="006B0B5E"/>
    <w:rsid w:val="006B1E44"/>
    <w:rsid w:val="006B27AC"/>
    <w:rsid w:val="006B2A1A"/>
    <w:rsid w:val="006B2F73"/>
    <w:rsid w:val="006B45C5"/>
    <w:rsid w:val="006B5A33"/>
    <w:rsid w:val="006B67F5"/>
    <w:rsid w:val="006B69E6"/>
    <w:rsid w:val="006B6A4E"/>
    <w:rsid w:val="006B6BF3"/>
    <w:rsid w:val="006B77E8"/>
    <w:rsid w:val="006B7A4A"/>
    <w:rsid w:val="006C1687"/>
    <w:rsid w:val="006C3730"/>
    <w:rsid w:val="006C3A84"/>
    <w:rsid w:val="006C42C8"/>
    <w:rsid w:val="006C475D"/>
    <w:rsid w:val="006C479E"/>
    <w:rsid w:val="006C4C70"/>
    <w:rsid w:val="006C5257"/>
    <w:rsid w:val="006C56A2"/>
    <w:rsid w:val="006C5F8F"/>
    <w:rsid w:val="006C739F"/>
    <w:rsid w:val="006D24D0"/>
    <w:rsid w:val="006D3C6E"/>
    <w:rsid w:val="006D41C1"/>
    <w:rsid w:val="006D510F"/>
    <w:rsid w:val="006D5429"/>
    <w:rsid w:val="006D5583"/>
    <w:rsid w:val="006E053F"/>
    <w:rsid w:val="006E1A8D"/>
    <w:rsid w:val="006E27DC"/>
    <w:rsid w:val="006E2962"/>
    <w:rsid w:val="006E2AB6"/>
    <w:rsid w:val="006E2FED"/>
    <w:rsid w:val="006E35CC"/>
    <w:rsid w:val="006E3BC8"/>
    <w:rsid w:val="006E4602"/>
    <w:rsid w:val="006E721E"/>
    <w:rsid w:val="006E76A8"/>
    <w:rsid w:val="006F0569"/>
    <w:rsid w:val="006F1264"/>
    <w:rsid w:val="006F1C4E"/>
    <w:rsid w:val="006F2049"/>
    <w:rsid w:val="006F32F3"/>
    <w:rsid w:val="006F3523"/>
    <w:rsid w:val="006F3526"/>
    <w:rsid w:val="006F3A4C"/>
    <w:rsid w:val="006F3AF2"/>
    <w:rsid w:val="006F4E8B"/>
    <w:rsid w:val="006F6174"/>
    <w:rsid w:val="00701452"/>
    <w:rsid w:val="007017B4"/>
    <w:rsid w:val="00701A2F"/>
    <w:rsid w:val="00701FD2"/>
    <w:rsid w:val="00703D55"/>
    <w:rsid w:val="007050FE"/>
    <w:rsid w:val="0070553E"/>
    <w:rsid w:val="00705F6E"/>
    <w:rsid w:val="00706966"/>
    <w:rsid w:val="00710C1A"/>
    <w:rsid w:val="00710D85"/>
    <w:rsid w:val="00710DE2"/>
    <w:rsid w:val="0071403B"/>
    <w:rsid w:val="00714EA5"/>
    <w:rsid w:val="00715B49"/>
    <w:rsid w:val="00716CC6"/>
    <w:rsid w:val="007172C3"/>
    <w:rsid w:val="00717B9D"/>
    <w:rsid w:val="00720082"/>
    <w:rsid w:val="007200FF"/>
    <w:rsid w:val="00720898"/>
    <w:rsid w:val="007212D9"/>
    <w:rsid w:val="0072220A"/>
    <w:rsid w:val="00722B59"/>
    <w:rsid w:val="00723F8D"/>
    <w:rsid w:val="00724E84"/>
    <w:rsid w:val="007250A3"/>
    <w:rsid w:val="00726E5C"/>
    <w:rsid w:val="0072761C"/>
    <w:rsid w:val="00727E93"/>
    <w:rsid w:val="00730E52"/>
    <w:rsid w:val="00731FDC"/>
    <w:rsid w:val="00732278"/>
    <w:rsid w:val="0073389A"/>
    <w:rsid w:val="00734D9F"/>
    <w:rsid w:val="00735102"/>
    <w:rsid w:val="007355C7"/>
    <w:rsid w:val="00737E10"/>
    <w:rsid w:val="00740488"/>
    <w:rsid w:val="00740845"/>
    <w:rsid w:val="00740948"/>
    <w:rsid w:val="0074096C"/>
    <w:rsid w:val="00742991"/>
    <w:rsid w:val="007443E5"/>
    <w:rsid w:val="007445CD"/>
    <w:rsid w:val="007478AC"/>
    <w:rsid w:val="00747D01"/>
    <w:rsid w:val="00753133"/>
    <w:rsid w:val="00756E26"/>
    <w:rsid w:val="00757704"/>
    <w:rsid w:val="00757C76"/>
    <w:rsid w:val="0076171D"/>
    <w:rsid w:val="00763C4E"/>
    <w:rsid w:val="00764708"/>
    <w:rsid w:val="00764E71"/>
    <w:rsid w:val="00765910"/>
    <w:rsid w:val="00766226"/>
    <w:rsid w:val="00767F10"/>
    <w:rsid w:val="00767F8B"/>
    <w:rsid w:val="007704C1"/>
    <w:rsid w:val="00771738"/>
    <w:rsid w:val="00772839"/>
    <w:rsid w:val="007734B4"/>
    <w:rsid w:val="007737E1"/>
    <w:rsid w:val="007744E3"/>
    <w:rsid w:val="00774D0F"/>
    <w:rsid w:val="00775848"/>
    <w:rsid w:val="0077667B"/>
    <w:rsid w:val="00776996"/>
    <w:rsid w:val="007769C8"/>
    <w:rsid w:val="007771F3"/>
    <w:rsid w:val="00780815"/>
    <w:rsid w:val="00781A11"/>
    <w:rsid w:val="007828E9"/>
    <w:rsid w:val="00783221"/>
    <w:rsid w:val="00783DB5"/>
    <w:rsid w:val="007848A8"/>
    <w:rsid w:val="00785F5F"/>
    <w:rsid w:val="00790D4D"/>
    <w:rsid w:val="00791A27"/>
    <w:rsid w:val="007930A9"/>
    <w:rsid w:val="0079379A"/>
    <w:rsid w:val="00794B0C"/>
    <w:rsid w:val="00795347"/>
    <w:rsid w:val="007979FA"/>
    <w:rsid w:val="00797E96"/>
    <w:rsid w:val="007A152C"/>
    <w:rsid w:val="007A1EFA"/>
    <w:rsid w:val="007A2888"/>
    <w:rsid w:val="007A5B5B"/>
    <w:rsid w:val="007A5B8D"/>
    <w:rsid w:val="007A6ED5"/>
    <w:rsid w:val="007A7C35"/>
    <w:rsid w:val="007B0A57"/>
    <w:rsid w:val="007B0E21"/>
    <w:rsid w:val="007B1F5B"/>
    <w:rsid w:val="007B2151"/>
    <w:rsid w:val="007B2401"/>
    <w:rsid w:val="007B2699"/>
    <w:rsid w:val="007B29BB"/>
    <w:rsid w:val="007B371B"/>
    <w:rsid w:val="007B3E81"/>
    <w:rsid w:val="007B4CFD"/>
    <w:rsid w:val="007B55EB"/>
    <w:rsid w:val="007B5EA8"/>
    <w:rsid w:val="007B7A01"/>
    <w:rsid w:val="007C1B8B"/>
    <w:rsid w:val="007C211B"/>
    <w:rsid w:val="007C31CC"/>
    <w:rsid w:val="007C3CC4"/>
    <w:rsid w:val="007C4651"/>
    <w:rsid w:val="007C538B"/>
    <w:rsid w:val="007C5770"/>
    <w:rsid w:val="007C7693"/>
    <w:rsid w:val="007C7A9B"/>
    <w:rsid w:val="007D11EE"/>
    <w:rsid w:val="007D3F60"/>
    <w:rsid w:val="007D4030"/>
    <w:rsid w:val="007D63ED"/>
    <w:rsid w:val="007D7B25"/>
    <w:rsid w:val="007E1B10"/>
    <w:rsid w:val="007E2290"/>
    <w:rsid w:val="007E26A0"/>
    <w:rsid w:val="007E2BCF"/>
    <w:rsid w:val="007E5952"/>
    <w:rsid w:val="007E6C11"/>
    <w:rsid w:val="007E6D1B"/>
    <w:rsid w:val="007E744A"/>
    <w:rsid w:val="007E79E4"/>
    <w:rsid w:val="007E79EE"/>
    <w:rsid w:val="007F087F"/>
    <w:rsid w:val="007F10E2"/>
    <w:rsid w:val="007F153B"/>
    <w:rsid w:val="007F216A"/>
    <w:rsid w:val="007F3878"/>
    <w:rsid w:val="007F45A7"/>
    <w:rsid w:val="007F4FB8"/>
    <w:rsid w:val="007F5349"/>
    <w:rsid w:val="007F5406"/>
    <w:rsid w:val="007F5614"/>
    <w:rsid w:val="007F5A9F"/>
    <w:rsid w:val="007F6AB4"/>
    <w:rsid w:val="007F6FA7"/>
    <w:rsid w:val="008013B1"/>
    <w:rsid w:val="00801832"/>
    <w:rsid w:val="008018AB"/>
    <w:rsid w:val="00802CA6"/>
    <w:rsid w:val="00804388"/>
    <w:rsid w:val="008043D0"/>
    <w:rsid w:val="00804443"/>
    <w:rsid w:val="008053E6"/>
    <w:rsid w:val="00806B28"/>
    <w:rsid w:val="00806B9A"/>
    <w:rsid w:val="00807A24"/>
    <w:rsid w:val="008115BE"/>
    <w:rsid w:val="00811651"/>
    <w:rsid w:val="00811BD1"/>
    <w:rsid w:val="00811EE3"/>
    <w:rsid w:val="00812911"/>
    <w:rsid w:val="008131D7"/>
    <w:rsid w:val="00813412"/>
    <w:rsid w:val="00813DD7"/>
    <w:rsid w:val="0081455E"/>
    <w:rsid w:val="008154DC"/>
    <w:rsid w:val="00816388"/>
    <w:rsid w:val="00820CE5"/>
    <w:rsid w:val="00821CED"/>
    <w:rsid w:val="00822572"/>
    <w:rsid w:val="008234BE"/>
    <w:rsid w:val="008239E1"/>
    <w:rsid w:val="00823CD5"/>
    <w:rsid w:val="00824BBD"/>
    <w:rsid w:val="0082550C"/>
    <w:rsid w:val="0082608E"/>
    <w:rsid w:val="00826C7C"/>
    <w:rsid w:val="00830590"/>
    <w:rsid w:val="00830821"/>
    <w:rsid w:val="008311A5"/>
    <w:rsid w:val="00833B51"/>
    <w:rsid w:val="00835C0D"/>
    <w:rsid w:val="008409BD"/>
    <w:rsid w:val="008418F8"/>
    <w:rsid w:val="00841964"/>
    <w:rsid w:val="00843AEA"/>
    <w:rsid w:val="00843DDD"/>
    <w:rsid w:val="00843FBC"/>
    <w:rsid w:val="0084430D"/>
    <w:rsid w:val="00845346"/>
    <w:rsid w:val="00845A8B"/>
    <w:rsid w:val="00846CE5"/>
    <w:rsid w:val="00847975"/>
    <w:rsid w:val="00850255"/>
    <w:rsid w:val="00850E17"/>
    <w:rsid w:val="00850E67"/>
    <w:rsid w:val="0085182F"/>
    <w:rsid w:val="008520D8"/>
    <w:rsid w:val="00854D54"/>
    <w:rsid w:val="0086087C"/>
    <w:rsid w:val="00862C11"/>
    <w:rsid w:val="00862D35"/>
    <w:rsid w:val="0086325D"/>
    <w:rsid w:val="00863536"/>
    <w:rsid w:val="0086479B"/>
    <w:rsid w:val="00865730"/>
    <w:rsid w:val="00865A87"/>
    <w:rsid w:val="00865AEC"/>
    <w:rsid w:val="00867B9D"/>
    <w:rsid w:val="00870721"/>
    <w:rsid w:val="00872BC2"/>
    <w:rsid w:val="00872DDA"/>
    <w:rsid w:val="008731A3"/>
    <w:rsid w:val="0087396B"/>
    <w:rsid w:val="008746B0"/>
    <w:rsid w:val="008746F5"/>
    <w:rsid w:val="00874B0B"/>
    <w:rsid w:val="00874E7E"/>
    <w:rsid w:val="00876D7D"/>
    <w:rsid w:val="008839A9"/>
    <w:rsid w:val="00884AB3"/>
    <w:rsid w:val="00885DAB"/>
    <w:rsid w:val="00886ACD"/>
    <w:rsid w:val="0088706A"/>
    <w:rsid w:val="00887EAF"/>
    <w:rsid w:val="00890450"/>
    <w:rsid w:val="0089148D"/>
    <w:rsid w:val="00892B18"/>
    <w:rsid w:val="008937BB"/>
    <w:rsid w:val="008940BA"/>
    <w:rsid w:val="00894F86"/>
    <w:rsid w:val="0089525C"/>
    <w:rsid w:val="0089739A"/>
    <w:rsid w:val="008A19DF"/>
    <w:rsid w:val="008A2598"/>
    <w:rsid w:val="008A289B"/>
    <w:rsid w:val="008A39C3"/>
    <w:rsid w:val="008A4B0B"/>
    <w:rsid w:val="008A4E8F"/>
    <w:rsid w:val="008A6FBB"/>
    <w:rsid w:val="008A71BE"/>
    <w:rsid w:val="008A7AFB"/>
    <w:rsid w:val="008A7D67"/>
    <w:rsid w:val="008B1555"/>
    <w:rsid w:val="008B158E"/>
    <w:rsid w:val="008B18E8"/>
    <w:rsid w:val="008B1AAB"/>
    <w:rsid w:val="008B2862"/>
    <w:rsid w:val="008B3002"/>
    <w:rsid w:val="008B3250"/>
    <w:rsid w:val="008B338A"/>
    <w:rsid w:val="008B4226"/>
    <w:rsid w:val="008B4730"/>
    <w:rsid w:val="008B4922"/>
    <w:rsid w:val="008B5600"/>
    <w:rsid w:val="008B58BF"/>
    <w:rsid w:val="008B7715"/>
    <w:rsid w:val="008B7C55"/>
    <w:rsid w:val="008C0044"/>
    <w:rsid w:val="008C0D4F"/>
    <w:rsid w:val="008C1C2C"/>
    <w:rsid w:val="008C22FA"/>
    <w:rsid w:val="008C2B16"/>
    <w:rsid w:val="008C3098"/>
    <w:rsid w:val="008C3618"/>
    <w:rsid w:val="008C69EB"/>
    <w:rsid w:val="008C6AF2"/>
    <w:rsid w:val="008D2195"/>
    <w:rsid w:val="008D2785"/>
    <w:rsid w:val="008D2D89"/>
    <w:rsid w:val="008D3178"/>
    <w:rsid w:val="008D324E"/>
    <w:rsid w:val="008D4896"/>
    <w:rsid w:val="008D622A"/>
    <w:rsid w:val="008D6F75"/>
    <w:rsid w:val="008D7C62"/>
    <w:rsid w:val="008E196B"/>
    <w:rsid w:val="008E2FCA"/>
    <w:rsid w:val="008E5364"/>
    <w:rsid w:val="008E53F8"/>
    <w:rsid w:val="008E67A4"/>
    <w:rsid w:val="008E6E7F"/>
    <w:rsid w:val="008F1688"/>
    <w:rsid w:val="008F1852"/>
    <w:rsid w:val="008F38C1"/>
    <w:rsid w:val="008F3B1F"/>
    <w:rsid w:val="008F5352"/>
    <w:rsid w:val="00900991"/>
    <w:rsid w:val="00900CF1"/>
    <w:rsid w:val="00900D91"/>
    <w:rsid w:val="00900E63"/>
    <w:rsid w:val="009043B1"/>
    <w:rsid w:val="00904899"/>
    <w:rsid w:val="00904C23"/>
    <w:rsid w:val="00906634"/>
    <w:rsid w:val="009068FD"/>
    <w:rsid w:val="00907881"/>
    <w:rsid w:val="00907BCB"/>
    <w:rsid w:val="009107CC"/>
    <w:rsid w:val="00910814"/>
    <w:rsid w:val="0091293B"/>
    <w:rsid w:val="00913603"/>
    <w:rsid w:val="00914C59"/>
    <w:rsid w:val="009150BC"/>
    <w:rsid w:val="0091547C"/>
    <w:rsid w:val="00915C49"/>
    <w:rsid w:val="00915F78"/>
    <w:rsid w:val="00917CF9"/>
    <w:rsid w:val="0092081A"/>
    <w:rsid w:val="00922AA8"/>
    <w:rsid w:val="00922B14"/>
    <w:rsid w:val="00923FDE"/>
    <w:rsid w:val="009247FC"/>
    <w:rsid w:val="00924C34"/>
    <w:rsid w:val="009253E9"/>
    <w:rsid w:val="009279DD"/>
    <w:rsid w:val="009302A2"/>
    <w:rsid w:val="00930795"/>
    <w:rsid w:val="009309F2"/>
    <w:rsid w:val="009324BF"/>
    <w:rsid w:val="00932A74"/>
    <w:rsid w:val="00932BEA"/>
    <w:rsid w:val="0093311A"/>
    <w:rsid w:val="009333D5"/>
    <w:rsid w:val="009337BA"/>
    <w:rsid w:val="00933F4E"/>
    <w:rsid w:val="009341A6"/>
    <w:rsid w:val="009346A9"/>
    <w:rsid w:val="00935083"/>
    <w:rsid w:val="009354AE"/>
    <w:rsid w:val="00935867"/>
    <w:rsid w:val="00936F11"/>
    <w:rsid w:val="0094042E"/>
    <w:rsid w:val="0094230D"/>
    <w:rsid w:val="0094248E"/>
    <w:rsid w:val="00945313"/>
    <w:rsid w:val="009462D6"/>
    <w:rsid w:val="009474EE"/>
    <w:rsid w:val="00950441"/>
    <w:rsid w:val="009509A5"/>
    <w:rsid w:val="00950B85"/>
    <w:rsid w:val="00953DB4"/>
    <w:rsid w:val="0095519A"/>
    <w:rsid w:val="00961071"/>
    <w:rsid w:val="00961795"/>
    <w:rsid w:val="00963405"/>
    <w:rsid w:val="00966BAD"/>
    <w:rsid w:val="00970B3E"/>
    <w:rsid w:val="009710C2"/>
    <w:rsid w:val="0097210C"/>
    <w:rsid w:val="009726A2"/>
    <w:rsid w:val="00972751"/>
    <w:rsid w:val="00973501"/>
    <w:rsid w:val="00973D86"/>
    <w:rsid w:val="00974DFF"/>
    <w:rsid w:val="00974F3D"/>
    <w:rsid w:val="00975DF7"/>
    <w:rsid w:val="00977D50"/>
    <w:rsid w:val="00980C21"/>
    <w:rsid w:val="0098145B"/>
    <w:rsid w:val="00981D08"/>
    <w:rsid w:val="00982247"/>
    <w:rsid w:val="0098353A"/>
    <w:rsid w:val="00985689"/>
    <w:rsid w:val="0098574A"/>
    <w:rsid w:val="00985BE6"/>
    <w:rsid w:val="009877C5"/>
    <w:rsid w:val="0099038E"/>
    <w:rsid w:val="009909BB"/>
    <w:rsid w:val="00990E83"/>
    <w:rsid w:val="0099330D"/>
    <w:rsid w:val="00994CDE"/>
    <w:rsid w:val="0099525D"/>
    <w:rsid w:val="0099613A"/>
    <w:rsid w:val="009968D5"/>
    <w:rsid w:val="00996D2E"/>
    <w:rsid w:val="009973E5"/>
    <w:rsid w:val="009979AB"/>
    <w:rsid w:val="009A307E"/>
    <w:rsid w:val="009A3326"/>
    <w:rsid w:val="009A36A1"/>
    <w:rsid w:val="009A6140"/>
    <w:rsid w:val="009A64A3"/>
    <w:rsid w:val="009A7134"/>
    <w:rsid w:val="009A784F"/>
    <w:rsid w:val="009B13E5"/>
    <w:rsid w:val="009B18F4"/>
    <w:rsid w:val="009B2B65"/>
    <w:rsid w:val="009B3921"/>
    <w:rsid w:val="009B5331"/>
    <w:rsid w:val="009B7AF0"/>
    <w:rsid w:val="009B7C71"/>
    <w:rsid w:val="009B7EB5"/>
    <w:rsid w:val="009C057A"/>
    <w:rsid w:val="009C226A"/>
    <w:rsid w:val="009C3D44"/>
    <w:rsid w:val="009C3E7D"/>
    <w:rsid w:val="009C42D0"/>
    <w:rsid w:val="009C4861"/>
    <w:rsid w:val="009C6B74"/>
    <w:rsid w:val="009C7344"/>
    <w:rsid w:val="009C7F28"/>
    <w:rsid w:val="009D0588"/>
    <w:rsid w:val="009D6B2A"/>
    <w:rsid w:val="009D77DD"/>
    <w:rsid w:val="009E0C66"/>
    <w:rsid w:val="009E1D9B"/>
    <w:rsid w:val="009E365C"/>
    <w:rsid w:val="009E3AC2"/>
    <w:rsid w:val="009E430F"/>
    <w:rsid w:val="009E5FAF"/>
    <w:rsid w:val="009E7E91"/>
    <w:rsid w:val="009F0937"/>
    <w:rsid w:val="009F3C12"/>
    <w:rsid w:val="009F43D8"/>
    <w:rsid w:val="009F46F6"/>
    <w:rsid w:val="009F5947"/>
    <w:rsid w:val="009F5F64"/>
    <w:rsid w:val="009F76C9"/>
    <w:rsid w:val="009F7852"/>
    <w:rsid w:val="00A0051A"/>
    <w:rsid w:val="00A00703"/>
    <w:rsid w:val="00A02205"/>
    <w:rsid w:val="00A02EAB"/>
    <w:rsid w:val="00A03433"/>
    <w:rsid w:val="00A03D65"/>
    <w:rsid w:val="00A049B2"/>
    <w:rsid w:val="00A064AA"/>
    <w:rsid w:val="00A06E96"/>
    <w:rsid w:val="00A07452"/>
    <w:rsid w:val="00A1036A"/>
    <w:rsid w:val="00A1038E"/>
    <w:rsid w:val="00A103B8"/>
    <w:rsid w:val="00A112F9"/>
    <w:rsid w:val="00A119B3"/>
    <w:rsid w:val="00A120A5"/>
    <w:rsid w:val="00A127A8"/>
    <w:rsid w:val="00A12984"/>
    <w:rsid w:val="00A14692"/>
    <w:rsid w:val="00A173A8"/>
    <w:rsid w:val="00A20147"/>
    <w:rsid w:val="00A201D0"/>
    <w:rsid w:val="00A2226D"/>
    <w:rsid w:val="00A22E43"/>
    <w:rsid w:val="00A27B19"/>
    <w:rsid w:val="00A31376"/>
    <w:rsid w:val="00A31CC8"/>
    <w:rsid w:val="00A320BA"/>
    <w:rsid w:val="00A331EB"/>
    <w:rsid w:val="00A34066"/>
    <w:rsid w:val="00A34DC1"/>
    <w:rsid w:val="00A352C5"/>
    <w:rsid w:val="00A35D91"/>
    <w:rsid w:val="00A36FC6"/>
    <w:rsid w:val="00A37DF9"/>
    <w:rsid w:val="00A402D6"/>
    <w:rsid w:val="00A40DE8"/>
    <w:rsid w:val="00A42231"/>
    <w:rsid w:val="00A42769"/>
    <w:rsid w:val="00A432F2"/>
    <w:rsid w:val="00A43822"/>
    <w:rsid w:val="00A47248"/>
    <w:rsid w:val="00A47890"/>
    <w:rsid w:val="00A47B55"/>
    <w:rsid w:val="00A50A38"/>
    <w:rsid w:val="00A50A5A"/>
    <w:rsid w:val="00A514AD"/>
    <w:rsid w:val="00A52526"/>
    <w:rsid w:val="00A5554F"/>
    <w:rsid w:val="00A55F0B"/>
    <w:rsid w:val="00A56E6C"/>
    <w:rsid w:val="00A578D0"/>
    <w:rsid w:val="00A6055D"/>
    <w:rsid w:val="00A61869"/>
    <w:rsid w:val="00A63813"/>
    <w:rsid w:val="00A650FF"/>
    <w:rsid w:val="00A65D98"/>
    <w:rsid w:val="00A66F18"/>
    <w:rsid w:val="00A70894"/>
    <w:rsid w:val="00A70B90"/>
    <w:rsid w:val="00A72DA2"/>
    <w:rsid w:val="00A72DF6"/>
    <w:rsid w:val="00A732A2"/>
    <w:rsid w:val="00A739BB"/>
    <w:rsid w:val="00A739FB"/>
    <w:rsid w:val="00A73C21"/>
    <w:rsid w:val="00A767F4"/>
    <w:rsid w:val="00A76AEF"/>
    <w:rsid w:val="00A76D7E"/>
    <w:rsid w:val="00A770B6"/>
    <w:rsid w:val="00A775B3"/>
    <w:rsid w:val="00A778F5"/>
    <w:rsid w:val="00A80228"/>
    <w:rsid w:val="00A8335B"/>
    <w:rsid w:val="00A836E3"/>
    <w:rsid w:val="00A8397D"/>
    <w:rsid w:val="00A84C93"/>
    <w:rsid w:val="00A8638D"/>
    <w:rsid w:val="00A869C7"/>
    <w:rsid w:val="00A86A5C"/>
    <w:rsid w:val="00A86E5E"/>
    <w:rsid w:val="00A86E7B"/>
    <w:rsid w:val="00A91848"/>
    <w:rsid w:val="00A9277D"/>
    <w:rsid w:val="00A93063"/>
    <w:rsid w:val="00A93431"/>
    <w:rsid w:val="00A93A8C"/>
    <w:rsid w:val="00A961A6"/>
    <w:rsid w:val="00A96239"/>
    <w:rsid w:val="00A9634A"/>
    <w:rsid w:val="00A967F4"/>
    <w:rsid w:val="00A969F8"/>
    <w:rsid w:val="00AA0BDA"/>
    <w:rsid w:val="00AA16C3"/>
    <w:rsid w:val="00AA4663"/>
    <w:rsid w:val="00AA4857"/>
    <w:rsid w:val="00AA5463"/>
    <w:rsid w:val="00AA7821"/>
    <w:rsid w:val="00AB06D6"/>
    <w:rsid w:val="00AB2DC3"/>
    <w:rsid w:val="00AB3948"/>
    <w:rsid w:val="00AB4938"/>
    <w:rsid w:val="00AB4BC6"/>
    <w:rsid w:val="00AB5A50"/>
    <w:rsid w:val="00AB6295"/>
    <w:rsid w:val="00AB6F84"/>
    <w:rsid w:val="00AB785B"/>
    <w:rsid w:val="00AB7A62"/>
    <w:rsid w:val="00AC0208"/>
    <w:rsid w:val="00AC02EC"/>
    <w:rsid w:val="00AC050D"/>
    <w:rsid w:val="00AC1DCF"/>
    <w:rsid w:val="00AC2C22"/>
    <w:rsid w:val="00AC43FA"/>
    <w:rsid w:val="00AC495E"/>
    <w:rsid w:val="00AC5B82"/>
    <w:rsid w:val="00AC6E04"/>
    <w:rsid w:val="00AC7A18"/>
    <w:rsid w:val="00AD0747"/>
    <w:rsid w:val="00AD1BEB"/>
    <w:rsid w:val="00AD1D0F"/>
    <w:rsid w:val="00AD25AB"/>
    <w:rsid w:val="00AD32D1"/>
    <w:rsid w:val="00AD3557"/>
    <w:rsid w:val="00AD4D62"/>
    <w:rsid w:val="00AE15DE"/>
    <w:rsid w:val="00AE1BCF"/>
    <w:rsid w:val="00AE1EBF"/>
    <w:rsid w:val="00AE2DDB"/>
    <w:rsid w:val="00AE3458"/>
    <w:rsid w:val="00AE4F5F"/>
    <w:rsid w:val="00AE573A"/>
    <w:rsid w:val="00AE6114"/>
    <w:rsid w:val="00AE6F22"/>
    <w:rsid w:val="00AE7229"/>
    <w:rsid w:val="00AE7296"/>
    <w:rsid w:val="00AF0056"/>
    <w:rsid w:val="00AF0659"/>
    <w:rsid w:val="00AF0EA6"/>
    <w:rsid w:val="00AF11C9"/>
    <w:rsid w:val="00AF1F8F"/>
    <w:rsid w:val="00AF2858"/>
    <w:rsid w:val="00AF2BA3"/>
    <w:rsid w:val="00AF3222"/>
    <w:rsid w:val="00AF5C23"/>
    <w:rsid w:val="00AF5E8F"/>
    <w:rsid w:val="00AF705C"/>
    <w:rsid w:val="00AF71C0"/>
    <w:rsid w:val="00AF7BA8"/>
    <w:rsid w:val="00AF7C23"/>
    <w:rsid w:val="00B007E9"/>
    <w:rsid w:val="00B00827"/>
    <w:rsid w:val="00B0086D"/>
    <w:rsid w:val="00B00F3B"/>
    <w:rsid w:val="00B00FFD"/>
    <w:rsid w:val="00B0394E"/>
    <w:rsid w:val="00B07194"/>
    <w:rsid w:val="00B07EDE"/>
    <w:rsid w:val="00B11808"/>
    <w:rsid w:val="00B11A9B"/>
    <w:rsid w:val="00B124AF"/>
    <w:rsid w:val="00B130B8"/>
    <w:rsid w:val="00B14B89"/>
    <w:rsid w:val="00B156C4"/>
    <w:rsid w:val="00B21A7E"/>
    <w:rsid w:val="00B21F92"/>
    <w:rsid w:val="00B2558D"/>
    <w:rsid w:val="00B2716E"/>
    <w:rsid w:val="00B3017A"/>
    <w:rsid w:val="00B302F3"/>
    <w:rsid w:val="00B318B6"/>
    <w:rsid w:val="00B32DA9"/>
    <w:rsid w:val="00B33629"/>
    <w:rsid w:val="00B3412E"/>
    <w:rsid w:val="00B34574"/>
    <w:rsid w:val="00B35799"/>
    <w:rsid w:val="00B36CC8"/>
    <w:rsid w:val="00B36FD6"/>
    <w:rsid w:val="00B402E4"/>
    <w:rsid w:val="00B414DF"/>
    <w:rsid w:val="00B42F2A"/>
    <w:rsid w:val="00B433DC"/>
    <w:rsid w:val="00B43C8F"/>
    <w:rsid w:val="00B43DF3"/>
    <w:rsid w:val="00B44149"/>
    <w:rsid w:val="00B44F17"/>
    <w:rsid w:val="00B46F15"/>
    <w:rsid w:val="00B46F51"/>
    <w:rsid w:val="00B472E1"/>
    <w:rsid w:val="00B475F7"/>
    <w:rsid w:val="00B47A07"/>
    <w:rsid w:val="00B5336A"/>
    <w:rsid w:val="00B53A80"/>
    <w:rsid w:val="00B54175"/>
    <w:rsid w:val="00B56679"/>
    <w:rsid w:val="00B56EA9"/>
    <w:rsid w:val="00B5714E"/>
    <w:rsid w:val="00B60246"/>
    <w:rsid w:val="00B61966"/>
    <w:rsid w:val="00B6199B"/>
    <w:rsid w:val="00B627E2"/>
    <w:rsid w:val="00B637DB"/>
    <w:rsid w:val="00B64176"/>
    <w:rsid w:val="00B645B4"/>
    <w:rsid w:val="00B6620F"/>
    <w:rsid w:val="00B66291"/>
    <w:rsid w:val="00B66802"/>
    <w:rsid w:val="00B66D1B"/>
    <w:rsid w:val="00B67FBB"/>
    <w:rsid w:val="00B70131"/>
    <w:rsid w:val="00B70F7C"/>
    <w:rsid w:val="00B72269"/>
    <w:rsid w:val="00B7407F"/>
    <w:rsid w:val="00B746D0"/>
    <w:rsid w:val="00B77416"/>
    <w:rsid w:val="00B80488"/>
    <w:rsid w:val="00B84091"/>
    <w:rsid w:val="00B84502"/>
    <w:rsid w:val="00B85089"/>
    <w:rsid w:val="00B851A1"/>
    <w:rsid w:val="00B854E7"/>
    <w:rsid w:val="00B854FE"/>
    <w:rsid w:val="00B864BB"/>
    <w:rsid w:val="00B86ECD"/>
    <w:rsid w:val="00B904D2"/>
    <w:rsid w:val="00B91B23"/>
    <w:rsid w:val="00B93F79"/>
    <w:rsid w:val="00B94B7D"/>
    <w:rsid w:val="00B94FE1"/>
    <w:rsid w:val="00B979A1"/>
    <w:rsid w:val="00BA0F0F"/>
    <w:rsid w:val="00BA1618"/>
    <w:rsid w:val="00BA1B19"/>
    <w:rsid w:val="00BA44B5"/>
    <w:rsid w:val="00BA47DF"/>
    <w:rsid w:val="00BA4917"/>
    <w:rsid w:val="00BA4C95"/>
    <w:rsid w:val="00BA4E8A"/>
    <w:rsid w:val="00BA54B9"/>
    <w:rsid w:val="00BA57C7"/>
    <w:rsid w:val="00BA7880"/>
    <w:rsid w:val="00BA7CEA"/>
    <w:rsid w:val="00BB0900"/>
    <w:rsid w:val="00BB1E5C"/>
    <w:rsid w:val="00BB2BF5"/>
    <w:rsid w:val="00BB30FC"/>
    <w:rsid w:val="00BB37BF"/>
    <w:rsid w:val="00BB39AF"/>
    <w:rsid w:val="00BB579D"/>
    <w:rsid w:val="00BB6C8E"/>
    <w:rsid w:val="00BC12BA"/>
    <w:rsid w:val="00BC236F"/>
    <w:rsid w:val="00BC3924"/>
    <w:rsid w:val="00BC438F"/>
    <w:rsid w:val="00BC4CB4"/>
    <w:rsid w:val="00BC71A2"/>
    <w:rsid w:val="00BC7C23"/>
    <w:rsid w:val="00BC7E7A"/>
    <w:rsid w:val="00BD0A42"/>
    <w:rsid w:val="00BD1844"/>
    <w:rsid w:val="00BD18A2"/>
    <w:rsid w:val="00BD1F3B"/>
    <w:rsid w:val="00BD229D"/>
    <w:rsid w:val="00BD372E"/>
    <w:rsid w:val="00BD49E7"/>
    <w:rsid w:val="00BD59EB"/>
    <w:rsid w:val="00BD6FB2"/>
    <w:rsid w:val="00BD7368"/>
    <w:rsid w:val="00BE1897"/>
    <w:rsid w:val="00BE1A68"/>
    <w:rsid w:val="00BE1FAE"/>
    <w:rsid w:val="00BE26B4"/>
    <w:rsid w:val="00BE277E"/>
    <w:rsid w:val="00BE3EC3"/>
    <w:rsid w:val="00BE4662"/>
    <w:rsid w:val="00BE5419"/>
    <w:rsid w:val="00BF0B5A"/>
    <w:rsid w:val="00BF0C34"/>
    <w:rsid w:val="00BF4E1A"/>
    <w:rsid w:val="00BF55E5"/>
    <w:rsid w:val="00BF6302"/>
    <w:rsid w:val="00BF7A6E"/>
    <w:rsid w:val="00BF7E16"/>
    <w:rsid w:val="00C00214"/>
    <w:rsid w:val="00C02387"/>
    <w:rsid w:val="00C02800"/>
    <w:rsid w:val="00C02895"/>
    <w:rsid w:val="00C0407C"/>
    <w:rsid w:val="00C05134"/>
    <w:rsid w:val="00C05877"/>
    <w:rsid w:val="00C0635B"/>
    <w:rsid w:val="00C0752F"/>
    <w:rsid w:val="00C11ABF"/>
    <w:rsid w:val="00C11F01"/>
    <w:rsid w:val="00C12465"/>
    <w:rsid w:val="00C12621"/>
    <w:rsid w:val="00C151A7"/>
    <w:rsid w:val="00C161F1"/>
    <w:rsid w:val="00C1635B"/>
    <w:rsid w:val="00C16B01"/>
    <w:rsid w:val="00C16F69"/>
    <w:rsid w:val="00C174C6"/>
    <w:rsid w:val="00C176BA"/>
    <w:rsid w:val="00C20406"/>
    <w:rsid w:val="00C21238"/>
    <w:rsid w:val="00C212AC"/>
    <w:rsid w:val="00C2236A"/>
    <w:rsid w:val="00C22F55"/>
    <w:rsid w:val="00C303E5"/>
    <w:rsid w:val="00C30FDB"/>
    <w:rsid w:val="00C329FD"/>
    <w:rsid w:val="00C332CA"/>
    <w:rsid w:val="00C33A19"/>
    <w:rsid w:val="00C359C8"/>
    <w:rsid w:val="00C35C48"/>
    <w:rsid w:val="00C36093"/>
    <w:rsid w:val="00C363F8"/>
    <w:rsid w:val="00C36527"/>
    <w:rsid w:val="00C36646"/>
    <w:rsid w:val="00C44092"/>
    <w:rsid w:val="00C455A1"/>
    <w:rsid w:val="00C45B64"/>
    <w:rsid w:val="00C52ED2"/>
    <w:rsid w:val="00C53327"/>
    <w:rsid w:val="00C54374"/>
    <w:rsid w:val="00C543C2"/>
    <w:rsid w:val="00C554F3"/>
    <w:rsid w:val="00C57E22"/>
    <w:rsid w:val="00C60D73"/>
    <w:rsid w:val="00C61013"/>
    <w:rsid w:val="00C624CC"/>
    <w:rsid w:val="00C63140"/>
    <w:rsid w:val="00C63211"/>
    <w:rsid w:val="00C63588"/>
    <w:rsid w:val="00C64327"/>
    <w:rsid w:val="00C64F66"/>
    <w:rsid w:val="00C66126"/>
    <w:rsid w:val="00C67060"/>
    <w:rsid w:val="00C70350"/>
    <w:rsid w:val="00C72040"/>
    <w:rsid w:val="00C73243"/>
    <w:rsid w:val="00C73531"/>
    <w:rsid w:val="00C74446"/>
    <w:rsid w:val="00C75963"/>
    <w:rsid w:val="00C7614C"/>
    <w:rsid w:val="00C7646F"/>
    <w:rsid w:val="00C7694A"/>
    <w:rsid w:val="00C80931"/>
    <w:rsid w:val="00C80DBB"/>
    <w:rsid w:val="00C813DF"/>
    <w:rsid w:val="00C81503"/>
    <w:rsid w:val="00C81FDA"/>
    <w:rsid w:val="00C82053"/>
    <w:rsid w:val="00C82474"/>
    <w:rsid w:val="00C82BCC"/>
    <w:rsid w:val="00C82BFE"/>
    <w:rsid w:val="00C82D74"/>
    <w:rsid w:val="00C83614"/>
    <w:rsid w:val="00C853D2"/>
    <w:rsid w:val="00C85F48"/>
    <w:rsid w:val="00C87F58"/>
    <w:rsid w:val="00C91D3E"/>
    <w:rsid w:val="00C91ED4"/>
    <w:rsid w:val="00C92990"/>
    <w:rsid w:val="00C929CD"/>
    <w:rsid w:val="00C9315F"/>
    <w:rsid w:val="00C93C0C"/>
    <w:rsid w:val="00C9549B"/>
    <w:rsid w:val="00C9646A"/>
    <w:rsid w:val="00C9757D"/>
    <w:rsid w:val="00CA073E"/>
    <w:rsid w:val="00CA2156"/>
    <w:rsid w:val="00CA29DE"/>
    <w:rsid w:val="00CA2EEA"/>
    <w:rsid w:val="00CA5C72"/>
    <w:rsid w:val="00CA6083"/>
    <w:rsid w:val="00CA649E"/>
    <w:rsid w:val="00CA6C77"/>
    <w:rsid w:val="00CA7B9B"/>
    <w:rsid w:val="00CB0335"/>
    <w:rsid w:val="00CB0419"/>
    <w:rsid w:val="00CB05E4"/>
    <w:rsid w:val="00CB1F67"/>
    <w:rsid w:val="00CB2EB4"/>
    <w:rsid w:val="00CB3972"/>
    <w:rsid w:val="00CB3F64"/>
    <w:rsid w:val="00CB413B"/>
    <w:rsid w:val="00CB5234"/>
    <w:rsid w:val="00CB5D45"/>
    <w:rsid w:val="00CB6A3F"/>
    <w:rsid w:val="00CB6E44"/>
    <w:rsid w:val="00CB7DB1"/>
    <w:rsid w:val="00CC0B5F"/>
    <w:rsid w:val="00CC0DDF"/>
    <w:rsid w:val="00CC1F36"/>
    <w:rsid w:val="00CC268F"/>
    <w:rsid w:val="00CC5CBB"/>
    <w:rsid w:val="00CC6497"/>
    <w:rsid w:val="00CC7235"/>
    <w:rsid w:val="00CD01B1"/>
    <w:rsid w:val="00CD15FB"/>
    <w:rsid w:val="00CD3B23"/>
    <w:rsid w:val="00CD4988"/>
    <w:rsid w:val="00CD56BB"/>
    <w:rsid w:val="00CD5804"/>
    <w:rsid w:val="00CD5909"/>
    <w:rsid w:val="00CD6621"/>
    <w:rsid w:val="00CD69EE"/>
    <w:rsid w:val="00CD7A64"/>
    <w:rsid w:val="00CE0ECC"/>
    <w:rsid w:val="00CE16BA"/>
    <w:rsid w:val="00CE1CE5"/>
    <w:rsid w:val="00CE44BE"/>
    <w:rsid w:val="00CE4CD1"/>
    <w:rsid w:val="00CE4CEC"/>
    <w:rsid w:val="00CE6B7C"/>
    <w:rsid w:val="00CE7938"/>
    <w:rsid w:val="00CF0138"/>
    <w:rsid w:val="00CF01D0"/>
    <w:rsid w:val="00CF0D84"/>
    <w:rsid w:val="00CF1181"/>
    <w:rsid w:val="00CF1296"/>
    <w:rsid w:val="00CF3FA5"/>
    <w:rsid w:val="00CF4DBB"/>
    <w:rsid w:val="00CF61C4"/>
    <w:rsid w:val="00CF6B63"/>
    <w:rsid w:val="00CF6C40"/>
    <w:rsid w:val="00CF79EE"/>
    <w:rsid w:val="00D00471"/>
    <w:rsid w:val="00D01648"/>
    <w:rsid w:val="00D0297C"/>
    <w:rsid w:val="00D03A12"/>
    <w:rsid w:val="00D03D02"/>
    <w:rsid w:val="00D03FCE"/>
    <w:rsid w:val="00D04666"/>
    <w:rsid w:val="00D047C1"/>
    <w:rsid w:val="00D055FA"/>
    <w:rsid w:val="00D06791"/>
    <w:rsid w:val="00D108F4"/>
    <w:rsid w:val="00D121F4"/>
    <w:rsid w:val="00D12A50"/>
    <w:rsid w:val="00D12FA4"/>
    <w:rsid w:val="00D13030"/>
    <w:rsid w:val="00D13B88"/>
    <w:rsid w:val="00D143AB"/>
    <w:rsid w:val="00D143D6"/>
    <w:rsid w:val="00D163F0"/>
    <w:rsid w:val="00D17320"/>
    <w:rsid w:val="00D175AD"/>
    <w:rsid w:val="00D17A15"/>
    <w:rsid w:val="00D17BCE"/>
    <w:rsid w:val="00D22033"/>
    <w:rsid w:val="00D22FBF"/>
    <w:rsid w:val="00D23902"/>
    <w:rsid w:val="00D23EB6"/>
    <w:rsid w:val="00D23FDC"/>
    <w:rsid w:val="00D250B1"/>
    <w:rsid w:val="00D26A5F"/>
    <w:rsid w:val="00D26FC8"/>
    <w:rsid w:val="00D30CEC"/>
    <w:rsid w:val="00D31844"/>
    <w:rsid w:val="00D3273E"/>
    <w:rsid w:val="00D32D97"/>
    <w:rsid w:val="00D339D6"/>
    <w:rsid w:val="00D33AB7"/>
    <w:rsid w:val="00D3610D"/>
    <w:rsid w:val="00D37828"/>
    <w:rsid w:val="00D40C3F"/>
    <w:rsid w:val="00D414D8"/>
    <w:rsid w:val="00D41B9E"/>
    <w:rsid w:val="00D423D3"/>
    <w:rsid w:val="00D432A5"/>
    <w:rsid w:val="00D4377C"/>
    <w:rsid w:val="00D43E1B"/>
    <w:rsid w:val="00D44109"/>
    <w:rsid w:val="00D459D8"/>
    <w:rsid w:val="00D45F5D"/>
    <w:rsid w:val="00D46205"/>
    <w:rsid w:val="00D46EF0"/>
    <w:rsid w:val="00D47126"/>
    <w:rsid w:val="00D47157"/>
    <w:rsid w:val="00D47266"/>
    <w:rsid w:val="00D508B4"/>
    <w:rsid w:val="00D50BE7"/>
    <w:rsid w:val="00D510A2"/>
    <w:rsid w:val="00D51A94"/>
    <w:rsid w:val="00D52292"/>
    <w:rsid w:val="00D52B27"/>
    <w:rsid w:val="00D55574"/>
    <w:rsid w:val="00D56091"/>
    <w:rsid w:val="00D567C2"/>
    <w:rsid w:val="00D57934"/>
    <w:rsid w:val="00D57AC2"/>
    <w:rsid w:val="00D57C85"/>
    <w:rsid w:val="00D60D0A"/>
    <w:rsid w:val="00D6237A"/>
    <w:rsid w:val="00D62650"/>
    <w:rsid w:val="00D63536"/>
    <w:rsid w:val="00D64E22"/>
    <w:rsid w:val="00D657C4"/>
    <w:rsid w:val="00D6598D"/>
    <w:rsid w:val="00D65E08"/>
    <w:rsid w:val="00D66D01"/>
    <w:rsid w:val="00D70416"/>
    <w:rsid w:val="00D706F9"/>
    <w:rsid w:val="00D715BF"/>
    <w:rsid w:val="00D733BF"/>
    <w:rsid w:val="00D7358E"/>
    <w:rsid w:val="00D73D92"/>
    <w:rsid w:val="00D74578"/>
    <w:rsid w:val="00D752D3"/>
    <w:rsid w:val="00D77C17"/>
    <w:rsid w:val="00D804AB"/>
    <w:rsid w:val="00D80B10"/>
    <w:rsid w:val="00D811B9"/>
    <w:rsid w:val="00D81910"/>
    <w:rsid w:val="00D81A62"/>
    <w:rsid w:val="00D8442C"/>
    <w:rsid w:val="00D8505F"/>
    <w:rsid w:val="00D85126"/>
    <w:rsid w:val="00D85CDD"/>
    <w:rsid w:val="00D9065B"/>
    <w:rsid w:val="00D90DB2"/>
    <w:rsid w:val="00D927A4"/>
    <w:rsid w:val="00D92AD1"/>
    <w:rsid w:val="00D9518F"/>
    <w:rsid w:val="00D95E31"/>
    <w:rsid w:val="00D96E3C"/>
    <w:rsid w:val="00D97B37"/>
    <w:rsid w:val="00D97E32"/>
    <w:rsid w:val="00DA2760"/>
    <w:rsid w:val="00DA3118"/>
    <w:rsid w:val="00DA3441"/>
    <w:rsid w:val="00DA3771"/>
    <w:rsid w:val="00DA4155"/>
    <w:rsid w:val="00DA5454"/>
    <w:rsid w:val="00DA5698"/>
    <w:rsid w:val="00DA6D17"/>
    <w:rsid w:val="00DA7625"/>
    <w:rsid w:val="00DB1A77"/>
    <w:rsid w:val="00DB1B3D"/>
    <w:rsid w:val="00DB1E42"/>
    <w:rsid w:val="00DB2187"/>
    <w:rsid w:val="00DB274A"/>
    <w:rsid w:val="00DB36AC"/>
    <w:rsid w:val="00DB4017"/>
    <w:rsid w:val="00DB56AA"/>
    <w:rsid w:val="00DB6CDE"/>
    <w:rsid w:val="00DB77D9"/>
    <w:rsid w:val="00DB78AB"/>
    <w:rsid w:val="00DC0A18"/>
    <w:rsid w:val="00DC1C71"/>
    <w:rsid w:val="00DC1DEE"/>
    <w:rsid w:val="00DC26C8"/>
    <w:rsid w:val="00DC27CB"/>
    <w:rsid w:val="00DC2963"/>
    <w:rsid w:val="00DC3B45"/>
    <w:rsid w:val="00DC3BF4"/>
    <w:rsid w:val="00DC5492"/>
    <w:rsid w:val="00DC574E"/>
    <w:rsid w:val="00DC5A3A"/>
    <w:rsid w:val="00DC5AC9"/>
    <w:rsid w:val="00DC5CEE"/>
    <w:rsid w:val="00DC5F1F"/>
    <w:rsid w:val="00DC63DF"/>
    <w:rsid w:val="00DD06B7"/>
    <w:rsid w:val="00DD074D"/>
    <w:rsid w:val="00DD0CB9"/>
    <w:rsid w:val="00DD1084"/>
    <w:rsid w:val="00DD1152"/>
    <w:rsid w:val="00DD17F7"/>
    <w:rsid w:val="00DD1957"/>
    <w:rsid w:val="00DD3AFE"/>
    <w:rsid w:val="00DD3F6D"/>
    <w:rsid w:val="00DD4389"/>
    <w:rsid w:val="00DD69A2"/>
    <w:rsid w:val="00DD6A15"/>
    <w:rsid w:val="00DD6EDE"/>
    <w:rsid w:val="00DD7D72"/>
    <w:rsid w:val="00DE04FE"/>
    <w:rsid w:val="00DE1457"/>
    <w:rsid w:val="00DE1BBF"/>
    <w:rsid w:val="00DE1E1E"/>
    <w:rsid w:val="00DE2123"/>
    <w:rsid w:val="00DE2252"/>
    <w:rsid w:val="00DE2DE1"/>
    <w:rsid w:val="00DE3675"/>
    <w:rsid w:val="00DE435E"/>
    <w:rsid w:val="00DE4F78"/>
    <w:rsid w:val="00DE73D2"/>
    <w:rsid w:val="00DF09C8"/>
    <w:rsid w:val="00DF3D5E"/>
    <w:rsid w:val="00DF41E0"/>
    <w:rsid w:val="00DF4354"/>
    <w:rsid w:val="00DF5431"/>
    <w:rsid w:val="00DF5DE0"/>
    <w:rsid w:val="00DF6F96"/>
    <w:rsid w:val="00DF733D"/>
    <w:rsid w:val="00DF73F0"/>
    <w:rsid w:val="00E000B1"/>
    <w:rsid w:val="00E01A14"/>
    <w:rsid w:val="00E01C7C"/>
    <w:rsid w:val="00E0248D"/>
    <w:rsid w:val="00E0361D"/>
    <w:rsid w:val="00E037A5"/>
    <w:rsid w:val="00E03E89"/>
    <w:rsid w:val="00E04417"/>
    <w:rsid w:val="00E07FED"/>
    <w:rsid w:val="00E1034E"/>
    <w:rsid w:val="00E11DE4"/>
    <w:rsid w:val="00E13257"/>
    <w:rsid w:val="00E1469B"/>
    <w:rsid w:val="00E14CE7"/>
    <w:rsid w:val="00E153DE"/>
    <w:rsid w:val="00E15D29"/>
    <w:rsid w:val="00E161D4"/>
    <w:rsid w:val="00E17C33"/>
    <w:rsid w:val="00E17EA8"/>
    <w:rsid w:val="00E204E5"/>
    <w:rsid w:val="00E205E6"/>
    <w:rsid w:val="00E21B50"/>
    <w:rsid w:val="00E2331F"/>
    <w:rsid w:val="00E23575"/>
    <w:rsid w:val="00E23DB0"/>
    <w:rsid w:val="00E25239"/>
    <w:rsid w:val="00E26358"/>
    <w:rsid w:val="00E26ED8"/>
    <w:rsid w:val="00E27A81"/>
    <w:rsid w:val="00E27D28"/>
    <w:rsid w:val="00E27EE6"/>
    <w:rsid w:val="00E27EF5"/>
    <w:rsid w:val="00E31586"/>
    <w:rsid w:val="00E32611"/>
    <w:rsid w:val="00E326B1"/>
    <w:rsid w:val="00E33D9A"/>
    <w:rsid w:val="00E344E4"/>
    <w:rsid w:val="00E347BA"/>
    <w:rsid w:val="00E3536D"/>
    <w:rsid w:val="00E3730C"/>
    <w:rsid w:val="00E3771C"/>
    <w:rsid w:val="00E37F08"/>
    <w:rsid w:val="00E40CB5"/>
    <w:rsid w:val="00E41C80"/>
    <w:rsid w:val="00E42543"/>
    <w:rsid w:val="00E446FE"/>
    <w:rsid w:val="00E4700A"/>
    <w:rsid w:val="00E470B4"/>
    <w:rsid w:val="00E47C3B"/>
    <w:rsid w:val="00E47DFA"/>
    <w:rsid w:val="00E51186"/>
    <w:rsid w:val="00E521C5"/>
    <w:rsid w:val="00E548DB"/>
    <w:rsid w:val="00E603FB"/>
    <w:rsid w:val="00E629E6"/>
    <w:rsid w:val="00E630C4"/>
    <w:rsid w:val="00E6374A"/>
    <w:rsid w:val="00E63E0C"/>
    <w:rsid w:val="00E63FEB"/>
    <w:rsid w:val="00E64925"/>
    <w:rsid w:val="00E65C0D"/>
    <w:rsid w:val="00E65E49"/>
    <w:rsid w:val="00E661B6"/>
    <w:rsid w:val="00E672B4"/>
    <w:rsid w:val="00E71F80"/>
    <w:rsid w:val="00E722CE"/>
    <w:rsid w:val="00E7236C"/>
    <w:rsid w:val="00E72D39"/>
    <w:rsid w:val="00E74647"/>
    <w:rsid w:val="00E746DC"/>
    <w:rsid w:val="00E746E7"/>
    <w:rsid w:val="00E74A2E"/>
    <w:rsid w:val="00E74AD0"/>
    <w:rsid w:val="00E74BB2"/>
    <w:rsid w:val="00E75F5A"/>
    <w:rsid w:val="00E76D22"/>
    <w:rsid w:val="00E80618"/>
    <w:rsid w:val="00E81DD0"/>
    <w:rsid w:val="00E81F71"/>
    <w:rsid w:val="00E82334"/>
    <w:rsid w:val="00E8333F"/>
    <w:rsid w:val="00E84D29"/>
    <w:rsid w:val="00E84FEE"/>
    <w:rsid w:val="00E85225"/>
    <w:rsid w:val="00E872AD"/>
    <w:rsid w:val="00E879E2"/>
    <w:rsid w:val="00E90530"/>
    <w:rsid w:val="00E91593"/>
    <w:rsid w:val="00E92A94"/>
    <w:rsid w:val="00E92B37"/>
    <w:rsid w:val="00E936EB"/>
    <w:rsid w:val="00E944B5"/>
    <w:rsid w:val="00E94B8E"/>
    <w:rsid w:val="00E9585A"/>
    <w:rsid w:val="00E95932"/>
    <w:rsid w:val="00E960C0"/>
    <w:rsid w:val="00E97862"/>
    <w:rsid w:val="00E97901"/>
    <w:rsid w:val="00E97E91"/>
    <w:rsid w:val="00EA0138"/>
    <w:rsid w:val="00EA04FA"/>
    <w:rsid w:val="00EA0640"/>
    <w:rsid w:val="00EA1F1E"/>
    <w:rsid w:val="00EA4DE5"/>
    <w:rsid w:val="00EA521F"/>
    <w:rsid w:val="00EA6D20"/>
    <w:rsid w:val="00EA6DFF"/>
    <w:rsid w:val="00EA7349"/>
    <w:rsid w:val="00EB07DE"/>
    <w:rsid w:val="00EB0FF4"/>
    <w:rsid w:val="00EB1633"/>
    <w:rsid w:val="00EB1910"/>
    <w:rsid w:val="00EB1E11"/>
    <w:rsid w:val="00EB296D"/>
    <w:rsid w:val="00EB38A1"/>
    <w:rsid w:val="00EB3C89"/>
    <w:rsid w:val="00EB4713"/>
    <w:rsid w:val="00EB6124"/>
    <w:rsid w:val="00EC1208"/>
    <w:rsid w:val="00EC135F"/>
    <w:rsid w:val="00EC17D5"/>
    <w:rsid w:val="00EC187C"/>
    <w:rsid w:val="00EC1AA4"/>
    <w:rsid w:val="00EC1B2D"/>
    <w:rsid w:val="00EC2656"/>
    <w:rsid w:val="00EC30FF"/>
    <w:rsid w:val="00EC464B"/>
    <w:rsid w:val="00EC4765"/>
    <w:rsid w:val="00EC5726"/>
    <w:rsid w:val="00EC6858"/>
    <w:rsid w:val="00EC7175"/>
    <w:rsid w:val="00ED0364"/>
    <w:rsid w:val="00ED04E7"/>
    <w:rsid w:val="00ED0EE1"/>
    <w:rsid w:val="00ED102B"/>
    <w:rsid w:val="00ED294E"/>
    <w:rsid w:val="00ED41DA"/>
    <w:rsid w:val="00ED46A1"/>
    <w:rsid w:val="00ED4740"/>
    <w:rsid w:val="00ED58BF"/>
    <w:rsid w:val="00ED7551"/>
    <w:rsid w:val="00ED78AA"/>
    <w:rsid w:val="00ED7D78"/>
    <w:rsid w:val="00EE1027"/>
    <w:rsid w:val="00EE19BB"/>
    <w:rsid w:val="00EE203D"/>
    <w:rsid w:val="00EE2462"/>
    <w:rsid w:val="00EE2B8B"/>
    <w:rsid w:val="00EE3237"/>
    <w:rsid w:val="00EE45E4"/>
    <w:rsid w:val="00EE5601"/>
    <w:rsid w:val="00EE6802"/>
    <w:rsid w:val="00EE6953"/>
    <w:rsid w:val="00EE6D0F"/>
    <w:rsid w:val="00EE7AA5"/>
    <w:rsid w:val="00EF037A"/>
    <w:rsid w:val="00EF0F44"/>
    <w:rsid w:val="00EF1AC3"/>
    <w:rsid w:val="00EF20FD"/>
    <w:rsid w:val="00EF3948"/>
    <w:rsid w:val="00EF3E4A"/>
    <w:rsid w:val="00EF4BDC"/>
    <w:rsid w:val="00EF4D9B"/>
    <w:rsid w:val="00EF6774"/>
    <w:rsid w:val="00EF7E6D"/>
    <w:rsid w:val="00F036E0"/>
    <w:rsid w:val="00F048FE"/>
    <w:rsid w:val="00F05194"/>
    <w:rsid w:val="00F05A84"/>
    <w:rsid w:val="00F05A8C"/>
    <w:rsid w:val="00F05C90"/>
    <w:rsid w:val="00F0624D"/>
    <w:rsid w:val="00F07047"/>
    <w:rsid w:val="00F10884"/>
    <w:rsid w:val="00F1280A"/>
    <w:rsid w:val="00F129B5"/>
    <w:rsid w:val="00F14D27"/>
    <w:rsid w:val="00F15106"/>
    <w:rsid w:val="00F152F9"/>
    <w:rsid w:val="00F15B32"/>
    <w:rsid w:val="00F16602"/>
    <w:rsid w:val="00F16863"/>
    <w:rsid w:val="00F16CCD"/>
    <w:rsid w:val="00F20B0F"/>
    <w:rsid w:val="00F20CD3"/>
    <w:rsid w:val="00F20CE4"/>
    <w:rsid w:val="00F211FA"/>
    <w:rsid w:val="00F216A4"/>
    <w:rsid w:val="00F221B4"/>
    <w:rsid w:val="00F22544"/>
    <w:rsid w:val="00F22955"/>
    <w:rsid w:val="00F22BCD"/>
    <w:rsid w:val="00F22DEE"/>
    <w:rsid w:val="00F22DF6"/>
    <w:rsid w:val="00F249EE"/>
    <w:rsid w:val="00F258FC"/>
    <w:rsid w:val="00F25B7F"/>
    <w:rsid w:val="00F26652"/>
    <w:rsid w:val="00F2763C"/>
    <w:rsid w:val="00F301CA"/>
    <w:rsid w:val="00F3120A"/>
    <w:rsid w:val="00F328C4"/>
    <w:rsid w:val="00F33D94"/>
    <w:rsid w:val="00F343CA"/>
    <w:rsid w:val="00F3664D"/>
    <w:rsid w:val="00F36A23"/>
    <w:rsid w:val="00F379C1"/>
    <w:rsid w:val="00F40C75"/>
    <w:rsid w:val="00F421AB"/>
    <w:rsid w:val="00F42C7D"/>
    <w:rsid w:val="00F435F9"/>
    <w:rsid w:val="00F45648"/>
    <w:rsid w:val="00F46D1D"/>
    <w:rsid w:val="00F46E8B"/>
    <w:rsid w:val="00F472C1"/>
    <w:rsid w:val="00F509E1"/>
    <w:rsid w:val="00F51410"/>
    <w:rsid w:val="00F51E08"/>
    <w:rsid w:val="00F53602"/>
    <w:rsid w:val="00F53CD8"/>
    <w:rsid w:val="00F55FFA"/>
    <w:rsid w:val="00F56102"/>
    <w:rsid w:val="00F56393"/>
    <w:rsid w:val="00F5685C"/>
    <w:rsid w:val="00F56CD7"/>
    <w:rsid w:val="00F56EB5"/>
    <w:rsid w:val="00F575B6"/>
    <w:rsid w:val="00F57AC0"/>
    <w:rsid w:val="00F60833"/>
    <w:rsid w:val="00F61888"/>
    <w:rsid w:val="00F61A9B"/>
    <w:rsid w:val="00F62686"/>
    <w:rsid w:val="00F62878"/>
    <w:rsid w:val="00F630A2"/>
    <w:rsid w:val="00F63DCB"/>
    <w:rsid w:val="00F642F6"/>
    <w:rsid w:val="00F64ED4"/>
    <w:rsid w:val="00F65DA2"/>
    <w:rsid w:val="00F6725B"/>
    <w:rsid w:val="00F677B3"/>
    <w:rsid w:val="00F70DC1"/>
    <w:rsid w:val="00F71B6D"/>
    <w:rsid w:val="00F72955"/>
    <w:rsid w:val="00F729E8"/>
    <w:rsid w:val="00F72A24"/>
    <w:rsid w:val="00F74BC0"/>
    <w:rsid w:val="00F75F67"/>
    <w:rsid w:val="00F76378"/>
    <w:rsid w:val="00F766F4"/>
    <w:rsid w:val="00F7797D"/>
    <w:rsid w:val="00F77E23"/>
    <w:rsid w:val="00F8122A"/>
    <w:rsid w:val="00F81BF2"/>
    <w:rsid w:val="00F81C12"/>
    <w:rsid w:val="00F8373B"/>
    <w:rsid w:val="00F8386D"/>
    <w:rsid w:val="00F85771"/>
    <w:rsid w:val="00F85B67"/>
    <w:rsid w:val="00F85D2F"/>
    <w:rsid w:val="00F865C4"/>
    <w:rsid w:val="00F86DEC"/>
    <w:rsid w:val="00F90C37"/>
    <w:rsid w:val="00F91D7C"/>
    <w:rsid w:val="00F92131"/>
    <w:rsid w:val="00F94395"/>
    <w:rsid w:val="00F9547E"/>
    <w:rsid w:val="00F95F92"/>
    <w:rsid w:val="00F96898"/>
    <w:rsid w:val="00F96B9A"/>
    <w:rsid w:val="00F97C9E"/>
    <w:rsid w:val="00F97FD7"/>
    <w:rsid w:val="00FA0696"/>
    <w:rsid w:val="00FA1700"/>
    <w:rsid w:val="00FA250D"/>
    <w:rsid w:val="00FA2E22"/>
    <w:rsid w:val="00FA3063"/>
    <w:rsid w:val="00FA30DA"/>
    <w:rsid w:val="00FA5E4F"/>
    <w:rsid w:val="00FB039A"/>
    <w:rsid w:val="00FB0BF6"/>
    <w:rsid w:val="00FB0EE3"/>
    <w:rsid w:val="00FB16EE"/>
    <w:rsid w:val="00FB2222"/>
    <w:rsid w:val="00FB22E6"/>
    <w:rsid w:val="00FB22F8"/>
    <w:rsid w:val="00FB2893"/>
    <w:rsid w:val="00FB28C9"/>
    <w:rsid w:val="00FB4055"/>
    <w:rsid w:val="00FB40D7"/>
    <w:rsid w:val="00FB6024"/>
    <w:rsid w:val="00FC017A"/>
    <w:rsid w:val="00FC0195"/>
    <w:rsid w:val="00FC23CF"/>
    <w:rsid w:val="00FC27AE"/>
    <w:rsid w:val="00FC3661"/>
    <w:rsid w:val="00FC482C"/>
    <w:rsid w:val="00FC4EEB"/>
    <w:rsid w:val="00FC5003"/>
    <w:rsid w:val="00FC5BA0"/>
    <w:rsid w:val="00FC5FD8"/>
    <w:rsid w:val="00FC631F"/>
    <w:rsid w:val="00FC71D8"/>
    <w:rsid w:val="00FC7254"/>
    <w:rsid w:val="00FD058B"/>
    <w:rsid w:val="00FD0762"/>
    <w:rsid w:val="00FD1190"/>
    <w:rsid w:val="00FD119F"/>
    <w:rsid w:val="00FD1498"/>
    <w:rsid w:val="00FD401E"/>
    <w:rsid w:val="00FD4A37"/>
    <w:rsid w:val="00FD5A91"/>
    <w:rsid w:val="00FD5BA0"/>
    <w:rsid w:val="00FD6479"/>
    <w:rsid w:val="00FD7B4C"/>
    <w:rsid w:val="00FD7D87"/>
    <w:rsid w:val="00FE01CE"/>
    <w:rsid w:val="00FE0712"/>
    <w:rsid w:val="00FE0D5C"/>
    <w:rsid w:val="00FE1DBB"/>
    <w:rsid w:val="00FE2238"/>
    <w:rsid w:val="00FE223D"/>
    <w:rsid w:val="00FE446A"/>
    <w:rsid w:val="00FE4DA5"/>
    <w:rsid w:val="00FE4F9E"/>
    <w:rsid w:val="00FE520C"/>
    <w:rsid w:val="00FE64B3"/>
    <w:rsid w:val="00FE6871"/>
    <w:rsid w:val="00FE6C4B"/>
    <w:rsid w:val="00FE722C"/>
    <w:rsid w:val="00FF09FD"/>
    <w:rsid w:val="00FF1D07"/>
    <w:rsid w:val="00FF2415"/>
    <w:rsid w:val="00FF25FA"/>
    <w:rsid w:val="00FF3609"/>
    <w:rsid w:val="00FF3B7B"/>
    <w:rsid w:val="00FF47E5"/>
    <w:rsid w:val="00FF7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7F1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3E6C3E"/>
    <w:pPr>
      <w:keepNext/>
      <w:spacing w:before="180" w:after="180" w:line="720" w:lineRule="auto"/>
      <w:jc w:val="center"/>
      <w:outlineLvl w:val="0"/>
    </w:pPr>
    <w:rPr>
      <w:rFonts w:ascii="Cambria" w:eastAsia="標楷體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141FB0"/>
    <w:pPr>
      <w:keepNext/>
      <w:spacing w:line="720" w:lineRule="auto"/>
      <w:outlineLvl w:val="1"/>
    </w:pPr>
    <w:rPr>
      <w:rFonts w:ascii="Cambria" w:eastAsia="標楷體" w:hAnsi="Cambria"/>
      <w:b/>
      <w:bCs/>
      <w:sz w:val="40"/>
      <w:szCs w:val="48"/>
    </w:rPr>
  </w:style>
  <w:style w:type="paragraph" w:styleId="3">
    <w:name w:val="heading 3"/>
    <w:basedOn w:val="a"/>
    <w:next w:val="a"/>
    <w:link w:val="30"/>
    <w:qFormat/>
    <w:rsid w:val="00E75F5A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qFormat/>
    <w:rsid w:val="001E4503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E6C3E"/>
    <w:rPr>
      <w:rFonts w:ascii="Cambria" w:eastAsia="標楷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7219C"/>
    <w:rPr>
      <w:rFonts w:ascii="Cambria" w:eastAsia="標楷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rsid w:val="00E75F5A"/>
    <w:rPr>
      <w:rFonts w:ascii="Cambria" w:eastAsia="新細明體" w:hAnsi="Cambria" w:cs="Times New Roman"/>
      <w:b/>
      <w:bCs/>
      <w:sz w:val="36"/>
      <w:szCs w:val="36"/>
    </w:rPr>
  </w:style>
  <w:style w:type="paragraph" w:customStyle="1" w:styleId="11">
    <w:name w:val="清單段落1"/>
    <w:basedOn w:val="a"/>
    <w:rsid w:val="00E75F5A"/>
    <w:pPr>
      <w:ind w:leftChars="200" w:left="480"/>
    </w:pPr>
  </w:style>
  <w:style w:type="character" w:customStyle="1" w:styleId="apple-style-span">
    <w:name w:val="apple-style-span"/>
    <w:basedOn w:val="a0"/>
    <w:rsid w:val="00757C76"/>
    <w:rPr>
      <w:rFonts w:cs="Times New Roman"/>
    </w:rPr>
  </w:style>
  <w:style w:type="paragraph" w:styleId="12">
    <w:name w:val="toc 1"/>
    <w:basedOn w:val="a"/>
    <w:next w:val="a"/>
    <w:autoRedefine/>
    <w:semiHidden/>
    <w:rsid w:val="00DD3F6D"/>
  </w:style>
  <w:style w:type="paragraph" w:styleId="21">
    <w:name w:val="toc 2"/>
    <w:basedOn w:val="a"/>
    <w:next w:val="a"/>
    <w:autoRedefine/>
    <w:semiHidden/>
    <w:rsid w:val="00DD3F6D"/>
    <w:pPr>
      <w:ind w:leftChars="200" w:left="480"/>
    </w:pPr>
  </w:style>
  <w:style w:type="character" w:styleId="a3">
    <w:name w:val="Hyperlink"/>
    <w:basedOn w:val="a0"/>
    <w:rsid w:val="00DD3F6D"/>
    <w:rPr>
      <w:rFonts w:cs="Times New Roman"/>
      <w:color w:val="0000FF"/>
      <w:u w:val="single"/>
    </w:rPr>
  </w:style>
  <w:style w:type="paragraph" w:customStyle="1" w:styleId="13">
    <w:name w:val="目錄標題1"/>
    <w:basedOn w:val="1"/>
    <w:next w:val="a"/>
    <w:rsid w:val="00DD3F6D"/>
    <w:pPr>
      <w:keepLines/>
      <w:widowControl/>
      <w:spacing w:before="480" w:after="0" w:line="276" w:lineRule="auto"/>
      <w:outlineLvl w:val="9"/>
    </w:pPr>
    <w:rPr>
      <w:rFonts w:eastAsia="新細明體"/>
      <w:color w:val="365F91"/>
      <w:kern w:val="0"/>
      <w:sz w:val="28"/>
      <w:szCs w:val="28"/>
    </w:rPr>
  </w:style>
  <w:style w:type="paragraph" w:styleId="a4">
    <w:name w:val="Balloon Text"/>
    <w:basedOn w:val="a"/>
    <w:link w:val="a5"/>
    <w:semiHidden/>
    <w:rsid w:val="00DD3F6D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link w:val="a4"/>
    <w:semiHidden/>
    <w:rsid w:val="00DD3F6D"/>
    <w:rPr>
      <w:rFonts w:ascii="Cambria" w:eastAsia="新細明體" w:hAnsi="Cambria" w:cs="Times New Roman"/>
      <w:sz w:val="18"/>
      <w:szCs w:val="18"/>
    </w:rPr>
  </w:style>
  <w:style w:type="paragraph" w:styleId="a6">
    <w:name w:val="caption"/>
    <w:basedOn w:val="a"/>
    <w:next w:val="a"/>
    <w:uiPriority w:val="35"/>
    <w:qFormat/>
    <w:rsid w:val="00043707"/>
    <w:rPr>
      <w:sz w:val="20"/>
      <w:szCs w:val="20"/>
    </w:rPr>
  </w:style>
  <w:style w:type="character" w:styleId="a7">
    <w:name w:val="annotation reference"/>
    <w:basedOn w:val="a0"/>
    <w:semiHidden/>
    <w:rsid w:val="00F61888"/>
    <w:rPr>
      <w:rFonts w:cs="Times New Roman"/>
      <w:sz w:val="18"/>
      <w:szCs w:val="18"/>
    </w:rPr>
  </w:style>
  <w:style w:type="paragraph" w:styleId="a8">
    <w:name w:val="annotation text"/>
    <w:basedOn w:val="a"/>
    <w:link w:val="a9"/>
    <w:semiHidden/>
    <w:rsid w:val="00F61888"/>
  </w:style>
  <w:style w:type="character" w:customStyle="1" w:styleId="a9">
    <w:name w:val="註解文字 字元"/>
    <w:basedOn w:val="a0"/>
    <w:link w:val="a8"/>
    <w:semiHidden/>
    <w:rsid w:val="00F61888"/>
    <w:rPr>
      <w:rFonts w:cs="Times New Roman"/>
    </w:rPr>
  </w:style>
  <w:style w:type="paragraph" w:styleId="aa">
    <w:name w:val="annotation subject"/>
    <w:basedOn w:val="a8"/>
    <w:next w:val="a8"/>
    <w:link w:val="ab"/>
    <w:semiHidden/>
    <w:rsid w:val="00F61888"/>
    <w:rPr>
      <w:b/>
      <w:bCs/>
    </w:rPr>
  </w:style>
  <w:style w:type="character" w:customStyle="1" w:styleId="ab">
    <w:name w:val="註解主旨 字元"/>
    <w:basedOn w:val="a9"/>
    <w:link w:val="aa"/>
    <w:semiHidden/>
    <w:rsid w:val="00F61888"/>
    <w:rPr>
      <w:b/>
      <w:bCs/>
    </w:rPr>
  </w:style>
  <w:style w:type="paragraph" w:styleId="ac">
    <w:name w:val="header"/>
    <w:basedOn w:val="a"/>
    <w:link w:val="ad"/>
    <w:semiHidden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131352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131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131352"/>
    <w:rPr>
      <w:rFonts w:cs="Times New Roman"/>
      <w:sz w:val="20"/>
      <w:szCs w:val="20"/>
    </w:rPr>
  </w:style>
  <w:style w:type="table" w:styleId="af0">
    <w:name w:val="Table Grid"/>
    <w:basedOn w:val="a1"/>
    <w:rsid w:val="00BD18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link w:val="af2"/>
    <w:semiHidden/>
    <w:rsid w:val="003F14F9"/>
    <w:pPr>
      <w:jc w:val="right"/>
    </w:pPr>
  </w:style>
  <w:style w:type="character" w:customStyle="1" w:styleId="af2">
    <w:name w:val="日期 字元"/>
    <w:basedOn w:val="a0"/>
    <w:link w:val="af1"/>
    <w:semiHidden/>
    <w:rsid w:val="003F14F9"/>
    <w:rPr>
      <w:rFonts w:cs="Times New Roman"/>
    </w:rPr>
  </w:style>
  <w:style w:type="paragraph" w:styleId="af3">
    <w:name w:val="Document Map"/>
    <w:basedOn w:val="a"/>
    <w:link w:val="af4"/>
    <w:semiHidden/>
    <w:rsid w:val="009B13E5"/>
    <w:rPr>
      <w:rFonts w:ascii="新細明體"/>
      <w:sz w:val="18"/>
      <w:szCs w:val="18"/>
    </w:rPr>
  </w:style>
  <w:style w:type="character" w:customStyle="1" w:styleId="af4">
    <w:name w:val="文件引導模式 字元"/>
    <w:basedOn w:val="a0"/>
    <w:link w:val="af3"/>
    <w:semiHidden/>
    <w:rsid w:val="009B13E5"/>
    <w:rPr>
      <w:rFonts w:ascii="新細明體" w:eastAsia="新細明體" w:cs="Times New Roman"/>
      <w:sz w:val="18"/>
      <w:szCs w:val="18"/>
    </w:rPr>
  </w:style>
  <w:style w:type="character" w:styleId="af5">
    <w:name w:val="Strong"/>
    <w:basedOn w:val="a0"/>
    <w:uiPriority w:val="22"/>
    <w:qFormat/>
    <w:rsid w:val="001826F8"/>
    <w:rPr>
      <w:rFonts w:cs="Times New Roman"/>
      <w:b/>
      <w:bCs/>
    </w:rPr>
  </w:style>
  <w:style w:type="character" w:customStyle="1" w:styleId="14">
    <w:name w:val="鮮明強調1"/>
    <w:basedOn w:val="a0"/>
    <w:rsid w:val="001826F8"/>
    <w:rPr>
      <w:rFonts w:cs="Times New Roman"/>
      <w:b/>
      <w:bCs/>
      <w:i/>
      <w:iCs/>
      <w:color w:val="4F81BD"/>
    </w:rPr>
  </w:style>
  <w:style w:type="character" w:customStyle="1" w:styleId="15">
    <w:name w:val="書名1"/>
    <w:basedOn w:val="a0"/>
    <w:rsid w:val="001826F8"/>
    <w:rPr>
      <w:rFonts w:cs="Times New Roman"/>
      <w:b/>
      <w:bCs/>
      <w:smallCaps/>
      <w:spacing w:val="5"/>
    </w:rPr>
  </w:style>
  <w:style w:type="paragraph" w:styleId="af6">
    <w:name w:val="Subtitle"/>
    <w:basedOn w:val="a"/>
    <w:next w:val="a"/>
    <w:link w:val="af7"/>
    <w:qFormat/>
    <w:rsid w:val="00206DE4"/>
    <w:pPr>
      <w:spacing w:after="60"/>
      <w:ind w:leftChars="100" w:left="100" w:rightChars="100" w:right="100"/>
    </w:pPr>
    <w:rPr>
      <w:rFonts w:ascii="Cambria" w:eastAsia="標楷體" w:hAnsi="Cambria"/>
      <w:b/>
      <w:iCs/>
      <w:sz w:val="32"/>
      <w:szCs w:val="24"/>
    </w:rPr>
  </w:style>
  <w:style w:type="character" w:customStyle="1" w:styleId="af7">
    <w:name w:val="副標題 字元"/>
    <w:basedOn w:val="a0"/>
    <w:link w:val="af6"/>
    <w:rsid w:val="00206DE4"/>
    <w:rPr>
      <w:rFonts w:ascii="Cambria" w:eastAsia="標楷體" w:hAnsi="Cambria" w:cs="Times New Roman"/>
      <w:b/>
      <w:iCs/>
      <w:sz w:val="24"/>
      <w:szCs w:val="24"/>
    </w:rPr>
  </w:style>
  <w:style w:type="character" w:customStyle="1" w:styleId="16">
    <w:name w:val="區別強調1"/>
    <w:basedOn w:val="a0"/>
    <w:rsid w:val="00E11DE4"/>
    <w:rPr>
      <w:rFonts w:cs="Times New Roman"/>
      <w:i/>
      <w:iCs/>
      <w:color w:val="808080"/>
    </w:rPr>
  </w:style>
  <w:style w:type="paragraph" w:styleId="31">
    <w:name w:val="toc 3"/>
    <w:basedOn w:val="a"/>
    <w:next w:val="a"/>
    <w:autoRedefine/>
    <w:semiHidden/>
    <w:rsid w:val="00790D4D"/>
    <w:pPr>
      <w:ind w:leftChars="400" w:left="960"/>
    </w:pPr>
  </w:style>
  <w:style w:type="paragraph" w:styleId="41">
    <w:name w:val="toc 4"/>
    <w:basedOn w:val="a"/>
    <w:next w:val="a"/>
    <w:autoRedefine/>
    <w:semiHidden/>
    <w:rsid w:val="00790D4D"/>
    <w:pPr>
      <w:ind w:leftChars="600" w:left="1440"/>
    </w:pPr>
  </w:style>
  <w:style w:type="paragraph" w:styleId="5">
    <w:name w:val="toc 5"/>
    <w:basedOn w:val="a"/>
    <w:next w:val="a"/>
    <w:autoRedefine/>
    <w:semiHidden/>
    <w:rsid w:val="00790D4D"/>
    <w:pPr>
      <w:ind w:leftChars="800" w:left="1920"/>
    </w:pPr>
  </w:style>
  <w:style w:type="paragraph" w:styleId="6">
    <w:name w:val="toc 6"/>
    <w:basedOn w:val="a"/>
    <w:next w:val="a"/>
    <w:autoRedefine/>
    <w:semiHidden/>
    <w:rsid w:val="00790D4D"/>
    <w:pPr>
      <w:ind w:leftChars="1000" w:left="2400"/>
    </w:pPr>
  </w:style>
  <w:style w:type="paragraph" w:styleId="7">
    <w:name w:val="toc 7"/>
    <w:basedOn w:val="a"/>
    <w:next w:val="a"/>
    <w:autoRedefine/>
    <w:semiHidden/>
    <w:rsid w:val="00790D4D"/>
    <w:pPr>
      <w:ind w:leftChars="1200" w:left="2880"/>
    </w:pPr>
  </w:style>
  <w:style w:type="paragraph" w:styleId="8">
    <w:name w:val="toc 8"/>
    <w:basedOn w:val="a"/>
    <w:next w:val="a"/>
    <w:autoRedefine/>
    <w:semiHidden/>
    <w:rsid w:val="00790D4D"/>
    <w:pPr>
      <w:ind w:leftChars="1400" w:left="3360"/>
    </w:pPr>
  </w:style>
  <w:style w:type="paragraph" w:styleId="9">
    <w:name w:val="toc 9"/>
    <w:basedOn w:val="a"/>
    <w:next w:val="a"/>
    <w:autoRedefine/>
    <w:semiHidden/>
    <w:rsid w:val="00790D4D"/>
    <w:pPr>
      <w:ind w:leftChars="1600" w:left="3840"/>
    </w:pPr>
  </w:style>
  <w:style w:type="paragraph" w:styleId="af8">
    <w:name w:val="footnote text"/>
    <w:basedOn w:val="a"/>
    <w:link w:val="af9"/>
    <w:semiHidden/>
    <w:rsid w:val="00611A0A"/>
    <w:pPr>
      <w:snapToGrid w:val="0"/>
    </w:pPr>
    <w:rPr>
      <w:sz w:val="20"/>
      <w:szCs w:val="20"/>
    </w:rPr>
  </w:style>
  <w:style w:type="character" w:customStyle="1" w:styleId="af9">
    <w:name w:val="註腳文字 字元"/>
    <w:basedOn w:val="a0"/>
    <w:link w:val="af8"/>
    <w:semiHidden/>
    <w:rsid w:val="00611A0A"/>
    <w:rPr>
      <w:rFonts w:ascii="Calibri" w:eastAsia="新細明體" w:hAnsi="Calibri" w:cs="Times New Roman"/>
      <w:sz w:val="20"/>
      <w:szCs w:val="20"/>
    </w:rPr>
  </w:style>
  <w:style w:type="character" w:styleId="afa">
    <w:name w:val="footnote reference"/>
    <w:basedOn w:val="a0"/>
    <w:semiHidden/>
    <w:rsid w:val="00611A0A"/>
    <w:rPr>
      <w:rFonts w:cs="Times New Roman"/>
      <w:vertAlign w:val="superscript"/>
    </w:rPr>
  </w:style>
  <w:style w:type="paragraph" w:styleId="Web">
    <w:name w:val="Normal (Web)"/>
    <w:basedOn w:val="a"/>
    <w:rsid w:val="009354A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basedOn w:val="a0"/>
    <w:rsid w:val="009354AE"/>
    <w:rPr>
      <w:rFonts w:cs="Times New Roman"/>
    </w:rPr>
  </w:style>
  <w:style w:type="character" w:customStyle="1" w:styleId="mw-headline">
    <w:name w:val="mw-headline"/>
    <w:basedOn w:val="a0"/>
    <w:rsid w:val="009354AE"/>
    <w:rPr>
      <w:rFonts w:cs="Times New Roman"/>
    </w:rPr>
  </w:style>
  <w:style w:type="table" w:customStyle="1" w:styleId="17">
    <w:name w:val="淺色網底1"/>
    <w:rsid w:val="00600C1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暗色網底 11"/>
    <w:rsid w:val="00E27EF5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淺色格線1"/>
    <w:rsid w:val="00E27EF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351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rsid w:val="00351C32"/>
    <w:rPr>
      <w:rFonts w:ascii="細明體" w:eastAsia="細明體" w:hAnsi="細明體" w:cs="細明體"/>
      <w:kern w:val="0"/>
      <w:sz w:val="24"/>
      <w:szCs w:val="24"/>
    </w:rPr>
  </w:style>
  <w:style w:type="character" w:customStyle="1" w:styleId="kw2">
    <w:name w:val="kw2"/>
    <w:basedOn w:val="a0"/>
    <w:rsid w:val="006C3730"/>
    <w:rPr>
      <w:rFonts w:cs="Times New Roman"/>
    </w:rPr>
  </w:style>
  <w:style w:type="character" w:customStyle="1" w:styleId="kw4">
    <w:name w:val="kw4"/>
    <w:basedOn w:val="a0"/>
    <w:rsid w:val="006C3730"/>
    <w:rPr>
      <w:rFonts w:cs="Times New Roman"/>
    </w:rPr>
  </w:style>
  <w:style w:type="character" w:customStyle="1" w:styleId="nu0">
    <w:name w:val="nu0"/>
    <w:basedOn w:val="a0"/>
    <w:rsid w:val="006C3730"/>
    <w:rPr>
      <w:rFonts w:cs="Times New Roman"/>
    </w:rPr>
  </w:style>
  <w:style w:type="character" w:customStyle="1" w:styleId="kw1">
    <w:name w:val="kw1"/>
    <w:basedOn w:val="a0"/>
    <w:rsid w:val="006C3730"/>
    <w:rPr>
      <w:rFonts w:cs="Times New Roman"/>
    </w:rPr>
  </w:style>
  <w:style w:type="character" w:customStyle="1" w:styleId="comulti">
    <w:name w:val="comulti"/>
    <w:basedOn w:val="a0"/>
    <w:rsid w:val="006C3730"/>
    <w:rPr>
      <w:rFonts w:cs="Times New Roman"/>
    </w:rPr>
  </w:style>
  <w:style w:type="character" w:customStyle="1" w:styleId="br0">
    <w:name w:val="br0"/>
    <w:basedOn w:val="a0"/>
    <w:rsid w:val="006C3730"/>
    <w:rPr>
      <w:rFonts w:cs="Times New Roman"/>
    </w:rPr>
  </w:style>
  <w:style w:type="character" w:customStyle="1" w:styleId="me1">
    <w:name w:val="me1"/>
    <w:basedOn w:val="a0"/>
    <w:rsid w:val="006C3730"/>
    <w:rPr>
      <w:rFonts w:cs="Times New Roman"/>
    </w:rPr>
  </w:style>
  <w:style w:type="character" w:customStyle="1" w:styleId="kw3">
    <w:name w:val="kw3"/>
    <w:basedOn w:val="a0"/>
    <w:rsid w:val="006C3730"/>
    <w:rPr>
      <w:rFonts w:cs="Times New Roman"/>
    </w:rPr>
  </w:style>
  <w:style w:type="character" w:customStyle="1" w:styleId="st0">
    <w:name w:val="st0"/>
    <w:basedOn w:val="a0"/>
    <w:rsid w:val="006C3730"/>
    <w:rPr>
      <w:rFonts w:cs="Times New Roman"/>
    </w:rPr>
  </w:style>
  <w:style w:type="character" w:customStyle="1" w:styleId="40">
    <w:name w:val="標題 4 字元"/>
    <w:basedOn w:val="a0"/>
    <w:link w:val="4"/>
    <w:semiHidden/>
    <w:rsid w:val="001E4503"/>
    <w:rPr>
      <w:rFonts w:ascii="Cambria" w:eastAsia="新細明體" w:hAnsi="Cambria" w:cs="Times New Roman"/>
      <w:sz w:val="36"/>
      <w:szCs w:val="36"/>
    </w:rPr>
  </w:style>
  <w:style w:type="character" w:styleId="afb">
    <w:name w:val="FollowedHyperlink"/>
    <w:basedOn w:val="a0"/>
    <w:semiHidden/>
    <w:rsid w:val="0099038E"/>
    <w:rPr>
      <w:rFonts w:cs="Times New Roman"/>
      <w:color w:val="800080"/>
      <w:u w:val="single"/>
    </w:rPr>
  </w:style>
  <w:style w:type="paragraph" w:customStyle="1" w:styleId="22">
    <w:name w:val="2"/>
    <w:basedOn w:val="a"/>
    <w:rsid w:val="0082257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fc">
    <w:name w:val="Plain Text"/>
    <w:basedOn w:val="a"/>
    <w:link w:val="afd"/>
    <w:rsid w:val="007B7A01"/>
    <w:pPr>
      <w:jc w:val="both"/>
    </w:pPr>
    <w:rPr>
      <w:rFonts w:ascii="SimSun" w:eastAsia="SimSun" w:hAnsi="Courier New" w:cs="Courier New"/>
      <w:sz w:val="21"/>
      <w:szCs w:val="21"/>
      <w:lang w:eastAsia="zh-CN"/>
    </w:rPr>
  </w:style>
  <w:style w:type="character" w:customStyle="1" w:styleId="afd">
    <w:name w:val="純文字 字元"/>
    <w:basedOn w:val="a0"/>
    <w:link w:val="afc"/>
    <w:rsid w:val="007B7A01"/>
    <w:rPr>
      <w:rFonts w:ascii="SimSun" w:eastAsia="SimSun" w:hAnsi="Courier New" w:cs="Courier New"/>
      <w:sz w:val="21"/>
      <w:szCs w:val="21"/>
      <w:lang w:eastAsia="zh-CN"/>
    </w:rPr>
  </w:style>
  <w:style w:type="paragraph" w:styleId="afe">
    <w:name w:val="List Paragraph"/>
    <w:basedOn w:val="a"/>
    <w:uiPriority w:val="34"/>
    <w:qFormat/>
    <w:rsid w:val="00AA485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3796DC6-0727-44CC-B1E3-1473030C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22</Pages>
  <Words>3247</Words>
  <Characters>18511</Characters>
  <Application>Microsoft Office Word</Application>
  <DocSecurity>0</DocSecurity>
  <Lines>154</Lines>
  <Paragraphs>43</Paragraphs>
  <ScaleCrop>false</ScaleCrop>
  <Company>kmit</Company>
  <LinksUpToDate>false</LinksUpToDate>
  <CharactersWithSpaces>21715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subject/>
  <dc:creator>ccc</dc:creator>
  <cp:keywords/>
  <dc:description/>
  <cp:lastModifiedBy>ccc</cp:lastModifiedBy>
  <cp:revision>10</cp:revision>
  <cp:lastPrinted>2009-04-25T04:24:00Z</cp:lastPrinted>
  <dcterms:created xsi:type="dcterms:W3CDTF">2012-03-12T08:56:00Z</dcterms:created>
  <dcterms:modified xsi:type="dcterms:W3CDTF">2012-03-12T09:19:00Z</dcterms:modified>
</cp:coreProperties>
</file>