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44" w:rsidRPr="00FD6479" w:rsidRDefault="00AA0BDA" w:rsidP="00860516">
      <w:pPr>
        <w:pStyle w:val="1"/>
        <w:numPr>
          <w:ilvl w:val="0"/>
          <w:numId w:val="2"/>
        </w:numPr>
        <w:rPr>
          <w:color w:val="000000"/>
        </w:rPr>
      </w:pPr>
      <w:bookmarkStart w:id="0" w:name="_Ref219102989"/>
      <w:bookmarkStart w:id="1" w:name="_Toc219103187"/>
      <w:bookmarkStart w:id="2" w:name="_Toc219103219"/>
      <w:r w:rsidRPr="00FD6479">
        <w:rPr>
          <w:rFonts w:hint="eastAsia"/>
          <w:color w:val="000000"/>
        </w:rPr>
        <w:t>嵌入式系統</w:t>
      </w:r>
    </w:p>
    <w:p w:rsidR="00E8482D" w:rsidRPr="00FD6479" w:rsidRDefault="00E8482D" w:rsidP="001E4973">
      <w:pPr>
        <w:rPr>
          <w:color w:val="000000"/>
        </w:rPr>
      </w:pPr>
      <w:r w:rsidRPr="00FD6479">
        <w:rPr>
          <w:rFonts w:hint="eastAsia"/>
          <w:color w:val="000000"/>
        </w:rPr>
        <w:t>在前面的章節中，我們已經介紹了電腦的硬體架構、組合語言、組譯器、連結器、載入器</w:t>
      </w:r>
      <w:r w:rsidR="00FF1CDC">
        <w:rPr>
          <w:rFonts w:hint="eastAsia"/>
          <w:color w:val="000000"/>
        </w:rPr>
        <w:t>、</w:t>
      </w:r>
      <w:r w:rsidR="00FF1CDC">
        <w:rPr>
          <w:rFonts w:hint="eastAsia"/>
          <w:color w:val="000000"/>
        </w:rPr>
        <w:t>C</w:t>
      </w:r>
      <w:r w:rsidR="00FF1CDC">
        <w:rPr>
          <w:rFonts w:hint="eastAsia"/>
          <w:color w:val="000000"/>
        </w:rPr>
        <w:t>語言</w:t>
      </w:r>
      <w:r w:rsidRPr="00FD6479">
        <w:rPr>
          <w:rFonts w:hint="eastAsia"/>
          <w:color w:val="000000"/>
        </w:rPr>
        <w:t>等主題。現在，是讓我們將這些概念全部整合起來的時候了，在本章中，我們將利用嵌入式系統這個主題，整合前述的所有內容，完整的說明如何使用</w:t>
      </w:r>
      <w:r w:rsidRPr="00FD6479">
        <w:rPr>
          <w:rFonts w:hint="eastAsia"/>
          <w:color w:val="000000"/>
        </w:rPr>
        <w:t>C</w:t>
      </w:r>
      <w:r w:rsidRPr="00FD6479">
        <w:rPr>
          <w:rFonts w:hint="eastAsia"/>
          <w:color w:val="000000"/>
        </w:rPr>
        <w:t>語言、組合語言、連結器等工具，建構出電腦的軟硬體系統。</w:t>
      </w:r>
    </w:p>
    <w:p w:rsidR="00E8482D" w:rsidRPr="00FD6479" w:rsidRDefault="00E8482D" w:rsidP="001E4973">
      <w:pPr>
        <w:rPr>
          <w:color w:val="000000"/>
        </w:rPr>
      </w:pPr>
    </w:p>
    <w:p w:rsidR="00E8482D" w:rsidRPr="00FD6479" w:rsidRDefault="001C70E6" w:rsidP="001E4973">
      <w:pPr>
        <w:rPr>
          <w:color w:val="000000"/>
        </w:rPr>
      </w:pPr>
      <w:r w:rsidRPr="00FD6479">
        <w:rPr>
          <w:rFonts w:hint="eastAsia"/>
          <w:color w:val="000000"/>
        </w:rPr>
        <w:t>在嵌入式系統當中，通常沒有作業系統可以使用，此時，系統程式設計師必須能從硬體開始，以最原始的方式，逐步建構出整個系統。在這樣的過程當中，我們可以進一步理解軟硬體系統，這是為何在本章探討此一主題的原因。</w:t>
      </w:r>
    </w:p>
    <w:p w:rsidR="001C70E6" w:rsidRPr="00FD6479" w:rsidRDefault="001C70E6" w:rsidP="001E4973">
      <w:pPr>
        <w:rPr>
          <w:color w:val="000000"/>
        </w:rPr>
      </w:pPr>
    </w:p>
    <w:p w:rsidR="002705D5" w:rsidRPr="00FD6479" w:rsidRDefault="002705D5" w:rsidP="002705D5">
      <w:pPr>
        <w:rPr>
          <w:color w:val="000000"/>
        </w:rPr>
      </w:pPr>
      <w:r w:rsidRPr="00FD6479">
        <w:rPr>
          <w:rFonts w:hint="eastAsia"/>
          <w:color w:val="000000"/>
        </w:rPr>
        <w:t>目前，開發嵌入式系統程式時，通常是將嵌入式的硬體，連接到個人電腦上，然後透過跨轉編譯器</w:t>
      </w:r>
      <w:r w:rsidRPr="00FD6479">
        <w:rPr>
          <w:rFonts w:hint="eastAsia"/>
          <w:color w:val="000000"/>
        </w:rPr>
        <w:t xml:space="preserve"> (Cross Compiler)</w:t>
      </w:r>
      <w:r w:rsidRPr="00FD6479">
        <w:rPr>
          <w:rFonts w:hint="eastAsia"/>
          <w:color w:val="000000"/>
        </w:rPr>
        <w:t>，產生出可在嵌入式的硬體上執行的二進位執行檔。再將這個二進位檔燒錄到該電腦的記憶體</w:t>
      </w:r>
      <w:r w:rsidRPr="00FD6479">
        <w:rPr>
          <w:rFonts w:hint="eastAsia"/>
          <w:color w:val="000000"/>
        </w:rPr>
        <w:t xml:space="preserve"> (EPROM </w:t>
      </w:r>
      <w:r w:rsidRPr="00FD6479">
        <w:rPr>
          <w:rFonts w:hint="eastAsia"/>
          <w:color w:val="000000"/>
        </w:rPr>
        <w:t>或</w:t>
      </w:r>
      <w:r w:rsidRPr="00FD6479">
        <w:rPr>
          <w:rFonts w:hint="eastAsia"/>
          <w:color w:val="000000"/>
        </w:rPr>
        <w:t xml:space="preserve"> Flash) </w:t>
      </w:r>
      <w:r w:rsidRPr="00FD6479">
        <w:rPr>
          <w:rFonts w:hint="eastAsia"/>
          <w:color w:val="000000"/>
        </w:rPr>
        <w:t>當中，然後，按下啟動鍵，重新啟動電腦以執行該系統。</w:t>
      </w:r>
    </w:p>
    <w:p w:rsidR="002705D5" w:rsidRPr="00FD6479" w:rsidRDefault="002705D5" w:rsidP="002705D5">
      <w:pPr>
        <w:rPr>
          <w:color w:val="000000"/>
        </w:rPr>
      </w:pPr>
    </w:p>
    <w:p w:rsidR="003E3A16" w:rsidRPr="00FD6479" w:rsidRDefault="002705D5" w:rsidP="002705D5">
      <w:pPr>
        <w:rPr>
          <w:color w:val="000000"/>
        </w:rPr>
      </w:pPr>
      <w:r w:rsidRPr="00FD6479">
        <w:rPr>
          <w:rFonts w:hint="eastAsia"/>
          <w:color w:val="000000"/>
        </w:rPr>
        <w:t>嵌入式程式設計師所必須做的工作，包含撰寫啟動程式</w:t>
      </w:r>
      <w:r w:rsidR="00A67F9F" w:rsidRPr="00FD6479">
        <w:rPr>
          <w:rFonts w:hint="eastAsia"/>
          <w:color w:val="000000"/>
        </w:rPr>
        <w:t xml:space="preserve"> (</w:t>
      </w:r>
      <w:fldSimple w:instr=" REF _Ref230486211 \r \h  \* MERGEFORMAT ">
        <w:r w:rsidR="00CF2500" w:rsidRPr="00CF2500">
          <w:rPr>
            <w:color w:val="000000"/>
          </w:rPr>
          <w:t>11.5</w:t>
        </w:r>
      </w:fldSimple>
      <w:r w:rsidR="00A67F9F" w:rsidRPr="00FD6479">
        <w:rPr>
          <w:rFonts w:hint="eastAsia"/>
          <w:color w:val="000000"/>
        </w:rPr>
        <w:t>節</w:t>
      </w:r>
      <w:r w:rsidR="00A67F9F" w:rsidRPr="00FD6479">
        <w:rPr>
          <w:rFonts w:hint="eastAsia"/>
          <w:color w:val="000000"/>
        </w:rPr>
        <w:t>)</w:t>
      </w:r>
      <w:r w:rsidRPr="00FD6479">
        <w:rPr>
          <w:rFonts w:hint="eastAsia"/>
          <w:color w:val="000000"/>
        </w:rPr>
        <w:t>、設定中斷向量函數</w:t>
      </w:r>
      <w:r w:rsidR="00A67F9F" w:rsidRPr="00FD6479">
        <w:rPr>
          <w:rFonts w:hint="eastAsia"/>
          <w:color w:val="000000"/>
        </w:rPr>
        <w:t xml:space="preserve"> (</w:t>
      </w:r>
      <w:fldSimple w:instr=" REF _Ref230486604 \r \h  \* MERGEFORMAT ">
        <w:r w:rsidR="00CF2500" w:rsidRPr="00CF2500">
          <w:rPr>
            <w:color w:val="000000"/>
          </w:rPr>
          <w:t>11.4</w:t>
        </w:r>
      </w:fldSimple>
      <w:r w:rsidR="00A67F9F" w:rsidRPr="00FD6479">
        <w:rPr>
          <w:rFonts w:hint="eastAsia"/>
          <w:color w:val="000000"/>
        </w:rPr>
        <w:t>節</w:t>
      </w:r>
      <w:r w:rsidR="00A67F9F" w:rsidRPr="00FD6479">
        <w:rPr>
          <w:rFonts w:hint="eastAsia"/>
          <w:color w:val="000000"/>
        </w:rPr>
        <w:t>)</w:t>
      </w:r>
      <w:r w:rsidR="00547F67" w:rsidRPr="00FD6479">
        <w:rPr>
          <w:rFonts w:hint="eastAsia"/>
          <w:color w:val="000000"/>
        </w:rPr>
        <w:t>、撰寫</w:t>
      </w:r>
      <w:r w:rsidR="00FD6479" w:rsidRPr="00FD6479">
        <w:rPr>
          <w:rFonts w:hint="eastAsia"/>
          <w:color w:val="000000"/>
        </w:rPr>
        <w:t>驅動</w:t>
      </w:r>
      <w:r w:rsidR="00FD6479">
        <w:rPr>
          <w:rFonts w:hint="eastAsia"/>
          <w:color w:val="000000"/>
        </w:rPr>
        <w:t>程式</w:t>
      </w:r>
      <w:r w:rsidR="00FD6479">
        <w:rPr>
          <w:rFonts w:hint="eastAsia"/>
          <w:color w:val="000000"/>
        </w:rPr>
        <w:t xml:space="preserve"> </w:t>
      </w:r>
      <w:r w:rsidR="00A67F9F" w:rsidRPr="00FD6479">
        <w:rPr>
          <w:rFonts w:hint="eastAsia"/>
          <w:color w:val="000000"/>
        </w:rPr>
        <w:t>(</w:t>
      </w:r>
      <w:r w:rsidR="00EE2C11">
        <w:rPr>
          <w:color w:val="000000"/>
        </w:rPr>
        <w:fldChar w:fldCharType="begin"/>
      </w:r>
      <w:r w:rsidR="00FD6479">
        <w:rPr>
          <w:color w:val="000000"/>
        </w:rPr>
        <w:instrText xml:space="preserve"> </w:instrText>
      </w:r>
      <w:r w:rsidR="00FD6479">
        <w:rPr>
          <w:rFonts w:hint="eastAsia"/>
          <w:color w:val="000000"/>
        </w:rPr>
        <w:instrText>REF _Ref231201685 \r \h</w:instrText>
      </w:r>
      <w:r w:rsidR="00FD6479">
        <w:rPr>
          <w:color w:val="000000"/>
        </w:rPr>
        <w:instrText xml:space="preserve"> </w:instrText>
      </w:r>
      <w:r w:rsidR="00EE2C11">
        <w:rPr>
          <w:color w:val="000000"/>
        </w:rPr>
      </w:r>
      <w:r w:rsidR="00EE2C11">
        <w:rPr>
          <w:color w:val="000000"/>
        </w:rPr>
        <w:fldChar w:fldCharType="separate"/>
      </w:r>
      <w:r w:rsidR="00B330A3">
        <w:rPr>
          <w:color w:val="000000"/>
        </w:rPr>
        <w:t>11.2</w:t>
      </w:r>
      <w:r w:rsidR="00EE2C11">
        <w:rPr>
          <w:color w:val="000000"/>
        </w:rPr>
        <w:fldChar w:fldCharType="end"/>
      </w:r>
      <w:r w:rsidR="00FD6479">
        <w:rPr>
          <w:rFonts w:hint="eastAsia"/>
          <w:color w:val="000000"/>
        </w:rPr>
        <w:t>節</w:t>
      </w:r>
      <w:r w:rsidR="00A67F9F" w:rsidRPr="00FD6479">
        <w:rPr>
          <w:rFonts w:hint="eastAsia"/>
          <w:color w:val="000000"/>
        </w:rPr>
        <w:t xml:space="preserve">) </w:t>
      </w:r>
      <w:r w:rsidRPr="00FD6479">
        <w:rPr>
          <w:rFonts w:hint="eastAsia"/>
          <w:color w:val="000000"/>
        </w:rPr>
        <w:t>等等。然後，</w:t>
      </w:r>
      <w:r w:rsidR="003E3A16" w:rsidRPr="00FD6479">
        <w:rPr>
          <w:rFonts w:hint="eastAsia"/>
          <w:color w:val="000000"/>
        </w:rPr>
        <w:t>撰寫專案編譯檔</w:t>
      </w:r>
      <w:r w:rsidR="003E3A16" w:rsidRPr="00FD6479">
        <w:rPr>
          <w:rFonts w:hint="eastAsia"/>
          <w:color w:val="000000"/>
        </w:rPr>
        <w:t xml:space="preserve"> (make</w:t>
      </w:r>
      <w:r w:rsidR="003E3A16" w:rsidRPr="00FD6479">
        <w:rPr>
          <w:rFonts w:hint="eastAsia"/>
          <w:color w:val="000000"/>
        </w:rPr>
        <w:t>檔</w:t>
      </w:r>
      <w:r w:rsidR="003E3A16" w:rsidRPr="00FD6479">
        <w:rPr>
          <w:rFonts w:hint="eastAsia"/>
          <w:color w:val="000000"/>
        </w:rPr>
        <w:t>)</w:t>
      </w:r>
      <w:r w:rsidR="003E3A16" w:rsidRPr="00FD6479">
        <w:rPr>
          <w:rFonts w:hint="eastAsia"/>
          <w:color w:val="000000"/>
        </w:rPr>
        <w:t>，以整合系統中所有的程式</w:t>
      </w:r>
      <w:r w:rsidR="007D0A46">
        <w:rPr>
          <w:rFonts w:hint="eastAsia"/>
          <w:color w:val="000000"/>
        </w:rPr>
        <w:t xml:space="preserve"> </w:t>
      </w:r>
      <w:r w:rsidR="007D0A46" w:rsidRPr="00FD6479">
        <w:rPr>
          <w:rFonts w:hint="eastAsia"/>
          <w:color w:val="000000"/>
        </w:rPr>
        <w:t>(</w:t>
      </w:r>
      <w:r w:rsidR="00EE2C11">
        <w:rPr>
          <w:color w:val="000000"/>
        </w:rPr>
        <w:fldChar w:fldCharType="begin"/>
      </w:r>
      <w:r w:rsidR="007D0A46">
        <w:rPr>
          <w:color w:val="000000"/>
        </w:rPr>
        <w:instrText xml:space="preserve"> </w:instrText>
      </w:r>
      <w:r w:rsidR="007D0A46">
        <w:rPr>
          <w:rFonts w:hint="eastAsia"/>
          <w:color w:val="000000"/>
        </w:rPr>
        <w:instrText>REF _Ref257269846 \r \h</w:instrText>
      </w:r>
      <w:r w:rsidR="007D0A46">
        <w:rPr>
          <w:color w:val="000000"/>
        </w:rPr>
        <w:instrText xml:space="preserve"> </w:instrText>
      </w:r>
      <w:r w:rsidR="00EE2C11">
        <w:rPr>
          <w:color w:val="000000"/>
        </w:rPr>
      </w:r>
      <w:r w:rsidR="00EE2C11">
        <w:rPr>
          <w:color w:val="000000"/>
        </w:rPr>
        <w:fldChar w:fldCharType="separate"/>
      </w:r>
      <w:r w:rsidR="00B330A3">
        <w:rPr>
          <w:color w:val="000000"/>
        </w:rPr>
        <w:t>11.6</w:t>
      </w:r>
      <w:r w:rsidR="00EE2C11">
        <w:rPr>
          <w:color w:val="000000"/>
        </w:rPr>
        <w:fldChar w:fldCharType="end"/>
      </w:r>
      <w:r w:rsidR="007D0A46">
        <w:rPr>
          <w:rFonts w:hint="eastAsia"/>
          <w:color w:val="000000"/>
        </w:rPr>
        <w:t>節</w:t>
      </w:r>
      <w:r w:rsidR="007D0A46" w:rsidRPr="00FD6479">
        <w:rPr>
          <w:rFonts w:hint="eastAsia"/>
          <w:color w:val="000000"/>
        </w:rPr>
        <w:t>)</w:t>
      </w:r>
      <w:r w:rsidR="003E3A16" w:rsidRPr="00FD6479">
        <w:rPr>
          <w:rFonts w:hint="eastAsia"/>
          <w:color w:val="000000"/>
        </w:rPr>
        <w:t>，形成一個完整的嵌入式系統。</w:t>
      </w:r>
    </w:p>
    <w:p w:rsidR="00547F67" w:rsidRPr="00FD6479" w:rsidRDefault="00547F67" w:rsidP="00547F67">
      <w:pPr>
        <w:rPr>
          <w:color w:val="000000"/>
        </w:rPr>
      </w:pPr>
    </w:p>
    <w:p w:rsidR="004A589F" w:rsidRPr="00FD6479" w:rsidRDefault="006A5338" w:rsidP="00860516">
      <w:pPr>
        <w:pStyle w:val="2"/>
        <w:numPr>
          <w:ilvl w:val="1"/>
          <w:numId w:val="51"/>
        </w:numPr>
        <w:rPr>
          <w:color w:val="000000"/>
        </w:rPr>
      </w:pPr>
      <w:r>
        <w:rPr>
          <w:rFonts w:hint="eastAsia"/>
          <w:color w:val="000000"/>
        </w:rPr>
        <w:t>輸出入</w:t>
      </w: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對當今的</w:t>
      </w:r>
      <w:r w:rsidRPr="00FD6479">
        <w:rPr>
          <w:rFonts w:hint="eastAsia"/>
          <w:color w:val="000000"/>
        </w:rPr>
        <w:t xml:space="preserve">CPU </w:t>
      </w:r>
      <w:r w:rsidRPr="00FD6479">
        <w:rPr>
          <w:rFonts w:hint="eastAsia"/>
          <w:color w:val="000000"/>
        </w:rPr>
        <w:t>而言，存取輸出入裝置的方法，通常可以分為兩類，第一類是採用專用的輸出入指令，第二類是使用記憶體映射的輸出入方式。以下，我們將分別介紹這兩種輸出入方法。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fa"/>
        <w:ind w:left="240" w:right="240"/>
        <w:rPr>
          <w:color w:val="000000"/>
        </w:rPr>
      </w:pPr>
      <w:r w:rsidRPr="00FD6479">
        <w:rPr>
          <w:rFonts w:hint="eastAsia"/>
          <w:color w:val="000000"/>
        </w:rPr>
        <w:t>專用的輸出入指令</w:t>
      </w:r>
    </w:p>
    <w:p w:rsidR="004A589F" w:rsidRPr="00FD6479" w:rsidRDefault="007D0A46" w:rsidP="004A589F">
      <w:pPr>
        <w:rPr>
          <w:color w:val="000000"/>
        </w:rPr>
      </w:pPr>
      <w:r>
        <w:rPr>
          <w:rFonts w:hint="eastAsia"/>
          <w:color w:val="000000"/>
        </w:rPr>
        <w:t>在某些處理器中會提供</w:t>
      </w:r>
      <w:r w:rsidR="004A589F" w:rsidRPr="00FD6479">
        <w:rPr>
          <w:rFonts w:hint="eastAsia"/>
          <w:color w:val="000000"/>
        </w:rPr>
        <w:t>專用的輸出入指令，像是測式裝置</w:t>
      </w:r>
      <w:r w:rsidR="004A589F" w:rsidRPr="00FD6479">
        <w:rPr>
          <w:rFonts w:hint="eastAsia"/>
          <w:color w:val="000000"/>
        </w:rPr>
        <w:t xml:space="preserve"> TD (Test Device)</w:t>
      </w:r>
      <w:r w:rsidR="004A589F" w:rsidRPr="00FD6479">
        <w:rPr>
          <w:rFonts w:hint="eastAsia"/>
          <w:color w:val="000000"/>
        </w:rPr>
        <w:t>、讀取裝置</w:t>
      </w:r>
      <w:r w:rsidR="004A589F" w:rsidRPr="00FD6479">
        <w:rPr>
          <w:rFonts w:hint="eastAsia"/>
          <w:color w:val="000000"/>
        </w:rPr>
        <w:t>RD (Read from Device)</w:t>
      </w:r>
      <w:r w:rsidR="004A589F" w:rsidRPr="00FD6479">
        <w:rPr>
          <w:rFonts w:hint="eastAsia"/>
          <w:color w:val="000000"/>
        </w:rPr>
        <w:t>、寫入裝置</w:t>
      </w:r>
      <w:r w:rsidR="004A589F" w:rsidRPr="00FD6479">
        <w:rPr>
          <w:rFonts w:hint="eastAsia"/>
          <w:color w:val="000000"/>
        </w:rPr>
        <w:t xml:space="preserve">WD (Write to Device) </w:t>
      </w:r>
      <w:r w:rsidR="004A589F" w:rsidRPr="00FD6479">
        <w:rPr>
          <w:rFonts w:hint="eastAsia"/>
          <w:color w:val="000000"/>
        </w:rPr>
        <w:t>等等。我們可以使用</w:t>
      </w:r>
      <w:r w:rsidR="004A589F" w:rsidRPr="00FD6479">
        <w:rPr>
          <w:rFonts w:hint="eastAsia"/>
          <w:color w:val="000000"/>
        </w:rPr>
        <w:t xml:space="preserve"> TD</w:t>
      </w:r>
      <w:r w:rsidR="004A589F" w:rsidRPr="00FD6479">
        <w:rPr>
          <w:rFonts w:hint="eastAsia"/>
          <w:color w:val="000000"/>
        </w:rPr>
        <w:t>指令測試輸入裝置是否有讀到資料，當發現資料進來後，再利用</w:t>
      </w:r>
      <w:r w:rsidR="004A589F" w:rsidRPr="00FD6479">
        <w:rPr>
          <w:rFonts w:hint="eastAsia"/>
          <w:color w:val="000000"/>
        </w:rPr>
        <w:t xml:space="preserve"> RD </w:t>
      </w:r>
      <w:r w:rsidR="004A589F" w:rsidRPr="00FD6479">
        <w:rPr>
          <w:rFonts w:hint="eastAsia"/>
          <w:color w:val="000000"/>
        </w:rPr>
        <w:t>指令將資料讀入暫存器當中，以完成輸入工作。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舉例而言，假如輸入裝置</w:t>
      </w:r>
      <w:r w:rsidRPr="00FD6479">
        <w:rPr>
          <w:rFonts w:hint="eastAsia"/>
          <w:color w:val="000000"/>
        </w:rPr>
        <w:t xml:space="preserve"> 0x09 </w:t>
      </w:r>
      <w:r w:rsidRPr="00FD6479">
        <w:rPr>
          <w:rFonts w:hint="eastAsia"/>
          <w:color w:val="000000"/>
        </w:rPr>
        <w:t>代表鍵盤，那麼，</w:t>
      </w:r>
      <w:fldSimple w:instr=" REF _Ref219520570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</w:t>
        </w:r>
      </w:fldSimple>
      <w:r w:rsidRPr="00FD6479">
        <w:rPr>
          <w:rFonts w:hint="eastAsia"/>
          <w:color w:val="000000"/>
        </w:rPr>
        <w:t>將會不斷的用</w:t>
      </w:r>
      <w:r w:rsidRPr="00FD6479">
        <w:rPr>
          <w:rFonts w:hint="eastAsia"/>
          <w:color w:val="000000"/>
        </w:rPr>
        <w:t xml:space="preserve"> TD </w:t>
      </w:r>
      <w:r w:rsidRPr="00FD6479">
        <w:rPr>
          <w:rFonts w:hint="eastAsia"/>
          <w:color w:val="000000"/>
        </w:rPr>
        <w:t>指令測試鍵盤是否有資料輸入。一但有按鍵資料進入時，再用</w:t>
      </w:r>
      <w:r w:rsidRPr="00FD6479">
        <w:rPr>
          <w:rFonts w:hint="eastAsia"/>
          <w:color w:val="000000"/>
        </w:rPr>
        <w:t xml:space="preserve"> RD R1, inDev </w:t>
      </w:r>
      <w:r w:rsidRPr="00FD6479">
        <w:rPr>
          <w:rFonts w:hint="eastAsia"/>
          <w:color w:val="000000"/>
        </w:rPr>
        <w:t>將資</w:t>
      </w:r>
      <w:r w:rsidRPr="00FD6479">
        <w:rPr>
          <w:rFonts w:hint="eastAsia"/>
          <w:color w:val="000000"/>
        </w:rPr>
        <w:lastRenderedPageBreak/>
        <w:t>料讀入暫存器</w:t>
      </w:r>
      <w:r w:rsidRPr="00FD6479">
        <w:rPr>
          <w:rFonts w:hint="eastAsia"/>
          <w:color w:val="000000"/>
        </w:rPr>
        <w:t xml:space="preserve"> R1 </w:t>
      </w:r>
      <w:r w:rsidRPr="00FD6479">
        <w:rPr>
          <w:rFonts w:hint="eastAsia"/>
          <w:color w:val="000000"/>
        </w:rPr>
        <w:t>當中。最後，再利用</w:t>
      </w:r>
      <w:r w:rsidRPr="00FD6479">
        <w:rPr>
          <w:rFonts w:hint="eastAsia"/>
          <w:color w:val="000000"/>
        </w:rPr>
        <w:t xml:space="preserve"> STB R1, key </w:t>
      </w:r>
      <w:r w:rsidRPr="00FD6479">
        <w:rPr>
          <w:rFonts w:hint="eastAsia"/>
          <w:color w:val="000000"/>
        </w:rPr>
        <w:t>將讀入的資料存到變數</w:t>
      </w:r>
      <w:r w:rsidRPr="00FD6479">
        <w:rPr>
          <w:rFonts w:hint="eastAsia"/>
          <w:color w:val="000000"/>
        </w:rPr>
        <w:t xml:space="preserve"> key </w:t>
      </w:r>
      <w:r w:rsidRPr="00FD6479">
        <w:rPr>
          <w:rFonts w:hint="eastAsia"/>
          <w:color w:val="000000"/>
        </w:rPr>
        <w:t>當中。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3" w:name="_Ref219520570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</w:t>
      </w:r>
      <w:r w:rsidR="00EE2C11" w:rsidRPr="00FD6479">
        <w:rPr>
          <w:color w:val="000000"/>
        </w:rPr>
        <w:fldChar w:fldCharType="end"/>
      </w:r>
      <w:bookmarkEnd w:id="3"/>
      <w:r w:rsidRPr="00FD6479">
        <w:rPr>
          <w:rFonts w:hint="eastAsia"/>
          <w:color w:val="000000"/>
        </w:rPr>
        <w:t>從輸入裝置讀入一個位元組的程式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5844"/>
      </w:tblGrid>
      <w:tr w:rsidR="004A589F" w:rsidRPr="00CF7FAF" w:rsidTr="00CF7FAF">
        <w:tc>
          <w:tcPr>
            <w:tcW w:w="251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組合語言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輸入資料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5844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4A589F" w:rsidRPr="00CF7FAF" w:rsidTr="00CF7FAF">
        <w:tc>
          <w:tcPr>
            <w:tcW w:w="251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inLoop: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TD inDev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JEQ inLoop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RD R1, inDev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STB R1, key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inDev BYTE</w:t>
            </w:r>
            <w:r w:rsidRPr="00CF7FAF">
              <w:rPr>
                <w:rFonts w:hint="eastAsia"/>
                <w:color w:val="000000"/>
              </w:rPr>
              <w:tab/>
              <w:t>0x09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key</w:t>
            </w:r>
            <w:r w:rsidR="00EF7708"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RESB</w:t>
            </w:r>
            <w:r w:rsidRPr="00CF7FAF">
              <w:rPr>
                <w:rFonts w:hint="eastAsia"/>
                <w:color w:val="000000"/>
              </w:rPr>
              <w:tab/>
              <w:t>1</w:t>
            </w:r>
          </w:p>
        </w:tc>
        <w:tc>
          <w:tcPr>
            <w:tcW w:w="5844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inLoop </w:t>
            </w:r>
            <w:r w:rsidRPr="00CF7FAF">
              <w:rPr>
                <w:rFonts w:hint="eastAsia"/>
                <w:color w:val="000000"/>
              </w:rPr>
              <w:t>標籤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測試輸入裝置</w:t>
            </w:r>
            <w:r w:rsidRPr="00CF7FAF">
              <w:rPr>
                <w:rFonts w:hint="eastAsia"/>
                <w:color w:val="000000"/>
              </w:rPr>
              <w:t xml:space="preserve"> 0x09</w:t>
            </w:r>
            <w:r w:rsidRPr="00CF7FAF">
              <w:rPr>
                <w:rFonts w:hint="eastAsia"/>
                <w:color w:val="000000"/>
              </w:rPr>
              <w:t>。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若沒有輸入，跳回到</w:t>
            </w:r>
            <w:r w:rsidRPr="00CF7FAF">
              <w:rPr>
                <w:rFonts w:hint="eastAsia"/>
                <w:color w:val="000000"/>
              </w:rPr>
              <w:t xml:space="preserve"> inLoop</w:t>
            </w:r>
            <w:r w:rsidRPr="00CF7FAF">
              <w:rPr>
                <w:rFonts w:hint="eastAsia"/>
                <w:color w:val="000000"/>
              </w:rPr>
              <w:t>繼續測試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讀取輸入值到暫存器</w:t>
            </w:r>
            <w:r w:rsidRPr="00CF7FAF">
              <w:rPr>
                <w:rFonts w:hint="eastAsia"/>
                <w:color w:val="000000"/>
              </w:rPr>
              <w:t xml:space="preserve"> R1 </w:t>
            </w:r>
            <w:r w:rsidRPr="00CF7FAF">
              <w:rPr>
                <w:rFonts w:hint="eastAsia"/>
                <w:color w:val="000000"/>
              </w:rPr>
              <w:t>當中。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將讀到的值存入變數</w:t>
            </w:r>
            <w:r w:rsidRPr="00CF7FAF">
              <w:rPr>
                <w:rFonts w:hint="eastAsia"/>
                <w:color w:val="000000"/>
              </w:rPr>
              <w:t xml:space="preserve"> data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同樣的，我們也可以利用</w:t>
      </w:r>
      <w:r w:rsidRPr="00FD6479">
        <w:rPr>
          <w:rFonts w:hint="eastAsia"/>
          <w:color w:val="000000"/>
        </w:rPr>
        <w:t xml:space="preserve"> TD </w:t>
      </w:r>
      <w:r w:rsidRPr="00FD6479">
        <w:rPr>
          <w:rFonts w:hint="eastAsia"/>
          <w:color w:val="000000"/>
        </w:rPr>
        <w:t>指令測試輸出裝置是否已準備好，當裝置準備就緒</w:t>
      </w:r>
      <w:r w:rsidR="007D0A46">
        <w:rPr>
          <w:rFonts w:hint="eastAsia"/>
          <w:color w:val="000000"/>
        </w:rPr>
        <w:t>後</w:t>
      </w:r>
      <w:r w:rsidRPr="00FD6479">
        <w:rPr>
          <w:rFonts w:hint="eastAsia"/>
          <w:color w:val="000000"/>
        </w:rPr>
        <w:t>，</w:t>
      </w:r>
      <w:r w:rsidR="00BF247E">
        <w:rPr>
          <w:rFonts w:hint="eastAsia"/>
          <w:color w:val="000000"/>
        </w:rPr>
        <w:t>再</w:t>
      </w:r>
      <w:r w:rsidRPr="00FD6479">
        <w:rPr>
          <w:rFonts w:hint="eastAsia"/>
          <w:color w:val="000000"/>
        </w:rPr>
        <w:t>利用</w:t>
      </w:r>
      <w:r w:rsidRPr="00FD6479">
        <w:rPr>
          <w:rFonts w:hint="eastAsia"/>
          <w:color w:val="000000"/>
        </w:rPr>
        <w:t xml:space="preserve">WD </w:t>
      </w:r>
      <w:r w:rsidRPr="00FD6479">
        <w:rPr>
          <w:rFonts w:hint="eastAsia"/>
          <w:color w:val="000000"/>
        </w:rPr>
        <w:t>指令將資料寫入該輸出裝置中，以完成輸出工作。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舉例而言，假如輸出裝置</w:t>
      </w:r>
      <w:r w:rsidRPr="00FD6479">
        <w:rPr>
          <w:rFonts w:hint="eastAsia"/>
          <w:color w:val="000000"/>
        </w:rPr>
        <w:t xml:space="preserve"> 0xF3 </w:t>
      </w:r>
      <w:r w:rsidRPr="00FD6479">
        <w:rPr>
          <w:rFonts w:hint="eastAsia"/>
          <w:color w:val="000000"/>
        </w:rPr>
        <w:t>代表具備字元顯示能力的</w:t>
      </w:r>
      <w:r w:rsidR="007D0A46">
        <w:rPr>
          <w:rFonts w:hint="eastAsia"/>
          <w:color w:val="000000"/>
        </w:rPr>
        <w:t>螢幕</w:t>
      </w:r>
      <w:r w:rsidRPr="00FD6479">
        <w:rPr>
          <w:rFonts w:hint="eastAsia"/>
          <w:color w:val="000000"/>
        </w:rPr>
        <w:t>，那麼，</w:t>
      </w:r>
      <w:fldSimple w:instr=" REF _Ref219521120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2</w:t>
        </w:r>
      </w:fldSimple>
      <w:r w:rsidRPr="00FD6479">
        <w:rPr>
          <w:rFonts w:hint="eastAsia"/>
          <w:color w:val="000000"/>
        </w:rPr>
        <w:t>將會不斷的用</w:t>
      </w:r>
      <w:r w:rsidRPr="00FD6479">
        <w:rPr>
          <w:rFonts w:hint="eastAsia"/>
          <w:color w:val="000000"/>
        </w:rPr>
        <w:t xml:space="preserve"> TD </w:t>
      </w:r>
      <w:r w:rsidRPr="00FD6479">
        <w:rPr>
          <w:rFonts w:hint="eastAsia"/>
          <w:color w:val="000000"/>
        </w:rPr>
        <w:t>指令測試螢幕是否已準備就緒</w:t>
      </w:r>
      <w:r w:rsidR="007D0A4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當螢幕準備就緒後，再用</w:t>
      </w:r>
      <w:r w:rsidRPr="00FD6479">
        <w:rPr>
          <w:rFonts w:hint="eastAsia"/>
          <w:color w:val="000000"/>
        </w:rPr>
        <w:t xml:space="preserve"> LDB R1, ch </w:t>
      </w:r>
      <w:r w:rsidRPr="00FD6479">
        <w:rPr>
          <w:rFonts w:hint="eastAsia"/>
          <w:color w:val="000000"/>
        </w:rPr>
        <w:t>將字元</w:t>
      </w:r>
      <w:r w:rsidRPr="00FD6479">
        <w:rPr>
          <w:rFonts w:hint="eastAsia"/>
          <w:color w:val="000000"/>
        </w:rPr>
        <w:t xml:space="preserve"> </w:t>
      </w:r>
      <w:r w:rsidR="007D0A46" w:rsidRPr="007D0A46">
        <w:rPr>
          <w:color w:val="000000"/>
        </w:rPr>
        <w:t>'</w:t>
      </w:r>
      <w:r w:rsidRPr="00FD6479">
        <w:rPr>
          <w:rFonts w:hint="eastAsia"/>
          <w:color w:val="000000"/>
        </w:rPr>
        <w:t>A</w:t>
      </w:r>
      <w:r w:rsidR="007D0A46" w:rsidRPr="007D0A46">
        <w:rPr>
          <w:color w:val="000000"/>
        </w:rPr>
        <w:t>'</w:t>
      </w:r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載入到暫存器</w:t>
      </w:r>
      <w:r w:rsidRPr="00FD6479">
        <w:rPr>
          <w:rFonts w:hint="eastAsia"/>
          <w:color w:val="000000"/>
        </w:rPr>
        <w:t xml:space="preserve"> R1 </w:t>
      </w:r>
      <w:r w:rsidRPr="00FD6479">
        <w:rPr>
          <w:rFonts w:hint="eastAsia"/>
          <w:color w:val="000000"/>
        </w:rPr>
        <w:t>當中。最後，再利用</w:t>
      </w:r>
      <w:r w:rsidRPr="00FD6479">
        <w:rPr>
          <w:rFonts w:hint="eastAsia"/>
          <w:color w:val="000000"/>
        </w:rPr>
        <w:t xml:space="preserve"> WD R1, ch </w:t>
      </w:r>
      <w:r w:rsidRPr="00FD6479">
        <w:rPr>
          <w:rFonts w:hint="eastAsia"/>
          <w:color w:val="000000"/>
        </w:rPr>
        <w:t>將</w:t>
      </w:r>
      <w:r w:rsidRPr="00FD6479">
        <w:rPr>
          <w:rFonts w:hint="eastAsia"/>
          <w:color w:val="000000"/>
        </w:rPr>
        <w:t xml:space="preserve"> R1 </w:t>
      </w:r>
      <w:r w:rsidRPr="00FD6479">
        <w:rPr>
          <w:rFonts w:hint="eastAsia"/>
          <w:color w:val="000000"/>
        </w:rPr>
        <w:t>中的字元輸出到螢幕中</w:t>
      </w:r>
      <w:r w:rsidR="007D0A4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如此，螢幕上將會顯示出字元</w:t>
      </w:r>
      <w:r w:rsidRPr="00FD6479">
        <w:rPr>
          <w:rFonts w:hint="eastAsia"/>
          <w:color w:val="000000"/>
        </w:rPr>
        <w:t xml:space="preserve"> </w:t>
      </w:r>
      <w:r w:rsidR="007D0A46" w:rsidRPr="007D0A46">
        <w:rPr>
          <w:color w:val="000000"/>
        </w:rPr>
        <w:t>'</w:t>
      </w:r>
      <w:r w:rsidRPr="00FD6479">
        <w:rPr>
          <w:rFonts w:hint="eastAsia"/>
          <w:color w:val="000000"/>
        </w:rPr>
        <w:t>A</w:t>
      </w:r>
      <w:r w:rsidR="007D0A46" w:rsidRPr="007D0A46">
        <w:rPr>
          <w:color w:val="000000"/>
        </w:rPr>
        <w:t>'</w:t>
      </w:r>
      <w:r w:rsidRPr="00FD6479">
        <w:rPr>
          <w:rFonts w:hint="eastAsia"/>
          <w:color w:val="000000"/>
        </w:rPr>
        <w:t>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4" w:name="_Ref219521120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2</w:t>
      </w:r>
      <w:r w:rsidR="00EE2C11" w:rsidRPr="00FD6479">
        <w:rPr>
          <w:color w:val="000000"/>
        </w:rPr>
        <w:fldChar w:fldCharType="end"/>
      </w:r>
      <w:bookmarkEnd w:id="4"/>
      <w:r w:rsidRPr="00FD6479">
        <w:rPr>
          <w:rFonts w:hint="eastAsia"/>
          <w:color w:val="000000"/>
        </w:rPr>
        <w:t>將字元</w:t>
      </w:r>
      <w:r w:rsidRPr="00FD6479">
        <w:rPr>
          <w:rFonts w:hint="eastAsia"/>
          <w:color w:val="000000"/>
        </w:rPr>
        <w:t xml:space="preserve"> A </w:t>
      </w:r>
      <w:r w:rsidRPr="00FD6479">
        <w:rPr>
          <w:rFonts w:hint="eastAsia"/>
          <w:color w:val="000000"/>
        </w:rPr>
        <w:t>顯示到螢幕的程式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5844"/>
      </w:tblGrid>
      <w:tr w:rsidR="004A589F" w:rsidRPr="00CF7FAF" w:rsidTr="00CF7FAF">
        <w:tc>
          <w:tcPr>
            <w:tcW w:w="251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組合語言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輸出資料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5844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4A589F" w:rsidRPr="00CF7FAF" w:rsidTr="00CF7FAF">
        <w:tc>
          <w:tcPr>
            <w:tcW w:w="251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oLoop: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TD oDev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JEQ oLoop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LDB R1, ch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WD R1, oDev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oDev BYTE</w:t>
            </w:r>
            <w:r w:rsidRPr="00CF7FAF">
              <w:rPr>
                <w:rFonts w:hint="eastAsia"/>
                <w:color w:val="000000"/>
              </w:rPr>
              <w:tab/>
              <w:t>0xF3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ch</w:t>
            </w:r>
            <w:r w:rsidRPr="00CF7FAF">
              <w:rPr>
                <w:rFonts w:hint="eastAsia"/>
                <w:color w:val="000000"/>
              </w:rPr>
              <w:tab/>
              <w:t>WORD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color w:val="000000"/>
              </w:rPr>
              <w:t>'</w:t>
            </w:r>
            <w:r w:rsidRPr="00CF7FAF">
              <w:rPr>
                <w:rFonts w:hint="eastAsia"/>
                <w:color w:val="000000"/>
              </w:rPr>
              <w:t>A</w:t>
            </w:r>
            <w:r w:rsidRPr="00CF7FAF">
              <w:rPr>
                <w:color w:val="000000"/>
              </w:rPr>
              <w:t>'</w:t>
            </w:r>
          </w:p>
        </w:tc>
        <w:tc>
          <w:tcPr>
            <w:tcW w:w="5844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oLoop </w:t>
            </w:r>
            <w:r w:rsidRPr="00CF7FAF">
              <w:rPr>
                <w:rFonts w:hint="eastAsia"/>
                <w:color w:val="000000"/>
              </w:rPr>
              <w:t>標籤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測試輸出裝置</w:t>
            </w:r>
            <w:r w:rsidRPr="00CF7FAF">
              <w:rPr>
                <w:rFonts w:hint="eastAsia"/>
                <w:color w:val="000000"/>
              </w:rPr>
              <w:t xml:space="preserve"> 0xF3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若該裝置未就緒，則跳回</w:t>
            </w:r>
            <w:r w:rsidRPr="00CF7FAF">
              <w:rPr>
                <w:rFonts w:hint="eastAsia"/>
                <w:color w:val="000000"/>
              </w:rPr>
              <w:t xml:space="preserve"> oLoop</w:t>
            </w:r>
            <w:r w:rsidRPr="00CF7FAF">
              <w:rPr>
                <w:rFonts w:hint="eastAsia"/>
                <w:color w:val="000000"/>
              </w:rPr>
              <w:t>，直到就序為止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將欲輸出的資料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字元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color w:val="000000"/>
              </w:rPr>
              <w:t>‘</w:t>
            </w:r>
            <w:r w:rsidRPr="00CF7FAF">
              <w:rPr>
                <w:rFonts w:hint="eastAsia"/>
                <w:color w:val="000000"/>
              </w:rPr>
              <w:t>A</w:t>
            </w:r>
            <w:r w:rsidRPr="00CF7FAF">
              <w:rPr>
                <w:color w:val="000000"/>
              </w:rPr>
              <w:t>’</w:t>
            </w:r>
            <w:r w:rsidRPr="00CF7FAF">
              <w:rPr>
                <w:rFonts w:hint="eastAsia"/>
                <w:color w:val="000000"/>
              </w:rPr>
              <w:t xml:space="preserve">) </w:t>
            </w:r>
            <w:r w:rsidRPr="00CF7FAF">
              <w:rPr>
                <w:rFonts w:hint="eastAsia"/>
                <w:color w:val="000000"/>
              </w:rPr>
              <w:t>載入到暫存器</w:t>
            </w:r>
            <w:r w:rsidRPr="00CF7FAF">
              <w:rPr>
                <w:rFonts w:hint="eastAsia"/>
                <w:color w:val="000000"/>
              </w:rPr>
              <w:t xml:space="preserve"> R1 </w:t>
            </w:r>
            <w:r w:rsidRPr="00CF7FAF">
              <w:rPr>
                <w:rFonts w:hint="eastAsia"/>
                <w:color w:val="000000"/>
              </w:rPr>
              <w:t>中</w:t>
            </w:r>
          </w:p>
          <w:p w:rsidR="004A589F" w:rsidRPr="00CF7FAF" w:rsidRDefault="004A589F" w:rsidP="0089140E">
            <w:pPr>
              <w:rPr>
                <w:b/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將字元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color w:val="000000"/>
              </w:rPr>
              <w:t>‘</w:t>
            </w:r>
            <w:r w:rsidRPr="00CF7FAF">
              <w:rPr>
                <w:rFonts w:hint="eastAsia"/>
                <w:color w:val="000000"/>
              </w:rPr>
              <w:t>A</w:t>
            </w:r>
            <w:r w:rsidRPr="00CF7FAF">
              <w:rPr>
                <w:color w:val="000000"/>
              </w:rPr>
              <w:t>’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輸出到輸出裝置</w:t>
            </w:r>
            <w:r w:rsidRPr="00CF7FAF">
              <w:rPr>
                <w:rFonts w:hint="eastAsia"/>
                <w:color w:val="000000"/>
              </w:rPr>
              <w:t xml:space="preserve"> 0xF3 </w:t>
            </w:r>
            <w:r w:rsidRPr="00CF7FAF">
              <w:rPr>
                <w:rFonts w:hint="eastAsia"/>
                <w:color w:val="000000"/>
              </w:rPr>
              <w:t>當中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雖然，</w:t>
      </w:r>
      <w:fldSimple w:instr=" REF _Ref219520570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</w:t>
        </w:r>
      </w:fldSimple>
      <w:r w:rsidRPr="00FD6479">
        <w:rPr>
          <w:rFonts w:hint="eastAsia"/>
          <w:color w:val="000000"/>
        </w:rPr>
        <w:t>與</w:t>
      </w:r>
      <w:fldSimple w:instr=" REF _Ref219521120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2</w:t>
        </w:r>
      </w:fldSimple>
      <w:r w:rsidRPr="00FD6479">
        <w:rPr>
          <w:rFonts w:hint="eastAsia"/>
          <w:color w:val="000000"/>
        </w:rPr>
        <w:t>分別代表輸入與輸出，但是，兩者都利用了等待迴圈，以等候輸入裝置的資料進入，或等候輸出裝置就緒。這種等待迴圈會讓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陷入忙碌狀態，而無法進行其他計算，因此稱為忙碌等待</w:t>
      </w:r>
      <w:r w:rsidR="007D0A46">
        <w:rPr>
          <w:rFonts w:hint="eastAsia"/>
          <w:color w:val="000000"/>
        </w:rPr>
        <w:t xml:space="preserve"> (Busy Waiting)</w:t>
      </w:r>
      <w:r w:rsidRPr="00FD6479">
        <w:rPr>
          <w:rFonts w:hint="eastAsia"/>
          <w:color w:val="000000"/>
        </w:rPr>
        <w:t>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當然，我們也可以在等待迴圈當中，不斷檢查所有的輸入裝置，一但發現有輸入進來，就執行對應的動作，這種利用等待迴圈等候裝置的方法，稱為輪詢法</w:t>
      </w:r>
      <w:r w:rsidRPr="00FD6479">
        <w:rPr>
          <w:rFonts w:hint="eastAsia"/>
          <w:color w:val="000000"/>
        </w:rPr>
        <w:t xml:space="preserve"> (Polling)</w:t>
      </w:r>
      <w:r w:rsidRPr="00FD6479">
        <w:rPr>
          <w:rFonts w:hint="eastAsia"/>
          <w:color w:val="000000"/>
        </w:rPr>
        <w:t>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舉例而言，假如系統中有三個輸入裝置，包含鍵盤</w:t>
      </w:r>
      <w:r w:rsidRPr="00FD6479">
        <w:rPr>
          <w:rFonts w:hint="eastAsia"/>
          <w:color w:val="000000"/>
        </w:rPr>
        <w:t xml:space="preserve"> (0x09)</w:t>
      </w:r>
      <w:r w:rsidRPr="00FD6479">
        <w:rPr>
          <w:rFonts w:hint="eastAsia"/>
          <w:color w:val="000000"/>
        </w:rPr>
        <w:t>、滑鼠</w:t>
      </w:r>
      <w:r w:rsidRPr="00FD6479">
        <w:rPr>
          <w:rFonts w:hint="eastAsia"/>
          <w:color w:val="000000"/>
        </w:rPr>
        <w:t xml:space="preserve"> (0x0A) </w:t>
      </w:r>
      <w:r w:rsidRPr="00FD6479">
        <w:rPr>
          <w:rFonts w:hint="eastAsia"/>
          <w:color w:val="000000"/>
        </w:rPr>
        <w:t>與網路卡</w:t>
      </w:r>
      <w:r w:rsidRPr="00FD6479">
        <w:rPr>
          <w:rFonts w:hint="eastAsia"/>
          <w:color w:val="000000"/>
        </w:rPr>
        <w:t xml:space="preserve"> (0x0B)</w:t>
      </w:r>
      <w:r w:rsidRPr="00FD6479">
        <w:rPr>
          <w:rFonts w:hint="eastAsia"/>
          <w:color w:val="000000"/>
        </w:rPr>
        <w:t>。那麼，我們就可以利用程式輪流詢問這三個裝置，一但有輸入事件發生，則將資料讀入變數</w:t>
      </w:r>
      <w:r w:rsidRPr="00FD6479">
        <w:rPr>
          <w:rFonts w:hint="eastAsia"/>
          <w:color w:val="000000"/>
        </w:rPr>
        <w:t xml:space="preserve"> inData</w:t>
      </w:r>
      <w:r w:rsidRPr="00FD6479">
        <w:rPr>
          <w:rFonts w:hint="eastAsia"/>
          <w:color w:val="000000"/>
        </w:rPr>
        <w:t>，並將該輸入裝置的代號儲存於</w:t>
      </w:r>
      <w:r w:rsidRPr="00FD6479">
        <w:rPr>
          <w:rFonts w:hint="eastAsia"/>
          <w:color w:val="000000"/>
        </w:rPr>
        <w:t xml:space="preserve"> inDev </w:t>
      </w:r>
      <w:r w:rsidRPr="00FD6479">
        <w:rPr>
          <w:rFonts w:hint="eastAsia"/>
          <w:color w:val="000000"/>
        </w:rPr>
        <w:t>變數中，以利後續進行輸入處理。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3</w:t>
      </w:r>
      <w:r w:rsidR="00EE2C11" w:rsidRPr="00FD6479">
        <w:rPr>
          <w:color w:val="000000"/>
        </w:rPr>
        <w:fldChar w:fldCharType="end"/>
      </w:r>
      <w:r w:rsidRPr="00FD6479">
        <w:rPr>
          <w:rFonts w:hint="eastAsia"/>
          <w:color w:val="000000"/>
        </w:rPr>
        <w:t>輪流詢問鍵盤、滑鼠與網路卡三個裝置的程式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4993"/>
      </w:tblGrid>
      <w:tr w:rsidR="004A589F" w:rsidRPr="00CF7FAF" w:rsidTr="00CF7FAF">
        <w:tc>
          <w:tcPr>
            <w:tcW w:w="3369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組合語言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輸入資料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4993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4A589F" w:rsidRPr="00CF7FAF" w:rsidTr="00CF7FAF">
        <w:tc>
          <w:tcPr>
            <w:tcW w:w="3369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inLoop: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 R1, 0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TestKeyboard: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TD keyboard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JNE TestMouse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 R1, keyboard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TestMouse: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TD mouse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JNE TestNet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 R1, mouse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TestNet: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TD net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JNE EndTest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 R1, net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EndTest: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ST R1, inDev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RD R2, inDev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ST R2, inData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處理輸入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省略</w:t>
            </w:r>
            <w:r w:rsidRPr="00CF7FAF">
              <w:rPr>
                <w:rFonts w:hint="eastAsia"/>
                <w:color w:val="000000"/>
              </w:rPr>
              <w:t xml:space="preserve">) </w:t>
            </w:r>
            <w:r w:rsidRPr="00CF7FAF">
              <w:rPr>
                <w:color w:val="000000"/>
              </w:rPr>
              <w:t>…</w:t>
            </w:r>
            <w:r w:rsidRPr="00CF7FAF">
              <w:rPr>
                <w:rFonts w:hint="eastAsia"/>
                <w:color w:val="000000"/>
              </w:rPr>
              <w:t xml:space="preserve"> 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 inLoop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keyboard</w:t>
            </w:r>
            <w:r w:rsidRPr="00CF7FAF">
              <w:rPr>
                <w:rFonts w:hint="eastAsia"/>
                <w:color w:val="000000"/>
              </w:rPr>
              <w:tab/>
              <w:t>BYTE</w:t>
            </w:r>
            <w:r w:rsidRPr="00CF7FAF">
              <w:rPr>
                <w:rFonts w:hint="eastAsia"/>
                <w:color w:val="000000"/>
              </w:rPr>
              <w:tab/>
              <w:t xml:space="preserve"> 0x09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mouse</w:t>
            </w:r>
            <w:r w:rsidRPr="00CF7FAF">
              <w:rPr>
                <w:rFonts w:hint="eastAsia"/>
                <w:color w:val="000000"/>
              </w:rPr>
              <w:tab/>
              <w:t>BYTE 0x0A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net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BYTE 0x0B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inDev</w:t>
            </w:r>
            <w:r w:rsidRPr="00CF7FAF">
              <w:rPr>
                <w:rFonts w:hint="eastAsia"/>
                <w:color w:val="000000"/>
              </w:rPr>
              <w:tab/>
              <w:t>RESB 1</w:t>
            </w:r>
          </w:p>
          <w:p w:rsidR="00955D57" w:rsidRDefault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inData</w:t>
            </w:r>
            <w:r w:rsidRPr="00CF7FAF">
              <w:rPr>
                <w:rFonts w:hint="eastAsia"/>
                <w:color w:val="000000"/>
              </w:rPr>
              <w:tab/>
              <w:t>RESW 1</w:t>
            </w:r>
          </w:p>
        </w:tc>
        <w:tc>
          <w:tcPr>
            <w:tcW w:w="4993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輪詢迴圈開始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清除</w:t>
            </w:r>
            <w:r w:rsidRPr="00CF7FAF">
              <w:rPr>
                <w:rFonts w:hint="eastAsia"/>
                <w:color w:val="000000"/>
              </w:rPr>
              <w:t xml:space="preserve"> R1 </w:t>
            </w:r>
            <w:r w:rsidRPr="00CF7FAF">
              <w:rPr>
                <w:rFonts w:hint="eastAsia"/>
                <w:color w:val="000000"/>
              </w:rPr>
              <w:t>中的值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檢查鍵盤輸入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測試鍵盤是否有按下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如果沒有則測試下一個裝置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(</w:t>
            </w:r>
            <w:r w:rsidRPr="00CF7FAF">
              <w:rPr>
                <w:rFonts w:hint="eastAsia"/>
                <w:color w:val="000000"/>
              </w:rPr>
              <w:t>如果有</w:t>
            </w:r>
            <w:r w:rsidRPr="00CF7FAF">
              <w:rPr>
                <w:rFonts w:hint="eastAsia"/>
                <w:color w:val="000000"/>
              </w:rPr>
              <w:t>)</w:t>
            </w:r>
            <w:r w:rsidRPr="00CF7FAF">
              <w:rPr>
                <w:rFonts w:hint="eastAsia"/>
                <w:color w:val="000000"/>
              </w:rPr>
              <w:t>則將按鍵資料放入</w:t>
            </w:r>
            <w:r w:rsidRPr="00CF7FAF">
              <w:rPr>
                <w:rFonts w:hint="eastAsia"/>
                <w:color w:val="000000"/>
              </w:rPr>
              <w:t xml:space="preserve"> R1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檢查滑鼠輸入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測試滑鼠是否有輸入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如果沒有則測試下一個裝置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(</w:t>
            </w:r>
            <w:r w:rsidRPr="00CF7FAF">
              <w:rPr>
                <w:rFonts w:hint="eastAsia"/>
                <w:color w:val="000000"/>
              </w:rPr>
              <w:t>如果有</w:t>
            </w:r>
            <w:r w:rsidRPr="00CF7FAF">
              <w:rPr>
                <w:rFonts w:hint="eastAsia"/>
                <w:color w:val="000000"/>
              </w:rPr>
              <w:t>)</w:t>
            </w:r>
            <w:r w:rsidRPr="00CF7FAF">
              <w:rPr>
                <w:rFonts w:hint="eastAsia"/>
                <w:color w:val="000000"/>
              </w:rPr>
              <w:t>則將滑鼠資料放入</w:t>
            </w:r>
            <w:r w:rsidRPr="00CF7FAF">
              <w:rPr>
                <w:rFonts w:hint="eastAsia"/>
                <w:color w:val="000000"/>
              </w:rPr>
              <w:t xml:space="preserve"> R1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檢查網路輸入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測試網路是否有輸入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如果沒有則結束輸入偵測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(</w:t>
            </w:r>
            <w:r w:rsidRPr="00CF7FAF">
              <w:rPr>
                <w:rFonts w:hint="eastAsia"/>
                <w:color w:val="000000"/>
              </w:rPr>
              <w:t>如果有</w:t>
            </w:r>
            <w:r w:rsidRPr="00CF7FAF">
              <w:rPr>
                <w:rFonts w:hint="eastAsia"/>
                <w:color w:val="000000"/>
              </w:rPr>
              <w:t xml:space="preserve">) </w:t>
            </w:r>
            <w:r w:rsidRPr="00CF7FAF">
              <w:rPr>
                <w:rFonts w:hint="eastAsia"/>
                <w:color w:val="000000"/>
              </w:rPr>
              <w:t>則將網路資料放入</w:t>
            </w:r>
            <w:r w:rsidRPr="00CF7FAF">
              <w:rPr>
                <w:rFonts w:hint="eastAsia"/>
                <w:color w:val="000000"/>
              </w:rPr>
              <w:t xml:space="preserve"> R1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結束輸入偵測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將輸入裝置代號放入</w:t>
            </w:r>
            <w:r w:rsidRPr="00CF7FAF">
              <w:rPr>
                <w:rFonts w:hint="eastAsia"/>
                <w:color w:val="000000"/>
              </w:rPr>
              <w:t xml:space="preserve"> inDev </w:t>
            </w:r>
            <w:r w:rsidRPr="00CF7FAF">
              <w:rPr>
                <w:rFonts w:hint="eastAsia"/>
                <w:color w:val="000000"/>
              </w:rPr>
              <w:t>變數中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讀取輸入值，放入</w:t>
            </w:r>
            <w:r w:rsidRPr="00CF7FAF">
              <w:rPr>
                <w:rFonts w:hint="eastAsia"/>
                <w:color w:val="000000"/>
              </w:rPr>
              <w:t>R2</w:t>
            </w:r>
            <w:r w:rsidRPr="00CF7FAF">
              <w:rPr>
                <w:rFonts w:hint="eastAsia"/>
                <w:color w:val="000000"/>
              </w:rPr>
              <w:t>暫存器中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將輸入值存入</w:t>
            </w:r>
            <w:r w:rsidRPr="00CF7FAF">
              <w:rPr>
                <w:rFonts w:hint="eastAsia"/>
                <w:color w:val="000000"/>
              </w:rPr>
              <w:t xml:space="preserve"> inData </w:t>
            </w:r>
            <w:r w:rsidRPr="00CF7FAF">
              <w:rPr>
                <w:rFonts w:hint="eastAsia"/>
                <w:color w:val="000000"/>
              </w:rPr>
              <w:t>變數中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處理輸入的程式碼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省略</w:t>
            </w:r>
            <w:r w:rsidRPr="00CF7FAF">
              <w:rPr>
                <w:rFonts w:hint="eastAsia"/>
                <w:color w:val="000000"/>
              </w:rPr>
              <w:t xml:space="preserve">) </w:t>
            </w:r>
            <w:r w:rsidRPr="00CF7FAF">
              <w:rPr>
                <w:color w:val="000000"/>
              </w:rPr>
              <w:t>…</w:t>
            </w:r>
            <w:r w:rsidRPr="00CF7FAF">
              <w:rPr>
                <w:rFonts w:hint="eastAsia"/>
                <w:color w:val="000000"/>
              </w:rPr>
              <w:t xml:space="preserve"> 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輪詢迴圈結束，回到</w:t>
            </w:r>
            <w:r w:rsidRPr="00CF7FAF">
              <w:rPr>
                <w:rFonts w:hint="eastAsia"/>
                <w:color w:val="000000"/>
              </w:rPr>
              <w:t xml:space="preserve"> inLoop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鍵盤的裝置代號為</w:t>
            </w:r>
            <w:r w:rsidRPr="00CF7FAF">
              <w:rPr>
                <w:rFonts w:hint="eastAsia"/>
                <w:color w:val="000000"/>
              </w:rPr>
              <w:t xml:space="preserve"> 0x09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滑鼠的裝置代號為</w:t>
            </w:r>
            <w:r w:rsidRPr="00CF7FAF">
              <w:rPr>
                <w:rFonts w:hint="eastAsia"/>
                <w:color w:val="000000"/>
              </w:rPr>
              <w:t xml:space="preserve"> 0x0A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網路的裝置代號為</w:t>
            </w:r>
            <w:r w:rsidRPr="00CF7FAF">
              <w:rPr>
                <w:rFonts w:hint="eastAsia"/>
                <w:color w:val="000000"/>
              </w:rPr>
              <w:t xml:space="preserve"> 0x0B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變數</w:t>
            </w:r>
            <w:r w:rsidRPr="00CF7FAF">
              <w:rPr>
                <w:rFonts w:hint="eastAsia"/>
                <w:color w:val="000000"/>
              </w:rPr>
              <w:t xml:space="preserve"> inDev </w:t>
            </w:r>
            <w:r w:rsidRPr="00CF7FAF">
              <w:rPr>
                <w:rFonts w:hint="eastAsia"/>
                <w:color w:val="000000"/>
              </w:rPr>
              <w:t>用來儲存輸入裝置代號</w:t>
            </w:r>
          </w:p>
          <w:p w:rsidR="00955D57" w:rsidRDefault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變數</w:t>
            </w:r>
            <w:r w:rsidRPr="00CF7FAF">
              <w:rPr>
                <w:rFonts w:hint="eastAsia"/>
                <w:color w:val="000000"/>
              </w:rPr>
              <w:t xml:space="preserve"> inData </w:t>
            </w:r>
            <w:r w:rsidRPr="00CF7FAF">
              <w:rPr>
                <w:rFonts w:hint="eastAsia"/>
                <w:color w:val="000000"/>
              </w:rPr>
              <w:t>用來儲存輸入值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對於簡易的嵌入式系統而言，輪詢是一種常見的作法。然而，如果希望電腦的效能可以發揮得淋漓盡致，那麼，被輪詢迴圈卡住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的作法，就不是一個好的解決方式了。因此，對於較注重效能的電腦而言，往往會利用所謂的中斷機制代替輪詢，以避免輪詢所造成的效能問題，增進電腦的效率</w:t>
      </w:r>
      <w:r w:rsidR="007D0A4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有關中斷機制的說明，</w:t>
      </w:r>
      <w:r w:rsidRPr="00FD6479">
        <w:rPr>
          <w:rFonts w:hint="eastAsia"/>
          <w:color w:val="000000"/>
        </w:rPr>
        <w:lastRenderedPageBreak/>
        <w:t>我們將於後文中詳細的說明。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fa"/>
        <w:ind w:left="240" w:right="240"/>
        <w:rPr>
          <w:color w:val="000000"/>
        </w:rPr>
      </w:pPr>
      <w:r w:rsidRPr="00FD6479">
        <w:rPr>
          <w:rFonts w:hint="eastAsia"/>
          <w:color w:val="000000"/>
        </w:rPr>
        <w:t>記憶體映射輸出入</w:t>
      </w: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所謂的記憶體映射，是利用記憶體存取指令進行輸出入的方法，在採用這類方式的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當中，很可能沒有專用的輸出入指令，於是利用記憶體存取指令替代輸出入指令，以達成輸出入的功能。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目前，使用記憶體映射輸出入的方式越來越常見，甚至，在許多現今的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當中，往往將輸出入指令完全取消，在本書當中的</w:t>
      </w:r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即是如此。那麼，這類的電腦要如何進行輸出入呢？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當然，在這類的電腦當中，還是必須能進行輸出入，否則該電腦就無法與鍵盤、螢幕等裝置溝通，如此一來，電腦的功能也就所剩無幾，可以說是無法使用了。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在這類沒有輸出入指令的電腦，要進行輸出入時，會分配給每一個周邊裝置一些記憶體位址空間</w:t>
      </w:r>
      <w:r w:rsidR="007D0A46">
        <w:rPr>
          <w:rFonts w:hint="eastAsia"/>
          <w:color w:val="000000"/>
        </w:rPr>
        <w:t>。</w:t>
      </w:r>
      <w:r w:rsidRPr="00FD6479">
        <w:rPr>
          <w:rFonts w:hint="eastAsia"/>
          <w:color w:val="000000"/>
        </w:rPr>
        <w:t>當程式使用</w:t>
      </w:r>
      <w:r w:rsidRPr="00FD6479">
        <w:rPr>
          <w:rFonts w:hint="eastAsia"/>
          <w:color w:val="000000"/>
        </w:rPr>
        <w:t xml:space="preserve"> ST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 xml:space="preserve">STB </w:t>
      </w:r>
      <w:r w:rsidRPr="00FD6479">
        <w:rPr>
          <w:rFonts w:hint="eastAsia"/>
          <w:color w:val="000000"/>
        </w:rPr>
        <w:t>等記憶體寫入指令，將資料寫入該周邊裝置的記憶體位址時，對應的輸出裝置就會進行輸出動作。同樣的，當程式使用</w:t>
      </w:r>
      <w:r w:rsidRPr="00FD6479">
        <w:rPr>
          <w:rFonts w:hint="eastAsia"/>
          <w:color w:val="000000"/>
        </w:rPr>
        <w:t xml:space="preserve"> LD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 xml:space="preserve">LDB </w:t>
      </w:r>
      <w:r w:rsidRPr="00FD6479">
        <w:rPr>
          <w:rFonts w:hint="eastAsia"/>
          <w:color w:val="000000"/>
        </w:rPr>
        <w:t>等記憶體讀取指令，讀取這些位址時，就會讀取到該周邊裝置的輸入資料</w:t>
      </w:r>
      <w:r w:rsidR="007D0A4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如此，即可透過記憶體存取的指令，存取這些周邊裝置。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對於程式設計師而言，『將周邊裝置視為記憶體的一部分』，這個方法聽起來很奇怪，但是，若程式師能改以硬體設計人員的立場，去思考這件事，就會覺得不那麼奇怪了。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對於硬體設計人員而言，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、記憶體與輸出入裝置，都透過匯流排被連接在一起。對於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而言，輸出入裝置與記憶體都被視為是『外部裝置』，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只不過是透過將位址傳入到位址匯流排上，然後透過資料匯流排傳送或接收資料，以與這些外部裝置溝通。因此，不論是記憶體或輸出入裝置，對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而言其實運作原理都一樣。</w:t>
      </w:r>
    </w:p>
    <w:p w:rsidR="004A589F" w:rsidRPr="00FD6479" w:rsidRDefault="004A589F" w:rsidP="004A589F">
      <w:pPr>
        <w:rPr>
          <w:color w:val="000000"/>
        </w:rPr>
      </w:pPr>
    </w:p>
    <w:p w:rsidR="004A589F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既然如此，那為何不將輸出入裝置當成是記憶空間的一部分，給這些輸出入裝置一些『記憶體位址』呢？也就是說，將記憶體空間分成兩區，其中一區是真正的記憶體位址，另一區則是輸出入裝置的『記憶體映射位址』。如此、只要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指定的位址是輸出入的映射位址，則會進行輸出入動作，如果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指定的位址是記憶體位址，則會進行記憶體存取動作。根據這樣的設計，我們就能利用記憶體存取指令進行輸出入裝置的存取了。</w:t>
      </w:r>
    </w:p>
    <w:p w:rsidR="00966BD4" w:rsidRDefault="00966BD4" w:rsidP="004A589F">
      <w:pPr>
        <w:rPr>
          <w:color w:val="000000"/>
        </w:rPr>
      </w:pPr>
    </w:p>
    <w:p w:rsidR="00966BD4" w:rsidRDefault="00966BD4" w:rsidP="00966BD4">
      <w:pPr>
        <w:rPr>
          <w:color w:val="000000"/>
        </w:rPr>
      </w:pPr>
      <w:r w:rsidRPr="00FD6479">
        <w:rPr>
          <w:rFonts w:hint="eastAsia"/>
          <w:color w:val="000000"/>
        </w:rPr>
        <w:lastRenderedPageBreak/>
        <w:t>記憶體映射通常是輸出入控制器的工作。對於輸出裝置而言，當輸出控制器發現控制匯流排上，出現記憶體寫入訊號，且位址匯流排上的記憶體位址，代表某個輸出暫存器時</w:t>
      </w:r>
      <w:r w:rsidRPr="00FD6479">
        <w:rPr>
          <w:rFonts w:hint="eastAsia"/>
          <w:color w:val="000000"/>
        </w:rPr>
        <w:t xml:space="preserve"> (</w:t>
      </w:r>
      <w:r w:rsidRPr="00FD6479">
        <w:rPr>
          <w:rFonts w:hint="eastAsia"/>
          <w:color w:val="000000"/>
        </w:rPr>
        <w:t>也就是該暫存器被映射到</w:t>
      </w:r>
      <w:r w:rsidR="007D0A46">
        <w:rPr>
          <w:rFonts w:hint="eastAsia"/>
          <w:color w:val="000000"/>
        </w:rPr>
        <w:t>輸出</w:t>
      </w:r>
      <w:r w:rsidRPr="00FD6479">
        <w:rPr>
          <w:rFonts w:hint="eastAsia"/>
          <w:color w:val="000000"/>
        </w:rPr>
        <w:t>位址上時</w:t>
      </w:r>
      <w:r w:rsidRPr="00FD6479">
        <w:rPr>
          <w:rFonts w:hint="eastAsia"/>
          <w:color w:val="000000"/>
        </w:rPr>
        <w:t>)</w:t>
      </w:r>
      <w:r w:rsidRPr="00FD6479">
        <w:rPr>
          <w:rFonts w:hint="eastAsia"/>
          <w:color w:val="000000"/>
        </w:rPr>
        <w:t>，就將資料匯流排上的資料存入該暫存器當中。同樣的，對於輸入裝置而言，當有資料輸入時，會被暫時儲存在輸入介面卡上的暫存器當中，等到輸入控制器發現控制匯流排上，出現記憶體讀取訊號，而且位址匯流排上的位址，代表某輸入暫存器時，才將該暫存器中的資料取出，傳送到資料匯流排上，讓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取得該記憶體映射後的暫存器資料。這就是記憶體映射的硬體實作方法。</w:t>
      </w:r>
      <w:r w:rsidR="00EE2C11"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REF _Ref233682510 \h</w:instrText>
      </w:r>
      <w:r>
        <w:rPr>
          <w:color w:val="000000"/>
        </w:rPr>
        <w:instrText xml:space="preserve"> </w:instrText>
      </w:r>
      <w:r w:rsidR="00EE2C11">
        <w:rPr>
          <w:color w:val="000000"/>
        </w:rPr>
      </w:r>
      <w:r w:rsidR="00EE2C11">
        <w:rPr>
          <w:color w:val="000000"/>
        </w:rPr>
        <w:fldChar w:fldCharType="separate"/>
      </w:r>
      <w:r w:rsidR="00B330A3">
        <w:rPr>
          <w:rFonts w:hint="eastAsia"/>
        </w:rPr>
        <w:t>圖</w:t>
      </w:r>
      <w:r w:rsidR="00B330A3">
        <w:rPr>
          <w:rFonts w:hint="eastAsia"/>
        </w:rPr>
        <w:t xml:space="preserve"> </w:t>
      </w:r>
      <w:r w:rsidR="00B330A3">
        <w:rPr>
          <w:noProof/>
        </w:rPr>
        <w:t>11</w:t>
      </w:r>
      <w:r w:rsidR="00B330A3">
        <w:t>.</w:t>
      </w:r>
      <w:r w:rsidR="00B330A3">
        <w:rPr>
          <w:noProof/>
        </w:rPr>
        <w:t>1</w:t>
      </w:r>
      <w:r w:rsidR="00EE2C11">
        <w:rPr>
          <w:color w:val="000000"/>
        </w:rPr>
        <w:fldChar w:fldCharType="end"/>
      </w:r>
      <w:r>
        <w:rPr>
          <w:rFonts w:hint="eastAsia"/>
          <w:color w:val="000000"/>
        </w:rPr>
        <w:t>顯示了利用裝置控制器進行記憶體輸出入映射控制的方式。</w:t>
      </w:r>
    </w:p>
    <w:p w:rsidR="007D0A46" w:rsidRPr="00FD6479" w:rsidRDefault="007D0A46" w:rsidP="00966BD4">
      <w:pPr>
        <w:rPr>
          <w:color w:val="000000"/>
        </w:rPr>
      </w:pPr>
    </w:p>
    <w:p w:rsidR="00966BD4" w:rsidRDefault="009221DE" w:rsidP="00966BD4">
      <w:pPr>
        <w:keepNext/>
      </w:pPr>
      <w:r>
        <w:rPr>
          <w:noProof/>
        </w:rPr>
        <w:drawing>
          <wp:inline distT="0" distB="0" distL="0" distR="0">
            <wp:extent cx="4810125" cy="4370387"/>
            <wp:effectExtent l="19050" t="0" r="0" b="0"/>
            <wp:docPr id="13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10125" cy="4370387"/>
                      <a:chOff x="2000250" y="1928813"/>
                      <a:chExt cx="4810125" cy="4370387"/>
                    </a:xfrm>
                  </a:grpSpPr>
                  <a:grpSp>
                    <a:nvGrpSpPr>
                      <a:cNvPr id="21507" name="群組 3"/>
                      <a:cNvGrpSpPr>
                        <a:grpSpLocks/>
                      </a:cNvGrpSpPr>
                    </a:nvGrpSpPr>
                    <a:grpSpPr bwMode="auto">
                      <a:xfrm>
                        <a:off x="2000250" y="1928813"/>
                        <a:ext cx="4810125" cy="4370387"/>
                        <a:chOff x="2214546" y="2070580"/>
                        <a:chExt cx="4809380" cy="4370958"/>
                      </a:xfrm>
                    </a:grpSpPr>
                    <a:sp>
                      <a:nvSpPr>
                        <a:cNvPr id="21508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14546" y="2071678"/>
                          <a:ext cx="1714512" cy="71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CPU</a:t>
                            </a:r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509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38" y="2070580"/>
                          <a:ext cx="1714512" cy="71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510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57554" y="3786190"/>
                          <a:ext cx="1714512" cy="22145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zh-TW" altLang="en-US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511" name="矩形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00430" y="6072206"/>
                          <a:ext cx="133882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裝置控制器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512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6182" y="4572008"/>
                          <a:ext cx="1285884" cy="4286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狀態暫存器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513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6182" y="5286388"/>
                          <a:ext cx="1285884" cy="4286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資料緩衝區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1" name="直線單箭頭接點 10"/>
                        <a:cNvCxnSpPr>
                          <a:stCxn id="21513" idx="3"/>
                        </a:cNvCxnSpPr>
                      </a:nvCxnSpPr>
                      <a:spPr>
                        <a:xfrm>
                          <a:off x="5071603" y="5500028"/>
                          <a:ext cx="642838" cy="158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515" name="文字方塊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00514" y="5314524"/>
                          <a:ext cx="1223412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讀取</a:t>
                            </a:r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/</a:t>
                            </a:r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寫入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直線單箭頭接點 12"/>
                        <a:cNvCxnSpPr/>
                      </a:nvCxnSpPr>
                      <a:spPr>
                        <a:xfrm>
                          <a:off x="5071603" y="4785560"/>
                          <a:ext cx="642838" cy="158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517" name="文字方塊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57884" y="4572008"/>
                          <a:ext cx="646331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讀取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1518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6182" y="4000504"/>
                          <a:ext cx="1285884" cy="4286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控制暫存器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直線單箭頭接點 15"/>
                        <a:cNvCxnSpPr/>
                      </a:nvCxnSpPr>
                      <a:spPr>
                        <a:xfrm>
                          <a:off x="5071603" y="4215572"/>
                          <a:ext cx="642838" cy="15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520" name="文字方塊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57884" y="4000504"/>
                          <a:ext cx="646331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寫入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8" name="直線單箭頭接點 17"/>
                        <a:cNvCxnSpPr>
                          <a:stCxn id="21508" idx="2"/>
                        </a:cNvCxnSpPr>
                      </a:nvCxnSpPr>
                      <a:spPr>
                        <a:xfrm rot="5400000">
                          <a:off x="2893840" y="2964459"/>
                          <a:ext cx="357235" cy="15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線單箭頭接點 18"/>
                        <a:cNvCxnSpPr/>
                      </a:nvCxnSpPr>
                      <a:spPr>
                        <a:xfrm rot="5400000">
                          <a:off x="5393766" y="2964459"/>
                          <a:ext cx="357235" cy="158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直線單箭頭接點 19"/>
                        <a:cNvCxnSpPr/>
                      </a:nvCxnSpPr>
                      <a:spPr>
                        <a:xfrm rot="5400000">
                          <a:off x="3965196" y="3464587"/>
                          <a:ext cx="643021" cy="158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1524" name="文字方塊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57686" y="3286124"/>
                          <a:ext cx="1569660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映射位址偵測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2" name="直線接點 21"/>
                        <a:cNvCxnSpPr/>
                      </a:nvCxnSpPr>
                      <a:spPr>
                        <a:xfrm>
                          <a:off x="2214546" y="3143870"/>
                          <a:ext cx="4142733" cy="1587"/>
                        </a:xfrm>
                        <a:prstGeom prst="line">
                          <a:avLst/>
                        </a:prstGeom>
                        <a:ln w="76200" cmpd="tri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4C58C4" w:rsidRPr="004C58C4" w:rsidDel="004C58C4">
        <w:t xml:space="preserve"> </w:t>
      </w:r>
    </w:p>
    <w:p w:rsidR="00966BD4" w:rsidRDefault="00966BD4" w:rsidP="00966BD4">
      <w:pPr>
        <w:pStyle w:val="a8"/>
        <w:jc w:val="center"/>
      </w:pPr>
      <w:bookmarkStart w:id="5" w:name="_Ref233682510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B330A3">
          <w:rPr>
            <w:noProof/>
          </w:rPr>
          <w:t>11</w:t>
        </w:r>
      </w:fldSimple>
      <w:r>
        <w:t>.</w:t>
      </w:r>
      <w:r w:rsidR="00EE2C11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EE2C11">
        <w:fldChar w:fldCharType="separate"/>
      </w:r>
      <w:r w:rsidR="00B330A3">
        <w:rPr>
          <w:noProof/>
        </w:rPr>
        <w:t>1</w:t>
      </w:r>
      <w:r w:rsidR="00EE2C11">
        <w:fldChar w:fldCharType="end"/>
      </w:r>
      <w:bookmarkEnd w:id="5"/>
      <w:r w:rsidRPr="00966BD4">
        <w:rPr>
          <w:rFonts w:hint="eastAsia"/>
        </w:rPr>
        <w:t>裝置控制器與記憶體映射機制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在本書當中所使用的處理器</w:t>
      </w:r>
      <w:r w:rsidRPr="00FD6479">
        <w:rPr>
          <w:rFonts w:hint="eastAsia"/>
          <w:color w:val="000000"/>
        </w:rPr>
        <w:t xml:space="preserve"> CPU0</w:t>
      </w:r>
      <w:r w:rsidRPr="00FD6479">
        <w:rPr>
          <w:rFonts w:hint="eastAsia"/>
          <w:color w:val="000000"/>
        </w:rPr>
        <w:t>，並沒有專用的輸出入指令，因此，</w:t>
      </w:r>
      <w:r w:rsidRPr="00FD6479">
        <w:rPr>
          <w:rFonts w:hint="eastAsia"/>
          <w:color w:val="000000"/>
        </w:rPr>
        <w:t xml:space="preserve">CPU0 </w:t>
      </w:r>
      <w:r w:rsidRPr="00FD6479">
        <w:rPr>
          <w:rFonts w:hint="eastAsia"/>
          <w:color w:val="000000"/>
        </w:rPr>
        <w:t>只能透過記憶體映射的方式進行輸出入。在</w:t>
      </w:r>
      <w:r w:rsidRPr="00FD6479">
        <w:rPr>
          <w:rFonts w:hint="eastAsia"/>
          <w:color w:val="000000"/>
        </w:rPr>
        <w:t>CPU0</w:t>
      </w:r>
      <w:r w:rsidRPr="00FD6479">
        <w:rPr>
          <w:rFonts w:hint="eastAsia"/>
          <w:color w:val="000000"/>
        </w:rPr>
        <w:t>當中，組合語言程式設計師可以透過</w:t>
      </w:r>
      <w:r w:rsidRPr="00FD6479">
        <w:rPr>
          <w:rFonts w:hint="eastAsia"/>
          <w:color w:val="000000"/>
        </w:rPr>
        <w:t xml:space="preserve"> LD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>ST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>LDB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 xml:space="preserve">STB </w:t>
      </w:r>
      <w:r w:rsidRPr="00FD6479">
        <w:rPr>
          <w:rFonts w:hint="eastAsia"/>
          <w:color w:val="000000"/>
        </w:rPr>
        <w:t>等指令，進行周邊裝置的存取</w:t>
      </w:r>
      <w:r w:rsidR="007D0A4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其前提是在硬體接線上，必須以記憶體映射的方式設計線路</w:t>
      </w:r>
      <w:r w:rsidR="007D0A4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也就是硬體工程師在設計輸出入控制器或介面卡時，就必須以記憶體映射的方式『解釋』位址匯流排上的資料。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lastRenderedPageBreak/>
        <w:t>既然</w:t>
      </w:r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是透過記憶體映射的方式進行輸出入動作，那麼，其輸出入程式設計方式就與一般的記憶體存取無異。只是這些記憶體位址，對輸出入控制器而言，具有特別意義而已。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接下來，我們將以組合語言範例，實際說明</w:t>
      </w:r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的記憶體映射輸出入方式。然而，光是有</w:t>
      </w:r>
      <w:r w:rsidRPr="00FD6479">
        <w:rPr>
          <w:rFonts w:hint="eastAsia"/>
          <w:color w:val="000000"/>
        </w:rPr>
        <w:t xml:space="preserve"> CPU </w:t>
      </w:r>
      <w:r w:rsidRPr="00FD6479">
        <w:rPr>
          <w:rFonts w:hint="eastAsia"/>
          <w:color w:val="000000"/>
        </w:rPr>
        <w:t>卻沒有輸出入裝置，撰寫出來的輸出入程式將毫無意義。因此，筆者只好繼續扮演硬體工程師，親自利用</w:t>
      </w:r>
      <w:r w:rsidRPr="00FD6479">
        <w:rPr>
          <w:rFonts w:hint="eastAsia"/>
          <w:color w:val="000000"/>
        </w:rPr>
        <w:t xml:space="preserve"> CPU0</w:t>
      </w:r>
      <w:r w:rsidRPr="00FD6479">
        <w:rPr>
          <w:rFonts w:hint="eastAsia"/>
          <w:color w:val="000000"/>
        </w:rPr>
        <w:t>設計一台陽春型的電腦，稱為</w:t>
      </w:r>
      <w:r w:rsidRPr="00FD6479">
        <w:rPr>
          <w:rFonts w:hint="eastAsia"/>
          <w:color w:val="000000"/>
        </w:rPr>
        <w:t xml:space="preserve"> Machine 0</w:t>
      </w:r>
      <w:r w:rsidRPr="00FD6479">
        <w:rPr>
          <w:rFonts w:hint="eastAsia"/>
          <w:color w:val="000000"/>
        </w:rPr>
        <w:t>，簡稱</w:t>
      </w:r>
      <w:r w:rsidRPr="00FD6479">
        <w:rPr>
          <w:rFonts w:hint="eastAsia"/>
          <w:color w:val="000000"/>
        </w:rPr>
        <w:t xml:space="preserve"> M0</w:t>
      </w:r>
      <w:r w:rsidRPr="00FD6479">
        <w:rPr>
          <w:rFonts w:hint="eastAsia"/>
          <w:color w:val="000000"/>
        </w:rPr>
        <w:t>。在下一節當中，我們將介紹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的硬體結構，然後，利用</w:t>
      </w:r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的組合語言，導引讀者寫出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上的鍵盤控制程式。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fa"/>
        <w:ind w:left="240" w:right="240"/>
        <w:rPr>
          <w:color w:val="000000"/>
        </w:rPr>
      </w:pPr>
      <w:r w:rsidRPr="00FD6479">
        <w:rPr>
          <w:rFonts w:hint="eastAsia"/>
          <w:color w:val="000000"/>
        </w:rPr>
        <w:t>簡易電腦</w:t>
      </w:r>
      <w:r w:rsidRPr="00FD6479">
        <w:rPr>
          <w:rFonts w:hint="eastAsia"/>
          <w:color w:val="000000"/>
        </w:rPr>
        <w:t xml:space="preserve"> M0</w:t>
      </w:r>
    </w:p>
    <w:p w:rsidR="007D0A46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簡易電腦</w:t>
      </w:r>
      <w:r w:rsidRPr="00FD6479">
        <w:rPr>
          <w:rFonts w:hint="eastAsia"/>
          <w:color w:val="000000"/>
        </w:rPr>
        <w:t xml:space="preserve"> M0 </w:t>
      </w:r>
      <w:r w:rsidR="007D0A46">
        <w:rPr>
          <w:rFonts w:hint="eastAsia"/>
          <w:color w:val="000000"/>
        </w:rPr>
        <w:t>是</w:t>
      </w:r>
      <w:r w:rsidR="007D0A46" w:rsidRPr="00FD6479">
        <w:rPr>
          <w:rFonts w:hint="eastAsia"/>
          <w:color w:val="000000"/>
        </w:rPr>
        <w:t>一種單晶片實驗板</w:t>
      </w:r>
      <w:r w:rsidR="007D0A4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採用</w:t>
      </w:r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作為處理器，包含</w:t>
      </w:r>
      <w:r w:rsidRPr="00FD6479">
        <w:rPr>
          <w:rFonts w:hint="eastAsia"/>
          <w:color w:val="000000"/>
        </w:rPr>
        <w:t xml:space="preserve"> 16 K </w:t>
      </w:r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>FLASH</w:t>
      </w:r>
      <w:r w:rsidRPr="00FD6479">
        <w:rPr>
          <w:rFonts w:hint="eastAsia"/>
          <w:color w:val="000000"/>
        </w:rPr>
        <w:t>與</w:t>
      </w:r>
      <w:r w:rsidRPr="00FD6479">
        <w:rPr>
          <w:rFonts w:hint="eastAsia"/>
          <w:color w:val="000000"/>
        </w:rPr>
        <w:t xml:space="preserve"> 64K </w:t>
      </w:r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 xml:space="preserve"> RAM</w:t>
      </w:r>
      <w:r w:rsidRPr="00FD6479">
        <w:rPr>
          <w:rFonts w:hint="eastAsia"/>
          <w:color w:val="000000"/>
        </w:rPr>
        <w:t>。</w:t>
      </w:r>
      <w:r w:rsidRPr="00FD6479">
        <w:rPr>
          <w:rFonts w:hint="eastAsia"/>
          <w:color w:val="000000"/>
        </w:rPr>
        <w:t xml:space="preserve">16 K </w:t>
      </w:r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 xml:space="preserve"> FLASH </w:t>
      </w:r>
      <w:r w:rsidRPr="00FD6479">
        <w:rPr>
          <w:rFonts w:hint="eastAsia"/>
          <w:color w:val="000000"/>
        </w:rPr>
        <w:t>扮演了唯獨記憶體的角色，之所以選用</w:t>
      </w:r>
      <w:r w:rsidRPr="00FD6479">
        <w:rPr>
          <w:rFonts w:hint="eastAsia"/>
          <w:color w:val="000000"/>
        </w:rPr>
        <w:t xml:space="preserve"> FLASH </w:t>
      </w:r>
      <w:r w:rsidRPr="00FD6479">
        <w:rPr>
          <w:rFonts w:hint="eastAsia"/>
          <w:color w:val="000000"/>
        </w:rPr>
        <w:t>而不採用一般的</w:t>
      </w:r>
      <w:r w:rsidRPr="00FD6479">
        <w:rPr>
          <w:rFonts w:hint="eastAsia"/>
          <w:color w:val="000000"/>
        </w:rPr>
        <w:t xml:space="preserve"> ROM </w:t>
      </w:r>
      <w:r w:rsidRPr="00FD6479">
        <w:rPr>
          <w:rFonts w:hint="eastAsia"/>
          <w:color w:val="000000"/>
        </w:rPr>
        <w:t>是為了測試方便。因為可以利用燒錄器將程式與資料燒錄到</w:t>
      </w:r>
      <w:r w:rsidR="007D0A46">
        <w:rPr>
          <w:rFonts w:hint="eastAsia"/>
          <w:color w:val="000000"/>
        </w:rPr>
        <w:t xml:space="preserve"> Flash </w:t>
      </w:r>
      <w:r w:rsidRPr="00FD6479">
        <w:rPr>
          <w:rFonts w:hint="eastAsia"/>
          <w:color w:val="000000"/>
        </w:rPr>
        <w:t>中</w:t>
      </w:r>
      <w:r w:rsidR="007D0A46">
        <w:rPr>
          <w:rFonts w:hint="eastAsia"/>
          <w:color w:val="000000"/>
        </w:rPr>
        <w:t>，</w:t>
      </w:r>
      <w:fldSimple w:instr=" REF _Ref219363164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11.2</w:t>
        </w:r>
      </w:fldSimple>
      <w:r w:rsidR="007D0A46" w:rsidRPr="00FD6479">
        <w:rPr>
          <w:rFonts w:hint="eastAsia"/>
          <w:color w:val="000000"/>
        </w:rPr>
        <w:t>顯示了簡易電腦</w:t>
      </w:r>
      <w:r w:rsidR="007D0A46" w:rsidRPr="00FD6479">
        <w:rPr>
          <w:rFonts w:hint="eastAsia"/>
          <w:color w:val="000000"/>
        </w:rPr>
        <w:t xml:space="preserve"> M0 </w:t>
      </w:r>
      <w:r w:rsidR="007D0A46" w:rsidRPr="00FD6479">
        <w:rPr>
          <w:rFonts w:hint="eastAsia"/>
          <w:color w:val="000000"/>
        </w:rPr>
        <w:t>的外觀與基本架構。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9221DE" w:rsidP="004A589F">
      <w:pPr>
        <w:keepNext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72062" cy="3857625"/>
            <wp:effectExtent l="19050" t="0" r="0" b="0"/>
            <wp:docPr id="14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72062" cy="3857625"/>
                      <a:chOff x="2071688" y="1785938"/>
                      <a:chExt cx="5072062" cy="3857625"/>
                    </a:xfrm>
                  </a:grpSpPr>
                  <a:grpSp>
                    <a:nvGrpSpPr>
                      <a:cNvPr id="23555" name="群組 3"/>
                      <a:cNvGrpSpPr>
                        <a:grpSpLocks/>
                      </a:cNvGrpSpPr>
                    </a:nvGrpSpPr>
                    <a:grpSpPr bwMode="auto">
                      <a:xfrm>
                        <a:off x="2071688" y="1785938"/>
                        <a:ext cx="5072062" cy="3857625"/>
                        <a:chOff x="1928794" y="1500174"/>
                        <a:chExt cx="4714908" cy="3714776"/>
                      </a:xfrm>
                    </a:grpSpPr>
                    <a:cxnSp>
                      <a:nvCxnSpPr>
                        <a:cNvPr id="5" name="直線接點 4"/>
                        <a:cNvCxnSpPr/>
                      </a:nvCxnSpPr>
                      <a:spPr bwMode="auto">
                        <a:xfrm>
                          <a:off x="5088299" y="3495146"/>
                          <a:ext cx="633082" cy="3057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0070C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直線接點 5"/>
                        <a:cNvCxnSpPr/>
                      </a:nvCxnSpPr>
                      <a:spPr bwMode="auto">
                        <a:xfrm rot="5400000">
                          <a:off x="5530318" y="3781042"/>
                          <a:ext cx="380649" cy="1476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0070C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線接點 6"/>
                        <a:cNvCxnSpPr/>
                      </a:nvCxnSpPr>
                      <a:spPr bwMode="auto">
                        <a:xfrm rot="5400000">
                          <a:off x="4898712" y="3781042"/>
                          <a:ext cx="380649" cy="1476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0070C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直線接點 7"/>
                        <a:cNvCxnSpPr/>
                      </a:nvCxnSpPr>
                      <a:spPr bwMode="auto">
                        <a:xfrm>
                          <a:off x="5094202" y="4733404"/>
                          <a:ext cx="633082" cy="1529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0070C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直線接點 8"/>
                        <a:cNvCxnSpPr/>
                      </a:nvCxnSpPr>
                      <a:spPr bwMode="auto">
                        <a:xfrm rot="5400000">
                          <a:off x="4898712" y="4424631"/>
                          <a:ext cx="380650" cy="1476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0070C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直線接點 9"/>
                        <a:cNvCxnSpPr/>
                      </a:nvCxnSpPr>
                      <a:spPr bwMode="auto">
                        <a:xfrm rot="5400000">
                          <a:off x="5531794" y="4424631"/>
                          <a:ext cx="380650" cy="147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0070C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直線接點 10"/>
                        <a:cNvCxnSpPr/>
                      </a:nvCxnSpPr>
                      <a:spPr bwMode="auto">
                        <a:xfrm>
                          <a:off x="5088299" y="4068414"/>
                          <a:ext cx="633082" cy="1528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0070C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563" name="矩形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43503" y="3214685"/>
                          <a:ext cx="636714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SEG_F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64" name="矩形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85279" y="3686495"/>
                          <a:ext cx="66236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SEG_A</a:t>
                            </a:r>
                            <a:endParaRPr kumimoji="0" lang="zh-TW" altLang="en-US" sz="1200">
                              <a:latin typeface="Times New Roman" pitchFamily="18" charset="0"/>
                              <a:ea typeface="微軟正黑體" pitchFamily="34" charset="-12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565" name="矩形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85279" y="4354082"/>
                          <a:ext cx="692818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 SEG_B</a:t>
                            </a:r>
                            <a:endParaRPr kumimoji="0" lang="zh-TW" altLang="en-US" sz="1200">
                              <a:latin typeface="Times New Roman" pitchFamily="18" charset="0"/>
                              <a:ea typeface="微軟正黑體" pitchFamily="34" charset="-12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566" name="矩形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92526" y="4781489"/>
                          <a:ext cx="654346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SEG_C</a:t>
                            </a:r>
                            <a:endParaRPr kumimoji="0" lang="zh-TW" altLang="en-US" sz="1200">
                              <a:latin typeface="Times New Roman" pitchFamily="18" charset="0"/>
                              <a:ea typeface="微軟正黑體" pitchFamily="34" charset="-12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567" name="矩形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34357" y="4299825"/>
                          <a:ext cx="66236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SEG_D</a:t>
                            </a:r>
                            <a:endParaRPr kumimoji="0" lang="zh-TW" altLang="en-US" sz="1200">
                              <a:latin typeface="Times New Roman" pitchFamily="18" charset="0"/>
                              <a:ea typeface="微軟正黑體" pitchFamily="34" charset="-12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568" name="矩形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34357" y="3648741"/>
                          <a:ext cx="64633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SEG_E</a:t>
                            </a:r>
                            <a:endParaRPr kumimoji="0" lang="zh-TW" altLang="en-US" sz="1200">
                              <a:latin typeface="Times New Roman" pitchFamily="18" charset="0"/>
                              <a:ea typeface="微軟正黑體" pitchFamily="34" charset="-12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569" name="矩形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02747" y="4130406"/>
                          <a:ext cx="617485" cy="46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SEG_G</a:t>
                            </a:r>
                            <a:endParaRPr kumimoji="0" lang="zh-TW" altLang="en-US" sz="1200">
                              <a:latin typeface="Times New Roman" pitchFamily="18" charset="0"/>
                              <a:ea typeface="微軟正黑體" pitchFamily="34" charset="-12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矩形 18"/>
                        <a:cNvSpPr/>
                      </a:nvSpPr>
                      <a:spPr bwMode="auto">
                        <a:xfrm>
                          <a:off x="1928794" y="1500174"/>
                          <a:ext cx="4714908" cy="371477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矩形 19"/>
                        <a:cNvSpPr/>
                      </a:nvSpPr>
                      <a:spPr bwMode="auto">
                        <a:xfrm>
                          <a:off x="5001232" y="1857893"/>
                          <a:ext cx="1356181" cy="5702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ROM (16K)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矩形 20"/>
                        <a:cNvSpPr/>
                      </a:nvSpPr>
                      <a:spPr bwMode="auto">
                        <a:xfrm>
                          <a:off x="2499895" y="1857893"/>
                          <a:ext cx="1000535" cy="107162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CPU0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矩形 21"/>
                        <a:cNvSpPr/>
                      </a:nvSpPr>
                      <a:spPr bwMode="auto">
                        <a:xfrm>
                          <a:off x="2572206" y="3316287"/>
                          <a:ext cx="275958" cy="27669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 bwMode="auto">
                        <a:xfrm>
                          <a:off x="3000163" y="3316287"/>
                          <a:ext cx="275958" cy="27669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矩形 23"/>
                        <a:cNvSpPr/>
                      </a:nvSpPr>
                      <a:spPr bwMode="auto">
                        <a:xfrm>
                          <a:off x="3429595" y="3316287"/>
                          <a:ext cx="275959" cy="27669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矩形 24"/>
                        <a:cNvSpPr/>
                      </a:nvSpPr>
                      <a:spPr bwMode="auto">
                        <a:xfrm>
                          <a:off x="3857553" y="3316287"/>
                          <a:ext cx="275959" cy="27669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+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矩形 25"/>
                        <a:cNvSpPr/>
                      </a:nvSpPr>
                      <a:spPr bwMode="auto">
                        <a:xfrm>
                          <a:off x="2572206" y="3785602"/>
                          <a:ext cx="275958" cy="2766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4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矩形 26"/>
                        <a:cNvSpPr/>
                      </a:nvSpPr>
                      <a:spPr bwMode="auto">
                        <a:xfrm>
                          <a:off x="3000163" y="3785602"/>
                          <a:ext cx="275958" cy="2766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5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矩形 27"/>
                        <a:cNvSpPr/>
                      </a:nvSpPr>
                      <a:spPr bwMode="auto">
                        <a:xfrm>
                          <a:off x="3429595" y="3785602"/>
                          <a:ext cx="275959" cy="2766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6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矩形 28"/>
                        <a:cNvSpPr/>
                      </a:nvSpPr>
                      <a:spPr bwMode="auto">
                        <a:xfrm>
                          <a:off x="3857553" y="3785602"/>
                          <a:ext cx="275959" cy="2766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-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矩形 29"/>
                        <a:cNvSpPr/>
                      </a:nvSpPr>
                      <a:spPr bwMode="auto">
                        <a:xfrm>
                          <a:off x="2572206" y="4254917"/>
                          <a:ext cx="275958" cy="27516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7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矩形 30"/>
                        <a:cNvSpPr/>
                      </a:nvSpPr>
                      <a:spPr bwMode="auto">
                        <a:xfrm>
                          <a:off x="3000163" y="4254917"/>
                          <a:ext cx="275958" cy="27516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8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矩形 31"/>
                        <a:cNvSpPr/>
                      </a:nvSpPr>
                      <a:spPr bwMode="auto">
                        <a:xfrm>
                          <a:off x="3429595" y="4254917"/>
                          <a:ext cx="275959" cy="27516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9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" name="矩形 32"/>
                        <a:cNvSpPr/>
                      </a:nvSpPr>
                      <a:spPr bwMode="auto">
                        <a:xfrm>
                          <a:off x="3857553" y="4254917"/>
                          <a:ext cx="275959" cy="27516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矩形 33"/>
                        <a:cNvSpPr/>
                      </a:nvSpPr>
                      <a:spPr bwMode="auto">
                        <a:xfrm>
                          <a:off x="2572206" y="4724232"/>
                          <a:ext cx="275958" cy="2766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#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矩形 34"/>
                        <a:cNvSpPr/>
                      </a:nvSpPr>
                      <a:spPr bwMode="auto">
                        <a:xfrm>
                          <a:off x="3000163" y="4724232"/>
                          <a:ext cx="275958" cy="2766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0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" name="矩形 35"/>
                        <a:cNvSpPr/>
                      </a:nvSpPr>
                      <a:spPr bwMode="auto">
                        <a:xfrm>
                          <a:off x="3429595" y="4724232"/>
                          <a:ext cx="275959" cy="2766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?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矩形 36"/>
                        <a:cNvSpPr/>
                      </a:nvSpPr>
                      <a:spPr bwMode="auto">
                        <a:xfrm>
                          <a:off x="3857553" y="4724232"/>
                          <a:ext cx="275959" cy="2766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/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589" name="矩形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0297" y="3071809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0" name="矩形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925" y="3071809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1" name="矩形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57553" y="3071809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2" name="矩形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6181" y="3071809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3" name="矩形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0297" y="3561936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4" name="矩形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925" y="3561936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K5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5" name="矩形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57553" y="3561936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6" name="矩形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6181" y="3561936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7" name="矩形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2162" y="4030320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8" name="矩形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30790" y="4030320"/>
                          <a:ext cx="34600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K9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599" name="矩形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59418" y="4030320"/>
                          <a:ext cx="377297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600" name="矩形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8046" y="4030320"/>
                          <a:ext cx="369846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601" name="矩形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0297" y="4500569"/>
                          <a:ext cx="369847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602" name="矩形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28925" y="4500569"/>
                          <a:ext cx="377297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603" name="矩形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57553" y="4500569"/>
                          <a:ext cx="362396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3604" name="矩形 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86181" y="4500569"/>
                          <a:ext cx="353455" cy="26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200">
                                <a:latin typeface="Times New Roman" pitchFamily="18" charset="0"/>
                                <a:ea typeface="微軟正黑體" pitchFamily="34" charset="-120"/>
                                <a:cs typeface="Times New Roman" pitchFamily="18" charset="0"/>
                              </a:rPr>
                              <a:t>KF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4" name="矩形 53"/>
                        <a:cNvSpPr/>
                      </a:nvSpPr>
                      <a:spPr bwMode="auto">
                        <a:xfrm>
                          <a:off x="5001232" y="2429632"/>
                          <a:ext cx="1356181" cy="49988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RAM (64K)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矩形 54"/>
                        <a:cNvSpPr/>
                      </a:nvSpPr>
                      <a:spPr bwMode="auto">
                        <a:xfrm>
                          <a:off x="3714409" y="1857893"/>
                          <a:ext cx="1000535" cy="49988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輸出入</a:t>
                            </a:r>
                            <a: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/>
                            </a:r>
                            <a:br>
                              <a:rPr kumimoji="0"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</a:br>
                            <a:r>
                              <a:rPr kumimoji="0" lang="zh-TW" altLang="en-US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控制器</a:t>
                            </a:r>
                            <a:endParaRPr kumimoji="0" lang="zh-TW" altLang="en-US" sz="1200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="004C58C4" w:rsidRPr="004C58C4" w:rsidDel="004C58C4">
        <w:rPr>
          <w:color w:val="000000"/>
        </w:rPr>
        <w:t xml:space="preserve"> </w:t>
      </w:r>
    </w:p>
    <w:p w:rsidR="004A589F" w:rsidRPr="00FD6479" w:rsidRDefault="004A589F" w:rsidP="004A589F">
      <w:pPr>
        <w:pStyle w:val="a8"/>
        <w:jc w:val="center"/>
        <w:rPr>
          <w:color w:val="000000"/>
        </w:rPr>
      </w:pPr>
      <w:bookmarkStart w:id="6" w:name="_Ref219363164"/>
      <w:r w:rsidRPr="00FD6479">
        <w:rPr>
          <w:rFonts w:hint="eastAsia"/>
          <w:color w:val="000000"/>
        </w:rPr>
        <w:t>圖</w:t>
      </w:r>
      <w:r w:rsidRPr="00FD6479">
        <w:rPr>
          <w:rFonts w:hint="eastAsia"/>
          <w:color w:val="000000"/>
        </w:rPr>
        <w:t xml:space="preserve"> </w:t>
      </w:r>
      <w:r w:rsidR="00EE2C11">
        <w:rPr>
          <w:color w:val="000000"/>
        </w:rPr>
        <w:fldChar w:fldCharType="begin"/>
      </w:r>
      <w:r w:rsidR="00966BD4">
        <w:rPr>
          <w:color w:val="000000"/>
        </w:rPr>
        <w:instrText xml:space="preserve"> </w:instrText>
      </w:r>
      <w:r w:rsidR="00966BD4">
        <w:rPr>
          <w:rFonts w:hint="eastAsia"/>
          <w:color w:val="000000"/>
        </w:rPr>
        <w:instrText>STYLEREF 1 \s</w:instrText>
      </w:r>
      <w:r w:rsidR="00966BD4">
        <w:rPr>
          <w:color w:val="000000"/>
        </w:rPr>
        <w:instrText xml:space="preserve"> </w:instrText>
      </w:r>
      <w:r w:rsidR="00EE2C11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>
        <w:rPr>
          <w:color w:val="000000"/>
        </w:rPr>
        <w:fldChar w:fldCharType="end"/>
      </w:r>
      <w:r w:rsidR="00966BD4">
        <w:rPr>
          <w:color w:val="000000"/>
        </w:rPr>
        <w:t>.</w:t>
      </w:r>
      <w:r w:rsidR="00EE2C11">
        <w:rPr>
          <w:color w:val="000000"/>
        </w:rPr>
        <w:fldChar w:fldCharType="begin"/>
      </w:r>
      <w:r w:rsidR="00966BD4">
        <w:rPr>
          <w:color w:val="000000"/>
        </w:rPr>
        <w:instrText xml:space="preserve"> </w:instrText>
      </w:r>
      <w:r w:rsidR="00966BD4">
        <w:rPr>
          <w:rFonts w:hint="eastAsia"/>
          <w:color w:val="000000"/>
        </w:rPr>
        <w:instrText xml:space="preserve">SEQ </w:instrText>
      </w:r>
      <w:r w:rsidR="00966BD4">
        <w:rPr>
          <w:rFonts w:hint="eastAsia"/>
          <w:color w:val="000000"/>
        </w:rPr>
        <w:instrText>圖</w:instrText>
      </w:r>
      <w:r w:rsidR="00966BD4">
        <w:rPr>
          <w:rFonts w:hint="eastAsia"/>
          <w:color w:val="000000"/>
        </w:rPr>
        <w:instrText xml:space="preserve"> \* ARABIC \s 1</w:instrText>
      </w:r>
      <w:r w:rsidR="00966BD4">
        <w:rPr>
          <w:color w:val="000000"/>
        </w:rPr>
        <w:instrText xml:space="preserve"> </w:instrText>
      </w:r>
      <w:r w:rsidR="00EE2C11">
        <w:rPr>
          <w:color w:val="000000"/>
        </w:rPr>
        <w:fldChar w:fldCharType="separate"/>
      </w:r>
      <w:r w:rsidR="00B330A3">
        <w:rPr>
          <w:noProof/>
          <w:color w:val="000000"/>
        </w:rPr>
        <w:t>2</w:t>
      </w:r>
      <w:r w:rsidR="00EE2C11">
        <w:rPr>
          <w:color w:val="000000"/>
        </w:rPr>
        <w:fldChar w:fldCharType="end"/>
      </w:r>
      <w:bookmarkEnd w:id="6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簡易電腦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的基本架構</w:t>
      </w:r>
    </w:p>
    <w:p w:rsidR="004A589F" w:rsidRDefault="004A589F" w:rsidP="004A589F">
      <w:pPr>
        <w:rPr>
          <w:color w:val="000000"/>
        </w:rPr>
      </w:pPr>
    </w:p>
    <w:p w:rsidR="007D0A46" w:rsidRPr="00FD6479" w:rsidRDefault="007D0A46" w:rsidP="007D0A46">
      <w:pPr>
        <w:rPr>
          <w:color w:val="000000"/>
        </w:rPr>
      </w:pPr>
      <w:r w:rsidRPr="00FD6479">
        <w:rPr>
          <w:rFonts w:hint="eastAsia"/>
          <w:color w:val="000000"/>
        </w:rPr>
        <w:t>程式設計師可以透過個人電腦所控制的燒錄裝置，將程式燒錄到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 xml:space="preserve"> Flash </w:t>
      </w:r>
      <w:r w:rsidRPr="00FD6479">
        <w:rPr>
          <w:rFonts w:hint="eastAsia"/>
          <w:color w:val="000000"/>
        </w:rPr>
        <w:t>當中</w:t>
      </w:r>
      <w:r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只要啟動程式正確的燒錄到其中，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就可以順利的開機</w:t>
      </w:r>
      <w:r>
        <w:rPr>
          <w:rFonts w:hint="eastAsia"/>
          <w:color w:val="000000"/>
        </w:rPr>
        <w:t>，</w:t>
      </w:r>
      <w:r w:rsidRPr="00FD6479">
        <w:rPr>
          <w:color w:val="000000"/>
        </w:rPr>
        <w:t>M</w:t>
      </w:r>
      <w:r w:rsidRPr="00FD6479">
        <w:rPr>
          <w:rFonts w:hint="eastAsia"/>
          <w:color w:val="000000"/>
        </w:rPr>
        <w:t>0</w:t>
      </w:r>
      <w:r w:rsidRPr="00FD6479">
        <w:rPr>
          <w:rFonts w:hint="eastAsia"/>
          <w:color w:val="000000"/>
        </w:rPr>
        <w:t>當中的</w:t>
      </w:r>
      <w:r w:rsidRPr="00FD6479">
        <w:rPr>
          <w:rFonts w:hint="eastAsia"/>
          <w:color w:val="000000"/>
        </w:rPr>
        <w:t xml:space="preserve"> RAM </w:t>
      </w:r>
      <w:r w:rsidRPr="00FD6479">
        <w:rPr>
          <w:rFonts w:hint="eastAsia"/>
          <w:color w:val="000000"/>
        </w:rPr>
        <w:lastRenderedPageBreak/>
        <w:t>則可用來儲存堆疊與變數等動態資料。</w:t>
      </w:r>
    </w:p>
    <w:p w:rsidR="007D0A46" w:rsidRPr="00FD6479" w:rsidRDefault="007D0A46" w:rsidP="007D0A46">
      <w:pPr>
        <w:rPr>
          <w:color w:val="000000"/>
        </w:rPr>
      </w:pPr>
    </w:p>
    <w:p w:rsidR="007D0A46" w:rsidRPr="00FD6479" w:rsidRDefault="007D0A46" w:rsidP="007D0A46">
      <w:pPr>
        <w:rPr>
          <w:color w:val="000000"/>
        </w:rPr>
      </w:pPr>
      <w:r w:rsidRPr="00FD6479">
        <w:rPr>
          <w:rFonts w:hint="eastAsia"/>
          <w:color w:val="000000"/>
        </w:rPr>
        <w:t>另外，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上還有一組鍵盤，共有</w:t>
      </w:r>
      <w:r w:rsidRPr="00FD6479">
        <w:rPr>
          <w:rFonts w:hint="eastAsia"/>
          <w:color w:val="000000"/>
        </w:rPr>
        <w:t xml:space="preserve"> 16 </w:t>
      </w:r>
      <w:r>
        <w:rPr>
          <w:rFonts w:hint="eastAsia"/>
          <w:color w:val="000000"/>
        </w:rPr>
        <w:t>個</w:t>
      </w:r>
      <w:r w:rsidRPr="00FD6479">
        <w:rPr>
          <w:rFonts w:hint="eastAsia"/>
          <w:color w:val="000000"/>
        </w:rPr>
        <w:t>按鍵，還有一個七段顯示器，可用來顯示一個數字。鍵盤上的每一個按鍵都有編號，從</w:t>
      </w:r>
      <w:r w:rsidRPr="00FD6479">
        <w:rPr>
          <w:rFonts w:hint="eastAsia"/>
          <w:color w:val="000000"/>
        </w:rPr>
        <w:t>K</w:t>
      </w:r>
      <w:r>
        <w:rPr>
          <w:rFonts w:hint="eastAsia"/>
          <w:color w:val="000000"/>
        </w:rPr>
        <w:t>0</w:t>
      </w:r>
      <w:r w:rsidRPr="00FD6479">
        <w:rPr>
          <w:rFonts w:hint="eastAsia"/>
          <w:color w:val="000000"/>
        </w:rPr>
        <w:t>開始直到</w:t>
      </w:r>
      <w:r w:rsidRPr="00FD6479">
        <w:rPr>
          <w:rFonts w:hint="eastAsia"/>
          <w:color w:val="000000"/>
        </w:rPr>
        <w:t xml:space="preserve"> K</w:t>
      </w:r>
      <w:r>
        <w:rPr>
          <w:rFonts w:hint="eastAsia"/>
          <w:color w:val="000000"/>
        </w:rPr>
        <w:t>F</w:t>
      </w:r>
      <w:r w:rsidRPr="00FD6479">
        <w:rPr>
          <w:rFonts w:hint="eastAsia"/>
          <w:color w:val="000000"/>
        </w:rPr>
        <w:t>，代表</w:t>
      </w:r>
      <w:r w:rsidRPr="00FD6479">
        <w:rPr>
          <w:rFonts w:hint="eastAsia"/>
          <w:color w:val="000000"/>
        </w:rPr>
        <w:t xml:space="preserve"> Key </w:t>
      </w:r>
      <w:r>
        <w:rPr>
          <w:rFonts w:hint="eastAsia"/>
          <w:color w:val="000000"/>
        </w:rPr>
        <w:t>0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 xml:space="preserve">Key </w:t>
      </w:r>
      <w:r>
        <w:rPr>
          <w:rFonts w:hint="eastAsia"/>
          <w:color w:val="000000"/>
        </w:rPr>
        <w:t>1</w:t>
      </w:r>
      <w:r w:rsidRPr="00FD6479">
        <w:rPr>
          <w:rFonts w:hint="eastAsia"/>
          <w:color w:val="000000"/>
        </w:rPr>
        <w:t>、</w:t>
      </w:r>
      <w:r w:rsidRPr="00FD6479">
        <w:rPr>
          <w:color w:val="000000"/>
        </w:rPr>
        <w:t>…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 xml:space="preserve">Key </w:t>
      </w:r>
      <w:r>
        <w:rPr>
          <w:rFonts w:hint="eastAsia"/>
          <w:color w:val="000000"/>
        </w:rPr>
        <w:t>F</w:t>
      </w:r>
      <w:r w:rsidRPr="00FD6479">
        <w:rPr>
          <w:rFonts w:hint="eastAsia"/>
          <w:color w:val="000000"/>
        </w:rPr>
        <w:t>的縮寫</w:t>
      </w:r>
      <w:r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而七段顯示器的每一根光棒</w:t>
      </w:r>
      <w:r w:rsidRPr="00FD6479">
        <w:rPr>
          <w:rFonts w:hint="eastAsia"/>
          <w:color w:val="000000"/>
        </w:rPr>
        <w:t xml:space="preserve"> (LED) </w:t>
      </w:r>
      <w:r w:rsidRPr="00FD6479">
        <w:rPr>
          <w:rFonts w:hint="eastAsia"/>
          <w:color w:val="000000"/>
        </w:rPr>
        <w:t>也都有編號，從</w:t>
      </w:r>
      <w:r w:rsidRPr="00FD6479">
        <w:rPr>
          <w:rFonts w:hint="eastAsia"/>
          <w:color w:val="000000"/>
        </w:rPr>
        <w:t xml:space="preserve"> SEG_A </w:t>
      </w:r>
      <w:r w:rsidRPr="00FD6479">
        <w:rPr>
          <w:rFonts w:hint="eastAsia"/>
          <w:color w:val="000000"/>
        </w:rPr>
        <w:t>開始編到</w:t>
      </w:r>
      <w:r w:rsidRPr="00FD6479">
        <w:rPr>
          <w:rFonts w:hint="eastAsia"/>
          <w:color w:val="000000"/>
        </w:rPr>
        <w:t xml:space="preserve"> SEG_G </w:t>
      </w:r>
      <w:r w:rsidRPr="00FD6479">
        <w:rPr>
          <w:rFonts w:hint="eastAsia"/>
          <w:color w:val="000000"/>
        </w:rPr>
        <w:t>為止。</w:t>
      </w:r>
    </w:p>
    <w:p w:rsidR="007D0A46" w:rsidRPr="007D0A46" w:rsidRDefault="007D0A46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簡易電腦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完全採用記憶體映射的方式進行輸出入，輸出入的映射位址位於定址空間的最後部分，其中的</w:t>
      </w:r>
      <w:r w:rsidRPr="00FD6479">
        <w:rPr>
          <w:rFonts w:hint="eastAsia"/>
          <w:color w:val="000000"/>
        </w:rPr>
        <w:t xml:space="preserve"> 0xFFFFFF00 </w:t>
      </w:r>
      <w:r w:rsidRPr="00FD6479">
        <w:rPr>
          <w:rFonts w:hint="eastAsia"/>
          <w:color w:val="000000"/>
        </w:rPr>
        <w:t>是七段顯示器的映射區域，而</w:t>
      </w:r>
      <w:r w:rsidRPr="00FD6479">
        <w:rPr>
          <w:rFonts w:hint="eastAsia"/>
          <w:color w:val="000000"/>
        </w:rPr>
        <w:t xml:space="preserve"> 0xFFFFFF01 </w:t>
      </w:r>
      <w:r w:rsidRPr="00FD6479">
        <w:rPr>
          <w:rFonts w:hint="eastAsia"/>
          <w:color w:val="000000"/>
        </w:rPr>
        <w:t>與</w:t>
      </w:r>
      <w:r w:rsidRPr="00FD6479">
        <w:rPr>
          <w:rFonts w:hint="eastAsia"/>
          <w:color w:val="000000"/>
        </w:rPr>
        <w:t xml:space="preserve">0xFFFFFF02 </w:t>
      </w:r>
      <w:r w:rsidRPr="00FD6479">
        <w:rPr>
          <w:rFonts w:hint="eastAsia"/>
          <w:color w:val="000000"/>
        </w:rPr>
        <w:t>則是鍵盤按鈕的映射區域。這些映射方式均記載</w:t>
      </w:r>
      <w:r w:rsidR="007D0A46">
        <w:rPr>
          <w:rFonts w:hint="eastAsia"/>
          <w:color w:val="000000"/>
        </w:rPr>
        <w:t>於</w:t>
      </w:r>
      <w:r w:rsidRPr="00FD6479">
        <w:rPr>
          <w:rFonts w:hint="eastAsia"/>
          <w:color w:val="000000"/>
        </w:rPr>
        <w:t>其硬體手冊當中。</w:t>
      </w:r>
      <w:fldSimple w:instr=" REF _Ref219364551 \h  \* MERGEFORMAT ">
        <w:r w:rsidR="00B330A3" w:rsidRPr="00FD6479">
          <w:rPr>
            <w:rFonts w:hint="eastAsia"/>
            <w:color w:val="000000"/>
          </w:rPr>
          <w:t>表格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11.1</w:t>
        </w:r>
      </w:fldSimple>
      <w:r w:rsidRPr="00FD6479">
        <w:rPr>
          <w:rFonts w:hint="eastAsia"/>
          <w:color w:val="000000"/>
        </w:rPr>
        <w:t>是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的硬體對應手冊。請讀者仔細對照</w:t>
      </w:r>
      <w:fldSimple w:instr=" REF _Ref219363164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11.2</w:t>
        </w:r>
      </w:fldSimple>
      <w:r w:rsidRPr="00FD6479">
        <w:rPr>
          <w:rFonts w:hint="eastAsia"/>
          <w:color w:val="000000"/>
        </w:rPr>
        <w:t>與</w:t>
      </w:r>
      <w:fldSimple w:instr=" REF _Ref219364551 \h  \* MERGEFORMAT ">
        <w:r w:rsidR="00B330A3" w:rsidRPr="00FD6479">
          <w:rPr>
            <w:rFonts w:hint="eastAsia"/>
            <w:color w:val="000000"/>
          </w:rPr>
          <w:t>表格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11.1</w:t>
        </w:r>
      </w:fldSimple>
      <w:r w:rsidRPr="00FD6479">
        <w:rPr>
          <w:rFonts w:hint="eastAsia"/>
          <w:color w:val="000000"/>
        </w:rPr>
        <w:t>，就可以找到每個按鍵與光棒各被映射到哪一個位元上。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7" w:name="_Ref219364551"/>
      <w:bookmarkStart w:id="8" w:name="_Ref222198156"/>
      <w:r w:rsidRPr="00FD6479">
        <w:rPr>
          <w:rFonts w:hint="eastAsia"/>
          <w:color w:val="000000"/>
        </w:rPr>
        <w:t>表格</w:t>
      </w:r>
      <w:r w:rsidRPr="00FD6479">
        <w:rPr>
          <w:rFonts w:hint="eastAsia"/>
          <w:color w:val="000000"/>
        </w:rPr>
        <w:t xml:space="preserve"> </w:t>
      </w:r>
      <w:r w:rsidR="00EE2C11">
        <w:rPr>
          <w:color w:val="000000"/>
        </w:rPr>
        <w:fldChar w:fldCharType="begin"/>
      </w:r>
      <w:r w:rsidR="007704C1">
        <w:rPr>
          <w:color w:val="000000"/>
        </w:rPr>
        <w:instrText xml:space="preserve"> </w:instrText>
      </w:r>
      <w:r w:rsidR="007704C1">
        <w:rPr>
          <w:rFonts w:hint="eastAsia"/>
          <w:color w:val="000000"/>
        </w:rPr>
        <w:instrText>STYLEREF 1 \s</w:instrText>
      </w:r>
      <w:r w:rsidR="007704C1">
        <w:rPr>
          <w:color w:val="000000"/>
        </w:rPr>
        <w:instrText xml:space="preserve"> </w:instrText>
      </w:r>
      <w:r w:rsidR="00EE2C11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>
        <w:rPr>
          <w:color w:val="000000"/>
        </w:rPr>
        <w:fldChar w:fldCharType="end"/>
      </w:r>
      <w:r w:rsidR="007704C1">
        <w:rPr>
          <w:color w:val="000000"/>
        </w:rPr>
        <w:t>.</w:t>
      </w:r>
      <w:r w:rsidR="00EE2C11">
        <w:rPr>
          <w:color w:val="000000"/>
        </w:rPr>
        <w:fldChar w:fldCharType="begin"/>
      </w:r>
      <w:r w:rsidR="007704C1">
        <w:rPr>
          <w:color w:val="000000"/>
        </w:rPr>
        <w:instrText xml:space="preserve"> </w:instrText>
      </w:r>
      <w:r w:rsidR="007704C1">
        <w:rPr>
          <w:rFonts w:hint="eastAsia"/>
          <w:color w:val="000000"/>
        </w:rPr>
        <w:instrText xml:space="preserve">SEQ </w:instrText>
      </w:r>
      <w:r w:rsidR="007704C1">
        <w:rPr>
          <w:rFonts w:hint="eastAsia"/>
          <w:color w:val="000000"/>
        </w:rPr>
        <w:instrText>表格</w:instrText>
      </w:r>
      <w:r w:rsidR="007704C1">
        <w:rPr>
          <w:rFonts w:hint="eastAsia"/>
          <w:color w:val="000000"/>
        </w:rPr>
        <w:instrText xml:space="preserve"> \* ARABIC \s 1</w:instrText>
      </w:r>
      <w:r w:rsidR="007704C1">
        <w:rPr>
          <w:color w:val="000000"/>
        </w:rPr>
        <w:instrText xml:space="preserve"> </w:instrText>
      </w:r>
      <w:r w:rsidR="00EE2C11">
        <w:rPr>
          <w:color w:val="000000"/>
        </w:rPr>
        <w:fldChar w:fldCharType="separate"/>
      </w:r>
      <w:r w:rsidR="00B330A3">
        <w:rPr>
          <w:noProof/>
          <w:color w:val="000000"/>
        </w:rPr>
        <w:t>1</w:t>
      </w:r>
      <w:r w:rsidR="00EE2C11">
        <w:rPr>
          <w:color w:val="000000"/>
        </w:rPr>
        <w:fldChar w:fldCharType="end"/>
      </w:r>
      <w:bookmarkEnd w:id="7"/>
      <w:r w:rsidRPr="00FD6479">
        <w:rPr>
          <w:rFonts w:hint="eastAsia"/>
          <w:color w:val="000000"/>
        </w:rPr>
        <w:t>簡易電腦</w:t>
      </w:r>
      <w:r w:rsidRPr="00FD6479">
        <w:rPr>
          <w:rFonts w:hint="eastAsia"/>
          <w:color w:val="000000"/>
        </w:rPr>
        <w:t xml:space="preserve">M0 </w:t>
      </w:r>
      <w:r w:rsidRPr="00FD6479">
        <w:rPr>
          <w:rFonts w:hint="eastAsia"/>
          <w:color w:val="000000"/>
        </w:rPr>
        <w:t>的硬體對映手冊</w:t>
      </w:r>
      <w:r w:rsidRPr="00FD6479">
        <w:rPr>
          <w:rFonts w:hint="eastAsia"/>
          <w:color w:val="000000"/>
        </w:rPr>
        <w:t xml:space="preserve"> (Data Sheet)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1"/>
        <w:gridCol w:w="756"/>
        <w:gridCol w:w="812"/>
        <w:gridCol w:w="778"/>
        <w:gridCol w:w="784"/>
        <w:gridCol w:w="1044"/>
        <w:gridCol w:w="1042"/>
        <w:gridCol w:w="1042"/>
        <w:gridCol w:w="1043"/>
      </w:tblGrid>
      <w:tr w:rsidR="004A589F" w:rsidRPr="00CF7FAF" w:rsidTr="0089140E">
        <w:tc>
          <w:tcPr>
            <w:tcW w:w="1221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Reg bit</w:t>
            </w:r>
          </w:p>
        </w:tc>
        <w:tc>
          <w:tcPr>
            <w:tcW w:w="756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2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8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4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4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2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2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3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</w:tr>
      <w:tr w:rsidR="004A589F" w:rsidRPr="00CF7FAF" w:rsidTr="0089140E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IO_REG0</w:t>
            </w:r>
          </w:p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0xFFFFFF00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SEG_G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SEG_F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SEG_E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SEG_D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SEG_C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SEG_B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SEG_A</w:t>
            </w:r>
          </w:p>
        </w:tc>
      </w:tr>
      <w:tr w:rsidR="004A589F" w:rsidRPr="00CF7FAF" w:rsidTr="0089140E">
        <w:tc>
          <w:tcPr>
            <w:tcW w:w="1221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IO_REG1</w:t>
            </w:r>
          </w:p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0xFFFFFF01</w:t>
            </w:r>
          </w:p>
        </w:tc>
        <w:tc>
          <w:tcPr>
            <w:tcW w:w="756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F</w:t>
            </w:r>
          </w:p>
        </w:tc>
        <w:tc>
          <w:tcPr>
            <w:tcW w:w="812" w:type="dxa"/>
          </w:tcPr>
          <w:p w:rsidR="004A589F" w:rsidRPr="00CF7FAF" w:rsidRDefault="004A589F" w:rsidP="007E570D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E</w:t>
            </w:r>
          </w:p>
        </w:tc>
        <w:tc>
          <w:tcPr>
            <w:tcW w:w="778" w:type="dxa"/>
          </w:tcPr>
          <w:p w:rsidR="004A589F" w:rsidRPr="00CF7FAF" w:rsidRDefault="004A589F" w:rsidP="007E570D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784" w:type="dxa"/>
          </w:tcPr>
          <w:p w:rsidR="004A589F" w:rsidRPr="00CF7FAF" w:rsidRDefault="004A589F" w:rsidP="007E570D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44" w:type="dxa"/>
          </w:tcPr>
          <w:p w:rsidR="004A589F" w:rsidRPr="00CF7FAF" w:rsidRDefault="004A589F" w:rsidP="007E570D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B</w:t>
            </w:r>
          </w:p>
        </w:tc>
        <w:tc>
          <w:tcPr>
            <w:tcW w:w="1042" w:type="dxa"/>
          </w:tcPr>
          <w:p w:rsidR="004A589F" w:rsidRPr="00CF7FAF" w:rsidRDefault="004A589F" w:rsidP="007E570D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042" w:type="dxa"/>
          </w:tcPr>
          <w:p w:rsidR="004A589F" w:rsidRPr="00CF7FAF" w:rsidRDefault="004A589F" w:rsidP="007E570D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43" w:type="dxa"/>
          </w:tcPr>
          <w:p w:rsidR="004A589F" w:rsidRPr="00CF7FAF" w:rsidRDefault="004A589F" w:rsidP="007E570D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</w:tr>
      <w:tr w:rsidR="004A589F" w:rsidRPr="00CF7FAF" w:rsidTr="0089140E">
        <w:tc>
          <w:tcPr>
            <w:tcW w:w="1221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IO_REG2</w:t>
            </w:r>
          </w:p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0xFFFFFF02</w:t>
            </w:r>
          </w:p>
        </w:tc>
        <w:tc>
          <w:tcPr>
            <w:tcW w:w="756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2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8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4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44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42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2" w:type="dxa"/>
          </w:tcPr>
          <w:p w:rsidR="004A589F" w:rsidRPr="00CF7FAF" w:rsidRDefault="004A589F" w:rsidP="0089140E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3" w:type="dxa"/>
          </w:tcPr>
          <w:p w:rsidR="004A589F" w:rsidRPr="00CF7FAF" w:rsidRDefault="004A589F" w:rsidP="007E570D">
            <w:pPr>
              <w:rPr>
                <w:color w:val="000000"/>
                <w:sz w:val="20"/>
                <w:szCs w:val="20"/>
              </w:rPr>
            </w:pPr>
            <w:r w:rsidRPr="00CF7FAF">
              <w:rPr>
                <w:rFonts w:hint="eastAsia"/>
                <w:color w:val="000000"/>
                <w:sz w:val="20"/>
                <w:szCs w:val="20"/>
              </w:rPr>
              <w:t>K</w:t>
            </w:r>
            <w:r w:rsidR="007E570D" w:rsidRPr="00CF7FAF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上的所有按鈕，都是在按下去時，對應的位元才會變成</w:t>
      </w:r>
      <w:r w:rsidRPr="00FD6479">
        <w:rPr>
          <w:rFonts w:hint="eastAsia"/>
          <w:color w:val="000000"/>
        </w:rPr>
        <w:t>1</w:t>
      </w:r>
      <w:r w:rsidRPr="00FD6479">
        <w:rPr>
          <w:rFonts w:hint="eastAsia"/>
          <w:color w:val="000000"/>
        </w:rPr>
        <w:t>，在未按鈕的情況下該位元會是</w:t>
      </w:r>
      <w:r w:rsidRPr="00FD6479">
        <w:rPr>
          <w:rFonts w:hint="eastAsia"/>
          <w:color w:val="000000"/>
        </w:rPr>
        <w:t xml:space="preserve"> 0</w:t>
      </w:r>
      <w:r w:rsidRPr="00FD6479">
        <w:rPr>
          <w:rFonts w:hint="eastAsia"/>
          <w:color w:val="000000"/>
        </w:rPr>
        <w:t>。同樣的，七段顯示器上的光棒也是以</w:t>
      </w:r>
      <w:r w:rsidRPr="00FD6479">
        <w:rPr>
          <w:rFonts w:hint="eastAsia"/>
          <w:color w:val="000000"/>
        </w:rPr>
        <w:t>1</w:t>
      </w:r>
      <w:r w:rsidRPr="00FD6479">
        <w:rPr>
          <w:rFonts w:hint="eastAsia"/>
          <w:color w:val="000000"/>
        </w:rPr>
        <w:t>作為點亮的狀態，而</w:t>
      </w:r>
      <w:r w:rsidRPr="00FD6479">
        <w:rPr>
          <w:rFonts w:hint="eastAsia"/>
          <w:color w:val="000000"/>
        </w:rPr>
        <w:t xml:space="preserve"> 0 </w:t>
      </w:r>
      <w:r w:rsidRPr="00FD6479">
        <w:rPr>
          <w:rFonts w:hint="eastAsia"/>
          <w:color w:val="000000"/>
        </w:rPr>
        <w:t>作為熄滅的狀態。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根據</w:t>
      </w:r>
      <w:fldSimple w:instr=" REF _Ref219363164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11.2</w:t>
        </w:r>
      </w:fldSimple>
      <w:r w:rsidRPr="00FD6479">
        <w:rPr>
          <w:rFonts w:hint="eastAsia"/>
          <w:color w:val="000000"/>
        </w:rPr>
        <w:t>與</w:t>
      </w:r>
      <w:fldSimple w:instr=" REF _Ref219364551 \h  \* MERGEFORMAT ">
        <w:r w:rsidR="00B330A3" w:rsidRPr="00FD6479">
          <w:rPr>
            <w:rFonts w:hint="eastAsia"/>
            <w:color w:val="000000"/>
          </w:rPr>
          <w:t>表格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11.1</w:t>
        </w:r>
      </w:fldSimple>
      <w:r w:rsidRPr="00FD6479">
        <w:rPr>
          <w:rFonts w:hint="eastAsia"/>
          <w:color w:val="000000"/>
        </w:rPr>
        <w:t>，我們就可以開始撰寫簡易電腦的程式了。假如，我們希望寫一個程式，可以讓七段顯示器顯示出</w:t>
      </w:r>
      <w:r w:rsidRPr="00FD6479">
        <w:rPr>
          <w:rFonts w:hint="eastAsia"/>
          <w:color w:val="000000"/>
        </w:rPr>
        <w:t xml:space="preserve"> 0 </w:t>
      </w:r>
      <w:r w:rsidRPr="00FD6479">
        <w:rPr>
          <w:rFonts w:hint="eastAsia"/>
          <w:color w:val="000000"/>
        </w:rPr>
        <w:t>這個數字，那應該怎麼做呢？</w:t>
      </w:r>
    </w:p>
    <w:p w:rsidR="004A589F" w:rsidRPr="00FD6479" w:rsidRDefault="004A589F" w:rsidP="004A589F">
      <w:pPr>
        <w:rPr>
          <w:color w:val="000000"/>
        </w:rPr>
      </w:pPr>
    </w:p>
    <w:p w:rsidR="004A589F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根據我們的目標，我們必須讓七段顯示器外圍的六根亮棒都亮起來，然後讓中心的亮棒熄滅。因此，我們必須將</w:t>
      </w:r>
      <w:r w:rsidRPr="00FD6479">
        <w:rPr>
          <w:rFonts w:hint="eastAsia"/>
          <w:color w:val="000000"/>
        </w:rPr>
        <w:t xml:space="preserve"> SEG_A ...SEG_F </w:t>
      </w:r>
      <w:r w:rsidRPr="00FD6479">
        <w:rPr>
          <w:rFonts w:hint="eastAsia"/>
          <w:color w:val="000000"/>
        </w:rPr>
        <w:t>都設成</w:t>
      </w:r>
      <w:r w:rsidRPr="00FD6479">
        <w:rPr>
          <w:rFonts w:hint="eastAsia"/>
          <w:color w:val="000000"/>
        </w:rPr>
        <w:t xml:space="preserve"> 1 </w:t>
      </w:r>
      <w:r w:rsidRPr="00FD6479">
        <w:rPr>
          <w:rFonts w:hint="eastAsia"/>
          <w:color w:val="000000"/>
        </w:rPr>
        <w:t>，而</w:t>
      </w:r>
      <w:r w:rsidRPr="00FD6479">
        <w:rPr>
          <w:rFonts w:hint="eastAsia"/>
          <w:color w:val="000000"/>
        </w:rPr>
        <w:t xml:space="preserve"> SEG_G </w:t>
      </w:r>
      <w:r w:rsidRPr="00FD6479">
        <w:rPr>
          <w:rFonts w:hint="eastAsia"/>
          <w:color w:val="000000"/>
        </w:rPr>
        <w:t>則設成</w:t>
      </w:r>
      <w:r w:rsidRPr="00FD6479">
        <w:rPr>
          <w:rFonts w:hint="eastAsia"/>
          <w:color w:val="000000"/>
        </w:rPr>
        <w:t xml:space="preserve"> 0</w:t>
      </w:r>
      <w:r w:rsidRPr="00FD6479">
        <w:rPr>
          <w:rFonts w:hint="eastAsia"/>
          <w:color w:val="000000"/>
        </w:rPr>
        <w:t>。根據這樣的想法，程式將出奇的簡單，只要將記憶體位址</w:t>
      </w:r>
      <w:r w:rsidRPr="00FD6479">
        <w:rPr>
          <w:rFonts w:hint="eastAsia"/>
          <w:color w:val="000000"/>
        </w:rPr>
        <w:t xml:space="preserve"> 0xFFFFFF00 </w:t>
      </w:r>
      <w:r w:rsidRPr="00FD6479">
        <w:rPr>
          <w:rFonts w:hint="eastAsia"/>
          <w:color w:val="000000"/>
        </w:rPr>
        <w:t>之處的</w:t>
      </w:r>
      <w:r w:rsidRPr="00FD6479">
        <w:rPr>
          <w:rFonts w:hint="eastAsia"/>
          <w:color w:val="000000"/>
        </w:rPr>
        <w:t xml:space="preserve"> byte </w:t>
      </w:r>
      <w:r w:rsidRPr="00FD6479">
        <w:rPr>
          <w:rFonts w:hint="eastAsia"/>
          <w:color w:val="000000"/>
        </w:rPr>
        <w:t>設定為</w:t>
      </w:r>
      <w:r w:rsidRPr="00FD6479">
        <w:rPr>
          <w:rFonts w:hint="eastAsia"/>
          <w:color w:val="000000"/>
        </w:rPr>
        <w:t xml:space="preserve"> 0x3F</w:t>
      </w:r>
      <w:r w:rsidRPr="00FD6479">
        <w:rPr>
          <w:rFonts w:hint="eastAsia"/>
          <w:color w:val="000000"/>
        </w:rPr>
        <w:t>，</w:t>
      </w:r>
      <w:r w:rsidR="007D0A46">
        <w:rPr>
          <w:rFonts w:hint="eastAsia"/>
          <w:color w:val="000000"/>
        </w:rPr>
        <w:t>就能讓該七段顯示器顯示出字元</w:t>
      </w:r>
      <w:r w:rsidR="007D0A46">
        <w:rPr>
          <w:rFonts w:hint="eastAsia"/>
          <w:color w:val="000000"/>
        </w:rPr>
        <w:t xml:space="preserve"> 0</w:t>
      </w:r>
      <w:r w:rsidR="007D0A46">
        <w:rPr>
          <w:rFonts w:hint="eastAsia"/>
          <w:color w:val="000000"/>
        </w:rPr>
        <w:t>，該程式如</w:t>
      </w:r>
      <w:fldSimple w:instr=" REF _Ref219365822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4</w:t>
        </w:r>
      </w:fldSimple>
      <w:r w:rsidR="007D0A46">
        <w:rPr>
          <w:rFonts w:hint="eastAsia"/>
          <w:color w:val="000000"/>
        </w:rPr>
        <w:t>所示</w:t>
      </w:r>
      <w:r w:rsidRPr="00FD6479">
        <w:rPr>
          <w:rFonts w:hint="eastAsia"/>
          <w:color w:val="000000"/>
        </w:rPr>
        <w:t>。</w:t>
      </w:r>
    </w:p>
    <w:p w:rsidR="007D0A46" w:rsidRDefault="007D0A46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9" w:name="_Ref219365822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4</w:t>
      </w:r>
      <w:r w:rsidR="00EE2C11" w:rsidRPr="00FD6479">
        <w:rPr>
          <w:color w:val="000000"/>
        </w:rPr>
        <w:fldChar w:fldCharType="end"/>
      </w:r>
      <w:bookmarkEnd w:id="9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讓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的七段顯示器顯示數字</w:t>
      </w:r>
      <w:r w:rsidRPr="00FD6479">
        <w:rPr>
          <w:rFonts w:hint="eastAsia"/>
          <w:color w:val="000000"/>
        </w:rPr>
        <w:t xml:space="preserve"> 0 </w:t>
      </w:r>
      <w:r w:rsidRPr="00FD6479">
        <w:rPr>
          <w:rFonts w:hint="eastAsia"/>
          <w:color w:val="000000"/>
        </w:rPr>
        <w:t>的程式</w:t>
      </w:r>
      <w:r w:rsidRPr="00FD6479">
        <w:rPr>
          <w:rFonts w:hint="eastAsia"/>
          <w:color w:val="000000"/>
        </w:rPr>
        <w:t xml:space="preserve"> (</w:t>
      </w:r>
      <w:r w:rsidRPr="00FD6479">
        <w:rPr>
          <w:rFonts w:hint="eastAsia"/>
          <w:color w:val="000000"/>
        </w:rPr>
        <w:t>絕對定址版</w:t>
      </w:r>
      <w:r w:rsidRPr="00FD6479">
        <w:rPr>
          <w:rFonts w:hint="eastAsia"/>
          <w:color w:val="000000"/>
        </w:rPr>
        <w:t>-</w:t>
      </w:r>
      <w:r w:rsidRPr="00FD6479">
        <w:rPr>
          <w:rFonts w:hint="eastAsia"/>
          <w:color w:val="000000"/>
        </w:rPr>
        <w:t>錯誤示範</w:t>
      </w:r>
      <w:r w:rsidRPr="00FD6479">
        <w:rPr>
          <w:rFonts w:hint="eastAsia"/>
          <w:color w:val="000000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2268"/>
        <w:gridCol w:w="3686"/>
      </w:tblGrid>
      <w:tr w:rsidR="004A589F" w:rsidRPr="00CF7FAF" w:rsidTr="00CF7FAF">
        <w:tc>
          <w:tcPr>
            <w:tcW w:w="251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組合語言</w:t>
            </w:r>
          </w:p>
        </w:tc>
        <w:tc>
          <w:tcPr>
            <w:tcW w:w="226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對照版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3686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真實版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</w:tr>
      <w:tr w:rsidR="004A589F" w:rsidRPr="00CF7FAF" w:rsidTr="00CF7FAF">
        <w:tc>
          <w:tcPr>
            <w:tcW w:w="251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LD</w:t>
            </w:r>
            <w:ins w:id="10" w:author="ccc" w:date="2012-03-07T11:48:00Z">
              <w:r w:rsidR="0015399E">
                <w:rPr>
                  <w:rFonts w:hint="eastAsia"/>
                  <w:color w:val="000000"/>
                </w:rPr>
                <w:t>I</w:t>
              </w:r>
            </w:ins>
            <w:del w:id="11" w:author="ccc" w:date="2012-03-07T11:48:00Z">
              <w:r w:rsidRPr="00CF7FAF" w:rsidDel="0015399E">
                <w:rPr>
                  <w:rFonts w:hint="eastAsia"/>
                  <w:color w:val="000000"/>
                </w:rPr>
                <w:delText>B</w:delText>
              </w:r>
            </w:del>
            <w:r w:rsidRPr="00CF7FAF">
              <w:rPr>
                <w:rFonts w:hint="eastAsia"/>
                <w:color w:val="000000"/>
              </w:rPr>
              <w:t xml:space="preserve"> R1, </w:t>
            </w:r>
            <w:del w:id="12" w:author="ccc" w:date="2012-02-22T10:44:00Z">
              <w:r w:rsidR="00220F1D" w:rsidRPr="00CF7FAF" w:rsidDel="00BD098F">
                <w:rPr>
                  <w:rFonts w:hint="eastAsia"/>
                  <w:color w:val="000000"/>
                </w:rPr>
                <w:delText>[</w:delText>
              </w:r>
            </w:del>
            <w:r w:rsidRPr="00CF7FAF">
              <w:rPr>
                <w:rFonts w:hint="eastAsia"/>
                <w:color w:val="000000"/>
              </w:rPr>
              <w:t>0x3F</w:t>
            </w:r>
            <w:del w:id="13" w:author="ccc" w:date="2012-02-22T10:44:00Z">
              <w:r w:rsidR="00220F1D" w:rsidRPr="00CF7FAF" w:rsidDel="00BD098F">
                <w:rPr>
                  <w:rFonts w:hint="eastAsia"/>
                  <w:color w:val="000000"/>
                </w:rPr>
                <w:delText>]</w:delText>
              </w:r>
            </w:del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 xml:space="preserve">STB R1, </w:t>
            </w:r>
            <w:r w:rsidR="00220F1D" w:rsidRPr="00CF7FAF">
              <w:rPr>
                <w:rFonts w:hint="eastAsia"/>
                <w:color w:val="000000"/>
              </w:rPr>
              <w:t>[</w:t>
            </w:r>
            <w:r w:rsidRPr="00CF7FAF">
              <w:rPr>
                <w:rFonts w:hint="eastAsia"/>
                <w:color w:val="000000"/>
              </w:rPr>
              <w:t>0xFFFFFF00</w:t>
            </w:r>
            <w:r w:rsidR="00220F1D" w:rsidRPr="00CF7FAF">
              <w:rPr>
                <w:rFonts w:hint="eastAsia"/>
                <w:color w:val="000000"/>
              </w:rPr>
              <w:t>]</w:t>
            </w:r>
          </w:p>
        </w:tc>
        <w:tc>
          <w:tcPr>
            <w:tcW w:w="226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R1 = 0x3F;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[0xFFFFFF00] = R1</w:t>
            </w:r>
          </w:p>
        </w:tc>
        <w:tc>
          <w:tcPr>
            <w:tcW w:w="3686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lastRenderedPageBreak/>
              <w:t>(*(</w:t>
            </w:r>
            <w:r w:rsidRPr="00CF7FAF">
              <w:rPr>
                <w:rFonts w:hint="eastAsia"/>
                <w:color w:val="000000"/>
              </w:rPr>
              <w:t>unsigned char</w:t>
            </w:r>
            <w:r w:rsidRPr="00CF7FAF">
              <w:rPr>
                <w:color w:val="000000"/>
              </w:rPr>
              <w:t xml:space="preserve"> *)0x</w:t>
            </w:r>
            <w:r w:rsidRPr="00CF7FAF">
              <w:rPr>
                <w:rFonts w:hint="eastAsia"/>
                <w:color w:val="000000"/>
              </w:rPr>
              <w:t>FFFFFF00</w:t>
            </w:r>
            <w:r w:rsidRPr="00CF7FAF">
              <w:rPr>
                <w:color w:val="000000"/>
              </w:rPr>
              <w:t>)</w:t>
            </w:r>
            <w:r w:rsidRPr="00CF7FAF">
              <w:rPr>
                <w:rFonts w:hint="eastAsia"/>
                <w:color w:val="000000"/>
              </w:rPr>
              <w:t xml:space="preserve"> = </w:t>
            </w:r>
            <w:r w:rsidRPr="00CF7FAF">
              <w:rPr>
                <w:rFonts w:hint="eastAsia"/>
                <w:color w:val="000000"/>
              </w:rPr>
              <w:lastRenderedPageBreak/>
              <w:t>0x3F;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fldSimple w:instr=" REF _Ref219365822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4</w:t>
        </w:r>
      </w:fldSimple>
      <w:r w:rsidRPr="00FD6479">
        <w:rPr>
          <w:rFonts w:hint="eastAsia"/>
          <w:color w:val="000000"/>
        </w:rPr>
        <w:t>當中，組合語言的部分並不難，其原理是利用</w:t>
      </w:r>
      <w:r w:rsidRPr="00FD6479">
        <w:rPr>
          <w:rFonts w:hint="eastAsia"/>
          <w:color w:val="000000"/>
        </w:rPr>
        <w:t xml:space="preserve"> LD</w:t>
      </w:r>
      <w:ins w:id="14" w:author="ccc" w:date="2012-03-07T11:49:00Z">
        <w:r w:rsidR="0015399E">
          <w:rPr>
            <w:rFonts w:hint="eastAsia"/>
            <w:color w:val="000000"/>
          </w:rPr>
          <w:t>I</w:t>
        </w:r>
      </w:ins>
      <w:del w:id="15" w:author="ccc" w:date="2012-03-07T11:49:00Z">
        <w:r w:rsidRPr="00FD6479" w:rsidDel="0015399E">
          <w:rPr>
            <w:rFonts w:hint="eastAsia"/>
            <w:color w:val="000000"/>
          </w:rPr>
          <w:delText>B</w:delText>
        </w:r>
      </w:del>
      <w:r w:rsidRPr="00FD6479">
        <w:rPr>
          <w:rFonts w:hint="eastAsia"/>
          <w:color w:val="000000"/>
        </w:rPr>
        <w:t xml:space="preserve"> R1, 0x3F </w:t>
      </w:r>
      <w:r w:rsidRPr="00FD6479">
        <w:rPr>
          <w:rFonts w:hint="eastAsia"/>
          <w:color w:val="000000"/>
        </w:rPr>
        <w:t>指令，先將</w:t>
      </w:r>
      <w:r w:rsidRPr="00FD6479">
        <w:rPr>
          <w:rFonts w:hint="eastAsia"/>
          <w:color w:val="000000"/>
        </w:rPr>
        <w:t xml:space="preserve"> 0x3F </w:t>
      </w:r>
      <w:r w:rsidRPr="00FD6479">
        <w:rPr>
          <w:rFonts w:hint="eastAsia"/>
          <w:color w:val="000000"/>
        </w:rPr>
        <w:t>的數值載入到</w:t>
      </w:r>
      <w:r w:rsidRPr="00FD6479">
        <w:rPr>
          <w:rFonts w:hint="eastAsia"/>
          <w:color w:val="000000"/>
        </w:rPr>
        <w:t xml:space="preserve"> R1 </w:t>
      </w:r>
      <w:r w:rsidRPr="00FD6479">
        <w:rPr>
          <w:rFonts w:hint="eastAsia"/>
          <w:color w:val="000000"/>
        </w:rPr>
        <w:t>暫存器當中。然後再利用</w:t>
      </w:r>
      <w:r w:rsidRPr="00FD6479">
        <w:rPr>
          <w:rFonts w:hint="eastAsia"/>
          <w:color w:val="000000"/>
        </w:rPr>
        <w:t xml:space="preserve"> STB R1, 0xFFFFFF00 </w:t>
      </w:r>
      <w:r w:rsidRPr="00FD6479">
        <w:rPr>
          <w:rFonts w:hint="eastAsia"/>
          <w:color w:val="000000"/>
        </w:rPr>
        <w:t>指令，將</w:t>
      </w:r>
      <w:r w:rsidRPr="00FD6479">
        <w:rPr>
          <w:rFonts w:hint="eastAsia"/>
          <w:color w:val="000000"/>
        </w:rPr>
        <w:t>R1</w:t>
      </w:r>
      <w:r w:rsidRPr="00FD6479">
        <w:rPr>
          <w:rFonts w:hint="eastAsia"/>
          <w:color w:val="000000"/>
        </w:rPr>
        <w:t>的內容</w:t>
      </w:r>
      <w:r w:rsidRPr="00FD6479">
        <w:rPr>
          <w:rFonts w:hint="eastAsia"/>
          <w:color w:val="000000"/>
        </w:rPr>
        <w:t xml:space="preserve"> (0x3F) </w:t>
      </w:r>
      <w:r w:rsidRPr="00FD6479">
        <w:rPr>
          <w:rFonts w:hint="eastAsia"/>
          <w:color w:val="000000"/>
        </w:rPr>
        <w:t>存入到七段顯示器的記憶體映射位址</w:t>
      </w:r>
      <w:r w:rsidRPr="00FD6479">
        <w:rPr>
          <w:rFonts w:hint="eastAsia"/>
          <w:color w:val="000000"/>
        </w:rPr>
        <w:t xml:space="preserve"> 0xFFFFFF00 </w:t>
      </w:r>
      <w:r w:rsidRPr="00FD6479">
        <w:rPr>
          <w:rFonts w:hint="eastAsia"/>
          <w:color w:val="000000"/>
        </w:rPr>
        <w:t>中。如此，即可讓該七段顯示器顯示出數字</w:t>
      </w:r>
      <w:r w:rsidRPr="00FD6479">
        <w:rPr>
          <w:rFonts w:hint="eastAsia"/>
          <w:color w:val="000000"/>
        </w:rPr>
        <w:t xml:space="preserve"> 0</w:t>
      </w:r>
      <w:r w:rsidRPr="00FD6479">
        <w:rPr>
          <w:rFonts w:hint="eastAsia"/>
          <w:color w:val="000000"/>
        </w:rPr>
        <w:t>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然而，上述組合語言程式對</w:t>
      </w:r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而言，卻是錯誤的做法，原因是</w:t>
      </w:r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 xml:space="preserve"> LD</w:t>
      </w:r>
      <w:r w:rsidRPr="00FD6479">
        <w:rPr>
          <w:rFonts w:hint="eastAsia"/>
          <w:color w:val="000000"/>
        </w:rPr>
        <w:t>與</w:t>
      </w:r>
      <w:r w:rsidRPr="00FD6479">
        <w:rPr>
          <w:rFonts w:hint="eastAsia"/>
          <w:color w:val="000000"/>
        </w:rPr>
        <w:t xml:space="preserve"> ST </w:t>
      </w:r>
      <w:r w:rsidRPr="00FD6479">
        <w:rPr>
          <w:rFonts w:hint="eastAsia"/>
          <w:color w:val="000000"/>
        </w:rPr>
        <w:t>指令，其格式中的位移</w:t>
      </w:r>
      <w:r w:rsidR="007D0A46">
        <w:rPr>
          <w:rFonts w:hint="eastAsia"/>
          <w:color w:val="000000"/>
        </w:rPr>
        <w:t xml:space="preserve"> Cx </w:t>
      </w:r>
      <w:r w:rsidR="007D0A46">
        <w:rPr>
          <w:rFonts w:hint="eastAsia"/>
          <w:color w:val="000000"/>
        </w:rPr>
        <w:t>部分</w:t>
      </w:r>
      <w:r w:rsidRPr="00FD6479">
        <w:rPr>
          <w:rFonts w:hint="eastAsia"/>
          <w:color w:val="000000"/>
        </w:rPr>
        <w:t>只有</w:t>
      </w:r>
      <w:r w:rsidRPr="00FD6479">
        <w:rPr>
          <w:rFonts w:hint="eastAsia"/>
          <w:color w:val="000000"/>
        </w:rPr>
        <w:t xml:space="preserve"> 16 </w:t>
      </w:r>
      <w:r w:rsidRPr="00FD6479">
        <w:rPr>
          <w:rFonts w:hint="eastAsia"/>
          <w:color w:val="000000"/>
        </w:rPr>
        <w:t>個位元。因此，最大的定址範圍是</w:t>
      </w:r>
      <w:r w:rsidRPr="00FD6479">
        <w:rPr>
          <w:rFonts w:hint="eastAsia"/>
          <w:color w:val="000000"/>
        </w:rPr>
        <w:t xml:space="preserve"> 0 </w:t>
      </w:r>
      <w:r w:rsidRPr="00FD6479">
        <w:rPr>
          <w:rFonts w:hint="eastAsia"/>
          <w:color w:val="000000"/>
        </w:rPr>
        <w:t>到</w:t>
      </w:r>
      <w:r w:rsidRPr="00FD6479">
        <w:rPr>
          <w:rFonts w:hint="eastAsia"/>
          <w:color w:val="000000"/>
        </w:rPr>
        <w:t xml:space="preserve"> 65535</w:t>
      </w:r>
      <w:r w:rsidRPr="00FD6479">
        <w:rPr>
          <w:rFonts w:hint="eastAsia"/>
          <w:color w:val="000000"/>
        </w:rPr>
        <w:t>，也就是十六進位的</w:t>
      </w:r>
      <w:r w:rsidRPr="00FD6479">
        <w:rPr>
          <w:rFonts w:hint="eastAsia"/>
          <w:color w:val="000000"/>
        </w:rPr>
        <w:t xml:space="preserve"> 0x0000000 </w:t>
      </w:r>
      <w:r w:rsidRPr="00FD6479">
        <w:rPr>
          <w:rFonts w:hint="eastAsia"/>
          <w:color w:val="000000"/>
        </w:rPr>
        <w:t>到</w:t>
      </w:r>
      <w:r w:rsidRPr="00FD6479">
        <w:rPr>
          <w:rFonts w:hint="eastAsia"/>
          <w:color w:val="000000"/>
        </w:rPr>
        <w:t xml:space="preserve"> 0x0000FFFF </w:t>
      </w:r>
      <w:r w:rsidRPr="00FD6479">
        <w:rPr>
          <w:rFonts w:hint="eastAsia"/>
          <w:color w:val="000000"/>
        </w:rPr>
        <w:t>而已。然而，</w:t>
      </w:r>
      <w:r w:rsidRPr="00FD6479">
        <w:rPr>
          <w:rFonts w:hint="eastAsia"/>
          <w:color w:val="000000"/>
        </w:rPr>
        <w:t xml:space="preserve"> STB R1, 0xFFFFFF00 </w:t>
      </w:r>
      <w:r w:rsidRPr="00FD6479">
        <w:rPr>
          <w:rFonts w:hint="eastAsia"/>
          <w:color w:val="000000"/>
        </w:rPr>
        <w:t>這個指令，其範圍已超出</w:t>
      </w:r>
      <w:r w:rsidRPr="00FD6479">
        <w:rPr>
          <w:rFonts w:hint="eastAsia"/>
          <w:color w:val="000000"/>
        </w:rPr>
        <w:t xml:space="preserve"> </w:t>
      </w:r>
      <w:r w:rsidR="00B97F64">
        <w:rPr>
          <w:rFonts w:hint="eastAsia"/>
          <w:color w:val="000000"/>
        </w:rPr>
        <w:t>C</w:t>
      </w:r>
      <w:r w:rsidRPr="00FD6479">
        <w:rPr>
          <w:rFonts w:hint="eastAsia"/>
          <w:color w:val="000000"/>
        </w:rPr>
        <w:t xml:space="preserve">x </w:t>
      </w:r>
      <w:r w:rsidRPr="00FD6479">
        <w:rPr>
          <w:rFonts w:hint="eastAsia"/>
          <w:color w:val="000000"/>
        </w:rPr>
        <w:t>可定址範圍，因此，必須加上某些暫存器當作基底。為了解決定址範圍的問題，我們將</w:t>
      </w:r>
      <w:fldSimple w:instr=" REF _Ref219365822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4</w:t>
        </w:r>
      </w:fldSimple>
      <w:r w:rsidRPr="00FD6479">
        <w:rPr>
          <w:rFonts w:hint="eastAsia"/>
          <w:color w:val="000000"/>
        </w:rPr>
        <w:t>改寫成</w:t>
      </w:r>
      <w:fldSimple w:instr=" REF _Ref219527506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5</w:t>
        </w:r>
      </w:fldSimple>
      <w:r w:rsidRPr="00FD6479">
        <w:rPr>
          <w:rFonts w:hint="eastAsia"/>
          <w:color w:val="000000"/>
        </w:rPr>
        <w:t>，利用</w:t>
      </w:r>
      <w:r w:rsidRPr="00FD6479">
        <w:rPr>
          <w:rFonts w:hint="eastAsia"/>
          <w:color w:val="000000"/>
        </w:rPr>
        <w:t xml:space="preserve">R8 </w:t>
      </w:r>
      <w:r w:rsidRPr="00FD6479">
        <w:rPr>
          <w:rFonts w:hint="eastAsia"/>
          <w:color w:val="000000"/>
        </w:rPr>
        <w:t>當作</w:t>
      </w:r>
      <w:r w:rsidRPr="00FD6479">
        <w:rPr>
          <w:rFonts w:hint="eastAsia"/>
          <w:color w:val="000000"/>
        </w:rPr>
        <w:t>STB</w:t>
      </w:r>
      <w:r w:rsidRPr="00FD6479">
        <w:rPr>
          <w:rFonts w:hint="eastAsia"/>
          <w:color w:val="000000"/>
        </w:rPr>
        <w:t>指令的基底，以解決</w:t>
      </w:r>
      <w:r w:rsidRPr="00FD6479">
        <w:rPr>
          <w:rFonts w:hint="eastAsia"/>
          <w:color w:val="000000"/>
        </w:rPr>
        <w:t xml:space="preserve"> </w:t>
      </w:r>
      <w:r w:rsidR="00B97F64">
        <w:rPr>
          <w:rFonts w:hint="eastAsia"/>
          <w:color w:val="000000"/>
        </w:rPr>
        <w:t>C</w:t>
      </w:r>
      <w:r w:rsidRPr="00FD6479">
        <w:rPr>
          <w:rFonts w:hint="eastAsia"/>
          <w:color w:val="000000"/>
        </w:rPr>
        <w:t xml:space="preserve">x </w:t>
      </w:r>
      <w:r w:rsidRPr="00FD6479">
        <w:rPr>
          <w:rFonts w:hint="eastAsia"/>
          <w:color w:val="000000"/>
        </w:rPr>
        <w:t>範圍過小的問題。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16" w:name="_Ref219527506"/>
      <w:bookmarkStart w:id="17" w:name="_Ref219527501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5</w:t>
      </w:r>
      <w:r w:rsidR="00EE2C11" w:rsidRPr="00FD6479">
        <w:rPr>
          <w:color w:val="000000"/>
        </w:rPr>
        <w:fldChar w:fldCharType="end"/>
      </w:r>
      <w:bookmarkEnd w:id="16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讓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的七段顯示器顯示數字</w:t>
      </w:r>
      <w:r w:rsidRPr="00FD6479">
        <w:rPr>
          <w:rFonts w:hint="eastAsia"/>
          <w:color w:val="000000"/>
        </w:rPr>
        <w:t xml:space="preserve"> 0 </w:t>
      </w:r>
      <w:r w:rsidRPr="00FD6479">
        <w:rPr>
          <w:rFonts w:hint="eastAsia"/>
          <w:color w:val="000000"/>
        </w:rPr>
        <w:t>的程式</w:t>
      </w:r>
      <w:r w:rsidRPr="00FD6479">
        <w:rPr>
          <w:rFonts w:hint="eastAsia"/>
          <w:color w:val="000000"/>
        </w:rPr>
        <w:t xml:space="preserve"> (</w:t>
      </w:r>
      <w:r w:rsidRPr="00FD6479">
        <w:rPr>
          <w:rFonts w:hint="eastAsia"/>
          <w:color w:val="000000"/>
        </w:rPr>
        <w:t>絕對定址版</w:t>
      </w:r>
      <w:r w:rsidRPr="00FD6479">
        <w:rPr>
          <w:rFonts w:hint="eastAsia"/>
          <w:color w:val="000000"/>
        </w:rPr>
        <w:t>-</w:t>
      </w:r>
      <w:r w:rsidRPr="00FD6479">
        <w:rPr>
          <w:rFonts w:hint="eastAsia"/>
          <w:color w:val="000000"/>
        </w:rPr>
        <w:t>正確示範</w:t>
      </w:r>
      <w:r w:rsidRPr="00FD6479">
        <w:rPr>
          <w:rFonts w:hint="eastAsia"/>
          <w:color w:val="000000"/>
        </w:rPr>
        <w:t>)</w:t>
      </w:r>
      <w:bookmarkEnd w:id="1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2410"/>
        <w:gridCol w:w="2977"/>
      </w:tblGrid>
      <w:tr w:rsidR="004A589F" w:rsidRPr="00CF7FAF" w:rsidTr="00CF7FAF">
        <w:tc>
          <w:tcPr>
            <w:tcW w:w="3085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組合語言</w:t>
            </w:r>
          </w:p>
        </w:tc>
        <w:tc>
          <w:tcPr>
            <w:tcW w:w="2410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對照版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2977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真實版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</w:tr>
      <w:tr w:rsidR="004A589F" w:rsidRPr="00CF7FAF" w:rsidTr="00CF7FAF">
        <w:tc>
          <w:tcPr>
            <w:tcW w:w="3085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 R8, IO_BASE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 xml:space="preserve">LDB R1, </w:t>
            </w:r>
            <w:r w:rsidR="00E973C5" w:rsidRPr="00CF7FAF">
              <w:rPr>
                <w:rFonts w:hint="eastAsia"/>
                <w:color w:val="000000"/>
              </w:rPr>
              <w:t>[</w:t>
            </w:r>
            <w:r w:rsidRPr="00CF7FAF">
              <w:rPr>
                <w:rFonts w:hint="eastAsia"/>
                <w:color w:val="000000"/>
              </w:rPr>
              <w:t>0x3F</w:t>
            </w:r>
            <w:r w:rsidR="00E973C5" w:rsidRPr="00CF7FAF">
              <w:rPr>
                <w:rFonts w:hint="eastAsia"/>
                <w:color w:val="000000"/>
              </w:rPr>
              <w:t>]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 xml:space="preserve">STB R1, </w:t>
            </w:r>
            <w:r w:rsidR="00D2446E" w:rsidRPr="00CF7FAF">
              <w:rPr>
                <w:rFonts w:hint="eastAsia"/>
                <w:color w:val="000000"/>
              </w:rPr>
              <w:t>[</w:t>
            </w:r>
            <w:r w:rsidRPr="00CF7FAF">
              <w:rPr>
                <w:rFonts w:hint="eastAsia"/>
                <w:color w:val="000000"/>
              </w:rPr>
              <w:t>R8+0x00</w:t>
            </w:r>
            <w:r w:rsidR="00D2446E" w:rsidRPr="00CF7FAF">
              <w:rPr>
                <w:rFonts w:hint="eastAsia"/>
                <w:color w:val="000000"/>
              </w:rPr>
              <w:t>]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IO_BASE</w:t>
            </w:r>
            <w:r w:rsidRPr="00CF7FAF">
              <w:rPr>
                <w:rFonts w:hint="eastAsia"/>
                <w:color w:val="000000"/>
              </w:rPr>
              <w:tab/>
              <w:t>WORD 0xFFFFFF00</w:t>
            </w:r>
          </w:p>
        </w:tc>
        <w:tc>
          <w:tcPr>
            <w:tcW w:w="2410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R8=IO_BASE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R1 = </w:t>
            </w:r>
            <w:r w:rsidR="00E973C5" w:rsidRPr="00CF7FAF">
              <w:rPr>
                <w:rFonts w:hint="eastAsia"/>
                <w:color w:val="000000"/>
              </w:rPr>
              <w:t>[</w:t>
            </w:r>
            <w:r w:rsidRPr="00CF7FAF">
              <w:rPr>
                <w:rFonts w:hint="eastAsia"/>
                <w:color w:val="000000"/>
              </w:rPr>
              <w:t>0x3F</w:t>
            </w:r>
            <w:r w:rsidR="00E973C5" w:rsidRPr="00CF7FAF">
              <w:rPr>
                <w:rFonts w:hint="eastAsia"/>
                <w:color w:val="000000"/>
              </w:rPr>
              <w:t>]</w:t>
            </w:r>
            <w:r w:rsidRPr="00CF7FAF">
              <w:rPr>
                <w:rFonts w:hint="eastAsia"/>
                <w:color w:val="000000"/>
              </w:rPr>
              <w:t>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[R8+0x00] = R1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IO_BASE = 0xFFFFFF00</w:t>
            </w:r>
          </w:p>
        </w:tc>
        <w:tc>
          <w:tcPr>
            <w:tcW w:w="2977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(*(</w:t>
            </w:r>
            <w:r w:rsidRPr="00CF7FAF">
              <w:rPr>
                <w:rFonts w:hint="eastAsia"/>
                <w:color w:val="000000"/>
              </w:rPr>
              <w:t>unsigned char</w:t>
            </w:r>
            <w:r w:rsidRPr="00CF7FAF">
              <w:rPr>
                <w:color w:val="000000"/>
              </w:rPr>
              <w:t xml:space="preserve"> *)</w:t>
            </w:r>
            <w:r w:rsidR="007D0A46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color w:val="000000"/>
              </w:rPr>
              <w:t>0x</w:t>
            </w:r>
            <w:r w:rsidRPr="00CF7FAF">
              <w:rPr>
                <w:rFonts w:hint="eastAsia"/>
                <w:color w:val="000000"/>
              </w:rPr>
              <w:t>FFFFFF00</w:t>
            </w:r>
            <w:r w:rsidRPr="00CF7FAF">
              <w:rPr>
                <w:color w:val="000000"/>
              </w:rPr>
              <w:t>)</w:t>
            </w:r>
            <w:r w:rsidRPr="00CF7FAF">
              <w:rPr>
                <w:rFonts w:hint="eastAsia"/>
                <w:color w:val="000000"/>
              </w:rPr>
              <w:t>= 0x3F;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上述的組合語言程式即可達成記憶體映射輸出的功能，並不難，是嗎？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假如您尚未使用</w:t>
      </w:r>
      <w:r w:rsidRPr="00FD6479">
        <w:rPr>
          <w:rFonts w:hint="eastAsia"/>
          <w:color w:val="000000"/>
        </w:rPr>
        <w:t xml:space="preserve"> C </w:t>
      </w:r>
      <w:r w:rsidRPr="00FD6479">
        <w:rPr>
          <w:rFonts w:hint="eastAsia"/>
          <w:color w:val="000000"/>
        </w:rPr>
        <w:t>語言寫過單晶片或嵌入式系統上的程式</w:t>
      </w:r>
      <w:r w:rsidR="007D0A4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那麼，</w:t>
      </w:r>
      <w:fldSimple w:instr=" REF _Ref219365822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4</w:t>
        </w:r>
      </w:fldSimple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 xml:space="preserve"> C </w:t>
      </w:r>
      <w:r w:rsidRPr="00FD6479">
        <w:rPr>
          <w:rFonts w:hint="eastAsia"/>
          <w:color w:val="000000"/>
        </w:rPr>
        <w:t>語言部分反而顯得匪夷所思了，筆者有必要在此多作解釋。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首先，</w:t>
      </w:r>
      <w:r w:rsidRPr="00FD6479">
        <w:rPr>
          <w:rFonts w:hint="eastAsia"/>
          <w:color w:val="000000"/>
        </w:rPr>
        <w:t xml:space="preserve">(unsigned char *) 0xFFFFFF00 </w:t>
      </w:r>
      <w:r w:rsidRPr="00FD6479">
        <w:rPr>
          <w:rFonts w:hint="eastAsia"/>
          <w:color w:val="000000"/>
        </w:rPr>
        <w:t>的意思是，將</w:t>
      </w:r>
      <w:r w:rsidRPr="00FD6479">
        <w:rPr>
          <w:rFonts w:hint="eastAsia"/>
          <w:color w:val="000000"/>
        </w:rPr>
        <w:t xml:space="preserve"> 0xFFFFFF00 </w:t>
      </w:r>
      <w:r w:rsidRPr="00FD6479">
        <w:rPr>
          <w:rFonts w:hint="eastAsia"/>
          <w:color w:val="000000"/>
        </w:rPr>
        <w:t>這個數字，型態轉換為記憶體位址。接著，最前面的</w:t>
      </w:r>
      <w:r w:rsidRPr="00FD6479">
        <w:rPr>
          <w:rFonts w:hint="eastAsia"/>
          <w:color w:val="000000"/>
        </w:rPr>
        <w:t xml:space="preserve"> * </w:t>
      </w:r>
      <w:r w:rsidRPr="00FD6479">
        <w:rPr>
          <w:rFonts w:hint="eastAsia"/>
          <w:color w:val="000000"/>
        </w:rPr>
        <w:t>，則代表要存取這個記憶體位址的內容。因此，整個指令的意義就是，將</w:t>
      </w:r>
      <w:r w:rsidRPr="00FD6479">
        <w:rPr>
          <w:rFonts w:hint="eastAsia"/>
          <w:color w:val="000000"/>
        </w:rPr>
        <w:t xml:space="preserve"> 0x3F </w:t>
      </w:r>
      <w:r w:rsidRPr="00FD6479">
        <w:rPr>
          <w:rFonts w:hint="eastAsia"/>
          <w:color w:val="000000"/>
        </w:rPr>
        <w:t>指定給</w:t>
      </w:r>
      <w:r w:rsidRPr="00FD6479">
        <w:rPr>
          <w:rFonts w:hint="eastAsia"/>
          <w:color w:val="000000"/>
        </w:rPr>
        <w:t xml:space="preserve"> 0xFFFFFF00 </w:t>
      </w:r>
      <w:r w:rsidRPr="00FD6479">
        <w:rPr>
          <w:rFonts w:hint="eastAsia"/>
          <w:color w:val="000000"/>
        </w:rPr>
        <w:t>這個</w:t>
      </w:r>
      <w:r w:rsidRPr="00FD6479">
        <w:rPr>
          <w:rFonts w:hint="eastAsia"/>
          <w:color w:val="000000"/>
        </w:rPr>
        <w:t xml:space="preserve">unsigned char </w:t>
      </w:r>
      <w:r w:rsidRPr="00FD6479">
        <w:rPr>
          <w:rFonts w:hint="eastAsia"/>
          <w:color w:val="000000"/>
        </w:rPr>
        <w:t>型態的指標變數當中，也就是將</w:t>
      </w:r>
      <w:r w:rsidRPr="00FD6479">
        <w:rPr>
          <w:rFonts w:hint="eastAsia"/>
          <w:color w:val="000000"/>
        </w:rPr>
        <w:t xml:space="preserve"> 0xFFFFFF00 </w:t>
      </w:r>
      <w:r w:rsidRPr="00FD6479">
        <w:rPr>
          <w:rFonts w:hint="eastAsia"/>
          <w:color w:val="000000"/>
        </w:rPr>
        <w:t>記憶體位址的內容設定為</w:t>
      </w:r>
      <w:r w:rsidRPr="00FD6479">
        <w:rPr>
          <w:rFonts w:hint="eastAsia"/>
          <w:color w:val="000000"/>
        </w:rPr>
        <w:t xml:space="preserve"> 0x3F </w:t>
      </w:r>
      <w:r w:rsidRPr="00FD6479">
        <w:rPr>
          <w:rFonts w:hint="eastAsia"/>
          <w:color w:val="000000"/>
        </w:rPr>
        <w:t>了。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當然，這樣的程式真的很難讀懂。還好，</w:t>
      </w:r>
      <w:r w:rsidRPr="00FD6479">
        <w:rPr>
          <w:rFonts w:hint="eastAsia"/>
          <w:color w:val="000000"/>
        </w:rPr>
        <w:t xml:space="preserve">C </w:t>
      </w:r>
      <w:r w:rsidRPr="00FD6479">
        <w:rPr>
          <w:rFonts w:hint="eastAsia"/>
          <w:color w:val="000000"/>
        </w:rPr>
        <w:t>語言當中有</w:t>
      </w:r>
      <w:r w:rsidRPr="00FD6479">
        <w:rPr>
          <w:rFonts w:hint="eastAsia"/>
          <w:color w:val="000000"/>
        </w:rPr>
        <w:t xml:space="preserve"> #define </w:t>
      </w:r>
      <w:r w:rsidRPr="00FD6479">
        <w:rPr>
          <w:rFonts w:hint="eastAsia"/>
          <w:color w:val="000000"/>
        </w:rPr>
        <w:t>這個巨集指令，可以讓我們將上述程式改寫，以利程式閱讀者理解。</w:t>
      </w:r>
      <w:fldSimple w:instr=" REF _Ref219367704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6</w:t>
        </w:r>
      </w:fldSimple>
      <w:r w:rsidRPr="00FD6479">
        <w:rPr>
          <w:rFonts w:hint="eastAsia"/>
          <w:color w:val="000000"/>
        </w:rPr>
        <w:t>就顯示了這個修改</w:t>
      </w:r>
      <w:r w:rsidR="00BF247E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>過程，將直接存取的方式改用定義的方式，這會讓程式的可讀性變得較高，也會更加容易維護。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18" w:name="_Ref219367704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6</w:t>
      </w:r>
      <w:r w:rsidR="00EE2C11" w:rsidRPr="00FD6479">
        <w:rPr>
          <w:color w:val="000000"/>
        </w:rPr>
        <w:fldChar w:fldCharType="end"/>
      </w:r>
      <w:bookmarkEnd w:id="18"/>
      <w:r w:rsidRPr="00FD6479">
        <w:rPr>
          <w:rFonts w:hint="eastAsia"/>
          <w:color w:val="000000"/>
        </w:rPr>
        <w:t>讓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的七段顯示器顯示數字</w:t>
      </w:r>
      <w:r w:rsidRPr="00FD6479">
        <w:rPr>
          <w:rFonts w:hint="eastAsia"/>
          <w:color w:val="000000"/>
        </w:rPr>
        <w:t xml:space="preserve"> 0 </w:t>
      </w:r>
      <w:r w:rsidRPr="00FD6479">
        <w:rPr>
          <w:rFonts w:hint="eastAsia"/>
          <w:color w:val="000000"/>
        </w:rPr>
        <w:t>的程式</w:t>
      </w:r>
      <w:r w:rsidRPr="00FD6479">
        <w:rPr>
          <w:rFonts w:hint="eastAsia"/>
          <w:color w:val="000000"/>
        </w:rPr>
        <w:t xml:space="preserve"> </w:t>
      </w:r>
      <w:r w:rsidRPr="00FD6479">
        <w:rPr>
          <w:color w:val="000000"/>
        </w:rPr>
        <w:t>–</w:t>
      </w:r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修改後容易讀的版本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30"/>
      </w:tblGrid>
      <w:tr w:rsidR="004A589F" w:rsidRPr="00CF7FAF" w:rsidTr="00CF7FAF">
        <w:tc>
          <w:tcPr>
            <w:tcW w:w="8330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C </w:t>
            </w:r>
            <w:r w:rsidRPr="00CF7FAF">
              <w:rPr>
                <w:rFonts w:hint="eastAsia"/>
                <w:color w:val="000000"/>
              </w:rPr>
              <w:t>語言</w:t>
            </w:r>
          </w:p>
        </w:tc>
      </w:tr>
      <w:tr w:rsidR="004A589F" w:rsidRPr="00CF7FAF" w:rsidTr="00CF7FAF">
        <w:tc>
          <w:tcPr>
            <w:tcW w:w="8330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#define BYTE unsigned char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#define SEG7_REG</w:t>
            </w:r>
            <w:r w:rsidR="00C31CC3"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(*(BYTE*)</w:t>
            </w:r>
            <w:r w:rsidR="007D0A46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0xFFFFFF00)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SEG7_REG = 0x3F;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7D0A46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上述範例可說是使用</w:t>
      </w:r>
      <w:r w:rsidRPr="00FD6479">
        <w:rPr>
          <w:rFonts w:hint="eastAsia"/>
          <w:color w:val="000000"/>
        </w:rPr>
        <w:t xml:space="preserve"> C </w:t>
      </w:r>
      <w:r w:rsidRPr="00FD6479">
        <w:rPr>
          <w:rFonts w:hint="eastAsia"/>
          <w:color w:val="000000"/>
        </w:rPr>
        <w:t>語言</w:t>
      </w:r>
      <w:r w:rsidR="0035762B">
        <w:rPr>
          <w:rFonts w:hint="eastAsia"/>
          <w:color w:val="000000"/>
        </w:rPr>
        <w:t>實作</w:t>
      </w:r>
      <w:r w:rsidRPr="00FD6479">
        <w:rPr>
          <w:rFonts w:hint="eastAsia"/>
          <w:color w:val="000000"/>
        </w:rPr>
        <w:t>記憶體映射寫入的最簡單版本</w:t>
      </w:r>
      <w:r w:rsidR="007D0A46">
        <w:rPr>
          <w:rFonts w:hint="eastAsia"/>
          <w:color w:val="000000"/>
        </w:rPr>
        <w:t>，但是卻有可能導致錯誤，這個錯誤主要是編譯器的最佳化動作所造成的，我們將在後續進行解說。</w:t>
      </w:r>
    </w:p>
    <w:p w:rsidR="007D0A46" w:rsidRDefault="007D0A46" w:rsidP="004A589F">
      <w:pPr>
        <w:rPr>
          <w:color w:val="000000"/>
        </w:rPr>
      </w:pPr>
    </w:p>
    <w:p w:rsidR="004A589F" w:rsidRPr="00FD6479" w:rsidRDefault="007D0A46" w:rsidP="004A589F">
      <w:pPr>
        <w:rPr>
          <w:color w:val="000000"/>
        </w:rPr>
      </w:pPr>
      <w:r>
        <w:rPr>
          <w:rFonts w:hint="eastAsia"/>
          <w:color w:val="000000"/>
        </w:rPr>
        <w:t>讓我們將</w:t>
      </w:r>
      <w:fldSimple w:instr=" REF _Ref219367704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6</w:t>
        </w:r>
      </w:fldSimple>
      <w:r>
        <w:rPr>
          <w:rFonts w:hint="eastAsia"/>
          <w:color w:val="000000"/>
        </w:rPr>
        <w:t>改寫為正確的版本，其方法是加上</w:t>
      </w:r>
      <w:r>
        <w:rPr>
          <w:rFonts w:hint="eastAsia"/>
          <w:color w:val="000000"/>
        </w:rPr>
        <w:t xml:space="preserve"> volatile </w:t>
      </w:r>
      <w:r>
        <w:rPr>
          <w:rFonts w:hint="eastAsia"/>
          <w:color w:val="000000"/>
        </w:rPr>
        <w:t>這個關鍵字，將程式</w:t>
      </w:r>
      <w:r w:rsidR="004A589F" w:rsidRPr="00FD6479">
        <w:rPr>
          <w:rFonts w:hint="eastAsia"/>
          <w:color w:val="000000"/>
        </w:rPr>
        <w:t>修改</w:t>
      </w:r>
      <w:r>
        <w:rPr>
          <w:rFonts w:hint="eastAsia"/>
          <w:color w:val="000000"/>
        </w:rPr>
        <w:t>為</w:t>
      </w:r>
      <w:fldSimple w:instr=" REF _Ref219529798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7</w:t>
        </w:r>
      </w:fldSimple>
      <w:r>
        <w:rPr>
          <w:rFonts w:hint="eastAsia"/>
          <w:color w:val="000000"/>
        </w:rPr>
        <w:t>的形式，以告知編譯器該變數是揮發性的</w:t>
      </w:r>
      <w:r>
        <w:rPr>
          <w:rFonts w:hint="eastAsia"/>
          <w:color w:val="000000"/>
        </w:rPr>
        <w:t xml:space="preserve"> (volatile)</w:t>
      </w:r>
      <w:r>
        <w:rPr>
          <w:rFonts w:hint="eastAsia"/>
          <w:color w:val="000000"/>
        </w:rPr>
        <w:t>，要求編譯器不可以對該變數進行最佳化的動作，</w:t>
      </w:r>
      <w:r w:rsidRPr="00FD6479">
        <w:rPr>
          <w:rFonts w:hint="eastAsia"/>
          <w:color w:val="000000"/>
        </w:rPr>
        <w:t>這是規格</w:t>
      </w:r>
      <w:r w:rsidRPr="00FD6479">
        <w:rPr>
          <w:rFonts w:hint="eastAsia"/>
          <w:color w:val="000000"/>
        </w:rPr>
        <w:t xml:space="preserve"> ISO C 99</w:t>
      </w:r>
      <w:r w:rsidRPr="00FD6479">
        <w:rPr>
          <w:rFonts w:hint="eastAsia"/>
          <w:color w:val="000000"/>
        </w:rPr>
        <w:t>所定義的語法。</w:t>
      </w:r>
    </w:p>
    <w:p w:rsidR="004A589F" w:rsidRPr="007D0A46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19" w:name="_Ref219529798"/>
      <w:bookmarkStart w:id="20" w:name="_Ref219529794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7</w:t>
      </w:r>
      <w:r w:rsidR="00EE2C11" w:rsidRPr="00FD6479">
        <w:rPr>
          <w:color w:val="000000"/>
        </w:rPr>
        <w:fldChar w:fldCharType="end"/>
      </w:r>
      <w:bookmarkEnd w:id="19"/>
      <w:r w:rsidRPr="00FD6479">
        <w:rPr>
          <w:rFonts w:hint="eastAsia"/>
          <w:color w:val="000000"/>
        </w:rPr>
        <w:t>讓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的七段顯示器顯示數字</w:t>
      </w:r>
      <w:r w:rsidRPr="00FD6479">
        <w:rPr>
          <w:rFonts w:hint="eastAsia"/>
          <w:color w:val="000000"/>
        </w:rPr>
        <w:t xml:space="preserve"> 0 </w:t>
      </w:r>
      <w:r w:rsidRPr="00FD6479">
        <w:rPr>
          <w:rFonts w:hint="eastAsia"/>
          <w:color w:val="000000"/>
        </w:rPr>
        <w:t>的程式</w:t>
      </w:r>
      <w:r w:rsidRPr="00FD6479">
        <w:rPr>
          <w:rFonts w:hint="eastAsia"/>
          <w:color w:val="000000"/>
        </w:rPr>
        <w:t xml:space="preserve"> </w:t>
      </w:r>
      <w:r w:rsidRPr="00FD6479">
        <w:rPr>
          <w:color w:val="000000"/>
        </w:rPr>
        <w:t>–</w:t>
      </w:r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使用</w:t>
      </w:r>
      <w:r w:rsidRPr="00FD6479">
        <w:rPr>
          <w:rFonts w:hint="eastAsia"/>
          <w:color w:val="000000"/>
        </w:rPr>
        <w:t xml:space="preserve"> volat</w:t>
      </w:r>
      <w:bookmarkEnd w:id="20"/>
      <w:r w:rsidRPr="00FD6479">
        <w:rPr>
          <w:rFonts w:hint="eastAsia"/>
          <w:color w:val="000000"/>
        </w:rPr>
        <w:t xml:space="preserve">ile </w:t>
      </w:r>
      <w:r w:rsidRPr="00FD6479">
        <w:rPr>
          <w:rFonts w:hint="eastAsia"/>
          <w:color w:val="000000"/>
        </w:rPr>
        <w:t>關鍵字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30"/>
      </w:tblGrid>
      <w:tr w:rsidR="004A589F" w:rsidRPr="00CF7FAF" w:rsidTr="00CF7FAF">
        <w:tc>
          <w:tcPr>
            <w:tcW w:w="8330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C </w:t>
            </w:r>
            <w:r w:rsidRPr="00CF7FAF">
              <w:rPr>
                <w:rFonts w:hint="eastAsia"/>
                <w:color w:val="000000"/>
              </w:rPr>
              <w:t>語言</w:t>
            </w:r>
          </w:p>
        </w:tc>
      </w:tr>
      <w:tr w:rsidR="004A589F" w:rsidRPr="00CF7FAF" w:rsidTr="00CF7FAF">
        <w:tc>
          <w:tcPr>
            <w:tcW w:w="8330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#define BYTE unsigned char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#define SEG7_REG</w:t>
            </w:r>
            <w:r w:rsidR="00C31CC3"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(*(volatile BYTE*)</w:t>
            </w:r>
            <w:r w:rsidR="007D0A46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0xFFFFFF00)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SEG7_REG = 0x3F;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6B3ED8" w:rsidRDefault="001D217C">
      <w:pPr>
        <w:rPr>
          <w:color w:val="000000"/>
        </w:rPr>
      </w:pPr>
      <w:r>
        <w:rPr>
          <w:rFonts w:hint="eastAsia"/>
          <w:color w:val="000000"/>
        </w:rPr>
        <w:t>舉例而言，在</w:t>
      </w:r>
      <w:r w:rsidR="00EE2C11">
        <w:rPr>
          <w:color w:val="000000"/>
        </w:rPr>
        <w:fldChar w:fldCharType="begin"/>
      </w:r>
      <w:r w:rsidR="00B330A3">
        <w:rPr>
          <w:color w:val="000000"/>
        </w:rPr>
        <w:instrText xml:space="preserve"> </w:instrText>
      </w:r>
      <w:r w:rsidR="00B330A3">
        <w:rPr>
          <w:rFonts w:hint="eastAsia"/>
          <w:color w:val="000000"/>
        </w:rPr>
        <w:instrText>REF _Ref258937008 \h</w:instrText>
      </w:r>
      <w:r w:rsidR="00B330A3">
        <w:rPr>
          <w:color w:val="000000"/>
        </w:rPr>
        <w:instrText xml:space="preserve"> </w:instrText>
      </w:r>
      <w:r w:rsidR="00EE2C11">
        <w:rPr>
          <w:color w:val="000000"/>
        </w:rPr>
      </w:r>
      <w:r w:rsidR="00EE2C11">
        <w:rPr>
          <w:color w:val="000000"/>
        </w:rPr>
        <w:fldChar w:fldCharType="separate"/>
      </w:r>
      <w:r w:rsidR="00B330A3" w:rsidRPr="00FD6479">
        <w:rPr>
          <w:rFonts w:hint="eastAsia"/>
          <w:color w:val="000000"/>
        </w:rPr>
        <w:t>範例</w:t>
      </w:r>
      <w:r w:rsidR="00B330A3" w:rsidRPr="00FD6479">
        <w:rPr>
          <w:rFonts w:hint="eastAsia"/>
          <w:color w:val="000000"/>
        </w:rPr>
        <w:t xml:space="preserve"> </w:t>
      </w:r>
      <w:r w:rsidR="00B330A3">
        <w:rPr>
          <w:noProof/>
          <w:color w:val="000000"/>
        </w:rPr>
        <w:t>11</w:t>
      </w:r>
      <w:r w:rsidR="00B330A3" w:rsidRPr="00FD6479">
        <w:rPr>
          <w:color w:val="000000"/>
        </w:rPr>
        <w:t>.</w:t>
      </w:r>
      <w:r w:rsidR="00B330A3">
        <w:rPr>
          <w:noProof/>
          <w:color w:val="000000"/>
        </w:rPr>
        <w:t>8</w:t>
      </w:r>
      <w:r w:rsidR="00EE2C11">
        <w:rPr>
          <w:color w:val="000000"/>
        </w:rPr>
        <w:fldChar w:fldCharType="end"/>
      </w:r>
      <w:r>
        <w:rPr>
          <w:rFonts w:hint="eastAsia"/>
          <w:color w:val="000000"/>
        </w:rPr>
        <w:t>當中，我們在</w:t>
      </w:r>
      <w:r>
        <w:rPr>
          <w:rFonts w:hint="eastAsia"/>
          <w:color w:val="000000"/>
        </w:rPr>
        <w:t xml:space="preserve"> while </w:t>
      </w:r>
      <w:r>
        <w:rPr>
          <w:rFonts w:hint="eastAsia"/>
          <w:color w:val="000000"/>
        </w:rPr>
        <w:t>迴圈中使用</w:t>
      </w:r>
      <w:r>
        <w:rPr>
          <w:rFonts w:hint="eastAsia"/>
          <w:color w:val="000000"/>
        </w:rPr>
        <w:t xml:space="preserve">inBit </w:t>
      </w:r>
      <w:r>
        <w:rPr>
          <w:rFonts w:hint="eastAsia"/>
          <w:color w:val="000000"/>
        </w:rPr>
        <w:t>這個變數，但是卻在中斷服務函數中修改了這個變數的值</w:t>
      </w:r>
      <w:r w:rsidR="00DE20E5">
        <w:rPr>
          <w:rFonts w:hint="eastAsia"/>
          <w:color w:val="000000"/>
        </w:rPr>
        <w:t>，這樣的程式看來並沒有甚麼大問題，但卻會導致編譯器在最佳化時產生錯誤的組合語言碼。</w:t>
      </w:r>
    </w:p>
    <w:p w:rsidR="00DE20E5" w:rsidRDefault="00DE20E5" w:rsidP="004A589F">
      <w:pPr>
        <w:rPr>
          <w:color w:val="000000"/>
        </w:rPr>
      </w:pPr>
    </w:p>
    <w:p w:rsidR="006B3ED8" w:rsidRDefault="00DE20E5">
      <w:pPr>
        <w:rPr>
          <w:color w:val="000000"/>
        </w:rPr>
      </w:pPr>
      <w:r>
        <w:rPr>
          <w:rFonts w:hint="eastAsia"/>
          <w:color w:val="000000"/>
        </w:rPr>
        <w:t>在</w:t>
      </w:r>
      <w:r w:rsidR="00EE2C11">
        <w:rPr>
          <w:color w:val="000000"/>
        </w:rPr>
        <w:fldChar w:fldCharType="begin"/>
      </w:r>
      <w:r w:rsidR="00B330A3">
        <w:rPr>
          <w:color w:val="000000"/>
        </w:rPr>
        <w:instrText xml:space="preserve"> </w:instrText>
      </w:r>
      <w:r w:rsidR="00B330A3">
        <w:rPr>
          <w:rFonts w:hint="eastAsia"/>
          <w:color w:val="000000"/>
        </w:rPr>
        <w:instrText>REF _Ref258937008 \h</w:instrText>
      </w:r>
      <w:r w:rsidR="00B330A3">
        <w:rPr>
          <w:color w:val="000000"/>
        </w:rPr>
        <w:instrText xml:space="preserve"> </w:instrText>
      </w:r>
      <w:r w:rsidR="00EE2C11">
        <w:rPr>
          <w:color w:val="000000"/>
        </w:rPr>
      </w:r>
      <w:r w:rsidR="00EE2C11">
        <w:rPr>
          <w:color w:val="000000"/>
        </w:rPr>
        <w:fldChar w:fldCharType="separate"/>
      </w:r>
      <w:r w:rsidR="00B330A3" w:rsidRPr="00FD6479">
        <w:rPr>
          <w:rFonts w:hint="eastAsia"/>
          <w:color w:val="000000"/>
        </w:rPr>
        <w:t>範例</w:t>
      </w:r>
      <w:r w:rsidR="00B330A3" w:rsidRPr="00FD6479">
        <w:rPr>
          <w:rFonts w:hint="eastAsia"/>
          <w:color w:val="000000"/>
        </w:rPr>
        <w:t xml:space="preserve"> </w:t>
      </w:r>
      <w:r w:rsidR="00B330A3">
        <w:rPr>
          <w:noProof/>
          <w:color w:val="000000"/>
        </w:rPr>
        <w:t>11</w:t>
      </w:r>
      <w:r w:rsidR="00B330A3" w:rsidRPr="00FD6479">
        <w:rPr>
          <w:color w:val="000000"/>
        </w:rPr>
        <w:t>.</w:t>
      </w:r>
      <w:r w:rsidR="00B330A3">
        <w:rPr>
          <w:noProof/>
          <w:color w:val="000000"/>
        </w:rPr>
        <w:t>8</w:t>
      </w:r>
      <w:r w:rsidR="00EE2C11">
        <w:rPr>
          <w:color w:val="000000"/>
        </w:rPr>
        <w:fldChar w:fldCharType="end"/>
      </w:r>
      <w:r w:rsidR="00D81B2C">
        <w:rPr>
          <w:rFonts w:hint="eastAsia"/>
          <w:color w:val="000000"/>
        </w:rPr>
        <w:t xml:space="preserve"> (a) 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 xml:space="preserve"> C </w:t>
      </w:r>
      <w:r>
        <w:rPr>
          <w:rFonts w:hint="eastAsia"/>
          <w:color w:val="000000"/>
        </w:rPr>
        <w:t>語言當中，</w:t>
      </w:r>
      <w:r w:rsidR="001D217C">
        <w:rPr>
          <w:rFonts w:hint="eastAsia"/>
          <w:color w:val="000000"/>
        </w:rPr>
        <w:t>編譯器看到</w:t>
      </w:r>
      <w:r w:rsidR="001D217C">
        <w:rPr>
          <w:rFonts w:hint="eastAsia"/>
          <w:color w:val="000000"/>
        </w:rPr>
        <w:t xml:space="preserve"> inBit </w:t>
      </w:r>
      <w:r w:rsidR="001D217C">
        <w:rPr>
          <w:rFonts w:hint="eastAsia"/>
          <w:color w:val="000000"/>
        </w:rPr>
        <w:t>在</w:t>
      </w:r>
      <w:r w:rsidR="001D217C">
        <w:rPr>
          <w:rFonts w:hint="eastAsia"/>
          <w:color w:val="000000"/>
        </w:rPr>
        <w:t xml:space="preserve"> while </w:t>
      </w:r>
      <w:r w:rsidR="001D217C">
        <w:rPr>
          <w:rFonts w:hint="eastAsia"/>
          <w:color w:val="000000"/>
        </w:rPr>
        <w:t>迴圈當中並沒有被改變，因此就可能</w:t>
      </w:r>
      <w:r w:rsidR="00E40525">
        <w:rPr>
          <w:rFonts w:hint="eastAsia"/>
          <w:color w:val="000000"/>
        </w:rPr>
        <w:t>認為</w:t>
      </w:r>
      <w:r w:rsidR="00E40525">
        <w:rPr>
          <w:rFonts w:hint="eastAsia"/>
          <w:color w:val="000000"/>
        </w:rPr>
        <w:t xml:space="preserve"> inBit </w:t>
      </w:r>
      <w:r w:rsidR="00E40525">
        <w:rPr>
          <w:rFonts w:hint="eastAsia"/>
          <w:color w:val="000000"/>
        </w:rPr>
        <w:t>可以事先被載入到暫存器</w:t>
      </w:r>
      <w:r w:rsidR="00E40525">
        <w:rPr>
          <w:rFonts w:hint="eastAsia"/>
          <w:color w:val="000000"/>
        </w:rPr>
        <w:t xml:space="preserve"> R1 </w:t>
      </w:r>
      <w:r w:rsidR="00E40525">
        <w:rPr>
          <w:rFonts w:hint="eastAsia"/>
          <w:color w:val="000000"/>
        </w:rPr>
        <w:t>當中，而不會造成任何問題</w:t>
      </w:r>
      <w:r w:rsidR="00D81B2C">
        <w:rPr>
          <w:rFonts w:hint="eastAsia"/>
          <w:color w:val="000000"/>
        </w:rPr>
        <w:t>，於是就利用最佳化的機制，將</w:t>
      </w:r>
      <w:r w:rsidR="00D81B2C">
        <w:rPr>
          <w:rFonts w:hint="eastAsia"/>
          <w:color w:val="000000"/>
        </w:rPr>
        <w:t xml:space="preserve"> (b) </w:t>
      </w:r>
      <w:r w:rsidR="00D81B2C">
        <w:rPr>
          <w:rFonts w:hint="eastAsia"/>
          <w:color w:val="000000"/>
        </w:rPr>
        <w:t>欄中將</w:t>
      </w:r>
      <w:r w:rsidR="00D81B2C">
        <w:rPr>
          <w:rFonts w:hint="eastAsia"/>
          <w:color w:val="000000"/>
        </w:rPr>
        <w:t xml:space="preserve"> inBit </w:t>
      </w:r>
      <w:r w:rsidR="00D81B2C">
        <w:rPr>
          <w:rFonts w:hint="eastAsia"/>
          <w:color w:val="000000"/>
        </w:rPr>
        <w:t>載入到</w:t>
      </w:r>
      <w:r w:rsidR="00D81B2C">
        <w:rPr>
          <w:rFonts w:hint="eastAsia"/>
          <w:color w:val="000000"/>
        </w:rPr>
        <w:t xml:space="preserve"> R1 </w:t>
      </w:r>
      <w:r w:rsidR="00D81B2C">
        <w:rPr>
          <w:rFonts w:hint="eastAsia"/>
          <w:color w:val="000000"/>
        </w:rPr>
        <w:t>的動作提出到迴圈之外，因而導致該迴圈永遠不會結束，成為無窮迴圈</w:t>
      </w:r>
      <w:r w:rsidR="00E40525">
        <w:rPr>
          <w:rFonts w:hint="eastAsia"/>
          <w:color w:val="000000"/>
        </w:rPr>
        <w:t>。</w:t>
      </w:r>
    </w:p>
    <w:p w:rsidR="00DE20E5" w:rsidRPr="00D81B2C" w:rsidRDefault="00DE20E5" w:rsidP="004A589F">
      <w:pPr>
        <w:rPr>
          <w:color w:val="000000"/>
        </w:rPr>
      </w:pPr>
    </w:p>
    <w:p w:rsidR="00DE20E5" w:rsidRPr="00FD6479" w:rsidRDefault="00DE20E5" w:rsidP="00DE20E5">
      <w:pPr>
        <w:pStyle w:val="a8"/>
        <w:rPr>
          <w:color w:val="000000"/>
        </w:rPr>
      </w:pPr>
      <w:bookmarkStart w:id="21" w:name="_Ref258937008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8</w:t>
      </w:r>
      <w:r w:rsidR="00EE2C11" w:rsidRPr="00FD6479">
        <w:rPr>
          <w:color w:val="000000"/>
        </w:rPr>
        <w:fldChar w:fldCharType="end"/>
      </w:r>
      <w:bookmarkEnd w:id="21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一個未使用</w:t>
      </w:r>
      <w:r>
        <w:rPr>
          <w:rFonts w:hint="eastAsia"/>
          <w:color w:val="000000"/>
        </w:rPr>
        <w:t xml:space="preserve"> volatile </w:t>
      </w:r>
      <w:r>
        <w:rPr>
          <w:rFonts w:hint="eastAsia"/>
          <w:color w:val="000000"/>
        </w:rPr>
        <w:t>關鍵字而造成錯誤的範例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4993"/>
      </w:tblGrid>
      <w:tr w:rsidR="001D217C" w:rsidRPr="0030436A" w:rsidTr="0030436A">
        <w:tc>
          <w:tcPr>
            <w:tcW w:w="3369" w:type="dxa"/>
          </w:tcPr>
          <w:p w:rsidR="001D217C" w:rsidRPr="00D81B2C" w:rsidRDefault="001D217C" w:rsidP="00D81B2C">
            <w:pPr>
              <w:pStyle w:val="a3"/>
              <w:numPr>
                <w:ilvl w:val="0"/>
                <w:numId w:val="52"/>
              </w:numPr>
              <w:ind w:leftChars="0"/>
              <w:rPr>
                <w:color w:val="000000"/>
              </w:rPr>
            </w:pPr>
            <w:r w:rsidRPr="00D81B2C">
              <w:rPr>
                <w:rFonts w:hint="eastAsia"/>
                <w:color w:val="000000"/>
              </w:rPr>
              <w:t xml:space="preserve">C </w:t>
            </w:r>
            <w:r w:rsidRPr="00D81B2C">
              <w:rPr>
                <w:rFonts w:hint="eastAsia"/>
                <w:color w:val="000000"/>
              </w:rPr>
              <w:t>語言</w:t>
            </w:r>
          </w:p>
        </w:tc>
        <w:tc>
          <w:tcPr>
            <w:tcW w:w="4993" w:type="dxa"/>
          </w:tcPr>
          <w:p w:rsidR="001D217C" w:rsidRPr="00D81B2C" w:rsidRDefault="001D217C" w:rsidP="00D81B2C">
            <w:pPr>
              <w:pStyle w:val="a3"/>
              <w:numPr>
                <w:ilvl w:val="0"/>
                <w:numId w:val="52"/>
              </w:numPr>
              <w:ind w:leftChars="0"/>
              <w:rPr>
                <w:color w:val="000000"/>
              </w:rPr>
            </w:pPr>
            <w:r w:rsidRPr="00D81B2C">
              <w:rPr>
                <w:rFonts w:hint="eastAsia"/>
                <w:color w:val="000000"/>
              </w:rPr>
              <w:t>組合語言</w:t>
            </w:r>
          </w:p>
        </w:tc>
      </w:tr>
      <w:tr w:rsidR="001D217C" w:rsidRPr="0030436A" w:rsidTr="0030436A">
        <w:tc>
          <w:tcPr>
            <w:tcW w:w="3369" w:type="dxa"/>
          </w:tcPr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>static int inBit=0;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>int main() {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...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while (1) {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  if (inBit) dosomething();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}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>}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</w:p>
          <w:p w:rsidR="001D217C" w:rsidRPr="0030436A" w:rsidRDefault="005D32E3" w:rsidP="001D217C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lastRenderedPageBreak/>
              <w:t>//</w:t>
            </w:r>
            <w:r w:rsidR="001D217C" w:rsidRPr="0030436A">
              <w:rPr>
                <w:rFonts w:hint="eastAsia"/>
                <w:color w:val="000000"/>
              </w:rPr>
              <w:t xml:space="preserve"> </w:t>
            </w:r>
            <w:r w:rsidR="001D217C" w:rsidRPr="0030436A">
              <w:rPr>
                <w:rFonts w:hint="eastAsia"/>
                <w:color w:val="000000"/>
              </w:rPr>
              <w:t>中斷服務常式</w:t>
            </w:r>
            <w:r w:rsidRPr="0030436A">
              <w:rPr>
                <w:rFonts w:hint="eastAsia"/>
                <w:color w:val="000000"/>
              </w:rPr>
              <w:t>.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>void ISR() {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inBit=1;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>}</w:t>
            </w:r>
          </w:p>
        </w:tc>
        <w:tc>
          <w:tcPr>
            <w:tcW w:w="4993" w:type="dxa"/>
          </w:tcPr>
          <w:p w:rsidR="001D217C" w:rsidRPr="0030436A" w:rsidRDefault="001D217C" w:rsidP="004A589F">
            <w:pPr>
              <w:rPr>
                <w:color w:val="000000"/>
              </w:rPr>
            </w:pPr>
            <w:r w:rsidRPr="0030436A">
              <w:rPr>
                <w:color w:val="000000"/>
              </w:rPr>
              <w:lastRenderedPageBreak/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LD R1, inBit</w:t>
            </w:r>
          </w:p>
          <w:p w:rsidR="001D217C" w:rsidRPr="0030436A" w:rsidRDefault="001D217C" w:rsidP="004A589F">
            <w:pPr>
              <w:rPr>
                <w:color w:val="000000"/>
              </w:rPr>
            </w:pPr>
          </w:p>
          <w:p w:rsidR="001D217C" w:rsidRPr="0030436A" w:rsidRDefault="001D217C" w:rsidP="004A589F">
            <w:pPr>
              <w:rPr>
                <w:color w:val="000000"/>
              </w:rPr>
            </w:pPr>
          </w:p>
          <w:p w:rsidR="001D217C" w:rsidRPr="0030436A" w:rsidRDefault="001D217C" w:rsidP="004A589F">
            <w:pPr>
              <w:rPr>
                <w:color w:val="000000"/>
              </w:rPr>
            </w:pPr>
          </w:p>
          <w:p w:rsidR="001D217C" w:rsidRPr="0030436A" w:rsidRDefault="001D217C" w:rsidP="004A589F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 xml:space="preserve">LOOP: </w:t>
            </w:r>
          </w:p>
          <w:p w:rsidR="001D217C" w:rsidRPr="0030436A" w:rsidRDefault="001D217C" w:rsidP="004A589F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CMP R1, R0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JNE LOOP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</w:p>
          <w:p w:rsidR="001D217C" w:rsidRPr="0030436A" w:rsidRDefault="001D217C" w:rsidP="001D217C">
            <w:pPr>
              <w:rPr>
                <w:color w:val="000000"/>
              </w:rPr>
            </w:pPr>
          </w:p>
          <w:p w:rsidR="001D217C" w:rsidRPr="0030436A" w:rsidRDefault="001D217C" w:rsidP="001D217C">
            <w:pPr>
              <w:rPr>
                <w:color w:val="000000"/>
              </w:rPr>
            </w:pPr>
          </w:p>
          <w:p w:rsidR="001D217C" w:rsidRPr="0030436A" w:rsidRDefault="00E40525" w:rsidP="001D217C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>ISR:</w:t>
            </w:r>
          </w:p>
          <w:p w:rsidR="001D217C" w:rsidRPr="0030436A" w:rsidRDefault="001D217C" w:rsidP="001D217C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STI inBit, 1</w:t>
            </w:r>
          </w:p>
          <w:p w:rsidR="00E40525" w:rsidRPr="0030436A" w:rsidRDefault="00D81B2C" w:rsidP="00E40525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RET</w:t>
            </w:r>
          </w:p>
          <w:p w:rsidR="00E40525" w:rsidRPr="0030436A" w:rsidRDefault="00E40525" w:rsidP="00E40525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>inBit</w:t>
            </w: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WORD</w:t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0</w:t>
            </w:r>
          </w:p>
        </w:tc>
      </w:tr>
    </w:tbl>
    <w:p w:rsidR="00D81B2C" w:rsidRDefault="00D81B2C" w:rsidP="004A589F">
      <w:pPr>
        <w:rPr>
          <w:color w:val="000000"/>
        </w:rPr>
      </w:pPr>
      <w:bookmarkStart w:id="22" w:name="_Ref257270247"/>
    </w:p>
    <w:p w:rsidR="00D81B2C" w:rsidRDefault="00D81B2C" w:rsidP="00D81B2C">
      <w:pPr>
        <w:rPr>
          <w:color w:val="000000"/>
        </w:rPr>
      </w:pPr>
      <w:r>
        <w:rPr>
          <w:rFonts w:hint="eastAsia"/>
          <w:color w:val="000000"/>
        </w:rPr>
        <w:t>但是，</w:t>
      </w:r>
      <w:r w:rsidR="0048616F">
        <w:rPr>
          <w:rFonts w:hint="eastAsia"/>
          <w:color w:val="000000"/>
        </w:rPr>
        <w:t>在</w:t>
      </w:r>
      <w:r w:rsidR="00EE2C11">
        <w:rPr>
          <w:color w:val="000000"/>
        </w:rPr>
        <w:fldChar w:fldCharType="begin"/>
      </w:r>
      <w:r w:rsidR="0048616F">
        <w:rPr>
          <w:color w:val="000000"/>
        </w:rPr>
        <w:instrText xml:space="preserve"> </w:instrText>
      </w:r>
      <w:r w:rsidR="0048616F">
        <w:rPr>
          <w:rFonts w:hint="eastAsia"/>
          <w:color w:val="000000"/>
        </w:rPr>
        <w:instrText>REF _Ref258937008 \h</w:instrText>
      </w:r>
      <w:r w:rsidR="0048616F">
        <w:rPr>
          <w:color w:val="000000"/>
        </w:rPr>
        <w:instrText xml:space="preserve"> </w:instrText>
      </w:r>
      <w:r w:rsidR="00EE2C11">
        <w:rPr>
          <w:color w:val="000000"/>
        </w:rPr>
      </w:r>
      <w:r w:rsidR="00EE2C11">
        <w:rPr>
          <w:color w:val="000000"/>
        </w:rPr>
        <w:fldChar w:fldCharType="separate"/>
      </w:r>
      <w:r w:rsidR="0048616F" w:rsidRPr="00FD6479">
        <w:rPr>
          <w:rFonts w:hint="eastAsia"/>
          <w:color w:val="000000"/>
        </w:rPr>
        <w:t>範例</w:t>
      </w:r>
      <w:r w:rsidR="0048616F" w:rsidRPr="00FD6479">
        <w:rPr>
          <w:rFonts w:hint="eastAsia"/>
          <w:color w:val="000000"/>
        </w:rPr>
        <w:t xml:space="preserve"> </w:t>
      </w:r>
      <w:r w:rsidR="0048616F">
        <w:rPr>
          <w:noProof/>
          <w:color w:val="000000"/>
        </w:rPr>
        <w:t>11</w:t>
      </w:r>
      <w:r w:rsidR="0048616F" w:rsidRPr="00FD6479">
        <w:rPr>
          <w:color w:val="000000"/>
        </w:rPr>
        <w:t>.</w:t>
      </w:r>
      <w:r w:rsidR="0048616F">
        <w:rPr>
          <w:noProof/>
          <w:color w:val="000000"/>
        </w:rPr>
        <w:t>8</w:t>
      </w:r>
      <w:r w:rsidR="00EE2C11">
        <w:rPr>
          <w:color w:val="000000"/>
        </w:rPr>
        <w:fldChar w:fldCharType="end"/>
      </w:r>
      <w:r w:rsidR="0048616F" w:rsidDel="0048616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(b) </w:t>
      </w:r>
      <w:r>
        <w:rPr>
          <w:rFonts w:hint="eastAsia"/>
          <w:color w:val="000000"/>
        </w:rPr>
        <w:t>的組合語言中，即使</w:t>
      </w:r>
      <w:r>
        <w:rPr>
          <w:rFonts w:hint="eastAsia"/>
          <w:color w:val="000000"/>
        </w:rPr>
        <w:t xml:space="preserve"> ISR() </w:t>
      </w:r>
      <w:r>
        <w:rPr>
          <w:rFonts w:hint="eastAsia"/>
          <w:color w:val="000000"/>
        </w:rPr>
        <w:t>被觸發，程式也不會離開</w:t>
      </w:r>
      <w:r>
        <w:rPr>
          <w:rFonts w:hint="eastAsia"/>
          <w:color w:val="000000"/>
        </w:rPr>
        <w:t xml:space="preserve">LOOP </w:t>
      </w:r>
      <w:r>
        <w:rPr>
          <w:rFonts w:hint="eastAsia"/>
          <w:color w:val="000000"/>
        </w:rPr>
        <w:t>迴圈了，因為該組合語言檢查的是</w:t>
      </w:r>
      <w:r>
        <w:rPr>
          <w:rFonts w:hint="eastAsia"/>
          <w:color w:val="000000"/>
        </w:rPr>
        <w:t xml:space="preserve"> R1 </w:t>
      </w:r>
      <w:r>
        <w:rPr>
          <w:rFonts w:hint="eastAsia"/>
          <w:color w:val="000000"/>
        </w:rPr>
        <w:t>而非</w:t>
      </w:r>
      <w:r>
        <w:rPr>
          <w:rFonts w:hint="eastAsia"/>
          <w:color w:val="000000"/>
        </w:rPr>
        <w:t xml:space="preserve"> inBit</w:t>
      </w:r>
      <w:r>
        <w:rPr>
          <w:rFonts w:hint="eastAsia"/>
          <w:color w:val="000000"/>
        </w:rPr>
        <w:t>。</w:t>
      </w:r>
    </w:p>
    <w:p w:rsidR="00D81B2C" w:rsidRPr="0048616F" w:rsidRDefault="00D81B2C" w:rsidP="00D81B2C">
      <w:pPr>
        <w:rPr>
          <w:color w:val="000000"/>
        </w:rPr>
      </w:pPr>
    </w:p>
    <w:p w:rsidR="00E40525" w:rsidRPr="001D217C" w:rsidRDefault="00D81B2C" w:rsidP="00E40525">
      <w:pPr>
        <w:rPr>
          <w:color w:val="000000"/>
        </w:rPr>
      </w:pPr>
      <w:r>
        <w:rPr>
          <w:rFonts w:hint="eastAsia"/>
          <w:color w:val="000000"/>
        </w:rPr>
        <w:t>在</w:t>
      </w:r>
      <w:bookmarkEnd w:id="22"/>
      <w:r w:rsidR="00EE2C11">
        <w:rPr>
          <w:color w:val="000000"/>
        </w:rPr>
        <w:fldChar w:fldCharType="begin"/>
      </w:r>
      <w:r w:rsidR="005E1D75">
        <w:rPr>
          <w:color w:val="000000"/>
        </w:rPr>
        <w:instrText xml:space="preserve"> </w:instrText>
      </w:r>
      <w:r w:rsidR="005E1D75">
        <w:rPr>
          <w:rFonts w:hint="eastAsia"/>
          <w:color w:val="000000"/>
        </w:rPr>
        <w:instrText>REF _Ref258928651 \h</w:instrText>
      </w:r>
      <w:r w:rsidR="005E1D75">
        <w:rPr>
          <w:color w:val="000000"/>
        </w:rPr>
        <w:instrText xml:space="preserve"> </w:instrText>
      </w:r>
      <w:r w:rsidR="00EE2C11">
        <w:rPr>
          <w:color w:val="000000"/>
        </w:rPr>
      </w:r>
      <w:r w:rsidR="00EE2C11">
        <w:rPr>
          <w:color w:val="000000"/>
        </w:rPr>
        <w:fldChar w:fldCharType="separate"/>
      </w:r>
      <w:r w:rsidR="00B330A3" w:rsidRPr="00FD6479">
        <w:rPr>
          <w:rFonts w:hint="eastAsia"/>
          <w:color w:val="000000"/>
        </w:rPr>
        <w:t>範例</w:t>
      </w:r>
      <w:r w:rsidR="00B330A3" w:rsidRPr="00FD6479">
        <w:rPr>
          <w:rFonts w:hint="eastAsia"/>
          <w:color w:val="000000"/>
        </w:rPr>
        <w:t xml:space="preserve"> </w:t>
      </w:r>
      <w:r w:rsidR="00B330A3">
        <w:rPr>
          <w:noProof/>
          <w:color w:val="000000"/>
        </w:rPr>
        <w:t>11</w:t>
      </w:r>
      <w:r w:rsidR="00B330A3" w:rsidRPr="00FD6479">
        <w:rPr>
          <w:color w:val="000000"/>
        </w:rPr>
        <w:t>.</w:t>
      </w:r>
      <w:r w:rsidR="00B330A3">
        <w:rPr>
          <w:noProof/>
          <w:color w:val="000000"/>
        </w:rPr>
        <w:t>9</w:t>
      </w:r>
      <w:r w:rsidR="00EE2C11">
        <w:rPr>
          <w:color w:val="000000"/>
        </w:rPr>
        <w:fldChar w:fldCharType="end"/>
      </w:r>
      <w:r w:rsidR="005E1D75">
        <w:rPr>
          <w:rFonts w:hint="eastAsia"/>
          <w:color w:val="000000"/>
        </w:rPr>
        <w:t>當中</w:t>
      </w:r>
      <w:r w:rsidR="00E40525">
        <w:rPr>
          <w:rFonts w:hint="eastAsia"/>
          <w:color w:val="000000"/>
        </w:rPr>
        <w:t>，我們將</w:t>
      </w:r>
      <w:r w:rsidR="00E40525">
        <w:rPr>
          <w:color w:val="000000"/>
        </w:rPr>
        <w:t>static int inBit=0</w:t>
      </w:r>
      <w:r w:rsidR="00E40525">
        <w:rPr>
          <w:rFonts w:hint="eastAsia"/>
          <w:color w:val="000000"/>
        </w:rPr>
        <w:t xml:space="preserve"> </w:t>
      </w:r>
      <w:r w:rsidR="00E40525">
        <w:rPr>
          <w:rFonts w:hint="eastAsia"/>
          <w:color w:val="000000"/>
        </w:rPr>
        <w:t>改為</w:t>
      </w:r>
      <w:r w:rsidR="00E40525">
        <w:rPr>
          <w:rFonts w:hint="eastAsia"/>
          <w:color w:val="000000"/>
        </w:rPr>
        <w:t xml:space="preserve"> volatile static int inBit=0</w:t>
      </w:r>
      <w:r w:rsidR="00E40525">
        <w:rPr>
          <w:rFonts w:hint="eastAsia"/>
          <w:color w:val="000000"/>
        </w:rPr>
        <w:t>，</w:t>
      </w:r>
      <w:r w:rsidR="005E1D75">
        <w:rPr>
          <w:rFonts w:hint="eastAsia"/>
          <w:color w:val="000000"/>
        </w:rPr>
        <w:t>關鍵字</w:t>
      </w:r>
      <w:r w:rsidR="005E1D75">
        <w:rPr>
          <w:rFonts w:hint="eastAsia"/>
          <w:color w:val="000000"/>
        </w:rPr>
        <w:t xml:space="preserve"> volatile </w:t>
      </w:r>
      <w:r w:rsidR="005E1D75">
        <w:rPr>
          <w:rFonts w:hint="eastAsia"/>
          <w:color w:val="000000"/>
        </w:rPr>
        <w:t>告訴</w:t>
      </w:r>
      <w:r w:rsidR="00E40525">
        <w:rPr>
          <w:rFonts w:hint="eastAsia"/>
          <w:color w:val="000000"/>
        </w:rPr>
        <w:t>編譯器</w:t>
      </w:r>
      <w:r w:rsidR="00E40525">
        <w:rPr>
          <w:rFonts w:hint="eastAsia"/>
          <w:color w:val="000000"/>
        </w:rPr>
        <w:t xml:space="preserve"> inBit </w:t>
      </w:r>
      <w:r w:rsidR="00E40525">
        <w:rPr>
          <w:rFonts w:hint="eastAsia"/>
          <w:color w:val="000000"/>
        </w:rPr>
        <w:t>是</w:t>
      </w:r>
      <w:r>
        <w:rPr>
          <w:rFonts w:hint="eastAsia"/>
          <w:color w:val="000000"/>
        </w:rPr>
        <w:t>揮發性的，</w:t>
      </w:r>
      <w:r w:rsidR="001C7AFD">
        <w:rPr>
          <w:rFonts w:hint="eastAsia"/>
          <w:color w:val="000000"/>
        </w:rPr>
        <w:t>於是編譯器就不會將</w:t>
      </w:r>
      <w:r w:rsidR="001C7AFD">
        <w:rPr>
          <w:rFonts w:hint="eastAsia"/>
          <w:color w:val="000000"/>
        </w:rPr>
        <w:t xml:space="preserve"> inBit </w:t>
      </w:r>
      <w:r w:rsidR="001C7AFD">
        <w:rPr>
          <w:rFonts w:hint="eastAsia"/>
          <w:color w:val="000000"/>
        </w:rPr>
        <w:t>事先載入，而是在需要的時候</w:t>
      </w:r>
      <w:r w:rsidR="00A41CAB">
        <w:rPr>
          <w:rFonts w:hint="eastAsia"/>
          <w:color w:val="000000"/>
        </w:rPr>
        <w:t>才載入到</w:t>
      </w:r>
      <w:r w:rsidR="00A41CAB">
        <w:rPr>
          <w:rFonts w:hint="eastAsia"/>
          <w:color w:val="000000"/>
        </w:rPr>
        <w:t xml:space="preserve"> R1 </w:t>
      </w:r>
      <w:r w:rsidR="00A41CAB">
        <w:rPr>
          <w:rFonts w:hint="eastAsia"/>
          <w:color w:val="000000"/>
        </w:rPr>
        <w:t>進行比較。因此，一但中斷發生呼叫</w:t>
      </w:r>
      <w:r w:rsidR="00A41CAB">
        <w:rPr>
          <w:rFonts w:hint="eastAsia"/>
          <w:color w:val="000000"/>
        </w:rPr>
        <w:t xml:space="preserve"> ISR() </w:t>
      </w:r>
      <w:r w:rsidR="00A41CAB">
        <w:rPr>
          <w:rFonts w:hint="eastAsia"/>
          <w:color w:val="000000"/>
        </w:rPr>
        <w:t>之後，</w:t>
      </w:r>
      <w:r w:rsidR="00A41CAB">
        <w:rPr>
          <w:rFonts w:hint="eastAsia"/>
          <w:color w:val="000000"/>
        </w:rPr>
        <w:t xml:space="preserve">inBit </w:t>
      </w:r>
      <w:r w:rsidR="00A41CAB">
        <w:rPr>
          <w:rFonts w:hint="eastAsia"/>
          <w:color w:val="000000"/>
        </w:rPr>
        <w:t>就會被設定為</w:t>
      </w:r>
      <w:r w:rsidR="00A41CAB">
        <w:rPr>
          <w:rFonts w:hint="eastAsia"/>
          <w:color w:val="000000"/>
        </w:rPr>
        <w:t xml:space="preserve"> 1</w:t>
      </w:r>
      <w:r w:rsidR="00A41CAB">
        <w:rPr>
          <w:rFonts w:hint="eastAsia"/>
          <w:color w:val="000000"/>
        </w:rPr>
        <w:t>，於是程式</w:t>
      </w:r>
      <w:r w:rsidR="005E1D75">
        <w:rPr>
          <w:rFonts w:hint="eastAsia"/>
          <w:color w:val="000000"/>
        </w:rPr>
        <w:t>檢查到</w:t>
      </w:r>
      <w:r w:rsidR="005E1D75">
        <w:rPr>
          <w:rFonts w:hint="eastAsia"/>
          <w:color w:val="000000"/>
        </w:rPr>
        <w:t xml:space="preserve"> R1 = 1 </w:t>
      </w:r>
      <w:r w:rsidR="005E1D75">
        <w:rPr>
          <w:rFonts w:hint="eastAsia"/>
          <w:color w:val="000000"/>
        </w:rPr>
        <w:t>之後</w:t>
      </w:r>
      <w:r w:rsidR="00A41CAB">
        <w:rPr>
          <w:rFonts w:hint="eastAsia"/>
          <w:color w:val="000000"/>
        </w:rPr>
        <w:t>就會離開</w:t>
      </w:r>
      <w:r w:rsidR="00A41CAB">
        <w:rPr>
          <w:rFonts w:hint="eastAsia"/>
          <w:color w:val="000000"/>
        </w:rPr>
        <w:t xml:space="preserve">LOOP </w:t>
      </w:r>
      <w:r w:rsidR="00A41CAB">
        <w:rPr>
          <w:rFonts w:hint="eastAsia"/>
          <w:color w:val="000000"/>
        </w:rPr>
        <w:t>迴圈，而不會造成無窮迴圈的情況了。</w:t>
      </w:r>
    </w:p>
    <w:p w:rsidR="00E40525" w:rsidRPr="005E1D75" w:rsidRDefault="00E40525" w:rsidP="00E40525">
      <w:pPr>
        <w:rPr>
          <w:color w:val="000000"/>
        </w:rPr>
      </w:pPr>
    </w:p>
    <w:p w:rsidR="00DE20E5" w:rsidRPr="00FD6479" w:rsidRDefault="00DE20E5" w:rsidP="00DE20E5">
      <w:pPr>
        <w:pStyle w:val="a8"/>
        <w:rPr>
          <w:color w:val="000000"/>
        </w:rPr>
      </w:pPr>
      <w:bookmarkStart w:id="23" w:name="_Ref258928651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9</w:t>
      </w:r>
      <w:r w:rsidR="00EE2C11" w:rsidRPr="00FD6479">
        <w:rPr>
          <w:color w:val="000000"/>
        </w:rPr>
        <w:fldChar w:fldCharType="end"/>
      </w:r>
      <w:bookmarkEnd w:id="23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一個使用</w:t>
      </w:r>
      <w:r>
        <w:rPr>
          <w:rFonts w:hint="eastAsia"/>
          <w:color w:val="000000"/>
        </w:rPr>
        <w:t xml:space="preserve"> volatile </w:t>
      </w:r>
      <w:r>
        <w:rPr>
          <w:rFonts w:hint="eastAsia"/>
          <w:color w:val="000000"/>
        </w:rPr>
        <w:t>關鍵字而讓中斷機制正確運作的案例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4993"/>
      </w:tblGrid>
      <w:tr w:rsidR="00E40525" w:rsidRPr="0030436A" w:rsidTr="0030436A">
        <w:tc>
          <w:tcPr>
            <w:tcW w:w="3369" w:type="dxa"/>
          </w:tcPr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 xml:space="preserve">C </w:t>
            </w:r>
            <w:r w:rsidRPr="0030436A">
              <w:rPr>
                <w:rFonts w:hint="eastAsia"/>
                <w:color w:val="000000"/>
              </w:rPr>
              <w:t>語言</w:t>
            </w:r>
          </w:p>
        </w:tc>
        <w:tc>
          <w:tcPr>
            <w:tcW w:w="4993" w:type="dxa"/>
          </w:tcPr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>組合語言</w:t>
            </w:r>
          </w:p>
        </w:tc>
      </w:tr>
      <w:tr w:rsidR="00E40525" w:rsidRPr="0030436A" w:rsidTr="0030436A">
        <w:tc>
          <w:tcPr>
            <w:tcW w:w="3369" w:type="dxa"/>
          </w:tcPr>
          <w:p w:rsidR="00E40525" w:rsidRPr="0030436A" w:rsidRDefault="005E1D75" w:rsidP="003043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volatile </w:t>
            </w:r>
            <w:r w:rsidR="00E40525" w:rsidRPr="0030436A">
              <w:rPr>
                <w:color w:val="000000"/>
              </w:rPr>
              <w:t>static int inBit=0;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>int main() {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...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while (1) {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  if (inBit) dosomething();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}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>}</w:t>
            </w:r>
          </w:p>
          <w:p w:rsidR="001C7AFD" w:rsidRPr="0030436A" w:rsidRDefault="001C7AFD" w:rsidP="0030436A">
            <w:pPr>
              <w:rPr>
                <w:color w:val="000000"/>
              </w:rPr>
            </w:pPr>
          </w:p>
          <w:p w:rsidR="001C7AFD" w:rsidRPr="0030436A" w:rsidRDefault="001C7AFD" w:rsidP="0030436A">
            <w:pPr>
              <w:rPr>
                <w:color w:val="000000"/>
              </w:rPr>
            </w:pPr>
          </w:p>
          <w:p w:rsidR="00E40525" w:rsidRPr="0030436A" w:rsidRDefault="005D32E3" w:rsidP="0030436A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 xml:space="preserve">// </w:t>
            </w:r>
            <w:r w:rsidR="00E40525" w:rsidRPr="0030436A">
              <w:rPr>
                <w:rFonts w:hint="eastAsia"/>
                <w:color w:val="000000"/>
              </w:rPr>
              <w:t>中斷服務常式</w:t>
            </w:r>
            <w:r w:rsidRPr="0030436A">
              <w:rPr>
                <w:rFonts w:hint="eastAsia"/>
                <w:color w:val="000000"/>
              </w:rPr>
              <w:t>.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>void ISR() {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 xml:space="preserve">  inBit=1;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>}</w:t>
            </w:r>
          </w:p>
        </w:tc>
        <w:tc>
          <w:tcPr>
            <w:tcW w:w="4993" w:type="dxa"/>
          </w:tcPr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</w:p>
          <w:p w:rsidR="00E40525" w:rsidRPr="0030436A" w:rsidRDefault="00E40525" w:rsidP="0030436A">
            <w:pPr>
              <w:rPr>
                <w:color w:val="000000"/>
              </w:rPr>
            </w:pPr>
          </w:p>
          <w:p w:rsidR="00E40525" w:rsidRPr="0030436A" w:rsidRDefault="00E40525" w:rsidP="0030436A">
            <w:pPr>
              <w:rPr>
                <w:color w:val="000000"/>
              </w:rPr>
            </w:pP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>…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 xml:space="preserve">LOOP: </w:t>
            </w:r>
          </w:p>
          <w:p w:rsidR="001C7AFD" w:rsidRPr="0030436A" w:rsidRDefault="001C7AFD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LD R1, inBit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CMP R1, R0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JNE LOOP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>…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</w:p>
          <w:p w:rsidR="00E40525" w:rsidRPr="0030436A" w:rsidRDefault="00E40525" w:rsidP="0030436A">
            <w:pPr>
              <w:rPr>
                <w:color w:val="000000"/>
              </w:rPr>
            </w:pP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>ISR:</w:t>
            </w:r>
          </w:p>
          <w:p w:rsidR="00E40525" w:rsidRDefault="00E4052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 xml:space="preserve"> </w:t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STI inBit, 1</w:t>
            </w:r>
          </w:p>
          <w:p w:rsidR="00E40525" w:rsidRPr="0030436A" w:rsidRDefault="005E1D75" w:rsidP="0030436A">
            <w:pPr>
              <w:rPr>
                <w:color w:val="000000"/>
              </w:rPr>
            </w:pP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 xml:space="preserve"> </w:t>
            </w:r>
            <w:r w:rsidRPr="0030436A">
              <w:rPr>
                <w:color w:val="000000"/>
              </w:rPr>
              <w:tab/>
            </w:r>
            <w:r>
              <w:rPr>
                <w:rFonts w:hint="eastAsia"/>
                <w:color w:val="000000"/>
              </w:rPr>
              <w:t>RET</w:t>
            </w:r>
          </w:p>
          <w:p w:rsidR="00E40525" w:rsidRPr="0030436A" w:rsidRDefault="00E40525" w:rsidP="0030436A">
            <w:pPr>
              <w:rPr>
                <w:color w:val="000000"/>
              </w:rPr>
            </w:pPr>
            <w:r w:rsidRPr="0030436A">
              <w:rPr>
                <w:rFonts w:hint="eastAsia"/>
                <w:color w:val="000000"/>
              </w:rPr>
              <w:t>inBit</w:t>
            </w:r>
            <w:r w:rsidRPr="0030436A">
              <w:rPr>
                <w:color w:val="000000"/>
              </w:rPr>
              <w:tab/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WORD</w:t>
            </w:r>
            <w:r w:rsidRPr="0030436A">
              <w:rPr>
                <w:color w:val="000000"/>
              </w:rPr>
              <w:tab/>
            </w:r>
            <w:r w:rsidRPr="0030436A">
              <w:rPr>
                <w:rFonts w:hint="eastAsia"/>
                <w:color w:val="000000"/>
              </w:rPr>
              <w:t>0</w:t>
            </w:r>
          </w:p>
        </w:tc>
      </w:tr>
    </w:tbl>
    <w:p w:rsidR="001D217C" w:rsidRPr="00FD6479" w:rsidRDefault="001D217C" w:rsidP="004A589F">
      <w:pPr>
        <w:rPr>
          <w:color w:val="000000"/>
        </w:rPr>
      </w:pPr>
    </w:p>
    <w:p w:rsidR="004A589F" w:rsidRPr="00FD6479" w:rsidRDefault="007A5E75" w:rsidP="004A589F">
      <w:pPr>
        <w:rPr>
          <w:color w:val="000000"/>
        </w:rPr>
      </w:pPr>
      <w:r>
        <w:rPr>
          <w:rFonts w:hint="eastAsia"/>
          <w:color w:val="000000"/>
        </w:rPr>
        <w:t>如果我們</w:t>
      </w:r>
      <w:r w:rsidR="004A589F" w:rsidRPr="00FD6479">
        <w:rPr>
          <w:rFonts w:hint="eastAsia"/>
          <w:color w:val="000000"/>
        </w:rPr>
        <w:t>要為</w:t>
      </w:r>
      <w:r w:rsidR="004A589F" w:rsidRPr="00FD6479">
        <w:rPr>
          <w:rFonts w:hint="eastAsia"/>
          <w:color w:val="000000"/>
        </w:rPr>
        <w:t xml:space="preserve"> M0 </w:t>
      </w:r>
      <w:r w:rsidR="004A589F" w:rsidRPr="00FD6479">
        <w:rPr>
          <w:rFonts w:hint="eastAsia"/>
          <w:color w:val="000000"/>
        </w:rPr>
        <w:t>撰寫輸入程式，也只要利用記憶體存取指令即可。方法不難，請讀者參考</w:t>
      </w:r>
      <w:fldSimple w:instr=" REF _Ref219363164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11.2</w:t>
        </w:r>
      </w:fldSimple>
      <w:r w:rsidR="004A589F" w:rsidRPr="00FD6479">
        <w:rPr>
          <w:rFonts w:hint="eastAsia"/>
          <w:color w:val="000000"/>
        </w:rPr>
        <w:t>與</w:t>
      </w:r>
      <w:fldSimple w:instr=" REF _Ref219364551 \h  \* MERGEFORMAT ">
        <w:r w:rsidR="00B330A3" w:rsidRPr="00FD6479">
          <w:rPr>
            <w:rFonts w:hint="eastAsia"/>
            <w:color w:val="000000"/>
          </w:rPr>
          <w:t>表格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11.1</w:t>
        </w:r>
      </w:fldSimple>
      <w:r w:rsidR="004A589F" w:rsidRPr="00FD6479">
        <w:rPr>
          <w:rFonts w:hint="eastAsia"/>
          <w:color w:val="000000"/>
        </w:rPr>
        <w:t>，會發現可以從</w:t>
      </w:r>
      <w:r w:rsidR="004A589F" w:rsidRPr="00FD6479">
        <w:rPr>
          <w:rFonts w:hint="eastAsia"/>
          <w:color w:val="000000"/>
        </w:rPr>
        <w:t xml:space="preserve"> 0xFFFFFF01 </w:t>
      </w:r>
      <w:r w:rsidR="004A589F" w:rsidRPr="00FD6479">
        <w:rPr>
          <w:rFonts w:hint="eastAsia"/>
          <w:color w:val="000000"/>
        </w:rPr>
        <w:t>與</w:t>
      </w:r>
      <w:r w:rsidR="004A589F" w:rsidRPr="00FD6479">
        <w:rPr>
          <w:rFonts w:hint="eastAsia"/>
          <w:color w:val="000000"/>
        </w:rPr>
        <w:t xml:space="preserve"> 0xFFFFFF02 </w:t>
      </w:r>
      <w:r w:rsidR="004A589F" w:rsidRPr="00FD6479">
        <w:rPr>
          <w:rFonts w:hint="eastAsia"/>
          <w:color w:val="000000"/>
        </w:rPr>
        <w:t>兩個記憶體位址中，取出鍵盤的按鍵值。但是由於總共有</w:t>
      </w:r>
      <w:r w:rsidR="004A589F" w:rsidRPr="00FD6479">
        <w:rPr>
          <w:rFonts w:hint="eastAsia"/>
          <w:color w:val="000000"/>
        </w:rPr>
        <w:t xml:space="preserve"> 16 </w:t>
      </w:r>
      <w:r w:rsidR="004A589F" w:rsidRPr="00FD6479">
        <w:rPr>
          <w:rFonts w:hint="eastAsia"/>
          <w:color w:val="000000"/>
        </w:rPr>
        <w:t>個按鍵，分為兩個</w:t>
      </w:r>
      <w:r w:rsidR="004A589F" w:rsidRPr="00FD6479">
        <w:rPr>
          <w:rFonts w:hint="eastAsia"/>
          <w:color w:val="000000"/>
        </w:rPr>
        <w:t>byte</w:t>
      </w:r>
      <w:r w:rsidR="004A589F" w:rsidRPr="00FD6479">
        <w:rPr>
          <w:rFonts w:hint="eastAsia"/>
          <w:color w:val="000000"/>
        </w:rPr>
        <w:t>，因此，應分兩次的讀取，分別儲存在兩個</w:t>
      </w:r>
      <w:r w:rsidR="004A589F" w:rsidRPr="00FD6479">
        <w:rPr>
          <w:rFonts w:hint="eastAsia"/>
          <w:color w:val="000000"/>
        </w:rPr>
        <w:t xml:space="preserve"> byte </w:t>
      </w:r>
      <w:r w:rsidR="004A589F" w:rsidRPr="00FD6479">
        <w:rPr>
          <w:rFonts w:hint="eastAsia"/>
          <w:color w:val="000000"/>
        </w:rPr>
        <w:t>中。然而，若要方便使用，則可將兩個</w:t>
      </w:r>
      <w:r w:rsidR="004A589F" w:rsidRPr="00FD6479">
        <w:rPr>
          <w:rFonts w:hint="eastAsia"/>
          <w:color w:val="000000"/>
        </w:rPr>
        <w:t xml:space="preserve"> byte </w:t>
      </w:r>
      <w:r w:rsidR="004A589F" w:rsidRPr="00FD6479">
        <w:rPr>
          <w:rFonts w:hint="eastAsia"/>
          <w:color w:val="000000"/>
        </w:rPr>
        <w:t>合併後放入一個暫存器當中，將會比較容易使用。因此，在</w:t>
      </w:r>
      <w:fldSimple w:instr=" REF _Ref219369121 \h  \* MERGEFORMAT ">
        <w:r w:rsidR="00B330A3" w:rsidRPr="00FD6479">
          <w:rPr>
            <w:rFonts w:hint="eastAsia"/>
            <w:color w:val="000000"/>
          </w:rPr>
          <w:t>範</w:t>
        </w:r>
        <w:r w:rsidR="00B330A3" w:rsidRPr="00FD6479">
          <w:rPr>
            <w:rFonts w:hint="eastAsia"/>
            <w:color w:val="000000"/>
          </w:rPr>
          <w:lastRenderedPageBreak/>
          <w:t>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10</w:t>
        </w:r>
      </w:fldSimple>
      <w:r w:rsidR="004A589F" w:rsidRPr="00FD6479">
        <w:rPr>
          <w:rFonts w:hint="eastAsia"/>
          <w:color w:val="000000"/>
        </w:rPr>
        <w:t>的組合語言版當中，這兩個</w:t>
      </w:r>
      <w:r w:rsidR="004A589F" w:rsidRPr="00FD6479">
        <w:rPr>
          <w:rFonts w:hint="eastAsia"/>
          <w:color w:val="000000"/>
        </w:rPr>
        <w:t xml:space="preserve"> byte </w:t>
      </w:r>
      <w:r w:rsidR="004A589F" w:rsidRPr="00FD6479">
        <w:rPr>
          <w:rFonts w:hint="eastAsia"/>
          <w:color w:val="000000"/>
        </w:rPr>
        <w:t>被合併後放入暫存器</w:t>
      </w:r>
      <w:r w:rsidR="004A589F" w:rsidRPr="00FD6479">
        <w:rPr>
          <w:rFonts w:hint="eastAsia"/>
          <w:color w:val="000000"/>
        </w:rPr>
        <w:t xml:space="preserve"> R3 </w:t>
      </w:r>
      <w:r w:rsidR="004A589F" w:rsidRPr="00FD6479">
        <w:rPr>
          <w:rFonts w:hint="eastAsia"/>
          <w:color w:val="000000"/>
        </w:rPr>
        <w:t>當中，以便後續處理使用。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24" w:name="_Ref219369121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10</w:t>
      </w:r>
      <w:r w:rsidR="00EE2C11" w:rsidRPr="00FD6479">
        <w:rPr>
          <w:color w:val="000000"/>
        </w:rPr>
        <w:fldChar w:fldCharType="end"/>
      </w:r>
      <w:bookmarkEnd w:id="24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讀取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鍵盤暫存器的組合語言程式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4820"/>
      </w:tblGrid>
      <w:tr w:rsidR="004A589F" w:rsidRPr="00CF7FAF" w:rsidTr="00CF7FAF">
        <w:tc>
          <w:tcPr>
            <w:tcW w:w="4219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組合語言版</w:t>
            </w:r>
          </w:p>
        </w:tc>
        <w:tc>
          <w:tcPr>
            <w:tcW w:w="4820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對照版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</w:tr>
      <w:tr w:rsidR="004A589F" w:rsidRPr="00CF7FAF" w:rsidTr="00CF7FAF">
        <w:tc>
          <w:tcPr>
            <w:tcW w:w="4219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 R8, IoBase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 xml:space="preserve">LDB R1, </w:t>
            </w:r>
            <w:r w:rsidR="007A5E75">
              <w:rPr>
                <w:rFonts w:hint="eastAsia"/>
                <w:color w:val="000000"/>
              </w:rPr>
              <w:t>[</w:t>
            </w:r>
            <w:r w:rsidRPr="00CF7FAF">
              <w:rPr>
                <w:rFonts w:hint="eastAsia"/>
                <w:color w:val="000000"/>
              </w:rPr>
              <w:t>R8+1</w:t>
            </w:r>
            <w:r w:rsidR="007A5E75">
              <w:rPr>
                <w:rFonts w:hint="eastAsia"/>
                <w:color w:val="000000"/>
              </w:rPr>
              <w:t>]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 xml:space="preserve">LDB R2, </w:t>
            </w:r>
            <w:r w:rsidR="007A5E75">
              <w:rPr>
                <w:rFonts w:hint="eastAsia"/>
                <w:color w:val="000000"/>
              </w:rPr>
              <w:t>[</w:t>
            </w:r>
            <w:r w:rsidRPr="00CF7FAF">
              <w:rPr>
                <w:rFonts w:hint="eastAsia"/>
                <w:color w:val="000000"/>
              </w:rPr>
              <w:t>R8+2</w:t>
            </w:r>
            <w:r w:rsidR="007A5E75">
              <w:rPr>
                <w:rFonts w:hint="eastAsia"/>
                <w:color w:val="000000"/>
              </w:rPr>
              <w:t>]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SHL R2, 8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OR R3, R1, R2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IoBase</w:t>
            </w:r>
            <w:r w:rsidRPr="00CF7FAF">
              <w:rPr>
                <w:rFonts w:hint="eastAsia"/>
                <w:color w:val="000000"/>
              </w:rPr>
              <w:tab/>
              <w:t>WORD</w:t>
            </w:r>
            <w:r w:rsidRPr="00CF7FAF">
              <w:rPr>
                <w:rFonts w:hint="eastAsia"/>
                <w:color w:val="000000"/>
              </w:rPr>
              <w:tab/>
              <w:t>0xFFFFFF00</w:t>
            </w:r>
          </w:p>
        </w:tc>
        <w:tc>
          <w:tcPr>
            <w:tcW w:w="4820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R8 = IoBase;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R1 = [R8+1];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R2= [R8+2];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R2 = R2 &lt;&lt; 8;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R3 = R2 | R1;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int IoBase= 0xFFFFFF00;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r w:rsidRPr="00FD6479">
        <w:rPr>
          <w:rFonts w:hint="eastAsia"/>
          <w:color w:val="000000"/>
        </w:rPr>
        <w:t xml:space="preserve"> C </w:t>
      </w:r>
      <w:r w:rsidRPr="00FD6479">
        <w:rPr>
          <w:rFonts w:hint="eastAsia"/>
          <w:color w:val="000000"/>
        </w:rPr>
        <w:t>語言當中，要儲存</w:t>
      </w:r>
      <w:r w:rsidRPr="00FD6479">
        <w:rPr>
          <w:rFonts w:hint="eastAsia"/>
          <w:color w:val="000000"/>
        </w:rPr>
        <w:t xml:space="preserve"> 16</w:t>
      </w:r>
      <w:r w:rsidRPr="00FD6479">
        <w:rPr>
          <w:rFonts w:hint="eastAsia"/>
          <w:color w:val="000000"/>
        </w:rPr>
        <w:t>個位元的資料，可以利用</w:t>
      </w:r>
      <w:r w:rsidRPr="00FD6479">
        <w:rPr>
          <w:rFonts w:hint="eastAsia"/>
          <w:color w:val="000000"/>
        </w:rPr>
        <w:t xml:space="preserve"> unsigned short </w:t>
      </w:r>
      <w:r w:rsidRPr="00FD6479">
        <w:rPr>
          <w:rFonts w:hint="eastAsia"/>
          <w:color w:val="000000"/>
        </w:rPr>
        <w:t>型態的變數，這是因為</w:t>
      </w:r>
      <w:r w:rsidRPr="00FD6479">
        <w:rPr>
          <w:rFonts w:hint="eastAsia"/>
          <w:color w:val="000000"/>
        </w:rPr>
        <w:t xml:space="preserve"> unsigned short </w:t>
      </w:r>
      <w:r w:rsidRPr="00FD6479">
        <w:rPr>
          <w:rFonts w:hint="eastAsia"/>
          <w:color w:val="000000"/>
        </w:rPr>
        <w:t>占據兩個</w:t>
      </w:r>
      <w:r w:rsidRPr="00FD6479">
        <w:rPr>
          <w:rFonts w:hint="eastAsia"/>
          <w:color w:val="000000"/>
        </w:rPr>
        <w:t xml:space="preserve"> byte</w:t>
      </w:r>
      <w:r w:rsidRPr="00FD6479">
        <w:rPr>
          <w:rFonts w:hint="eastAsia"/>
          <w:color w:val="000000"/>
        </w:rPr>
        <w:t>，而且是屬於無正負號的</w:t>
      </w:r>
      <w:r w:rsidRPr="00FD6479">
        <w:rPr>
          <w:rFonts w:hint="eastAsia"/>
          <w:color w:val="000000"/>
        </w:rPr>
        <w:t>16</w:t>
      </w:r>
      <w:r w:rsidRPr="00FD6479">
        <w:rPr>
          <w:rFonts w:hint="eastAsia"/>
          <w:color w:val="000000"/>
        </w:rPr>
        <w:t>位元整數型態。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由於</w:t>
      </w:r>
      <w:r w:rsidRPr="00FD6479">
        <w:rPr>
          <w:rFonts w:hint="eastAsia"/>
          <w:color w:val="000000"/>
        </w:rPr>
        <w:t xml:space="preserve"> unsigned short </w:t>
      </w:r>
      <w:r w:rsidRPr="00FD6479">
        <w:rPr>
          <w:rFonts w:hint="eastAsia"/>
          <w:color w:val="000000"/>
        </w:rPr>
        <w:t>的宣告實在太長了，因此，在</w:t>
      </w:r>
      <w:r w:rsidRPr="00FD6479">
        <w:rPr>
          <w:rFonts w:hint="eastAsia"/>
          <w:color w:val="000000"/>
        </w:rPr>
        <w:t xml:space="preserve"> C </w:t>
      </w:r>
      <w:r w:rsidRPr="00FD6479">
        <w:rPr>
          <w:rFonts w:hint="eastAsia"/>
          <w:color w:val="000000"/>
        </w:rPr>
        <w:t>語言當中，常常會</w:t>
      </w:r>
      <w:r w:rsidR="00991373">
        <w:rPr>
          <w:rFonts w:hint="eastAsia"/>
          <w:color w:val="000000"/>
        </w:rPr>
        <w:t>用</w:t>
      </w:r>
      <w:r w:rsidR="00991373">
        <w:rPr>
          <w:rFonts w:hint="eastAsia"/>
          <w:color w:val="000000"/>
        </w:rPr>
        <w:t xml:space="preserve"> #define </w:t>
      </w:r>
      <w:r w:rsidRPr="00FD6479">
        <w:rPr>
          <w:rFonts w:hint="eastAsia"/>
          <w:color w:val="000000"/>
        </w:rPr>
        <w:t>UNIT16</w:t>
      </w:r>
      <w:r w:rsidR="00991373">
        <w:rPr>
          <w:rFonts w:hint="eastAsia"/>
          <w:color w:val="000000"/>
        </w:rPr>
        <w:t xml:space="preserve"> unsigned short</w:t>
      </w:r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這樣</w:t>
      </w:r>
      <w:r w:rsidR="00991373">
        <w:rPr>
          <w:rFonts w:hint="eastAsia"/>
          <w:color w:val="000000"/>
        </w:rPr>
        <w:t>語句定義為較短的</w:t>
      </w:r>
      <w:r w:rsidR="00991373">
        <w:rPr>
          <w:rFonts w:hint="eastAsia"/>
          <w:color w:val="000000"/>
        </w:rPr>
        <w:t xml:space="preserve"> UNIT16 </w:t>
      </w:r>
      <w:r w:rsidR="00991373">
        <w:rPr>
          <w:rFonts w:hint="eastAsia"/>
          <w:color w:val="000000"/>
        </w:rPr>
        <w:t>寫法</w:t>
      </w:r>
      <w:r w:rsidRPr="00FD6479">
        <w:rPr>
          <w:rFonts w:hint="eastAsia"/>
          <w:color w:val="000000"/>
        </w:rPr>
        <w:t>，</w:t>
      </w:r>
      <w:r w:rsidR="00991373">
        <w:rPr>
          <w:rFonts w:hint="eastAsia"/>
          <w:color w:val="000000"/>
        </w:rPr>
        <w:t>如</w:t>
      </w:r>
      <w:fldSimple w:instr=" REF _Ref219533592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11</w:t>
        </w:r>
      </w:fldSimple>
      <w:r w:rsidR="00991373">
        <w:rPr>
          <w:rFonts w:hint="eastAsia"/>
        </w:rPr>
        <w:t>所示，</w:t>
      </w:r>
      <w:r w:rsidRPr="00FD6479">
        <w:rPr>
          <w:rFonts w:hint="eastAsia"/>
          <w:color w:val="000000"/>
        </w:rPr>
        <w:t>如此會讓程式更加清楚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25" w:name="_Ref219533592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bookmarkEnd w:id="25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讀取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鍵盤暫存器的</w:t>
      </w:r>
      <w:r w:rsidRPr="00FD6479">
        <w:rPr>
          <w:rFonts w:hint="eastAsia"/>
          <w:color w:val="000000"/>
        </w:rPr>
        <w:t>C</w:t>
      </w:r>
      <w:r w:rsidRPr="00FD6479">
        <w:rPr>
          <w:rFonts w:hint="eastAsia"/>
          <w:color w:val="000000"/>
        </w:rPr>
        <w:t>語言程式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39"/>
      </w:tblGrid>
      <w:tr w:rsidR="004A589F" w:rsidRPr="00CF7FAF" w:rsidTr="00CF7FAF">
        <w:tc>
          <w:tcPr>
            <w:tcW w:w="9039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真實版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</w:tr>
      <w:tr w:rsidR="004A589F" w:rsidRPr="00CF7FAF" w:rsidTr="00CF7FAF">
        <w:tc>
          <w:tcPr>
            <w:tcW w:w="9039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#define BYTE unsigned char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#define UINT16 unsigned short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#define </w:t>
            </w:r>
            <w:r w:rsidR="006178F8" w:rsidRPr="00CF7FAF">
              <w:rPr>
                <w:rFonts w:hint="eastAsia"/>
                <w:color w:val="000000"/>
              </w:rPr>
              <w:t>KEY</w:t>
            </w:r>
            <w:r w:rsidRPr="00CF7FAF">
              <w:rPr>
                <w:rFonts w:hint="eastAsia"/>
                <w:color w:val="000000"/>
              </w:rPr>
              <w:t xml:space="preserve"> (*(volatile </w:t>
            </w:r>
            <w:r w:rsidR="006178F8" w:rsidRPr="00CF7FAF">
              <w:rPr>
                <w:rFonts w:hint="eastAsia"/>
                <w:color w:val="000000"/>
              </w:rPr>
              <w:t>UNIT16</w:t>
            </w:r>
            <w:r w:rsidRPr="00CF7FAF">
              <w:rPr>
                <w:rFonts w:hint="eastAsia"/>
                <w:color w:val="000000"/>
              </w:rPr>
              <w:t>*) 0xFFFFFF01)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一旦取得按鍵資料後，即可檢查看看哪些按鈕被按下。</w:t>
      </w:r>
      <w:r w:rsidR="00991373">
        <w:rPr>
          <w:rFonts w:hint="eastAsia"/>
          <w:color w:val="000000"/>
        </w:rPr>
        <w:t>舉例而言，</w:t>
      </w:r>
      <w:r w:rsidRPr="00FD6479">
        <w:rPr>
          <w:rFonts w:hint="eastAsia"/>
          <w:color w:val="000000"/>
        </w:rPr>
        <w:t>若我們想知道對應到數字</w:t>
      </w:r>
      <w:r w:rsidRPr="00FD6479">
        <w:rPr>
          <w:rFonts w:hint="eastAsia"/>
          <w:color w:val="000000"/>
        </w:rPr>
        <w:t xml:space="preserve">5 </w:t>
      </w:r>
      <w:r w:rsidRPr="00FD6479">
        <w:rPr>
          <w:rFonts w:hint="eastAsia"/>
          <w:color w:val="000000"/>
        </w:rPr>
        <w:t>的按鈕是否被按下，那應該怎麼做呢？</w:t>
      </w:r>
    </w:p>
    <w:p w:rsidR="00991373" w:rsidRPr="00FD6479" w:rsidRDefault="00991373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由於在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的架構</w:t>
      </w:r>
      <w:fldSimple w:instr=" REF _Ref219363164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11.2</w:t>
        </w:r>
      </w:fldSimple>
      <w:r w:rsidRPr="00FD6479">
        <w:rPr>
          <w:rFonts w:hint="eastAsia"/>
          <w:color w:val="000000"/>
        </w:rPr>
        <w:t>當中，數字</w:t>
      </w:r>
      <w:r w:rsidRPr="00FD6479">
        <w:rPr>
          <w:rFonts w:hint="eastAsia"/>
          <w:color w:val="000000"/>
        </w:rPr>
        <w:t>5</w:t>
      </w:r>
      <w:r w:rsidRPr="00FD6479">
        <w:rPr>
          <w:rFonts w:hint="eastAsia"/>
          <w:color w:val="000000"/>
        </w:rPr>
        <w:t>按鈕的標示為</w:t>
      </w:r>
      <w:r w:rsidRPr="00FD6479">
        <w:rPr>
          <w:rFonts w:hint="eastAsia"/>
          <w:color w:val="000000"/>
        </w:rPr>
        <w:t xml:space="preserve"> K</w:t>
      </w:r>
      <w:r w:rsidR="00BF247E">
        <w:rPr>
          <w:rFonts w:hint="eastAsia"/>
          <w:color w:val="000000"/>
        </w:rPr>
        <w:t>5</w:t>
      </w:r>
      <w:r w:rsidRPr="00FD6479">
        <w:rPr>
          <w:rFonts w:hint="eastAsia"/>
          <w:color w:val="000000"/>
        </w:rPr>
        <w:t>，而</w:t>
      </w:r>
      <w:r w:rsidRPr="00FD6479">
        <w:rPr>
          <w:rFonts w:hint="eastAsia"/>
          <w:color w:val="000000"/>
        </w:rPr>
        <w:t xml:space="preserve"> K</w:t>
      </w:r>
      <w:r w:rsidR="00BF247E">
        <w:rPr>
          <w:rFonts w:hint="eastAsia"/>
          <w:color w:val="000000"/>
        </w:rPr>
        <w:t>5</w:t>
      </w:r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在硬體對映手冊</w:t>
      </w:r>
      <w:r w:rsidRPr="00FD6479">
        <w:rPr>
          <w:rFonts w:hint="eastAsia"/>
          <w:color w:val="000000"/>
        </w:rPr>
        <w:t xml:space="preserve"> (</w:t>
      </w:r>
      <w:fldSimple w:instr=" REF _Ref219364551 \h  \* MERGEFORMAT ">
        <w:r w:rsidR="00B330A3" w:rsidRPr="00FD6479">
          <w:rPr>
            <w:rFonts w:hint="eastAsia"/>
            <w:color w:val="000000"/>
          </w:rPr>
          <w:t>表格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11.1</w:t>
        </w:r>
      </w:fldSimple>
      <w:r w:rsidRPr="00FD6479">
        <w:rPr>
          <w:rFonts w:hint="eastAsia"/>
          <w:color w:val="000000"/>
        </w:rPr>
        <w:t xml:space="preserve">) </w:t>
      </w:r>
      <w:r w:rsidRPr="00FD6479">
        <w:rPr>
          <w:rFonts w:hint="eastAsia"/>
          <w:color w:val="000000"/>
        </w:rPr>
        <w:t>中，對應到</w:t>
      </w:r>
      <w:r w:rsidRPr="00FD6479">
        <w:rPr>
          <w:rFonts w:hint="eastAsia"/>
          <w:color w:val="000000"/>
        </w:rPr>
        <w:t xml:space="preserve"> IO_REG1 (0xFF01) </w:t>
      </w:r>
      <w:r w:rsidRPr="00FD6479">
        <w:rPr>
          <w:rFonts w:hint="eastAsia"/>
          <w:color w:val="000000"/>
        </w:rPr>
        <w:t>中的位元</w:t>
      </w:r>
      <w:r w:rsidRPr="00FD6479">
        <w:rPr>
          <w:rFonts w:hint="eastAsia"/>
          <w:color w:val="000000"/>
        </w:rPr>
        <w:t xml:space="preserve"> 5</w:t>
      </w:r>
      <w:r w:rsidRPr="00FD6479">
        <w:rPr>
          <w:rFonts w:hint="eastAsia"/>
          <w:color w:val="000000"/>
        </w:rPr>
        <w:t>。因此，只要檢查位元</w:t>
      </w:r>
      <w:r w:rsidRPr="00FD6479">
        <w:rPr>
          <w:rFonts w:hint="eastAsia"/>
          <w:color w:val="000000"/>
        </w:rPr>
        <w:t xml:space="preserve"> 5</w:t>
      </w:r>
      <w:r w:rsidRPr="00FD6479">
        <w:rPr>
          <w:rFonts w:hint="eastAsia"/>
          <w:color w:val="000000"/>
        </w:rPr>
        <w:t>是否為</w:t>
      </w:r>
      <w:r w:rsidRPr="00FD6479">
        <w:rPr>
          <w:rFonts w:hint="eastAsia"/>
          <w:color w:val="000000"/>
        </w:rPr>
        <w:t xml:space="preserve"> 1 </w:t>
      </w:r>
      <w:r w:rsidRPr="00FD6479">
        <w:rPr>
          <w:rFonts w:hint="eastAsia"/>
          <w:color w:val="000000"/>
        </w:rPr>
        <w:t>，就可以知道該按鈕是否被按下了</w:t>
      </w:r>
      <w:r w:rsidR="00991373">
        <w:rPr>
          <w:rFonts w:hint="eastAsia"/>
          <w:color w:val="000000"/>
        </w:rPr>
        <w:t>，</w:t>
      </w:r>
      <w:fldSimple w:instr=" REF _Ref219533809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12</w:t>
        </w:r>
      </w:fldSimple>
      <w:r w:rsidRPr="00FD6479">
        <w:rPr>
          <w:rFonts w:hint="eastAsia"/>
          <w:color w:val="000000"/>
        </w:rPr>
        <w:t>即分別示範了如何以組合語言與</w:t>
      </w:r>
      <w:r w:rsidRPr="00FD6479">
        <w:rPr>
          <w:rFonts w:hint="eastAsia"/>
          <w:color w:val="000000"/>
        </w:rPr>
        <w:t xml:space="preserve">C </w:t>
      </w:r>
      <w:r w:rsidRPr="00FD6479">
        <w:rPr>
          <w:rFonts w:hint="eastAsia"/>
          <w:color w:val="000000"/>
        </w:rPr>
        <w:t>語言檢查按鍵是否被按下的程式片段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26" w:name="_Ref219533809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12</w:t>
      </w:r>
      <w:r w:rsidR="00EE2C11" w:rsidRPr="00FD6479">
        <w:rPr>
          <w:color w:val="000000"/>
        </w:rPr>
        <w:fldChar w:fldCharType="end"/>
      </w:r>
      <w:bookmarkEnd w:id="26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檢查按鍵</w:t>
      </w:r>
      <w:r w:rsidRPr="00FD6479">
        <w:rPr>
          <w:rFonts w:hint="eastAsia"/>
          <w:color w:val="000000"/>
        </w:rPr>
        <w:t xml:space="preserve"> 5 </w:t>
      </w:r>
      <w:r w:rsidRPr="00FD6479">
        <w:rPr>
          <w:rFonts w:hint="eastAsia"/>
          <w:color w:val="000000"/>
        </w:rPr>
        <w:t>是否被按下的程式片段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2268"/>
        <w:gridCol w:w="3969"/>
      </w:tblGrid>
      <w:tr w:rsidR="004A589F" w:rsidRPr="00CF7FAF" w:rsidTr="00C20FF7">
        <w:tc>
          <w:tcPr>
            <w:tcW w:w="2235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組合語言版</w:t>
            </w:r>
          </w:p>
        </w:tc>
        <w:tc>
          <w:tcPr>
            <w:tcW w:w="2268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對照版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3969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真實版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</w:tr>
      <w:tr w:rsidR="004A589F" w:rsidRPr="00CF7FAF" w:rsidTr="00C20FF7">
        <w:tc>
          <w:tcPr>
            <w:tcW w:w="2235" w:type="dxa"/>
          </w:tcPr>
          <w:p w:rsidR="007A5E75" w:rsidRPr="00CF7FAF" w:rsidRDefault="007A5E75" w:rsidP="007A5E75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LD R8, IoBase</w:t>
            </w:r>
          </w:p>
          <w:p w:rsidR="007A5E75" w:rsidRDefault="007A5E75" w:rsidP="007A5E75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LD</w:t>
            </w:r>
            <w:r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3</w:t>
            </w:r>
            <w:r w:rsidRPr="00CF7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[</w:t>
            </w:r>
            <w:r w:rsidRPr="00CF7FAF">
              <w:rPr>
                <w:rFonts w:hint="eastAsia"/>
                <w:color w:val="000000"/>
              </w:rPr>
              <w:t>R8+1</w:t>
            </w:r>
            <w:r>
              <w:rPr>
                <w:rFonts w:hint="eastAsia"/>
                <w:color w:val="000000"/>
              </w:rPr>
              <w:t>]</w:t>
            </w:r>
          </w:p>
          <w:p w:rsidR="007A5E75" w:rsidRPr="00CF7FAF" w:rsidRDefault="007A5E75" w:rsidP="007A5E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LDI R7, 0x20</w:t>
            </w:r>
          </w:p>
          <w:p w:rsidR="007A5E75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AND R4, R3, </w:t>
            </w:r>
            <w:r w:rsidR="007A5E75">
              <w:rPr>
                <w:rFonts w:hint="eastAsia"/>
                <w:color w:val="000000"/>
              </w:rPr>
              <w:t>R7</w:t>
            </w:r>
          </w:p>
        </w:tc>
        <w:tc>
          <w:tcPr>
            <w:tcW w:w="2268" w:type="dxa"/>
          </w:tcPr>
          <w:p w:rsidR="006178F8" w:rsidRPr="00CF7FAF" w:rsidRDefault="006178F8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R</w:t>
            </w:r>
            <w:r w:rsidR="007A5E75">
              <w:rPr>
                <w:rFonts w:hint="eastAsia"/>
                <w:color w:val="000000"/>
              </w:rPr>
              <w:t>8</w:t>
            </w:r>
            <w:r w:rsidRPr="00CF7FAF">
              <w:rPr>
                <w:rFonts w:hint="eastAsia"/>
                <w:color w:val="000000"/>
              </w:rPr>
              <w:t xml:space="preserve"> = </w:t>
            </w:r>
            <w:r w:rsidR="007A5E75">
              <w:rPr>
                <w:rFonts w:hint="eastAsia"/>
                <w:color w:val="000000"/>
              </w:rPr>
              <w:t>IoBase</w:t>
            </w:r>
          </w:p>
          <w:p w:rsidR="004A589F" w:rsidRDefault="004A589F" w:rsidP="007A5E75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R</w:t>
            </w:r>
            <w:r w:rsidR="007A5E75">
              <w:rPr>
                <w:rFonts w:hint="eastAsia"/>
                <w:color w:val="000000"/>
              </w:rPr>
              <w:t>3</w:t>
            </w:r>
            <w:r w:rsidRPr="00CF7FAF">
              <w:rPr>
                <w:rFonts w:hint="eastAsia"/>
                <w:color w:val="000000"/>
              </w:rPr>
              <w:t xml:space="preserve"> = </w:t>
            </w:r>
            <w:r w:rsidR="007A5E75">
              <w:rPr>
                <w:rFonts w:hint="eastAsia"/>
                <w:color w:val="000000"/>
              </w:rPr>
              <w:t>[R8+1]</w:t>
            </w:r>
          </w:p>
          <w:p w:rsidR="007A5E75" w:rsidRDefault="007A5E75" w:rsidP="007A5E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R7 = 0x20</w:t>
            </w:r>
          </w:p>
          <w:p w:rsidR="007A5E75" w:rsidRPr="00CF7FAF" w:rsidRDefault="007A5E75" w:rsidP="007A5E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R4 = R3 &amp; R7</w:t>
            </w:r>
          </w:p>
        </w:tc>
        <w:tc>
          <w:tcPr>
            <w:tcW w:w="3969" w:type="dxa"/>
          </w:tcPr>
          <w:p w:rsidR="004A589F" w:rsidRPr="00CF7FAF" w:rsidRDefault="004A589F" w:rsidP="006178F8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UNIT16 is</w:t>
            </w:r>
            <w:r w:rsidR="00372250" w:rsidRPr="00CF7FAF">
              <w:rPr>
                <w:rFonts w:hint="eastAsia"/>
                <w:color w:val="000000"/>
              </w:rPr>
              <w:t>K</w:t>
            </w:r>
            <w:r w:rsidRPr="00CF7FAF">
              <w:rPr>
                <w:rFonts w:hint="eastAsia"/>
                <w:color w:val="000000"/>
              </w:rPr>
              <w:t>5hit=</w:t>
            </w:r>
            <w:r w:rsidR="006178F8" w:rsidRPr="00CF7FAF">
              <w:rPr>
                <w:rFonts w:hint="eastAsia"/>
                <w:color w:val="000000"/>
              </w:rPr>
              <w:t>KEY</w:t>
            </w:r>
            <w:r w:rsidRPr="00CF7FAF">
              <w:rPr>
                <w:rFonts w:hint="eastAsia"/>
                <w:color w:val="000000"/>
              </w:rPr>
              <w:t>&amp;0x20;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fldSimple w:instr=" REF _Ref219370291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13</w:t>
        </w:r>
      </w:fldSimple>
      <w:r w:rsidRPr="00FD6479">
        <w:rPr>
          <w:rFonts w:hint="eastAsia"/>
          <w:color w:val="000000"/>
        </w:rPr>
        <w:t>當中，更是利用這種檢查方法，以決定是否要在七段顯示器上顯示數字</w:t>
      </w:r>
      <w:r w:rsidRPr="00FD6479">
        <w:rPr>
          <w:rFonts w:hint="eastAsia"/>
          <w:color w:val="000000"/>
        </w:rPr>
        <w:t>5</w:t>
      </w:r>
      <w:r w:rsidRPr="00FD6479">
        <w:rPr>
          <w:rFonts w:hint="eastAsia"/>
          <w:color w:val="000000"/>
        </w:rPr>
        <w:t>，於是這個程式，透過記憶體映射的方式，將輸入與輸出結合再一起了。</w:t>
      </w:r>
      <w:r w:rsidRPr="00FD6479">
        <w:rPr>
          <w:rFonts w:hint="eastAsia"/>
          <w:color w:val="000000"/>
        </w:rPr>
        <w:t xml:space="preserve"> 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pStyle w:val="a8"/>
        <w:rPr>
          <w:color w:val="000000"/>
        </w:rPr>
      </w:pPr>
      <w:bookmarkStart w:id="27" w:name="_Ref219370291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13</w:t>
      </w:r>
      <w:r w:rsidR="00EE2C11" w:rsidRPr="00FD6479">
        <w:rPr>
          <w:color w:val="000000"/>
        </w:rPr>
        <w:fldChar w:fldCharType="end"/>
      </w:r>
      <w:bookmarkEnd w:id="27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以程式檢查按鍵</w:t>
      </w:r>
      <w:r w:rsidRPr="00FD6479">
        <w:rPr>
          <w:rFonts w:hint="eastAsia"/>
          <w:color w:val="000000"/>
        </w:rPr>
        <w:t xml:space="preserve"> 5 </w:t>
      </w:r>
      <w:r w:rsidRPr="00FD6479">
        <w:rPr>
          <w:rFonts w:hint="eastAsia"/>
          <w:color w:val="000000"/>
        </w:rPr>
        <w:t>是否被按下，若是，則顯</w:t>
      </w:r>
      <w:r w:rsidR="005A6E10">
        <w:rPr>
          <w:rFonts w:hint="eastAsia"/>
          <w:color w:val="000000"/>
        </w:rPr>
        <w:t>示</w:t>
      </w:r>
      <w:r w:rsidRPr="00FD6479">
        <w:rPr>
          <w:rFonts w:hint="eastAsia"/>
          <w:color w:val="000000"/>
        </w:rPr>
        <w:t>數字</w:t>
      </w:r>
      <w:r w:rsidRPr="00FD6479">
        <w:rPr>
          <w:rFonts w:hint="eastAsia"/>
          <w:color w:val="000000"/>
        </w:rPr>
        <w:t>5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43"/>
        <w:gridCol w:w="2694"/>
        <w:gridCol w:w="2976"/>
      </w:tblGrid>
      <w:tr w:rsidR="004A589F" w:rsidRPr="00CF7FAF" w:rsidTr="00CF7FAF">
        <w:tc>
          <w:tcPr>
            <w:tcW w:w="2943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組合語言版</w:t>
            </w:r>
          </w:p>
        </w:tc>
        <w:tc>
          <w:tcPr>
            <w:tcW w:w="2694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對照版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2976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真實版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</w:tr>
      <w:tr w:rsidR="004A589F" w:rsidRPr="00CF7FAF" w:rsidTr="00CF7FAF">
        <w:tc>
          <w:tcPr>
            <w:tcW w:w="2943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  <w:p w:rsidR="00991373" w:rsidRPr="00CF7FAF" w:rsidRDefault="00991373" w:rsidP="00991373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 R8, IoBase</w:t>
            </w:r>
          </w:p>
          <w:p w:rsidR="00991373" w:rsidRDefault="00991373" w:rsidP="00991373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</w:t>
            </w:r>
            <w:r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3</w:t>
            </w:r>
            <w:r w:rsidRPr="00CF7FAF"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[</w:t>
            </w:r>
            <w:r w:rsidRPr="00CF7FAF">
              <w:rPr>
                <w:rFonts w:hint="eastAsia"/>
                <w:color w:val="000000"/>
              </w:rPr>
              <w:t>R8+1</w:t>
            </w:r>
            <w:r>
              <w:rPr>
                <w:rFonts w:hint="eastAsia"/>
                <w:color w:val="000000"/>
              </w:rPr>
              <w:t>]</w:t>
            </w:r>
          </w:p>
          <w:p w:rsidR="00991373" w:rsidRPr="00CF7FAF" w:rsidRDefault="00991373" w:rsidP="00991373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LDI R7, 0x20</w:t>
            </w:r>
          </w:p>
          <w:p w:rsidR="00991373" w:rsidRDefault="00991373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 xml:space="preserve">AND R4, R3, </w:t>
            </w:r>
            <w:r>
              <w:rPr>
                <w:rFonts w:hint="eastAsia"/>
                <w:color w:val="000000"/>
              </w:rPr>
              <w:t>R7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CMP R4, 0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JNE L2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LDB R1, 0x</w:t>
            </w:r>
            <w:r w:rsidR="00F506D7" w:rsidRPr="00CF7FAF">
              <w:rPr>
                <w:rFonts w:hint="eastAsia"/>
                <w:color w:val="000000"/>
              </w:rPr>
              <w:t>7</w:t>
            </w:r>
            <w:r w:rsidRPr="00CF7FAF">
              <w:rPr>
                <w:rFonts w:hint="eastAsia"/>
                <w:color w:val="000000"/>
              </w:rPr>
              <w:t>6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STB R1, [R8+0x00]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L2: </w:t>
            </w:r>
            <w:r w:rsidRPr="00CF7FAF">
              <w:rPr>
                <w:rFonts w:hint="eastAsia"/>
                <w:color w:val="000000"/>
              </w:rPr>
              <w:tab/>
            </w:r>
          </w:p>
          <w:p w:rsidR="004A589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  <w:p w:rsidR="005607A3" w:rsidRDefault="00991373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IoBase</w:t>
            </w:r>
            <w:r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WORD</w:t>
            </w:r>
            <w:r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0xFFFFFF00</w:t>
            </w:r>
          </w:p>
        </w:tc>
        <w:tc>
          <w:tcPr>
            <w:tcW w:w="2694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  <w:p w:rsidR="00991373" w:rsidRPr="00CF7FAF" w:rsidRDefault="00991373" w:rsidP="00991373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R8=</w:t>
            </w:r>
            <w:r w:rsidRPr="00CF7FAF">
              <w:rPr>
                <w:rFonts w:hint="eastAsia"/>
                <w:color w:val="000000"/>
              </w:rPr>
              <w:t>IoBase</w:t>
            </w:r>
          </w:p>
          <w:p w:rsidR="00991373" w:rsidRDefault="00991373" w:rsidP="00991373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R3=[</w:t>
            </w:r>
            <w:r w:rsidRPr="00CF7FAF">
              <w:rPr>
                <w:rFonts w:hint="eastAsia"/>
                <w:color w:val="000000"/>
              </w:rPr>
              <w:t>R8+1</w:t>
            </w:r>
            <w:r>
              <w:rPr>
                <w:rFonts w:hint="eastAsia"/>
                <w:color w:val="000000"/>
              </w:rPr>
              <w:t>]</w:t>
            </w:r>
          </w:p>
          <w:p w:rsidR="00991373" w:rsidRPr="00CF7FAF" w:rsidRDefault="00991373" w:rsidP="00991373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R7= 0x20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R4 = R3 &amp; 0x20;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color w:val="000000"/>
              </w:rPr>
              <w:t>I</w:t>
            </w:r>
            <w:r w:rsidRPr="00CF7FAF">
              <w:rPr>
                <w:rFonts w:hint="eastAsia"/>
                <w:color w:val="000000"/>
              </w:rPr>
              <w:t>f (R4 != 0)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goto L2;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R1 = 0x</w:t>
            </w:r>
            <w:r w:rsidR="00F506D7" w:rsidRPr="00CF7FAF">
              <w:rPr>
                <w:rFonts w:hint="eastAsia"/>
                <w:color w:val="000000"/>
              </w:rPr>
              <w:t>7</w:t>
            </w:r>
            <w:r w:rsidRPr="00CF7FAF">
              <w:rPr>
                <w:rFonts w:hint="eastAsia"/>
                <w:color w:val="000000"/>
              </w:rPr>
              <w:t>6;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[R8+0x00] = R1;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L2:</w:t>
            </w:r>
          </w:p>
          <w:p w:rsidR="004A589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  <w:p w:rsidR="00991373" w:rsidRPr="00CF7FAF" w:rsidRDefault="00991373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int IoBase= 0xFFFFFF00;</w:t>
            </w:r>
          </w:p>
        </w:tc>
        <w:tc>
          <w:tcPr>
            <w:tcW w:w="2976" w:type="dxa"/>
          </w:tcPr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UNIT16 is</w:t>
            </w:r>
            <w:r w:rsidR="00372250" w:rsidRPr="00CF7FAF">
              <w:rPr>
                <w:rFonts w:hint="eastAsia"/>
                <w:color w:val="000000"/>
              </w:rPr>
              <w:t>K</w:t>
            </w:r>
            <w:r w:rsidRPr="00CF7FAF">
              <w:rPr>
                <w:rFonts w:hint="eastAsia"/>
                <w:color w:val="000000"/>
              </w:rPr>
              <w:t>5hit=key&amp;0x20;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I</w:t>
            </w:r>
            <w:r w:rsidRPr="00CF7FAF">
              <w:rPr>
                <w:rFonts w:hint="eastAsia"/>
                <w:color w:val="000000"/>
              </w:rPr>
              <w:t>f (is</w:t>
            </w:r>
            <w:r w:rsidR="00372250" w:rsidRPr="00CF7FAF">
              <w:rPr>
                <w:rFonts w:hint="eastAsia"/>
                <w:color w:val="000000"/>
              </w:rPr>
              <w:t>K</w:t>
            </w:r>
            <w:r w:rsidRPr="00CF7FAF">
              <w:rPr>
                <w:rFonts w:hint="eastAsia"/>
                <w:color w:val="000000"/>
              </w:rPr>
              <w:t>5hit != 0)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SEG7_REG = 0x</w:t>
            </w:r>
            <w:r w:rsidR="00372250" w:rsidRPr="00CF7FAF">
              <w:rPr>
                <w:rFonts w:hint="eastAsia"/>
                <w:color w:val="000000"/>
              </w:rPr>
              <w:t>7</w:t>
            </w:r>
            <w:r w:rsidRPr="00CF7FAF">
              <w:rPr>
                <w:rFonts w:hint="eastAsia"/>
                <w:color w:val="000000"/>
              </w:rPr>
              <w:t>6;</w:t>
            </w:r>
          </w:p>
          <w:p w:rsidR="004A589F" w:rsidRPr="00CF7FAF" w:rsidRDefault="004A589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利用此種方法，我們就可以寫出一個完整的程式，讓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實驗板在數字按鍵被按下時，於七段顯示器當中顯示對應的數字，</w:t>
      </w:r>
      <w:r w:rsidR="00B9135A" w:rsidRPr="00FD6479">
        <w:rPr>
          <w:rFonts w:hint="eastAsia"/>
          <w:color w:val="000000"/>
        </w:rPr>
        <w:t>我們將在下一節中說明這個程式的寫法</w:t>
      </w:r>
      <w:r w:rsidRPr="00FD6479">
        <w:rPr>
          <w:rFonts w:hint="eastAsia"/>
          <w:color w:val="000000"/>
        </w:rPr>
        <w:t>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在本節中，我們介紹了兩種存取輸出入裝置的方式，組合語言可以使用『專用指令』或『記憶體映射』的方式，進行輸出入的動作，而</w:t>
      </w:r>
      <w:r w:rsidRPr="00FD6479">
        <w:rPr>
          <w:rFonts w:hint="eastAsia"/>
          <w:color w:val="000000"/>
        </w:rPr>
        <w:t xml:space="preserve"> C </w:t>
      </w:r>
      <w:r w:rsidRPr="00FD6479">
        <w:rPr>
          <w:rFonts w:hint="eastAsia"/>
          <w:color w:val="000000"/>
        </w:rPr>
        <w:t>語言則只能用記憶體映射的方式進行輸出入，這也是為何『記憶體映射』的方式越來越受歡迎的原因之一。</w:t>
      </w:r>
    </w:p>
    <w:p w:rsidR="004A589F" w:rsidRPr="00FD6479" w:rsidRDefault="004A589F" w:rsidP="00547F67">
      <w:pPr>
        <w:rPr>
          <w:color w:val="000000"/>
        </w:rPr>
      </w:pPr>
    </w:p>
    <w:p w:rsidR="00547F67" w:rsidRPr="00FD6479" w:rsidRDefault="00951B89" w:rsidP="00860516">
      <w:pPr>
        <w:pStyle w:val="2"/>
        <w:numPr>
          <w:ilvl w:val="1"/>
          <w:numId w:val="51"/>
        </w:numPr>
        <w:rPr>
          <w:color w:val="000000"/>
        </w:rPr>
      </w:pPr>
      <w:bookmarkStart w:id="28" w:name="_Ref231201685"/>
      <w:r w:rsidRPr="00FD6479">
        <w:rPr>
          <w:rFonts w:hint="eastAsia"/>
          <w:color w:val="000000"/>
        </w:rPr>
        <w:t>驅動程式</w:t>
      </w:r>
      <w:bookmarkEnd w:id="28"/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在現代的電腦中，通常周邊裝置都會附有驅動程式，對使用者而言，驅動程式是一個需要安裝的軟體</w:t>
      </w:r>
      <w:r w:rsidR="00C32FE6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而對於程式設計師而言，驅動程式則是用來控制特定輸出入裝置的程式。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lastRenderedPageBreak/>
        <w:t>通常，對於一個周邊裝置，程式設計人員就會寫出一組驅動程式，這組程式負責設定周邊裝置，並進行低階的輸出入動作，在本節中，我們將說明驅動程式的撰寫方式。</w:t>
      </w:r>
    </w:p>
    <w:p w:rsidR="004A589F" w:rsidRPr="00FD6479" w:rsidRDefault="004A589F" w:rsidP="004A589F">
      <w:pPr>
        <w:rPr>
          <w:color w:val="000000"/>
        </w:rPr>
      </w:pPr>
    </w:p>
    <w:p w:rsidR="004A589F" w:rsidRPr="00FD6479" w:rsidRDefault="004A589F" w:rsidP="004A589F">
      <w:pPr>
        <w:rPr>
          <w:color w:val="000000"/>
        </w:rPr>
      </w:pPr>
      <w:r w:rsidRPr="00FD6479">
        <w:rPr>
          <w:rFonts w:hint="eastAsia"/>
          <w:color w:val="000000"/>
        </w:rPr>
        <w:t>對於沒有作業系統的電腦而言，驅動程式只是一堆控制特定輸出入裝置的程式，驅動程式的撰寫者必須負責設計這些程式，將輸出入的功能包裝成函數，然後其他的程式設計人員只要呼叫這些函數進行輸出入即可。如此，就不需要讓每個人都透過低階的指令直接控制輸出入裝置，讓專案得以順利的分工與撰寫。</w:t>
      </w:r>
    </w:p>
    <w:p w:rsidR="005E09D8" w:rsidRPr="00FD6479" w:rsidRDefault="005E09D8" w:rsidP="004A589F">
      <w:pPr>
        <w:rPr>
          <w:color w:val="000000"/>
        </w:rPr>
      </w:pPr>
    </w:p>
    <w:p w:rsidR="005E09D8" w:rsidRPr="00FD6479" w:rsidRDefault="005E09D8" w:rsidP="004A589F">
      <w:pPr>
        <w:rPr>
          <w:color w:val="000000"/>
        </w:rPr>
      </w:pPr>
      <w:r w:rsidRPr="00FD6479">
        <w:rPr>
          <w:rFonts w:hint="eastAsia"/>
          <w:color w:val="000000"/>
        </w:rPr>
        <w:t>舉例而言，如果我們針對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電腦中的七段顯示器撰寫驅動程式，那麼，我們可以利用</w:t>
      </w:r>
      <w:fldSimple w:instr=" REF _Ref230682209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14</w:t>
        </w:r>
      </w:fldSimple>
      <w:r w:rsidRPr="00FD6479">
        <w:rPr>
          <w:rFonts w:hint="eastAsia"/>
          <w:color w:val="000000"/>
        </w:rPr>
        <w:t>中的</w:t>
      </w:r>
      <w:r w:rsidRPr="00FD6479">
        <w:rPr>
          <w:rFonts w:hint="eastAsia"/>
          <w:color w:val="000000"/>
        </w:rPr>
        <w:t xml:space="preserve">seg7_show() </w:t>
      </w:r>
      <w:r w:rsidRPr="00FD6479">
        <w:rPr>
          <w:rFonts w:hint="eastAsia"/>
          <w:color w:val="000000"/>
        </w:rPr>
        <w:t>函數對該裝置的輸出動作進行包裝</w:t>
      </w:r>
      <w:r w:rsidR="00777861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該函數就是一個最簡單的驅動程式。</w:t>
      </w:r>
    </w:p>
    <w:p w:rsidR="005E09D8" w:rsidRPr="00FD6479" w:rsidRDefault="005E09D8" w:rsidP="004A589F">
      <w:pPr>
        <w:rPr>
          <w:color w:val="000000"/>
        </w:rPr>
      </w:pPr>
    </w:p>
    <w:p w:rsidR="005E09D8" w:rsidRPr="00FD6479" w:rsidRDefault="005E09D8" w:rsidP="005E09D8">
      <w:pPr>
        <w:pStyle w:val="a8"/>
        <w:rPr>
          <w:color w:val="000000"/>
        </w:rPr>
      </w:pPr>
      <w:bookmarkStart w:id="29" w:name="_Ref230682209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14</w:t>
      </w:r>
      <w:r w:rsidR="00EE2C11" w:rsidRPr="00FD6479">
        <w:rPr>
          <w:color w:val="000000"/>
        </w:rPr>
        <w:fldChar w:fldCharType="end"/>
      </w:r>
      <w:bookmarkEnd w:id="29"/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電腦的驅動程式</w:t>
      </w:r>
      <w:r w:rsidR="00B9135A" w:rsidRPr="00FD6479">
        <w:rPr>
          <w:rFonts w:hint="eastAsia"/>
          <w:color w:val="000000"/>
        </w:rPr>
        <w:t xml:space="preserve"> (</w:t>
      </w:r>
      <w:r w:rsidR="00B9135A" w:rsidRPr="00FD6479">
        <w:rPr>
          <w:rFonts w:hint="eastAsia"/>
          <w:color w:val="000000"/>
        </w:rPr>
        <w:t>七段顯示器</w:t>
      </w:r>
      <w:r w:rsidR="00B9135A" w:rsidRPr="00FD6479">
        <w:rPr>
          <w:rFonts w:hint="eastAsia"/>
          <w:color w:val="000000"/>
        </w:rPr>
        <w:t>+</w:t>
      </w:r>
      <w:r w:rsidR="00B9135A" w:rsidRPr="00FD6479">
        <w:rPr>
          <w:rFonts w:hint="eastAsia"/>
          <w:color w:val="000000"/>
        </w:rPr>
        <w:t>鍵盤</w:t>
      </w:r>
      <w:r w:rsidR="00B9135A" w:rsidRPr="00FD6479">
        <w:rPr>
          <w:rFonts w:hint="eastAsia"/>
          <w:color w:val="000000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53"/>
        <w:gridCol w:w="3009"/>
      </w:tblGrid>
      <w:tr w:rsidR="005E09D8" w:rsidRPr="00CF7FAF" w:rsidTr="00CF7FAF">
        <w:tc>
          <w:tcPr>
            <w:tcW w:w="5353" w:type="dxa"/>
          </w:tcPr>
          <w:p w:rsidR="005E09D8" w:rsidRPr="00CF7FAF" w:rsidRDefault="00B9135A" w:rsidP="00B9135A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語言程式檔</w:t>
            </w:r>
            <w:r w:rsidRPr="00CF7FAF">
              <w:rPr>
                <w:rFonts w:hint="eastAsia"/>
                <w:color w:val="000000"/>
              </w:rPr>
              <w:t xml:space="preserve"> (driver.h)</w:t>
            </w:r>
          </w:p>
        </w:tc>
        <w:tc>
          <w:tcPr>
            <w:tcW w:w="3009" w:type="dxa"/>
          </w:tcPr>
          <w:p w:rsidR="005E09D8" w:rsidRPr="00CF7FAF" w:rsidRDefault="00B9135A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B9135A" w:rsidRPr="00CF7FAF" w:rsidTr="00CF7FAF">
        <w:tc>
          <w:tcPr>
            <w:tcW w:w="5353" w:type="dxa"/>
          </w:tcPr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BYTE unsigned char</w:t>
            </w:r>
          </w:p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UINT16 unsigned short</w:t>
            </w:r>
          </w:p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BOOL unsigned char</w:t>
            </w:r>
          </w:p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SEG7_REG</w:t>
            </w:r>
            <w:ins w:id="30" w:author="ccc" w:date="2010-04-28T17:05:00Z">
              <w:r w:rsidR="005A6E10">
                <w:rPr>
                  <w:rFonts w:hint="eastAsia"/>
                  <w:color w:val="000000"/>
                </w:rPr>
                <w:t xml:space="preserve"> </w:t>
              </w:r>
            </w:ins>
            <w:r w:rsidRPr="00CF7FAF">
              <w:rPr>
                <w:color w:val="000000"/>
              </w:rPr>
              <w:t>(*(volatile BYTE*)0xFFFFFF00)</w:t>
            </w:r>
          </w:p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KEY_REG1 (*(volatile BYTE*) 0xFFFFFF01)</w:t>
            </w:r>
          </w:p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KEY_REG2 (*(volatile BYTE*) 0xFFFFFF02)</w:t>
            </w:r>
          </w:p>
          <w:p w:rsidR="00B9135A" w:rsidRPr="00CF7FAF" w:rsidRDefault="00B9135A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#define KEY (</w:t>
            </w:r>
            <w:r w:rsidRPr="00CF7FAF">
              <w:rPr>
                <w:color w:val="000000"/>
              </w:rPr>
              <w:t>KEY_REG2 &lt;&lt; 8 | KEY_REG1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3009" w:type="dxa"/>
          </w:tcPr>
          <w:p w:rsidR="00B9135A" w:rsidRPr="00CF7FAF" w:rsidRDefault="006178F8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定義</w:t>
            </w:r>
            <w:r w:rsidRPr="00CF7FAF">
              <w:rPr>
                <w:rFonts w:hint="eastAsia"/>
                <w:color w:val="000000"/>
              </w:rPr>
              <w:t xml:space="preserve"> BYTE </w:t>
            </w:r>
            <w:r w:rsidRPr="00CF7FAF">
              <w:rPr>
                <w:rFonts w:hint="eastAsia"/>
                <w:color w:val="000000"/>
              </w:rPr>
              <w:t>型態</w:t>
            </w:r>
          </w:p>
          <w:p w:rsidR="006178F8" w:rsidRPr="00CF7FAF" w:rsidRDefault="006178F8" w:rsidP="006178F8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定義</w:t>
            </w:r>
            <w:r w:rsidRPr="00CF7FAF">
              <w:rPr>
                <w:rFonts w:hint="eastAsia"/>
                <w:color w:val="000000"/>
              </w:rPr>
              <w:t xml:space="preserve"> UNIT16 </w:t>
            </w:r>
            <w:r w:rsidRPr="00CF7FAF">
              <w:rPr>
                <w:rFonts w:hint="eastAsia"/>
                <w:color w:val="000000"/>
              </w:rPr>
              <w:t>型態</w:t>
            </w:r>
          </w:p>
          <w:p w:rsidR="006178F8" w:rsidRPr="00CF7FAF" w:rsidRDefault="006178F8" w:rsidP="006178F8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定義</w:t>
            </w:r>
            <w:r w:rsidRPr="00CF7FAF">
              <w:rPr>
                <w:rFonts w:hint="eastAsia"/>
                <w:color w:val="000000"/>
              </w:rPr>
              <w:t xml:space="preserve"> BOOL</w:t>
            </w:r>
            <w:r w:rsidRPr="00CF7FAF">
              <w:rPr>
                <w:rFonts w:hint="eastAsia"/>
                <w:color w:val="000000"/>
              </w:rPr>
              <w:t>型態</w:t>
            </w:r>
          </w:p>
          <w:p w:rsidR="006178F8" w:rsidRPr="00CF7FAF" w:rsidRDefault="006178F8" w:rsidP="006178F8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七段顯示器的映射位址</w:t>
            </w:r>
          </w:p>
          <w:p w:rsidR="006178F8" w:rsidRPr="00CF7FAF" w:rsidRDefault="006178F8" w:rsidP="006178F8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鍵盤</w:t>
            </w:r>
            <w:r w:rsidR="005A6E10">
              <w:rPr>
                <w:rFonts w:hint="eastAsia"/>
                <w:color w:val="000000"/>
              </w:rPr>
              <w:t>暫</w:t>
            </w:r>
            <w:r w:rsidRPr="00CF7FAF">
              <w:rPr>
                <w:rFonts w:hint="eastAsia"/>
                <w:color w:val="000000"/>
              </w:rPr>
              <w:t>存器的映射位址</w:t>
            </w:r>
          </w:p>
          <w:p w:rsidR="006178F8" w:rsidRPr="00CF7FAF" w:rsidRDefault="006178F8" w:rsidP="006178F8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七段顯示器的映射位址</w:t>
            </w:r>
          </w:p>
        </w:tc>
      </w:tr>
      <w:tr w:rsidR="00B9135A" w:rsidRPr="00CF7FAF" w:rsidTr="00CF7FAF">
        <w:tc>
          <w:tcPr>
            <w:tcW w:w="5353" w:type="dxa"/>
          </w:tcPr>
          <w:p w:rsidR="00B9135A" w:rsidRPr="00CF7FAF" w:rsidRDefault="00B9135A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語言程式檔</w:t>
            </w:r>
            <w:r w:rsidRPr="00CF7FAF">
              <w:rPr>
                <w:rFonts w:hint="eastAsia"/>
                <w:color w:val="000000"/>
              </w:rPr>
              <w:t xml:space="preserve"> (driver.c)</w:t>
            </w:r>
          </w:p>
        </w:tc>
        <w:tc>
          <w:tcPr>
            <w:tcW w:w="3009" w:type="dxa"/>
          </w:tcPr>
          <w:p w:rsidR="00B9135A" w:rsidRPr="00CF7FAF" w:rsidRDefault="00B9135A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5E09D8" w:rsidRPr="00CF7FAF" w:rsidTr="00CF7FAF">
        <w:tc>
          <w:tcPr>
            <w:tcW w:w="5353" w:type="dxa"/>
          </w:tcPr>
          <w:p w:rsidR="006178F8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BYTE seg7map[]={ /*0*/ 0x</w:t>
            </w:r>
            <w:r w:rsidR="006178F8" w:rsidRPr="00CF7FAF">
              <w:rPr>
                <w:rFonts w:hint="eastAsia"/>
                <w:color w:val="000000"/>
              </w:rPr>
              <w:t>3</w:t>
            </w:r>
            <w:r w:rsidRPr="00CF7FAF">
              <w:rPr>
                <w:color w:val="000000"/>
              </w:rPr>
              <w:t xml:space="preserve">F, </w:t>
            </w:r>
          </w:p>
          <w:p w:rsidR="006178F8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 xml:space="preserve">/*1*/ 0x18, /*2*/ 0x6D, /*3*/ 0x67, </w:t>
            </w:r>
          </w:p>
          <w:p w:rsidR="006178F8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 xml:space="preserve">/*4*/ 0x53, /*5*/ 0x76, /*6*/ 0x7E, 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/*7*/ 0x23, /*8*/ 0x7F, /*9*/ 0x77 };</w:t>
            </w:r>
          </w:p>
          <w:p w:rsidR="00777861" w:rsidRPr="00CF7FAF" w:rsidRDefault="00777861" w:rsidP="005E49EC">
            <w:pPr>
              <w:rPr>
                <w:color w:val="000000"/>
              </w:rPr>
            </w:pPr>
          </w:p>
          <w:p w:rsidR="006178F8" w:rsidRPr="00CF7FAF" w:rsidRDefault="006178F8" w:rsidP="005E49EC">
            <w:pPr>
              <w:rPr>
                <w:color w:val="000000"/>
              </w:rPr>
            </w:pP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char keymap[]={</w:t>
            </w:r>
            <w:r w:rsidRPr="00CF7FAF">
              <w:rPr>
                <w:color w:val="000000"/>
              </w:rPr>
              <w:tab/>
              <w:t xml:space="preserve">'1', '2', '3', '+', 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 xml:space="preserve">'4', '5', '6', '-', 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'7', '8', '9', '*',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'#', '0', '?', '/'}</w:t>
            </w:r>
            <w:r w:rsidR="00C31CC3" w:rsidRPr="00CF7FAF">
              <w:rPr>
                <w:rFonts w:hint="eastAsia"/>
                <w:color w:val="000000"/>
              </w:rPr>
              <w:t>;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</w:p>
          <w:p w:rsidR="006178F8" w:rsidRPr="00CF7FAF" w:rsidRDefault="006178F8" w:rsidP="005E49EC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// </w:t>
            </w:r>
            <w:r w:rsidRPr="00CF7FAF">
              <w:rPr>
                <w:rFonts w:hint="eastAsia"/>
                <w:color w:val="000000"/>
              </w:rPr>
              <w:t>七段顯示器驅動程式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void seg7_show(</w:t>
            </w:r>
            <w:r w:rsidR="00CB1DBB">
              <w:rPr>
                <w:rFonts w:hint="eastAsia"/>
                <w:color w:val="000000"/>
              </w:rPr>
              <w:t>char</w:t>
            </w:r>
            <w:r w:rsidRPr="00CF7FAF">
              <w:rPr>
                <w:color w:val="000000"/>
              </w:rPr>
              <w:t xml:space="preserve"> </w:t>
            </w:r>
            <w:r w:rsidR="00CB1DBB">
              <w:rPr>
                <w:rFonts w:hint="eastAsia"/>
                <w:color w:val="000000"/>
              </w:rPr>
              <w:t>c</w:t>
            </w:r>
            <w:r w:rsidRPr="00CF7FAF">
              <w:rPr>
                <w:color w:val="000000"/>
              </w:rPr>
              <w:t>) {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5E49EC" w:rsidRPr="00CF7FAF">
              <w:rPr>
                <w:color w:val="000000"/>
              </w:rPr>
              <w:t>SEG7_REG = map7seg[</w:t>
            </w:r>
            <w:r w:rsidR="00CB1DBB">
              <w:rPr>
                <w:rFonts w:hint="eastAsia"/>
                <w:color w:val="000000"/>
              </w:rPr>
              <w:t>c-</w:t>
            </w:r>
            <w:r w:rsidR="00CB1DBB" w:rsidRPr="00CF7FAF">
              <w:rPr>
                <w:color w:val="000000"/>
              </w:rPr>
              <w:t>'0'</w:t>
            </w:r>
            <w:r w:rsidR="005E49EC" w:rsidRPr="00CF7FAF">
              <w:rPr>
                <w:color w:val="000000"/>
              </w:rPr>
              <w:t>];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</w:p>
          <w:p w:rsidR="006178F8" w:rsidRPr="00CF7FAF" w:rsidRDefault="006178F8" w:rsidP="005E49EC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// </w:t>
            </w:r>
            <w:r w:rsidRPr="00CF7FAF">
              <w:rPr>
                <w:rFonts w:hint="eastAsia"/>
                <w:color w:val="000000"/>
              </w:rPr>
              <w:t>鍵盤驅動程式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char keyboard_getkey() {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5E49EC" w:rsidRPr="00CF7FAF">
              <w:rPr>
                <w:color w:val="000000"/>
              </w:rPr>
              <w:t xml:space="preserve">UNIT16 key = </w:t>
            </w:r>
            <w:r w:rsidR="005E49EC" w:rsidRPr="00CF7FAF">
              <w:rPr>
                <w:rFonts w:hint="eastAsia"/>
                <w:color w:val="000000"/>
              </w:rPr>
              <w:t>KEY;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5E49EC" w:rsidRPr="00CF7FAF">
              <w:rPr>
                <w:color w:val="000000"/>
              </w:rPr>
              <w:t>for (int i=0; i&lt;16; i++) {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B9135A" w:rsidRPr="00CF7FAF">
              <w:rPr>
                <w:color w:val="000000"/>
              </w:rPr>
              <w:t xml:space="preserve">UNIT 16 mask = 0x0001 &lt;&lt; </w:t>
            </w:r>
            <w:r w:rsidR="00B9135A" w:rsidRPr="00CF7FAF">
              <w:rPr>
                <w:rFonts w:hint="eastAsia"/>
                <w:color w:val="000000"/>
              </w:rPr>
              <w:t>i</w:t>
            </w:r>
            <w:r w:rsidR="005E49EC" w:rsidRPr="00CF7FAF">
              <w:rPr>
                <w:color w:val="000000"/>
              </w:rPr>
              <w:t>;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5E49EC" w:rsidRPr="00CF7FAF">
              <w:rPr>
                <w:color w:val="000000"/>
              </w:rPr>
              <w:t xml:space="preserve">if (key &amp; mask </w:t>
            </w:r>
            <w:r w:rsidR="00B9135A" w:rsidRPr="00CF7FAF">
              <w:rPr>
                <w:rFonts w:hint="eastAsia"/>
                <w:color w:val="000000"/>
              </w:rPr>
              <w:t>!</w:t>
            </w:r>
            <w:r w:rsidR="005E49EC" w:rsidRPr="00CF7FAF">
              <w:rPr>
                <w:color w:val="000000"/>
              </w:rPr>
              <w:t>=</w:t>
            </w:r>
            <w:r w:rsidR="00B9135A" w:rsidRPr="00CF7FAF">
              <w:rPr>
                <w:rFonts w:hint="eastAsia"/>
                <w:color w:val="000000"/>
              </w:rPr>
              <w:t>0</w:t>
            </w:r>
            <w:r w:rsidR="005E49EC" w:rsidRPr="00CF7FAF">
              <w:rPr>
                <w:color w:val="000000"/>
              </w:rPr>
              <w:t>)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</w:t>
            </w:r>
            <w:r w:rsidR="005E49EC" w:rsidRPr="00CF7FAF">
              <w:rPr>
                <w:color w:val="000000"/>
              </w:rPr>
              <w:t>return keymap[i];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5E49EC" w:rsidRPr="00CF7FAF">
              <w:rPr>
                <w:color w:val="000000"/>
              </w:rPr>
              <w:t>}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5E49EC" w:rsidRPr="00CF7FAF">
              <w:rPr>
                <w:color w:val="000000"/>
              </w:rPr>
              <w:t>return 0;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  <w:p w:rsidR="005E49EC" w:rsidRPr="00CF7FAF" w:rsidRDefault="005E49EC" w:rsidP="005E49EC">
            <w:pPr>
              <w:rPr>
                <w:color w:val="000000"/>
              </w:rPr>
            </w:pPr>
          </w:p>
          <w:p w:rsidR="005E49EC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BOOL keyboard_is</w:t>
            </w:r>
            <w:r w:rsidR="00B9135A" w:rsidRPr="00CF7FAF">
              <w:rPr>
                <w:rFonts w:hint="eastAsia"/>
                <w:color w:val="000000"/>
              </w:rPr>
              <w:t>h</w:t>
            </w:r>
            <w:r w:rsidRPr="00CF7FAF">
              <w:rPr>
                <w:color w:val="000000"/>
              </w:rPr>
              <w:t>it() {</w:t>
            </w:r>
          </w:p>
          <w:p w:rsidR="005E49EC" w:rsidRPr="00CF7FAF" w:rsidRDefault="005056BC" w:rsidP="005E49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5E49EC" w:rsidRPr="00CF7FAF">
              <w:rPr>
                <w:color w:val="000000"/>
              </w:rPr>
              <w:t>return (</w:t>
            </w:r>
            <w:r w:rsidR="005E49EC" w:rsidRPr="00CF7FAF">
              <w:rPr>
                <w:rFonts w:hint="eastAsia"/>
                <w:color w:val="000000"/>
              </w:rPr>
              <w:t>KEY</w:t>
            </w:r>
            <w:r w:rsidR="005E49EC" w:rsidRPr="00CF7FAF">
              <w:rPr>
                <w:color w:val="000000"/>
              </w:rPr>
              <w:t xml:space="preserve"> != 0)</w:t>
            </w:r>
          </w:p>
          <w:p w:rsidR="008B75C4" w:rsidRPr="00CF7FAF" w:rsidRDefault="005E49EC" w:rsidP="005E49EC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</w:tc>
        <w:tc>
          <w:tcPr>
            <w:tcW w:w="3009" w:type="dxa"/>
          </w:tcPr>
          <w:p w:rsidR="005E09D8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七段顯示器的顯示表，例如：顯示</w:t>
            </w:r>
            <w:r w:rsidRPr="00CF7FAF">
              <w:rPr>
                <w:rFonts w:hint="eastAsia"/>
                <w:color w:val="000000"/>
              </w:rPr>
              <w:t>0</w:t>
            </w:r>
            <w:r w:rsidRPr="00CF7FAF">
              <w:rPr>
                <w:rFonts w:hint="eastAsia"/>
                <w:color w:val="000000"/>
              </w:rPr>
              <w:t>時</w:t>
            </w:r>
            <w:r w:rsidRPr="00CF7FAF">
              <w:rPr>
                <w:rFonts w:hint="eastAsia"/>
                <w:color w:val="000000"/>
              </w:rPr>
              <w:t>SEG_G</w:t>
            </w:r>
            <w:r w:rsidRPr="00CF7FAF">
              <w:rPr>
                <w:rFonts w:hint="eastAsia"/>
                <w:color w:val="000000"/>
              </w:rPr>
              <w:t>應熄滅，其他應點亮，因此應顯示二進位的</w:t>
            </w:r>
            <w:r w:rsidRPr="00CF7FAF">
              <w:rPr>
                <w:rFonts w:hint="eastAsia"/>
                <w:color w:val="000000"/>
              </w:rPr>
              <w:t xml:space="preserve"> 00111111</w:t>
            </w:r>
            <w:r w:rsidRPr="00CF7FAF">
              <w:rPr>
                <w:rFonts w:hint="eastAsia"/>
                <w:color w:val="000000"/>
              </w:rPr>
              <w:t>，也就是</w:t>
            </w:r>
            <w:r w:rsidRPr="00CF7FAF">
              <w:rPr>
                <w:rFonts w:hint="eastAsia"/>
                <w:color w:val="000000"/>
              </w:rPr>
              <w:t>0x3F</w:t>
            </w:r>
            <w:r w:rsidRPr="00CF7FAF">
              <w:rPr>
                <w:rFonts w:hint="eastAsia"/>
                <w:color w:val="000000"/>
              </w:rPr>
              <w:t>。</w:t>
            </w:r>
          </w:p>
          <w:p w:rsidR="006178F8" w:rsidRPr="00CF7FAF" w:rsidRDefault="006178F8" w:rsidP="004A589F">
            <w:pPr>
              <w:rPr>
                <w:color w:val="000000"/>
              </w:rPr>
            </w:pPr>
          </w:p>
          <w:p w:rsidR="006178F8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keymap </w:t>
            </w:r>
            <w:r w:rsidRPr="00CF7FAF">
              <w:rPr>
                <w:rFonts w:hint="eastAsia"/>
                <w:color w:val="000000"/>
              </w:rPr>
              <w:t>是鍵盤的字元地圖，在</w:t>
            </w:r>
            <w:r w:rsidRPr="00CF7FAF">
              <w:rPr>
                <w:rFonts w:hint="eastAsia"/>
                <w:color w:val="000000"/>
              </w:rPr>
              <w:t xml:space="preserve"> keyboard_getkey() </w:t>
            </w:r>
            <w:r w:rsidRPr="00CF7FAF">
              <w:rPr>
                <w:rFonts w:hint="eastAsia"/>
                <w:color w:val="000000"/>
              </w:rPr>
              <w:t>中可用來查出對應字元。</w:t>
            </w:r>
          </w:p>
          <w:p w:rsidR="006178F8" w:rsidRPr="00CF7FAF" w:rsidRDefault="006178F8" w:rsidP="004A589F">
            <w:pPr>
              <w:rPr>
                <w:color w:val="000000"/>
              </w:rPr>
            </w:pPr>
          </w:p>
          <w:p w:rsidR="006178F8" w:rsidRPr="00CF7FAF" w:rsidRDefault="006178F8" w:rsidP="004A589F">
            <w:pPr>
              <w:rPr>
                <w:color w:val="000000"/>
              </w:rPr>
            </w:pPr>
          </w:p>
          <w:p w:rsidR="006178F8" w:rsidRPr="00CF7FAF" w:rsidRDefault="006178F8" w:rsidP="004A589F">
            <w:pPr>
              <w:rPr>
                <w:color w:val="000000"/>
              </w:rPr>
            </w:pPr>
          </w:p>
          <w:p w:rsidR="006178F8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在七段顯示器中輸出</w:t>
            </w:r>
            <w:r w:rsidRPr="00CF7FAF">
              <w:rPr>
                <w:rFonts w:hint="eastAsia"/>
                <w:color w:val="000000"/>
              </w:rPr>
              <w:t xml:space="preserve"> b </w:t>
            </w:r>
            <w:r w:rsidRPr="00CF7FAF">
              <w:rPr>
                <w:rFonts w:hint="eastAsia"/>
                <w:color w:val="000000"/>
              </w:rPr>
              <w:t>數字</w:t>
            </w:r>
          </w:p>
          <w:p w:rsidR="006178F8" w:rsidRPr="00CF7FAF" w:rsidRDefault="006178F8" w:rsidP="004A589F">
            <w:pPr>
              <w:rPr>
                <w:color w:val="000000"/>
              </w:rPr>
            </w:pPr>
          </w:p>
          <w:p w:rsidR="006178F8" w:rsidRPr="00CF7FAF" w:rsidRDefault="006178F8" w:rsidP="004A589F">
            <w:pPr>
              <w:rPr>
                <w:color w:val="000000"/>
              </w:rPr>
            </w:pPr>
          </w:p>
          <w:p w:rsidR="006178F8" w:rsidRPr="00CF7FAF" w:rsidRDefault="006178F8" w:rsidP="004A589F">
            <w:pPr>
              <w:rPr>
                <w:color w:val="000000"/>
              </w:rPr>
            </w:pPr>
          </w:p>
          <w:p w:rsidR="006178F8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取得按下的鍵</w:t>
            </w:r>
          </w:p>
          <w:p w:rsidR="006178F8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取得按鍵暫存器</w:t>
            </w:r>
          </w:p>
          <w:p w:rsidR="006178F8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從</w:t>
            </w:r>
            <w:r w:rsidRPr="00CF7FAF">
              <w:rPr>
                <w:rFonts w:hint="eastAsia"/>
                <w:color w:val="000000"/>
              </w:rPr>
              <w:t xml:space="preserve"> K0 </w:t>
            </w:r>
            <w:r w:rsidRPr="00CF7FAF">
              <w:rPr>
                <w:rFonts w:hint="eastAsia"/>
                <w:color w:val="000000"/>
              </w:rPr>
              <w:t>開始掃描，</w:t>
            </w:r>
            <w:r w:rsidRPr="00CF7FAF">
              <w:rPr>
                <w:color w:val="000000"/>
              </w:rPr>
              <w:br/>
            </w:r>
          </w:p>
          <w:p w:rsidR="006178F8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看看到底哪個鍵被按下</w:t>
            </w:r>
          </w:p>
          <w:p w:rsidR="006178F8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傳回第一個被按下的鍵</w:t>
            </w:r>
          </w:p>
          <w:p w:rsidR="006178F8" w:rsidRPr="00CF7FAF" w:rsidRDefault="006178F8" w:rsidP="006178F8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(</w:t>
            </w:r>
            <w:r w:rsidRPr="00CF7FAF">
              <w:rPr>
                <w:rFonts w:hint="eastAsia"/>
                <w:color w:val="000000"/>
              </w:rPr>
              <w:t>假設：不會同時有兩個鍵被按下</w:t>
            </w:r>
            <w:r w:rsidRPr="00CF7FAF">
              <w:rPr>
                <w:rFonts w:hint="eastAsia"/>
                <w:color w:val="000000"/>
              </w:rPr>
              <w:t>)</w:t>
            </w:r>
          </w:p>
          <w:p w:rsidR="00B9135A" w:rsidRPr="00CF7FAF" w:rsidRDefault="00B9135A" w:rsidP="004A589F">
            <w:pPr>
              <w:rPr>
                <w:color w:val="000000"/>
              </w:rPr>
            </w:pPr>
          </w:p>
          <w:p w:rsidR="00B9135A" w:rsidRPr="00CF7FAF" w:rsidRDefault="00B9135A" w:rsidP="004A589F">
            <w:pPr>
              <w:rPr>
                <w:color w:val="000000"/>
              </w:rPr>
            </w:pPr>
          </w:p>
          <w:p w:rsidR="00B9135A" w:rsidRPr="00CF7FAF" w:rsidRDefault="006178F8" w:rsidP="004A589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檢查是否有按鍵按下</w:t>
            </w:r>
          </w:p>
          <w:p w:rsidR="00B9135A" w:rsidRPr="00CF7FAF" w:rsidRDefault="00B9135A" w:rsidP="004A589F">
            <w:pPr>
              <w:rPr>
                <w:color w:val="000000"/>
              </w:rPr>
            </w:pPr>
          </w:p>
          <w:p w:rsidR="00B9135A" w:rsidRPr="00CF7FAF" w:rsidRDefault="00B9135A" w:rsidP="004A589F">
            <w:pPr>
              <w:rPr>
                <w:color w:val="000000"/>
              </w:rPr>
            </w:pPr>
          </w:p>
        </w:tc>
      </w:tr>
    </w:tbl>
    <w:p w:rsidR="004A589F" w:rsidRPr="00FD6479" w:rsidRDefault="004A589F" w:rsidP="004A589F">
      <w:pPr>
        <w:rPr>
          <w:color w:val="000000"/>
        </w:rPr>
      </w:pPr>
    </w:p>
    <w:p w:rsidR="00B9135A" w:rsidRPr="00FD6479" w:rsidRDefault="00EE2C11" w:rsidP="004A589F">
      <w:pPr>
        <w:rPr>
          <w:color w:val="000000"/>
        </w:rPr>
      </w:pPr>
      <w:fldSimple w:instr=" REF _Ref230682209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14</w:t>
        </w:r>
      </w:fldSimple>
      <w:r w:rsidR="00B9135A" w:rsidRPr="00FD6479">
        <w:rPr>
          <w:rFonts w:hint="eastAsia"/>
          <w:color w:val="000000"/>
        </w:rPr>
        <w:t>中的</w:t>
      </w:r>
      <w:r w:rsidR="00B9135A" w:rsidRPr="00FD6479">
        <w:rPr>
          <w:rFonts w:hint="eastAsia"/>
          <w:color w:val="000000"/>
        </w:rPr>
        <w:t xml:space="preserve"> keyboard_getkey()</w:t>
      </w:r>
      <w:r w:rsidR="00B9135A" w:rsidRPr="00FD6479">
        <w:rPr>
          <w:rFonts w:hint="eastAsia"/>
          <w:color w:val="000000"/>
        </w:rPr>
        <w:t>、</w:t>
      </w:r>
      <w:r w:rsidR="00B9135A" w:rsidRPr="00FD6479">
        <w:rPr>
          <w:rFonts w:hint="eastAsia"/>
          <w:color w:val="000000"/>
        </w:rPr>
        <w:t xml:space="preserve">keyboard_ishit() </w:t>
      </w:r>
      <w:r w:rsidR="00B9135A" w:rsidRPr="00FD6479">
        <w:rPr>
          <w:rFonts w:hint="eastAsia"/>
          <w:color w:val="000000"/>
        </w:rPr>
        <w:t>等函數，實作了</w:t>
      </w:r>
      <w:r w:rsidR="00B9135A" w:rsidRPr="00FD6479">
        <w:rPr>
          <w:rFonts w:hint="eastAsia"/>
          <w:color w:val="000000"/>
        </w:rPr>
        <w:t>M0</w:t>
      </w:r>
      <w:r w:rsidR="00B9135A" w:rsidRPr="00FD6479">
        <w:rPr>
          <w:rFonts w:hint="eastAsia"/>
          <w:color w:val="000000"/>
        </w:rPr>
        <w:t>的鍵盤驅動程式。其中，</w:t>
      </w:r>
      <w:r w:rsidR="00B9135A" w:rsidRPr="00FD6479">
        <w:rPr>
          <w:rFonts w:hint="eastAsia"/>
          <w:color w:val="000000"/>
        </w:rPr>
        <w:t xml:space="preserve">keyboard_ishit() </w:t>
      </w:r>
      <w:r w:rsidR="00B9135A" w:rsidRPr="00FD6479">
        <w:rPr>
          <w:rFonts w:hint="eastAsia"/>
          <w:color w:val="000000"/>
        </w:rPr>
        <w:t>可用來檢查是否有按鍵被按下，而</w:t>
      </w:r>
      <w:r w:rsidR="00B9135A" w:rsidRPr="00FD6479">
        <w:rPr>
          <w:rFonts w:hint="eastAsia"/>
          <w:color w:val="000000"/>
        </w:rPr>
        <w:t xml:space="preserve"> keyboard_getkey() </w:t>
      </w:r>
      <w:r w:rsidR="00B9135A" w:rsidRPr="00FD6479">
        <w:rPr>
          <w:rFonts w:hint="eastAsia"/>
          <w:color w:val="000000"/>
        </w:rPr>
        <w:t>則可用來取得所按下的字元。</w:t>
      </w:r>
    </w:p>
    <w:p w:rsidR="00B9135A" w:rsidRPr="00FD6479" w:rsidRDefault="00B9135A" w:rsidP="00B9135A">
      <w:pPr>
        <w:rPr>
          <w:color w:val="000000"/>
        </w:rPr>
      </w:pPr>
    </w:p>
    <w:p w:rsidR="00B9135A" w:rsidRPr="00FD6479" w:rsidRDefault="00B9135A" w:rsidP="00B9135A">
      <w:pPr>
        <w:pStyle w:val="a8"/>
        <w:rPr>
          <w:color w:val="000000"/>
        </w:rPr>
      </w:pPr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15</w:t>
      </w:r>
      <w:r w:rsidR="00EE2C11" w:rsidRPr="00FD6479">
        <w:rPr>
          <w:color w:val="000000"/>
        </w:rPr>
        <w:fldChar w:fldCharType="end"/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電腦的主程式</w:t>
      </w:r>
      <w:r w:rsidRPr="00FD6479">
        <w:rPr>
          <w:rFonts w:hint="eastAsia"/>
          <w:color w:val="000000"/>
        </w:rPr>
        <w:t xml:space="preserve"> (</w:t>
      </w:r>
      <w:r w:rsidRPr="00FD6479">
        <w:rPr>
          <w:rFonts w:hint="eastAsia"/>
          <w:color w:val="000000"/>
        </w:rPr>
        <w:t>按下數字鍵後顯示在螢幕上</w:t>
      </w:r>
      <w:r w:rsidRPr="00FD6479">
        <w:rPr>
          <w:rFonts w:hint="eastAsia"/>
          <w:color w:val="000000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53"/>
        <w:gridCol w:w="3009"/>
      </w:tblGrid>
      <w:tr w:rsidR="00B9135A" w:rsidRPr="00CF7FAF" w:rsidTr="00CF7FAF">
        <w:tc>
          <w:tcPr>
            <w:tcW w:w="5353" w:type="dxa"/>
          </w:tcPr>
          <w:p w:rsidR="00B9135A" w:rsidRPr="00CF7FAF" w:rsidRDefault="00B9135A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語言程式</w:t>
            </w:r>
            <w:r w:rsidR="00F74179" w:rsidRPr="00CF7FAF">
              <w:rPr>
                <w:rFonts w:hint="eastAsia"/>
                <w:color w:val="000000"/>
              </w:rPr>
              <w:t xml:space="preserve"> (driverTest.c)</w:t>
            </w:r>
          </w:p>
        </w:tc>
        <w:tc>
          <w:tcPr>
            <w:tcW w:w="3009" w:type="dxa"/>
          </w:tcPr>
          <w:p w:rsidR="00B9135A" w:rsidRPr="00CF7FAF" w:rsidRDefault="00B9135A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B9135A" w:rsidRPr="00CF7FAF" w:rsidTr="00CF7FAF">
        <w:tc>
          <w:tcPr>
            <w:tcW w:w="5353" w:type="dxa"/>
          </w:tcPr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#include &lt;driver.h&gt;</w:t>
            </w:r>
          </w:p>
          <w:p w:rsidR="00B9135A" w:rsidRPr="00CF7FAF" w:rsidRDefault="00B9135A" w:rsidP="00B9135A">
            <w:pPr>
              <w:rPr>
                <w:color w:val="000000"/>
              </w:rPr>
            </w:pPr>
          </w:p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main() {</w:t>
            </w:r>
          </w:p>
          <w:p w:rsidR="00B9135A" w:rsidRPr="00CF7FAF" w:rsidRDefault="00EB4E83" w:rsidP="00B9135A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B9135A" w:rsidRPr="00CF7FAF">
              <w:rPr>
                <w:color w:val="000000"/>
              </w:rPr>
              <w:t>while (1) {</w:t>
            </w:r>
          </w:p>
          <w:p w:rsidR="00B9135A" w:rsidRPr="00CF7FAF" w:rsidRDefault="008B279B" w:rsidP="00B9135A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  </w:t>
            </w:r>
            <w:r w:rsidR="00B9135A" w:rsidRPr="00CF7FAF">
              <w:rPr>
                <w:color w:val="000000"/>
              </w:rPr>
              <w:t>while (!keyboard_ishit()) {}</w:t>
            </w:r>
          </w:p>
          <w:p w:rsidR="00B9135A" w:rsidRPr="00CF7FAF" w:rsidRDefault="008B279B" w:rsidP="00B9135A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  </w:t>
            </w:r>
            <w:r w:rsidR="00B9135A" w:rsidRPr="00CF7FAF">
              <w:rPr>
                <w:color w:val="000000"/>
              </w:rPr>
              <w:t>char key = keyboard_getkey();</w:t>
            </w:r>
          </w:p>
          <w:p w:rsidR="00B9135A" w:rsidRPr="00CF7FAF" w:rsidRDefault="008B279B" w:rsidP="00B9135A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  </w:t>
            </w:r>
            <w:r w:rsidR="00B9135A" w:rsidRPr="00CF7FAF">
              <w:rPr>
                <w:color w:val="000000"/>
              </w:rPr>
              <w:t>if (key &gt;='0' &amp;&amp; key &lt;='9')</w:t>
            </w:r>
          </w:p>
          <w:p w:rsidR="00B9135A" w:rsidRPr="00CF7FAF" w:rsidRDefault="00CB1DBB" w:rsidP="00B9135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8B279B" w:rsidRPr="00CF7FAF">
              <w:rPr>
                <w:rFonts w:hint="eastAsia"/>
                <w:color w:val="000000"/>
              </w:rPr>
              <w:t xml:space="preserve">    </w:t>
            </w:r>
            <w:r w:rsidR="00B9135A" w:rsidRPr="00CF7FAF">
              <w:rPr>
                <w:color w:val="000000"/>
              </w:rPr>
              <w:t>seg7_show(key);</w:t>
            </w:r>
          </w:p>
          <w:p w:rsidR="00B9135A" w:rsidRPr="00CF7FAF" w:rsidRDefault="00EB4E83" w:rsidP="00B9135A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B9135A" w:rsidRPr="00CF7FAF">
              <w:rPr>
                <w:color w:val="000000"/>
              </w:rPr>
              <w:t>}</w:t>
            </w:r>
          </w:p>
          <w:p w:rsidR="00B9135A" w:rsidRPr="00CF7FAF" w:rsidRDefault="00B9135A" w:rsidP="00B9135A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</w:tc>
        <w:tc>
          <w:tcPr>
            <w:tcW w:w="3009" w:type="dxa"/>
          </w:tcPr>
          <w:p w:rsidR="00B9135A" w:rsidRPr="00CF7FAF" w:rsidRDefault="00621348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引用</w:t>
            </w:r>
            <w:r w:rsidRPr="00CF7FAF">
              <w:rPr>
                <w:rFonts w:hint="eastAsia"/>
                <w:color w:val="000000"/>
              </w:rPr>
              <w:t xml:space="preserve"> driver.h</w:t>
            </w:r>
          </w:p>
          <w:p w:rsidR="00621348" w:rsidRPr="00CF7FAF" w:rsidRDefault="00621348" w:rsidP="0089140E">
            <w:pPr>
              <w:rPr>
                <w:color w:val="000000"/>
              </w:rPr>
            </w:pPr>
          </w:p>
          <w:p w:rsidR="00621348" w:rsidRPr="00CF7FAF" w:rsidRDefault="00621348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主程式開始</w:t>
            </w:r>
          </w:p>
          <w:p w:rsidR="00621348" w:rsidRPr="00CF7FAF" w:rsidRDefault="00621348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無窮迴圈</w:t>
            </w:r>
          </w:p>
          <w:p w:rsidR="00621348" w:rsidRPr="00CF7FAF" w:rsidRDefault="00621348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等待鍵盤被按下</w:t>
            </w:r>
          </w:p>
          <w:p w:rsidR="00621348" w:rsidRPr="00CF7FAF" w:rsidRDefault="00621348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取得按鍵</w:t>
            </w:r>
          </w:p>
          <w:p w:rsidR="00621348" w:rsidRPr="00CF7FAF" w:rsidRDefault="00621348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檢查是否為數字鍵</w:t>
            </w:r>
          </w:p>
          <w:p w:rsidR="00621348" w:rsidRPr="00CF7FAF" w:rsidRDefault="00621348" w:rsidP="00621348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顯示數字於七段顯示器</w:t>
            </w:r>
          </w:p>
        </w:tc>
      </w:tr>
    </w:tbl>
    <w:p w:rsidR="00B9135A" w:rsidRPr="00FD6479" w:rsidRDefault="00B9135A" w:rsidP="00B9135A">
      <w:pPr>
        <w:rPr>
          <w:color w:val="000000"/>
        </w:rPr>
      </w:pPr>
    </w:p>
    <w:p w:rsidR="003929B6" w:rsidRDefault="00AA74B0" w:rsidP="00B9135A">
      <w:pPr>
        <w:rPr>
          <w:color w:val="000000"/>
        </w:rPr>
      </w:pPr>
      <w:r w:rsidRPr="00FD6479">
        <w:rPr>
          <w:rFonts w:hint="eastAsia"/>
          <w:color w:val="000000"/>
        </w:rPr>
        <w:t>在上述範例中，我們已經說明了撰寫驅動程式的方法，我們針對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電腦的鍵盤與七段顯示器撰寫了兩組『驅動程式』，分別『驅動』這兩個裝置</w:t>
      </w:r>
      <w:r w:rsidR="005056BC">
        <w:rPr>
          <w:rFonts w:hint="eastAsia"/>
          <w:color w:val="000000"/>
        </w:rPr>
        <w:t>，</w:t>
      </w:r>
      <w:r w:rsidR="003929B6">
        <w:rPr>
          <w:rFonts w:hint="eastAsia"/>
          <w:color w:val="000000"/>
        </w:rPr>
        <w:t>我們希望透過這個範例可以清楚的說明輸出入程式的設計原理。</w:t>
      </w:r>
    </w:p>
    <w:p w:rsidR="005056BC" w:rsidRDefault="005056BC" w:rsidP="00B9135A">
      <w:pPr>
        <w:rPr>
          <w:color w:val="000000"/>
        </w:rPr>
      </w:pPr>
    </w:p>
    <w:p w:rsidR="00CB6E44" w:rsidRPr="00FD6479" w:rsidRDefault="00547F67" w:rsidP="00860516">
      <w:pPr>
        <w:pStyle w:val="2"/>
        <w:numPr>
          <w:ilvl w:val="1"/>
          <w:numId w:val="51"/>
        </w:numPr>
        <w:rPr>
          <w:color w:val="000000"/>
        </w:rPr>
      </w:pPr>
      <w:r w:rsidRPr="00FD6479">
        <w:rPr>
          <w:rFonts w:hint="eastAsia"/>
          <w:color w:val="000000"/>
        </w:rPr>
        <w:lastRenderedPageBreak/>
        <w:t>輪詢機制</w:t>
      </w:r>
    </w:p>
    <w:p w:rsidR="00014D0A" w:rsidRPr="00FD6479" w:rsidRDefault="00014D0A" w:rsidP="00014D0A">
      <w:pPr>
        <w:rPr>
          <w:color w:val="000000"/>
        </w:rPr>
      </w:pPr>
      <w:r w:rsidRPr="00FD6479">
        <w:rPr>
          <w:rFonts w:hint="eastAsia"/>
          <w:color w:val="000000"/>
        </w:rPr>
        <w:t>輸出入系統的設計是嵌入式系統的主要工作之一，在現代的電腦中，進行輸出入的方法有兩種，第一種是採用輪詢的機制，輪流詢問各個輸出入裝置。第二種是採用中斷的機制，由裝置主動通知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輸出入的狀況。我們將在下列兩節當中分別探討這兩種機制。</w:t>
      </w:r>
    </w:p>
    <w:p w:rsidR="00014D0A" w:rsidRPr="00FD6479" w:rsidRDefault="00014D0A" w:rsidP="003E3A16">
      <w:pPr>
        <w:rPr>
          <w:color w:val="000000"/>
        </w:rPr>
      </w:pPr>
    </w:p>
    <w:p w:rsidR="003E3A16" w:rsidRPr="00FD6479" w:rsidRDefault="003E3A16" w:rsidP="003E3A16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r w:rsidR="00547F67" w:rsidRPr="00FD6479">
        <w:rPr>
          <w:rFonts w:hint="eastAsia"/>
          <w:color w:val="000000"/>
        </w:rPr>
        <w:t>前一</w:t>
      </w:r>
      <w:r w:rsidRPr="00FD6479">
        <w:rPr>
          <w:rFonts w:hint="eastAsia"/>
          <w:color w:val="000000"/>
        </w:rPr>
        <w:t>節當中，我們已經介紹過輪詢輸出入的實際案例，但是，</w:t>
      </w:r>
      <w:r w:rsidR="00547F67" w:rsidRPr="00FD6479">
        <w:rPr>
          <w:rFonts w:hint="eastAsia"/>
          <w:color w:val="000000"/>
        </w:rPr>
        <w:t>設計不良</w:t>
      </w:r>
      <w:r w:rsidRPr="00FD6479">
        <w:rPr>
          <w:rFonts w:hint="eastAsia"/>
          <w:color w:val="000000"/>
        </w:rPr>
        <w:t>的輪詢程式可能讓整個系統陷入無窮迴圈，或者讓其他程式難以順利執行。因此，嵌入式系統通常會使用一個主要的輪詢迴圈，以訊息傳遞</w:t>
      </w:r>
      <w:r w:rsidR="00E445A2"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(Message Passing)</w:t>
      </w:r>
      <w:r w:rsidRPr="00FD6479">
        <w:rPr>
          <w:rFonts w:hint="eastAsia"/>
          <w:color w:val="000000"/>
        </w:rPr>
        <w:t>的方式控制程式的執行順序，這是嵌入式系統常見的一種程式設計模式</w:t>
      </w:r>
      <w:r w:rsidR="00E445A2"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(Design Pattern)</w:t>
      </w:r>
      <w:r w:rsidRPr="00FD6479">
        <w:rPr>
          <w:rFonts w:hint="eastAsia"/>
          <w:color w:val="000000"/>
        </w:rPr>
        <w:t>。</w:t>
      </w:r>
    </w:p>
    <w:p w:rsidR="003E3A16" w:rsidRPr="00FD6479" w:rsidRDefault="003E3A16" w:rsidP="003E3A16">
      <w:pPr>
        <w:rPr>
          <w:color w:val="000000"/>
        </w:rPr>
      </w:pPr>
    </w:p>
    <w:p w:rsidR="003E3A16" w:rsidRPr="00FD6479" w:rsidRDefault="003E3A16" w:rsidP="003E3A16">
      <w:pPr>
        <w:rPr>
          <w:color w:val="000000"/>
        </w:rPr>
      </w:pPr>
      <w:r w:rsidRPr="00FD6479">
        <w:rPr>
          <w:rFonts w:hint="eastAsia"/>
          <w:color w:val="000000"/>
        </w:rPr>
        <w:t>採用訊息傳遞的輪詢機制，可以在整個系統的最上層，撰寫一個大迴圈</w:t>
      </w:r>
      <w:r w:rsidRPr="00FD6479">
        <w:rPr>
          <w:rFonts w:hint="eastAsia"/>
          <w:color w:val="000000"/>
        </w:rPr>
        <w:t xml:space="preserve"> (</w:t>
      </w:r>
      <w:r w:rsidRPr="00FD6479">
        <w:rPr>
          <w:rFonts w:hint="eastAsia"/>
          <w:color w:val="000000"/>
        </w:rPr>
        <w:t>通常是一個無窮迴圈</w:t>
      </w:r>
      <w:r w:rsidRPr="00FD6479">
        <w:rPr>
          <w:rFonts w:hint="eastAsia"/>
          <w:color w:val="000000"/>
        </w:rPr>
        <w:t>)</w:t>
      </w:r>
      <w:r w:rsidRPr="00FD6479">
        <w:rPr>
          <w:rFonts w:hint="eastAsia"/>
          <w:color w:val="000000"/>
        </w:rPr>
        <w:t>，這個迴圈不斷的詢問各個裝置的狀態，一旦發現輸出入裝置有資料進入或有狀態改變時，就呼叫對應的函數進行處理。這也是『輪詢』一詞的由來，因為該程式輪流詢問各個裝置是否有資料進來。</w:t>
      </w:r>
    </w:p>
    <w:p w:rsidR="003E3A16" w:rsidRPr="00FD6479" w:rsidRDefault="003E3A16" w:rsidP="003E3A16">
      <w:pPr>
        <w:rPr>
          <w:color w:val="000000"/>
        </w:rPr>
      </w:pPr>
    </w:p>
    <w:p w:rsidR="003E3A16" w:rsidRPr="00FD6479" w:rsidRDefault="00EE2C11" w:rsidP="003E3A16">
      <w:pPr>
        <w:rPr>
          <w:color w:val="000000"/>
        </w:rPr>
      </w:pPr>
      <w:fldSimple w:instr=" REF _Ref230488137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16</w:t>
        </w:r>
      </w:fldSimple>
      <w:r w:rsidR="005E0031" w:rsidRPr="00FD6479">
        <w:rPr>
          <w:rFonts w:hint="eastAsia"/>
          <w:color w:val="000000"/>
        </w:rPr>
        <w:t>顯示了上層的訊息傳遞架構，該程式使用</w:t>
      </w:r>
      <w:r w:rsidR="000A366D" w:rsidRPr="00FD6479">
        <w:rPr>
          <w:rFonts w:hint="eastAsia"/>
          <w:color w:val="000000"/>
        </w:rPr>
        <w:t>輪詢機制，利用</w:t>
      </w:r>
      <w:r w:rsidR="000A366D" w:rsidRPr="00FD6479">
        <w:rPr>
          <w:rFonts w:hint="eastAsia"/>
          <w:color w:val="000000"/>
        </w:rPr>
        <w:t xml:space="preserve"> msg </w:t>
      </w:r>
      <w:r w:rsidR="000A366D" w:rsidRPr="00FD6479">
        <w:rPr>
          <w:rFonts w:hint="eastAsia"/>
          <w:color w:val="000000"/>
        </w:rPr>
        <w:t>變數傳遞訊息，然後利用</w:t>
      </w:r>
      <w:r w:rsidR="000A366D" w:rsidRPr="00FD6479">
        <w:rPr>
          <w:rFonts w:hint="eastAsia"/>
          <w:color w:val="000000"/>
        </w:rPr>
        <w:t xml:space="preserve"> mouse, </w:t>
      </w:r>
      <w:r w:rsidR="00547F67" w:rsidRPr="00FD6479">
        <w:rPr>
          <w:rFonts w:hint="eastAsia"/>
          <w:color w:val="000000"/>
        </w:rPr>
        <w:t xml:space="preserve">keyboard </w:t>
      </w:r>
      <w:r w:rsidR="00547F67" w:rsidRPr="00FD6479">
        <w:rPr>
          <w:rFonts w:hint="eastAsia"/>
          <w:color w:val="000000"/>
        </w:rPr>
        <w:t>等變數記錄各裝置的輸入與狀態。透過這種方式，嵌入式系統也可以管理許多輸出入程式，而不容易出現錯誤。</w:t>
      </w:r>
    </w:p>
    <w:p w:rsidR="005E0031" w:rsidRPr="00FD6479" w:rsidRDefault="005E0031" w:rsidP="003E3A16">
      <w:pPr>
        <w:rPr>
          <w:color w:val="000000"/>
        </w:rPr>
      </w:pPr>
    </w:p>
    <w:p w:rsidR="003E3A16" w:rsidRPr="00FD6479" w:rsidRDefault="003E3A16" w:rsidP="003E3A16">
      <w:pPr>
        <w:pStyle w:val="a8"/>
        <w:rPr>
          <w:color w:val="000000"/>
        </w:rPr>
      </w:pPr>
      <w:bookmarkStart w:id="31" w:name="_Ref230488137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="00F84DEB"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="00F84DEB" w:rsidRPr="00FD6479">
        <w:rPr>
          <w:color w:val="000000"/>
        </w:rPr>
        <w:instrText xml:space="preserve"> </w:instrText>
      </w:r>
      <w:r w:rsidR="00F84DEB" w:rsidRPr="00FD6479">
        <w:rPr>
          <w:rFonts w:hint="eastAsia"/>
          <w:color w:val="000000"/>
        </w:rPr>
        <w:instrText xml:space="preserve">SEQ </w:instrText>
      </w:r>
      <w:r w:rsidR="00F84DEB" w:rsidRPr="00FD6479">
        <w:rPr>
          <w:rFonts w:hint="eastAsia"/>
          <w:color w:val="000000"/>
        </w:rPr>
        <w:instrText>範例</w:instrText>
      </w:r>
      <w:r w:rsidR="00F84DEB" w:rsidRPr="00FD6479">
        <w:rPr>
          <w:rFonts w:hint="eastAsia"/>
          <w:color w:val="000000"/>
        </w:rPr>
        <w:instrText xml:space="preserve"> \* ARABIC \s 1</w:instrText>
      </w:r>
      <w:r w:rsidR="00F84DEB"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16</w:t>
      </w:r>
      <w:r w:rsidR="00EE2C11" w:rsidRPr="00FD6479">
        <w:rPr>
          <w:color w:val="000000"/>
        </w:rPr>
        <w:fldChar w:fldCharType="end"/>
      </w:r>
      <w:bookmarkEnd w:id="31"/>
      <w:r w:rsidRPr="00FD6479">
        <w:rPr>
          <w:rFonts w:hint="eastAsia"/>
          <w:color w:val="000000"/>
        </w:rPr>
        <w:t>採用訊息傳遞的輪詢機制</w:t>
      </w:r>
      <w:r w:rsidRPr="00FD6479">
        <w:rPr>
          <w:rFonts w:hint="eastAsia"/>
          <w:color w:val="000000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4161"/>
      </w:tblGrid>
      <w:tr w:rsidR="005E0031" w:rsidRPr="00CF7FAF" w:rsidTr="00CF7FAF">
        <w:tc>
          <w:tcPr>
            <w:tcW w:w="4361" w:type="dxa"/>
          </w:tcPr>
          <w:p w:rsidR="005E0031" w:rsidRPr="00CF7FAF" w:rsidRDefault="005E0031" w:rsidP="005E0031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MessagePassing.c</w:t>
            </w:r>
          </w:p>
        </w:tc>
        <w:tc>
          <w:tcPr>
            <w:tcW w:w="4161" w:type="dxa"/>
          </w:tcPr>
          <w:p w:rsidR="005E0031" w:rsidRPr="00CF7FAF" w:rsidRDefault="005E0031" w:rsidP="005E0031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MessagePassing.h</w:t>
            </w:r>
          </w:p>
        </w:tc>
      </w:tr>
      <w:tr w:rsidR="005E0031" w:rsidRPr="00CF7FAF" w:rsidTr="00CF7FAF">
        <w:tc>
          <w:tcPr>
            <w:tcW w:w="4361" w:type="dxa"/>
          </w:tcPr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#include &lt;MessagePassing.h&gt;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msg_t msg;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keyboard_t keyboard;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mouse_t mouse;</w:t>
            </w:r>
          </w:p>
          <w:p w:rsidR="009E073B" w:rsidRPr="00CF7FAF" w:rsidRDefault="009E073B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main() {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556BA2" w:rsidRPr="00CF7FAF">
              <w:rPr>
                <w:color w:val="000000"/>
              </w:rPr>
              <w:t>while (1) {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  </w:t>
            </w:r>
            <w:r w:rsidR="00556BA2" w:rsidRPr="00CF7FAF">
              <w:rPr>
                <w:color w:val="000000"/>
              </w:rPr>
              <w:t>if (getMessage(&amp;msg))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 xml:space="preserve"> </w:t>
            </w:r>
            <w:r w:rsidR="009E073B" w:rsidRPr="00CF7FAF">
              <w:rPr>
                <w:rFonts w:hint="eastAsia"/>
                <w:color w:val="000000"/>
              </w:rPr>
              <w:t xml:space="preserve">     </w:t>
            </w:r>
            <w:r w:rsidRPr="00CF7FAF">
              <w:rPr>
                <w:color w:val="000000"/>
              </w:rPr>
              <w:t>processMessage(&amp;msg);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556BA2" w:rsidRPr="00CF7FAF">
              <w:rPr>
                <w:color w:val="000000"/>
              </w:rPr>
              <w:t>}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  <w:p w:rsidR="009E073B" w:rsidRPr="00CF7FAF" w:rsidRDefault="009E073B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void processMessage(msg_t *msg) {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556BA2" w:rsidRPr="00CF7FAF">
              <w:rPr>
                <w:color w:val="000000"/>
              </w:rPr>
              <w:t>if (msg-&gt;source == KEYBOARD) {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="00556BA2" w:rsidRPr="00CF7FAF">
              <w:rPr>
                <w:color w:val="000000"/>
              </w:rPr>
              <w:t>...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 xml:space="preserve">  </w:t>
            </w:r>
            <w:r w:rsidR="00556BA2" w:rsidRPr="00CF7FAF">
              <w:rPr>
                <w:color w:val="000000"/>
              </w:rPr>
              <w:t>} else if (msg-&gt;source ==MOUSE) {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="00556BA2" w:rsidRPr="00CF7FAF">
              <w:rPr>
                <w:color w:val="000000"/>
              </w:rPr>
              <w:t>...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556BA2" w:rsidRPr="00CF7FAF">
              <w:rPr>
                <w:color w:val="000000"/>
              </w:rPr>
              <w:t>}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getMessage(msg_t *msg) {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556BA2" w:rsidRPr="00CF7FAF">
              <w:rPr>
                <w:color w:val="000000"/>
              </w:rPr>
              <w:t>if (keyboardHit()) {</w:t>
            </w:r>
          </w:p>
          <w:p w:rsidR="00F8302A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  </w:t>
            </w:r>
            <w:r w:rsidR="00556BA2" w:rsidRPr="00CF7FAF">
              <w:rPr>
                <w:color w:val="000000"/>
              </w:rPr>
              <w:t>msg-&gt;source = KEYBOARD;</w:t>
            </w:r>
            <w:r w:rsidR="00F8302A" w:rsidRPr="00CF7FAF">
              <w:rPr>
                <w:rFonts w:hint="eastAsia"/>
                <w:color w:val="000000"/>
              </w:rPr>
              <w:t xml:space="preserve"> </w:t>
            </w:r>
            <w:r w:rsidR="00F8302A" w:rsidRPr="00CF7FAF">
              <w:rPr>
                <w:color w:val="000000"/>
              </w:rPr>
              <w:t>…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556BA2" w:rsidRPr="00CF7FAF">
              <w:rPr>
                <w:color w:val="000000"/>
              </w:rPr>
              <w:t>} else if (mouseHit()) {</w:t>
            </w:r>
          </w:p>
          <w:p w:rsidR="00F8302A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  </w:t>
            </w:r>
            <w:r w:rsidR="00556BA2" w:rsidRPr="00CF7FAF">
              <w:rPr>
                <w:color w:val="000000"/>
              </w:rPr>
              <w:t>msg-&gt;source = MOUSE;</w:t>
            </w:r>
            <w:r w:rsidR="00772B30" w:rsidRPr="00CF7FAF">
              <w:rPr>
                <w:rFonts w:hint="eastAsia"/>
                <w:color w:val="000000"/>
              </w:rPr>
              <w:t xml:space="preserve"> </w:t>
            </w:r>
            <w:r w:rsidR="00F8302A" w:rsidRPr="00CF7FAF">
              <w:rPr>
                <w:color w:val="000000"/>
              </w:rPr>
              <w:t>…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556BA2" w:rsidRPr="00CF7FAF">
              <w:rPr>
                <w:color w:val="000000"/>
              </w:rPr>
              <w:t>}</w:t>
            </w:r>
          </w:p>
          <w:p w:rsidR="00556BA2" w:rsidRPr="00CF7FAF" w:rsidRDefault="009E073B" w:rsidP="00556BA2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  </w:t>
            </w:r>
            <w:r w:rsidR="00556BA2" w:rsidRPr="00CF7FAF">
              <w:rPr>
                <w:color w:val="000000"/>
              </w:rPr>
              <w:t>return 0;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keyboardHit() {</w:t>
            </w:r>
            <w:r w:rsidR="009E073B" w:rsidRPr="00CF7FAF">
              <w:rPr>
                <w:color w:val="000000"/>
              </w:rPr>
              <w:t>…</w:t>
            </w:r>
            <w:r w:rsidRPr="00CF7FAF">
              <w:rPr>
                <w:color w:val="000000"/>
              </w:rPr>
              <w:t>}</w:t>
            </w:r>
          </w:p>
          <w:p w:rsidR="005E0031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mouseHit() {</w:t>
            </w:r>
            <w:r w:rsidR="009E073B" w:rsidRPr="00CF7FAF">
              <w:rPr>
                <w:color w:val="000000"/>
              </w:rPr>
              <w:t>…</w:t>
            </w:r>
            <w:r w:rsidRPr="00CF7FAF">
              <w:rPr>
                <w:color w:val="000000"/>
              </w:rPr>
              <w:t>}</w:t>
            </w:r>
          </w:p>
        </w:tc>
        <w:tc>
          <w:tcPr>
            <w:tcW w:w="4161" w:type="dxa"/>
          </w:tcPr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lastRenderedPageBreak/>
              <w:t>#ifndef</w:t>
            </w:r>
            <w:r w:rsidR="00ED01EB" w:rsidRPr="00CF7FAF">
              <w:rPr>
                <w:rFonts w:hint="eastAsia"/>
                <w:color w:val="000000"/>
              </w:rPr>
              <w:t xml:space="preserve"> </w:t>
            </w:r>
            <w:r w:rsidR="00ED01EB" w:rsidRPr="00CF7FAF">
              <w:rPr>
                <w:color w:val="000000"/>
              </w:rPr>
              <w:t>MESSAGE_PASSING_H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KEYBOARD 1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#define MOUSE 2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typedef struct {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source;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} msg_t;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typedef struct {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char key;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} keyboard_t;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typedef struct {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lastRenderedPageBreak/>
              <w:t>int x, y;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} mouse_t;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extern msg_t msg;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extern keyboard_t keyboard;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extern mouse_t mouse;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void processMessage(msg_t *msg);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getMessage(msg_t *msg);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keyboardHit();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mouseHit();</w:t>
            </w:r>
          </w:p>
          <w:p w:rsidR="00556BA2" w:rsidRPr="00CF7FAF" w:rsidRDefault="00556BA2" w:rsidP="00556BA2">
            <w:pPr>
              <w:rPr>
                <w:color w:val="000000"/>
              </w:rPr>
            </w:pPr>
          </w:p>
          <w:p w:rsidR="005E0031" w:rsidRPr="00CF7FAF" w:rsidRDefault="00556BA2" w:rsidP="00556BA2">
            <w:pPr>
              <w:rPr>
                <w:color w:val="000000"/>
              </w:rPr>
            </w:pPr>
            <w:r w:rsidRPr="00CF7FAF">
              <w:rPr>
                <w:color w:val="000000"/>
              </w:rPr>
              <w:t>#endif</w:t>
            </w:r>
          </w:p>
        </w:tc>
      </w:tr>
    </w:tbl>
    <w:p w:rsidR="003E3A16" w:rsidRPr="00FD6479" w:rsidRDefault="003E3A16" w:rsidP="003E3A16">
      <w:pPr>
        <w:rPr>
          <w:color w:val="000000"/>
        </w:rPr>
      </w:pPr>
    </w:p>
    <w:p w:rsidR="00426B85" w:rsidRDefault="003E3A16" w:rsidP="003E3A16">
      <w:pPr>
        <w:rPr>
          <w:color w:val="000000"/>
        </w:rPr>
      </w:pPr>
      <w:r w:rsidRPr="00FD6479">
        <w:rPr>
          <w:rFonts w:hint="eastAsia"/>
          <w:color w:val="000000"/>
        </w:rPr>
        <w:t>如果採用上述的輪詢方式，那麼，確實可以不需要一個作業系統，因為輪詢迴圈會扮演協調角色，所有的程式都必須按照</w:t>
      </w:r>
      <w:r w:rsidR="00426B85">
        <w:rPr>
          <w:rFonts w:hint="eastAsia"/>
          <w:color w:val="000000"/>
        </w:rPr>
        <w:t>這種規定</w:t>
      </w:r>
      <w:r w:rsidRPr="00FD6479">
        <w:rPr>
          <w:rFonts w:hint="eastAsia"/>
          <w:color w:val="000000"/>
        </w:rPr>
        <w:t>進行撰寫</w:t>
      </w:r>
      <w:r w:rsidR="00426B85">
        <w:rPr>
          <w:rFonts w:hint="eastAsia"/>
          <w:color w:val="000000"/>
        </w:rPr>
        <w:t>，在偵測到輸入訊息時才進行取得的動作，如此就不會有程式因為</w:t>
      </w:r>
      <w:r w:rsidR="00426B85" w:rsidRPr="00FD6479">
        <w:rPr>
          <w:rFonts w:hint="eastAsia"/>
          <w:color w:val="000000"/>
        </w:rPr>
        <w:t>輪詢</w:t>
      </w:r>
      <w:r w:rsidR="00426B85">
        <w:rPr>
          <w:rFonts w:hint="eastAsia"/>
          <w:color w:val="000000"/>
        </w:rPr>
        <w:t>迴圈而霸佔了整個</w:t>
      </w:r>
      <w:r w:rsidR="00426B85">
        <w:rPr>
          <w:rFonts w:hint="eastAsia"/>
          <w:color w:val="000000"/>
        </w:rPr>
        <w:t xml:space="preserve"> CPU </w:t>
      </w:r>
      <w:r w:rsidR="00426B85">
        <w:rPr>
          <w:rFonts w:hint="eastAsia"/>
          <w:color w:val="000000"/>
        </w:rPr>
        <w:t>的執行權，整個系統因此而可以順暢的運作。</w:t>
      </w:r>
    </w:p>
    <w:p w:rsidR="00426B85" w:rsidRPr="00426B85" w:rsidRDefault="00426B85" w:rsidP="003E3A16">
      <w:pPr>
        <w:rPr>
          <w:color w:val="000000"/>
        </w:rPr>
      </w:pPr>
    </w:p>
    <w:p w:rsidR="003E3A16" w:rsidRPr="00FD6479" w:rsidRDefault="003E3A16" w:rsidP="003E3A16">
      <w:pPr>
        <w:rPr>
          <w:color w:val="000000"/>
        </w:rPr>
      </w:pPr>
      <w:r w:rsidRPr="00FD6479">
        <w:rPr>
          <w:rFonts w:hint="eastAsia"/>
          <w:color w:val="000000"/>
        </w:rPr>
        <w:t>但是，</w:t>
      </w:r>
      <w:r w:rsidR="00426B85">
        <w:rPr>
          <w:rFonts w:hint="eastAsia"/>
          <w:color w:val="000000"/>
        </w:rPr>
        <w:t>在</w:t>
      </w:r>
      <w:fldSimple w:instr=" REF _Ref230488137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16</w:t>
        </w:r>
      </w:fldSimple>
      <w:r w:rsidR="00426B85">
        <w:rPr>
          <w:rFonts w:hint="eastAsia"/>
        </w:rPr>
        <w:t>的架構下，</w:t>
      </w:r>
      <w:r w:rsidR="00547F67" w:rsidRPr="00FD6479">
        <w:rPr>
          <w:rFonts w:hint="eastAsia"/>
          <w:color w:val="000000"/>
        </w:rPr>
        <w:t>只要有一個程式不按照規矩辦事，</w:t>
      </w:r>
      <w:r w:rsidR="00426B85">
        <w:rPr>
          <w:rFonts w:hint="eastAsia"/>
          <w:color w:val="000000"/>
        </w:rPr>
        <w:t>例如利用輪巡迴圈進行輸出入動作，</w:t>
      </w:r>
      <w:r w:rsidR="00547F67" w:rsidRPr="00FD6479">
        <w:rPr>
          <w:rFonts w:hint="eastAsia"/>
          <w:color w:val="000000"/>
        </w:rPr>
        <w:t>那</w:t>
      </w:r>
      <w:r w:rsidR="00426B85">
        <w:rPr>
          <w:rFonts w:hint="eastAsia"/>
          <w:color w:val="000000"/>
        </w:rPr>
        <w:t>麼</w:t>
      </w:r>
      <w:r w:rsidR="00547F67" w:rsidRPr="00FD6479">
        <w:rPr>
          <w:rFonts w:hint="eastAsia"/>
          <w:color w:val="000000"/>
        </w:rPr>
        <w:t>整個系統可能就會陷入崩潰的命運，這也正是輪詢機制的缺點之一。</w:t>
      </w:r>
    </w:p>
    <w:p w:rsidR="003E3A16" w:rsidRPr="00426B85" w:rsidRDefault="003E3A16" w:rsidP="00C36527">
      <w:pPr>
        <w:rPr>
          <w:color w:val="000000"/>
        </w:rPr>
      </w:pPr>
    </w:p>
    <w:p w:rsidR="00547F67" w:rsidRPr="00FD6479" w:rsidRDefault="00547F67" w:rsidP="00C36527">
      <w:pPr>
        <w:rPr>
          <w:color w:val="000000"/>
        </w:rPr>
      </w:pPr>
      <w:r w:rsidRPr="00FD6479">
        <w:rPr>
          <w:rFonts w:hint="eastAsia"/>
          <w:color w:val="000000"/>
        </w:rPr>
        <w:t>輪詢機制的另一個缺點，是浪費了許多時間在輪流詢問的動作上，這對執行效能有不利的影響。因此，現代的</w:t>
      </w:r>
      <w:r w:rsidRPr="00FD6479">
        <w:rPr>
          <w:rFonts w:hint="eastAsia"/>
          <w:color w:val="000000"/>
        </w:rPr>
        <w:t xml:space="preserve"> CPU</w:t>
      </w:r>
      <w:r w:rsidRPr="00FD6479">
        <w:rPr>
          <w:rFonts w:hint="eastAsia"/>
          <w:color w:val="000000"/>
        </w:rPr>
        <w:t>通常會支援中斷的機制，</w:t>
      </w:r>
      <w:r w:rsidR="00834750" w:rsidRPr="00FD6479">
        <w:rPr>
          <w:rFonts w:hint="eastAsia"/>
          <w:color w:val="000000"/>
        </w:rPr>
        <w:t>使用中斷機制，除了讓電腦更有效率之外，還可以透過中斷機制實作作業系統中的行程切換系統，讓程式得以在互不干擾的情況下，有效率的使用輸出入裝置，在下一節當中，我們將會說明中斷機制的原理。</w:t>
      </w:r>
    </w:p>
    <w:p w:rsidR="00C36527" w:rsidRPr="00FD6479" w:rsidRDefault="00C36527" w:rsidP="00CB6E44">
      <w:pPr>
        <w:rPr>
          <w:color w:val="000000"/>
        </w:rPr>
      </w:pPr>
    </w:p>
    <w:p w:rsidR="00C36527" w:rsidRPr="00FD6479" w:rsidRDefault="00C36527" w:rsidP="00860516">
      <w:pPr>
        <w:pStyle w:val="2"/>
        <w:numPr>
          <w:ilvl w:val="1"/>
          <w:numId w:val="51"/>
        </w:numPr>
        <w:rPr>
          <w:color w:val="000000"/>
        </w:rPr>
      </w:pPr>
      <w:bookmarkStart w:id="32" w:name="_Toc228256620"/>
      <w:bookmarkStart w:id="33" w:name="_Ref230486604"/>
      <w:bookmarkStart w:id="34" w:name="_Ref231175924"/>
      <w:r w:rsidRPr="00FD6479">
        <w:rPr>
          <w:rFonts w:hint="eastAsia"/>
          <w:color w:val="000000"/>
        </w:rPr>
        <w:t>中斷</w:t>
      </w:r>
      <w:bookmarkEnd w:id="32"/>
      <w:bookmarkEnd w:id="33"/>
      <w:r w:rsidR="00547F67" w:rsidRPr="00FD6479">
        <w:rPr>
          <w:rFonts w:hint="eastAsia"/>
          <w:color w:val="000000"/>
        </w:rPr>
        <w:t>機制</w:t>
      </w:r>
      <w:bookmarkEnd w:id="34"/>
    </w:p>
    <w:p w:rsidR="00862CB5" w:rsidRPr="00FD6479" w:rsidRDefault="00862CB5" w:rsidP="00CB6E44">
      <w:pPr>
        <w:rPr>
          <w:color w:val="000000"/>
        </w:rPr>
      </w:pPr>
      <w:r w:rsidRPr="00FD6479">
        <w:rPr>
          <w:rFonts w:hint="eastAsia"/>
          <w:color w:val="000000"/>
        </w:rPr>
        <w:t>中斷機制是由輸出入裝置，利用中斷訊號，主動回報輸出入裝置情況給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的一種技術。這種技術必須依靠硬體的配合，當輸出入裝置想要回報訊息時，可透過匯流排，傳遞中斷訊號給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。此時，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會</w:t>
      </w:r>
      <w:r w:rsidR="00426B85">
        <w:rPr>
          <w:rFonts w:hint="eastAsia"/>
          <w:color w:val="000000"/>
        </w:rPr>
        <w:t>暫停</w:t>
      </w:r>
      <w:r w:rsidRPr="00FD6479">
        <w:rPr>
          <w:rFonts w:hint="eastAsia"/>
          <w:color w:val="000000"/>
        </w:rPr>
        <w:t>目前正在執行的程式，跳到對應的中斷向量上</w:t>
      </w:r>
      <w:r w:rsidR="00426B85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該中斷向量內會包含一個跳向中斷函數的指令，讓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開</w:t>
      </w:r>
      <w:r w:rsidRPr="00FD6479">
        <w:rPr>
          <w:rFonts w:hint="eastAsia"/>
          <w:color w:val="000000"/>
        </w:rPr>
        <w:lastRenderedPageBreak/>
        <w:t>始執行該中斷函數。</w:t>
      </w:r>
    </w:p>
    <w:p w:rsidR="000703BC" w:rsidRPr="00FD6479" w:rsidRDefault="000703BC" w:rsidP="00CB6E44">
      <w:pPr>
        <w:rPr>
          <w:color w:val="000000"/>
        </w:rPr>
      </w:pPr>
    </w:p>
    <w:p w:rsidR="000703BC" w:rsidRPr="00FD6479" w:rsidRDefault="000703BC" w:rsidP="000703BC">
      <w:pPr>
        <w:pStyle w:val="afa"/>
        <w:ind w:left="240" w:right="240"/>
        <w:rPr>
          <w:color w:val="000000"/>
        </w:rPr>
      </w:pPr>
      <w:r w:rsidRPr="00FD6479">
        <w:rPr>
          <w:rFonts w:hint="eastAsia"/>
          <w:color w:val="000000"/>
        </w:rPr>
        <w:t xml:space="preserve">CPU0 </w:t>
      </w:r>
      <w:r w:rsidRPr="00FD6479">
        <w:rPr>
          <w:rFonts w:hint="eastAsia"/>
          <w:color w:val="000000"/>
        </w:rPr>
        <w:t>的中斷機制</w:t>
      </w:r>
    </w:p>
    <w:p w:rsidR="00426B85" w:rsidRDefault="00426B85" w:rsidP="00894669">
      <w:pPr>
        <w:rPr>
          <w:color w:val="000000"/>
        </w:rPr>
      </w:pPr>
      <w:r>
        <w:rPr>
          <w:rFonts w:hint="eastAsia"/>
          <w:color w:val="000000"/>
        </w:rPr>
        <w:t>中斷機制的設計必須仰賴</w:t>
      </w:r>
      <w:r>
        <w:rPr>
          <w:rFonts w:hint="eastAsia"/>
          <w:color w:val="000000"/>
        </w:rPr>
        <w:t xml:space="preserve"> CPU </w:t>
      </w:r>
      <w:r>
        <w:rPr>
          <w:rFonts w:hint="eastAsia"/>
          <w:color w:val="000000"/>
        </w:rPr>
        <w:t>的配合，舉例而言，假如我們為</w:t>
      </w:r>
      <w:r>
        <w:rPr>
          <w:rFonts w:hint="eastAsia"/>
          <w:color w:val="000000"/>
        </w:rPr>
        <w:t xml:space="preserve"> CPU0 </w:t>
      </w:r>
      <w:r>
        <w:rPr>
          <w:rFonts w:hint="eastAsia"/>
          <w:color w:val="000000"/>
        </w:rPr>
        <w:t>加入中斷控制線，並且加入中斷控制電路，就可以在</w:t>
      </w:r>
      <w:r>
        <w:rPr>
          <w:rFonts w:hint="eastAsia"/>
          <w:color w:val="000000"/>
        </w:rPr>
        <w:t xml:space="preserve"> CPU0 </w:t>
      </w:r>
      <w:r>
        <w:rPr>
          <w:rFonts w:hint="eastAsia"/>
          <w:color w:val="000000"/>
        </w:rPr>
        <w:t>上實作中斷機制。</w:t>
      </w:r>
    </w:p>
    <w:p w:rsidR="00426B85" w:rsidRDefault="00426B85" w:rsidP="00894669">
      <w:pPr>
        <w:rPr>
          <w:color w:val="000000"/>
        </w:rPr>
      </w:pPr>
    </w:p>
    <w:p w:rsidR="00894669" w:rsidRPr="00FD6479" w:rsidRDefault="00894669" w:rsidP="00894669">
      <w:pPr>
        <w:rPr>
          <w:color w:val="000000"/>
        </w:rPr>
      </w:pPr>
      <w:r w:rsidRPr="00FD6479">
        <w:rPr>
          <w:rFonts w:hint="eastAsia"/>
          <w:color w:val="000000"/>
        </w:rPr>
        <w:t>當裝置需要回報訊息給</w:t>
      </w:r>
      <w:r w:rsidRPr="00FD6479">
        <w:rPr>
          <w:rFonts w:hint="eastAsia"/>
          <w:color w:val="000000"/>
        </w:rPr>
        <w:t xml:space="preserve"> CPU0</w:t>
      </w:r>
      <w:r w:rsidRPr="00FD6479">
        <w:rPr>
          <w:rFonts w:hint="eastAsia"/>
          <w:color w:val="000000"/>
        </w:rPr>
        <w:t>時，會</w:t>
      </w:r>
      <w:r w:rsidR="00426B85">
        <w:rPr>
          <w:rFonts w:hint="eastAsia"/>
          <w:color w:val="000000"/>
        </w:rPr>
        <w:t>將</w:t>
      </w:r>
      <w:r w:rsidRPr="00FD6479">
        <w:rPr>
          <w:rFonts w:hint="eastAsia"/>
          <w:color w:val="000000"/>
        </w:rPr>
        <w:t>中斷代號</w:t>
      </w:r>
      <w:r w:rsidR="00426B85">
        <w:rPr>
          <w:rFonts w:hint="eastAsia"/>
          <w:color w:val="000000"/>
        </w:rPr>
        <w:t>放入到中斷</w:t>
      </w:r>
      <w:r w:rsidRPr="00FD6479">
        <w:rPr>
          <w:rFonts w:hint="eastAsia"/>
          <w:color w:val="000000"/>
        </w:rPr>
        <w:t>控制線</w:t>
      </w:r>
      <w:r w:rsidR="00426B85">
        <w:rPr>
          <w:rFonts w:hint="eastAsia"/>
          <w:color w:val="000000"/>
        </w:rPr>
        <w:t>上</w:t>
      </w:r>
      <w:r w:rsidRPr="00FD6479">
        <w:rPr>
          <w:rFonts w:hint="eastAsia"/>
          <w:color w:val="000000"/>
        </w:rPr>
        <w:t>，此時，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就會根據此中斷代號，跳到對應的中斷向量位址中，引發中斷機制。</w:t>
      </w:r>
    </w:p>
    <w:p w:rsidR="00894669" w:rsidRPr="00426B85" w:rsidRDefault="00894669" w:rsidP="00CB6E44">
      <w:pPr>
        <w:rPr>
          <w:color w:val="000000"/>
        </w:rPr>
      </w:pPr>
    </w:p>
    <w:p w:rsidR="00D37607" w:rsidRPr="00FD6479" w:rsidRDefault="00EE2C11" w:rsidP="00CB6E44">
      <w:pPr>
        <w:rPr>
          <w:color w:val="000000"/>
        </w:rPr>
      </w:pPr>
      <w:fldSimple w:instr=" REF _Ref230492438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17</w:t>
        </w:r>
      </w:fldSimple>
      <w:r w:rsidR="00D37607" w:rsidRPr="00FD6479">
        <w:rPr>
          <w:rFonts w:hint="eastAsia"/>
          <w:color w:val="000000"/>
        </w:rPr>
        <w:t>顯示了一個</w:t>
      </w:r>
      <w:r w:rsidR="00D37607" w:rsidRPr="00FD6479">
        <w:rPr>
          <w:rFonts w:hint="eastAsia"/>
          <w:color w:val="000000"/>
        </w:rPr>
        <w:t xml:space="preserve"> CPU0 </w:t>
      </w:r>
      <w:r w:rsidR="00D37607" w:rsidRPr="00FD6479">
        <w:rPr>
          <w:rFonts w:hint="eastAsia"/>
          <w:color w:val="000000"/>
        </w:rPr>
        <w:t>的中斷設定程式，這個程式會被燒錄到</w:t>
      </w:r>
      <w:r w:rsidR="00D37607" w:rsidRPr="00FD6479">
        <w:rPr>
          <w:rFonts w:hint="eastAsia"/>
          <w:color w:val="000000"/>
        </w:rPr>
        <w:t>CPU0</w:t>
      </w:r>
      <w:r w:rsidR="00D37607" w:rsidRPr="00FD6479">
        <w:rPr>
          <w:rFonts w:hint="eastAsia"/>
          <w:color w:val="000000"/>
        </w:rPr>
        <w:t>的中斷向量位址</w:t>
      </w:r>
      <w:r w:rsidR="00D37607" w:rsidRPr="00FD6479">
        <w:rPr>
          <w:rFonts w:hint="eastAsia"/>
          <w:color w:val="000000"/>
        </w:rPr>
        <w:t xml:space="preserve"> 0x0000 </w:t>
      </w:r>
      <w:r w:rsidR="00426B85">
        <w:rPr>
          <w:rFonts w:hint="eastAsia"/>
          <w:color w:val="000000"/>
        </w:rPr>
        <w:t>開頭</w:t>
      </w:r>
      <w:r w:rsidR="00D37607" w:rsidRPr="00FD6479">
        <w:rPr>
          <w:rFonts w:hint="eastAsia"/>
          <w:color w:val="000000"/>
        </w:rPr>
        <w:t>之處，當</w:t>
      </w:r>
      <w:r w:rsidR="00D37607" w:rsidRPr="00FD6479">
        <w:rPr>
          <w:rFonts w:hint="eastAsia"/>
          <w:color w:val="000000"/>
        </w:rPr>
        <w:t>CPU0</w:t>
      </w:r>
      <w:r w:rsidR="00D37607" w:rsidRPr="00FD6479">
        <w:rPr>
          <w:rFonts w:hint="eastAsia"/>
          <w:color w:val="000000"/>
        </w:rPr>
        <w:t>接收到中斷訊號時，就會跳到對應的位址中。舉例而言，假如</w:t>
      </w:r>
      <w:r w:rsidR="00D37607" w:rsidRPr="00FD6479">
        <w:rPr>
          <w:rFonts w:hint="eastAsia"/>
          <w:color w:val="000000"/>
        </w:rPr>
        <w:t xml:space="preserve"> CPU0 </w:t>
      </w:r>
      <w:r w:rsidR="00D37607" w:rsidRPr="00FD6479">
        <w:rPr>
          <w:rFonts w:hint="eastAsia"/>
          <w:color w:val="000000"/>
        </w:rPr>
        <w:t>收到代碼</w:t>
      </w:r>
      <w:r w:rsidR="00387995" w:rsidRPr="00FD6479">
        <w:rPr>
          <w:rFonts w:hint="eastAsia"/>
          <w:color w:val="000000"/>
        </w:rPr>
        <w:t>4</w:t>
      </w:r>
      <w:r w:rsidR="00D37607" w:rsidRPr="00FD6479">
        <w:rPr>
          <w:rFonts w:hint="eastAsia"/>
          <w:color w:val="000000"/>
        </w:rPr>
        <w:t>的中斷</w:t>
      </w:r>
      <w:r w:rsidR="00387995" w:rsidRPr="00FD6479">
        <w:rPr>
          <w:rFonts w:hint="eastAsia"/>
          <w:color w:val="000000"/>
        </w:rPr>
        <w:t>請求</w:t>
      </w:r>
      <w:r w:rsidR="00D37607" w:rsidRPr="00FD6479">
        <w:rPr>
          <w:rFonts w:hint="eastAsia"/>
          <w:color w:val="000000"/>
        </w:rPr>
        <w:t>訊號時，就會跳到記憶體位址</w:t>
      </w:r>
      <w:r w:rsidR="00D37607" w:rsidRPr="00FD6479">
        <w:rPr>
          <w:rFonts w:hint="eastAsia"/>
          <w:color w:val="000000"/>
        </w:rPr>
        <w:t xml:space="preserve"> 0x000</w:t>
      </w:r>
      <w:r w:rsidR="00387995" w:rsidRPr="00FD6479">
        <w:rPr>
          <w:rFonts w:hint="eastAsia"/>
          <w:color w:val="000000"/>
        </w:rPr>
        <w:t>C</w:t>
      </w:r>
      <w:r w:rsidR="00D37607" w:rsidRPr="00FD6479">
        <w:rPr>
          <w:rFonts w:hint="eastAsia"/>
          <w:color w:val="000000"/>
        </w:rPr>
        <w:t xml:space="preserve"> </w:t>
      </w:r>
      <w:r w:rsidR="00D37607" w:rsidRPr="00FD6479">
        <w:rPr>
          <w:rFonts w:hint="eastAsia"/>
          <w:color w:val="000000"/>
        </w:rPr>
        <w:t>之處，然後</w:t>
      </w:r>
      <w:r w:rsidR="009F6C2C">
        <w:rPr>
          <w:rFonts w:hint="eastAsia"/>
          <w:color w:val="000000"/>
        </w:rPr>
        <w:t>再</w:t>
      </w:r>
      <w:r w:rsidR="00D37607" w:rsidRPr="00FD6479">
        <w:rPr>
          <w:rFonts w:hint="eastAsia"/>
          <w:color w:val="000000"/>
        </w:rPr>
        <w:t>跳轉到</w:t>
      </w:r>
      <w:r w:rsidR="00D37607" w:rsidRPr="00FD6479">
        <w:rPr>
          <w:rFonts w:hint="eastAsia"/>
          <w:color w:val="000000"/>
        </w:rPr>
        <w:t xml:space="preserve"> </w:t>
      </w:r>
      <w:r w:rsidR="00387995" w:rsidRPr="00FD6479">
        <w:rPr>
          <w:rFonts w:hint="eastAsia"/>
          <w:color w:val="000000"/>
        </w:rPr>
        <w:t>Irq</w:t>
      </w:r>
      <w:r w:rsidR="00D37607" w:rsidRPr="00FD6479">
        <w:rPr>
          <w:rFonts w:hint="eastAsia"/>
          <w:color w:val="000000"/>
        </w:rPr>
        <w:t xml:space="preserve">Hnd </w:t>
      </w:r>
      <w:r w:rsidR="00D37607" w:rsidRPr="00FD6479">
        <w:rPr>
          <w:rFonts w:hint="eastAsia"/>
          <w:color w:val="000000"/>
        </w:rPr>
        <w:t>這個</w:t>
      </w:r>
      <w:r w:rsidR="00387995" w:rsidRPr="00FD6479">
        <w:rPr>
          <w:rFonts w:hint="eastAsia"/>
          <w:color w:val="000000"/>
        </w:rPr>
        <w:t>程式區</w:t>
      </w:r>
      <w:r w:rsidR="00D37607" w:rsidRPr="00FD6479">
        <w:rPr>
          <w:rFonts w:hint="eastAsia"/>
          <w:color w:val="000000"/>
        </w:rPr>
        <w:t>，開始處理軟體中斷。</w:t>
      </w:r>
    </w:p>
    <w:p w:rsidR="00D37607" w:rsidRPr="00FD6479" w:rsidRDefault="00D37607" w:rsidP="00CB6E44">
      <w:pPr>
        <w:rPr>
          <w:color w:val="000000"/>
        </w:rPr>
      </w:pPr>
    </w:p>
    <w:p w:rsidR="00F84DEB" w:rsidRPr="00FD6479" w:rsidRDefault="00F84DEB" w:rsidP="00F84DEB">
      <w:pPr>
        <w:pStyle w:val="a8"/>
        <w:rPr>
          <w:color w:val="000000"/>
        </w:rPr>
      </w:pPr>
      <w:bookmarkStart w:id="35" w:name="_Ref230492438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17</w:t>
      </w:r>
      <w:r w:rsidR="00EE2C11" w:rsidRPr="00FD6479">
        <w:rPr>
          <w:color w:val="000000"/>
        </w:rPr>
        <w:fldChar w:fldCharType="end"/>
      </w:r>
      <w:bookmarkEnd w:id="35"/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的中斷向量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3118"/>
        <w:gridCol w:w="3718"/>
      </w:tblGrid>
      <w:tr w:rsidR="00F84DEB" w:rsidRPr="00CF7FAF" w:rsidTr="00CF7FAF">
        <w:tc>
          <w:tcPr>
            <w:tcW w:w="1526" w:type="dxa"/>
          </w:tcPr>
          <w:p w:rsidR="00F84DEB" w:rsidRPr="00CF7FAF" w:rsidRDefault="00D37607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記憶體位址</w:t>
            </w:r>
          </w:p>
        </w:tc>
        <w:tc>
          <w:tcPr>
            <w:tcW w:w="3118" w:type="dxa"/>
          </w:tcPr>
          <w:p w:rsidR="00F84DEB" w:rsidRPr="00CF7FAF" w:rsidRDefault="00F84DEB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中斷向量</w:t>
            </w:r>
          </w:p>
        </w:tc>
        <w:tc>
          <w:tcPr>
            <w:tcW w:w="3718" w:type="dxa"/>
          </w:tcPr>
          <w:p w:rsidR="00F84DEB" w:rsidRPr="00CF7FAF" w:rsidRDefault="00F84DEB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F84DEB" w:rsidRPr="00CF7FAF" w:rsidTr="00CF7FAF">
        <w:tc>
          <w:tcPr>
            <w:tcW w:w="1526" w:type="dxa"/>
          </w:tcPr>
          <w:p w:rsidR="00D37607" w:rsidRPr="00CF7FAF" w:rsidRDefault="00D37607" w:rsidP="00CB6E44">
            <w:pPr>
              <w:rPr>
                <w:color w:val="000000"/>
              </w:rPr>
            </w:pPr>
          </w:p>
          <w:p w:rsidR="00F84DEB" w:rsidRPr="00CF7FAF" w:rsidRDefault="00D37607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0000</w:t>
            </w:r>
          </w:p>
          <w:p w:rsidR="00F84DEB" w:rsidRPr="00CF7FAF" w:rsidRDefault="00D37607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0004</w:t>
            </w:r>
          </w:p>
          <w:p w:rsidR="00D37607" w:rsidRPr="00CF7FAF" w:rsidRDefault="00D37607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0008</w:t>
            </w:r>
          </w:p>
          <w:p w:rsidR="00D37607" w:rsidRPr="00CF7FAF" w:rsidRDefault="00D37607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000C</w:t>
            </w:r>
          </w:p>
        </w:tc>
        <w:tc>
          <w:tcPr>
            <w:tcW w:w="3118" w:type="dxa"/>
          </w:tcPr>
          <w:p w:rsidR="00F84DEB" w:rsidRPr="00CF7FAF" w:rsidRDefault="00F84DEB" w:rsidP="00F84DEB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InterruptVector </w:t>
            </w:r>
            <w:r w:rsidRPr="00CF7FAF">
              <w:rPr>
                <w:color w:val="000000"/>
              </w:rPr>
              <w:t>:</w:t>
            </w:r>
            <w:r w:rsidRPr="00CF7FAF">
              <w:rPr>
                <w:rFonts w:hint="eastAsia"/>
                <w:color w:val="000000"/>
              </w:rPr>
              <w:t xml:space="preserve"> </w:t>
            </w:r>
          </w:p>
          <w:p w:rsidR="00F84DEB" w:rsidRPr="00CF7FAF" w:rsidRDefault="00F84DEB" w:rsidP="00F84DEB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ResetHandler</w:t>
            </w:r>
          </w:p>
          <w:p w:rsidR="00364B20" w:rsidRPr="00CF7FAF" w:rsidRDefault="00364B20" w:rsidP="00364B20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Unexpected</w:t>
            </w:r>
            <w:r w:rsidRPr="00CF7FAF">
              <w:rPr>
                <w:color w:val="000000"/>
              </w:rPr>
              <w:t xml:space="preserve"> </w:t>
            </w:r>
          </w:p>
          <w:p w:rsidR="00F84DEB" w:rsidRPr="00CF7FAF" w:rsidRDefault="00F84DEB" w:rsidP="00F84DEB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SwiHnd</w:t>
            </w:r>
          </w:p>
          <w:p w:rsidR="00F84DEB" w:rsidRPr="00CF7FAF" w:rsidRDefault="00F84DEB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IrqHnd</w:t>
            </w:r>
          </w:p>
        </w:tc>
        <w:tc>
          <w:tcPr>
            <w:tcW w:w="3718" w:type="dxa"/>
          </w:tcPr>
          <w:p w:rsidR="00F84DEB" w:rsidRPr="00CF7FAF" w:rsidRDefault="00F84DEB" w:rsidP="00CB6E4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中斷向量開始</w:t>
            </w:r>
          </w:p>
          <w:p w:rsidR="00F84DEB" w:rsidRPr="00CF7FAF" w:rsidRDefault="00F84DEB" w:rsidP="00CF7FAF">
            <w:pPr>
              <w:pStyle w:val="a3"/>
              <w:numPr>
                <w:ilvl w:val="0"/>
                <w:numId w:val="46"/>
              </w:numPr>
              <w:ind w:leftChars="0"/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重開機</w:t>
            </w:r>
            <w:r w:rsidRPr="00CF7FAF">
              <w:rPr>
                <w:rFonts w:hint="eastAsia"/>
                <w:color w:val="000000"/>
              </w:rPr>
              <w:t xml:space="preserve"> (Reset) </w:t>
            </w:r>
          </w:p>
          <w:p w:rsidR="00364B20" w:rsidRPr="00CF7FAF" w:rsidRDefault="00364B20" w:rsidP="00CF7FAF">
            <w:pPr>
              <w:pStyle w:val="a3"/>
              <w:numPr>
                <w:ilvl w:val="0"/>
                <w:numId w:val="46"/>
              </w:numPr>
              <w:ind w:leftChars="0"/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非預期中斷</w:t>
            </w:r>
            <w:r w:rsidRPr="00CF7FAF">
              <w:rPr>
                <w:rFonts w:hint="eastAsia"/>
                <w:color w:val="000000"/>
              </w:rPr>
              <w:t xml:space="preserve"> (Unexpected)</w:t>
            </w:r>
          </w:p>
          <w:p w:rsidR="00F84DEB" w:rsidRPr="00CF7FAF" w:rsidRDefault="00F84DEB" w:rsidP="00CF7FAF">
            <w:pPr>
              <w:pStyle w:val="a3"/>
              <w:numPr>
                <w:ilvl w:val="0"/>
                <w:numId w:val="46"/>
              </w:numPr>
              <w:ind w:leftChars="0"/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軟體中斷</w:t>
            </w:r>
            <w:r w:rsidRPr="00CF7FAF">
              <w:rPr>
                <w:rFonts w:hint="eastAsia"/>
                <w:color w:val="000000"/>
              </w:rPr>
              <w:t xml:space="preserve"> (Software Interrput)</w:t>
            </w:r>
          </w:p>
          <w:p w:rsidR="00F84DEB" w:rsidRPr="00CF7FAF" w:rsidRDefault="00F84DEB" w:rsidP="00CF7FAF">
            <w:pPr>
              <w:pStyle w:val="a3"/>
              <w:numPr>
                <w:ilvl w:val="0"/>
                <w:numId w:val="46"/>
              </w:numPr>
              <w:ind w:leftChars="0"/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中斷請求</w:t>
            </w:r>
            <w:r w:rsidRPr="00CF7FAF">
              <w:rPr>
                <w:rFonts w:hint="eastAsia"/>
                <w:color w:val="000000"/>
              </w:rPr>
              <w:t xml:space="preserve"> (Interrupt Request)</w:t>
            </w:r>
          </w:p>
        </w:tc>
      </w:tr>
    </w:tbl>
    <w:p w:rsidR="0014614F" w:rsidRPr="00FD6479" w:rsidRDefault="0014614F" w:rsidP="0014614F">
      <w:pPr>
        <w:rPr>
          <w:color w:val="000000"/>
        </w:rPr>
      </w:pPr>
    </w:p>
    <w:p w:rsidR="00387995" w:rsidRPr="00FD6479" w:rsidRDefault="00EE2C11" w:rsidP="00387995">
      <w:pPr>
        <w:rPr>
          <w:color w:val="000000"/>
        </w:rPr>
      </w:pPr>
      <w:fldSimple w:instr=" REF _Ref230493856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18</w:t>
        </w:r>
      </w:fldSimple>
      <w:r w:rsidR="00387995" w:rsidRPr="00FD6479">
        <w:rPr>
          <w:rFonts w:hint="eastAsia"/>
          <w:color w:val="000000"/>
        </w:rPr>
        <w:t>顯示了</w:t>
      </w:r>
      <w:r w:rsidR="00387995" w:rsidRPr="00FD6479">
        <w:rPr>
          <w:rFonts w:hint="eastAsia"/>
          <w:color w:val="000000"/>
        </w:rPr>
        <w:t xml:space="preserve"> CPU0 </w:t>
      </w:r>
      <w:r w:rsidR="00387995" w:rsidRPr="00FD6479">
        <w:rPr>
          <w:rFonts w:hint="eastAsia"/>
          <w:color w:val="000000"/>
        </w:rPr>
        <w:t>的中斷處理函數，在這個程式中，由於未對</w:t>
      </w:r>
      <w:r w:rsidR="00387995" w:rsidRPr="00FD6479">
        <w:rPr>
          <w:rFonts w:hint="eastAsia"/>
          <w:color w:val="000000"/>
        </w:rPr>
        <w:t xml:space="preserve">Unexpected </w:t>
      </w:r>
      <w:r w:rsidR="00387995" w:rsidRPr="00FD6479">
        <w:rPr>
          <w:rFonts w:hint="eastAsia"/>
          <w:color w:val="000000"/>
        </w:rPr>
        <w:t>中斷進行處理，因此，乾脆讓</w:t>
      </w:r>
      <w:r w:rsidR="00387995" w:rsidRPr="00FD6479">
        <w:rPr>
          <w:rFonts w:hint="eastAsia"/>
          <w:color w:val="000000"/>
        </w:rPr>
        <w:t xml:space="preserve"> Unexpected </w:t>
      </w:r>
      <w:r w:rsidR="00387995" w:rsidRPr="00FD6479">
        <w:rPr>
          <w:rFonts w:hint="eastAsia"/>
          <w:color w:val="000000"/>
        </w:rPr>
        <w:t>中斷進入無窮迴圈，</w:t>
      </w:r>
      <w:r w:rsidR="00426B85">
        <w:rPr>
          <w:rFonts w:hint="eastAsia"/>
          <w:color w:val="000000"/>
        </w:rPr>
        <w:t>在該中斷出現時直接當機，</w:t>
      </w:r>
      <w:r w:rsidR="00387995" w:rsidRPr="00FD6479">
        <w:rPr>
          <w:rFonts w:hint="eastAsia"/>
          <w:color w:val="000000"/>
        </w:rPr>
        <w:t>以免產生不可預期的情況，這是嵌入式系統常見的一個技巧。</w:t>
      </w:r>
    </w:p>
    <w:p w:rsidR="00387995" w:rsidRPr="00FD6479" w:rsidRDefault="00387995" w:rsidP="0014614F">
      <w:pPr>
        <w:rPr>
          <w:color w:val="000000"/>
        </w:rPr>
      </w:pPr>
    </w:p>
    <w:p w:rsidR="00862CB5" w:rsidRPr="00FD6479" w:rsidRDefault="00D92770" w:rsidP="00D92770">
      <w:pPr>
        <w:pStyle w:val="a8"/>
        <w:rPr>
          <w:color w:val="000000"/>
        </w:rPr>
      </w:pPr>
      <w:bookmarkStart w:id="36" w:name="_Ref230493856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18</w:t>
      </w:r>
      <w:r w:rsidR="00EE2C11" w:rsidRPr="00FD6479">
        <w:rPr>
          <w:color w:val="000000"/>
        </w:rPr>
        <w:fldChar w:fldCharType="end"/>
      </w:r>
      <w:bookmarkEnd w:id="36"/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的中斷處理</w:t>
      </w:r>
      <w:r w:rsidR="00A144B8" w:rsidRPr="00FD6479">
        <w:rPr>
          <w:rFonts w:hint="eastAsia"/>
          <w:color w:val="000000"/>
        </w:rPr>
        <w:t>程式</w:t>
      </w:r>
      <w:r w:rsidR="00A144B8" w:rsidRPr="00FD6479">
        <w:rPr>
          <w:rFonts w:hint="eastAsia"/>
          <w:color w:val="000000"/>
        </w:rPr>
        <w:t xml:space="preserve"> (</w:t>
      </w:r>
      <w:r w:rsidR="00A144B8" w:rsidRPr="00FD6479">
        <w:rPr>
          <w:rFonts w:hint="eastAsia"/>
          <w:color w:val="000000"/>
        </w:rPr>
        <w:t>組合語言</w:t>
      </w:r>
      <w:r w:rsidR="00A144B8" w:rsidRPr="00FD6479">
        <w:rPr>
          <w:rFonts w:hint="eastAsia"/>
          <w:color w:val="000000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52"/>
        <w:gridCol w:w="4078"/>
      </w:tblGrid>
      <w:tr w:rsidR="006E7D71" w:rsidRPr="00CF7FAF" w:rsidTr="00CF7FAF">
        <w:tc>
          <w:tcPr>
            <w:tcW w:w="4252" w:type="dxa"/>
          </w:tcPr>
          <w:p w:rsidR="006E7D71" w:rsidRPr="00CF7FAF" w:rsidRDefault="006E7D71" w:rsidP="00894669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</w:t>
            </w:r>
            <w:r w:rsidR="00894669" w:rsidRPr="00CF7FAF">
              <w:rPr>
                <w:rFonts w:hint="eastAsia"/>
                <w:color w:val="000000"/>
              </w:rPr>
              <w:t>處理的呼叫端</w:t>
            </w:r>
            <w:r w:rsidR="00894669" w:rsidRPr="00CF7FAF">
              <w:rPr>
                <w:rFonts w:hint="eastAsia"/>
                <w:color w:val="000000"/>
              </w:rPr>
              <w:t xml:space="preserve"> (</w:t>
            </w:r>
            <w:r w:rsidR="00894669" w:rsidRPr="00CF7FAF">
              <w:rPr>
                <w:rFonts w:hint="eastAsia"/>
                <w:color w:val="000000"/>
              </w:rPr>
              <w:t>組合語言</w:t>
            </w:r>
            <w:r w:rsidR="00894669"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4078" w:type="dxa"/>
          </w:tcPr>
          <w:p w:rsidR="006E7D71" w:rsidRPr="00CF7FAF" w:rsidRDefault="006E7D71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6E7D71" w:rsidRPr="00CF7FAF" w:rsidTr="00CF7FAF">
        <w:tc>
          <w:tcPr>
            <w:tcW w:w="4252" w:type="dxa"/>
          </w:tcPr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color w:val="000000"/>
              </w:rPr>
              <w:t>Unexpected: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Unexpected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color w:val="000000"/>
              </w:rPr>
              <w:t>SwiHnd:</w:t>
            </w:r>
            <w:r w:rsidRPr="00CF7FAF">
              <w:rPr>
                <w:color w:val="000000"/>
              </w:rPr>
              <w:tab/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PUSH {R1..R14}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="00CE4E07">
              <w:rPr>
                <w:rFonts w:hint="eastAsia"/>
                <w:color w:val="000000"/>
              </w:rPr>
              <w:t>CALL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</w:r>
            <w:r w:rsidR="005C5954"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SwiHandler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POP {R14..R1}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RET</w:t>
            </w:r>
          </w:p>
          <w:p w:rsidR="005C5954" w:rsidRPr="00CF7FAF" w:rsidRDefault="005C5954" w:rsidP="0014614F">
            <w:pPr>
              <w:rPr>
                <w:color w:val="000000"/>
              </w:rPr>
            </w:pP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color w:val="000000"/>
              </w:rPr>
              <w:lastRenderedPageBreak/>
              <w:t>IrqHnd: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PUSH {R1..R14}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="00CE4E07">
              <w:rPr>
                <w:rFonts w:hint="eastAsia"/>
                <w:color w:val="000000"/>
              </w:rPr>
              <w:t>CALL</w:t>
            </w:r>
            <w:r w:rsidR="00E90EB5"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CIrqHandler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POP {R14..R1}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RET</w:t>
            </w:r>
          </w:p>
          <w:p w:rsidR="006E7D71" w:rsidRPr="00CF7FAF" w:rsidRDefault="006E7D71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</w:tc>
        <w:tc>
          <w:tcPr>
            <w:tcW w:w="4078" w:type="dxa"/>
          </w:tcPr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未預期中斷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不處理、無窮迴圈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軟體中斷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保留暫存器</w:t>
            </w:r>
            <w:r w:rsidRPr="00CF7FAF">
              <w:rPr>
                <w:rFonts w:hint="eastAsia"/>
                <w:color w:val="000000"/>
              </w:rPr>
              <w:t xml:space="preserve"> R1..R14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跳到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="005C5954" w:rsidRPr="00CF7FAF">
              <w:rPr>
                <w:rFonts w:hint="eastAsia"/>
                <w:color w:val="000000"/>
              </w:rPr>
              <w:t>CSwiHandler</w:t>
            </w:r>
            <w:r w:rsidRPr="00CF7FAF">
              <w:rPr>
                <w:rFonts w:hint="eastAsia"/>
                <w:color w:val="000000"/>
              </w:rPr>
              <w:t>函數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恢復暫存器</w:t>
            </w:r>
            <w:r w:rsidRPr="00CF7FAF">
              <w:rPr>
                <w:rFonts w:hint="eastAsia"/>
                <w:color w:val="000000"/>
              </w:rPr>
              <w:t xml:space="preserve"> R1..R14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處理完後返回原程式</w:t>
            </w:r>
          </w:p>
          <w:p w:rsidR="006E7D71" w:rsidRPr="00CF7FAF" w:rsidRDefault="006E7D71" w:rsidP="0014614F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中斷請求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保留暫存器</w:t>
            </w:r>
            <w:r w:rsidRPr="00CF7FAF">
              <w:rPr>
                <w:rFonts w:hint="eastAsia"/>
                <w:color w:val="000000"/>
              </w:rPr>
              <w:t xml:space="preserve"> R1..R14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跳到</w:t>
            </w:r>
            <w:r w:rsidRPr="00CF7FAF">
              <w:rPr>
                <w:rFonts w:hint="eastAsia"/>
                <w:color w:val="000000"/>
              </w:rPr>
              <w:t xml:space="preserve"> CIrqHandler</w:t>
            </w:r>
            <w:r w:rsidRPr="00CF7FAF">
              <w:rPr>
                <w:rFonts w:hint="eastAsia"/>
                <w:color w:val="000000"/>
              </w:rPr>
              <w:t>函數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恢復暫存器</w:t>
            </w:r>
            <w:r w:rsidRPr="00CF7FAF">
              <w:rPr>
                <w:rFonts w:hint="eastAsia"/>
                <w:color w:val="000000"/>
              </w:rPr>
              <w:t xml:space="preserve"> R1..R14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處理完後返回原程式</w:t>
            </w:r>
          </w:p>
          <w:p w:rsidR="005C5954" w:rsidRPr="00CF7FAF" w:rsidRDefault="005C5954" w:rsidP="005C5954">
            <w:pPr>
              <w:rPr>
                <w:color w:val="000000"/>
              </w:rPr>
            </w:pPr>
            <w:r w:rsidRPr="00CF7FAF">
              <w:rPr>
                <w:color w:val="000000"/>
              </w:rPr>
              <w:t>…</w:t>
            </w:r>
          </w:p>
        </w:tc>
      </w:tr>
    </w:tbl>
    <w:p w:rsidR="00862CB5" w:rsidRPr="00FD6479" w:rsidRDefault="00862CB5" w:rsidP="00CB6E44">
      <w:pPr>
        <w:rPr>
          <w:color w:val="000000"/>
        </w:rPr>
      </w:pPr>
    </w:p>
    <w:p w:rsidR="00426B85" w:rsidRPr="00FD6479" w:rsidRDefault="00426B85" w:rsidP="00426B85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r w:rsidRPr="00FD6479">
        <w:rPr>
          <w:rFonts w:hint="eastAsia"/>
          <w:color w:val="000000"/>
        </w:rPr>
        <w:t xml:space="preserve"> CPU0</w:t>
      </w:r>
      <w:r w:rsidRPr="00FD6479">
        <w:rPr>
          <w:rFonts w:hint="eastAsia"/>
          <w:color w:val="000000"/>
        </w:rPr>
        <w:t>的組譯器中，</w:t>
      </w:r>
      <w:r w:rsidRPr="00FD6479">
        <w:rPr>
          <w:rFonts w:hint="eastAsia"/>
          <w:color w:val="000000"/>
        </w:rPr>
        <w:t>PUSH {R1..R14}</w:t>
      </w:r>
      <w:r w:rsidRPr="00FD6479">
        <w:rPr>
          <w:rFonts w:hint="eastAsia"/>
          <w:color w:val="000000"/>
        </w:rPr>
        <w:t>這樣的指令是一種簡便的寫法，實際上會被展開為</w:t>
      </w:r>
      <w:r w:rsidRPr="00FD6479">
        <w:rPr>
          <w:rFonts w:hint="eastAsia"/>
          <w:color w:val="000000"/>
        </w:rPr>
        <w:t xml:space="preserve"> PUSH R1, PUSH R2, </w:t>
      </w:r>
      <w:r w:rsidRPr="00FD6479">
        <w:rPr>
          <w:color w:val="000000"/>
        </w:rPr>
        <w:t>…</w:t>
      </w:r>
      <w:r w:rsidRPr="00FD6479">
        <w:rPr>
          <w:rFonts w:hint="eastAsia"/>
          <w:color w:val="000000"/>
        </w:rPr>
        <w:t>., PUSH R14</w:t>
      </w:r>
      <w:r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同樣的，</w:t>
      </w:r>
      <w:r w:rsidRPr="00FD6479">
        <w:rPr>
          <w:rFonts w:hint="eastAsia"/>
          <w:color w:val="000000"/>
        </w:rPr>
        <w:t xml:space="preserve">POP {R14..R1} </w:t>
      </w:r>
      <w:r w:rsidRPr="00FD6479">
        <w:rPr>
          <w:rFonts w:hint="eastAsia"/>
          <w:color w:val="000000"/>
        </w:rPr>
        <w:t>也會被展開為</w:t>
      </w:r>
      <w:r w:rsidRPr="00FD6479">
        <w:rPr>
          <w:rFonts w:hint="eastAsia"/>
          <w:color w:val="000000"/>
        </w:rPr>
        <w:t xml:space="preserve"> POP R14, POP R13, </w:t>
      </w:r>
      <w:r w:rsidRPr="00FD6479">
        <w:rPr>
          <w:color w:val="000000"/>
        </w:rPr>
        <w:t>…</w:t>
      </w:r>
      <w:r w:rsidRPr="00FD6479">
        <w:rPr>
          <w:rFonts w:hint="eastAsia"/>
          <w:color w:val="000000"/>
        </w:rPr>
        <w:t xml:space="preserve"> POP R1</w:t>
      </w:r>
      <w:r w:rsidRPr="00FD6479">
        <w:rPr>
          <w:rFonts w:hint="eastAsia"/>
          <w:color w:val="000000"/>
        </w:rPr>
        <w:t>。</w:t>
      </w:r>
    </w:p>
    <w:p w:rsidR="00426B85" w:rsidRDefault="00426B85" w:rsidP="00CB6E44">
      <w:pPr>
        <w:rPr>
          <w:color w:val="000000"/>
        </w:rPr>
      </w:pPr>
    </w:p>
    <w:p w:rsidR="00252D07" w:rsidRDefault="00252D07" w:rsidP="00CB6E44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fldSimple w:instr=" REF _Ref230493856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18</w:t>
        </w:r>
      </w:fldSimple>
      <w:r w:rsidRPr="00FD6479">
        <w:rPr>
          <w:rFonts w:hint="eastAsia"/>
          <w:color w:val="000000"/>
        </w:rPr>
        <w:t>中處理未定義事件</w:t>
      </w:r>
      <w:r w:rsidRPr="00FD6479">
        <w:rPr>
          <w:rFonts w:hint="eastAsia"/>
          <w:color w:val="000000"/>
        </w:rPr>
        <w:t xml:space="preserve"> (UndefHnd) </w:t>
      </w:r>
      <w:r w:rsidRPr="00FD6479">
        <w:rPr>
          <w:rFonts w:hint="eastAsia"/>
          <w:color w:val="000000"/>
        </w:rPr>
        <w:t>中斷時，首先利用</w:t>
      </w:r>
      <w:r w:rsidRPr="00FD6479">
        <w:rPr>
          <w:rFonts w:hint="eastAsia"/>
          <w:color w:val="000000"/>
        </w:rPr>
        <w:t xml:space="preserve"> PUSH {R1..R14} </w:t>
      </w:r>
      <w:r w:rsidRPr="00FD6479">
        <w:rPr>
          <w:rFonts w:hint="eastAsia"/>
          <w:color w:val="000000"/>
        </w:rPr>
        <w:t>保留除了</w:t>
      </w:r>
      <w:r w:rsidRPr="00FD6479">
        <w:rPr>
          <w:rFonts w:hint="eastAsia"/>
          <w:color w:val="000000"/>
        </w:rPr>
        <w:t xml:space="preserve"> PC </w:t>
      </w:r>
      <w:r w:rsidRPr="00FD6479">
        <w:rPr>
          <w:rFonts w:hint="eastAsia"/>
          <w:color w:val="000000"/>
        </w:rPr>
        <w:t>之外的暫存器。然後，就利用</w:t>
      </w:r>
      <w:r w:rsidRPr="00FD6479">
        <w:rPr>
          <w:rFonts w:hint="eastAsia"/>
          <w:color w:val="000000"/>
        </w:rPr>
        <w:t xml:space="preserve"> </w:t>
      </w:r>
      <w:r w:rsidR="00CE4E07">
        <w:rPr>
          <w:rFonts w:hint="eastAsia"/>
          <w:color w:val="000000"/>
        </w:rPr>
        <w:t>CALL</w:t>
      </w:r>
      <w:r w:rsidRPr="00FD6479">
        <w:rPr>
          <w:rFonts w:hint="eastAsia"/>
          <w:color w:val="000000"/>
        </w:rPr>
        <w:t xml:space="preserve"> CUdefHandler </w:t>
      </w:r>
      <w:r w:rsidRPr="00FD6479">
        <w:rPr>
          <w:rFonts w:hint="eastAsia"/>
          <w:color w:val="000000"/>
        </w:rPr>
        <w:t>指令，跳到</w:t>
      </w:r>
      <w:r w:rsidRPr="00FD6479">
        <w:rPr>
          <w:rFonts w:hint="eastAsia"/>
          <w:color w:val="000000"/>
        </w:rPr>
        <w:t xml:space="preserve"> CUdefHandler </w:t>
      </w:r>
      <w:r w:rsidRPr="00FD6479">
        <w:rPr>
          <w:rFonts w:hint="eastAsia"/>
          <w:color w:val="000000"/>
        </w:rPr>
        <w:t>函數中，以處理未定義事件中斷。等到處理完後，再利用</w:t>
      </w:r>
      <w:r w:rsidRPr="00FD6479">
        <w:rPr>
          <w:rFonts w:hint="eastAsia"/>
          <w:color w:val="000000"/>
        </w:rPr>
        <w:t xml:space="preserve"> POP {R1..R14} </w:t>
      </w:r>
      <w:r w:rsidRPr="00FD6479">
        <w:rPr>
          <w:rFonts w:hint="eastAsia"/>
          <w:color w:val="000000"/>
        </w:rPr>
        <w:t>恢復暫存器的內容。</w:t>
      </w:r>
    </w:p>
    <w:p w:rsidR="00426B85" w:rsidRDefault="00426B85" w:rsidP="00CB6E44">
      <w:pPr>
        <w:rPr>
          <w:color w:val="000000"/>
        </w:rPr>
      </w:pPr>
    </w:p>
    <w:p w:rsidR="00426B85" w:rsidRPr="00FD6479" w:rsidRDefault="00EE2C11" w:rsidP="00CB6E44">
      <w:pPr>
        <w:rPr>
          <w:color w:val="000000"/>
        </w:rPr>
      </w:pPr>
      <w:r>
        <w:rPr>
          <w:color w:val="000000"/>
        </w:rPr>
        <w:fldChar w:fldCharType="begin"/>
      </w:r>
      <w:r w:rsidR="00426B85">
        <w:rPr>
          <w:color w:val="000000"/>
        </w:rPr>
        <w:instrText xml:space="preserve"> REF _Ref258930703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B330A3" w:rsidRPr="00FD6479">
        <w:rPr>
          <w:rFonts w:hint="eastAsia"/>
          <w:color w:val="000000"/>
        </w:rPr>
        <w:t>範例</w:t>
      </w:r>
      <w:r w:rsidR="00B330A3" w:rsidRPr="00FD6479">
        <w:rPr>
          <w:rFonts w:hint="eastAsia"/>
          <w:color w:val="000000"/>
        </w:rPr>
        <w:t xml:space="preserve"> </w:t>
      </w:r>
      <w:r w:rsidR="00B330A3">
        <w:rPr>
          <w:noProof/>
          <w:color w:val="000000"/>
        </w:rPr>
        <w:t>11</w:t>
      </w:r>
      <w:r w:rsidR="00B330A3" w:rsidRPr="00FD6479">
        <w:rPr>
          <w:color w:val="000000"/>
        </w:rPr>
        <w:t>.</w:t>
      </w:r>
      <w:r w:rsidR="00B330A3">
        <w:rPr>
          <w:noProof/>
          <w:color w:val="000000"/>
        </w:rPr>
        <w:t>19</w:t>
      </w:r>
      <w:r>
        <w:rPr>
          <w:color w:val="000000"/>
        </w:rPr>
        <w:fldChar w:fldCharType="end"/>
      </w:r>
      <w:r w:rsidR="00426B85">
        <w:rPr>
          <w:rFonts w:hint="eastAsia"/>
          <w:color w:val="000000"/>
        </w:rPr>
        <w:t>顯示了中斷處理函數</w:t>
      </w:r>
      <w:r w:rsidR="00426B85">
        <w:rPr>
          <w:rFonts w:hint="eastAsia"/>
          <w:color w:val="000000"/>
        </w:rPr>
        <w:t xml:space="preserve"> CIrqHandler() </w:t>
      </w:r>
      <w:r w:rsidR="00426B85">
        <w:rPr>
          <w:rFonts w:hint="eastAsia"/>
          <w:color w:val="000000"/>
        </w:rPr>
        <w:t>的</w:t>
      </w:r>
      <w:r w:rsidR="00426B85">
        <w:rPr>
          <w:rFonts w:hint="eastAsia"/>
          <w:color w:val="000000"/>
        </w:rPr>
        <w:t xml:space="preserve"> C </w:t>
      </w:r>
      <w:r w:rsidR="00426B85">
        <w:rPr>
          <w:rFonts w:hint="eastAsia"/>
          <w:color w:val="000000"/>
        </w:rPr>
        <w:t>語言程式，我們可以利用連結器將</w:t>
      </w:r>
      <w:r>
        <w:rPr>
          <w:color w:val="000000"/>
        </w:rPr>
        <w:fldChar w:fldCharType="begin"/>
      </w:r>
      <w:r w:rsidR="00426B85">
        <w:rPr>
          <w:color w:val="000000"/>
        </w:rPr>
        <w:instrText xml:space="preserve"> REF _Ref258930703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B330A3" w:rsidRPr="00FD6479">
        <w:rPr>
          <w:rFonts w:hint="eastAsia"/>
          <w:color w:val="000000"/>
        </w:rPr>
        <w:t>範例</w:t>
      </w:r>
      <w:r w:rsidR="00B330A3" w:rsidRPr="00FD6479">
        <w:rPr>
          <w:rFonts w:hint="eastAsia"/>
          <w:color w:val="000000"/>
        </w:rPr>
        <w:t xml:space="preserve"> </w:t>
      </w:r>
      <w:r w:rsidR="00B330A3">
        <w:rPr>
          <w:noProof/>
          <w:color w:val="000000"/>
        </w:rPr>
        <w:t>11</w:t>
      </w:r>
      <w:r w:rsidR="00B330A3" w:rsidRPr="00FD6479">
        <w:rPr>
          <w:color w:val="000000"/>
        </w:rPr>
        <w:t>.</w:t>
      </w:r>
      <w:r w:rsidR="00B330A3">
        <w:rPr>
          <w:noProof/>
          <w:color w:val="000000"/>
        </w:rPr>
        <w:t>19</w:t>
      </w:r>
      <w:r>
        <w:rPr>
          <w:color w:val="000000"/>
        </w:rPr>
        <w:fldChar w:fldCharType="end"/>
      </w:r>
      <w:r w:rsidR="00426B85">
        <w:rPr>
          <w:rFonts w:hint="eastAsia"/>
          <w:color w:val="000000"/>
        </w:rPr>
        <w:t>與</w:t>
      </w:r>
      <w:fldSimple w:instr=" REF _Ref230493856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18</w:t>
        </w:r>
      </w:fldSimple>
      <w:r w:rsidR="00426B85">
        <w:rPr>
          <w:rFonts w:hint="eastAsia"/>
        </w:rPr>
        <w:t>連結在一起，讓</w:t>
      </w:r>
      <w:fldSimple w:instr=" REF _Ref230493856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18</w:t>
        </w:r>
      </w:fldSimple>
      <w:r w:rsidR="00426B85">
        <w:rPr>
          <w:rFonts w:hint="eastAsia"/>
        </w:rPr>
        <w:t>的</w:t>
      </w:r>
      <w:r w:rsidR="00426B85">
        <w:rPr>
          <w:rFonts w:hint="eastAsia"/>
          <w:color w:val="000000"/>
        </w:rPr>
        <w:t xml:space="preserve">CALL </w:t>
      </w:r>
      <w:r w:rsidR="00426B85" w:rsidRPr="00CF7FAF">
        <w:rPr>
          <w:rFonts w:hint="eastAsia"/>
          <w:color w:val="000000"/>
        </w:rPr>
        <w:t>CIrqHandler</w:t>
      </w:r>
      <w:r w:rsidR="00426B85">
        <w:rPr>
          <w:rFonts w:hint="eastAsia"/>
          <w:color w:val="000000"/>
        </w:rPr>
        <w:t>指令可以順利的連結到</w:t>
      </w:r>
      <w:r w:rsidR="00426B85">
        <w:rPr>
          <w:rFonts w:hint="eastAsia"/>
          <w:color w:val="000000"/>
        </w:rPr>
        <w:t xml:space="preserve"> C </w:t>
      </w:r>
      <w:r w:rsidR="00426B85">
        <w:rPr>
          <w:rFonts w:hint="eastAsia"/>
          <w:color w:val="000000"/>
        </w:rPr>
        <w:t>語言的</w:t>
      </w:r>
      <w:r w:rsidR="00426B85">
        <w:rPr>
          <w:rFonts w:hint="eastAsia"/>
          <w:color w:val="000000"/>
        </w:rPr>
        <w:t xml:space="preserve"> CIrqHandler() </w:t>
      </w:r>
      <w:r w:rsidR="00426B85">
        <w:rPr>
          <w:rFonts w:hint="eastAsia"/>
          <w:color w:val="000000"/>
        </w:rPr>
        <w:t>函數上。</w:t>
      </w:r>
    </w:p>
    <w:p w:rsidR="00CD4913" w:rsidRPr="00FD6479" w:rsidRDefault="00CD4913" w:rsidP="00CB6E44">
      <w:pPr>
        <w:rPr>
          <w:color w:val="000000"/>
        </w:rPr>
      </w:pPr>
    </w:p>
    <w:p w:rsidR="00A144B8" w:rsidRPr="00FD6479" w:rsidRDefault="00A144B8" w:rsidP="00A144B8">
      <w:pPr>
        <w:pStyle w:val="a8"/>
        <w:rPr>
          <w:color w:val="000000"/>
        </w:rPr>
      </w:pPr>
      <w:bookmarkStart w:id="37" w:name="_Ref258930703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19</w:t>
      </w:r>
      <w:r w:rsidR="00EE2C11" w:rsidRPr="00FD6479">
        <w:rPr>
          <w:color w:val="000000"/>
        </w:rPr>
        <w:fldChar w:fldCharType="end"/>
      </w:r>
      <w:bookmarkEnd w:id="37"/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的中斷處理函數</w:t>
      </w:r>
      <w:r w:rsidRPr="00FD6479">
        <w:rPr>
          <w:rFonts w:hint="eastAsia"/>
          <w:color w:val="000000"/>
        </w:rPr>
        <w:t xml:space="preserve"> (C</w:t>
      </w:r>
      <w:r w:rsidRPr="00FD6479">
        <w:rPr>
          <w:rFonts w:hint="eastAsia"/>
          <w:color w:val="000000"/>
        </w:rPr>
        <w:t>語言</w:t>
      </w:r>
      <w:r w:rsidRPr="00FD6479">
        <w:rPr>
          <w:rFonts w:hint="eastAsia"/>
          <w:color w:val="000000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4536"/>
        <w:gridCol w:w="3452"/>
      </w:tblGrid>
      <w:tr w:rsidR="00E85657" w:rsidRPr="00CF7FAF" w:rsidTr="00CF7FAF">
        <w:tc>
          <w:tcPr>
            <w:tcW w:w="534" w:type="dxa"/>
          </w:tcPr>
          <w:p w:rsidR="00E85657" w:rsidRPr="00CF7FAF" w:rsidRDefault="00E85657" w:rsidP="00894669">
            <w:pPr>
              <w:rPr>
                <w:color w:val="000000"/>
              </w:rPr>
            </w:pPr>
          </w:p>
        </w:tc>
        <w:tc>
          <w:tcPr>
            <w:tcW w:w="4536" w:type="dxa"/>
          </w:tcPr>
          <w:p w:rsidR="00E85657" w:rsidRPr="00CF7FAF" w:rsidRDefault="00E85657" w:rsidP="00894669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中斷處理函數</w:t>
            </w:r>
            <w:r w:rsidRPr="00CF7FAF">
              <w:rPr>
                <w:rFonts w:hint="eastAsia"/>
                <w:color w:val="000000"/>
              </w:rPr>
              <w:t xml:space="preserve"> (C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3452" w:type="dxa"/>
          </w:tcPr>
          <w:p w:rsidR="00E85657" w:rsidRPr="00CF7FAF" w:rsidRDefault="00E85657" w:rsidP="00CB6E44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85657" w:rsidRPr="00CF7FAF" w:rsidTr="00CF7FAF">
        <w:tc>
          <w:tcPr>
            <w:tcW w:w="534" w:type="dxa"/>
          </w:tcPr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3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4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5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6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7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8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9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10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11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12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13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14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15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16</w:t>
            </w:r>
          </w:p>
        </w:tc>
        <w:tc>
          <w:tcPr>
            <w:tcW w:w="4536" w:type="dxa"/>
          </w:tcPr>
          <w:p w:rsidR="00E85657" w:rsidRPr="00CF7FAF" w:rsidRDefault="00E85657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void CIrqHandler(void){</w:t>
            </w:r>
          </w:p>
          <w:p w:rsidR="007D2334" w:rsidRPr="00CF7FAF" w:rsidRDefault="000C2CBD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 w:rsidR="007D2334">
              <w:rPr>
                <w:rFonts w:ascii="Times New Roman" w:hAnsi="Times New Roman" w:cs="Times New Roman" w:hint="eastAsia"/>
                <w:color w:val="000000"/>
              </w:rPr>
              <w:t xml:space="preserve">int 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>id = rINT</w:t>
            </w:r>
            <w:r w:rsidR="007D2334">
              <w:rPr>
                <w:rFonts w:ascii="Times New Roman" w:hAnsi="Times New Roman" w:cs="Times New Roman" w:hint="eastAsia"/>
                <w:color w:val="000000"/>
              </w:rPr>
              <w:t>;</w:t>
            </w:r>
          </w:p>
          <w:p w:rsidR="007D2334" w:rsidRDefault="007D2334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  <w:p w:rsidR="00E85657" w:rsidRPr="00CF7FAF" w:rsidRDefault="000C2CBD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>if ((id&gt;=0)&amp;&amp;(id&lt;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MAX_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>IRQ)) {</w:t>
            </w:r>
          </w:p>
          <w:p w:rsidR="00E85657" w:rsidRPr="00CF7FAF" w:rsidRDefault="000C2CBD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   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>if(irq_table[id].handler){</w:t>
            </w:r>
          </w:p>
          <w:p w:rsidR="00E85657" w:rsidRPr="00CF7FAF" w:rsidRDefault="000C2CBD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  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>irq_table[id].handler();</w:t>
            </w:r>
          </w:p>
          <w:p w:rsidR="00E85657" w:rsidRPr="00CF7FAF" w:rsidRDefault="000C2CBD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   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>} else {</w:t>
            </w:r>
          </w:p>
          <w:p w:rsidR="00E85657" w:rsidRPr="00CF7FAF" w:rsidRDefault="00E85657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2CBD" w:rsidRPr="00CF7FAF">
              <w:rPr>
                <w:rFonts w:ascii="Times New Roman" w:hAnsi="Times New Roman" w:cs="Times New Roman" w:hint="eastAsia"/>
                <w:color w:val="000000"/>
              </w:rPr>
              <w:t xml:space="preserve">     </w:t>
            </w:r>
            <w:r w:rsidRPr="00CF7FAF">
              <w:rPr>
                <w:rFonts w:ascii="Times New Roman" w:hAnsi="Times New Roman" w:cs="Times New Roman"/>
                <w:color w:val="000000"/>
              </w:rPr>
              <w:t>error("</w:t>
            </w:r>
            <w:r w:rsidRPr="00CF7FAF">
              <w:rPr>
                <w:rFonts w:ascii="Times New Roman" w:hAnsi="Times New Roman" w:cs="Times New Roman" w:hint="eastAsia"/>
                <w:color w:val="000000"/>
              </w:rPr>
              <w:t>IRQ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函數尚未設定</w:t>
            </w:r>
            <w:r w:rsidRPr="00CF7FAF">
              <w:rPr>
                <w:rFonts w:ascii="Times New Roman" w:hAnsi="Times New Roman" w:cs="Times New Roman" w:hint="eastAsia"/>
                <w:color w:val="000000"/>
              </w:rPr>
              <w:t>!</w:t>
            </w:r>
            <w:r w:rsidRPr="00CF7FAF">
              <w:rPr>
                <w:rFonts w:ascii="Times New Roman" w:hAnsi="Times New Roman" w:cs="Times New Roman"/>
                <w:color w:val="000000"/>
              </w:rPr>
              <w:t>");</w:t>
            </w:r>
          </w:p>
          <w:p w:rsidR="00E85657" w:rsidRPr="00CF7FAF" w:rsidRDefault="000C2CBD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   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E85657" w:rsidRPr="00CF7FAF" w:rsidRDefault="000C2CBD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 w:rsidR="00E85657" w:rsidRPr="00CF7FAF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E85657" w:rsidRPr="00CF7FAF" w:rsidRDefault="00E85657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E85657" w:rsidRPr="00CF7FAF" w:rsidRDefault="00E85657" w:rsidP="00E8565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void CSwiHandler(void) {</w:t>
            </w:r>
          </w:p>
          <w:p w:rsidR="00E85657" w:rsidRPr="00CF7FAF" w:rsidRDefault="00E85657" w:rsidP="00CD4913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…</w:t>
            </w:r>
          </w:p>
          <w:p w:rsidR="00E85657" w:rsidRPr="00CF7FAF" w:rsidRDefault="00E85657" w:rsidP="00BD5A5F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E85657" w:rsidRPr="00CF7FAF" w:rsidRDefault="00E85657" w:rsidP="00BD5A5F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…</w:t>
            </w:r>
          </w:p>
        </w:tc>
        <w:tc>
          <w:tcPr>
            <w:tcW w:w="3452" w:type="dxa"/>
          </w:tcPr>
          <w:p w:rsidR="00E85657" w:rsidRPr="00CF7FAF" w:rsidRDefault="00E85657" w:rsidP="00CB6E44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軟體中斷的處理函數</w:t>
            </w:r>
          </w:p>
          <w:p w:rsidR="00E85657" w:rsidRDefault="00E85657" w:rsidP="00CB6E44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取得中斷代號</w:t>
            </w:r>
            <w:r w:rsidRPr="00CF7FAF">
              <w:rPr>
                <w:rFonts w:ascii="Times New Roman" w:hAnsi="Times New Roman" w:hint="eastAsia"/>
                <w:color w:val="000000"/>
              </w:rPr>
              <w:t xml:space="preserve"> id</w:t>
            </w:r>
            <w:r w:rsidR="007D2334">
              <w:rPr>
                <w:rFonts w:ascii="Times New Roman" w:hAnsi="Times New Roman" w:hint="eastAsia"/>
                <w:color w:val="000000"/>
              </w:rPr>
              <w:t xml:space="preserve"> </w:t>
            </w:r>
          </w:p>
          <w:p w:rsidR="007D2334" w:rsidRPr="00CF7FAF" w:rsidRDefault="007D2334" w:rsidP="00CB6E4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 xml:space="preserve">  rINT</w:t>
            </w:r>
            <w:r>
              <w:rPr>
                <w:rFonts w:ascii="Times New Roman" w:hAnsi="Times New Roman" w:hint="eastAsia"/>
                <w:color w:val="000000"/>
              </w:rPr>
              <w:t>是中斷暫存器</w:t>
            </w:r>
          </w:p>
          <w:p w:rsidR="00E85657" w:rsidRPr="00CF7FAF" w:rsidRDefault="00E85657" w:rsidP="00CB6E44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如果是合理的中斷代號</w:t>
            </w:r>
          </w:p>
          <w:p w:rsidR="00E85657" w:rsidRPr="00CF7FAF" w:rsidRDefault="00E85657" w:rsidP="00CB6E44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hint="eastAsia"/>
                <w:color w:val="000000"/>
              </w:rPr>
              <w:t>如果請求表中有函數</w:t>
            </w:r>
          </w:p>
          <w:p w:rsidR="00E85657" w:rsidRPr="00CF7FAF" w:rsidRDefault="000C2CBD" w:rsidP="00CB6E44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  </w:t>
            </w:r>
            <w:r w:rsidR="00E85657" w:rsidRPr="00CF7FAF">
              <w:rPr>
                <w:rFonts w:ascii="Times New Roman" w:hAnsi="Times New Roman" w:hint="eastAsia"/>
                <w:color w:val="000000"/>
              </w:rPr>
              <w:t>呼叫該函數</w:t>
            </w:r>
          </w:p>
          <w:p w:rsidR="00E85657" w:rsidRPr="00CF7FAF" w:rsidRDefault="00E85657" w:rsidP="00CB6E44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hint="eastAsia"/>
                <w:color w:val="000000"/>
              </w:rPr>
              <w:t>否則</w:t>
            </w:r>
          </w:p>
          <w:p w:rsidR="00E85657" w:rsidRPr="00CF7FAF" w:rsidRDefault="000C2CBD" w:rsidP="00CB6E44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  </w:t>
            </w:r>
            <w:r w:rsidR="00E85657" w:rsidRPr="00CF7FAF">
              <w:rPr>
                <w:rFonts w:ascii="Times New Roman" w:hAnsi="Times New Roman" w:hint="eastAsia"/>
                <w:color w:val="000000"/>
              </w:rPr>
              <w:t>處理錯誤</w:t>
            </w:r>
          </w:p>
          <w:p w:rsidR="00E85657" w:rsidRPr="00CF7FAF" w:rsidRDefault="00E85657" w:rsidP="00CB6E44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:rsidR="00CD4913" w:rsidRPr="00FD6479" w:rsidRDefault="00CD4913" w:rsidP="00CB6E44">
      <w:pPr>
        <w:rPr>
          <w:color w:val="000000"/>
        </w:rPr>
      </w:pPr>
    </w:p>
    <w:p w:rsidR="001623F8" w:rsidRPr="00FD6479" w:rsidRDefault="00530A89" w:rsidP="00CB6E44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的中斷向量中，</w:t>
      </w:r>
      <w:r w:rsidRPr="00FD6479">
        <w:rPr>
          <w:rFonts w:hint="eastAsia"/>
          <w:color w:val="000000"/>
        </w:rPr>
        <w:t>IRQ</w:t>
      </w:r>
      <w:r w:rsidRPr="00FD6479">
        <w:rPr>
          <w:rFonts w:hint="eastAsia"/>
          <w:color w:val="000000"/>
        </w:rPr>
        <w:t>是由硬體觸發的中斷，而</w:t>
      </w:r>
      <w:r w:rsidRPr="00FD6479">
        <w:rPr>
          <w:rFonts w:hint="eastAsia"/>
          <w:color w:val="000000"/>
        </w:rPr>
        <w:t xml:space="preserve"> SWI </w:t>
      </w:r>
      <w:r w:rsidRPr="00FD6479">
        <w:rPr>
          <w:rFonts w:hint="eastAsia"/>
          <w:color w:val="000000"/>
        </w:rPr>
        <w:t>則是由軟體觸發的中斷。例如，鍵盤、滑鼠、時間中斷等，是由硬體引發的，屬於</w:t>
      </w:r>
      <w:r w:rsidRPr="00FD6479">
        <w:rPr>
          <w:rFonts w:hint="eastAsia"/>
          <w:color w:val="000000"/>
        </w:rPr>
        <w:t xml:space="preserve"> IRQ </w:t>
      </w:r>
      <w:r w:rsidRPr="00FD6479">
        <w:rPr>
          <w:rFonts w:hint="eastAsia"/>
          <w:color w:val="000000"/>
        </w:rPr>
        <w:t>中斷。而作業系統的系統呼叫，像是開檔、讀檔等，</w:t>
      </w:r>
      <w:r w:rsidR="00EE57A7">
        <w:rPr>
          <w:rFonts w:hint="eastAsia"/>
          <w:color w:val="000000"/>
        </w:rPr>
        <w:t>皆</w:t>
      </w:r>
      <w:r w:rsidRPr="00FD6479">
        <w:rPr>
          <w:rFonts w:hint="eastAsia"/>
          <w:color w:val="000000"/>
        </w:rPr>
        <w:t>可以透過軟體中斷</w:t>
      </w:r>
      <w:r w:rsidRPr="00FD6479">
        <w:rPr>
          <w:rFonts w:hint="eastAsia"/>
          <w:color w:val="000000"/>
        </w:rPr>
        <w:t xml:space="preserve"> SWI </w:t>
      </w:r>
      <w:r w:rsidRPr="00FD6479">
        <w:rPr>
          <w:rFonts w:hint="eastAsia"/>
          <w:color w:val="000000"/>
        </w:rPr>
        <w:t>達成。</w:t>
      </w:r>
    </w:p>
    <w:p w:rsidR="001623F8" w:rsidRPr="00FD6479" w:rsidRDefault="001623F8" w:rsidP="00CB6E44">
      <w:pPr>
        <w:rPr>
          <w:color w:val="000000"/>
        </w:rPr>
      </w:pPr>
    </w:p>
    <w:p w:rsidR="00E85657" w:rsidRPr="00FD6479" w:rsidRDefault="00426B85" w:rsidP="00CB6E44">
      <w:pPr>
        <w:rPr>
          <w:color w:val="000000"/>
        </w:rPr>
      </w:pPr>
      <w:r w:rsidRPr="00FD6479">
        <w:rPr>
          <w:rFonts w:hint="eastAsia"/>
          <w:color w:val="000000"/>
        </w:rPr>
        <w:t>由於</w:t>
      </w:r>
      <w:r w:rsidR="00E85657" w:rsidRPr="00FD6479">
        <w:rPr>
          <w:rFonts w:hint="eastAsia"/>
          <w:color w:val="000000"/>
        </w:rPr>
        <w:t>IRQ</w:t>
      </w:r>
      <w:r w:rsidR="00E85657" w:rsidRPr="00FD6479">
        <w:rPr>
          <w:rFonts w:hint="eastAsia"/>
          <w:color w:val="000000"/>
        </w:rPr>
        <w:t>是硬體引發的中斷，因此，必須在電腦啟動後就先設定好</w:t>
      </w:r>
      <w:r w:rsidR="00E85657" w:rsidRPr="00FD6479">
        <w:rPr>
          <w:rFonts w:hint="eastAsia"/>
          <w:color w:val="000000"/>
        </w:rPr>
        <w:t xml:space="preserve"> irq_table</w:t>
      </w:r>
      <w:r w:rsidR="00E85657" w:rsidRPr="00FD6479">
        <w:rPr>
          <w:rFonts w:hint="eastAsia"/>
          <w:color w:val="000000"/>
        </w:rPr>
        <w:t>，如此，在硬體中斷被觸發時</w:t>
      </w:r>
      <w:r w:rsidR="00E85657" w:rsidRPr="00FD6479">
        <w:rPr>
          <w:rFonts w:hint="eastAsia"/>
          <w:color w:val="000000"/>
        </w:rPr>
        <w:t xml:space="preserve"> (</w:t>
      </w:r>
      <w:r w:rsidR="00E85657" w:rsidRPr="00FD6479">
        <w:rPr>
          <w:rFonts w:hint="eastAsia"/>
          <w:color w:val="000000"/>
        </w:rPr>
        <w:t>例如，鍵盤被按下時</w:t>
      </w:r>
      <w:r w:rsidR="00E85657" w:rsidRPr="00FD6479">
        <w:rPr>
          <w:rFonts w:hint="eastAsia"/>
          <w:color w:val="000000"/>
        </w:rPr>
        <w:t>)</w:t>
      </w:r>
      <w:r w:rsidR="00E85657" w:rsidRPr="00FD6479">
        <w:rPr>
          <w:rFonts w:hint="eastAsia"/>
          <w:color w:val="000000"/>
        </w:rPr>
        <w:t>，才能在</w:t>
      </w:r>
      <w:r w:rsidR="00E85657" w:rsidRPr="00FD6479">
        <w:rPr>
          <w:rFonts w:hint="eastAsia"/>
          <w:color w:val="000000"/>
        </w:rPr>
        <w:t xml:space="preserve"> irq_table[id].handler </w:t>
      </w:r>
      <w:r w:rsidR="00E85657" w:rsidRPr="00FD6479">
        <w:rPr>
          <w:rFonts w:hint="eastAsia"/>
          <w:color w:val="000000"/>
        </w:rPr>
        <w:t>中找到函數指標，以順利呼叫硬體中斷函數。</w:t>
      </w:r>
    </w:p>
    <w:p w:rsidR="00E85657" w:rsidRPr="00426B85" w:rsidRDefault="00E85657" w:rsidP="00CB6E44">
      <w:pPr>
        <w:rPr>
          <w:color w:val="000000"/>
        </w:rPr>
      </w:pPr>
    </w:p>
    <w:p w:rsidR="00E85657" w:rsidRPr="00FD6479" w:rsidRDefault="00E85657" w:rsidP="00CB6E44">
      <w:pPr>
        <w:rPr>
          <w:color w:val="000000"/>
        </w:rPr>
      </w:pPr>
      <w:r w:rsidRPr="00FD6479">
        <w:rPr>
          <w:rFonts w:hint="eastAsia"/>
          <w:color w:val="000000"/>
        </w:rPr>
        <w:t>要</w:t>
      </w:r>
      <w:r w:rsidR="00A86C58" w:rsidRPr="00FD6479">
        <w:rPr>
          <w:rFonts w:hint="eastAsia"/>
          <w:color w:val="000000"/>
        </w:rPr>
        <w:t>設定</w:t>
      </w:r>
      <w:r w:rsidRPr="00FD6479">
        <w:rPr>
          <w:rFonts w:hint="eastAsia"/>
          <w:color w:val="000000"/>
        </w:rPr>
        <w:t>這些</w:t>
      </w:r>
      <w:r w:rsidR="00A86C58" w:rsidRPr="00FD6479">
        <w:rPr>
          <w:rFonts w:hint="eastAsia"/>
          <w:color w:val="000000"/>
        </w:rPr>
        <w:t>函數，可以透過註冊的機制，將函數指標填入到</w:t>
      </w:r>
      <w:r w:rsidR="00C0744D" w:rsidRPr="00FD6479">
        <w:rPr>
          <w:rFonts w:hint="eastAsia"/>
          <w:color w:val="000000"/>
        </w:rPr>
        <w:t>中斷註冊表</w:t>
      </w:r>
      <w:r w:rsidR="00C0744D" w:rsidRPr="00FD6479">
        <w:rPr>
          <w:rFonts w:hint="eastAsia"/>
          <w:color w:val="000000"/>
        </w:rPr>
        <w:t xml:space="preserve"> (</w:t>
      </w:r>
      <w:r w:rsidR="00A86C58" w:rsidRPr="00FD6479">
        <w:rPr>
          <w:rFonts w:hint="eastAsia"/>
          <w:color w:val="000000"/>
        </w:rPr>
        <w:t>irq_table</w:t>
      </w:r>
      <w:r w:rsidR="00C0744D" w:rsidRPr="00FD6479">
        <w:rPr>
          <w:rFonts w:hint="eastAsia"/>
          <w:color w:val="000000"/>
        </w:rPr>
        <w:t>)</w:t>
      </w:r>
      <w:r w:rsidR="00A86C58" w:rsidRPr="00FD6479">
        <w:rPr>
          <w:rFonts w:hint="eastAsia"/>
          <w:color w:val="000000"/>
        </w:rPr>
        <w:t>中，</w:t>
      </w:r>
      <w:fldSimple w:instr=" REF _Ref230520481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20</w:t>
        </w:r>
      </w:fldSimple>
      <w:r w:rsidR="00C0744D" w:rsidRPr="00FD6479">
        <w:rPr>
          <w:rFonts w:hint="eastAsia"/>
          <w:color w:val="000000"/>
        </w:rPr>
        <w:t>顯示了一個中斷註冊函數的實作範例。其中，</w:t>
      </w:r>
      <w:r w:rsidR="00C0744D" w:rsidRPr="00FD6479">
        <w:rPr>
          <w:rFonts w:hint="eastAsia"/>
          <w:color w:val="000000"/>
        </w:rPr>
        <w:t xml:space="preserve">register_irq() </w:t>
      </w:r>
      <w:r w:rsidR="00C0744D" w:rsidRPr="00FD6479">
        <w:rPr>
          <w:rFonts w:hint="eastAsia"/>
          <w:color w:val="000000"/>
        </w:rPr>
        <w:t>函數可用來註冊中斷函數，而</w:t>
      </w:r>
      <w:r w:rsidR="00C0744D" w:rsidRPr="00FD6479">
        <w:rPr>
          <w:rFonts w:hint="eastAsia"/>
          <w:color w:val="000000"/>
        </w:rPr>
        <w:t xml:space="preserve"> unregister_irq() </w:t>
      </w:r>
      <w:r w:rsidR="00C0744D" w:rsidRPr="00FD6479">
        <w:rPr>
          <w:rFonts w:hint="eastAsia"/>
          <w:color w:val="000000"/>
        </w:rPr>
        <w:t>則可用來取消註冊。</w:t>
      </w:r>
    </w:p>
    <w:p w:rsidR="00A86C58" w:rsidRPr="00FD6479" w:rsidRDefault="00A86C58" w:rsidP="00A86C58">
      <w:pPr>
        <w:rPr>
          <w:color w:val="000000"/>
        </w:rPr>
      </w:pPr>
    </w:p>
    <w:p w:rsidR="00A86C58" w:rsidRPr="00FD6479" w:rsidRDefault="00A86C58" w:rsidP="00A86C58">
      <w:pPr>
        <w:pStyle w:val="a8"/>
        <w:rPr>
          <w:color w:val="000000"/>
        </w:rPr>
      </w:pPr>
      <w:bookmarkStart w:id="38" w:name="_Ref230520481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20</w:t>
      </w:r>
      <w:r w:rsidR="00EE2C11" w:rsidRPr="00FD6479">
        <w:rPr>
          <w:color w:val="000000"/>
        </w:rPr>
        <w:fldChar w:fldCharType="end"/>
      </w:r>
      <w:bookmarkEnd w:id="38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中斷函數的註冊函數</w:t>
      </w:r>
      <w:r w:rsidRPr="00FD6479">
        <w:rPr>
          <w:rFonts w:hint="eastAsia"/>
          <w:color w:val="000000"/>
        </w:rPr>
        <w:t>(C</w:t>
      </w:r>
      <w:r w:rsidRPr="00FD6479">
        <w:rPr>
          <w:rFonts w:hint="eastAsia"/>
          <w:color w:val="000000"/>
        </w:rPr>
        <w:t>語言</w:t>
      </w:r>
      <w:r w:rsidRPr="00FD6479">
        <w:rPr>
          <w:rFonts w:hint="eastAsia"/>
          <w:color w:val="000000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5103"/>
        <w:gridCol w:w="2885"/>
      </w:tblGrid>
      <w:tr w:rsidR="00A86C58" w:rsidRPr="00CF7FAF" w:rsidTr="00CF7FAF">
        <w:tc>
          <w:tcPr>
            <w:tcW w:w="534" w:type="dxa"/>
          </w:tcPr>
          <w:p w:rsidR="00A86C58" w:rsidRPr="00CF7FAF" w:rsidRDefault="00A86C58" w:rsidP="0089140E">
            <w:pPr>
              <w:rPr>
                <w:color w:val="000000"/>
              </w:rPr>
            </w:pPr>
          </w:p>
        </w:tc>
        <w:tc>
          <w:tcPr>
            <w:tcW w:w="5103" w:type="dxa"/>
          </w:tcPr>
          <w:p w:rsidR="00A86C58" w:rsidRPr="00CF7FAF" w:rsidRDefault="00A86C58" w:rsidP="0089140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中斷處理函數</w:t>
            </w:r>
            <w:r w:rsidRPr="00CF7FAF">
              <w:rPr>
                <w:rFonts w:hint="eastAsia"/>
                <w:color w:val="000000"/>
              </w:rPr>
              <w:t xml:space="preserve"> (C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>)</w:t>
            </w:r>
          </w:p>
        </w:tc>
        <w:tc>
          <w:tcPr>
            <w:tcW w:w="2885" w:type="dxa"/>
          </w:tcPr>
          <w:p w:rsidR="00A86C58" w:rsidRPr="00CF7FAF" w:rsidRDefault="00A86C58" w:rsidP="0089140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A86C58" w:rsidRPr="00CF7FAF" w:rsidTr="00CF7FAF">
        <w:tc>
          <w:tcPr>
            <w:tcW w:w="534" w:type="dxa"/>
          </w:tcPr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3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4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5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6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7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8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9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10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11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12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13</w:t>
            </w:r>
          </w:p>
          <w:p w:rsidR="00A86C58" w:rsidRPr="00CF7FAF" w:rsidRDefault="00A86C58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14</w:t>
            </w:r>
          </w:p>
        </w:tc>
        <w:tc>
          <w:tcPr>
            <w:tcW w:w="5103" w:type="dxa"/>
          </w:tcPr>
          <w:p w:rsidR="00A86C58" w:rsidRPr="00CF7FAF" w:rsidRDefault="00A86C58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 xml:space="preserve">void register_irq(unsigned int </w:t>
            </w:r>
            <w:r w:rsidRPr="00CF7FAF">
              <w:rPr>
                <w:rFonts w:ascii="Times New Roman" w:hAnsi="Times New Roman" w:cs="Times New Roman" w:hint="eastAsia"/>
                <w:color w:val="000000"/>
              </w:rPr>
              <w:t>i</w:t>
            </w:r>
            <w:r w:rsidRPr="00CF7FAF">
              <w:rPr>
                <w:rFonts w:ascii="Times New Roman" w:hAnsi="Times New Roman" w:cs="Times New Roman"/>
                <w:color w:val="000000"/>
              </w:rPr>
              <w:t xml:space="preserve">d, </w:t>
            </w:r>
            <w:r w:rsidR="00426B85">
              <w:rPr>
                <w:rFonts w:ascii="Times New Roman" w:hAnsi="Times New Roman" w:cs="Times New Roman" w:hint="eastAsia"/>
                <w:color w:val="000000"/>
              </w:rPr>
              <w:br/>
              <w:t xml:space="preserve">             </w:t>
            </w:r>
            <w:r w:rsidRPr="00CF7FAF">
              <w:rPr>
                <w:rFonts w:ascii="Times New Roman" w:hAnsi="Times New Roman" w:cs="Times New Roman"/>
                <w:color w:val="000000"/>
              </w:rPr>
              <w:t>void (*handler)(void))</w:t>
            </w: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cs="Times New Roman"/>
                <w:color w:val="000000"/>
              </w:rPr>
              <w:t>{</w:t>
            </w:r>
          </w:p>
          <w:p w:rsidR="00A86C58" w:rsidRPr="00CF7FAF" w:rsidRDefault="00426B85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if ((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i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d &gt;= 0) &amp;&amp; (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i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 xml:space="preserve">d &lt; 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MAX_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IRQ))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{</w:t>
            </w:r>
          </w:p>
          <w:p w:rsidR="00A86C58" w:rsidRPr="00CF7FAF" w:rsidRDefault="00426B85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 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if (!irq_table[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i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d].handler)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{</w:t>
            </w:r>
          </w:p>
          <w:p w:rsidR="00A86C58" w:rsidRPr="00CF7FAF" w:rsidRDefault="00426B85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   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irq_table[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i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d].handler = handler;</w:t>
            </w:r>
          </w:p>
          <w:p w:rsidR="00A86C58" w:rsidRPr="00CF7FAF" w:rsidRDefault="00426B85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 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}else{</w:t>
            </w:r>
          </w:p>
          <w:p w:rsidR="00A86C58" w:rsidRPr="00CF7FAF" w:rsidRDefault="00426B85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   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 xml:space="preserve"> error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("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IRQ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函數重複定義</w:t>
            </w:r>
            <w:r w:rsidR="00A86C58" w:rsidRPr="00CF7FAF">
              <w:rPr>
                <w:rFonts w:ascii="Times New Roman" w:hAnsi="Times New Roman" w:cs="Times New Roman" w:hint="eastAsia"/>
                <w:color w:val="000000"/>
              </w:rPr>
              <w:t>!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 xml:space="preserve">"); </w:t>
            </w:r>
          </w:p>
          <w:p w:rsidR="00A86C58" w:rsidRPr="00CF7FAF" w:rsidRDefault="00426B85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 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A86C58" w:rsidRPr="00CF7FAF" w:rsidRDefault="00426B85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A86C58" w:rsidRPr="00CF7FAF" w:rsidRDefault="00A86C58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A86C58" w:rsidRPr="00CF7FAF" w:rsidRDefault="00A86C58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  <w:p w:rsidR="00A86C58" w:rsidRPr="00CF7FAF" w:rsidRDefault="00A86C58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void unregister_irq(unsigned int id)</w:t>
            </w:r>
            <w:r w:rsidRPr="00CF7FAF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cs="Times New Roman"/>
                <w:color w:val="000000"/>
              </w:rPr>
              <w:t>{</w:t>
            </w:r>
          </w:p>
          <w:p w:rsidR="00A86C58" w:rsidRPr="00CF7FAF" w:rsidRDefault="00426B85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 </w:t>
            </w:r>
            <w:r w:rsidR="00A86C58" w:rsidRPr="00CF7FAF">
              <w:rPr>
                <w:rFonts w:ascii="Times New Roman" w:hAnsi="Times New Roman" w:cs="Times New Roman"/>
                <w:color w:val="000000"/>
              </w:rPr>
              <w:t>irq_table[id].handler=NULL;</w:t>
            </w:r>
          </w:p>
          <w:p w:rsidR="00A86C58" w:rsidRPr="00CF7FAF" w:rsidRDefault="00A86C58" w:rsidP="00A86C58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2885" w:type="dxa"/>
          </w:tcPr>
          <w:p w:rsidR="00A86C58" w:rsidRPr="00CF7FAF" w:rsidRDefault="00A86C58" w:rsidP="0089140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中斷註冊函數，參數為</w:t>
            </w:r>
          </w:p>
          <w:p w:rsidR="00A86C58" w:rsidRPr="00CF7FAF" w:rsidRDefault="00A86C58" w:rsidP="0089140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hint="eastAsia"/>
                <w:color w:val="000000"/>
              </w:rPr>
              <w:t>代號</w:t>
            </w:r>
            <w:r w:rsidRPr="00CF7FAF">
              <w:rPr>
                <w:rFonts w:ascii="Times New Roman" w:hAnsi="Times New Roman" w:hint="eastAsia"/>
                <w:color w:val="000000"/>
              </w:rPr>
              <w:t xml:space="preserve">(id), </w:t>
            </w:r>
            <w:r w:rsidRPr="00CF7FAF">
              <w:rPr>
                <w:rFonts w:ascii="Times New Roman" w:hAnsi="Times New Roman" w:hint="eastAsia"/>
                <w:color w:val="000000"/>
              </w:rPr>
              <w:t>函數</w:t>
            </w:r>
            <w:r w:rsidRPr="00CF7FAF">
              <w:rPr>
                <w:rFonts w:ascii="Times New Roman" w:hAnsi="Times New Roman" w:hint="eastAsia"/>
                <w:color w:val="000000"/>
              </w:rPr>
              <w:t>(handler)</w:t>
            </w:r>
          </w:p>
          <w:p w:rsidR="00705C1E" w:rsidRPr="00CF7FAF" w:rsidRDefault="00705C1E" w:rsidP="00705C1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檢查中斷代號是否合理</w:t>
            </w:r>
          </w:p>
          <w:p w:rsidR="00705C1E" w:rsidRPr="00CF7FAF" w:rsidRDefault="00705C1E" w:rsidP="00705C1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hint="eastAsia"/>
                <w:color w:val="000000"/>
              </w:rPr>
              <w:t>如果該中斷尚未定義</w:t>
            </w:r>
          </w:p>
          <w:p w:rsidR="00705C1E" w:rsidRPr="00CF7FAF" w:rsidRDefault="00705C1E" w:rsidP="00705C1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設定該中斷為</w:t>
            </w:r>
            <w:r w:rsidRPr="00CF7FAF">
              <w:rPr>
                <w:rFonts w:ascii="Times New Roman" w:hAnsi="Times New Roman" w:hint="eastAsia"/>
                <w:color w:val="000000"/>
              </w:rPr>
              <w:t>handler</w:t>
            </w:r>
          </w:p>
          <w:p w:rsidR="00705C1E" w:rsidRPr="00CF7FAF" w:rsidRDefault="00705C1E" w:rsidP="00705C1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hint="eastAsia"/>
                <w:color w:val="000000"/>
              </w:rPr>
              <w:t>否則</w:t>
            </w:r>
          </w:p>
          <w:p w:rsidR="00705C1E" w:rsidRPr="00CF7FAF" w:rsidRDefault="00705C1E" w:rsidP="00705C1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處理錯誤</w:t>
            </w:r>
          </w:p>
          <w:p w:rsidR="00A86C58" w:rsidRPr="00CF7FAF" w:rsidRDefault="00A86C58" w:rsidP="0089140E">
            <w:pPr>
              <w:rPr>
                <w:rFonts w:ascii="Times New Roman" w:hAnsi="Times New Roman"/>
                <w:color w:val="000000"/>
              </w:rPr>
            </w:pPr>
          </w:p>
          <w:p w:rsidR="00705C1E" w:rsidRPr="00CF7FAF" w:rsidRDefault="00705C1E" w:rsidP="0089140E">
            <w:pPr>
              <w:rPr>
                <w:rFonts w:ascii="Times New Roman" w:hAnsi="Times New Roman"/>
                <w:color w:val="000000"/>
              </w:rPr>
            </w:pPr>
          </w:p>
          <w:p w:rsidR="00705C1E" w:rsidRPr="00CF7FAF" w:rsidRDefault="00705C1E" w:rsidP="0089140E">
            <w:pPr>
              <w:rPr>
                <w:rFonts w:ascii="Times New Roman" w:hAnsi="Times New Roman"/>
                <w:color w:val="000000"/>
              </w:rPr>
            </w:pPr>
          </w:p>
          <w:p w:rsidR="00705C1E" w:rsidRPr="00CF7FAF" w:rsidRDefault="00705C1E" w:rsidP="0089140E">
            <w:pPr>
              <w:rPr>
                <w:rFonts w:ascii="Times New Roman" w:hAnsi="Times New Roman"/>
                <w:color w:val="000000"/>
              </w:rPr>
            </w:pPr>
          </w:p>
          <w:p w:rsidR="00A86C58" w:rsidRPr="00CF7FAF" w:rsidRDefault="00705C1E" w:rsidP="0089140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取消</w:t>
            </w:r>
            <w:r w:rsidR="00A86C58" w:rsidRPr="00CF7FAF">
              <w:rPr>
                <w:rFonts w:ascii="Times New Roman" w:hAnsi="Times New Roman" w:hint="eastAsia"/>
                <w:color w:val="000000"/>
              </w:rPr>
              <w:t>中斷</w:t>
            </w:r>
            <w:r w:rsidRPr="00CF7FAF">
              <w:rPr>
                <w:rFonts w:ascii="Times New Roman" w:hAnsi="Times New Roman" w:hint="eastAsia"/>
                <w:color w:val="000000"/>
              </w:rPr>
              <w:t>註冊</w:t>
            </w:r>
          </w:p>
          <w:p w:rsidR="00A86C58" w:rsidRPr="00CF7FAF" w:rsidRDefault="00705C1E" w:rsidP="00705C1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hint="eastAsia"/>
                <w:color w:val="000000"/>
              </w:rPr>
              <w:t>清除該中斷</w:t>
            </w:r>
          </w:p>
        </w:tc>
      </w:tr>
    </w:tbl>
    <w:p w:rsidR="00A86C58" w:rsidRPr="00FD6479" w:rsidRDefault="00A86C58" w:rsidP="00A86C58">
      <w:pPr>
        <w:rPr>
          <w:color w:val="000000"/>
        </w:rPr>
      </w:pPr>
    </w:p>
    <w:p w:rsidR="00E85657" w:rsidRPr="00FD6479" w:rsidRDefault="00C0744D" w:rsidP="00CB6E44">
      <w:pPr>
        <w:rPr>
          <w:color w:val="000000"/>
        </w:rPr>
      </w:pPr>
      <w:r w:rsidRPr="00FD6479">
        <w:rPr>
          <w:rFonts w:hint="eastAsia"/>
          <w:color w:val="000000"/>
        </w:rPr>
        <w:t>一但有了這些中斷設定之後，我們就可以透過註冊的方式，先設定對應的中斷函數</w:t>
      </w:r>
      <w:r w:rsidR="00426B85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然後在程式的執行過程中，</w:t>
      </w:r>
      <w:r w:rsidR="00426B85">
        <w:rPr>
          <w:rFonts w:hint="eastAsia"/>
          <w:color w:val="000000"/>
        </w:rPr>
        <w:t>如果有</w:t>
      </w:r>
      <w:r w:rsidRPr="00FD6479">
        <w:rPr>
          <w:rFonts w:hint="eastAsia"/>
          <w:color w:val="000000"/>
        </w:rPr>
        <w:t>中斷發生時，該函數就會被執行</w:t>
      </w:r>
      <w:r w:rsidR="006064BD" w:rsidRPr="00FD6479">
        <w:rPr>
          <w:rFonts w:hint="eastAsia"/>
          <w:color w:val="000000"/>
        </w:rPr>
        <w:t>。</w:t>
      </w:r>
      <w:r w:rsidRPr="00FD6479">
        <w:rPr>
          <w:rFonts w:hint="eastAsia"/>
          <w:color w:val="000000"/>
        </w:rPr>
        <w:t>舉例而言，</w:t>
      </w:r>
      <w:r w:rsidR="006064BD" w:rsidRPr="00FD6479">
        <w:rPr>
          <w:rFonts w:hint="eastAsia"/>
          <w:color w:val="000000"/>
        </w:rPr>
        <w:t>時間中斷是一個很有用的硬體中斷，假如我們希望能讓</w:t>
      </w:r>
      <w:r w:rsidR="006064BD" w:rsidRPr="00FD6479">
        <w:rPr>
          <w:rFonts w:hint="eastAsia"/>
          <w:color w:val="000000"/>
        </w:rPr>
        <w:t xml:space="preserve"> M0 </w:t>
      </w:r>
      <w:r w:rsidR="006064BD" w:rsidRPr="00FD6479">
        <w:rPr>
          <w:rFonts w:hint="eastAsia"/>
          <w:color w:val="000000"/>
        </w:rPr>
        <w:t>電腦中的七段顯示器能夠</w:t>
      </w:r>
      <w:r w:rsidR="004A589F" w:rsidRPr="00FD6479">
        <w:rPr>
          <w:rFonts w:hint="eastAsia"/>
          <w:color w:val="000000"/>
        </w:rPr>
        <w:t>反覆</w:t>
      </w:r>
      <w:r w:rsidR="006064BD" w:rsidRPr="00FD6479">
        <w:rPr>
          <w:rFonts w:hint="eastAsia"/>
          <w:color w:val="000000"/>
        </w:rPr>
        <w:t>的從</w:t>
      </w:r>
      <w:r w:rsidR="006064BD" w:rsidRPr="00FD6479">
        <w:rPr>
          <w:rFonts w:hint="eastAsia"/>
          <w:color w:val="000000"/>
        </w:rPr>
        <w:t xml:space="preserve"> </w:t>
      </w:r>
      <w:r w:rsidR="00937F55" w:rsidRPr="00FD6479">
        <w:rPr>
          <w:rFonts w:hint="eastAsia"/>
          <w:color w:val="000000"/>
        </w:rPr>
        <w:t xml:space="preserve">0 </w:t>
      </w:r>
      <w:r w:rsidR="006064BD" w:rsidRPr="00FD6479">
        <w:rPr>
          <w:rFonts w:hint="eastAsia"/>
          <w:color w:val="000000"/>
        </w:rPr>
        <w:t>數到</w:t>
      </w:r>
      <w:r w:rsidR="006064BD" w:rsidRPr="00FD6479">
        <w:rPr>
          <w:rFonts w:hint="eastAsia"/>
          <w:color w:val="000000"/>
        </w:rPr>
        <w:t xml:space="preserve"> 9</w:t>
      </w:r>
      <w:r w:rsidR="006064BD" w:rsidRPr="00FD6479">
        <w:rPr>
          <w:rFonts w:hint="eastAsia"/>
          <w:color w:val="000000"/>
        </w:rPr>
        <w:t>，那麼，就可以利用先註冊一個時間中斷</w:t>
      </w:r>
      <w:r w:rsidR="00426B85">
        <w:rPr>
          <w:rFonts w:hint="eastAsia"/>
          <w:color w:val="000000"/>
        </w:rPr>
        <w:t>函數</w:t>
      </w:r>
      <w:r w:rsidR="006064BD" w:rsidRPr="00FD6479">
        <w:rPr>
          <w:rFonts w:hint="eastAsia"/>
          <w:color w:val="000000"/>
        </w:rPr>
        <w:t xml:space="preserve"> ISR_TIMER()</w:t>
      </w:r>
      <w:r w:rsidR="00426B85">
        <w:rPr>
          <w:rFonts w:hint="eastAsia"/>
          <w:color w:val="000000"/>
        </w:rPr>
        <w:t xml:space="preserve"> </w:t>
      </w:r>
      <w:r w:rsidR="00AD5105" w:rsidRPr="00FD6479">
        <w:rPr>
          <w:rStyle w:val="aff"/>
          <w:color w:val="000000"/>
        </w:rPr>
        <w:footnoteReference w:id="1"/>
      </w:r>
      <w:r w:rsidR="006064BD" w:rsidRPr="00FD6479">
        <w:rPr>
          <w:rFonts w:hint="eastAsia"/>
          <w:color w:val="000000"/>
        </w:rPr>
        <w:t>，然後在該函數中利用全域變數</w:t>
      </w:r>
      <w:r w:rsidR="00895751" w:rsidRPr="00FD6479">
        <w:rPr>
          <w:rFonts w:hint="eastAsia"/>
          <w:color w:val="000000"/>
        </w:rPr>
        <w:t xml:space="preserve"> count </w:t>
      </w:r>
      <w:r w:rsidR="00895751" w:rsidRPr="00FD6479">
        <w:rPr>
          <w:rFonts w:hint="eastAsia"/>
          <w:color w:val="000000"/>
        </w:rPr>
        <w:t>計數，接著將該數值輸出到七段顯示器當中即可。</w:t>
      </w:r>
    </w:p>
    <w:p w:rsidR="00895751" w:rsidRPr="00FD6479" w:rsidRDefault="00895751" w:rsidP="00895751">
      <w:pPr>
        <w:rPr>
          <w:color w:val="000000"/>
        </w:rPr>
      </w:pPr>
    </w:p>
    <w:p w:rsidR="00895751" w:rsidRPr="00FD6479" w:rsidRDefault="00895751" w:rsidP="00895751">
      <w:pPr>
        <w:pStyle w:val="a8"/>
        <w:rPr>
          <w:color w:val="000000"/>
        </w:rPr>
      </w:pPr>
      <w:bookmarkStart w:id="39" w:name="_Ref230688558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="00FD6268"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21</w:t>
      </w:r>
      <w:r w:rsidR="00EE2C11" w:rsidRPr="00FD6479">
        <w:rPr>
          <w:color w:val="000000"/>
        </w:rPr>
        <w:fldChar w:fldCharType="end"/>
      </w:r>
      <w:bookmarkEnd w:id="39"/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利用時間中斷讓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</w:t>
      </w:r>
      <w:r w:rsidR="004A589F" w:rsidRPr="00FD6479">
        <w:rPr>
          <w:rFonts w:hint="eastAsia"/>
          <w:color w:val="000000"/>
        </w:rPr>
        <w:t>反覆</w:t>
      </w:r>
      <w:r w:rsidRPr="00FD6479">
        <w:rPr>
          <w:rFonts w:hint="eastAsia"/>
          <w:color w:val="000000"/>
        </w:rPr>
        <w:t>從</w:t>
      </w:r>
      <w:r w:rsidRPr="00FD6479">
        <w:rPr>
          <w:rFonts w:hint="eastAsia"/>
          <w:color w:val="000000"/>
        </w:rPr>
        <w:t xml:space="preserve"> </w:t>
      </w:r>
      <w:r w:rsidR="00937F55" w:rsidRPr="00FD6479">
        <w:rPr>
          <w:rFonts w:hint="eastAsia"/>
          <w:color w:val="000000"/>
        </w:rPr>
        <w:t>0</w:t>
      </w:r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數到</w:t>
      </w:r>
      <w:r w:rsidRPr="00FD6479">
        <w:rPr>
          <w:rFonts w:hint="eastAsia"/>
          <w:color w:val="000000"/>
        </w:rPr>
        <w:t xml:space="preserve"> 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4394"/>
        <w:gridCol w:w="3594"/>
      </w:tblGrid>
      <w:tr w:rsidR="00895751" w:rsidRPr="00CF7FAF" w:rsidTr="00CF7FAF">
        <w:tc>
          <w:tcPr>
            <w:tcW w:w="534" w:type="dxa"/>
          </w:tcPr>
          <w:p w:rsidR="00895751" w:rsidRPr="00CF7FAF" w:rsidRDefault="00895751" w:rsidP="0089140E">
            <w:pPr>
              <w:rPr>
                <w:color w:val="000000"/>
              </w:rPr>
            </w:pPr>
          </w:p>
        </w:tc>
        <w:tc>
          <w:tcPr>
            <w:tcW w:w="4394" w:type="dxa"/>
          </w:tcPr>
          <w:p w:rsidR="00895751" w:rsidRPr="00CF7FAF" w:rsidRDefault="000A1F0E" w:rsidP="0089140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主程式</w:t>
            </w:r>
            <w:r w:rsidRPr="00CF7FAF">
              <w:rPr>
                <w:rFonts w:ascii="Times New Roman" w:hAnsi="Times New Roman" w:hint="eastAsia"/>
                <w:color w:val="000000"/>
              </w:rPr>
              <w:t xml:space="preserve"> (C </w:t>
            </w:r>
            <w:r w:rsidRPr="00CF7FAF">
              <w:rPr>
                <w:rFonts w:ascii="Times New Roman" w:hAnsi="Times New Roman" w:hint="eastAsia"/>
                <w:color w:val="000000"/>
              </w:rPr>
              <w:t>語言</w:t>
            </w:r>
            <w:r w:rsidRPr="00CF7FAF">
              <w:rPr>
                <w:rFonts w:ascii="Times New Roman" w:hAnsi="Times New Roman" w:hint="eastAsia"/>
                <w:color w:val="000000"/>
              </w:rPr>
              <w:t>)</w:t>
            </w:r>
          </w:p>
        </w:tc>
        <w:tc>
          <w:tcPr>
            <w:tcW w:w="3594" w:type="dxa"/>
          </w:tcPr>
          <w:p w:rsidR="00895751" w:rsidRPr="00CF7FAF" w:rsidRDefault="00937F55" w:rsidP="0089140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說明</w:t>
            </w:r>
          </w:p>
        </w:tc>
      </w:tr>
      <w:tr w:rsidR="00895751" w:rsidRPr="00CF7FAF" w:rsidTr="00CF7FAF">
        <w:tc>
          <w:tcPr>
            <w:tcW w:w="534" w:type="dxa"/>
          </w:tcPr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2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3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4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5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6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7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8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9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10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11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12</w:t>
            </w:r>
          </w:p>
          <w:p w:rsidR="00895751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13</w:t>
            </w:r>
          </w:p>
          <w:p w:rsidR="00AD5105" w:rsidRPr="00CF7FAF" w:rsidRDefault="00895751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14</w:t>
            </w:r>
          </w:p>
          <w:p w:rsidR="0079630B" w:rsidRPr="00CF7FAF" w:rsidRDefault="0079630B" w:rsidP="0089140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rFonts w:ascii="Times New Roman" w:hAnsi="Times New Roman" w:cs="Times New Roman" w:hint="eastAsia"/>
                <w:color w:val="000000"/>
              </w:rPr>
              <w:t>15</w:t>
            </w:r>
          </w:p>
        </w:tc>
        <w:tc>
          <w:tcPr>
            <w:tcW w:w="4394" w:type="dxa"/>
          </w:tcPr>
          <w:p w:rsidR="00AD5105" w:rsidRPr="00CF7FAF" w:rsidRDefault="00AD5105" w:rsidP="00AD5105">
            <w:pPr>
              <w:rPr>
                <w:color w:val="000000"/>
              </w:rPr>
            </w:pPr>
            <w:r w:rsidRPr="00CF7FAF">
              <w:rPr>
                <w:color w:val="000000"/>
              </w:rPr>
              <w:t>#include &lt;driver.h&gt;</w:t>
            </w:r>
          </w:p>
          <w:p w:rsidR="00AD5105" w:rsidRPr="00CF7FAF" w:rsidRDefault="00AD5105" w:rsidP="00AD5105">
            <w:pPr>
              <w:rPr>
                <w:color w:val="000000"/>
              </w:rPr>
            </w:pPr>
          </w:p>
          <w:p w:rsidR="00AD5105" w:rsidRPr="00CF7FAF" w:rsidRDefault="00AD5105" w:rsidP="00AD5105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count = 0;</w:t>
            </w:r>
          </w:p>
          <w:p w:rsidR="00AD5105" w:rsidRPr="00CF7FAF" w:rsidRDefault="00AD5105" w:rsidP="00AD5105">
            <w:pPr>
              <w:rPr>
                <w:color w:val="000000"/>
              </w:rPr>
            </w:pPr>
          </w:p>
          <w:p w:rsidR="00AD5105" w:rsidRPr="00CF7FAF" w:rsidRDefault="00AD5105" w:rsidP="00AD5105">
            <w:pPr>
              <w:rPr>
                <w:color w:val="000000"/>
              </w:rPr>
            </w:pPr>
            <w:r w:rsidRPr="00CF7FAF">
              <w:rPr>
                <w:color w:val="000000"/>
              </w:rPr>
              <w:t xml:space="preserve">void </w:t>
            </w:r>
            <w:r w:rsidRPr="00CF7FAF">
              <w:rPr>
                <w:rFonts w:hint="eastAsia"/>
                <w:color w:val="000000"/>
              </w:rPr>
              <w:t>timer_ISR</w:t>
            </w:r>
            <w:r w:rsidRPr="00CF7FAF">
              <w:rPr>
                <w:color w:val="000000"/>
              </w:rPr>
              <w:t>() {</w:t>
            </w:r>
          </w:p>
          <w:p w:rsidR="00AD5105" w:rsidRPr="00CF7FAF" w:rsidRDefault="00426B85" w:rsidP="00AD51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AD5105" w:rsidRPr="00CF7FAF">
              <w:rPr>
                <w:color w:val="000000"/>
              </w:rPr>
              <w:t>int num = count % 10;</w:t>
            </w:r>
          </w:p>
          <w:p w:rsidR="00AD5105" w:rsidRPr="00CF7FAF" w:rsidRDefault="00426B85" w:rsidP="00AD51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AD5105" w:rsidRPr="00CF7FAF">
              <w:rPr>
                <w:color w:val="000000"/>
              </w:rPr>
              <w:t>seg7show(num);</w:t>
            </w:r>
          </w:p>
          <w:p w:rsidR="0079630B" w:rsidRPr="00CF7FAF" w:rsidRDefault="00426B85" w:rsidP="00AD51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79630B" w:rsidRPr="00CF7FAF">
              <w:rPr>
                <w:rFonts w:hint="eastAsia"/>
                <w:color w:val="000000"/>
              </w:rPr>
              <w:t>count ++;</w:t>
            </w:r>
          </w:p>
          <w:p w:rsidR="00AD5105" w:rsidRPr="00CF7FAF" w:rsidRDefault="00AD5105" w:rsidP="00AD5105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  <w:p w:rsidR="00AD5105" w:rsidRPr="00CF7FAF" w:rsidRDefault="00AD5105" w:rsidP="00AD5105">
            <w:pPr>
              <w:rPr>
                <w:color w:val="000000"/>
              </w:rPr>
            </w:pPr>
          </w:p>
          <w:p w:rsidR="00AD5105" w:rsidRPr="00CF7FAF" w:rsidRDefault="00AD5105" w:rsidP="00AD5105">
            <w:pPr>
              <w:rPr>
                <w:color w:val="000000"/>
              </w:rPr>
            </w:pPr>
            <w:r w:rsidRPr="00CF7FAF">
              <w:rPr>
                <w:color w:val="000000"/>
              </w:rPr>
              <w:t>int main() {</w:t>
            </w:r>
          </w:p>
          <w:p w:rsidR="00AD5105" w:rsidRPr="00CF7FAF" w:rsidRDefault="00426B85" w:rsidP="00AD51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AD5105" w:rsidRPr="00CF7FAF">
              <w:rPr>
                <w:color w:val="000000"/>
              </w:rPr>
              <w:t>register_irq(TIMER_IRQ_ID,</w:t>
            </w:r>
            <w:r w:rsidR="00AD5105" w:rsidRPr="00CF7FAF">
              <w:rPr>
                <w:rFonts w:hint="eastAsia"/>
                <w:color w:val="000000"/>
              </w:rPr>
              <w:t xml:space="preserve"> timer</w:t>
            </w:r>
            <w:r w:rsidR="00AD5105" w:rsidRPr="00CF7FAF">
              <w:rPr>
                <w:color w:val="000000"/>
              </w:rPr>
              <w:t>_ISR);</w:t>
            </w:r>
          </w:p>
          <w:p w:rsidR="00AD5105" w:rsidRPr="00CF7FAF" w:rsidRDefault="00426B85" w:rsidP="00AD51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AD5105" w:rsidRPr="00CF7FAF">
              <w:rPr>
                <w:color w:val="000000"/>
              </w:rPr>
              <w:t>enable_irq();</w:t>
            </w:r>
          </w:p>
          <w:p w:rsidR="009B3658" w:rsidRPr="00CF7FAF" w:rsidRDefault="00426B85" w:rsidP="00AD51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9B3658" w:rsidRPr="00CF7FAF">
              <w:rPr>
                <w:color w:val="000000"/>
              </w:rPr>
              <w:t>while(1)</w:t>
            </w:r>
            <w:r w:rsidR="009B3658" w:rsidRPr="00CF7FAF">
              <w:rPr>
                <w:rFonts w:hint="eastAsia"/>
                <w:color w:val="000000"/>
              </w:rPr>
              <w:t xml:space="preserve"> {</w:t>
            </w:r>
            <w:r>
              <w:rPr>
                <w:rFonts w:hint="eastAsia"/>
                <w:color w:val="000000"/>
              </w:rPr>
              <w:t xml:space="preserve"> </w:t>
            </w:r>
            <w:r w:rsidR="009B3658" w:rsidRPr="00CF7FAF">
              <w:rPr>
                <w:rFonts w:hint="eastAsia"/>
                <w:color w:val="000000"/>
              </w:rPr>
              <w:t>}</w:t>
            </w:r>
          </w:p>
          <w:p w:rsidR="00895751" w:rsidRPr="00CF7FAF" w:rsidRDefault="00AD5105" w:rsidP="00AD5105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</w:tc>
        <w:tc>
          <w:tcPr>
            <w:tcW w:w="3594" w:type="dxa"/>
          </w:tcPr>
          <w:p w:rsidR="00895751" w:rsidRPr="00CF7FAF" w:rsidRDefault="00AD5105" w:rsidP="0089140E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引用</w:t>
            </w:r>
            <w:r w:rsidRPr="00CF7FAF">
              <w:rPr>
                <w:rFonts w:ascii="Times New Roman" w:hAnsi="Times New Roman" w:hint="eastAsia"/>
                <w:color w:val="000000"/>
              </w:rPr>
              <w:t xml:space="preserve"> driver.h</w:t>
            </w:r>
          </w:p>
          <w:p w:rsidR="00AD5105" w:rsidRPr="00CF7FAF" w:rsidRDefault="00AD5105" w:rsidP="0089140E">
            <w:pPr>
              <w:rPr>
                <w:rFonts w:ascii="Times New Roman" w:hAnsi="Times New Roman"/>
                <w:color w:val="000000"/>
              </w:rPr>
            </w:pPr>
          </w:p>
          <w:p w:rsidR="00AD5105" w:rsidRPr="00CF7FAF" w:rsidRDefault="00AD5105" w:rsidP="00AD5105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計數器，從</w:t>
            </w:r>
            <w:r w:rsidRPr="00CF7FAF">
              <w:rPr>
                <w:rFonts w:ascii="Times New Roman" w:hAnsi="Times New Roman" w:hint="eastAsia"/>
                <w:color w:val="000000"/>
              </w:rPr>
              <w:t>0</w:t>
            </w:r>
            <w:r w:rsidRPr="00CF7FAF">
              <w:rPr>
                <w:rFonts w:ascii="Times New Roman" w:hAnsi="Times New Roman" w:hint="eastAsia"/>
                <w:color w:val="000000"/>
              </w:rPr>
              <w:t>開始不停向上數</w:t>
            </w:r>
          </w:p>
          <w:p w:rsidR="00AD5105" w:rsidRPr="00CF7FAF" w:rsidRDefault="00AD5105" w:rsidP="00AD5105">
            <w:pPr>
              <w:rPr>
                <w:rFonts w:ascii="Times New Roman" w:hAnsi="Times New Roman"/>
                <w:color w:val="000000"/>
              </w:rPr>
            </w:pPr>
          </w:p>
          <w:p w:rsidR="00AD5105" w:rsidRPr="00CF7FAF" w:rsidRDefault="00AD5105" w:rsidP="00AD5105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時間中斷的服務函數</w:t>
            </w:r>
          </w:p>
          <w:p w:rsidR="00AD5105" w:rsidRPr="00CF7FAF" w:rsidRDefault="00AD5105" w:rsidP="00AD5105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中斷時會執行此函數</w:t>
            </w:r>
          </w:p>
          <w:p w:rsidR="00AD5105" w:rsidRPr="00CF7FAF" w:rsidRDefault="00AD5105" w:rsidP="00AD5105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顯示</w:t>
            </w:r>
            <w:r w:rsidRPr="00CF7FAF">
              <w:rPr>
                <w:rFonts w:ascii="Times New Roman" w:hAnsi="Times New Roman" w:hint="eastAsia"/>
                <w:color w:val="000000"/>
              </w:rPr>
              <w:t>count</w:t>
            </w:r>
            <w:r w:rsidRPr="00CF7FAF">
              <w:rPr>
                <w:rFonts w:ascii="Times New Roman" w:hAnsi="Times New Roman" w:hint="eastAsia"/>
                <w:color w:val="000000"/>
              </w:rPr>
              <w:t>除</w:t>
            </w:r>
            <w:r w:rsidRPr="00CF7FAF">
              <w:rPr>
                <w:rFonts w:ascii="Times New Roman" w:hAnsi="Times New Roman" w:hint="eastAsia"/>
                <w:color w:val="000000"/>
              </w:rPr>
              <w:t>10</w:t>
            </w:r>
            <w:r w:rsidRPr="00CF7FAF">
              <w:rPr>
                <w:rFonts w:ascii="Times New Roman" w:hAnsi="Times New Roman" w:hint="eastAsia"/>
                <w:color w:val="000000"/>
              </w:rPr>
              <w:t>後的餘數</w:t>
            </w:r>
          </w:p>
          <w:p w:rsidR="0079630B" w:rsidRPr="00CF7FAF" w:rsidRDefault="0079630B" w:rsidP="00AD5105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繼續將</w:t>
            </w:r>
            <w:r w:rsidRPr="00CF7FAF">
              <w:rPr>
                <w:rFonts w:ascii="Times New Roman" w:hAnsi="Times New Roman" w:hint="eastAsia"/>
                <w:color w:val="000000"/>
              </w:rPr>
              <w:t xml:space="preserve"> count </w:t>
            </w:r>
            <w:r w:rsidRPr="00CF7FAF">
              <w:rPr>
                <w:rFonts w:ascii="Times New Roman" w:hAnsi="Times New Roman" w:hint="eastAsia"/>
                <w:color w:val="000000"/>
              </w:rPr>
              <w:t>向上數</w:t>
            </w:r>
          </w:p>
          <w:p w:rsidR="009B3658" w:rsidRPr="00CF7FAF" w:rsidRDefault="009B3658" w:rsidP="00AD5105">
            <w:pPr>
              <w:rPr>
                <w:rFonts w:ascii="Times New Roman" w:hAnsi="Times New Roman"/>
                <w:color w:val="000000"/>
              </w:rPr>
            </w:pPr>
          </w:p>
          <w:p w:rsidR="0079630B" w:rsidRPr="00CF7FAF" w:rsidRDefault="0079630B" w:rsidP="00AD5105">
            <w:pPr>
              <w:rPr>
                <w:rFonts w:ascii="Times New Roman" w:hAnsi="Times New Roman"/>
                <w:color w:val="000000"/>
              </w:rPr>
            </w:pPr>
          </w:p>
          <w:p w:rsidR="009B3658" w:rsidRPr="00CF7FAF" w:rsidRDefault="009B3658" w:rsidP="00AD5105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>主程式</w:t>
            </w:r>
          </w:p>
          <w:p w:rsidR="009B3658" w:rsidRPr="00CF7FAF" w:rsidRDefault="009B3658" w:rsidP="009B3658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hint="eastAsia"/>
                <w:color w:val="000000"/>
              </w:rPr>
              <w:t>註冊</w:t>
            </w:r>
            <w:r w:rsidRPr="00CF7FAF">
              <w:rPr>
                <w:rFonts w:ascii="Times New Roman" w:hAnsi="Times New Roman" w:hint="eastAsia"/>
                <w:color w:val="000000"/>
              </w:rPr>
              <w:t>timer_ISR</w:t>
            </w:r>
            <w:r w:rsidRPr="00CF7FAF">
              <w:rPr>
                <w:rFonts w:ascii="Times New Roman" w:hAnsi="Times New Roman" w:hint="eastAsia"/>
                <w:color w:val="000000"/>
              </w:rPr>
              <w:t>為時間中斷函數</w:t>
            </w:r>
          </w:p>
          <w:p w:rsidR="009B3658" w:rsidRPr="00CF7FAF" w:rsidRDefault="009B3658" w:rsidP="009B3658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="0079630B" w:rsidRPr="00CF7FAF">
              <w:rPr>
                <w:rFonts w:ascii="Times New Roman" w:hAnsi="Times New Roman" w:hint="eastAsia"/>
                <w:color w:val="000000"/>
              </w:rPr>
              <w:t>啟動</w:t>
            </w:r>
            <w:r w:rsidRPr="00CF7FAF">
              <w:rPr>
                <w:rFonts w:ascii="Times New Roman" w:hAnsi="Times New Roman" w:hint="eastAsia"/>
                <w:color w:val="000000"/>
              </w:rPr>
              <w:t>中斷機制</w:t>
            </w:r>
          </w:p>
          <w:p w:rsidR="009B3658" w:rsidRPr="00CF7FAF" w:rsidRDefault="009B3658" w:rsidP="009B3658">
            <w:pPr>
              <w:rPr>
                <w:rFonts w:ascii="Times New Roman" w:hAnsi="Times New Roman"/>
                <w:color w:val="000000"/>
              </w:rPr>
            </w:pPr>
            <w:r w:rsidRPr="00CF7FAF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CF7FAF">
              <w:rPr>
                <w:rFonts w:ascii="Times New Roman" w:hAnsi="Times New Roman" w:hint="eastAsia"/>
                <w:color w:val="000000"/>
              </w:rPr>
              <w:t>無窮迴圈</w:t>
            </w:r>
          </w:p>
        </w:tc>
      </w:tr>
    </w:tbl>
    <w:p w:rsidR="00895751" w:rsidRPr="00FD6479" w:rsidRDefault="00895751" w:rsidP="00895751">
      <w:pPr>
        <w:rPr>
          <w:color w:val="000000"/>
        </w:rPr>
      </w:pPr>
    </w:p>
    <w:p w:rsidR="00895751" w:rsidRPr="00FD6479" w:rsidRDefault="0079630B" w:rsidP="00CB6E44">
      <w:pPr>
        <w:rPr>
          <w:color w:val="000000"/>
        </w:rPr>
      </w:pPr>
      <w:r w:rsidRPr="00FD6479">
        <w:rPr>
          <w:rFonts w:hint="eastAsia"/>
          <w:color w:val="000000"/>
        </w:rPr>
        <w:t>如果讀者仔細閱讀</w:t>
      </w:r>
      <w:fldSimple w:instr=" REF _Ref230688558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21</w:t>
        </w:r>
      </w:fldSimple>
      <w:r w:rsidRPr="00FD6479">
        <w:rPr>
          <w:rFonts w:hint="eastAsia"/>
          <w:color w:val="000000"/>
        </w:rPr>
        <w:t>，應該會發現一件奇怪的事，第</w:t>
      </w:r>
      <w:r w:rsidRPr="00FD6479">
        <w:rPr>
          <w:rFonts w:hint="eastAsia"/>
          <w:color w:val="000000"/>
        </w:rPr>
        <w:t>13</w:t>
      </w:r>
      <w:r w:rsidRPr="00FD6479">
        <w:rPr>
          <w:rFonts w:hint="eastAsia"/>
          <w:color w:val="000000"/>
        </w:rPr>
        <w:t>行的</w:t>
      </w:r>
      <w:r w:rsidRPr="00FD6479">
        <w:rPr>
          <w:rFonts w:hint="eastAsia"/>
          <w:color w:val="000000"/>
        </w:rPr>
        <w:t xml:space="preserve"> while (1) {} </w:t>
      </w:r>
      <w:r w:rsidRPr="00FD6479">
        <w:rPr>
          <w:rFonts w:hint="eastAsia"/>
          <w:color w:val="000000"/>
        </w:rPr>
        <w:t>實際上是一個無窮迴圈，因此，該程式在啟動中斷機制之後，就進入了一個無窮迴圈。因此，理論上這個程式應該會直接當機，甚麼事都不會做才對，但是，由於中斷機制是由硬體直接驅動的，因此，每當時間中斷發生時，</w:t>
      </w:r>
      <w:r w:rsidRPr="00FD6479">
        <w:rPr>
          <w:rFonts w:hint="eastAsia"/>
          <w:color w:val="000000"/>
        </w:rPr>
        <w:t xml:space="preserve">timer_ISR() </w:t>
      </w:r>
      <w:r w:rsidRPr="00FD6479">
        <w:rPr>
          <w:rFonts w:hint="eastAsia"/>
          <w:color w:val="000000"/>
        </w:rPr>
        <w:t>函數仍然會被呼叫，因此，七段顯示器上就會顯示下一個數字。透過中斷機制，七段顯示器會反覆的從</w:t>
      </w:r>
      <w:r w:rsidRPr="00FD6479">
        <w:rPr>
          <w:rFonts w:hint="eastAsia"/>
          <w:color w:val="000000"/>
        </w:rPr>
        <w:t xml:space="preserve"> 0 </w:t>
      </w:r>
      <w:r w:rsidRPr="00FD6479">
        <w:rPr>
          <w:rFonts w:hint="eastAsia"/>
          <w:color w:val="000000"/>
        </w:rPr>
        <w:t>數到</w:t>
      </w:r>
      <w:r w:rsidRPr="00FD6479">
        <w:rPr>
          <w:rFonts w:hint="eastAsia"/>
          <w:color w:val="000000"/>
        </w:rPr>
        <w:t xml:space="preserve"> 9</w:t>
      </w:r>
      <w:r w:rsidRPr="00FD6479">
        <w:rPr>
          <w:rFonts w:hint="eastAsia"/>
          <w:color w:val="000000"/>
        </w:rPr>
        <w:t>，造成類似電子錶秒數跳動的感覺。</w:t>
      </w:r>
    </w:p>
    <w:p w:rsidR="00F73A45" w:rsidRPr="00FD6479" w:rsidRDefault="00F73A45" w:rsidP="00CB6E44">
      <w:pPr>
        <w:rPr>
          <w:color w:val="000000"/>
        </w:rPr>
      </w:pPr>
    </w:p>
    <w:p w:rsidR="00F73A45" w:rsidRPr="00FD6479" w:rsidRDefault="00F73A45" w:rsidP="00CB6E44">
      <w:pPr>
        <w:rPr>
          <w:color w:val="000000"/>
        </w:rPr>
      </w:pPr>
      <w:r w:rsidRPr="00FD6479">
        <w:rPr>
          <w:rFonts w:hint="eastAsia"/>
          <w:color w:val="000000"/>
        </w:rPr>
        <w:t>中斷機制與輪詢是嵌入式系統中經常使用的兩種輸出入方式，中斷機制由於仰賴硬體的配合，因此，只能在支援中斷的處理器中實現。目前，除了非常低階且原始的單晶片處理器之外，大部分的處理器都能支援中斷機制，像是</w:t>
      </w:r>
      <w:r w:rsidRPr="00FD6479">
        <w:rPr>
          <w:rFonts w:hint="eastAsia"/>
          <w:color w:val="000000"/>
        </w:rPr>
        <w:t xml:space="preserve"> ARM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>IA32</w:t>
      </w:r>
      <w:r w:rsidRPr="00FD6479">
        <w:rPr>
          <w:rFonts w:hint="eastAsia"/>
          <w:color w:val="000000"/>
        </w:rPr>
        <w:t>、</w:t>
      </w:r>
      <w:r w:rsidRPr="00FD6479">
        <w:rPr>
          <w:rFonts w:hint="eastAsia"/>
          <w:color w:val="000000"/>
        </w:rPr>
        <w:t xml:space="preserve">MIPS </w:t>
      </w:r>
      <w:r w:rsidRPr="00FD6479">
        <w:rPr>
          <w:rFonts w:hint="eastAsia"/>
          <w:color w:val="000000"/>
        </w:rPr>
        <w:t>等處理器，都能支援中斷機制。</w:t>
      </w:r>
    </w:p>
    <w:p w:rsidR="00F73A45" w:rsidRPr="00FD6479" w:rsidRDefault="00F73A45" w:rsidP="00CB6E44">
      <w:pPr>
        <w:rPr>
          <w:color w:val="000000"/>
        </w:rPr>
      </w:pPr>
    </w:p>
    <w:p w:rsidR="00F73A45" w:rsidRPr="00FD6479" w:rsidRDefault="00F73A45" w:rsidP="00CB6E44">
      <w:pPr>
        <w:rPr>
          <w:color w:val="000000"/>
        </w:rPr>
      </w:pPr>
      <w:r w:rsidRPr="00FD6479">
        <w:rPr>
          <w:rFonts w:hint="eastAsia"/>
          <w:color w:val="000000"/>
        </w:rPr>
        <w:t>有了中斷機制，作業系統才有可能實現真正的多行程執行環境，作業系統可以利用時間中斷，收回處理器的控制權，以便安排另一個程式開始執行。</w:t>
      </w:r>
      <w:r w:rsidR="00061524">
        <w:rPr>
          <w:rFonts w:hint="eastAsia"/>
          <w:color w:val="000000"/>
        </w:rPr>
        <w:t>接著</w:t>
      </w:r>
      <w:r w:rsidRPr="00FD6479">
        <w:rPr>
          <w:rFonts w:hint="eastAsia"/>
          <w:color w:val="000000"/>
        </w:rPr>
        <w:t>，我們先</w:t>
      </w:r>
      <w:r w:rsidR="00061524">
        <w:rPr>
          <w:rFonts w:hint="eastAsia"/>
          <w:color w:val="000000"/>
        </w:rPr>
        <w:t>來</w:t>
      </w:r>
      <w:r w:rsidRPr="00FD6479">
        <w:rPr>
          <w:rFonts w:hint="eastAsia"/>
          <w:color w:val="000000"/>
        </w:rPr>
        <w:t>理解如何讓電腦啟動，以及如何設定中斷向量等主題，這將是下一節啟動程式的內容。</w:t>
      </w:r>
    </w:p>
    <w:p w:rsidR="00C0744D" w:rsidRPr="00FD6479" w:rsidRDefault="00C0744D" w:rsidP="00CB6E44">
      <w:pPr>
        <w:rPr>
          <w:color w:val="000000"/>
        </w:rPr>
      </w:pPr>
    </w:p>
    <w:p w:rsidR="0037219C" w:rsidRPr="00FD6479" w:rsidRDefault="0037219C" w:rsidP="00860516">
      <w:pPr>
        <w:pStyle w:val="2"/>
        <w:numPr>
          <w:ilvl w:val="1"/>
          <w:numId w:val="51"/>
        </w:numPr>
        <w:rPr>
          <w:color w:val="000000"/>
        </w:rPr>
      </w:pPr>
      <w:bookmarkStart w:id="40" w:name="_Ref230486211"/>
      <w:r w:rsidRPr="00FD6479">
        <w:rPr>
          <w:rFonts w:hint="eastAsia"/>
          <w:color w:val="000000"/>
        </w:rPr>
        <w:lastRenderedPageBreak/>
        <w:t>啟動程式</w:t>
      </w:r>
      <w:bookmarkEnd w:id="40"/>
    </w:p>
    <w:p w:rsidR="002705D5" w:rsidRPr="00FD6479" w:rsidRDefault="003D037E" w:rsidP="002705D5">
      <w:pPr>
        <w:rPr>
          <w:color w:val="000000"/>
        </w:rPr>
      </w:pPr>
      <w:r w:rsidRPr="00FD6479">
        <w:rPr>
          <w:rFonts w:hint="eastAsia"/>
          <w:color w:val="000000"/>
        </w:rPr>
        <w:t>啟動程式就是一個相當特殊的程式，其功能是建立電腦的程式執行環境，讓其他程式得以順利執行。</w:t>
      </w:r>
      <w:r w:rsidR="002705D5" w:rsidRPr="00FD6479">
        <w:rPr>
          <w:rFonts w:hint="eastAsia"/>
          <w:color w:val="000000"/>
        </w:rPr>
        <w:t>撰寫啟動程式的設計師，必須依靠各種感覺器官，去感覺程式是否正常，因為在啟動時，包含螢幕在內的各種裝置不見得能正常運作</w:t>
      </w:r>
      <w:r w:rsidR="002705D5" w:rsidRPr="00FD6479">
        <w:rPr>
          <w:rFonts w:hint="eastAsia"/>
          <w:color w:val="000000"/>
        </w:rPr>
        <w:t xml:space="preserve"> (</w:t>
      </w:r>
      <w:r w:rsidR="002705D5" w:rsidRPr="00FD6479">
        <w:rPr>
          <w:rFonts w:hint="eastAsia"/>
          <w:color w:val="000000"/>
        </w:rPr>
        <w:t>甚至，許多嵌入式系統根本就沒有</w:t>
      </w:r>
      <w:r w:rsidR="009B1C30">
        <w:rPr>
          <w:rFonts w:hint="eastAsia"/>
          <w:color w:val="000000"/>
        </w:rPr>
        <w:t>螢幕</w:t>
      </w:r>
      <w:r w:rsidR="002705D5" w:rsidRPr="00FD6479">
        <w:rPr>
          <w:rFonts w:hint="eastAsia"/>
          <w:color w:val="000000"/>
        </w:rPr>
        <w:t>)</w:t>
      </w:r>
      <w:r w:rsidR="002705D5" w:rsidRPr="00FD6479">
        <w:rPr>
          <w:rFonts w:hint="eastAsia"/>
          <w:color w:val="000000"/>
        </w:rPr>
        <w:t>，因此、可能會使用『嗶一聲』等原始的方法，代表程式還在正常的執行，這也是嵌入式系統常用的方法。</w:t>
      </w:r>
    </w:p>
    <w:p w:rsidR="002705D5" w:rsidRPr="00FD6479" w:rsidRDefault="002705D5" w:rsidP="002705D5">
      <w:pPr>
        <w:rPr>
          <w:color w:val="000000"/>
        </w:rPr>
      </w:pPr>
    </w:p>
    <w:p w:rsidR="001721B9" w:rsidRPr="00FD6479" w:rsidRDefault="001721B9" w:rsidP="001721B9">
      <w:pPr>
        <w:rPr>
          <w:color w:val="000000"/>
        </w:rPr>
      </w:pPr>
      <w:r w:rsidRPr="00FD6479">
        <w:rPr>
          <w:rFonts w:hint="eastAsia"/>
          <w:color w:val="000000"/>
        </w:rPr>
        <w:t>電腦開機後，第一個被執行的記憶體位址，稱為啟動位址，啟動程式的第一個指令，必須被正確的燒錄到該位址中，才能正確的啟動。然而，程式設計師對啟動程式通常會感到迷惑。因為啟動程式必須在電腦一開機時就存在記憶體中，因此，只能將啟動程式放到</w:t>
      </w:r>
      <w:r w:rsidRPr="00FD6479">
        <w:rPr>
          <w:rFonts w:hint="eastAsia"/>
          <w:color w:val="000000"/>
        </w:rPr>
        <w:t>ROM</w:t>
      </w:r>
      <w:r w:rsidR="007C4DEE">
        <w:rPr>
          <w:rFonts w:hint="eastAsia"/>
          <w:color w:val="000000"/>
        </w:rPr>
        <w:t>或</w:t>
      </w:r>
      <w:r w:rsidRPr="00FD6479">
        <w:rPr>
          <w:rFonts w:hint="eastAsia"/>
          <w:color w:val="000000"/>
        </w:rPr>
        <w:t>FLASH</w:t>
      </w:r>
      <w:r w:rsidR="007C4DEE">
        <w:rPr>
          <w:rFonts w:hint="eastAsia"/>
          <w:color w:val="000000"/>
        </w:rPr>
        <w:t>等</w:t>
      </w:r>
      <w:r w:rsidR="007C4DEE" w:rsidRPr="00FD6479">
        <w:rPr>
          <w:rFonts w:hint="eastAsia"/>
          <w:color w:val="000000"/>
        </w:rPr>
        <w:t>永久性儲存體</w:t>
      </w:r>
      <w:r w:rsidR="007C4DEE">
        <w:rPr>
          <w:rFonts w:hint="eastAsia"/>
          <w:color w:val="000000"/>
        </w:rPr>
        <w:t>當中</w:t>
      </w:r>
      <w:r w:rsidRPr="00FD6479">
        <w:rPr>
          <w:rFonts w:hint="eastAsia"/>
          <w:color w:val="000000"/>
        </w:rPr>
        <w:t>。如果將啟動程式放到揮發性記憶體，像是</w:t>
      </w:r>
      <w:r w:rsidRPr="00FD6479">
        <w:rPr>
          <w:rFonts w:hint="eastAsia"/>
          <w:color w:val="000000"/>
        </w:rPr>
        <w:t>DRAM</w:t>
      </w:r>
      <w:r w:rsidRPr="00FD6479">
        <w:rPr>
          <w:rFonts w:hint="eastAsia"/>
          <w:color w:val="000000"/>
        </w:rPr>
        <w:t>或</w:t>
      </w:r>
      <w:r w:rsidRPr="00FD6479">
        <w:rPr>
          <w:rFonts w:hint="eastAsia"/>
          <w:color w:val="000000"/>
        </w:rPr>
        <w:t>SRAM</w:t>
      </w:r>
      <w:r w:rsidRPr="00FD6479">
        <w:rPr>
          <w:rFonts w:hint="eastAsia"/>
          <w:color w:val="000000"/>
        </w:rPr>
        <w:t>中，那麼，當使用者關閉電源後重新開機時，啟動程式將消失無蹤，電腦也就無法順利啟動了。</w:t>
      </w:r>
    </w:p>
    <w:p w:rsidR="001721B9" w:rsidRPr="00FD6479" w:rsidRDefault="001721B9" w:rsidP="001721B9">
      <w:pPr>
        <w:rPr>
          <w:color w:val="000000"/>
        </w:rPr>
      </w:pPr>
    </w:p>
    <w:p w:rsidR="001721B9" w:rsidRPr="00FD6479" w:rsidRDefault="001721B9" w:rsidP="001721B9">
      <w:pPr>
        <w:rPr>
          <w:color w:val="000000"/>
        </w:rPr>
      </w:pPr>
      <w:r w:rsidRPr="00FD6479">
        <w:rPr>
          <w:rFonts w:hint="eastAsia"/>
          <w:color w:val="000000"/>
        </w:rPr>
        <w:t>對嵌入式系統而言，啟動程式中除了包含機器指令之外，也會包含資料區域，像是</w:t>
      </w:r>
      <w:r w:rsidRPr="00FD6479">
        <w:rPr>
          <w:rFonts w:hint="eastAsia"/>
          <w:color w:val="000000"/>
        </w:rPr>
        <w:t xml:space="preserve"> .data </w:t>
      </w:r>
      <w:r w:rsidRPr="00FD6479">
        <w:rPr>
          <w:rFonts w:hint="eastAsia"/>
          <w:color w:val="000000"/>
        </w:rPr>
        <w:t>段與</w:t>
      </w:r>
      <w:r w:rsidRPr="00FD6479">
        <w:rPr>
          <w:rFonts w:hint="eastAsia"/>
          <w:color w:val="000000"/>
        </w:rPr>
        <w:t xml:space="preserve"> .bss </w:t>
      </w:r>
      <w:r w:rsidRPr="00FD6479">
        <w:rPr>
          <w:rFonts w:hint="eastAsia"/>
          <w:color w:val="000000"/>
        </w:rPr>
        <w:t>段。對於</w:t>
      </w:r>
      <w:r w:rsidRPr="00FD6479">
        <w:rPr>
          <w:rFonts w:hint="eastAsia"/>
          <w:color w:val="000000"/>
        </w:rPr>
        <w:t xml:space="preserve"> .data </w:t>
      </w:r>
      <w:r w:rsidRPr="00FD6479">
        <w:rPr>
          <w:rFonts w:hint="eastAsia"/>
          <w:color w:val="000000"/>
        </w:rPr>
        <w:t>段而言，這些資料一開始會被儲存在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當中，但是，在啟動之後必須被搬入到</w:t>
      </w:r>
      <w:r w:rsidRPr="00FD6479">
        <w:rPr>
          <w:rFonts w:hint="eastAsia"/>
          <w:color w:val="000000"/>
        </w:rPr>
        <w:t>RAM</w:t>
      </w:r>
      <w:r w:rsidRPr="00FD6479">
        <w:rPr>
          <w:rFonts w:hint="eastAsia"/>
          <w:color w:val="000000"/>
        </w:rPr>
        <w:t>當中，否則，程式將無法修改這些資料。</w:t>
      </w:r>
    </w:p>
    <w:p w:rsidR="001721B9" w:rsidRPr="00FD6479" w:rsidRDefault="001721B9" w:rsidP="001721B9">
      <w:pPr>
        <w:rPr>
          <w:color w:val="000000"/>
        </w:rPr>
      </w:pPr>
    </w:p>
    <w:p w:rsidR="001721B9" w:rsidRPr="00FD6479" w:rsidRDefault="001721B9" w:rsidP="001721B9">
      <w:pPr>
        <w:rPr>
          <w:color w:val="000000"/>
        </w:rPr>
      </w:pPr>
      <w:r w:rsidRPr="00FD6479">
        <w:rPr>
          <w:rFonts w:hint="eastAsia"/>
          <w:color w:val="000000"/>
        </w:rPr>
        <w:t>因此，</w:t>
      </w:r>
      <w:r w:rsidR="00AA776C" w:rsidRPr="00FD6479">
        <w:rPr>
          <w:rFonts w:hint="eastAsia"/>
          <w:color w:val="000000"/>
        </w:rPr>
        <w:t>嵌入式的</w:t>
      </w:r>
      <w:r w:rsidRPr="00FD6479">
        <w:rPr>
          <w:rFonts w:hint="eastAsia"/>
          <w:color w:val="000000"/>
        </w:rPr>
        <w:t>啟動程式</w:t>
      </w:r>
      <w:r w:rsidR="00AA776C" w:rsidRPr="00FD6479">
        <w:rPr>
          <w:rFonts w:hint="eastAsia"/>
          <w:color w:val="000000"/>
        </w:rPr>
        <w:t>會</w:t>
      </w:r>
      <w:r w:rsidRPr="00FD6479">
        <w:rPr>
          <w:rFonts w:hint="eastAsia"/>
          <w:color w:val="000000"/>
        </w:rPr>
        <w:t>將資料區從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搬移到</w:t>
      </w:r>
      <w:r w:rsidRPr="00FD6479">
        <w:rPr>
          <w:rFonts w:hint="eastAsia"/>
          <w:color w:val="000000"/>
        </w:rPr>
        <w:t>RAM</w:t>
      </w:r>
      <w:r w:rsidRPr="00FD6479">
        <w:rPr>
          <w:rFonts w:hint="eastAsia"/>
          <w:color w:val="000000"/>
        </w:rPr>
        <w:t>，才能讓這些具有初值的變數進入可修改狀態。因此，</w:t>
      </w:r>
      <w:r w:rsidR="007C4DEE">
        <w:rPr>
          <w:rFonts w:hint="eastAsia"/>
          <w:color w:val="000000"/>
        </w:rPr>
        <w:t>啟動</w:t>
      </w:r>
      <w:r w:rsidRPr="00FD6479">
        <w:rPr>
          <w:rFonts w:hint="eastAsia"/>
          <w:color w:val="000000"/>
        </w:rPr>
        <w:t>程式必須將自己</w:t>
      </w:r>
      <w:r w:rsidR="007C4DEE">
        <w:rPr>
          <w:rFonts w:hint="eastAsia"/>
          <w:color w:val="000000"/>
        </w:rPr>
        <w:t>先</w:t>
      </w:r>
      <w:r w:rsidRPr="00FD6479">
        <w:rPr>
          <w:rFonts w:hint="eastAsia"/>
          <w:color w:val="000000"/>
        </w:rPr>
        <w:t>從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搬到</w:t>
      </w:r>
      <w:r w:rsidRPr="00FD6479">
        <w:rPr>
          <w:rFonts w:hint="eastAsia"/>
          <w:color w:val="000000"/>
        </w:rPr>
        <w:t>RAM</w:t>
      </w:r>
      <w:r w:rsidRPr="00FD6479">
        <w:rPr>
          <w:rFonts w:hint="eastAsia"/>
          <w:color w:val="000000"/>
        </w:rPr>
        <w:t>之後，才能開始執行其主要功能。</w:t>
      </w:r>
    </w:p>
    <w:p w:rsidR="001721B9" w:rsidRPr="00FD6479" w:rsidRDefault="001721B9" w:rsidP="001721B9">
      <w:pPr>
        <w:rPr>
          <w:color w:val="000000"/>
        </w:rPr>
      </w:pPr>
    </w:p>
    <w:p w:rsidR="00EB6AE4" w:rsidRPr="00FD6479" w:rsidRDefault="002705D5" w:rsidP="00122BED">
      <w:pPr>
        <w:rPr>
          <w:color w:val="000000"/>
        </w:rPr>
      </w:pPr>
      <w:r w:rsidRPr="00FD6479">
        <w:rPr>
          <w:rFonts w:hint="eastAsia"/>
          <w:color w:val="000000"/>
        </w:rPr>
        <w:t>啟動程式必須建立程式的執行環境，讓其他程式得以順利執行</w:t>
      </w:r>
      <w:r w:rsidR="001721B9" w:rsidRPr="00FD6479">
        <w:rPr>
          <w:rFonts w:hint="eastAsia"/>
          <w:color w:val="000000"/>
        </w:rPr>
        <w:t>，其主要</w:t>
      </w:r>
      <w:r w:rsidR="00122BED" w:rsidRPr="00FD6479">
        <w:rPr>
          <w:rFonts w:hint="eastAsia"/>
          <w:color w:val="000000"/>
        </w:rPr>
        <w:t>任務包含</w:t>
      </w:r>
      <w:r w:rsidR="001721B9" w:rsidRPr="00FD6479">
        <w:rPr>
          <w:rFonts w:hint="eastAsia"/>
          <w:color w:val="000000"/>
        </w:rPr>
        <w:t>下列</w:t>
      </w:r>
      <w:r w:rsidR="00DE178A" w:rsidRPr="00FD6479">
        <w:rPr>
          <w:rFonts w:hint="eastAsia"/>
          <w:color w:val="000000"/>
        </w:rPr>
        <w:t>四</w:t>
      </w:r>
      <w:r w:rsidR="001721B9" w:rsidRPr="00FD6479">
        <w:rPr>
          <w:rFonts w:hint="eastAsia"/>
          <w:color w:val="000000"/>
        </w:rPr>
        <w:t>項</w:t>
      </w:r>
      <w:r w:rsidR="00EB6AE4" w:rsidRPr="00FD6479">
        <w:rPr>
          <w:rFonts w:hint="eastAsia"/>
          <w:color w:val="000000"/>
        </w:rPr>
        <w:t>：</w:t>
      </w:r>
    </w:p>
    <w:p w:rsidR="001721B9" w:rsidRPr="00FD6479" w:rsidRDefault="001721B9" w:rsidP="00122BED">
      <w:pPr>
        <w:rPr>
          <w:color w:val="000000"/>
        </w:rPr>
      </w:pPr>
    </w:p>
    <w:p w:rsidR="00EB6AE4" w:rsidRPr="00FD6479" w:rsidRDefault="00122BED" w:rsidP="00122BED">
      <w:pPr>
        <w:rPr>
          <w:color w:val="000000"/>
        </w:rPr>
      </w:pPr>
      <w:r w:rsidRPr="00FD6479">
        <w:rPr>
          <w:rFonts w:hint="eastAsia"/>
          <w:color w:val="000000"/>
        </w:rPr>
        <w:t xml:space="preserve">1. </w:t>
      </w:r>
      <w:r w:rsidR="00EB6AE4" w:rsidRPr="00FD6479">
        <w:rPr>
          <w:rFonts w:hint="eastAsia"/>
          <w:color w:val="000000"/>
        </w:rPr>
        <w:t>設定</w:t>
      </w:r>
      <w:r w:rsidRPr="00FD6479">
        <w:rPr>
          <w:rFonts w:hint="eastAsia"/>
          <w:color w:val="000000"/>
        </w:rPr>
        <w:t>中斷向量</w:t>
      </w:r>
      <w:r w:rsidR="001721B9" w:rsidRPr="00FD6479">
        <w:rPr>
          <w:rFonts w:hint="eastAsia"/>
          <w:color w:val="000000"/>
        </w:rPr>
        <w:t>，啟動中斷機制。</w:t>
      </w:r>
    </w:p>
    <w:p w:rsidR="00DE178A" w:rsidRPr="00FD6479" w:rsidRDefault="00DE178A" w:rsidP="00DE178A">
      <w:pPr>
        <w:rPr>
          <w:color w:val="000000"/>
        </w:rPr>
      </w:pPr>
      <w:r w:rsidRPr="00FD6479">
        <w:rPr>
          <w:rFonts w:hint="eastAsia"/>
          <w:color w:val="000000"/>
        </w:rPr>
        <w:t xml:space="preserve">2. </w:t>
      </w:r>
      <w:r w:rsidRPr="00FD6479">
        <w:rPr>
          <w:rFonts w:hint="eastAsia"/>
          <w:color w:val="000000"/>
        </w:rPr>
        <w:t>設定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與主機板的各項參數，讓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與主機板得以進入正確的狀態。</w:t>
      </w:r>
    </w:p>
    <w:p w:rsidR="00EB6AE4" w:rsidRPr="00FD6479" w:rsidRDefault="00DE178A" w:rsidP="00122BED">
      <w:pPr>
        <w:rPr>
          <w:color w:val="000000"/>
        </w:rPr>
      </w:pPr>
      <w:r w:rsidRPr="00FD6479">
        <w:rPr>
          <w:rFonts w:hint="eastAsia"/>
          <w:color w:val="000000"/>
        </w:rPr>
        <w:t>3</w:t>
      </w:r>
      <w:r w:rsidR="00122BED" w:rsidRPr="00FD6479">
        <w:rPr>
          <w:rFonts w:hint="eastAsia"/>
          <w:color w:val="000000"/>
        </w:rPr>
        <w:t xml:space="preserve">. </w:t>
      </w:r>
      <w:r w:rsidR="00EB6AE4" w:rsidRPr="00FD6479">
        <w:rPr>
          <w:rFonts w:hint="eastAsia"/>
          <w:color w:val="000000"/>
        </w:rPr>
        <w:t>將</w:t>
      </w:r>
      <w:r w:rsidRPr="00FD6479">
        <w:rPr>
          <w:rFonts w:hint="eastAsia"/>
          <w:color w:val="000000"/>
        </w:rPr>
        <w:t>存放在永久儲存體中的程式與資料</w:t>
      </w:r>
      <w:r w:rsidR="00EB6AE4" w:rsidRPr="00FD6479">
        <w:rPr>
          <w:rFonts w:hint="eastAsia"/>
          <w:color w:val="000000"/>
        </w:rPr>
        <w:t>搬到</w:t>
      </w:r>
      <w:r w:rsidRPr="00FD6479">
        <w:rPr>
          <w:rFonts w:hint="eastAsia"/>
          <w:color w:val="000000"/>
        </w:rPr>
        <w:t>記憶體中</w:t>
      </w:r>
      <w:r w:rsidR="00EB6AE4" w:rsidRPr="00FD6479">
        <w:rPr>
          <w:rFonts w:hint="eastAsia"/>
          <w:color w:val="000000"/>
        </w:rPr>
        <w:t>。</w:t>
      </w:r>
    </w:p>
    <w:p w:rsidR="001721B9" w:rsidRPr="00FD6479" w:rsidRDefault="00DE178A" w:rsidP="00EB6AE4">
      <w:pPr>
        <w:rPr>
          <w:color w:val="000000"/>
        </w:rPr>
      </w:pPr>
      <w:r w:rsidRPr="00FD6479">
        <w:rPr>
          <w:rFonts w:hint="eastAsia"/>
          <w:color w:val="000000"/>
        </w:rPr>
        <w:t>4</w:t>
      </w:r>
      <w:r w:rsidR="001721B9" w:rsidRPr="00FD6479">
        <w:rPr>
          <w:rFonts w:hint="eastAsia"/>
          <w:color w:val="000000"/>
        </w:rPr>
        <w:t xml:space="preserve">. </w:t>
      </w:r>
      <w:r w:rsidR="001721B9" w:rsidRPr="00FD6479">
        <w:rPr>
          <w:rFonts w:hint="eastAsia"/>
          <w:color w:val="000000"/>
        </w:rPr>
        <w:t>設定高階語言的執行環境，</w:t>
      </w:r>
      <w:r w:rsidR="00865AFE" w:rsidRPr="00FD6479">
        <w:rPr>
          <w:rFonts w:hint="eastAsia"/>
          <w:color w:val="000000"/>
        </w:rPr>
        <w:t>包含設定堆疊</w:t>
      </w:r>
      <w:r w:rsidR="00865AFE" w:rsidRPr="00FD6479">
        <w:rPr>
          <w:rFonts w:hint="eastAsia"/>
          <w:color w:val="000000"/>
        </w:rPr>
        <w:t xml:space="preserve"> (Stack)</w:t>
      </w:r>
      <w:r w:rsidR="00865AFE" w:rsidRPr="00FD6479">
        <w:rPr>
          <w:rFonts w:hint="eastAsia"/>
          <w:color w:val="000000"/>
        </w:rPr>
        <w:t>、堆積</w:t>
      </w:r>
      <w:r w:rsidR="00865AFE" w:rsidRPr="00FD6479">
        <w:rPr>
          <w:rFonts w:hint="eastAsia"/>
          <w:color w:val="000000"/>
        </w:rPr>
        <w:t xml:space="preserve"> (Heap) </w:t>
      </w:r>
      <w:r w:rsidR="00865AFE" w:rsidRPr="00FD6479">
        <w:rPr>
          <w:rFonts w:hint="eastAsia"/>
          <w:color w:val="000000"/>
        </w:rPr>
        <w:t>等區域</w:t>
      </w:r>
      <w:r w:rsidR="001721B9" w:rsidRPr="00FD6479">
        <w:rPr>
          <w:rFonts w:hint="eastAsia"/>
          <w:color w:val="000000"/>
        </w:rPr>
        <w:t>。</w:t>
      </w:r>
    </w:p>
    <w:p w:rsidR="001721B9" w:rsidRPr="00FD6479" w:rsidRDefault="001721B9" w:rsidP="00122BED">
      <w:pPr>
        <w:rPr>
          <w:color w:val="000000"/>
        </w:rPr>
      </w:pPr>
    </w:p>
    <w:p w:rsidR="00865AFE" w:rsidRPr="00FD6479" w:rsidRDefault="00865AFE" w:rsidP="00122BED">
      <w:pPr>
        <w:rPr>
          <w:color w:val="000000"/>
        </w:rPr>
      </w:pPr>
      <w:r w:rsidRPr="00FD6479">
        <w:rPr>
          <w:rFonts w:hint="eastAsia"/>
          <w:color w:val="000000"/>
        </w:rPr>
        <w:t>為了更詳細的說明啟動程式的功能，我們將再度以基於</w:t>
      </w:r>
      <w:r w:rsidRPr="00FD6479">
        <w:rPr>
          <w:rFonts w:hint="eastAsia"/>
          <w:color w:val="000000"/>
        </w:rPr>
        <w:t>CPU0</w:t>
      </w:r>
      <w:r w:rsidRPr="00FD6479">
        <w:rPr>
          <w:rFonts w:hint="eastAsia"/>
          <w:color w:val="000000"/>
        </w:rPr>
        <w:t>處理器的</w:t>
      </w:r>
      <w:r w:rsidRPr="00FD6479">
        <w:rPr>
          <w:rFonts w:hint="eastAsia"/>
          <w:color w:val="000000"/>
        </w:rPr>
        <w:t xml:space="preserve"> M0</w:t>
      </w:r>
      <w:r w:rsidRPr="00FD6479">
        <w:rPr>
          <w:rFonts w:hint="eastAsia"/>
          <w:color w:val="000000"/>
        </w:rPr>
        <w:t>電腦為例，以範例的方式說明啟動程式的設計方式。</w:t>
      </w:r>
    </w:p>
    <w:p w:rsidR="00DE178A" w:rsidRPr="00FD6479" w:rsidRDefault="00DE178A" w:rsidP="00122BED">
      <w:pPr>
        <w:rPr>
          <w:color w:val="000000"/>
        </w:rPr>
      </w:pPr>
    </w:p>
    <w:p w:rsidR="00AA4875" w:rsidRPr="00FD6479" w:rsidRDefault="00AA4875" w:rsidP="00AA4875">
      <w:pPr>
        <w:pStyle w:val="afa"/>
        <w:ind w:left="240" w:right="240"/>
        <w:rPr>
          <w:color w:val="000000"/>
        </w:rPr>
      </w:pP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電腦的</w:t>
      </w:r>
      <w:r w:rsidR="00AF7834" w:rsidRPr="00FD6479">
        <w:rPr>
          <w:rFonts w:hint="eastAsia"/>
          <w:color w:val="000000"/>
        </w:rPr>
        <w:t>記憶體配置</w:t>
      </w:r>
    </w:p>
    <w:p w:rsidR="00AF7834" w:rsidRPr="00FD6479" w:rsidRDefault="00AF7834" w:rsidP="00AF7834">
      <w:pPr>
        <w:rPr>
          <w:color w:val="000000"/>
        </w:rPr>
      </w:pPr>
      <w:r w:rsidRPr="00FD6479">
        <w:rPr>
          <w:rFonts w:hint="eastAsia"/>
          <w:color w:val="000000"/>
        </w:rPr>
        <w:lastRenderedPageBreak/>
        <w:t xml:space="preserve">M0 </w:t>
      </w:r>
      <w:r w:rsidRPr="00FD6479">
        <w:rPr>
          <w:rFonts w:hint="eastAsia"/>
          <w:color w:val="000000"/>
        </w:rPr>
        <w:t>電腦擁有</w:t>
      </w:r>
      <w:r w:rsidRPr="00FD6479">
        <w:rPr>
          <w:rFonts w:hint="eastAsia"/>
          <w:color w:val="000000"/>
        </w:rPr>
        <w:t>16K</w:t>
      </w:r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與</w:t>
      </w:r>
      <w:r w:rsidRPr="00FD6479">
        <w:rPr>
          <w:rFonts w:hint="eastAsia"/>
          <w:color w:val="000000"/>
        </w:rPr>
        <w:t>48K</w:t>
      </w:r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>RAM</w:t>
      </w:r>
      <w:r w:rsidRPr="00FD6479">
        <w:rPr>
          <w:rFonts w:hint="eastAsia"/>
          <w:color w:val="000000"/>
        </w:rPr>
        <w:t>，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的存取位址為</w:t>
      </w:r>
      <w:r w:rsidRPr="00FD6479">
        <w:rPr>
          <w:rFonts w:hint="eastAsia"/>
          <w:color w:val="000000"/>
        </w:rPr>
        <w:t xml:space="preserve"> 0x0000~0x3FFF</w:t>
      </w:r>
      <w:r w:rsidRPr="00FD6479">
        <w:rPr>
          <w:rFonts w:hint="eastAsia"/>
          <w:color w:val="000000"/>
        </w:rPr>
        <w:t>，而</w:t>
      </w:r>
      <w:r w:rsidRPr="00FD6479">
        <w:rPr>
          <w:rFonts w:hint="eastAsia"/>
          <w:color w:val="000000"/>
        </w:rPr>
        <w:t>RAM</w:t>
      </w:r>
      <w:r w:rsidRPr="00FD6479">
        <w:rPr>
          <w:rFonts w:hint="eastAsia"/>
          <w:color w:val="000000"/>
        </w:rPr>
        <w:t>的存取位址為</w:t>
      </w:r>
      <w:r w:rsidRPr="00FD6479">
        <w:rPr>
          <w:rFonts w:hint="eastAsia"/>
          <w:color w:val="000000"/>
        </w:rPr>
        <w:t xml:space="preserve"> 0x4000~0xFFFF</w:t>
      </w:r>
      <w:r w:rsidRPr="00FD6479">
        <w:rPr>
          <w:rFonts w:hint="eastAsia"/>
          <w:color w:val="000000"/>
        </w:rPr>
        <w:t>。如</w:t>
      </w:r>
      <w:fldSimple w:instr=" REF _Ref231197141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11.3</w:t>
        </w:r>
      </w:fldSimple>
      <w:r w:rsidRPr="00FD6479">
        <w:rPr>
          <w:rFonts w:hint="eastAsia"/>
          <w:color w:val="000000"/>
        </w:rPr>
        <w:t xml:space="preserve"> (a) </w:t>
      </w:r>
      <w:r w:rsidRPr="00FD6479">
        <w:rPr>
          <w:rFonts w:hint="eastAsia"/>
          <w:color w:val="000000"/>
        </w:rPr>
        <w:t>所示。</w:t>
      </w:r>
    </w:p>
    <w:p w:rsidR="00AF7834" w:rsidRPr="00FD6479" w:rsidRDefault="00AF7834" w:rsidP="00AF7834">
      <w:pPr>
        <w:rPr>
          <w:color w:val="000000"/>
        </w:rPr>
      </w:pPr>
    </w:p>
    <w:p w:rsidR="00AF7834" w:rsidRPr="00FD6479" w:rsidRDefault="00AF7834" w:rsidP="00AF7834">
      <w:pPr>
        <w:rPr>
          <w:color w:val="000000"/>
        </w:rPr>
      </w:pPr>
      <w:r w:rsidRPr="00FD6479">
        <w:rPr>
          <w:rFonts w:hint="eastAsia"/>
          <w:color w:val="000000"/>
        </w:rPr>
        <w:t>在啟動時，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當中已經燒錄有整個系統的程式與資料，其中，啟動程式段</w:t>
      </w:r>
      <w:r w:rsidRPr="00FD6479">
        <w:rPr>
          <w:rFonts w:hint="eastAsia"/>
          <w:color w:val="000000"/>
        </w:rPr>
        <w:t xml:space="preserve"> (*.stext) </w:t>
      </w:r>
      <w:r w:rsidRPr="00FD6479">
        <w:rPr>
          <w:rFonts w:hint="eastAsia"/>
          <w:color w:val="000000"/>
        </w:rPr>
        <w:t>被燒錄在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開頭的</w:t>
      </w:r>
      <w:r w:rsidRPr="00FD6479">
        <w:rPr>
          <w:rFonts w:hint="eastAsia"/>
          <w:color w:val="000000"/>
        </w:rPr>
        <w:t xml:space="preserve"> 0x0000</w:t>
      </w:r>
      <w:r w:rsidRPr="00FD6479">
        <w:rPr>
          <w:rFonts w:hint="eastAsia"/>
          <w:color w:val="000000"/>
        </w:rPr>
        <w:t>區域。</w:t>
      </w:r>
      <w:r w:rsidRPr="00FD6479">
        <w:rPr>
          <w:rFonts w:hint="eastAsia"/>
          <w:color w:val="000000"/>
        </w:rPr>
        <w:t xml:space="preserve">M0 </w:t>
      </w:r>
      <w:r w:rsidRPr="00FD6479">
        <w:rPr>
          <w:rFonts w:hint="eastAsia"/>
          <w:color w:val="000000"/>
        </w:rPr>
        <w:t>電腦在重開機時，會從啟動位址</w:t>
      </w:r>
      <w:r w:rsidRPr="00FD6479">
        <w:rPr>
          <w:rFonts w:hint="eastAsia"/>
          <w:color w:val="000000"/>
        </w:rPr>
        <w:t xml:space="preserve"> 0x0000 </w:t>
      </w:r>
      <w:r w:rsidRPr="00FD6479">
        <w:rPr>
          <w:rFonts w:hint="eastAsia"/>
          <w:color w:val="000000"/>
        </w:rPr>
        <w:t>開始執行，因此，啟動程式當中的重開機中斷必須被燒錄在</w:t>
      </w:r>
      <w:r w:rsidRPr="00FD6479">
        <w:rPr>
          <w:rFonts w:hint="eastAsia"/>
          <w:color w:val="000000"/>
        </w:rPr>
        <w:t xml:space="preserve"> 0x0000</w:t>
      </w:r>
      <w:r w:rsidRPr="00FD6479">
        <w:rPr>
          <w:rFonts w:hint="eastAsia"/>
          <w:color w:val="000000"/>
        </w:rPr>
        <w:t>的位址上，如此才能順利開機。</w:t>
      </w:r>
    </w:p>
    <w:p w:rsidR="00AF7834" w:rsidRPr="00FD6479" w:rsidRDefault="00AF7834" w:rsidP="00AF7834">
      <w:pPr>
        <w:rPr>
          <w:color w:val="000000"/>
        </w:rPr>
      </w:pPr>
    </w:p>
    <w:p w:rsidR="00AF7834" w:rsidRPr="00FD6479" w:rsidRDefault="00AF7834" w:rsidP="00AF7834">
      <w:pPr>
        <w:rPr>
          <w:color w:val="000000"/>
        </w:rPr>
      </w:pPr>
      <w:r w:rsidRPr="00FD6479">
        <w:rPr>
          <w:rFonts w:hint="eastAsia"/>
          <w:color w:val="000000"/>
        </w:rPr>
        <w:t>由於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電腦是嵌入式系統，沒有硬碟，所有程式都被燒錄在</w:t>
      </w:r>
      <w:r w:rsidRPr="00FD6479">
        <w:rPr>
          <w:rFonts w:hint="eastAsia"/>
          <w:color w:val="000000"/>
        </w:rPr>
        <w:t xml:space="preserve"> ROM</w:t>
      </w:r>
      <w:r w:rsidRPr="00FD6479">
        <w:rPr>
          <w:rFonts w:hint="eastAsia"/>
          <w:color w:val="000000"/>
        </w:rPr>
        <w:t>當中，因此，除了啟動程式之外，所有的程式區</w:t>
      </w:r>
      <w:r w:rsidRPr="00FD6479">
        <w:rPr>
          <w:rFonts w:hint="eastAsia"/>
          <w:color w:val="000000"/>
        </w:rPr>
        <w:t xml:space="preserve"> (*.text)</w:t>
      </w:r>
      <w:r w:rsidRPr="00FD6479">
        <w:rPr>
          <w:rFonts w:hint="eastAsia"/>
          <w:color w:val="000000"/>
        </w:rPr>
        <w:t>、資料區</w:t>
      </w:r>
      <w:r w:rsidRPr="00FD6479">
        <w:rPr>
          <w:rFonts w:hint="eastAsia"/>
          <w:color w:val="000000"/>
        </w:rPr>
        <w:t xml:space="preserve"> (*.data) </w:t>
      </w:r>
      <w:r w:rsidRPr="00FD6479">
        <w:rPr>
          <w:rFonts w:hint="eastAsia"/>
          <w:color w:val="000000"/>
        </w:rPr>
        <w:t>都被燒錄在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當中。但是，</w:t>
      </w:r>
      <w:r w:rsidRPr="00FD6479">
        <w:rPr>
          <w:rFonts w:hint="eastAsia"/>
          <w:color w:val="000000"/>
        </w:rPr>
        <w:t>BSS</w:t>
      </w:r>
      <w:r w:rsidRPr="00FD6479">
        <w:rPr>
          <w:rFonts w:hint="eastAsia"/>
          <w:color w:val="000000"/>
        </w:rPr>
        <w:t>段</w:t>
      </w:r>
      <w:r w:rsidRPr="00FD6479">
        <w:rPr>
          <w:rFonts w:hint="eastAsia"/>
          <w:color w:val="000000"/>
        </w:rPr>
        <w:t xml:space="preserve"> (*.bss) </w:t>
      </w:r>
      <w:r w:rsidR="00414441">
        <w:rPr>
          <w:rFonts w:hint="eastAsia"/>
          <w:color w:val="000000"/>
        </w:rPr>
        <w:t>並</w:t>
      </w:r>
      <w:r w:rsidRPr="00FD6479">
        <w:rPr>
          <w:rFonts w:hint="eastAsia"/>
          <w:color w:val="000000"/>
        </w:rPr>
        <w:t>不需要燒錄，因為這個區段的變數沒有設定初值，燒錄或不燒錄都無所謂，</w:t>
      </w:r>
      <w:r w:rsidR="00666E41">
        <w:rPr>
          <w:rFonts w:hint="eastAsia"/>
          <w:color w:val="000000"/>
        </w:rPr>
        <w:t>只要能記住</w:t>
      </w:r>
      <w:r w:rsidR="00666E41">
        <w:rPr>
          <w:rFonts w:hint="eastAsia"/>
          <w:color w:val="000000"/>
        </w:rPr>
        <w:t>BSS</w:t>
      </w:r>
      <w:r w:rsidR="00666E41">
        <w:rPr>
          <w:rFonts w:hint="eastAsia"/>
          <w:color w:val="000000"/>
        </w:rPr>
        <w:t>段的大小即可。</w:t>
      </w:r>
      <w:r w:rsidRPr="00FD6479">
        <w:rPr>
          <w:rFonts w:hint="eastAsia"/>
          <w:color w:val="000000"/>
        </w:rPr>
        <w:t>所以，</w:t>
      </w:r>
      <w:r w:rsidRPr="00FD6479">
        <w:rPr>
          <w:rFonts w:hint="eastAsia"/>
          <w:color w:val="000000"/>
        </w:rPr>
        <w:t>BSS</w:t>
      </w:r>
      <w:r w:rsidRPr="00FD6479">
        <w:rPr>
          <w:rFonts w:hint="eastAsia"/>
          <w:color w:val="000000"/>
        </w:rPr>
        <w:t>段被放在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的最後部分，其空間可以一直延伸到</w:t>
      </w:r>
      <w:r w:rsidRPr="00FD6479">
        <w:rPr>
          <w:rFonts w:hint="eastAsia"/>
          <w:color w:val="000000"/>
        </w:rPr>
        <w:t xml:space="preserve"> RAM </w:t>
      </w:r>
      <w:r w:rsidRPr="00FD6479">
        <w:rPr>
          <w:rFonts w:hint="eastAsia"/>
          <w:color w:val="000000"/>
        </w:rPr>
        <w:t>的區域，如</w:t>
      </w:r>
      <w:fldSimple w:instr=" REF _Ref231197141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11.3</w:t>
        </w:r>
      </w:fldSimple>
      <w:r w:rsidRPr="00FD6479">
        <w:rPr>
          <w:rFonts w:hint="eastAsia"/>
          <w:color w:val="000000"/>
        </w:rPr>
        <w:t xml:space="preserve"> (b) </w:t>
      </w:r>
      <w:r w:rsidRPr="00FD6479">
        <w:rPr>
          <w:rFonts w:hint="eastAsia"/>
          <w:color w:val="000000"/>
        </w:rPr>
        <w:t>所示。</w:t>
      </w:r>
    </w:p>
    <w:p w:rsidR="00AF7834" w:rsidRPr="00FD6479" w:rsidRDefault="00AF7834" w:rsidP="00AF7834">
      <w:pPr>
        <w:rPr>
          <w:color w:val="000000"/>
        </w:rPr>
      </w:pPr>
    </w:p>
    <w:p w:rsidR="00AF7834" w:rsidRDefault="00AF7834" w:rsidP="00AF7834">
      <w:pPr>
        <w:keepNext/>
        <w:rPr>
          <w:noProof/>
          <w:color w:val="000000"/>
        </w:rPr>
      </w:pPr>
    </w:p>
    <w:p w:rsidR="00110184" w:rsidRPr="00FD6479" w:rsidRDefault="009221DE" w:rsidP="00AF7834">
      <w:pPr>
        <w:keepNext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86400" cy="3268980"/>
            <wp:effectExtent l="0" t="0" r="0" b="0"/>
            <wp:docPr id="12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5967" cy="4848225"/>
                      <a:chOff x="428596" y="1500188"/>
                      <a:chExt cx="8135967" cy="4848225"/>
                    </a:xfrm>
                  </a:grpSpPr>
                  <a:grpSp>
                    <a:nvGrpSpPr>
                      <a:cNvPr id="41987" name="群組 43"/>
                      <a:cNvGrpSpPr>
                        <a:grpSpLocks/>
                      </a:cNvGrpSpPr>
                    </a:nvGrpSpPr>
                    <a:grpSpPr bwMode="auto">
                      <a:xfrm>
                        <a:off x="428596" y="1500188"/>
                        <a:ext cx="8135967" cy="4848225"/>
                        <a:chOff x="428564" y="1500174"/>
                        <a:chExt cx="8136158" cy="4849031"/>
                      </a:xfrm>
                    </a:grpSpPr>
                    <a:sp>
                      <a:nvSpPr>
                        <a:cNvPr id="6" name="矩形 5"/>
                        <a:cNvSpPr/>
                      </a:nvSpPr>
                      <a:spPr bwMode="auto">
                        <a:xfrm>
                          <a:off x="1160449" y="1643073"/>
                          <a:ext cx="1460534" cy="121463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ROM (16K)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 bwMode="auto">
                        <a:xfrm>
                          <a:off x="1160449" y="2857712"/>
                          <a:ext cx="1460534" cy="314377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RAM (48K)</a:t>
                            </a:r>
                            <a:endParaRPr lang="zh-TW" altLang="en-US" sz="1200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990" name="文字方塊 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1472" y="1571612"/>
                          <a:ext cx="607859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0x0000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991" name="文字方塊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8564" y="2786058"/>
                          <a:ext cx="607859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0x4000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992" name="文字方塊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8564" y="5727986"/>
                          <a:ext cx="607859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>
                                <a:ea typeface="微軟正黑體" pitchFamily="34" charset="-120"/>
                              </a:rPr>
                              <a:t>0xFFFF</a:t>
                            </a:r>
                            <a:endParaRPr lang="zh-TW" altLang="en-US" sz="1200" dirty="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矩形 10"/>
                        <a:cNvSpPr/>
                      </a:nvSpPr>
                      <a:spPr bwMode="auto">
                        <a:xfrm>
                          <a:off x="3832273" y="1643073"/>
                          <a:ext cx="1571662" cy="121463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*.</a:t>
                            </a:r>
                            <a:r>
                              <a:rPr lang="en-US" altLang="zh-TW" sz="1200" dirty="0" err="1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stext</a:t>
                            </a: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*.text</a:t>
                            </a:r>
                          </a:p>
                          <a:p>
                            <a:pPr>
                              <a:defRPr/>
                            </a:pP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*.data</a:t>
                            </a:r>
                          </a:p>
                          <a:p>
                            <a:pPr>
                              <a:defRPr/>
                            </a:pP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>
                              <a:defRPr/>
                            </a:pP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矩形 11"/>
                        <a:cNvSpPr/>
                      </a:nvSpPr>
                      <a:spPr bwMode="auto">
                        <a:xfrm>
                          <a:off x="3832273" y="2857712"/>
                          <a:ext cx="1571662" cy="314377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zh-TW" altLang="en-US" sz="1200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矩形 12"/>
                        <a:cNvSpPr/>
                      </a:nvSpPr>
                      <a:spPr bwMode="auto">
                        <a:xfrm>
                          <a:off x="6689840" y="1643073"/>
                          <a:ext cx="1571662" cy="121463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zh-TW" altLang="en-US" sz="1200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矩形 13"/>
                        <a:cNvSpPr/>
                      </a:nvSpPr>
                      <a:spPr bwMode="auto">
                        <a:xfrm>
                          <a:off x="6689840" y="2857712"/>
                          <a:ext cx="1571662" cy="314377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zh-TW" altLang="en-US" sz="1200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直線單箭頭接點 14"/>
                        <a:cNvCxnSpPr/>
                      </a:nvCxnSpPr>
                      <a:spPr>
                        <a:xfrm>
                          <a:off x="3617956" y="5930035"/>
                          <a:ext cx="214317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1998" name="文字方塊 6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60632" y="5702874"/>
                          <a:ext cx="672813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_STACK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999" name="文字方塊 7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475540" y="5357826"/>
                          <a:ext cx="689612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R13 (SP)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00" name="文字方塊 7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03508" y="1500174"/>
                          <a:ext cx="595049" cy="27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 smtClean="0">
                                <a:ea typeface="微軟正黑體" pitchFamily="34" charset="-120"/>
                              </a:rPr>
                              <a:t>_</a:t>
                            </a:r>
                            <a:r>
                              <a:rPr lang="en-US" altLang="zh-TW" sz="1200" dirty="0" err="1" smtClean="0">
                                <a:ea typeface="微軟正黑體" pitchFamily="34" charset="-120"/>
                              </a:rPr>
                              <a:t>stext</a:t>
                            </a:r>
                            <a:endParaRPr lang="zh-TW" altLang="en-US" sz="1200" dirty="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9" name="直線單箭頭接點 18"/>
                        <a:cNvCxnSpPr/>
                      </a:nvCxnSpPr>
                      <a:spPr>
                        <a:xfrm>
                          <a:off x="3617956" y="1643073"/>
                          <a:ext cx="214317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002" name="文字方塊 7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03508" y="2000240"/>
                          <a:ext cx="546945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_etext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1" name="直線單箭頭接點 20"/>
                        <a:cNvCxnSpPr/>
                      </a:nvCxnSpPr>
                      <a:spPr>
                        <a:xfrm>
                          <a:off x="3617956" y="2214668"/>
                          <a:ext cx="214317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004" name="文字方塊 7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03508" y="2357430"/>
                          <a:ext cx="474810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_sbss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3" name="直線單箭頭接點 22"/>
                        <a:cNvCxnSpPr/>
                      </a:nvCxnSpPr>
                      <a:spPr>
                        <a:xfrm>
                          <a:off x="3617956" y="2571914"/>
                          <a:ext cx="214317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006" name="文字方塊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03508" y="2928934"/>
                          <a:ext cx="489236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_ebss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5" name="直線單箭頭接點 24"/>
                        <a:cNvCxnSpPr/>
                      </a:nvCxnSpPr>
                      <a:spPr>
                        <a:xfrm>
                          <a:off x="3617956" y="3143509"/>
                          <a:ext cx="214317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矩形 25"/>
                        <a:cNvSpPr/>
                      </a:nvSpPr>
                      <a:spPr bwMode="auto">
                        <a:xfrm>
                          <a:off x="3832273" y="2571914"/>
                          <a:ext cx="1571662" cy="57159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*.bss</a:t>
                            </a:r>
                            <a:endParaRPr lang="zh-TW" altLang="en-US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矩形 26"/>
                        <a:cNvSpPr/>
                      </a:nvSpPr>
                      <a:spPr bwMode="auto">
                        <a:xfrm>
                          <a:off x="6689840" y="2857712"/>
                          <a:ext cx="1571662" cy="121464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*.</a:t>
                            </a:r>
                            <a:r>
                              <a:rPr lang="en-US" altLang="zh-TW" sz="1200" dirty="0" err="1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stext</a:t>
                            </a: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*.text</a:t>
                            </a:r>
                          </a:p>
                          <a:p>
                            <a:pPr>
                              <a:defRPr/>
                            </a:pP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*.data</a:t>
                            </a:r>
                          </a:p>
                          <a:p>
                            <a:pPr>
                              <a:defRPr/>
                            </a:pP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>
                              <a:defRPr/>
                            </a:pP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010" name="文字方塊 8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89392" y="5643578"/>
                          <a:ext cx="64633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200">
                                <a:ea typeface="微軟正黑體" pitchFamily="34" charset="-120"/>
                              </a:rPr>
                              <a:t>堆疊區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2011" name="文字方塊 8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046912" y="5715016"/>
                          <a:ext cx="64633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200">
                                <a:ea typeface="微軟正黑體" pitchFamily="34" charset="-120"/>
                              </a:rPr>
                              <a:t>堆疊區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30" name="直線單箭頭接點 29"/>
                        <a:cNvCxnSpPr/>
                      </a:nvCxnSpPr>
                      <a:spPr>
                        <a:xfrm rot="5400000" flipH="1" flipV="1">
                          <a:off x="7262127" y="5500545"/>
                          <a:ext cx="28579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013" name="文字方塊 8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46120" y="6072206"/>
                          <a:ext cx="1519968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(a) M0 </a:t>
                            </a:r>
                            <a:r>
                              <a:rPr lang="zh-TW" altLang="en-US" sz="1200">
                                <a:ea typeface="微軟正黑體" pitchFamily="34" charset="-120"/>
                              </a:rPr>
                              <a:t>電腦的記憶體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2014" name="文字方塊 8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760764" y="6072206"/>
                          <a:ext cx="1770036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(b)</a:t>
                            </a:r>
                            <a:r>
                              <a:rPr lang="zh-TW" altLang="en-US" sz="1200">
                                <a:ea typeface="微軟正黑體" pitchFamily="34" charset="-120"/>
                              </a:rPr>
                              <a:t> 初始環境：啟動初期</a:t>
                            </a:r>
                            <a:endParaRPr lang="en-US" altLang="zh-TW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2015" name="文字方塊 8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18218" y="6072206"/>
                          <a:ext cx="2446504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(c)</a:t>
                            </a:r>
                            <a:r>
                              <a:rPr lang="zh-TW" altLang="en-US" sz="1200">
                                <a:ea typeface="微軟正黑體" pitchFamily="34" charset="-120"/>
                              </a:rPr>
                              <a:t> 執行環境：啟動程式執行完畢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2016" name="文字方塊 9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03838" y="4072356"/>
                          <a:ext cx="111819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RamStart+_ebss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直線單箭頭接點 34"/>
                        <a:cNvCxnSpPr/>
                      </a:nvCxnSpPr>
                      <a:spPr>
                        <a:xfrm>
                          <a:off x="6475523" y="4358149"/>
                          <a:ext cx="214317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018" name="文字方塊 9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89590" y="2714620"/>
                          <a:ext cx="711028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RamStart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7" name="直線單箭頭接點 36"/>
                        <a:cNvCxnSpPr/>
                      </a:nvCxnSpPr>
                      <a:spPr>
                        <a:xfrm>
                          <a:off x="6475523" y="2857712"/>
                          <a:ext cx="214317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020" name="文字方塊 9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403838" y="3500757"/>
                          <a:ext cx="111819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 dirty="0" err="1">
                                <a:ea typeface="微軟正黑體" pitchFamily="34" charset="-120"/>
                              </a:rPr>
                              <a:t>RamStart+_sbss</a:t>
                            </a:r>
                            <a:endParaRPr lang="zh-TW" altLang="en-US" sz="1200" dirty="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矩形 38"/>
                        <a:cNvSpPr/>
                      </a:nvSpPr>
                      <a:spPr bwMode="auto">
                        <a:xfrm>
                          <a:off x="6689840" y="3786554"/>
                          <a:ext cx="1571662" cy="57159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en-US" altLang="zh-TW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>
                              <a:defRPr/>
                            </a:pPr>
                            <a:r>
                              <a:rPr lang="en-US" altLang="zh-TW" sz="1200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*.bss</a:t>
                            </a:r>
                            <a:endParaRPr lang="zh-TW" altLang="en-US" sz="1200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直線單箭頭接點 39"/>
                        <a:cNvCxnSpPr/>
                      </a:nvCxnSpPr>
                      <a:spPr>
                        <a:xfrm>
                          <a:off x="6475523" y="3786554"/>
                          <a:ext cx="214317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023" name="文字方塊 9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046912" y="4429132"/>
                          <a:ext cx="64633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200">
                                <a:ea typeface="微軟正黑體" pitchFamily="34" charset="-120"/>
                              </a:rPr>
                              <a:t>堆積區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直線單箭頭接點 41"/>
                        <a:cNvCxnSpPr/>
                      </a:nvCxnSpPr>
                      <a:spPr>
                        <a:xfrm rot="5400000">
                          <a:off x="7260540" y="4857500"/>
                          <a:ext cx="285798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2025" name="文字方塊 10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475540" y="4714884"/>
                          <a:ext cx="79682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200">
                                <a:ea typeface="微軟正黑體" pitchFamily="34" charset="-120"/>
                              </a:rPr>
                              <a:t>R11 (FP)</a:t>
                            </a:r>
                            <a:endParaRPr lang="zh-TW" altLang="en-US" sz="1200">
                              <a:ea typeface="微軟正黑體" pitchFamily="34" charset="-12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CA0CC1" w:rsidRPr="00CA0CC1" w:rsidDel="00CA0CC1">
        <w:rPr>
          <w:color w:val="000000"/>
        </w:rPr>
        <w:t xml:space="preserve"> </w:t>
      </w:r>
    </w:p>
    <w:p w:rsidR="00AF7834" w:rsidRPr="00FD6479" w:rsidRDefault="00AF7834" w:rsidP="00AF7834">
      <w:pPr>
        <w:pStyle w:val="a8"/>
        <w:jc w:val="center"/>
        <w:rPr>
          <w:color w:val="000000"/>
        </w:rPr>
      </w:pPr>
      <w:bookmarkStart w:id="41" w:name="_Ref231197141"/>
      <w:r w:rsidRPr="00FD6479">
        <w:rPr>
          <w:rFonts w:hint="eastAsia"/>
          <w:color w:val="000000"/>
        </w:rPr>
        <w:t>圖</w:t>
      </w:r>
      <w:r w:rsidRPr="00FD6479">
        <w:rPr>
          <w:rFonts w:hint="eastAsia"/>
          <w:color w:val="000000"/>
        </w:rPr>
        <w:t xml:space="preserve"> </w:t>
      </w:r>
      <w:r w:rsidR="00EE2C11">
        <w:rPr>
          <w:color w:val="000000"/>
        </w:rPr>
        <w:fldChar w:fldCharType="begin"/>
      </w:r>
      <w:r w:rsidR="00966BD4">
        <w:rPr>
          <w:color w:val="000000"/>
        </w:rPr>
        <w:instrText xml:space="preserve"> </w:instrText>
      </w:r>
      <w:r w:rsidR="00966BD4">
        <w:rPr>
          <w:rFonts w:hint="eastAsia"/>
          <w:color w:val="000000"/>
        </w:rPr>
        <w:instrText>STYLEREF 1 \s</w:instrText>
      </w:r>
      <w:r w:rsidR="00966BD4">
        <w:rPr>
          <w:color w:val="000000"/>
        </w:rPr>
        <w:instrText xml:space="preserve"> </w:instrText>
      </w:r>
      <w:r w:rsidR="00EE2C11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>
        <w:rPr>
          <w:color w:val="000000"/>
        </w:rPr>
        <w:fldChar w:fldCharType="end"/>
      </w:r>
      <w:r w:rsidR="00966BD4">
        <w:rPr>
          <w:color w:val="000000"/>
        </w:rPr>
        <w:t>.</w:t>
      </w:r>
      <w:r w:rsidR="00EE2C11">
        <w:rPr>
          <w:color w:val="000000"/>
        </w:rPr>
        <w:fldChar w:fldCharType="begin"/>
      </w:r>
      <w:r w:rsidR="00966BD4">
        <w:rPr>
          <w:color w:val="000000"/>
        </w:rPr>
        <w:instrText xml:space="preserve"> </w:instrText>
      </w:r>
      <w:r w:rsidR="00966BD4">
        <w:rPr>
          <w:rFonts w:hint="eastAsia"/>
          <w:color w:val="000000"/>
        </w:rPr>
        <w:instrText xml:space="preserve">SEQ </w:instrText>
      </w:r>
      <w:r w:rsidR="00966BD4">
        <w:rPr>
          <w:rFonts w:hint="eastAsia"/>
          <w:color w:val="000000"/>
        </w:rPr>
        <w:instrText>圖</w:instrText>
      </w:r>
      <w:r w:rsidR="00966BD4">
        <w:rPr>
          <w:rFonts w:hint="eastAsia"/>
          <w:color w:val="000000"/>
        </w:rPr>
        <w:instrText xml:space="preserve"> \* ARABIC \s 1</w:instrText>
      </w:r>
      <w:r w:rsidR="00966BD4">
        <w:rPr>
          <w:color w:val="000000"/>
        </w:rPr>
        <w:instrText xml:space="preserve"> </w:instrText>
      </w:r>
      <w:r w:rsidR="00EE2C11">
        <w:rPr>
          <w:color w:val="000000"/>
        </w:rPr>
        <w:fldChar w:fldCharType="separate"/>
      </w:r>
      <w:r w:rsidR="00B330A3">
        <w:rPr>
          <w:noProof/>
          <w:color w:val="000000"/>
        </w:rPr>
        <w:t>3</w:t>
      </w:r>
      <w:r w:rsidR="00EE2C11">
        <w:rPr>
          <w:color w:val="000000"/>
        </w:rPr>
        <w:fldChar w:fldCharType="end"/>
      </w:r>
      <w:bookmarkEnd w:id="41"/>
      <w:r w:rsidRPr="00FD6479">
        <w:rPr>
          <w:rFonts w:hint="eastAsia"/>
          <w:color w:val="000000"/>
        </w:rPr>
        <w:t xml:space="preserve"> M0</w:t>
      </w:r>
      <w:r w:rsidRPr="00FD6479">
        <w:rPr>
          <w:rFonts w:hint="eastAsia"/>
          <w:color w:val="000000"/>
        </w:rPr>
        <w:t>電腦的記憶體配置圖</w:t>
      </w:r>
    </w:p>
    <w:p w:rsidR="00AF7834" w:rsidRPr="00FD6479" w:rsidRDefault="00AF7834" w:rsidP="00122BED">
      <w:pPr>
        <w:rPr>
          <w:color w:val="000000"/>
        </w:rPr>
      </w:pPr>
      <w:r w:rsidRPr="00FD6479">
        <w:rPr>
          <w:rFonts w:hint="eastAsia"/>
          <w:color w:val="000000"/>
        </w:rPr>
        <w:t>另外，堆疊區被放置在</w:t>
      </w:r>
      <w:r w:rsidRPr="00FD6479">
        <w:rPr>
          <w:rFonts w:hint="eastAsia"/>
          <w:color w:val="000000"/>
        </w:rPr>
        <w:t>RAM</w:t>
      </w:r>
      <w:r w:rsidRPr="00FD6479">
        <w:rPr>
          <w:rFonts w:hint="eastAsia"/>
          <w:color w:val="000000"/>
        </w:rPr>
        <w:t>的最後部分，從</w:t>
      </w:r>
      <w:r w:rsidRPr="00FD6479">
        <w:rPr>
          <w:rFonts w:hint="eastAsia"/>
          <w:color w:val="000000"/>
        </w:rPr>
        <w:t xml:space="preserve"> 0xFFFF</w:t>
      </w:r>
      <w:r w:rsidRPr="00FD6479">
        <w:rPr>
          <w:rFonts w:hint="eastAsia"/>
          <w:color w:val="000000"/>
        </w:rPr>
        <w:t>開始向低位址的方向延伸，如此，堆疊區與堆積區可共用</w:t>
      </w:r>
      <w:r w:rsidRPr="00FD6479">
        <w:rPr>
          <w:rFonts w:hint="eastAsia"/>
          <w:color w:val="000000"/>
        </w:rPr>
        <w:t>RAM</w:t>
      </w:r>
      <w:r w:rsidR="007C4DEE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>最後的一個區塊，只要兩者不發生重疊的情形即可。</w:t>
      </w:r>
    </w:p>
    <w:p w:rsidR="00AF7834" w:rsidRPr="00FD6479" w:rsidRDefault="00AF7834" w:rsidP="00122BED">
      <w:pPr>
        <w:rPr>
          <w:color w:val="000000"/>
        </w:rPr>
      </w:pPr>
    </w:p>
    <w:p w:rsidR="00AF7834" w:rsidRPr="00FD6479" w:rsidRDefault="00AF7834" w:rsidP="00122BED">
      <w:pPr>
        <w:rPr>
          <w:color w:val="000000"/>
        </w:rPr>
      </w:pPr>
      <w:r w:rsidRPr="00FD6479">
        <w:rPr>
          <w:rFonts w:hint="eastAsia"/>
          <w:color w:val="000000"/>
        </w:rPr>
        <w:t>根據</w:t>
      </w:r>
      <w:fldSimple w:instr=" REF _Ref231197141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11.3</w:t>
        </w:r>
      </w:fldSimple>
      <w:r w:rsidRPr="00FD6479">
        <w:rPr>
          <w:rFonts w:hint="eastAsia"/>
          <w:color w:val="000000"/>
        </w:rPr>
        <w:t xml:space="preserve"> (b)</w:t>
      </w:r>
      <w:r w:rsidRPr="00FD6479">
        <w:rPr>
          <w:rFonts w:hint="eastAsia"/>
          <w:color w:val="000000"/>
        </w:rPr>
        <w:t>，我們可以撰寫</w:t>
      </w:r>
      <w:r w:rsidRPr="00FD6479">
        <w:rPr>
          <w:rFonts w:hint="eastAsia"/>
          <w:color w:val="000000"/>
        </w:rPr>
        <w:t xml:space="preserve"> M0 </w:t>
      </w:r>
      <w:r w:rsidRPr="00FD6479">
        <w:rPr>
          <w:rFonts w:hint="eastAsia"/>
          <w:color w:val="000000"/>
        </w:rPr>
        <w:t>電腦的連結檔，如</w:t>
      </w:r>
      <w:fldSimple w:instr=" REF _Ref231194509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22</w:t>
        </w:r>
      </w:fldSimple>
      <w:r w:rsidRPr="00FD6479">
        <w:rPr>
          <w:rFonts w:hint="eastAsia"/>
          <w:color w:val="000000"/>
        </w:rPr>
        <w:t>的檔案</w:t>
      </w:r>
      <w:r w:rsidRPr="00FD6479">
        <w:rPr>
          <w:rFonts w:hint="eastAsia"/>
          <w:color w:val="000000"/>
        </w:rPr>
        <w:t>M0.ld</w:t>
      </w:r>
      <w:r w:rsidRPr="00FD6479">
        <w:rPr>
          <w:rFonts w:hint="eastAsia"/>
          <w:color w:val="000000"/>
        </w:rPr>
        <w:t>所示。其中，程式區塊</w:t>
      </w:r>
      <w:r w:rsidRPr="00FD6479">
        <w:rPr>
          <w:rFonts w:hint="eastAsia"/>
          <w:color w:val="000000"/>
        </w:rPr>
        <w:t xml:space="preserve"> </w:t>
      </w:r>
      <w:r w:rsidRPr="00FD6479">
        <w:rPr>
          <w:color w:val="000000"/>
        </w:rPr>
        <w:t>.text 0x0000</w:t>
      </w:r>
      <w:r w:rsidRPr="00FD6479">
        <w:rPr>
          <w:rFonts w:hint="eastAsia"/>
          <w:color w:val="000000"/>
        </w:rPr>
        <w:t xml:space="preserve"> : { </w:t>
      </w:r>
      <w:r w:rsidRPr="00FD6479">
        <w:rPr>
          <w:color w:val="000000"/>
        </w:rPr>
        <w:t>…</w:t>
      </w:r>
      <w:r w:rsidRPr="00FD6479">
        <w:rPr>
          <w:rFonts w:hint="eastAsia"/>
          <w:color w:val="000000"/>
        </w:rPr>
        <w:t xml:space="preserve"> }</w:t>
      </w:r>
      <w:r w:rsidRPr="00FD6479">
        <w:rPr>
          <w:color w:val="000000"/>
        </w:rPr>
        <w:t xml:space="preserve"> </w:t>
      </w:r>
      <w:r w:rsidRPr="00FD6479">
        <w:rPr>
          <w:rFonts w:hint="eastAsia"/>
          <w:color w:val="000000"/>
        </w:rPr>
        <w:t>代表程式區會從</w:t>
      </w:r>
      <w:r w:rsidRPr="00FD6479">
        <w:rPr>
          <w:rFonts w:hint="eastAsia"/>
          <w:color w:val="000000"/>
        </w:rPr>
        <w:t xml:space="preserve"> 0x0000 </w:t>
      </w:r>
      <w:r w:rsidRPr="00FD6479">
        <w:rPr>
          <w:rFonts w:hint="eastAsia"/>
          <w:color w:val="000000"/>
        </w:rPr>
        <w:t>位址開始，</w:t>
      </w:r>
      <w:r w:rsidRPr="00FD6479">
        <w:rPr>
          <w:rFonts w:hint="eastAsia"/>
          <w:color w:val="000000"/>
        </w:rPr>
        <w:lastRenderedPageBreak/>
        <w:t>而</w:t>
      </w:r>
      <w:r w:rsidRPr="00FD6479">
        <w:rPr>
          <w:rFonts w:hint="eastAsia"/>
          <w:color w:val="000000"/>
        </w:rPr>
        <w:t xml:space="preserve"> </w:t>
      </w:r>
      <w:r w:rsidR="007C4DEE">
        <w:rPr>
          <w:rFonts w:hint="eastAsia"/>
          <w:color w:val="000000"/>
        </w:rPr>
        <w:t>_stext</w:t>
      </w:r>
      <w:r w:rsidRPr="00FD6479">
        <w:rPr>
          <w:rFonts w:hint="eastAsia"/>
          <w:color w:val="000000"/>
        </w:rPr>
        <w:t xml:space="preserve"> = . </w:t>
      </w:r>
      <w:r w:rsidR="00110184">
        <w:rPr>
          <w:rFonts w:hint="eastAsia"/>
          <w:color w:val="000000"/>
        </w:rPr>
        <w:t>當中的點符號</w:t>
      </w:r>
      <w:r w:rsidR="00592D93">
        <w:rPr>
          <w:rFonts w:hint="eastAsia"/>
          <w:color w:val="000000"/>
        </w:rPr>
        <w:t>『</w:t>
      </w:r>
      <w:r w:rsidR="00592D93">
        <w:rPr>
          <w:rFonts w:hint="eastAsia"/>
          <w:color w:val="000000"/>
        </w:rPr>
        <w:t>.</w:t>
      </w:r>
      <w:r w:rsidR="00592D93">
        <w:rPr>
          <w:rFonts w:hint="eastAsia"/>
          <w:color w:val="000000"/>
        </w:rPr>
        <w:t>』</w:t>
      </w:r>
      <w:r w:rsidR="00110184">
        <w:rPr>
          <w:rFonts w:hint="eastAsia"/>
          <w:color w:val="000000"/>
        </w:rPr>
        <w:t>代表目前位址，該指令</w:t>
      </w:r>
      <w:r w:rsidRPr="00FD6479">
        <w:rPr>
          <w:rFonts w:hint="eastAsia"/>
          <w:color w:val="000000"/>
        </w:rPr>
        <w:t>要求連結器創建一個</w:t>
      </w:r>
      <w:r w:rsidRPr="00FD6479">
        <w:rPr>
          <w:rFonts w:hint="eastAsia"/>
          <w:color w:val="000000"/>
        </w:rPr>
        <w:t xml:space="preserve"> </w:t>
      </w:r>
      <w:r w:rsidR="007C4DEE">
        <w:rPr>
          <w:rFonts w:hint="eastAsia"/>
          <w:color w:val="000000"/>
        </w:rPr>
        <w:t>_stext</w:t>
      </w:r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符號，該符號的值為目前位址</w:t>
      </w:r>
      <w:r w:rsidRPr="00FD6479">
        <w:rPr>
          <w:rFonts w:hint="eastAsia"/>
          <w:color w:val="000000"/>
        </w:rPr>
        <w:t xml:space="preserve"> (0x0000)</w:t>
      </w:r>
      <w:r w:rsidRPr="00FD6479">
        <w:rPr>
          <w:rFonts w:hint="eastAsia"/>
          <w:color w:val="000000"/>
        </w:rPr>
        <w:t>。然後，開始將程式放入這個區域，首先是啟動程式</w:t>
      </w:r>
      <w:r w:rsidRPr="00FD6479">
        <w:rPr>
          <w:rFonts w:hint="eastAsia"/>
          <w:color w:val="000000"/>
        </w:rPr>
        <w:t xml:space="preserve"> (*.stext)</w:t>
      </w:r>
      <w:r w:rsidRPr="00FD6479">
        <w:rPr>
          <w:rFonts w:hint="eastAsia"/>
          <w:color w:val="000000"/>
        </w:rPr>
        <w:t>，接著是一般程式</w:t>
      </w:r>
      <w:r w:rsidRPr="00FD6479">
        <w:rPr>
          <w:rFonts w:hint="eastAsia"/>
          <w:color w:val="000000"/>
        </w:rPr>
        <w:t xml:space="preserve"> (*.text)</w:t>
      </w:r>
      <w:r w:rsidRPr="00FD6479">
        <w:rPr>
          <w:rFonts w:hint="eastAsia"/>
          <w:color w:val="000000"/>
        </w:rPr>
        <w:t>，然後，利用</w:t>
      </w:r>
      <w:r w:rsidRPr="00FD6479">
        <w:rPr>
          <w:rFonts w:hint="eastAsia"/>
          <w:color w:val="000000"/>
        </w:rPr>
        <w:t xml:space="preserve"> </w:t>
      </w:r>
      <w:r w:rsidR="007C4DEE">
        <w:rPr>
          <w:rFonts w:hint="eastAsia"/>
          <w:color w:val="000000"/>
        </w:rPr>
        <w:t>『</w:t>
      </w:r>
      <w:r w:rsidRPr="00FD6479">
        <w:rPr>
          <w:rFonts w:hint="eastAsia"/>
          <w:color w:val="000000"/>
        </w:rPr>
        <w:t>.=ALIGN(4)</w:t>
      </w:r>
      <w:r w:rsidR="007C4DEE">
        <w:rPr>
          <w:rFonts w:hint="eastAsia"/>
          <w:color w:val="000000"/>
        </w:rPr>
        <w:t>』</w:t>
      </w:r>
      <w:r w:rsidRPr="00FD6479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這個指令，讓點符號『</w:t>
      </w:r>
      <w:r w:rsidRPr="00FD6479">
        <w:rPr>
          <w:rFonts w:hint="eastAsia"/>
          <w:color w:val="000000"/>
        </w:rPr>
        <w:t>.</w:t>
      </w:r>
      <w:r w:rsidRPr="00FD6479">
        <w:rPr>
          <w:rFonts w:hint="eastAsia"/>
          <w:color w:val="000000"/>
        </w:rPr>
        <w:t>』所代表的目前位址，向後移動到</w:t>
      </w:r>
      <w:r w:rsidRPr="00FD6479">
        <w:rPr>
          <w:rFonts w:hint="eastAsia"/>
          <w:color w:val="000000"/>
        </w:rPr>
        <w:t xml:space="preserve"> 4 </w:t>
      </w:r>
      <w:r w:rsidRPr="00FD6479">
        <w:rPr>
          <w:rFonts w:hint="eastAsia"/>
          <w:color w:val="000000"/>
        </w:rPr>
        <w:t>的倍數之處，以便進行</w:t>
      </w:r>
      <w:r w:rsidRPr="00FD6479">
        <w:rPr>
          <w:rFonts w:hint="eastAsia"/>
          <w:color w:val="000000"/>
        </w:rPr>
        <w:t>32</w:t>
      </w:r>
      <w:r w:rsidRPr="00FD6479">
        <w:rPr>
          <w:rFonts w:hint="eastAsia"/>
          <w:color w:val="000000"/>
        </w:rPr>
        <w:t>位元電腦的對齊動作。</w:t>
      </w:r>
    </w:p>
    <w:p w:rsidR="00AF7834" w:rsidRPr="00FD6479" w:rsidRDefault="00AF7834" w:rsidP="00122BED">
      <w:pPr>
        <w:rPr>
          <w:color w:val="000000"/>
        </w:rPr>
      </w:pPr>
    </w:p>
    <w:p w:rsidR="00AF7834" w:rsidRPr="00FD6479" w:rsidRDefault="00AF7834" w:rsidP="00AF7834">
      <w:pPr>
        <w:rPr>
          <w:color w:val="000000"/>
        </w:rPr>
      </w:pPr>
      <w:r w:rsidRPr="00FD6479">
        <w:rPr>
          <w:rFonts w:hint="eastAsia"/>
          <w:color w:val="000000"/>
        </w:rPr>
        <w:t>接著，</w:t>
      </w:r>
      <w:r w:rsidR="007C4DEE" w:rsidRPr="00FD6479">
        <w:rPr>
          <w:rFonts w:hint="eastAsia"/>
          <w:color w:val="000000"/>
        </w:rPr>
        <w:t>由於</w:t>
      </w:r>
      <w:r w:rsidRPr="00FD6479">
        <w:rPr>
          <w:rFonts w:hint="eastAsia"/>
          <w:color w:val="000000"/>
        </w:rPr>
        <w:t>資料區塊</w:t>
      </w:r>
      <w:r w:rsidRPr="00FD6479">
        <w:rPr>
          <w:rFonts w:hint="eastAsia"/>
          <w:color w:val="000000"/>
        </w:rPr>
        <w:t xml:space="preserve"> .data : {</w:t>
      </w:r>
      <w:r w:rsidRPr="00FD6479">
        <w:rPr>
          <w:color w:val="000000"/>
        </w:rPr>
        <w:t>…</w:t>
      </w:r>
      <w:r w:rsidRPr="00FD6479">
        <w:rPr>
          <w:rFonts w:hint="eastAsia"/>
          <w:color w:val="000000"/>
        </w:rPr>
        <w:t>}</w:t>
      </w:r>
      <w:r w:rsidR="007C4DEE">
        <w:rPr>
          <w:rFonts w:hint="eastAsia"/>
          <w:color w:val="000000"/>
        </w:rPr>
        <w:t xml:space="preserve"> </w:t>
      </w:r>
      <w:r w:rsidRPr="00FD6479">
        <w:rPr>
          <w:rFonts w:hint="eastAsia"/>
          <w:color w:val="000000"/>
        </w:rPr>
        <w:t>沒有指定起始位址，因此會緊接在上一個區塊之後。然後，</w:t>
      </w:r>
      <w:r w:rsidRPr="00FD6479">
        <w:rPr>
          <w:rFonts w:hint="eastAsia"/>
          <w:color w:val="000000"/>
        </w:rPr>
        <w:t>BSS</w:t>
      </w:r>
      <w:r w:rsidRPr="00FD6479">
        <w:rPr>
          <w:rFonts w:hint="eastAsia"/>
          <w:color w:val="000000"/>
        </w:rPr>
        <w:t>區塊</w:t>
      </w:r>
      <w:r w:rsidRPr="00FD6479">
        <w:rPr>
          <w:rFonts w:hint="eastAsia"/>
          <w:color w:val="000000"/>
        </w:rPr>
        <w:t xml:space="preserve"> .bss: {</w:t>
      </w:r>
      <w:r w:rsidRPr="00FD6479">
        <w:rPr>
          <w:color w:val="000000"/>
        </w:rPr>
        <w:t>…</w:t>
      </w:r>
      <w:r w:rsidRPr="00FD6479">
        <w:rPr>
          <w:rFonts w:hint="eastAsia"/>
          <w:color w:val="000000"/>
        </w:rPr>
        <w:t xml:space="preserve">} </w:t>
      </w:r>
      <w:r w:rsidRPr="00FD6479">
        <w:rPr>
          <w:rFonts w:hint="eastAsia"/>
          <w:color w:val="000000"/>
        </w:rPr>
        <w:t>會跟在資料區塊之後。由於</w:t>
      </w:r>
      <w:r w:rsidRPr="00FD6479">
        <w:rPr>
          <w:rFonts w:hint="eastAsia"/>
          <w:color w:val="000000"/>
        </w:rPr>
        <w:t>BSS</w:t>
      </w:r>
      <w:r w:rsidRPr="00FD6479">
        <w:rPr>
          <w:rFonts w:hint="eastAsia"/>
          <w:color w:val="000000"/>
        </w:rPr>
        <w:t>段是未設初值的資料，因此，就算</w:t>
      </w:r>
      <w:r w:rsidRPr="00FD6479">
        <w:rPr>
          <w:rFonts w:hint="eastAsia"/>
          <w:color w:val="000000"/>
        </w:rPr>
        <w:t>BSS</w:t>
      </w:r>
      <w:r w:rsidRPr="00FD6479">
        <w:rPr>
          <w:rFonts w:hint="eastAsia"/>
          <w:color w:val="000000"/>
        </w:rPr>
        <w:t>段很大，無法被放入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當中也無所謂，只要能放入</w:t>
      </w:r>
      <w:r w:rsidRPr="00FD6479">
        <w:rPr>
          <w:rFonts w:hint="eastAsia"/>
          <w:color w:val="000000"/>
        </w:rPr>
        <w:t>RAM</w:t>
      </w:r>
      <w:r w:rsidRPr="00FD6479">
        <w:rPr>
          <w:rFonts w:hint="eastAsia"/>
          <w:color w:val="000000"/>
        </w:rPr>
        <w:t>區域當中即可。</w:t>
      </w:r>
    </w:p>
    <w:p w:rsidR="00AF7834" w:rsidRPr="00FD6479" w:rsidRDefault="00AF7834" w:rsidP="00122BED">
      <w:pPr>
        <w:rPr>
          <w:color w:val="000000"/>
        </w:rPr>
      </w:pPr>
    </w:p>
    <w:p w:rsidR="00AA4875" w:rsidRPr="00FD6479" w:rsidRDefault="00AA4875" w:rsidP="00AA4875">
      <w:pPr>
        <w:pStyle w:val="a8"/>
        <w:rPr>
          <w:color w:val="000000"/>
        </w:rPr>
      </w:pPr>
      <w:bookmarkStart w:id="42" w:name="_Ref231194509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22</w:t>
      </w:r>
      <w:r w:rsidR="00EE2C11" w:rsidRPr="00FD6479">
        <w:rPr>
          <w:color w:val="000000"/>
        </w:rPr>
        <w:fldChar w:fldCharType="end"/>
      </w:r>
      <w:bookmarkEnd w:id="42"/>
      <w:r w:rsidRPr="00FD6479">
        <w:rPr>
          <w:rFonts w:hint="eastAsia"/>
          <w:color w:val="000000"/>
        </w:rPr>
        <w:t xml:space="preserve"> M0</w:t>
      </w:r>
      <w:r w:rsidRPr="00FD6479">
        <w:rPr>
          <w:rFonts w:hint="eastAsia"/>
          <w:color w:val="000000"/>
        </w:rPr>
        <w:t>電腦的連結檔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4252"/>
      </w:tblGrid>
      <w:tr w:rsidR="00AA4875" w:rsidRPr="00CF7FAF" w:rsidTr="00CF7FAF">
        <w:tc>
          <w:tcPr>
            <w:tcW w:w="4361" w:type="dxa"/>
          </w:tcPr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M0</w:t>
            </w:r>
            <w:r w:rsidRPr="00CF7FAF">
              <w:rPr>
                <w:rFonts w:hint="eastAsia"/>
                <w:color w:val="000000"/>
              </w:rPr>
              <w:t>電腦的連結檔</w:t>
            </w:r>
            <w:r w:rsidRPr="00CF7FAF">
              <w:rPr>
                <w:rFonts w:hint="eastAsia"/>
                <w:color w:val="000000"/>
              </w:rPr>
              <w:t xml:space="preserve"> (M0.ld)</w:t>
            </w:r>
          </w:p>
        </w:tc>
        <w:tc>
          <w:tcPr>
            <w:tcW w:w="4252" w:type="dxa"/>
          </w:tcPr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AA4875" w:rsidRPr="00CF7FAF" w:rsidTr="00CF7FAF">
        <w:tc>
          <w:tcPr>
            <w:tcW w:w="4361" w:type="dxa"/>
          </w:tcPr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SECTIONS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{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.text 0x0000 : {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="007C4DEE">
              <w:rPr>
                <w:color w:val="000000"/>
              </w:rPr>
              <w:t>_stext</w:t>
            </w:r>
            <w:r w:rsidRPr="00CF7FAF">
              <w:rPr>
                <w:color w:val="000000"/>
              </w:rPr>
              <w:t xml:space="preserve"> = .;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*(.stext)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*(.text)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. = ALIGN(4);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_etext = .;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}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.data : {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_sdata = .;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*(.data)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. = ALIGN(4);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_edata = .;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}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.bss : {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_sbss = .;</w:t>
            </w:r>
            <w:r w:rsidRPr="00CF7FAF">
              <w:rPr>
                <w:color w:val="000000"/>
              </w:rPr>
              <w:tab/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*(.bss)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. = ALIGN(4);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_ebss = .;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}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_end = .;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lastRenderedPageBreak/>
              <w:tab/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.stack 0x</w:t>
            </w:r>
            <w:r w:rsidRPr="00CF7FAF">
              <w:rPr>
                <w:rFonts w:hint="eastAsia"/>
                <w:color w:val="000000"/>
              </w:rPr>
              <w:t>FFFF</w:t>
            </w:r>
            <w:r w:rsidRPr="00CF7FAF">
              <w:rPr>
                <w:color w:val="000000"/>
              </w:rPr>
              <w:t xml:space="preserve"> : {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  <w:t>_STACK = .;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}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}</w:t>
            </w:r>
          </w:p>
        </w:tc>
        <w:tc>
          <w:tcPr>
            <w:tcW w:w="4252" w:type="dxa"/>
          </w:tcPr>
          <w:p w:rsidR="00AF7834" w:rsidRPr="00CF7FAF" w:rsidRDefault="00AF7834" w:rsidP="0089140E">
            <w:pPr>
              <w:rPr>
                <w:color w:val="000000"/>
              </w:rPr>
            </w:pPr>
          </w:p>
          <w:p w:rsidR="00AF7834" w:rsidRPr="00CF7FAF" w:rsidRDefault="00AF7834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程式段：起始位址為</w:t>
            </w:r>
            <w:r w:rsidRPr="00CF7FAF">
              <w:rPr>
                <w:rFonts w:hint="eastAsia"/>
                <w:color w:val="000000"/>
              </w:rPr>
              <w:t xml:space="preserve"> 0x00000000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設定程式段起點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="007C4DEE">
              <w:rPr>
                <w:rFonts w:hint="eastAsia"/>
                <w:color w:val="000000"/>
              </w:rPr>
              <w:t>_stext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Pr="00CF7FAF">
              <w:rPr>
                <w:rFonts w:hint="eastAsia"/>
                <w:color w:val="000000"/>
              </w:rPr>
              <w:t>為目前位址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插入所有的</w:t>
            </w:r>
            <w:r w:rsidRPr="00CF7FAF">
              <w:rPr>
                <w:rFonts w:hint="eastAsia"/>
                <w:color w:val="000000"/>
              </w:rPr>
              <w:t xml:space="preserve"> .stext </w:t>
            </w:r>
            <w:r w:rsidRPr="00CF7FAF">
              <w:rPr>
                <w:rFonts w:hint="eastAsia"/>
                <w:color w:val="000000"/>
              </w:rPr>
              <w:t>段的目的碼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插入所有的</w:t>
            </w:r>
            <w:r w:rsidRPr="00CF7FAF">
              <w:rPr>
                <w:rFonts w:hint="eastAsia"/>
                <w:color w:val="000000"/>
              </w:rPr>
              <w:t xml:space="preserve"> .text </w:t>
            </w:r>
            <w:r w:rsidRPr="00CF7FAF">
              <w:rPr>
                <w:rFonts w:hint="eastAsia"/>
                <w:color w:val="000000"/>
              </w:rPr>
              <w:t>段的目的碼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以</w:t>
            </w:r>
            <w:r w:rsidRPr="00CF7FAF">
              <w:rPr>
                <w:rFonts w:hint="eastAsia"/>
                <w:color w:val="000000"/>
              </w:rPr>
              <w:t>4 byte</w:t>
            </w:r>
            <w:r w:rsidRPr="00CF7FAF">
              <w:rPr>
                <w:rFonts w:hint="eastAsia"/>
                <w:color w:val="000000"/>
              </w:rPr>
              <w:t>為單位進行對齊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設定程式段終點</w:t>
            </w:r>
            <w:r w:rsidRPr="00CF7FAF">
              <w:rPr>
                <w:rFonts w:hint="eastAsia"/>
                <w:color w:val="000000"/>
              </w:rPr>
              <w:t xml:space="preserve"> _etext </w:t>
            </w:r>
            <w:r w:rsidRPr="00CF7FAF">
              <w:rPr>
                <w:rFonts w:hint="eastAsia"/>
                <w:color w:val="000000"/>
              </w:rPr>
              <w:t>為目前位址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資料段：緊接在程式段之後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設定資料段起點</w:t>
            </w:r>
            <w:r w:rsidRPr="00CF7FAF">
              <w:rPr>
                <w:rFonts w:hint="eastAsia"/>
                <w:color w:val="000000"/>
              </w:rPr>
              <w:t xml:space="preserve"> _sdata</w:t>
            </w:r>
            <w:r w:rsidRPr="00CF7FAF">
              <w:rPr>
                <w:rFonts w:hint="eastAsia"/>
                <w:color w:val="000000"/>
              </w:rPr>
              <w:t>為目前位址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插入所有的</w:t>
            </w:r>
            <w:r w:rsidRPr="00CF7FAF">
              <w:rPr>
                <w:rFonts w:hint="eastAsia"/>
                <w:color w:val="000000"/>
              </w:rPr>
              <w:t xml:space="preserve"> .data </w:t>
            </w:r>
            <w:r w:rsidRPr="00CF7FAF">
              <w:rPr>
                <w:rFonts w:hint="eastAsia"/>
                <w:color w:val="000000"/>
              </w:rPr>
              <w:t>段的目的碼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以</w:t>
            </w:r>
            <w:r w:rsidRPr="00CF7FAF">
              <w:rPr>
                <w:rFonts w:hint="eastAsia"/>
                <w:color w:val="000000"/>
              </w:rPr>
              <w:t>4 byte</w:t>
            </w:r>
            <w:r w:rsidRPr="00CF7FAF">
              <w:rPr>
                <w:rFonts w:hint="eastAsia"/>
                <w:color w:val="000000"/>
              </w:rPr>
              <w:t>為單位進行對齊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設定資料段終點</w:t>
            </w:r>
            <w:r w:rsidRPr="00CF7FAF">
              <w:rPr>
                <w:rFonts w:hint="eastAsia"/>
                <w:color w:val="000000"/>
              </w:rPr>
              <w:t xml:space="preserve"> _edata </w:t>
            </w:r>
            <w:r w:rsidRPr="00CF7FAF">
              <w:rPr>
                <w:rFonts w:hint="eastAsia"/>
                <w:color w:val="000000"/>
              </w:rPr>
              <w:t>為目前位址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BSS</w:t>
            </w:r>
            <w:r w:rsidRPr="00CF7FAF">
              <w:rPr>
                <w:rFonts w:hint="eastAsia"/>
                <w:color w:val="000000"/>
              </w:rPr>
              <w:t>段：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</w:t>
            </w:r>
            <w:r w:rsidRPr="00CF7FAF">
              <w:rPr>
                <w:rFonts w:hint="eastAsia"/>
                <w:color w:val="000000"/>
              </w:rPr>
              <w:t>BSS</w:t>
            </w:r>
            <w:r w:rsidRPr="00CF7FAF">
              <w:rPr>
                <w:rFonts w:hint="eastAsia"/>
                <w:color w:val="000000"/>
              </w:rPr>
              <w:t>段起點</w:t>
            </w:r>
            <w:r w:rsidRPr="00CF7FAF">
              <w:rPr>
                <w:rFonts w:hint="eastAsia"/>
                <w:color w:val="000000"/>
              </w:rPr>
              <w:t xml:space="preserve"> _sbss</w:t>
            </w:r>
            <w:r w:rsidRPr="00CF7FAF">
              <w:rPr>
                <w:rFonts w:hint="eastAsia"/>
                <w:color w:val="000000"/>
              </w:rPr>
              <w:t>為目前位址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插入所有的</w:t>
            </w:r>
            <w:r w:rsidRPr="00CF7FAF">
              <w:rPr>
                <w:rFonts w:hint="eastAsia"/>
                <w:color w:val="000000"/>
              </w:rPr>
              <w:t xml:space="preserve">.bss </w:t>
            </w:r>
            <w:r w:rsidRPr="00CF7FAF">
              <w:rPr>
                <w:rFonts w:hint="eastAsia"/>
                <w:color w:val="000000"/>
              </w:rPr>
              <w:t>段的目的碼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以</w:t>
            </w:r>
            <w:r w:rsidRPr="00CF7FAF">
              <w:rPr>
                <w:rFonts w:hint="eastAsia"/>
                <w:color w:val="000000"/>
              </w:rPr>
              <w:t>4 byte</w:t>
            </w:r>
            <w:r w:rsidRPr="00CF7FAF">
              <w:rPr>
                <w:rFonts w:hint="eastAsia"/>
                <w:color w:val="000000"/>
              </w:rPr>
              <w:t>為單位進行對齊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</w:t>
            </w:r>
            <w:r w:rsidRPr="00CF7FAF">
              <w:rPr>
                <w:rFonts w:hint="eastAsia"/>
                <w:color w:val="000000"/>
              </w:rPr>
              <w:t>BSS</w:t>
            </w:r>
            <w:r w:rsidRPr="00CF7FAF">
              <w:rPr>
                <w:rFonts w:hint="eastAsia"/>
                <w:color w:val="000000"/>
              </w:rPr>
              <w:t>段終點</w:t>
            </w:r>
            <w:r w:rsidRPr="00CF7FAF">
              <w:rPr>
                <w:rFonts w:hint="eastAsia"/>
                <w:color w:val="000000"/>
              </w:rPr>
              <w:t xml:space="preserve"> _ebss</w:t>
            </w:r>
            <w:r w:rsidRPr="00CF7FAF">
              <w:rPr>
                <w:rFonts w:hint="eastAsia"/>
                <w:color w:val="000000"/>
              </w:rPr>
              <w:t>為目前位址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設定終點</w:t>
            </w:r>
            <w:r w:rsidRPr="00CF7FAF">
              <w:rPr>
                <w:rFonts w:hint="eastAsia"/>
                <w:color w:val="000000"/>
              </w:rPr>
              <w:t xml:space="preserve"> _end</w:t>
            </w:r>
            <w:r w:rsidRPr="00CF7FAF">
              <w:rPr>
                <w:rFonts w:hint="eastAsia"/>
                <w:color w:val="000000"/>
              </w:rPr>
              <w:t>為目前位址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堆疊段：位址為</w:t>
            </w:r>
            <w:r w:rsidRPr="00CF7FAF">
              <w:rPr>
                <w:rFonts w:hint="eastAsia"/>
                <w:color w:val="000000"/>
              </w:rPr>
              <w:t xml:space="preserve"> 0xFFFF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設定使用者堆疊起點為</w:t>
            </w:r>
            <w:r w:rsidR="00FE49BE" w:rsidRPr="00CF7FAF">
              <w:rPr>
                <w:rFonts w:hint="eastAsia"/>
                <w:color w:val="000000"/>
              </w:rPr>
              <w:t>0xFFFF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</w:p>
        </w:tc>
      </w:tr>
    </w:tbl>
    <w:p w:rsidR="00AA4875" w:rsidRPr="00FD6479" w:rsidRDefault="00AA4875" w:rsidP="00AA4875">
      <w:pPr>
        <w:rPr>
          <w:color w:val="000000"/>
        </w:rPr>
      </w:pPr>
    </w:p>
    <w:p w:rsidR="00AF7834" w:rsidRPr="00FD6479" w:rsidRDefault="00AF7834" w:rsidP="00AF7834">
      <w:pPr>
        <w:rPr>
          <w:color w:val="000000"/>
        </w:rPr>
      </w:pPr>
      <w:r w:rsidRPr="00FD6479">
        <w:rPr>
          <w:rFonts w:hint="eastAsia"/>
          <w:color w:val="000000"/>
        </w:rPr>
        <w:t>在這些區塊中，我們創建了</w:t>
      </w:r>
      <w:r w:rsidRPr="00FD6479">
        <w:rPr>
          <w:rFonts w:hint="eastAsia"/>
          <w:color w:val="000000"/>
        </w:rPr>
        <w:t xml:space="preserve"> </w:t>
      </w:r>
      <w:r w:rsidR="007C4DEE">
        <w:rPr>
          <w:rFonts w:hint="eastAsia"/>
          <w:color w:val="000000"/>
        </w:rPr>
        <w:t xml:space="preserve">_stext, _etext, </w:t>
      </w:r>
      <w:r w:rsidRPr="00FD6479">
        <w:rPr>
          <w:rFonts w:hint="eastAsia"/>
          <w:color w:val="000000"/>
        </w:rPr>
        <w:t xml:space="preserve">_sdata, _edata, _sbss, _ebss, </w:t>
      </w:r>
      <w:r w:rsidRPr="00FD6479">
        <w:rPr>
          <w:rFonts w:hint="eastAsia"/>
          <w:color w:val="000000"/>
        </w:rPr>
        <w:t>等符號，並設定其位址，以便在組合語言或</w:t>
      </w:r>
      <w:r w:rsidRPr="00FD6479">
        <w:rPr>
          <w:rFonts w:hint="eastAsia"/>
          <w:color w:val="000000"/>
        </w:rPr>
        <w:t>C</w:t>
      </w:r>
      <w:r w:rsidRPr="00FD6479">
        <w:rPr>
          <w:rFonts w:hint="eastAsia"/>
          <w:color w:val="000000"/>
        </w:rPr>
        <w:t>語言中可以取得這些符號的位址，提供啟動程式使用。</w:t>
      </w:r>
    </w:p>
    <w:p w:rsidR="00AF7834" w:rsidRPr="00FD6479" w:rsidRDefault="00AF7834" w:rsidP="00AF7834">
      <w:pPr>
        <w:rPr>
          <w:color w:val="000000"/>
        </w:rPr>
      </w:pPr>
    </w:p>
    <w:p w:rsidR="00AF7834" w:rsidRPr="00FD6479" w:rsidRDefault="00AF7834" w:rsidP="00122BED">
      <w:pPr>
        <w:rPr>
          <w:color w:val="000000"/>
        </w:rPr>
      </w:pPr>
      <w:r w:rsidRPr="00FD6479">
        <w:rPr>
          <w:rFonts w:hint="eastAsia"/>
          <w:color w:val="000000"/>
        </w:rPr>
        <w:t>最後，我們設定堆疊區塊</w:t>
      </w:r>
      <w:r w:rsidRPr="00FD6479">
        <w:rPr>
          <w:rFonts w:hint="eastAsia"/>
          <w:color w:val="000000"/>
        </w:rPr>
        <w:t xml:space="preserve"> .stack 0xFFFF : {</w:t>
      </w:r>
      <w:r w:rsidRPr="00FD6479">
        <w:rPr>
          <w:color w:val="000000"/>
        </w:rPr>
        <w:t>…</w:t>
      </w:r>
      <w:r w:rsidRPr="00FD6479">
        <w:rPr>
          <w:rFonts w:hint="eastAsia"/>
          <w:color w:val="000000"/>
        </w:rPr>
        <w:t>}</w:t>
      </w:r>
      <w:r w:rsidRPr="00FD6479">
        <w:rPr>
          <w:rFonts w:hint="eastAsia"/>
          <w:color w:val="000000"/>
        </w:rPr>
        <w:t>，並將堆疊符號</w:t>
      </w:r>
      <w:r w:rsidRPr="00FD6479">
        <w:rPr>
          <w:rFonts w:hint="eastAsia"/>
          <w:color w:val="000000"/>
        </w:rPr>
        <w:t xml:space="preserve"> _STACK </w:t>
      </w:r>
      <w:r w:rsidRPr="00FD6479">
        <w:rPr>
          <w:rFonts w:hint="eastAsia"/>
          <w:color w:val="000000"/>
        </w:rPr>
        <w:t>設定為該區塊的位址，也就是</w:t>
      </w:r>
      <w:r w:rsidRPr="00FD6479">
        <w:rPr>
          <w:rFonts w:hint="eastAsia"/>
          <w:color w:val="000000"/>
        </w:rPr>
        <w:t xml:space="preserve"> 0xFFFF</w:t>
      </w:r>
      <w:r w:rsidRPr="00FD6479">
        <w:rPr>
          <w:rFonts w:hint="eastAsia"/>
          <w:color w:val="000000"/>
        </w:rPr>
        <w:t>，這樣，我們就能在啟動程式中正確的設定堆疊暫存器</w:t>
      </w:r>
      <w:r w:rsidRPr="00FD6479">
        <w:rPr>
          <w:rFonts w:hint="eastAsia"/>
          <w:color w:val="000000"/>
        </w:rPr>
        <w:t xml:space="preserve"> R13 (SP) </w:t>
      </w:r>
      <w:r w:rsidRPr="00FD6479">
        <w:rPr>
          <w:rFonts w:hint="eastAsia"/>
          <w:color w:val="000000"/>
        </w:rPr>
        <w:t>的值了。</w:t>
      </w:r>
    </w:p>
    <w:p w:rsidR="00AF7834" w:rsidRPr="00FD6479" w:rsidRDefault="00AF7834" w:rsidP="00122BED">
      <w:pPr>
        <w:rPr>
          <w:color w:val="000000"/>
        </w:rPr>
      </w:pPr>
    </w:p>
    <w:p w:rsidR="00AF7834" w:rsidRPr="00FD6479" w:rsidRDefault="00AF7834" w:rsidP="00122BED">
      <w:pPr>
        <w:rPr>
          <w:color w:val="000000"/>
        </w:rPr>
      </w:pPr>
      <w:r w:rsidRPr="00FD6479">
        <w:rPr>
          <w:rFonts w:hint="eastAsia"/>
          <w:color w:val="000000"/>
        </w:rPr>
        <w:t>利用</w:t>
      </w:r>
      <w:fldSimple w:instr=" REF _Ref231194509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22</w:t>
        </w:r>
      </w:fldSimple>
      <w:r w:rsidRPr="00FD6479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 xml:space="preserve"> M0.ld </w:t>
      </w:r>
      <w:r w:rsidRPr="00FD6479">
        <w:rPr>
          <w:rFonts w:hint="eastAsia"/>
          <w:color w:val="000000"/>
        </w:rPr>
        <w:t>連結檔，我們可以建構出如</w:t>
      </w:r>
      <w:fldSimple w:instr=" REF _Ref231197141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11.3</w:t>
        </w:r>
      </w:fldSimple>
      <w:r w:rsidRPr="00FD6479">
        <w:rPr>
          <w:rFonts w:hint="eastAsia"/>
          <w:color w:val="000000"/>
        </w:rPr>
        <w:t xml:space="preserve"> (b) </w:t>
      </w:r>
      <w:r w:rsidRPr="00FD6479">
        <w:rPr>
          <w:rFonts w:hint="eastAsia"/>
          <w:color w:val="000000"/>
        </w:rPr>
        <w:t>的映像檔，然後燒錄到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電腦的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之中。然後，我們必須撰寫啟動程式，利用該程式設定電腦的基本執行環境，讓後續的程式可以正確的執行。</w:t>
      </w:r>
    </w:p>
    <w:p w:rsidR="00AF7834" w:rsidRPr="00FD6479" w:rsidRDefault="00AF7834" w:rsidP="00122BED">
      <w:pPr>
        <w:rPr>
          <w:color w:val="000000"/>
        </w:rPr>
      </w:pPr>
    </w:p>
    <w:p w:rsidR="00AA4875" w:rsidRPr="00FD6479" w:rsidRDefault="00AA4875" w:rsidP="00AA4875">
      <w:pPr>
        <w:pStyle w:val="afa"/>
        <w:ind w:left="240" w:right="240"/>
        <w:rPr>
          <w:color w:val="000000"/>
        </w:rPr>
      </w:pP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電腦的啟動程式</w:t>
      </w:r>
    </w:p>
    <w:p w:rsidR="00AF7834" w:rsidRPr="00FD6479" w:rsidRDefault="00AF7834" w:rsidP="00AF7834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電腦的啟動程式執行前，其記憶體映像就如同</w:t>
      </w:r>
      <w:fldSimple w:instr=" REF _Ref231197141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11.3</w:t>
        </w:r>
      </w:fldSimple>
      <w:r w:rsidRPr="00FD6479">
        <w:rPr>
          <w:rFonts w:hint="eastAsia"/>
          <w:color w:val="000000"/>
        </w:rPr>
        <w:t xml:space="preserve"> (b) </w:t>
      </w:r>
      <w:r w:rsidRPr="00FD6479">
        <w:rPr>
          <w:rFonts w:hint="eastAsia"/>
          <w:color w:val="000000"/>
        </w:rPr>
        <w:t>的映像檔所示，</w:t>
      </w:r>
      <w:r w:rsidRPr="00FD6479">
        <w:rPr>
          <w:rFonts w:hint="eastAsia"/>
          <w:color w:val="000000"/>
        </w:rPr>
        <w:t>ROM</w:t>
      </w:r>
      <w:r w:rsidRPr="00FD6479">
        <w:rPr>
          <w:rFonts w:hint="eastAsia"/>
          <w:color w:val="000000"/>
        </w:rPr>
        <w:t>區域燒錄有</w:t>
      </w:r>
      <w:r w:rsidRPr="00FD6479">
        <w:rPr>
          <w:rFonts w:hint="eastAsia"/>
          <w:color w:val="000000"/>
        </w:rPr>
        <w:t xml:space="preserve"> 1. </w:t>
      </w:r>
      <w:r w:rsidRPr="00FD6479">
        <w:rPr>
          <w:rFonts w:hint="eastAsia"/>
          <w:color w:val="000000"/>
        </w:rPr>
        <w:t>啟動程式</w:t>
      </w:r>
      <w:r w:rsidRPr="00FD6479">
        <w:rPr>
          <w:rFonts w:hint="eastAsia"/>
          <w:color w:val="000000"/>
        </w:rPr>
        <w:t xml:space="preserve"> (*.stext) 2. </w:t>
      </w:r>
      <w:r w:rsidRPr="00FD6479">
        <w:rPr>
          <w:rFonts w:hint="eastAsia"/>
          <w:color w:val="000000"/>
        </w:rPr>
        <w:t>其他程式</w:t>
      </w:r>
      <w:r w:rsidRPr="00FD6479">
        <w:rPr>
          <w:rFonts w:hint="eastAsia"/>
          <w:color w:val="000000"/>
        </w:rPr>
        <w:t xml:space="preserve"> (*.text) 3. </w:t>
      </w:r>
      <w:r w:rsidRPr="00FD6479">
        <w:rPr>
          <w:rFonts w:hint="eastAsia"/>
          <w:color w:val="000000"/>
        </w:rPr>
        <w:t>資料</w:t>
      </w:r>
      <w:r w:rsidRPr="00FD6479">
        <w:rPr>
          <w:rFonts w:hint="eastAsia"/>
          <w:color w:val="000000"/>
        </w:rPr>
        <w:t xml:space="preserve"> (*.data) </w:t>
      </w:r>
      <w:r w:rsidRPr="00FD6479">
        <w:rPr>
          <w:rFonts w:hint="eastAsia"/>
          <w:color w:val="000000"/>
        </w:rPr>
        <w:t>等區塊。在啟動程式執行完畢後，會將所有的程式與資料都搬到</w:t>
      </w:r>
      <w:r w:rsidRPr="00FD6479">
        <w:rPr>
          <w:rFonts w:hint="eastAsia"/>
          <w:color w:val="000000"/>
        </w:rPr>
        <w:t>RAM</w:t>
      </w:r>
      <w:r w:rsidRPr="00FD6479">
        <w:rPr>
          <w:rFonts w:hint="eastAsia"/>
          <w:color w:val="000000"/>
        </w:rPr>
        <w:t>當中，如此，才能讓這些資料得以被寫入或修改，並且分配出</w:t>
      </w:r>
      <w:r w:rsidRPr="00FD6479">
        <w:rPr>
          <w:rFonts w:hint="eastAsia"/>
          <w:color w:val="000000"/>
        </w:rPr>
        <w:t xml:space="preserve"> BSS</w:t>
      </w:r>
      <w:r w:rsidRPr="00FD6479">
        <w:rPr>
          <w:rFonts w:hint="eastAsia"/>
          <w:color w:val="000000"/>
        </w:rPr>
        <w:t>區段、堆積段</w:t>
      </w:r>
      <w:r w:rsidRPr="00FD6479">
        <w:rPr>
          <w:rFonts w:hint="eastAsia"/>
          <w:color w:val="000000"/>
        </w:rPr>
        <w:t xml:space="preserve"> (heap) </w:t>
      </w:r>
      <w:r w:rsidRPr="00FD6479">
        <w:rPr>
          <w:rFonts w:hint="eastAsia"/>
          <w:color w:val="000000"/>
        </w:rPr>
        <w:t>與堆疊段</w:t>
      </w:r>
      <w:r w:rsidRPr="00FD6479">
        <w:rPr>
          <w:rFonts w:hint="eastAsia"/>
          <w:color w:val="000000"/>
        </w:rPr>
        <w:t xml:space="preserve"> (stack) </w:t>
      </w:r>
      <w:r w:rsidRPr="00FD6479">
        <w:rPr>
          <w:rFonts w:hint="eastAsia"/>
          <w:color w:val="000000"/>
        </w:rPr>
        <w:t>等空間，這些空間可為</w:t>
      </w:r>
      <w:r w:rsidRPr="00FD6479">
        <w:rPr>
          <w:rFonts w:hint="eastAsia"/>
          <w:color w:val="000000"/>
        </w:rPr>
        <w:t>C</w:t>
      </w:r>
      <w:r w:rsidRPr="00FD6479">
        <w:rPr>
          <w:rFonts w:hint="eastAsia"/>
          <w:color w:val="000000"/>
        </w:rPr>
        <w:t>語言與組合語言提供一個良好的執行環境。</w:t>
      </w:r>
    </w:p>
    <w:p w:rsidR="00AF7834" w:rsidRPr="00FD6479" w:rsidRDefault="00AF7834" w:rsidP="00AF7834">
      <w:pPr>
        <w:rPr>
          <w:color w:val="000000"/>
        </w:rPr>
      </w:pPr>
    </w:p>
    <w:p w:rsidR="00AF7834" w:rsidRPr="00FD6479" w:rsidRDefault="00AF7834" w:rsidP="00AF7834">
      <w:pPr>
        <w:rPr>
          <w:color w:val="000000"/>
        </w:rPr>
      </w:pPr>
      <w:r w:rsidRPr="00FD6479">
        <w:rPr>
          <w:rFonts w:hint="eastAsia"/>
          <w:color w:val="000000"/>
        </w:rPr>
        <w:t>其中的資料段可以存放『具有初值的變數』，</w:t>
      </w:r>
      <w:r w:rsidRPr="00FD6479">
        <w:rPr>
          <w:rFonts w:hint="eastAsia"/>
          <w:color w:val="000000"/>
        </w:rPr>
        <w:t>BSS</w:t>
      </w:r>
      <w:r w:rsidRPr="00FD6479">
        <w:rPr>
          <w:rFonts w:hint="eastAsia"/>
          <w:color w:val="000000"/>
        </w:rPr>
        <w:t>段可以存放『無初值變數』使用，堆疊段可以存放函數的『參數』、『返回點』與『區域變數』等</w:t>
      </w:r>
      <w:r w:rsidRPr="00FD6479">
        <w:rPr>
          <w:rStyle w:val="aff"/>
          <w:color w:val="000000"/>
        </w:rPr>
        <w:footnoteReference w:id="2"/>
      </w:r>
      <w:r w:rsidRPr="00FD6479">
        <w:rPr>
          <w:rFonts w:hint="eastAsia"/>
          <w:color w:val="000000"/>
        </w:rPr>
        <w:t>，</w:t>
      </w:r>
      <w:r w:rsidR="003C28C6" w:rsidRPr="00FD6479">
        <w:rPr>
          <w:rFonts w:hint="eastAsia"/>
          <w:color w:val="000000"/>
        </w:rPr>
        <w:t>而堆積段則可以儲存</w:t>
      </w:r>
      <w:r w:rsidR="003C28C6" w:rsidRPr="00FD6479">
        <w:rPr>
          <w:rFonts w:hint="eastAsia"/>
          <w:color w:val="000000"/>
        </w:rPr>
        <w:t>C</w:t>
      </w:r>
      <w:r w:rsidR="003C28C6" w:rsidRPr="00FD6479">
        <w:rPr>
          <w:rFonts w:hint="eastAsia"/>
          <w:color w:val="000000"/>
        </w:rPr>
        <w:t>語言當中的動態配置記憶體，像是</w:t>
      </w:r>
      <w:r w:rsidR="003C28C6" w:rsidRPr="00FD6479">
        <w:rPr>
          <w:rFonts w:hint="eastAsia"/>
          <w:color w:val="000000"/>
        </w:rPr>
        <w:t xml:space="preserve"> malloc </w:t>
      </w:r>
      <w:r w:rsidR="003C28C6" w:rsidRPr="00FD6479">
        <w:rPr>
          <w:rFonts w:hint="eastAsia"/>
          <w:color w:val="000000"/>
        </w:rPr>
        <w:t>指令所需要的記憶空間。</w:t>
      </w:r>
    </w:p>
    <w:p w:rsidR="00AF7834" w:rsidRPr="00FD6479" w:rsidRDefault="00AF7834" w:rsidP="00AF7834">
      <w:pPr>
        <w:rPr>
          <w:color w:val="000000"/>
        </w:rPr>
      </w:pPr>
    </w:p>
    <w:p w:rsidR="00AF7834" w:rsidRPr="00FD6479" w:rsidRDefault="00AF7834" w:rsidP="00AF7834">
      <w:pPr>
        <w:rPr>
          <w:color w:val="000000"/>
        </w:rPr>
      </w:pPr>
      <w:r w:rsidRPr="00FD6479">
        <w:rPr>
          <w:rFonts w:hint="eastAsia"/>
          <w:color w:val="000000"/>
        </w:rPr>
        <w:t>必須注意的是，堆疊段是由高位址空間向低位址的方向增長的，</w:t>
      </w:r>
      <w:r w:rsidR="003C28C6" w:rsidRPr="00FD6479">
        <w:rPr>
          <w:rFonts w:hint="eastAsia"/>
          <w:color w:val="000000"/>
        </w:rPr>
        <w:t>而堆積段則是由低位址空間向高位址方向增長的，</w:t>
      </w:r>
      <w:r w:rsidRPr="00FD6479">
        <w:rPr>
          <w:rFonts w:hint="eastAsia"/>
          <w:color w:val="000000"/>
        </w:rPr>
        <w:t>因此，整個系統在執行時期的記憶體配置會如</w:t>
      </w:r>
      <w:fldSimple w:instr=" REF _Ref231197141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11.3</w:t>
        </w:r>
      </w:fldSimple>
      <w:r w:rsidR="003C28C6" w:rsidRPr="00FD6479">
        <w:rPr>
          <w:rFonts w:hint="eastAsia"/>
          <w:color w:val="000000"/>
        </w:rPr>
        <w:t xml:space="preserve"> (c) </w:t>
      </w:r>
      <w:r w:rsidR="003C28C6" w:rsidRPr="00FD6479">
        <w:rPr>
          <w:rFonts w:hint="eastAsia"/>
          <w:color w:val="000000"/>
        </w:rPr>
        <w:t>所示。</w:t>
      </w:r>
      <w:r w:rsidR="003C28C6" w:rsidRPr="00FD6479">
        <w:rPr>
          <w:rFonts w:hint="eastAsia"/>
          <w:color w:val="000000"/>
        </w:rPr>
        <w:t>M0</w:t>
      </w:r>
      <w:r w:rsidR="003C28C6" w:rsidRPr="00FD6479">
        <w:rPr>
          <w:rFonts w:hint="eastAsia"/>
          <w:color w:val="000000"/>
        </w:rPr>
        <w:t>電腦啟動程式的主要功能，就是改造</w:t>
      </w:r>
      <w:fldSimple w:instr=" REF _Ref231197141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11.3</w:t>
        </w:r>
      </w:fldSimple>
      <w:r w:rsidR="003C28C6" w:rsidRPr="00FD6479">
        <w:rPr>
          <w:rFonts w:hint="eastAsia"/>
          <w:color w:val="000000"/>
        </w:rPr>
        <w:t xml:space="preserve"> (b) </w:t>
      </w:r>
      <w:r w:rsidR="003C28C6" w:rsidRPr="00FD6479">
        <w:rPr>
          <w:rFonts w:hint="eastAsia"/>
          <w:color w:val="000000"/>
        </w:rPr>
        <w:t>的『初始環境』，以便形成如</w:t>
      </w:r>
      <w:fldSimple w:instr=" REF _Ref231197141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11.3</w:t>
        </w:r>
      </w:fldSimple>
      <w:r w:rsidR="003C28C6" w:rsidRPr="00FD6479">
        <w:rPr>
          <w:rFonts w:hint="eastAsia"/>
          <w:color w:val="000000"/>
        </w:rPr>
        <w:t xml:space="preserve"> (c) </w:t>
      </w:r>
      <w:r w:rsidR="003C28C6" w:rsidRPr="00FD6479">
        <w:rPr>
          <w:rFonts w:hint="eastAsia"/>
          <w:color w:val="000000"/>
        </w:rPr>
        <w:t>的『執行環境』。</w:t>
      </w:r>
    </w:p>
    <w:p w:rsidR="00AF7834" w:rsidRPr="00FD6479" w:rsidRDefault="00AF7834" w:rsidP="00AF7834">
      <w:pPr>
        <w:rPr>
          <w:color w:val="000000"/>
        </w:rPr>
      </w:pPr>
    </w:p>
    <w:p w:rsidR="00DE178A" w:rsidRPr="00FD6479" w:rsidRDefault="00EE2C11" w:rsidP="00122BED">
      <w:pPr>
        <w:rPr>
          <w:color w:val="000000"/>
        </w:rPr>
      </w:pPr>
      <w:fldSimple w:instr=" REF _Ref231121841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23</w:t>
        </w:r>
      </w:fldSimple>
      <w:r w:rsidR="000E0E7A" w:rsidRPr="00FD6479">
        <w:rPr>
          <w:rFonts w:hint="eastAsia"/>
          <w:color w:val="000000"/>
        </w:rPr>
        <w:t>顯示了該啟動程式的組合語言部分，</w:t>
      </w:r>
      <w:r w:rsidR="008058CF" w:rsidRPr="00FD6479">
        <w:rPr>
          <w:rFonts w:hint="eastAsia"/>
          <w:color w:val="000000"/>
        </w:rPr>
        <w:t>程式的開頭就是中斷向量表，包含了四個跳躍指令。接著，該程式</w:t>
      </w:r>
      <w:r w:rsidR="00B16D1E" w:rsidRPr="00FD6479">
        <w:rPr>
          <w:rFonts w:hint="eastAsia"/>
          <w:color w:val="000000"/>
        </w:rPr>
        <w:t>定義了這些中斷的處理函數，包含重開機中斷</w:t>
      </w:r>
      <w:r w:rsidR="00B16D1E" w:rsidRPr="00FD6479">
        <w:rPr>
          <w:rFonts w:hint="eastAsia"/>
          <w:color w:val="000000"/>
        </w:rPr>
        <w:t xml:space="preserve"> (ResetHandler)</w:t>
      </w:r>
      <w:r w:rsidR="00B16D1E" w:rsidRPr="00FD6479">
        <w:rPr>
          <w:rFonts w:hint="eastAsia"/>
          <w:color w:val="000000"/>
        </w:rPr>
        <w:t>、非預期中斷</w:t>
      </w:r>
      <w:r w:rsidR="00B16D1E" w:rsidRPr="00FD6479">
        <w:rPr>
          <w:rFonts w:hint="eastAsia"/>
          <w:color w:val="000000"/>
        </w:rPr>
        <w:t xml:space="preserve">(Unexpected) </w:t>
      </w:r>
      <w:r w:rsidR="00B16D1E" w:rsidRPr="00FD6479">
        <w:rPr>
          <w:rFonts w:hint="eastAsia"/>
          <w:color w:val="000000"/>
        </w:rPr>
        <w:t>、軟體中斷</w:t>
      </w:r>
      <w:r w:rsidR="00B16D1E" w:rsidRPr="00FD6479">
        <w:rPr>
          <w:rFonts w:hint="eastAsia"/>
          <w:color w:val="000000"/>
        </w:rPr>
        <w:t xml:space="preserve"> (SwiHandler)</w:t>
      </w:r>
      <w:r w:rsidR="00B16D1E" w:rsidRPr="00FD6479">
        <w:rPr>
          <w:rFonts w:hint="eastAsia"/>
          <w:color w:val="000000"/>
        </w:rPr>
        <w:t>、中斷請求</w:t>
      </w:r>
      <w:r w:rsidR="00B16D1E" w:rsidRPr="00FD6479">
        <w:rPr>
          <w:rFonts w:hint="eastAsia"/>
          <w:color w:val="000000"/>
        </w:rPr>
        <w:t xml:space="preserve"> (IrqHandler) </w:t>
      </w:r>
      <w:r w:rsidR="00B16D1E" w:rsidRPr="00FD6479">
        <w:rPr>
          <w:rFonts w:hint="eastAsia"/>
          <w:color w:val="000000"/>
        </w:rPr>
        <w:t>等，其中，後三個中斷已經在</w:t>
      </w:r>
      <w:fldSimple w:instr=" REF _Ref231175924 \r \h  \* MERGEFORMAT ">
        <w:r w:rsidR="00CF2500" w:rsidRPr="00CF2500">
          <w:rPr>
            <w:color w:val="000000"/>
          </w:rPr>
          <w:t>11.4</w:t>
        </w:r>
      </w:fldSimple>
      <w:r w:rsidR="00B16D1E" w:rsidRPr="00FD6479">
        <w:rPr>
          <w:rFonts w:hint="eastAsia"/>
          <w:color w:val="000000"/>
        </w:rPr>
        <w:t>節中介紹過，在此不再重複敘述，我們將焦點放在啟動</w:t>
      </w:r>
      <w:r w:rsidR="002B1955">
        <w:rPr>
          <w:rFonts w:hint="eastAsia"/>
          <w:color w:val="000000"/>
        </w:rPr>
        <w:t>中斷</w:t>
      </w:r>
      <w:r w:rsidR="00B16D1E" w:rsidRPr="00FD6479">
        <w:rPr>
          <w:rFonts w:hint="eastAsia"/>
          <w:color w:val="000000"/>
        </w:rPr>
        <w:t>的</w:t>
      </w:r>
      <w:r w:rsidR="00B16D1E" w:rsidRPr="00FD6479">
        <w:rPr>
          <w:rFonts w:hint="eastAsia"/>
          <w:color w:val="000000"/>
        </w:rPr>
        <w:t xml:space="preserve"> ResetHandler </w:t>
      </w:r>
      <w:r w:rsidR="002B1955">
        <w:rPr>
          <w:rFonts w:hint="eastAsia"/>
          <w:color w:val="000000"/>
        </w:rPr>
        <w:t>程式</w:t>
      </w:r>
      <w:r w:rsidR="00B16D1E" w:rsidRPr="00FD6479">
        <w:rPr>
          <w:rFonts w:hint="eastAsia"/>
          <w:color w:val="000000"/>
        </w:rPr>
        <w:t>上。</w:t>
      </w:r>
    </w:p>
    <w:p w:rsidR="00B16D1E" w:rsidRPr="00FD6479" w:rsidRDefault="00B16D1E" w:rsidP="00122BED">
      <w:pPr>
        <w:rPr>
          <w:color w:val="000000"/>
        </w:rPr>
      </w:pPr>
    </w:p>
    <w:p w:rsidR="00DE178A" w:rsidRPr="00FD6479" w:rsidRDefault="00DE178A" w:rsidP="00DE178A">
      <w:pPr>
        <w:pStyle w:val="a8"/>
        <w:rPr>
          <w:color w:val="000000"/>
        </w:rPr>
      </w:pPr>
      <w:bookmarkStart w:id="43" w:name="_Ref231121841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23</w:t>
      </w:r>
      <w:r w:rsidR="00EE2C11" w:rsidRPr="00FD6479">
        <w:rPr>
          <w:color w:val="000000"/>
        </w:rPr>
        <w:fldChar w:fldCharType="end"/>
      </w:r>
      <w:bookmarkEnd w:id="43"/>
      <w:r w:rsidRPr="00FD6479">
        <w:rPr>
          <w:rFonts w:hint="eastAsia"/>
          <w:color w:val="000000"/>
        </w:rPr>
        <w:t xml:space="preserve"> M0</w:t>
      </w:r>
      <w:r w:rsidRPr="00FD6479">
        <w:rPr>
          <w:rFonts w:hint="eastAsia"/>
          <w:color w:val="000000"/>
        </w:rPr>
        <w:t>電腦的啟動程式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3685"/>
        <w:gridCol w:w="4253"/>
      </w:tblGrid>
      <w:tr w:rsidR="008058CF" w:rsidRPr="00CF7FAF" w:rsidTr="00CF7FAF">
        <w:tc>
          <w:tcPr>
            <w:tcW w:w="534" w:type="dxa"/>
          </w:tcPr>
          <w:p w:rsidR="008058CF" w:rsidRPr="00CF7FAF" w:rsidRDefault="008058CF" w:rsidP="0089140E">
            <w:pPr>
              <w:rPr>
                <w:color w:val="000000"/>
              </w:rPr>
            </w:pPr>
          </w:p>
        </w:tc>
        <w:tc>
          <w:tcPr>
            <w:tcW w:w="3685" w:type="dxa"/>
          </w:tcPr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M0</w:t>
            </w:r>
            <w:r w:rsidRPr="00CF7FAF">
              <w:rPr>
                <w:rFonts w:hint="eastAsia"/>
                <w:color w:val="000000"/>
              </w:rPr>
              <w:t>電腦的啟動程式</w:t>
            </w:r>
            <w:r w:rsidRPr="00CF7FAF">
              <w:rPr>
                <w:rFonts w:hint="eastAsia"/>
                <w:color w:val="000000"/>
              </w:rPr>
              <w:t xml:space="preserve"> (</w:t>
            </w:r>
            <w:r w:rsidRPr="00CF7FAF">
              <w:rPr>
                <w:rFonts w:hint="eastAsia"/>
                <w:color w:val="000000"/>
              </w:rPr>
              <w:t>組合語言</w:t>
            </w:r>
            <w:r w:rsidRPr="00CF7FAF">
              <w:rPr>
                <w:rFonts w:hint="eastAsia"/>
                <w:color w:val="000000"/>
              </w:rPr>
              <w:t>)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檔案：</w:t>
            </w:r>
            <w:r w:rsidR="009B3044" w:rsidRPr="00CF7FAF">
              <w:rPr>
                <w:rFonts w:hint="eastAsia"/>
                <w:color w:val="000000"/>
              </w:rPr>
              <w:t>boot</w:t>
            </w:r>
            <w:r w:rsidRPr="00CF7FAF">
              <w:rPr>
                <w:rFonts w:hint="eastAsia"/>
                <w:color w:val="000000"/>
              </w:rPr>
              <w:t>.s</w:t>
            </w:r>
          </w:p>
        </w:tc>
        <w:tc>
          <w:tcPr>
            <w:tcW w:w="4253" w:type="dxa"/>
          </w:tcPr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說明</w:t>
            </w:r>
          </w:p>
        </w:tc>
      </w:tr>
      <w:tr w:rsidR="008058CF" w:rsidRPr="00CF7FAF" w:rsidTr="00CF7FAF">
        <w:tc>
          <w:tcPr>
            <w:tcW w:w="534" w:type="dxa"/>
          </w:tcPr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6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7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8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9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10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11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12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13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14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15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16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17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18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19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20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21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22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23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24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25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26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27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28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29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30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31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32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33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34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35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36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37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38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39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40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41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42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43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44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45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46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47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48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49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50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51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52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53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54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55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56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57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58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59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60</w:t>
            </w:r>
          </w:p>
          <w:p w:rsidR="00AA4875" w:rsidRPr="00CF7FAF" w:rsidRDefault="00AA4875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61</w:t>
            </w:r>
          </w:p>
        </w:tc>
        <w:tc>
          <w:tcPr>
            <w:tcW w:w="3685" w:type="dxa"/>
          </w:tcPr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lastRenderedPageBreak/>
              <w:tab/>
              <w:t>.global stext</w:t>
            </w:r>
            <w:r w:rsidR="00E43CE0" w:rsidRPr="00CF7FAF">
              <w:rPr>
                <w:rFonts w:hint="eastAsia"/>
                <w:color w:val="000000"/>
              </w:rPr>
              <w:t>, main</w:t>
            </w:r>
          </w:p>
          <w:p w:rsidR="007616F6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 xml:space="preserve">.global </w:t>
            </w:r>
            <w:r w:rsidRPr="00CF7FAF">
              <w:rPr>
                <w:rFonts w:hint="eastAsia"/>
                <w:color w:val="000000"/>
              </w:rPr>
              <w:t>CSwiHandler</w:t>
            </w:r>
          </w:p>
          <w:p w:rsidR="007616F6" w:rsidRPr="00CF7FAF" w:rsidRDefault="007616F6" w:rsidP="007616F6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  <w:t>.global CIrqHandler</w:t>
            </w: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8058CF" w:rsidRPr="00CF7FAF" w:rsidRDefault="002E2079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RamStart</w:t>
            </w:r>
            <w:r w:rsidR="00E43CE0" w:rsidRPr="00CF7FAF">
              <w:rPr>
                <w:rFonts w:hint="eastAsia"/>
                <w:color w:val="000000"/>
              </w:rPr>
              <w:t xml:space="preserve"> EQU</w:t>
            </w:r>
            <w:r w:rsidRPr="00CF7FAF">
              <w:rPr>
                <w:rFonts w:hint="eastAsia"/>
                <w:color w:val="000000"/>
              </w:rPr>
              <w:t xml:space="preserve"> 0x4000</w:t>
            </w: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.section ".stext"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 xml:space="preserve">InterruptVector </w:t>
            </w:r>
            <w:r w:rsidRPr="00CF7FAF">
              <w:rPr>
                <w:color w:val="000000"/>
              </w:rPr>
              <w:t>:</w:t>
            </w:r>
            <w:r w:rsidRPr="00CF7FAF">
              <w:rPr>
                <w:rFonts w:hint="eastAsia"/>
                <w:color w:val="000000"/>
              </w:rPr>
              <w:t xml:space="preserve"> 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ResetHandler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Unexpected</w:t>
            </w:r>
            <w:r w:rsidRPr="00CF7FAF">
              <w:rPr>
                <w:color w:val="000000"/>
              </w:rPr>
              <w:t xml:space="preserve"> 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SwiH</w:t>
            </w:r>
            <w:r w:rsidR="00B16D1E" w:rsidRPr="00CF7FAF">
              <w:rPr>
                <w:rFonts w:hint="eastAsia"/>
                <w:color w:val="000000"/>
              </w:rPr>
              <w:t>andler</w:t>
            </w:r>
          </w:p>
          <w:p w:rsidR="008058CF" w:rsidRPr="00CF7FAF" w:rsidRDefault="00B16D1E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IrqHandler</w:t>
            </w: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Unexpected: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JMP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Unexpected</w:t>
            </w: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8058CF" w:rsidRPr="00CF7FAF" w:rsidRDefault="00B16D1E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SwiH</w:t>
            </w:r>
            <w:r w:rsidRPr="00CF7FAF">
              <w:rPr>
                <w:rFonts w:hint="eastAsia"/>
                <w:color w:val="000000"/>
              </w:rPr>
              <w:t>andler</w:t>
            </w:r>
            <w:r w:rsidR="008058CF" w:rsidRPr="00CF7FAF">
              <w:rPr>
                <w:color w:val="000000"/>
              </w:rPr>
              <w:t>:</w:t>
            </w:r>
            <w:r w:rsidR="008058CF" w:rsidRPr="00CF7FAF">
              <w:rPr>
                <w:color w:val="000000"/>
              </w:rPr>
              <w:tab/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PUSH {R1..R14}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="00CE4E07">
              <w:rPr>
                <w:rFonts w:hint="eastAsia"/>
                <w:color w:val="000000"/>
              </w:rPr>
              <w:t>CALL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CSwiHandler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POP {R14..R1}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RET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B16D1E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IrqH</w:t>
            </w:r>
            <w:r w:rsidRPr="00CF7FAF">
              <w:rPr>
                <w:rFonts w:hint="eastAsia"/>
                <w:color w:val="000000"/>
              </w:rPr>
              <w:t>andler</w:t>
            </w:r>
            <w:r w:rsidR="008058CF" w:rsidRPr="00CF7FAF">
              <w:rPr>
                <w:color w:val="000000"/>
              </w:rPr>
              <w:t>: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PUSH {R1..R14}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</w:r>
            <w:r w:rsidR="00CE4E07">
              <w:rPr>
                <w:rFonts w:hint="eastAsia"/>
                <w:color w:val="000000"/>
              </w:rPr>
              <w:t>CALL</w:t>
            </w:r>
            <w:r w:rsidRPr="00CF7FAF">
              <w:rPr>
                <w:rFonts w:hint="eastAsia"/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ab/>
              <w:t>CIrqHandler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ab/>
              <w:t>POP {R14..R1}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RET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lastRenderedPageBreak/>
              <w:t>ResetHandler:</w:t>
            </w:r>
          </w:p>
          <w:p w:rsidR="008058CF" w:rsidRPr="00CF7FAF" w:rsidRDefault="007616F6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 xml:space="preserve">LDI </w:t>
            </w:r>
            <w:r w:rsidR="00D011EF" w:rsidRPr="00CF7FAF">
              <w:rPr>
                <w:rFonts w:hint="eastAsia"/>
                <w:color w:val="000000"/>
              </w:rPr>
              <w:t>R12</w:t>
            </w:r>
            <w:r w:rsidRPr="00CF7FAF">
              <w:rPr>
                <w:rFonts w:hint="eastAsia"/>
                <w:color w:val="000000"/>
              </w:rPr>
              <w:t>, 0xD0</w:t>
            </w: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8058CF" w:rsidRPr="00CF7FAF" w:rsidRDefault="00E43CE0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MoveToRam: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="00754DBF" w:rsidRPr="00CF7FAF">
              <w:rPr>
                <w:rFonts w:hint="eastAsia"/>
                <w:color w:val="000000"/>
              </w:rPr>
              <w:t>LD</w:t>
            </w:r>
            <w:r w:rsidR="00754DBF" w:rsidRPr="00CF7FAF">
              <w:rPr>
                <w:color w:val="000000"/>
              </w:rPr>
              <w:tab/>
            </w:r>
            <w:r w:rsidR="00063178" w:rsidRPr="00CF7FAF">
              <w:rPr>
                <w:rFonts w:hint="eastAsia"/>
                <w:color w:val="000000"/>
              </w:rPr>
              <w:t>R1</w:t>
            </w:r>
            <w:r w:rsidRPr="00CF7FAF">
              <w:rPr>
                <w:color w:val="000000"/>
              </w:rPr>
              <w:t>,</w:t>
            </w:r>
            <w:r w:rsidR="00063178" w:rsidRPr="00CF7FAF">
              <w:rPr>
                <w:rFonts w:hint="eastAsia"/>
                <w:color w:val="000000"/>
              </w:rPr>
              <w:t xml:space="preserve"> </w:t>
            </w:r>
            <w:r w:rsidR="00405183">
              <w:rPr>
                <w:rFonts w:hint="eastAsia"/>
                <w:color w:val="000000"/>
              </w:rPr>
              <w:t>RamStart</w:t>
            </w:r>
          </w:p>
          <w:p w:rsidR="008058CF" w:rsidRPr="00CF7FAF" w:rsidRDefault="00754DB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LD</w:t>
            </w:r>
            <w:r w:rsidR="00063178" w:rsidRPr="00CF7FAF">
              <w:rPr>
                <w:rFonts w:hint="eastAsia"/>
                <w:color w:val="000000"/>
              </w:rPr>
              <w:t>I</w:t>
            </w:r>
            <w:r w:rsidRPr="00CF7FAF">
              <w:rPr>
                <w:color w:val="000000"/>
              </w:rPr>
              <w:tab/>
            </w:r>
            <w:r w:rsidR="00063178" w:rsidRPr="00CF7FAF">
              <w:rPr>
                <w:rFonts w:hint="eastAsia"/>
                <w:color w:val="000000"/>
              </w:rPr>
              <w:t>R2</w:t>
            </w:r>
            <w:r w:rsidR="008058CF" w:rsidRPr="00CF7FAF">
              <w:rPr>
                <w:color w:val="000000"/>
              </w:rPr>
              <w:t>,</w:t>
            </w:r>
            <w:r w:rsidR="00063178" w:rsidRPr="00CF7FAF">
              <w:rPr>
                <w:rFonts w:hint="eastAsia"/>
                <w:color w:val="000000"/>
              </w:rPr>
              <w:t xml:space="preserve"> </w:t>
            </w:r>
            <w:r w:rsidR="008058CF" w:rsidRPr="00CF7FAF">
              <w:rPr>
                <w:color w:val="000000"/>
              </w:rPr>
              <w:t>0x</w:t>
            </w:r>
            <w:r w:rsidR="00063178" w:rsidRPr="00CF7FAF">
              <w:rPr>
                <w:rFonts w:hint="eastAsia"/>
                <w:color w:val="000000"/>
              </w:rPr>
              <w:t>0000</w:t>
            </w:r>
          </w:p>
          <w:p w:rsidR="008058CF" w:rsidRPr="00CF7FAF" w:rsidRDefault="00405183" w:rsidP="0089140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LOOP1</w:t>
            </w:r>
            <w:r w:rsidR="00754DBF" w:rsidRPr="00CF7FAF">
              <w:rPr>
                <w:color w:val="000000"/>
              </w:rPr>
              <w:t>:</w:t>
            </w:r>
            <w:r w:rsidR="00754DBF" w:rsidRPr="00CF7FAF">
              <w:rPr>
                <w:color w:val="000000"/>
              </w:rPr>
              <w:tab/>
            </w:r>
            <w:r w:rsidR="00754DBF" w:rsidRPr="00CF7FAF">
              <w:rPr>
                <w:rFonts w:hint="eastAsia"/>
                <w:color w:val="000000"/>
              </w:rPr>
              <w:t>LD</w:t>
            </w:r>
            <w:r w:rsidR="00754DBF" w:rsidRPr="00CF7FAF">
              <w:rPr>
                <w:color w:val="000000"/>
              </w:rPr>
              <w:tab/>
            </w:r>
            <w:r w:rsidR="00063178" w:rsidRPr="00CF7FAF">
              <w:rPr>
                <w:rFonts w:hint="eastAsia"/>
                <w:color w:val="000000"/>
              </w:rPr>
              <w:t>R3</w:t>
            </w:r>
            <w:r w:rsidR="00063178" w:rsidRPr="00CF7FAF">
              <w:rPr>
                <w:color w:val="000000"/>
              </w:rPr>
              <w:t>,[</w:t>
            </w:r>
            <w:r w:rsidR="00063178" w:rsidRPr="00CF7FAF">
              <w:rPr>
                <w:rFonts w:hint="eastAsia"/>
                <w:color w:val="000000"/>
              </w:rPr>
              <w:t>R0+R2</w:t>
            </w:r>
            <w:r w:rsidR="00063178" w:rsidRPr="00CF7FAF">
              <w:rPr>
                <w:color w:val="000000"/>
              </w:rPr>
              <w:t>]</w:t>
            </w:r>
          </w:p>
          <w:p w:rsidR="008058CF" w:rsidRPr="00CF7FAF" w:rsidRDefault="00754DB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ST</w:t>
            </w:r>
            <w:r w:rsidRPr="00CF7FAF">
              <w:rPr>
                <w:color w:val="000000"/>
              </w:rPr>
              <w:tab/>
            </w:r>
            <w:r w:rsidR="00063178" w:rsidRPr="00CF7FAF">
              <w:rPr>
                <w:rFonts w:hint="eastAsia"/>
                <w:color w:val="000000"/>
              </w:rPr>
              <w:t>R3</w:t>
            </w:r>
            <w:r w:rsidR="00063178" w:rsidRPr="00CF7FAF">
              <w:rPr>
                <w:color w:val="000000"/>
              </w:rPr>
              <w:t>,[</w:t>
            </w:r>
            <w:r w:rsidR="00063178" w:rsidRPr="00CF7FAF">
              <w:rPr>
                <w:rFonts w:hint="eastAsia"/>
                <w:color w:val="000000"/>
              </w:rPr>
              <w:t>R1+R2</w:t>
            </w:r>
            <w:r w:rsidR="00063178" w:rsidRPr="00CF7FAF">
              <w:rPr>
                <w:color w:val="000000"/>
              </w:rPr>
              <w:t>]</w:t>
            </w:r>
          </w:p>
          <w:p w:rsidR="00063178" w:rsidRPr="00CF7FAF" w:rsidRDefault="00063178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ADD</w:t>
            </w: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R</w:t>
            </w:r>
            <w:r w:rsidR="00542D77">
              <w:rPr>
                <w:rFonts w:hint="eastAsia"/>
                <w:color w:val="000000"/>
              </w:rPr>
              <w:t>2</w:t>
            </w:r>
            <w:r w:rsidRPr="00CF7FAF">
              <w:rPr>
                <w:rFonts w:hint="eastAsia"/>
                <w:color w:val="000000"/>
              </w:rPr>
              <w:t>, R</w:t>
            </w:r>
            <w:r w:rsidR="00542D77">
              <w:rPr>
                <w:rFonts w:hint="eastAsia"/>
                <w:color w:val="000000"/>
              </w:rPr>
              <w:t>2</w:t>
            </w:r>
            <w:r w:rsidRPr="00CF7FAF">
              <w:rPr>
                <w:rFonts w:hint="eastAsia"/>
                <w:color w:val="000000"/>
              </w:rPr>
              <w:t>, 1</w:t>
            </w:r>
          </w:p>
          <w:p w:rsidR="008058CF" w:rsidRPr="00CF7FAF" w:rsidRDefault="00754DB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CMP</w:t>
            </w:r>
            <w:r w:rsidRPr="00CF7FAF">
              <w:rPr>
                <w:color w:val="000000"/>
              </w:rPr>
              <w:tab/>
            </w:r>
            <w:r w:rsidR="00063178" w:rsidRPr="00CF7FAF">
              <w:rPr>
                <w:rFonts w:hint="eastAsia"/>
                <w:color w:val="000000"/>
              </w:rPr>
              <w:t>R2</w:t>
            </w:r>
            <w:r w:rsidR="00063178" w:rsidRPr="00CF7FAF">
              <w:rPr>
                <w:color w:val="000000"/>
              </w:rPr>
              <w:t>,</w:t>
            </w:r>
            <w:r w:rsidR="00063178" w:rsidRPr="00CF7FAF">
              <w:rPr>
                <w:rFonts w:hint="eastAsia"/>
                <w:color w:val="000000"/>
              </w:rPr>
              <w:t>R1</w:t>
            </w:r>
          </w:p>
          <w:p w:rsidR="00E43CE0" w:rsidRPr="00CF7FAF" w:rsidRDefault="00754DB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JNE</w:t>
            </w:r>
            <w:r w:rsidRPr="00CF7FAF">
              <w:rPr>
                <w:color w:val="000000"/>
              </w:rPr>
              <w:tab/>
            </w:r>
            <w:r w:rsidR="00405183">
              <w:rPr>
                <w:rFonts w:hint="eastAsia"/>
                <w:color w:val="000000"/>
              </w:rPr>
              <w:t>LOOP1</w:t>
            </w:r>
          </w:p>
          <w:p w:rsidR="00046373" w:rsidRPr="00CF7FAF" w:rsidRDefault="00E43CE0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JumpToRam:</w:t>
            </w:r>
          </w:p>
          <w:p w:rsidR="00046373" w:rsidRPr="00CF7FAF" w:rsidRDefault="00046373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LD</w:t>
            </w:r>
            <w:r w:rsidRPr="00CF7FAF">
              <w:rPr>
                <w:color w:val="000000"/>
              </w:rPr>
              <w:tab/>
            </w:r>
            <w:r w:rsidR="00E43CE0" w:rsidRPr="00CF7FAF">
              <w:rPr>
                <w:rFonts w:hint="eastAsia"/>
                <w:color w:val="000000"/>
              </w:rPr>
              <w:t>R15</w:t>
            </w:r>
            <w:r w:rsidRPr="00CF7FAF">
              <w:rPr>
                <w:rFonts w:hint="eastAsia"/>
                <w:color w:val="000000"/>
              </w:rPr>
              <w:t xml:space="preserve">, </w:t>
            </w:r>
            <w:r w:rsidR="002E2079" w:rsidRPr="00CF7FAF">
              <w:rPr>
                <w:rFonts w:hint="eastAsia"/>
                <w:color w:val="000000"/>
              </w:rPr>
              <w:t>Ram</w:t>
            </w:r>
            <w:r w:rsidR="00E43CE0" w:rsidRPr="00CF7FAF">
              <w:rPr>
                <w:rFonts w:hint="eastAsia"/>
                <w:color w:val="000000"/>
              </w:rPr>
              <w:t>Cinit</w:t>
            </w:r>
          </w:p>
          <w:p w:rsidR="00D011EF" w:rsidRPr="00CF7FAF" w:rsidRDefault="00D011EF" w:rsidP="0089140E">
            <w:pPr>
              <w:rPr>
                <w:color w:val="000000"/>
              </w:rPr>
            </w:pPr>
          </w:p>
          <w:p w:rsidR="008058CF" w:rsidRPr="00CF7FAF" w:rsidRDefault="00E43CE0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Cinit</w:t>
            </w:r>
            <w:r w:rsidR="008058CF" w:rsidRPr="00CF7FAF">
              <w:rPr>
                <w:color w:val="000000"/>
              </w:rPr>
              <w:t>:</w:t>
            </w:r>
          </w:p>
          <w:p w:rsidR="008058CF" w:rsidRPr="00CF7FAF" w:rsidRDefault="002E2079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LD</w:t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R1, Ram</w:t>
            </w:r>
            <w:r w:rsidR="0012347E" w:rsidRPr="00CF7FAF">
              <w:rPr>
                <w:rFonts w:hint="eastAsia"/>
                <w:color w:val="000000"/>
              </w:rPr>
              <w:t>Sbss</w:t>
            </w:r>
          </w:p>
          <w:p w:rsidR="008058CF" w:rsidRPr="00CF7FAF" w:rsidRDefault="002E2079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LD</w:t>
            </w:r>
            <w:r w:rsidR="008058CF"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R2</w:t>
            </w:r>
            <w:r w:rsidR="008058CF" w:rsidRPr="00CF7FAF">
              <w:rPr>
                <w:color w:val="000000"/>
              </w:rPr>
              <w:t xml:space="preserve">, </w:t>
            </w:r>
            <w:r w:rsidRPr="00CF7FAF">
              <w:rPr>
                <w:rFonts w:hint="eastAsia"/>
                <w:color w:val="000000"/>
              </w:rPr>
              <w:t>Ram</w:t>
            </w:r>
            <w:r w:rsidR="0012347E" w:rsidRPr="00CF7FAF">
              <w:rPr>
                <w:rFonts w:hint="eastAsia"/>
                <w:color w:val="000000"/>
              </w:rPr>
              <w:t>Ebss</w:t>
            </w:r>
          </w:p>
          <w:p w:rsidR="008058CF" w:rsidRPr="00CF7FAF" w:rsidRDefault="00405183" w:rsidP="0089140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LOOP</w:t>
            </w:r>
            <w:r w:rsidR="008058CF" w:rsidRPr="00CF7FAF">
              <w:rPr>
                <w:color w:val="000000"/>
              </w:rPr>
              <w:t>2:</w:t>
            </w:r>
            <w:r w:rsidR="008058CF" w:rsidRPr="00CF7FAF">
              <w:rPr>
                <w:color w:val="000000"/>
              </w:rPr>
              <w:tab/>
            </w:r>
            <w:r w:rsidR="002E2079" w:rsidRPr="00CF7FAF">
              <w:rPr>
                <w:rFonts w:hint="eastAsia"/>
                <w:color w:val="000000"/>
              </w:rPr>
              <w:t>CMP</w:t>
            </w:r>
            <w:r w:rsidR="008058CF" w:rsidRPr="00CF7FAF">
              <w:rPr>
                <w:color w:val="000000"/>
              </w:rPr>
              <w:tab/>
            </w:r>
            <w:r w:rsidR="002E2079" w:rsidRPr="00CF7FAF">
              <w:rPr>
                <w:color w:val="000000"/>
              </w:rPr>
              <w:tab/>
            </w:r>
            <w:r w:rsidR="002E2079" w:rsidRPr="00CF7FAF">
              <w:rPr>
                <w:rFonts w:hint="eastAsia"/>
                <w:color w:val="000000"/>
              </w:rPr>
              <w:t>R1</w:t>
            </w:r>
            <w:r w:rsidR="002E2079" w:rsidRPr="00CF7FAF">
              <w:rPr>
                <w:color w:val="000000"/>
              </w:rPr>
              <w:t xml:space="preserve">, </w:t>
            </w:r>
            <w:r w:rsidR="002E2079" w:rsidRPr="00CF7FAF">
              <w:rPr>
                <w:rFonts w:hint="eastAsia"/>
                <w:color w:val="000000"/>
              </w:rPr>
              <w:t>R2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="002E2079" w:rsidRPr="00CF7FAF">
              <w:rPr>
                <w:rFonts w:hint="eastAsia"/>
                <w:color w:val="000000"/>
              </w:rPr>
              <w:t>JNE</w:t>
            </w:r>
            <w:r w:rsidR="002E2079" w:rsidRPr="00CF7FAF">
              <w:rPr>
                <w:color w:val="000000"/>
              </w:rPr>
              <w:tab/>
            </w:r>
            <w:r w:rsidR="002E2079" w:rsidRPr="00CF7FAF">
              <w:rPr>
                <w:color w:val="000000"/>
              </w:rPr>
              <w:tab/>
            </w:r>
            <w:r w:rsidR="00E067B1" w:rsidRPr="00CF7FAF">
              <w:rPr>
                <w:rFonts w:hint="eastAsia"/>
                <w:color w:val="000000"/>
              </w:rPr>
              <w:t>InitStacks</w:t>
            </w:r>
          </w:p>
          <w:p w:rsidR="0012347E" w:rsidRPr="00CF7FAF" w:rsidRDefault="002E2079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="0012347E" w:rsidRPr="00CF7FAF">
              <w:rPr>
                <w:rFonts w:hint="eastAsia"/>
                <w:color w:val="000000"/>
              </w:rPr>
              <w:t>ST</w:t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="0012347E" w:rsidRPr="00CF7FAF">
              <w:rPr>
                <w:rFonts w:hint="eastAsia"/>
                <w:color w:val="000000"/>
              </w:rPr>
              <w:t>R0, [</w:t>
            </w:r>
            <w:r w:rsidRPr="00CF7FAF">
              <w:rPr>
                <w:rFonts w:hint="eastAsia"/>
                <w:color w:val="000000"/>
              </w:rPr>
              <w:t>R1</w:t>
            </w:r>
            <w:r w:rsidR="0012347E" w:rsidRPr="00CF7FAF">
              <w:rPr>
                <w:rFonts w:hint="eastAsia"/>
                <w:color w:val="000000"/>
              </w:rPr>
              <w:t>]</w:t>
            </w:r>
          </w:p>
          <w:p w:rsidR="008058CF" w:rsidRPr="00CF7FAF" w:rsidRDefault="002E2079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JMP</w:t>
            </w:r>
            <w:r w:rsidR="008058CF" w:rsidRPr="00CF7FAF">
              <w:rPr>
                <w:color w:val="000000"/>
              </w:rPr>
              <w:tab/>
            </w:r>
            <w:r w:rsidR="008058CF" w:rsidRPr="00CF7FAF">
              <w:rPr>
                <w:color w:val="000000"/>
              </w:rPr>
              <w:tab/>
            </w:r>
            <w:r w:rsidR="00405183">
              <w:rPr>
                <w:rFonts w:hint="eastAsia"/>
                <w:color w:val="000000"/>
              </w:rPr>
              <w:t>LOOP2</w:t>
            </w:r>
          </w:p>
          <w:p w:rsidR="00E067B1" w:rsidRPr="00CF7FAF" w:rsidRDefault="00E067B1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>InitStacks: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="0012347E" w:rsidRPr="00CF7FAF">
              <w:rPr>
                <w:rFonts w:hint="eastAsia"/>
                <w:color w:val="000000"/>
              </w:rPr>
              <w:t>LD</w:t>
            </w:r>
            <w:r w:rsidR="0012347E" w:rsidRPr="00CF7FAF">
              <w:rPr>
                <w:color w:val="000000"/>
              </w:rPr>
              <w:tab/>
            </w:r>
            <w:r w:rsidR="0012347E" w:rsidRPr="00CF7FAF">
              <w:rPr>
                <w:color w:val="000000"/>
              </w:rPr>
              <w:tab/>
            </w:r>
            <w:r w:rsidR="0012347E" w:rsidRPr="00CF7FAF">
              <w:rPr>
                <w:rFonts w:hint="eastAsia"/>
                <w:color w:val="000000"/>
              </w:rPr>
              <w:t>SP</w:t>
            </w:r>
            <w:r w:rsidR="004704B4" w:rsidRPr="00CF7FAF">
              <w:rPr>
                <w:color w:val="000000"/>
              </w:rPr>
              <w:t>,</w:t>
            </w:r>
            <w:r w:rsidR="00E067B1" w:rsidRPr="00CF7FAF">
              <w:rPr>
                <w:rFonts w:hint="eastAsia"/>
                <w:color w:val="000000"/>
              </w:rPr>
              <w:t xml:space="preserve"> StackBase</w:t>
            </w:r>
          </w:p>
          <w:p w:rsidR="00E067B1" w:rsidRPr="00CF7FAF" w:rsidRDefault="00B136D5" w:rsidP="0089140E">
            <w:pPr>
              <w:rPr>
                <w:color w:val="000000"/>
              </w:rPr>
            </w:pPr>
            <w:ins w:id="44" w:author="ccc" w:date="2010-06-22T16:44:00Z">
              <w:r w:rsidRPr="00CF7FAF">
                <w:rPr>
                  <w:color w:val="000000"/>
                </w:rPr>
                <w:tab/>
              </w:r>
              <w:r>
                <w:rPr>
                  <w:rFonts w:hint="eastAsia"/>
                  <w:color w:val="000000"/>
                </w:rPr>
                <w:t>LDI</w:t>
              </w:r>
              <w:r w:rsidRPr="00CF7FAF">
                <w:rPr>
                  <w:color w:val="000000"/>
                </w:rPr>
                <w:tab/>
              </w:r>
              <w:r w:rsidRPr="00CF7FAF">
                <w:rPr>
                  <w:color w:val="000000"/>
                </w:rPr>
                <w:tab/>
              </w:r>
              <w:r>
                <w:rPr>
                  <w:rFonts w:hint="eastAsia"/>
                  <w:color w:val="000000"/>
                </w:rPr>
                <w:t>R12, 0x00</w:t>
              </w:r>
            </w:ins>
          </w:p>
          <w:p w:rsidR="008058CF" w:rsidRPr="00CF7FAF" w:rsidRDefault="00E067B1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MainLoop</w:t>
            </w:r>
            <w:r w:rsidR="008058CF" w:rsidRPr="00CF7FAF">
              <w:rPr>
                <w:color w:val="000000"/>
              </w:rPr>
              <w:t xml:space="preserve">: 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="00CE4E07">
              <w:rPr>
                <w:rFonts w:hint="eastAsia"/>
                <w:color w:val="000000"/>
              </w:rPr>
              <w:t>CALL</w:t>
            </w:r>
            <w:r w:rsidRPr="00CF7FAF">
              <w:rPr>
                <w:color w:val="000000"/>
              </w:rPr>
              <w:tab/>
            </w:r>
            <w:r w:rsidR="00E067B1"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>main</w:t>
            </w:r>
          </w:p>
          <w:p w:rsidR="008058CF" w:rsidRPr="00CF7FAF" w:rsidRDefault="00E067B1" w:rsidP="0089140E">
            <w:pPr>
              <w:rPr>
                <w:color w:val="000000"/>
              </w:rPr>
            </w:pP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JMP</w:t>
            </w:r>
            <w:r w:rsidRPr="00CF7FAF">
              <w:rPr>
                <w:color w:val="000000"/>
              </w:rPr>
              <w:tab/>
            </w:r>
            <w:r w:rsidRPr="00CF7FAF">
              <w:rPr>
                <w:color w:val="000000"/>
              </w:rPr>
              <w:tab/>
            </w:r>
            <w:r w:rsidRPr="00CF7FAF">
              <w:rPr>
                <w:rFonts w:hint="eastAsia"/>
                <w:color w:val="000000"/>
              </w:rPr>
              <w:t>MainLoop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2E2079" w:rsidRPr="00CF7FAF" w:rsidRDefault="002E2079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RamSbss WORD RamStart+_sbss</w:t>
            </w:r>
          </w:p>
          <w:p w:rsidR="002E2079" w:rsidRPr="00CF7FAF" w:rsidRDefault="002E2079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RamEbss WORD RamStart+_ebss</w:t>
            </w:r>
          </w:p>
          <w:p w:rsidR="002E2079" w:rsidRPr="00CF7FAF" w:rsidRDefault="00E067B1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RamC</w:t>
            </w:r>
            <w:r w:rsidR="00E43CE0" w:rsidRPr="00CF7FAF">
              <w:rPr>
                <w:rFonts w:hint="eastAsia"/>
                <w:color w:val="000000"/>
              </w:rPr>
              <w:t>init</w:t>
            </w:r>
            <w:r w:rsidRPr="00CF7FAF">
              <w:rPr>
                <w:rFonts w:hint="eastAsia"/>
                <w:color w:val="000000"/>
              </w:rPr>
              <w:t xml:space="preserve"> WORD RamStart+</w:t>
            </w:r>
            <w:r w:rsidR="00E43CE0" w:rsidRPr="00CF7FAF">
              <w:rPr>
                <w:rFonts w:hint="eastAsia"/>
                <w:color w:val="000000"/>
              </w:rPr>
              <w:t>Cinit</w:t>
            </w:r>
          </w:p>
          <w:p w:rsidR="008058CF" w:rsidRPr="00CF7FAF" w:rsidRDefault="00E067B1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StackBase WORD _STACK</w:t>
            </w:r>
          </w:p>
        </w:tc>
        <w:tc>
          <w:tcPr>
            <w:tcW w:w="4253" w:type="dxa"/>
          </w:tcPr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中斷向量開始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</w:t>
            </w:r>
            <w:r w:rsidRPr="00CF7FAF">
              <w:rPr>
                <w:rFonts w:hint="eastAsia"/>
                <w:color w:val="000000"/>
              </w:rPr>
              <w:t>1</w:t>
            </w:r>
            <w:r w:rsidRPr="00CF7FAF">
              <w:rPr>
                <w:rFonts w:hint="eastAsia"/>
                <w:color w:val="000000"/>
              </w:rPr>
              <w:t>：重開機</w:t>
            </w:r>
            <w:r w:rsidRPr="00CF7FAF">
              <w:rPr>
                <w:rFonts w:hint="eastAsia"/>
                <w:color w:val="000000"/>
              </w:rPr>
              <w:t xml:space="preserve"> (Reset) </w:t>
            </w:r>
            <w:r w:rsidR="002B1955">
              <w:rPr>
                <w:rFonts w:hint="eastAsia"/>
                <w:color w:val="000000"/>
              </w:rPr>
              <w:t>啟動中斷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</w:t>
            </w:r>
            <w:r w:rsidRPr="00CF7FAF">
              <w:rPr>
                <w:rFonts w:hint="eastAsia"/>
                <w:color w:val="000000"/>
              </w:rPr>
              <w:t>2</w:t>
            </w:r>
            <w:r w:rsidRPr="00CF7FAF">
              <w:rPr>
                <w:rFonts w:hint="eastAsia"/>
                <w:color w:val="000000"/>
              </w:rPr>
              <w:t>：非預期中斷</w:t>
            </w:r>
            <w:r w:rsidRPr="00CF7FAF">
              <w:rPr>
                <w:rFonts w:hint="eastAsia"/>
                <w:color w:val="000000"/>
              </w:rPr>
              <w:t xml:space="preserve"> (Unexpected)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</w:t>
            </w:r>
            <w:r w:rsidRPr="00CF7FAF">
              <w:rPr>
                <w:rFonts w:hint="eastAsia"/>
                <w:color w:val="000000"/>
              </w:rPr>
              <w:t>3</w:t>
            </w:r>
            <w:r w:rsidRPr="00CF7FAF">
              <w:rPr>
                <w:rFonts w:hint="eastAsia"/>
                <w:color w:val="000000"/>
              </w:rPr>
              <w:t>：軟體中斷</w:t>
            </w:r>
            <w:r w:rsidRPr="00CF7FAF">
              <w:rPr>
                <w:rFonts w:hint="eastAsia"/>
                <w:color w:val="000000"/>
              </w:rPr>
              <w:t xml:space="preserve"> (Software Interrput)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</w:t>
            </w:r>
            <w:r w:rsidRPr="00CF7FAF">
              <w:rPr>
                <w:rFonts w:hint="eastAsia"/>
                <w:color w:val="000000"/>
              </w:rPr>
              <w:t>4</w:t>
            </w:r>
            <w:r w:rsidRPr="00CF7FAF">
              <w:rPr>
                <w:rFonts w:hint="eastAsia"/>
                <w:color w:val="000000"/>
              </w:rPr>
              <w:t>：中斷請求</w:t>
            </w:r>
            <w:r w:rsidRPr="00CF7FAF">
              <w:rPr>
                <w:rFonts w:hint="eastAsia"/>
                <w:color w:val="000000"/>
              </w:rPr>
              <w:t xml:space="preserve"> (Interrupt Request)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</w:t>
            </w:r>
            <w:r w:rsidRPr="00CF7FAF">
              <w:rPr>
                <w:rFonts w:hint="eastAsia"/>
                <w:color w:val="000000"/>
              </w:rPr>
              <w:t>2</w:t>
            </w:r>
            <w:r w:rsidRPr="00CF7FAF">
              <w:rPr>
                <w:rFonts w:hint="eastAsia"/>
                <w:color w:val="000000"/>
              </w:rPr>
              <w:t>：非預期中斷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不處理，因此進入無窮迴圈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</w:t>
            </w:r>
            <w:r w:rsidRPr="00CF7FAF">
              <w:rPr>
                <w:rFonts w:hint="eastAsia"/>
                <w:color w:val="000000"/>
              </w:rPr>
              <w:t>3</w:t>
            </w:r>
            <w:r w:rsidRPr="00CF7FAF">
              <w:rPr>
                <w:rFonts w:hint="eastAsia"/>
                <w:color w:val="000000"/>
              </w:rPr>
              <w:t>：軟體中斷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保存暫存器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呼叫軟體中斷處理函數</w:t>
            </w:r>
            <w:r w:rsidRPr="00CF7FAF">
              <w:rPr>
                <w:rFonts w:hint="eastAsia"/>
                <w:color w:val="000000"/>
              </w:rPr>
              <w:t xml:space="preserve"> (C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>)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恢復暫存器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返回原程式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中斷</w:t>
            </w:r>
            <w:r w:rsidRPr="00CF7FAF">
              <w:rPr>
                <w:rFonts w:hint="eastAsia"/>
                <w:color w:val="000000"/>
              </w:rPr>
              <w:t>4</w:t>
            </w:r>
            <w:r w:rsidRPr="00CF7FAF">
              <w:rPr>
                <w:rFonts w:hint="eastAsia"/>
                <w:color w:val="000000"/>
              </w:rPr>
              <w:t>：中斷請求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保存暫存器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呼叫中斷請求處理函數</w:t>
            </w:r>
            <w:r w:rsidRPr="00CF7FAF">
              <w:rPr>
                <w:rFonts w:hint="eastAsia"/>
                <w:color w:val="000000"/>
              </w:rPr>
              <w:t xml:space="preserve"> (C</w:t>
            </w:r>
            <w:r w:rsidRPr="00CF7FAF">
              <w:rPr>
                <w:rFonts w:hint="eastAsia"/>
                <w:color w:val="000000"/>
              </w:rPr>
              <w:t>語言</w:t>
            </w:r>
            <w:r w:rsidRPr="00CF7FAF">
              <w:rPr>
                <w:rFonts w:hint="eastAsia"/>
                <w:color w:val="000000"/>
              </w:rPr>
              <w:t>)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恢復暫存器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返回原程式</w:t>
            </w: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7616F6" w:rsidRPr="00CF7FAF" w:rsidRDefault="00E43CE0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lastRenderedPageBreak/>
              <w:t>重開機處理程式</w:t>
            </w:r>
          </w:p>
          <w:p w:rsidR="008058CF" w:rsidRPr="00CF7FAF" w:rsidRDefault="007616F6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設定狀態暫存器，同時禁止所有中斷</w:t>
            </w: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將</w:t>
            </w:r>
            <w:r w:rsidR="00DA0FD4" w:rsidRPr="00CF7FAF">
              <w:rPr>
                <w:rFonts w:hint="eastAsia"/>
                <w:color w:val="000000"/>
              </w:rPr>
              <w:t>機器</w:t>
            </w:r>
            <w:r w:rsidRPr="00CF7FAF">
              <w:rPr>
                <w:rFonts w:hint="eastAsia"/>
                <w:color w:val="000000"/>
              </w:rPr>
              <w:t>碼從</w:t>
            </w:r>
            <w:r w:rsidRPr="00CF7FAF">
              <w:rPr>
                <w:rFonts w:hint="eastAsia"/>
                <w:color w:val="000000"/>
              </w:rPr>
              <w:t>ROM(</w:t>
            </w:r>
            <w:r w:rsidRPr="00CF7FAF">
              <w:rPr>
                <w:rFonts w:hint="eastAsia"/>
                <w:color w:val="000000"/>
              </w:rPr>
              <w:t>或</w:t>
            </w:r>
            <w:r w:rsidRPr="00CF7FAF">
              <w:rPr>
                <w:rFonts w:hint="eastAsia"/>
                <w:color w:val="000000"/>
              </w:rPr>
              <w:t>Flash)</w:t>
            </w:r>
            <w:r w:rsidRPr="00CF7FAF">
              <w:rPr>
                <w:rFonts w:hint="eastAsia"/>
                <w:color w:val="000000"/>
              </w:rPr>
              <w:t>搬到</w:t>
            </w:r>
            <w:r w:rsidRPr="00CF7FAF">
              <w:rPr>
                <w:rFonts w:hint="eastAsia"/>
                <w:color w:val="000000"/>
              </w:rPr>
              <w:t>RAM</w:t>
            </w:r>
          </w:p>
          <w:p w:rsidR="008058CF" w:rsidRPr="00CF7FAF" w:rsidRDefault="008058CF" w:rsidP="00592D93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從</w:t>
            </w:r>
            <w:r w:rsidRPr="00CF7FAF">
              <w:rPr>
                <w:rFonts w:hint="eastAsia"/>
                <w:color w:val="000000"/>
              </w:rPr>
              <w:t xml:space="preserve"> 0x0000</w:t>
            </w:r>
            <w:r w:rsidRPr="00CF7FAF">
              <w:rPr>
                <w:rFonts w:hint="eastAsia"/>
                <w:color w:val="000000"/>
              </w:rPr>
              <w:t>搬到</w:t>
            </w:r>
            <w:r w:rsidRPr="00CF7FAF">
              <w:rPr>
                <w:rFonts w:hint="eastAsia"/>
                <w:color w:val="000000"/>
              </w:rPr>
              <w:t xml:space="preserve"> </w:t>
            </w:r>
            <w:r w:rsidR="00592D93">
              <w:rPr>
                <w:rFonts w:hint="eastAsia"/>
                <w:color w:val="000000"/>
              </w:rPr>
              <w:t xml:space="preserve">RamStart = </w:t>
            </w:r>
            <w:r w:rsidRPr="00CF7FAF">
              <w:rPr>
                <w:rFonts w:hint="eastAsia"/>
                <w:color w:val="000000"/>
              </w:rPr>
              <w:t>0x</w:t>
            </w:r>
            <w:r w:rsidR="00592D93">
              <w:rPr>
                <w:rFonts w:hint="eastAsia"/>
                <w:color w:val="000000"/>
              </w:rPr>
              <w:t>4000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AA4875" w:rsidRPr="00CF7FAF" w:rsidRDefault="00AA4875" w:rsidP="0089140E">
            <w:pPr>
              <w:rPr>
                <w:color w:val="000000"/>
              </w:rPr>
            </w:pPr>
          </w:p>
          <w:p w:rsidR="00AA4875" w:rsidRDefault="00AA4875" w:rsidP="0089140E">
            <w:pPr>
              <w:rPr>
                <w:color w:val="000000"/>
              </w:rPr>
            </w:pPr>
          </w:p>
          <w:p w:rsidR="00D3543F" w:rsidRPr="00CF7FAF" w:rsidRDefault="00D3543F" w:rsidP="0089140E">
            <w:pPr>
              <w:rPr>
                <w:color w:val="000000"/>
              </w:rPr>
            </w:pPr>
          </w:p>
          <w:p w:rsidR="00D3543F" w:rsidRDefault="00D3543F" w:rsidP="0089140E">
            <w:pPr>
              <w:rPr>
                <w:color w:val="000000"/>
              </w:rPr>
            </w:pPr>
          </w:p>
          <w:p w:rsidR="00D3543F" w:rsidRPr="00CF7FAF" w:rsidRDefault="00D3543F" w:rsidP="0089140E">
            <w:pPr>
              <w:rPr>
                <w:color w:val="000000"/>
              </w:rPr>
            </w:pPr>
          </w:p>
          <w:p w:rsidR="00DA0FD4" w:rsidRPr="00CF7FAF" w:rsidRDefault="00DA0FD4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跳到</w:t>
            </w:r>
            <w:r w:rsidRPr="00CF7FAF">
              <w:rPr>
                <w:rFonts w:hint="eastAsia"/>
                <w:color w:val="000000"/>
              </w:rPr>
              <w:t>RAM</w:t>
            </w:r>
            <w:r w:rsidRPr="00CF7FAF">
              <w:rPr>
                <w:rFonts w:hint="eastAsia"/>
                <w:color w:val="000000"/>
              </w:rPr>
              <w:t>版本的</w:t>
            </w:r>
            <w:r w:rsidR="00AA4875" w:rsidRPr="00CF7FAF">
              <w:rPr>
                <w:rFonts w:hint="eastAsia"/>
                <w:color w:val="000000"/>
              </w:rPr>
              <w:t xml:space="preserve"> Cinit </w:t>
            </w:r>
            <w:r w:rsidRPr="00CF7FAF">
              <w:rPr>
                <w:rFonts w:hint="eastAsia"/>
                <w:color w:val="000000"/>
              </w:rPr>
              <w:t>標記中。</w:t>
            </w:r>
          </w:p>
          <w:p w:rsidR="00D011EF" w:rsidRPr="00CF7FAF" w:rsidRDefault="00D011EF" w:rsidP="0089140E">
            <w:pPr>
              <w:rPr>
                <w:color w:val="000000"/>
              </w:rPr>
            </w:pPr>
          </w:p>
          <w:p w:rsidR="00E43CE0" w:rsidRPr="00CF7FAF" w:rsidRDefault="00E43CE0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C</w:t>
            </w:r>
            <w:r w:rsidRPr="00CF7FAF">
              <w:rPr>
                <w:rFonts w:hint="eastAsia"/>
                <w:color w:val="000000"/>
              </w:rPr>
              <w:t>語言環境設定</w:t>
            </w:r>
          </w:p>
          <w:p w:rsidR="00E43CE0" w:rsidRPr="00CF7FAF" w:rsidRDefault="00E43CE0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首先</w:t>
            </w:r>
            <w:r w:rsidR="0012347E" w:rsidRPr="00CF7FAF">
              <w:rPr>
                <w:rFonts w:hint="eastAsia"/>
                <w:color w:val="000000"/>
              </w:rPr>
              <w:t>清除</w:t>
            </w:r>
            <w:r w:rsidR="0012347E" w:rsidRPr="00CF7FAF">
              <w:rPr>
                <w:rFonts w:hint="eastAsia"/>
                <w:color w:val="000000"/>
              </w:rPr>
              <w:t>BSS</w:t>
            </w:r>
            <w:r w:rsidR="0012347E" w:rsidRPr="00CF7FAF">
              <w:rPr>
                <w:rFonts w:hint="eastAsia"/>
                <w:color w:val="000000"/>
              </w:rPr>
              <w:t>段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設定</w:t>
            </w:r>
            <w:r w:rsidR="0012347E" w:rsidRPr="00CF7FAF">
              <w:rPr>
                <w:rFonts w:hint="eastAsia"/>
                <w:color w:val="000000"/>
              </w:rPr>
              <w:t>RAM</w:t>
            </w:r>
            <w:r w:rsidR="0012347E" w:rsidRPr="00CF7FAF">
              <w:rPr>
                <w:rFonts w:hint="eastAsia"/>
                <w:color w:val="000000"/>
              </w:rPr>
              <w:t>中</w:t>
            </w:r>
            <w:r w:rsidRPr="00CF7FAF">
              <w:rPr>
                <w:rFonts w:hint="eastAsia"/>
                <w:color w:val="000000"/>
              </w:rPr>
              <w:t>BSS</w:t>
            </w:r>
            <w:r w:rsidRPr="00CF7FAF">
              <w:rPr>
                <w:rFonts w:hint="eastAsia"/>
                <w:color w:val="000000"/>
              </w:rPr>
              <w:t>段的內容為</w:t>
            </w:r>
            <w:r w:rsidRPr="00CF7FAF">
              <w:rPr>
                <w:rFonts w:hint="eastAsia"/>
                <w:color w:val="000000"/>
              </w:rPr>
              <w:t>0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12347E" w:rsidRPr="00CF7FAF" w:rsidRDefault="0012347E" w:rsidP="0089140E">
            <w:pPr>
              <w:rPr>
                <w:color w:val="000000"/>
              </w:rPr>
            </w:pPr>
          </w:p>
          <w:p w:rsidR="0012347E" w:rsidRPr="00CF7FAF" w:rsidRDefault="0012347E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堆疊初始化</w:t>
            </w:r>
          </w:p>
          <w:p w:rsidR="00E067B1" w:rsidRPr="00CF7FAF" w:rsidRDefault="00B136D5" w:rsidP="0089140E">
            <w:pPr>
              <w:rPr>
                <w:color w:val="000000"/>
              </w:rPr>
            </w:pPr>
            <w:ins w:id="45" w:author="ccc" w:date="2010-06-22T16:44:00Z">
              <w:r>
                <w:rPr>
                  <w:rFonts w:hint="eastAsia"/>
                  <w:color w:val="000000"/>
                </w:rPr>
                <w:t>允許中斷</w:t>
              </w:r>
            </w:ins>
          </w:p>
          <w:p w:rsidR="00E067B1" w:rsidRPr="00CF7FAF" w:rsidRDefault="00E067B1" w:rsidP="0089140E">
            <w:pPr>
              <w:rPr>
                <w:color w:val="000000"/>
              </w:rPr>
            </w:pPr>
          </w:p>
          <w:p w:rsidR="00E067B1" w:rsidRPr="00CF7FAF" w:rsidRDefault="00E067B1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無窮迴圈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  <w:r w:rsidRPr="00CF7FAF">
              <w:rPr>
                <w:rFonts w:hint="eastAsia"/>
                <w:color w:val="000000"/>
              </w:rPr>
              <w:t>進入</w:t>
            </w:r>
            <w:r w:rsidRPr="00CF7FAF">
              <w:rPr>
                <w:rFonts w:hint="eastAsia"/>
                <w:color w:val="000000"/>
              </w:rPr>
              <w:t xml:space="preserve"> C </w:t>
            </w:r>
            <w:r w:rsidRPr="00CF7FAF">
              <w:rPr>
                <w:rFonts w:hint="eastAsia"/>
                <w:color w:val="000000"/>
              </w:rPr>
              <w:t>語言的主程式。</w:t>
            </w: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  <w:p w:rsidR="008058CF" w:rsidRPr="00CF7FAF" w:rsidRDefault="008058CF" w:rsidP="0089140E">
            <w:pPr>
              <w:rPr>
                <w:color w:val="000000"/>
              </w:rPr>
            </w:pPr>
          </w:p>
        </w:tc>
      </w:tr>
    </w:tbl>
    <w:p w:rsidR="00DE178A" w:rsidRPr="00FD6479" w:rsidRDefault="00DE178A" w:rsidP="00DE178A">
      <w:pPr>
        <w:rPr>
          <w:color w:val="000000"/>
        </w:rPr>
      </w:pPr>
    </w:p>
    <w:p w:rsidR="00E43CE0" w:rsidRPr="00FD6479" w:rsidRDefault="00E43CE0" w:rsidP="00E43CE0">
      <w:pPr>
        <w:rPr>
          <w:color w:val="000000"/>
        </w:rPr>
      </w:pPr>
      <w:r w:rsidRPr="00FD6479">
        <w:rPr>
          <w:rFonts w:hint="eastAsia"/>
          <w:color w:val="000000"/>
        </w:rPr>
        <w:t>當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電腦一開機後，</w:t>
      </w:r>
      <w:r w:rsidR="00D3543F">
        <w:rPr>
          <w:rFonts w:hint="eastAsia"/>
          <w:color w:val="000000"/>
        </w:rPr>
        <w:t>會先執行位址</w:t>
      </w:r>
      <w:r w:rsidR="00D3543F">
        <w:rPr>
          <w:rFonts w:hint="eastAsia"/>
          <w:color w:val="000000"/>
        </w:rPr>
        <w:t xml:space="preserve"> 0000 </w:t>
      </w:r>
      <w:r w:rsidR="00D3543F">
        <w:rPr>
          <w:rFonts w:hint="eastAsia"/>
          <w:color w:val="000000"/>
        </w:rPr>
        <w:t>的</w:t>
      </w:r>
      <w:r w:rsidRPr="00FD6479">
        <w:rPr>
          <w:rFonts w:hint="eastAsia"/>
          <w:color w:val="000000"/>
        </w:rPr>
        <w:t xml:space="preserve"> JMP ResetHandler </w:t>
      </w:r>
      <w:r w:rsidRPr="00FD6479">
        <w:rPr>
          <w:rFonts w:hint="eastAsia"/>
          <w:color w:val="000000"/>
        </w:rPr>
        <w:t>指令，</w:t>
      </w:r>
      <w:r w:rsidR="00D3543F">
        <w:rPr>
          <w:rFonts w:hint="eastAsia"/>
          <w:color w:val="000000"/>
        </w:rPr>
        <w:t>然後</w:t>
      </w:r>
      <w:r w:rsidRPr="00FD6479">
        <w:rPr>
          <w:rFonts w:hint="eastAsia"/>
          <w:color w:val="000000"/>
        </w:rPr>
        <w:t>跳入</w:t>
      </w:r>
      <w:r w:rsidRPr="00FD6479">
        <w:rPr>
          <w:rFonts w:hint="eastAsia"/>
          <w:color w:val="000000"/>
        </w:rPr>
        <w:t>ResetHandler</w:t>
      </w:r>
      <w:r w:rsidRPr="00FD6479">
        <w:rPr>
          <w:rFonts w:hint="eastAsia"/>
          <w:color w:val="000000"/>
        </w:rPr>
        <w:t>標記的程式區。接著，啟動程式</w:t>
      </w:r>
      <w:r w:rsidR="00D3543F">
        <w:rPr>
          <w:rFonts w:hint="eastAsia"/>
          <w:color w:val="000000"/>
        </w:rPr>
        <w:t>會</w:t>
      </w:r>
      <w:r w:rsidRPr="00FD6479">
        <w:rPr>
          <w:rFonts w:hint="eastAsia"/>
          <w:color w:val="000000"/>
        </w:rPr>
        <w:t>使用</w:t>
      </w:r>
      <w:r w:rsidRPr="00FD6479">
        <w:rPr>
          <w:rFonts w:hint="eastAsia"/>
          <w:color w:val="000000"/>
        </w:rPr>
        <w:t xml:space="preserve">LDI R12, 0xD0 </w:t>
      </w:r>
      <w:r w:rsidRPr="00FD6479">
        <w:rPr>
          <w:rFonts w:hint="eastAsia"/>
          <w:color w:val="000000"/>
        </w:rPr>
        <w:t>這樣一個指令，禁止所有中斷發生。但是，這個指令可能會令讀者費解，為何該指令會禁止中斷的發生呢？</w:t>
      </w:r>
    </w:p>
    <w:p w:rsidR="00E43CE0" w:rsidRPr="00FD6479" w:rsidRDefault="00E43CE0" w:rsidP="00E43CE0">
      <w:pPr>
        <w:rPr>
          <w:color w:val="000000"/>
        </w:rPr>
      </w:pPr>
    </w:p>
    <w:p w:rsidR="00E43CE0" w:rsidRPr="00FD6479" w:rsidRDefault="00E43CE0" w:rsidP="00E43CE0">
      <w:pPr>
        <w:rPr>
          <w:color w:val="000000"/>
        </w:rPr>
      </w:pPr>
      <w:r w:rsidRPr="00FD6479">
        <w:rPr>
          <w:rFonts w:hint="eastAsia"/>
          <w:color w:val="000000"/>
        </w:rPr>
        <w:t>這牽涉到</w:t>
      </w:r>
      <w:r w:rsidRPr="00FD6479">
        <w:rPr>
          <w:rFonts w:hint="eastAsia"/>
          <w:color w:val="000000"/>
        </w:rPr>
        <w:t>CPU0</w:t>
      </w:r>
      <w:r w:rsidRPr="00FD6479">
        <w:rPr>
          <w:rFonts w:hint="eastAsia"/>
          <w:color w:val="000000"/>
        </w:rPr>
        <w:t>的架構，請讀者參考的</w:t>
      </w:r>
      <w:r w:rsidRPr="00FD6479">
        <w:rPr>
          <w:rFonts w:hint="eastAsia"/>
          <w:color w:val="000000"/>
        </w:rPr>
        <w:t xml:space="preserve">CPU0 </w:t>
      </w:r>
      <w:r w:rsidRPr="00FD6479">
        <w:rPr>
          <w:rFonts w:hint="eastAsia"/>
          <w:color w:val="000000"/>
        </w:rPr>
        <w:t>的狀態暫存器位元圖</w:t>
      </w:r>
      <w:r w:rsidRPr="00FD6479">
        <w:rPr>
          <w:rFonts w:hint="eastAsia"/>
          <w:color w:val="000000"/>
        </w:rPr>
        <w:t xml:space="preserve"> (</w:t>
      </w:r>
      <w:fldSimple w:instr=" REF _Ref231192393 \h  \* MERGEFORMAT ">
        <w:r w:rsidR="00B330A3" w:rsidRPr="00FD6479">
          <w:rPr>
            <w:rFonts w:hint="eastAsia"/>
            <w:color w:val="000000"/>
          </w:rPr>
          <w:t>圖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11.4</w:t>
        </w:r>
      </w:fldSimple>
      <w:r w:rsidRPr="00FD6479">
        <w:rPr>
          <w:rFonts w:hint="eastAsia"/>
          <w:color w:val="000000"/>
        </w:rPr>
        <w:t>)</w:t>
      </w:r>
      <w:r w:rsidRPr="00FD6479">
        <w:rPr>
          <w:rFonts w:hint="eastAsia"/>
          <w:color w:val="000000"/>
        </w:rPr>
        <w:t>。由於在</w:t>
      </w:r>
      <w:r w:rsidRPr="00FD6479">
        <w:rPr>
          <w:rFonts w:hint="eastAsia"/>
          <w:color w:val="000000"/>
        </w:rPr>
        <w:t xml:space="preserve"> CPU0</w:t>
      </w:r>
      <w:r w:rsidRPr="00FD6479">
        <w:rPr>
          <w:rFonts w:hint="eastAsia"/>
          <w:color w:val="000000"/>
        </w:rPr>
        <w:t>當中，</w:t>
      </w:r>
      <w:r w:rsidRPr="00FD6479">
        <w:rPr>
          <w:rFonts w:hint="eastAsia"/>
          <w:color w:val="000000"/>
        </w:rPr>
        <w:t xml:space="preserve">R12 </w:t>
      </w:r>
      <w:r w:rsidRPr="00FD6479">
        <w:rPr>
          <w:rFonts w:hint="eastAsia"/>
          <w:color w:val="000000"/>
        </w:rPr>
        <w:t>就是狀態暫存器</w:t>
      </w:r>
      <w:r w:rsidRPr="00FD6479">
        <w:rPr>
          <w:rFonts w:hint="eastAsia"/>
          <w:color w:val="000000"/>
        </w:rPr>
        <w:t>SW</w:t>
      </w:r>
      <w:r w:rsidRPr="00FD6479">
        <w:rPr>
          <w:rFonts w:hint="eastAsia"/>
          <w:color w:val="000000"/>
        </w:rPr>
        <w:t>，其中第</w:t>
      </w:r>
      <w:r w:rsidRPr="00FD6479">
        <w:rPr>
          <w:rFonts w:hint="eastAsia"/>
          <w:color w:val="000000"/>
        </w:rPr>
        <w:t xml:space="preserve"> 7, 6 </w:t>
      </w:r>
      <w:r w:rsidRPr="00FD6479">
        <w:rPr>
          <w:rFonts w:hint="eastAsia"/>
          <w:color w:val="000000"/>
        </w:rPr>
        <w:t>兩個位元是</w:t>
      </w:r>
      <w:r w:rsidRPr="00FD6479">
        <w:rPr>
          <w:rFonts w:hint="eastAsia"/>
          <w:color w:val="000000"/>
        </w:rPr>
        <w:t xml:space="preserve"> I, T </w:t>
      </w:r>
      <w:r w:rsidRPr="00FD6479">
        <w:rPr>
          <w:rFonts w:hint="eastAsia"/>
          <w:color w:val="000000"/>
        </w:rPr>
        <w:t>位元，代表中斷的禁止位元，因此，</w:t>
      </w:r>
      <w:r w:rsidRPr="00FD6479">
        <w:rPr>
          <w:rFonts w:hint="eastAsia"/>
          <w:color w:val="000000"/>
        </w:rPr>
        <w:t xml:space="preserve">LDI R12, 0xD0 </w:t>
      </w:r>
      <w:r w:rsidRPr="00FD6479">
        <w:rPr>
          <w:rFonts w:hint="eastAsia"/>
          <w:color w:val="000000"/>
        </w:rPr>
        <w:t>這樣的指令會使</w:t>
      </w:r>
      <w:r w:rsidRPr="00FD6479">
        <w:rPr>
          <w:rFonts w:hint="eastAsia"/>
          <w:color w:val="000000"/>
        </w:rPr>
        <w:t xml:space="preserve"> I, T </w:t>
      </w:r>
      <w:r w:rsidRPr="00FD6479">
        <w:rPr>
          <w:rFonts w:hint="eastAsia"/>
          <w:color w:val="000000"/>
        </w:rPr>
        <w:t>兩個位元變成</w:t>
      </w:r>
      <w:r w:rsidR="007621A2">
        <w:rPr>
          <w:rFonts w:hint="eastAsia"/>
          <w:color w:val="000000"/>
        </w:rPr>
        <w:t>0</w:t>
      </w:r>
      <w:r w:rsidRPr="00FD6479">
        <w:rPr>
          <w:rFonts w:hint="eastAsia"/>
          <w:color w:val="000000"/>
        </w:rPr>
        <w:t>，於是禁止了中斷的發生，以免在重開機時還有中斷產生，讓開機程序無法順利完成。</w:t>
      </w:r>
    </w:p>
    <w:p w:rsidR="00E43CE0" w:rsidRPr="00FD6479" w:rsidRDefault="00E43CE0" w:rsidP="00E43CE0">
      <w:pPr>
        <w:rPr>
          <w:color w:val="000000"/>
        </w:rPr>
      </w:pPr>
    </w:p>
    <w:p w:rsidR="00E43CE0" w:rsidRPr="00FD6479" w:rsidRDefault="006A008C" w:rsidP="00E43CE0">
      <w:pPr>
        <w:keepNext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76850" cy="752475"/>
            <wp:effectExtent l="0" t="0" r="0" b="0"/>
            <wp:docPr id="6" name="物件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1777" cy="1195897"/>
                      <a:chOff x="214282" y="1642963"/>
                      <a:chExt cx="8381777" cy="1195897"/>
                    </a:xfrm>
                  </a:grpSpPr>
                  <a:grpSp>
                    <a:nvGrpSpPr>
                      <a:cNvPr id="47" name="群組 46"/>
                      <a:cNvGrpSpPr/>
                    </a:nvGrpSpPr>
                    <a:grpSpPr>
                      <a:xfrm>
                        <a:off x="214282" y="1642963"/>
                        <a:ext cx="8381777" cy="1195897"/>
                        <a:chOff x="214282" y="1642963"/>
                        <a:chExt cx="8381777" cy="1195897"/>
                      </a:xfrm>
                    </a:grpSpPr>
                    <a:sp>
                      <a:nvSpPr>
                        <a:cNvPr id="5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21407" y="2214030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28846" y="2499694"/>
                          <a:ext cx="393056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31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4282" y="2143116"/>
                          <a:ext cx="1836850" cy="584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 dirty="0"/>
                              <a:t>狀態暫存器 </a:t>
                            </a:r>
                            <a:endParaRPr lang="en-US" altLang="zh-TW" sz="1600" dirty="0"/>
                          </a:p>
                          <a:p>
                            <a:r>
                              <a:rPr lang="en-US" altLang="zh-TW" sz="1600" dirty="0"/>
                              <a:t>Status Word (SW)</a:t>
                            </a:r>
                            <a:endParaRPr lang="zh-TW" alt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14596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Z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345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6095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V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57902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I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71844" y="2214118"/>
                          <a:ext cx="2786058" cy="28557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en-US" altLang="zh-TW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43651" y="2214117"/>
                          <a:ext cx="293188" cy="2856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 dirty="0">
                                <a:latin typeface="Calibri" pitchFamily="34" charset="0"/>
                              </a:rPr>
                              <a:t>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29400" y="2214116"/>
                          <a:ext cx="1143061" cy="2861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en-US" altLang="zh-TW" sz="16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72462" y="2214117"/>
                          <a:ext cx="285726" cy="28618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sz="1600" dirty="0" smtClean="0">
                                <a:latin typeface="Calibri" pitchFamily="34" charset="0"/>
                              </a:rPr>
                              <a:t>M</a:t>
                            </a:r>
                            <a:endParaRPr kumimoji="0" lang="en-US" altLang="zh-TW" sz="16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14596" y="2499694"/>
                          <a:ext cx="393056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30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00345" y="2499694"/>
                          <a:ext cx="393056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29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86095" y="2499694"/>
                          <a:ext cx="393056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28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57902" y="2499694"/>
                          <a:ext cx="28886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7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0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43651" y="2499694"/>
                          <a:ext cx="28886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>
                                <a:latin typeface="Calibri" pitchFamily="34" charset="0"/>
                              </a:rPr>
                              <a:t>6</a:t>
                            </a:r>
                            <a:endParaRPr kumimoji="0" lang="zh-TW" altLang="en-US" sz="16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15206" y="2500306"/>
                          <a:ext cx="455574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 dirty="0" smtClean="0">
                                <a:latin typeface="Calibri" pitchFamily="34" charset="0"/>
                              </a:rPr>
                              <a:t>5-1</a:t>
                            </a:r>
                            <a:endParaRPr kumimoji="0" lang="zh-TW" altLang="en-US" sz="16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57422" y="1643050"/>
                          <a:ext cx="1005403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 dirty="0"/>
                              <a:t>條件旗</a:t>
                            </a:r>
                            <a:r>
                              <a:rPr lang="zh-TW" altLang="en-US" sz="1600" dirty="0" smtClean="0"/>
                              <a:t>標</a:t>
                            </a:r>
                            <a:endParaRPr lang="en-US" altLang="zh-TW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3" name="直線接點 22"/>
                        <a:cNvCxnSpPr/>
                      </a:nvCxnSpPr>
                      <a:spPr bwMode="auto">
                        <a:xfrm>
                          <a:off x="2428849" y="2071674"/>
                          <a:ext cx="1143000" cy="1588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線接點 23"/>
                        <a:cNvCxnSpPr/>
                      </a:nvCxnSpPr>
                      <a:spPr bwMode="auto">
                        <a:xfrm>
                          <a:off x="3571849" y="2071674"/>
                          <a:ext cx="2786062" cy="1588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直線接點 24"/>
                        <a:cNvCxnSpPr/>
                      </a:nvCxnSpPr>
                      <a:spPr bwMode="auto">
                        <a:xfrm>
                          <a:off x="6322986" y="2071674"/>
                          <a:ext cx="535030" cy="4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1967" y="1642963"/>
                          <a:ext cx="595035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 dirty="0" smtClean="0"/>
                              <a:t>保留</a:t>
                            </a:r>
                            <a:endParaRPr lang="zh-TW" alt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57950" y="1643050"/>
                          <a:ext cx="595035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 dirty="0" smtClean="0"/>
                              <a:t>中斷</a:t>
                            </a:r>
                            <a:endParaRPr lang="zh-TW" alt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8" name="直線接點 27"/>
                        <a:cNvCxnSpPr/>
                      </a:nvCxnSpPr>
                      <a:spPr bwMode="auto">
                        <a:xfrm flipV="1">
                          <a:off x="8072462" y="2071666"/>
                          <a:ext cx="252388" cy="12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001024" y="1643050"/>
                          <a:ext cx="595035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 dirty="0" smtClean="0"/>
                              <a:t>模式</a:t>
                            </a:r>
                            <a:endParaRPr lang="zh-TW" alt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072462" y="2500306"/>
                          <a:ext cx="288862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 dirty="0" smtClean="0">
                                <a:latin typeface="Calibri" pitchFamily="34" charset="0"/>
                              </a:rPr>
                              <a:t>0</a:t>
                            </a:r>
                            <a:endParaRPr kumimoji="0" lang="zh-TW" altLang="en-US" sz="16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文字方塊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71974" y="2500293"/>
                          <a:ext cx="652743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 sz="1600" dirty="0" smtClean="0">
                                <a:latin typeface="Calibri" pitchFamily="34" charset="0"/>
                              </a:rPr>
                              <a:t>27 - 8</a:t>
                            </a:r>
                            <a:endParaRPr kumimoji="0" lang="zh-TW" altLang="en-US" sz="16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直線接點 34"/>
                        <a:cNvCxnSpPr/>
                      </a:nvCxnSpPr>
                      <a:spPr bwMode="auto">
                        <a:xfrm>
                          <a:off x="6858016" y="2071678"/>
                          <a:ext cx="1214446" cy="1588"/>
                        </a:xfrm>
                        <a:prstGeom prst="line">
                          <a:avLst/>
                        </a:prstGeom>
                        <a:ln>
                          <a:headEnd type="diamond" w="lg" len="lg"/>
                          <a:tailEnd type="diamond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6" name="文字方塊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215206" y="1643050"/>
                          <a:ext cx="595035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600" dirty="0" smtClean="0"/>
                              <a:t>保留</a:t>
                            </a:r>
                            <a:endParaRPr lang="zh-TW" altLang="en-US" sz="16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43CE0" w:rsidRPr="00FD6479" w:rsidRDefault="00E43CE0" w:rsidP="00E43CE0">
      <w:pPr>
        <w:pStyle w:val="a8"/>
        <w:jc w:val="center"/>
        <w:rPr>
          <w:color w:val="000000"/>
        </w:rPr>
      </w:pPr>
      <w:bookmarkStart w:id="46" w:name="_Ref231192393"/>
      <w:r w:rsidRPr="00FD6479">
        <w:rPr>
          <w:rFonts w:hint="eastAsia"/>
          <w:color w:val="000000"/>
        </w:rPr>
        <w:t>圖</w:t>
      </w:r>
      <w:r w:rsidRPr="00FD6479">
        <w:rPr>
          <w:rFonts w:hint="eastAsia"/>
          <w:color w:val="000000"/>
        </w:rPr>
        <w:t xml:space="preserve"> </w:t>
      </w:r>
      <w:r w:rsidR="00EE2C11">
        <w:rPr>
          <w:color w:val="000000"/>
        </w:rPr>
        <w:fldChar w:fldCharType="begin"/>
      </w:r>
      <w:r w:rsidR="00966BD4">
        <w:rPr>
          <w:color w:val="000000"/>
        </w:rPr>
        <w:instrText xml:space="preserve"> </w:instrText>
      </w:r>
      <w:r w:rsidR="00966BD4">
        <w:rPr>
          <w:rFonts w:hint="eastAsia"/>
          <w:color w:val="000000"/>
        </w:rPr>
        <w:instrText>STYLEREF 1 \s</w:instrText>
      </w:r>
      <w:r w:rsidR="00966BD4">
        <w:rPr>
          <w:color w:val="000000"/>
        </w:rPr>
        <w:instrText xml:space="preserve"> </w:instrText>
      </w:r>
      <w:r w:rsidR="00EE2C11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>
        <w:rPr>
          <w:color w:val="000000"/>
        </w:rPr>
        <w:fldChar w:fldCharType="end"/>
      </w:r>
      <w:r w:rsidR="00966BD4">
        <w:rPr>
          <w:color w:val="000000"/>
        </w:rPr>
        <w:t>.</w:t>
      </w:r>
      <w:r w:rsidR="00EE2C11">
        <w:rPr>
          <w:color w:val="000000"/>
        </w:rPr>
        <w:fldChar w:fldCharType="begin"/>
      </w:r>
      <w:r w:rsidR="00966BD4">
        <w:rPr>
          <w:color w:val="000000"/>
        </w:rPr>
        <w:instrText xml:space="preserve"> </w:instrText>
      </w:r>
      <w:r w:rsidR="00966BD4">
        <w:rPr>
          <w:rFonts w:hint="eastAsia"/>
          <w:color w:val="000000"/>
        </w:rPr>
        <w:instrText xml:space="preserve">SEQ </w:instrText>
      </w:r>
      <w:r w:rsidR="00966BD4">
        <w:rPr>
          <w:rFonts w:hint="eastAsia"/>
          <w:color w:val="000000"/>
        </w:rPr>
        <w:instrText>圖</w:instrText>
      </w:r>
      <w:r w:rsidR="00966BD4">
        <w:rPr>
          <w:rFonts w:hint="eastAsia"/>
          <w:color w:val="000000"/>
        </w:rPr>
        <w:instrText xml:space="preserve"> \* ARABIC \s 1</w:instrText>
      </w:r>
      <w:r w:rsidR="00966BD4">
        <w:rPr>
          <w:color w:val="000000"/>
        </w:rPr>
        <w:instrText xml:space="preserve"> </w:instrText>
      </w:r>
      <w:r w:rsidR="00EE2C11">
        <w:rPr>
          <w:color w:val="000000"/>
        </w:rPr>
        <w:fldChar w:fldCharType="separate"/>
      </w:r>
      <w:r w:rsidR="00B330A3">
        <w:rPr>
          <w:noProof/>
          <w:color w:val="000000"/>
        </w:rPr>
        <w:t>4</w:t>
      </w:r>
      <w:r w:rsidR="00EE2C11">
        <w:rPr>
          <w:color w:val="000000"/>
        </w:rPr>
        <w:fldChar w:fldCharType="end"/>
      </w:r>
      <w:bookmarkEnd w:id="46"/>
      <w:r w:rsidRPr="00FD6479">
        <w:rPr>
          <w:rFonts w:hint="eastAsia"/>
          <w:color w:val="000000"/>
        </w:rPr>
        <w:t xml:space="preserve"> CPU0 </w:t>
      </w:r>
      <w:r w:rsidRPr="00FD6479">
        <w:rPr>
          <w:rFonts w:hint="eastAsia"/>
          <w:color w:val="000000"/>
        </w:rPr>
        <w:t>的狀態暫存器</w:t>
      </w:r>
      <w:r w:rsidR="00D3543F">
        <w:rPr>
          <w:rFonts w:hint="eastAsia"/>
          <w:color w:val="000000"/>
        </w:rPr>
        <w:t xml:space="preserve"> R12 </w:t>
      </w:r>
      <w:r w:rsidR="00D3543F">
        <w:rPr>
          <w:rFonts w:hint="eastAsia"/>
          <w:color w:val="000000"/>
        </w:rPr>
        <w:t>之</w:t>
      </w:r>
      <w:r w:rsidRPr="00FD6479">
        <w:rPr>
          <w:rFonts w:hint="eastAsia"/>
          <w:color w:val="000000"/>
        </w:rPr>
        <w:t>位元圖</w:t>
      </w:r>
    </w:p>
    <w:p w:rsidR="00E43CE0" w:rsidRPr="00D3543F" w:rsidRDefault="00E43CE0" w:rsidP="00E43CE0">
      <w:pPr>
        <w:rPr>
          <w:color w:val="000000"/>
        </w:rPr>
      </w:pPr>
    </w:p>
    <w:p w:rsidR="00E43CE0" w:rsidRPr="00FD6479" w:rsidRDefault="00E43CE0" w:rsidP="00E43CE0">
      <w:pPr>
        <w:rPr>
          <w:color w:val="000000"/>
        </w:rPr>
      </w:pPr>
      <w:r w:rsidRPr="00FD6479">
        <w:rPr>
          <w:rFonts w:hint="eastAsia"/>
          <w:color w:val="000000"/>
        </w:rPr>
        <w:t>接著，在一般的</w:t>
      </w:r>
      <w:r w:rsidRPr="00FD6479">
        <w:rPr>
          <w:rFonts w:hint="eastAsia"/>
          <w:color w:val="000000"/>
        </w:rPr>
        <w:t>CPU</w:t>
      </w:r>
      <w:r w:rsidRPr="00FD6479">
        <w:rPr>
          <w:rFonts w:hint="eastAsia"/>
          <w:color w:val="000000"/>
        </w:rPr>
        <w:t>處理程序上，可能會有一連串的設定動作，例如設定暫存器的初值、清除快取、設定記憶體控制暫存器、設定時</w:t>
      </w:r>
      <w:r w:rsidR="005A6E10">
        <w:rPr>
          <w:rFonts w:hint="eastAsia"/>
          <w:color w:val="000000"/>
        </w:rPr>
        <w:t>間中斷</w:t>
      </w:r>
      <w:r w:rsidRPr="00FD6479">
        <w:rPr>
          <w:rFonts w:hint="eastAsia"/>
          <w:color w:val="000000"/>
        </w:rPr>
        <w:t>頻率等等。但是由於我們假設</w:t>
      </w:r>
      <w:r w:rsidRPr="00FD6479">
        <w:rPr>
          <w:rFonts w:hint="eastAsia"/>
          <w:color w:val="000000"/>
        </w:rPr>
        <w:t>M0</w:t>
      </w:r>
      <w:r w:rsidRPr="00FD6479">
        <w:rPr>
          <w:rFonts w:hint="eastAsia"/>
          <w:color w:val="000000"/>
        </w:rPr>
        <w:t>當中這些參數都是直接燒錄在電路當中，因此，不需要在開機時用程式設定，</w:t>
      </w:r>
      <w:r w:rsidR="00E41D40">
        <w:rPr>
          <w:rFonts w:hint="eastAsia"/>
          <w:color w:val="000000"/>
        </w:rPr>
        <w:t>這可以</w:t>
      </w:r>
      <w:r w:rsidRPr="00FD6479">
        <w:rPr>
          <w:rFonts w:hint="eastAsia"/>
          <w:color w:val="000000"/>
        </w:rPr>
        <w:t>省掉許多動作，但相對也缺少了許多彈性。</w:t>
      </w:r>
    </w:p>
    <w:p w:rsidR="00E43CE0" w:rsidRPr="00FD6479" w:rsidRDefault="00E43CE0" w:rsidP="00E43CE0">
      <w:pPr>
        <w:rPr>
          <w:color w:val="000000"/>
        </w:rPr>
      </w:pPr>
    </w:p>
    <w:p w:rsidR="00E43CE0" w:rsidRPr="00FD6479" w:rsidRDefault="00AA4875" w:rsidP="00E43CE0">
      <w:pPr>
        <w:rPr>
          <w:color w:val="000000"/>
        </w:rPr>
      </w:pPr>
      <w:r w:rsidRPr="00FD6479">
        <w:rPr>
          <w:rFonts w:hint="eastAsia"/>
          <w:color w:val="000000"/>
        </w:rPr>
        <w:t>然後</w:t>
      </w:r>
      <w:r w:rsidR="00E43CE0" w:rsidRPr="00FD6479">
        <w:rPr>
          <w:rFonts w:hint="eastAsia"/>
          <w:color w:val="000000"/>
        </w:rPr>
        <w:t>，在</w:t>
      </w:r>
      <w:r w:rsidR="00E43CE0" w:rsidRPr="00FD6479">
        <w:rPr>
          <w:rFonts w:hint="eastAsia"/>
          <w:color w:val="000000"/>
        </w:rPr>
        <w:t xml:space="preserve"> MoveToRam </w:t>
      </w:r>
      <w:r w:rsidR="00E43CE0" w:rsidRPr="00FD6479">
        <w:rPr>
          <w:rFonts w:hint="eastAsia"/>
          <w:color w:val="000000"/>
        </w:rPr>
        <w:t>標記的程式區段中，程式會將原先位於</w:t>
      </w:r>
      <w:r w:rsidR="00E43CE0" w:rsidRPr="00FD6479">
        <w:rPr>
          <w:rFonts w:hint="eastAsia"/>
          <w:color w:val="000000"/>
        </w:rPr>
        <w:t>ROM</w:t>
      </w:r>
      <w:r w:rsidR="00E43CE0" w:rsidRPr="00FD6479">
        <w:rPr>
          <w:rFonts w:hint="eastAsia"/>
          <w:color w:val="000000"/>
        </w:rPr>
        <w:t>當中的程式與資料，原封不動的搬到</w:t>
      </w:r>
      <w:r w:rsidR="00E43CE0" w:rsidRPr="00FD6479">
        <w:rPr>
          <w:rFonts w:hint="eastAsia"/>
          <w:color w:val="000000"/>
        </w:rPr>
        <w:t>RAM</w:t>
      </w:r>
      <w:r w:rsidR="00E43CE0" w:rsidRPr="00FD6479">
        <w:rPr>
          <w:rFonts w:hint="eastAsia"/>
          <w:color w:val="000000"/>
        </w:rPr>
        <w:t>當中。然後，在</w:t>
      </w:r>
      <w:r w:rsidR="00E43CE0" w:rsidRPr="00FD6479">
        <w:rPr>
          <w:rFonts w:hint="eastAsia"/>
          <w:color w:val="000000"/>
        </w:rPr>
        <w:t>JumpToRam</w:t>
      </w:r>
      <w:r w:rsidR="00E43CE0" w:rsidRPr="00FD6479">
        <w:rPr>
          <w:rFonts w:hint="eastAsia"/>
          <w:color w:val="000000"/>
        </w:rPr>
        <w:t>標記的區塊中，利用</w:t>
      </w:r>
      <w:r w:rsidR="00E43CE0" w:rsidRPr="00FD6479">
        <w:rPr>
          <w:rFonts w:hint="eastAsia"/>
          <w:color w:val="000000"/>
        </w:rPr>
        <w:t>LD R15, RamCinit</w:t>
      </w:r>
      <w:r w:rsidR="00E43CE0" w:rsidRPr="00FD6479">
        <w:rPr>
          <w:rFonts w:hint="eastAsia"/>
          <w:color w:val="000000"/>
        </w:rPr>
        <w:t>這個指令</w:t>
      </w:r>
      <w:r w:rsidR="00E41D40">
        <w:rPr>
          <w:rFonts w:hint="eastAsia"/>
          <w:color w:val="000000"/>
        </w:rPr>
        <w:t>設定程式計數器</w:t>
      </w:r>
      <w:r w:rsidR="00E43CE0" w:rsidRPr="00FD6479">
        <w:rPr>
          <w:rFonts w:hint="eastAsia"/>
          <w:color w:val="000000"/>
        </w:rPr>
        <w:t>，讓</w:t>
      </w:r>
      <w:r w:rsidR="00E41D40">
        <w:rPr>
          <w:rFonts w:hint="eastAsia"/>
          <w:color w:val="000000"/>
        </w:rPr>
        <w:t>程式</w:t>
      </w:r>
      <w:r w:rsidR="00E43CE0" w:rsidRPr="00FD6479">
        <w:rPr>
          <w:rFonts w:hint="eastAsia"/>
          <w:color w:val="000000"/>
        </w:rPr>
        <w:t>從</w:t>
      </w:r>
      <w:r w:rsidR="00E43CE0" w:rsidRPr="00FD6479">
        <w:rPr>
          <w:rFonts w:hint="eastAsia"/>
          <w:color w:val="000000"/>
        </w:rPr>
        <w:t>ROM</w:t>
      </w:r>
      <w:r w:rsidR="00E43CE0" w:rsidRPr="00FD6479">
        <w:rPr>
          <w:rFonts w:hint="eastAsia"/>
          <w:color w:val="000000"/>
        </w:rPr>
        <w:t>跳入</w:t>
      </w:r>
      <w:r w:rsidR="00E41D40">
        <w:rPr>
          <w:rFonts w:hint="eastAsia"/>
          <w:color w:val="000000"/>
        </w:rPr>
        <w:t>到</w:t>
      </w:r>
      <w:r w:rsidR="00E43CE0" w:rsidRPr="00FD6479">
        <w:rPr>
          <w:rFonts w:hint="eastAsia"/>
          <w:color w:val="000000"/>
        </w:rPr>
        <w:t>RAM</w:t>
      </w:r>
      <w:r w:rsidR="00E43CE0" w:rsidRPr="00FD6479">
        <w:rPr>
          <w:rFonts w:hint="eastAsia"/>
          <w:color w:val="000000"/>
        </w:rPr>
        <w:t>區域的</w:t>
      </w:r>
      <w:r w:rsidR="00E43CE0" w:rsidRPr="00FD6479">
        <w:rPr>
          <w:rFonts w:hint="eastAsia"/>
          <w:color w:val="000000"/>
        </w:rPr>
        <w:t xml:space="preserve"> Cinit </w:t>
      </w:r>
      <w:r w:rsidR="00E43CE0" w:rsidRPr="00FD6479">
        <w:rPr>
          <w:rFonts w:hint="eastAsia"/>
          <w:color w:val="000000"/>
        </w:rPr>
        <w:t>標記中，開始執行</w:t>
      </w:r>
      <w:r w:rsidR="00E43CE0" w:rsidRPr="00FD6479">
        <w:rPr>
          <w:rFonts w:hint="eastAsia"/>
          <w:color w:val="000000"/>
        </w:rPr>
        <w:t xml:space="preserve"> RAM</w:t>
      </w:r>
      <w:r w:rsidR="00E43CE0" w:rsidRPr="00FD6479">
        <w:rPr>
          <w:rFonts w:hint="eastAsia"/>
          <w:color w:val="000000"/>
        </w:rPr>
        <w:t>中的</w:t>
      </w:r>
      <w:r w:rsidR="00E43CE0" w:rsidRPr="00FD6479">
        <w:rPr>
          <w:rFonts w:hint="eastAsia"/>
          <w:color w:val="000000"/>
        </w:rPr>
        <w:t xml:space="preserve"> Cinit </w:t>
      </w:r>
      <w:r w:rsidR="00E43CE0" w:rsidRPr="00FD6479">
        <w:rPr>
          <w:rFonts w:hint="eastAsia"/>
          <w:color w:val="000000"/>
        </w:rPr>
        <w:t>標記後的指令。</w:t>
      </w:r>
    </w:p>
    <w:p w:rsidR="00E43CE0" w:rsidRPr="00FD6479" w:rsidRDefault="00E43CE0" w:rsidP="00E43CE0">
      <w:pPr>
        <w:rPr>
          <w:color w:val="000000"/>
        </w:rPr>
      </w:pPr>
    </w:p>
    <w:p w:rsidR="00E43CE0" w:rsidRPr="00FD6479" w:rsidRDefault="00AA4875" w:rsidP="00E43CE0">
      <w:pPr>
        <w:rPr>
          <w:color w:val="000000"/>
        </w:rPr>
      </w:pPr>
      <w:r w:rsidRPr="00FD6479">
        <w:rPr>
          <w:rFonts w:hint="eastAsia"/>
          <w:color w:val="000000"/>
        </w:rPr>
        <w:t>在</w:t>
      </w:r>
      <w:r w:rsidRPr="00FD6479">
        <w:rPr>
          <w:rFonts w:hint="eastAsia"/>
          <w:color w:val="000000"/>
        </w:rPr>
        <w:t xml:space="preserve"> Cinit </w:t>
      </w:r>
      <w:r w:rsidRPr="00FD6479">
        <w:rPr>
          <w:rFonts w:hint="eastAsia"/>
          <w:color w:val="000000"/>
        </w:rPr>
        <w:t>標記的區段中，程式會先清除</w:t>
      </w:r>
      <w:r w:rsidRPr="00FD6479">
        <w:rPr>
          <w:rFonts w:hint="eastAsia"/>
          <w:color w:val="000000"/>
        </w:rPr>
        <w:t xml:space="preserve">BSS </w:t>
      </w:r>
      <w:r w:rsidRPr="00FD6479">
        <w:rPr>
          <w:rFonts w:hint="eastAsia"/>
          <w:color w:val="000000"/>
        </w:rPr>
        <w:t>區段為</w:t>
      </w:r>
      <w:r w:rsidRPr="00FD6479">
        <w:rPr>
          <w:rFonts w:hint="eastAsia"/>
          <w:color w:val="000000"/>
        </w:rPr>
        <w:t>0</w:t>
      </w:r>
      <w:r w:rsidRPr="00FD6479">
        <w:rPr>
          <w:rFonts w:hint="eastAsia"/>
          <w:color w:val="000000"/>
        </w:rPr>
        <w:t>，然後利用</w:t>
      </w:r>
      <w:r w:rsidRPr="00FD6479">
        <w:rPr>
          <w:rFonts w:hint="eastAsia"/>
          <w:color w:val="000000"/>
        </w:rPr>
        <w:t>LD SP</w:t>
      </w:r>
      <w:r w:rsidRPr="00FD6479">
        <w:rPr>
          <w:color w:val="000000"/>
        </w:rPr>
        <w:t>,</w:t>
      </w:r>
      <w:r w:rsidRPr="00FD6479">
        <w:rPr>
          <w:rFonts w:hint="eastAsia"/>
          <w:color w:val="000000"/>
        </w:rPr>
        <w:t xml:space="preserve"> StackBase </w:t>
      </w:r>
      <w:r w:rsidRPr="00FD6479">
        <w:rPr>
          <w:rFonts w:hint="eastAsia"/>
          <w:color w:val="000000"/>
        </w:rPr>
        <w:t>這個指令設定堆疊指標。接著，在</w:t>
      </w:r>
      <w:r w:rsidRPr="00FD6479">
        <w:rPr>
          <w:rFonts w:hint="eastAsia"/>
          <w:color w:val="000000"/>
        </w:rPr>
        <w:t>MainLoop</w:t>
      </w:r>
      <w:r w:rsidRPr="00FD6479">
        <w:rPr>
          <w:rFonts w:hint="eastAsia"/>
          <w:color w:val="000000"/>
        </w:rPr>
        <w:t>標記的區段中，使用</w:t>
      </w:r>
      <w:r w:rsidRPr="00FD6479">
        <w:rPr>
          <w:rFonts w:hint="eastAsia"/>
          <w:color w:val="000000"/>
        </w:rPr>
        <w:t>CALL main</w:t>
      </w:r>
      <w:r w:rsidRPr="00FD6479">
        <w:rPr>
          <w:rFonts w:hint="eastAsia"/>
          <w:color w:val="000000"/>
        </w:rPr>
        <w:t>呼叫</w:t>
      </w:r>
      <w:r w:rsidRPr="00FD6479">
        <w:rPr>
          <w:rFonts w:hint="eastAsia"/>
          <w:color w:val="000000"/>
        </w:rPr>
        <w:t>C</w:t>
      </w:r>
      <w:r w:rsidRPr="00FD6479">
        <w:rPr>
          <w:rFonts w:hint="eastAsia"/>
          <w:color w:val="000000"/>
        </w:rPr>
        <w:t>語言的主程式，完成整個啟動過程。</w:t>
      </w:r>
    </w:p>
    <w:p w:rsidR="00C10E91" w:rsidRPr="00FD6479" w:rsidRDefault="00C10E91" w:rsidP="00E43CE0">
      <w:pPr>
        <w:rPr>
          <w:color w:val="000000"/>
        </w:rPr>
      </w:pPr>
    </w:p>
    <w:p w:rsidR="00C10E91" w:rsidRDefault="00C10E91" w:rsidP="00E43CE0">
      <w:pPr>
        <w:rPr>
          <w:color w:val="000000"/>
        </w:rPr>
      </w:pPr>
      <w:r w:rsidRPr="00FD6479">
        <w:rPr>
          <w:rFonts w:hint="eastAsia"/>
          <w:color w:val="000000"/>
        </w:rPr>
        <w:t>在啟動完畢之後，就可以</w:t>
      </w:r>
      <w:r w:rsidR="00247160" w:rsidRPr="00FD6479">
        <w:rPr>
          <w:rFonts w:hint="eastAsia"/>
          <w:color w:val="000000"/>
        </w:rPr>
        <w:t>進入</w:t>
      </w:r>
      <w:r w:rsidR="00247160" w:rsidRPr="00FD6479">
        <w:rPr>
          <w:rFonts w:hint="eastAsia"/>
          <w:color w:val="000000"/>
        </w:rPr>
        <w:t>C</w:t>
      </w:r>
      <w:r w:rsidR="00247160" w:rsidRPr="00FD6479">
        <w:rPr>
          <w:rFonts w:hint="eastAsia"/>
          <w:color w:val="000000"/>
        </w:rPr>
        <w:t>語言的主程式</w:t>
      </w:r>
      <w:r w:rsidR="00247160" w:rsidRPr="00FD6479">
        <w:rPr>
          <w:rFonts w:hint="eastAsia"/>
          <w:color w:val="000000"/>
        </w:rPr>
        <w:t xml:space="preserve"> main </w:t>
      </w:r>
      <w:r w:rsidR="00247160" w:rsidRPr="00FD6479">
        <w:rPr>
          <w:rFonts w:hint="eastAsia"/>
          <w:color w:val="000000"/>
        </w:rPr>
        <w:t>當中，如果主程式如同上一節的</w:t>
      </w:r>
      <w:fldSimple w:instr=" REF _Ref230688558 \h  \* MERGEFORMAT ">
        <w:r w:rsidR="00B330A3" w:rsidRPr="00FD6479">
          <w:rPr>
            <w:rFonts w:hint="eastAsia"/>
            <w:color w:val="000000"/>
          </w:rPr>
          <w:t>範例</w:t>
        </w:r>
        <w:r w:rsidR="00B330A3" w:rsidRPr="00FD6479">
          <w:rPr>
            <w:rFonts w:hint="eastAsia"/>
            <w:color w:val="000000"/>
          </w:rPr>
          <w:t xml:space="preserve"> </w:t>
        </w:r>
        <w:r w:rsidR="00B330A3">
          <w:rPr>
            <w:noProof/>
            <w:color w:val="000000"/>
          </w:rPr>
          <w:t>11</w:t>
        </w:r>
        <w:r w:rsidR="00B330A3" w:rsidRPr="00FD6479">
          <w:rPr>
            <w:noProof/>
            <w:color w:val="000000"/>
          </w:rPr>
          <w:t>.</w:t>
        </w:r>
        <w:r w:rsidR="00B330A3">
          <w:rPr>
            <w:noProof/>
            <w:color w:val="000000"/>
          </w:rPr>
          <w:t>21</w:t>
        </w:r>
      </w:fldSimple>
      <w:r w:rsidR="00247160" w:rsidRPr="00FD6479">
        <w:rPr>
          <w:rFonts w:hint="eastAsia"/>
          <w:color w:val="000000"/>
        </w:rPr>
        <w:t>所示，那麼，</w:t>
      </w:r>
      <w:r w:rsidR="00247160" w:rsidRPr="00FD6479">
        <w:rPr>
          <w:rFonts w:hint="eastAsia"/>
          <w:color w:val="000000"/>
        </w:rPr>
        <w:t>M0</w:t>
      </w:r>
      <w:r w:rsidR="00247160" w:rsidRPr="00FD6479">
        <w:rPr>
          <w:rFonts w:hint="eastAsia"/>
          <w:color w:val="000000"/>
        </w:rPr>
        <w:t>電腦的七段顯示器就會反覆的從</w:t>
      </w:r>
      <w:r w:rsidR="00247160" w:rsidRPr="00FD6479">
        <w:rPr>
          <w:rFonts w:hint="eastAsia"/>
          <w:color w:val="000000"/>
        </w:rPr>
        <w:t>0</w:t>
      </w:r>
      <w:r w:rsidR="00247160" w:rsidRPr="00FD6479">
        <w:rPr>
          <w:rFonts w:hint="eastAsia"/>
          <w:color w:val="000000"/>
        </w:rPr>
        <w:t>數到</w:t>
      </w:r>
      <w:r w:rsidR="00247160" w:rsidRPr="00FD6479">
        <w:rPr>
          <w:rFonts w:hint="eastAsia"/>
          <w:color w:val="000000"/>
        </w:rPr>
        <w:t xml:space="preserve"> 9</w:t>
      </w:r>
      <w:r w:rsidR="00247160" w:rsidRPr="00FD6479">
        <w:rPr>
          <w:rFonts w:hint="eastAsia"/>
          <w:color w:val="000000"/>
        </w:rPr>
        <w:t>，如同電子錶般的跳動著。</w:t>
      </w:r>
    </w:p>
    <w:p w:rsidR="009B3044" w:rsidRDefault="009B3044" w:rsidP="00E43CE0">
      <w:pPr>
        <w:rPr>
          <w:color w:val="000000"/>
        </w:rPr>
      </w:pPr>
    </w:p>
    <w:p w:rsidR="009B3044" w:rsidRDefault="009B3044" w:rsidP="00860516">
      <w:pPr>
        <w:pStyle w:val="2"/>
        <w:numPr>
          <w:ilvl w:val="1"/>
          <w:numId w:val="51"/>
        </w:numPr>
        <w:rPr>
          <w:color w:val="000000"/>
        </w:rPr>
      </w:pPr>
      <w:bookmarkStart w:id="47" w:name="_Ref257269846"/>
      <w:r>
        <w:rPr>
          <w:rFonts w:hint="eastAsia"/>
          <w:color w:val="000000"/>
        </w:rPr>
        <w:t>系統整合</w:t>
      </w:r>
      <w:bookmarkEnd w:id="47"/>
    </w:p>
    <w:p w:rsidR="009B3044" w:rsidRDefault="009B3044" w:rsidP="009B3044">
      <w:r>
        <w:rPr>
          <w:rFonts w:hint="eastAsia"/>
        </w:rPr>
        <w:t>在一個嵌入式系統開發的過程當中，開發人員會建構出許多相關檔案，包含組合語言、</w:t>
      </w:r>
      <w:r>
        <w:rPr>
          <w:rFonts w:hint="eastAsia"/>
        </w:rPr>
        <w:t>C</w:t>
      </w:r>
      <w:r>
        <w:rPr>
          <w:rFonts w:hint="eastAsia"/>
        </w:rPr>
        <w:t>語言程式、資料檔、連結檔等等，要能有效率的編譯與連結這些檔案，最好是使用專案整合工具</w:t>
      </w:r>
      <w:r>
        <w:rPr>
          <w:rFonts w:hint="eastAsia"/>
        </w:rPr>
        <w:t xml:space="preserve"> (</w:t>
      </w:r>
      <w:r>
        <w:rPr>
          <w:rFonts w:hint="eastAsia"/>
        </w:rPr>
        <w:t>例如</w:t>
      </w:r>
      <w:r>
        <w:rPr>
          <w:rFonts w:hint="eastAsia"/>
        </w:rPr>
        <w:t xml:space="preserve"> GNU </w:t>
      </w:r>
      <w:r>
        <w:rPr>
          <w:rFonts w:hint="eastAsia"/>
        </w:rPr>
        <w:t>的</w:t>
      </w:r>
      <w:r>
        <w:rPr>
          <w:rFonts w:hint="eastAsia"/>
        </w:rPr>
        <w:t xml:space="preserve"> Make </w:t>
      </w:r>
      <w:r>
        <w:rPr>
          <w:rFonts w:hint="eastAsia"/>
        </w:rPr>
        <w:t>工具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B3044" w:rsidRDefault="009B3044" w:rsidP="009B3044"/>
    <w:p w:rsidR="009B3044" w:rsidRDefault="00366596" w:rsidP="009B3044">
      <w:r>
        <w:rPr>
          <w:rFonts w:hint="eastAsia"/>
        </w:rPr>
        <w:lastRenderedPageBreak/>
        <w:t xml:space="preserve">GNU </w:t>
      </w:r>
      <w:r>
        <w:rPr>
          <w:rFonts w:hint="eastAsia"/>
        </w:rPr>
        <w:t>的</w:t>
      </w:r>
      <w:r>
        <w:rPr>
          <w:rFonts w:hint="eastAsia"/>
        </w:rPr>
        <w:t xml:space="preserve"> Make </w:t>
      </w:r>
      <w:r>
        <w:rPr>
          <w:rFonts w:hint="eastAsia"/>
        </w:rPr>
        <w:t>是專案建置實相當常見的工具，在本節中，我們將說明如何利用</w:t>
      </w:r>
      <w:r>
        <w:rPr>
          <w:rFonts w:hint="eastAsia"/>
        </w:rPr>
        <w:t xml:space="preserve"> make </w:t>
      </w:r>
      <w:r>
        <w:rPr>
          <w:rFonts w:hint="eastAsia"/>
        </w:rPr>
        <w:t>工具整合專案的建置過程，讓專案的建置自動化</w:t>
      </w:r>
      <w:r w:rsidR="009B3044">
        <w:rPr>
          <w:rFonts w:hint="eastAsia"/>
        </w:rPr>
        <w:t>。當嵌入式專案開始時，最好能撰寫一個</w:t>
      </w:r>
      <w:r w:rsidR="009B3044">
        <w:rPr>
          <w:rFonts w:hint="eastAsia"/>
        </w:rPr>
        <w:t xml:space="preserve"> Makefile </w:t>
      </w:r>
      <w:r w:rsidR="009B3044">
        <w:rPr>
          <w:rFonts w:hint="eastAsia"/>
        </w:rPr>
        <w:t>檔，整合專案中的所有檔案。</w:t>
      </w:r>
    </w:p>
    <w:p w:rsidR="009B3044" w:rsidRDefault="009B3044" w:rsidP="009B3044"/>
    <w:p w:rsidR="009B3044" w:rsidRDefault="009B3044" w:rsidP="009B3044">
      <w:r>
        <w:rPr>
          <w:rFonts w:hint="eastAsia"/>
        </w:rPr>
        <w:t>舉例而言，假如</w:t>
      </w:r>
      <w:r>
        <w:rPr>
          <w:rFonts w:hint="eastAsia"/>
        </w:rPr>
        <w:t xml:space="preserve"> GNU </w:t>
      </w:r>
      <w:r>
        <w:rPr>
          <w:rFonts w:hint="eastAsia"/>
        </w:rPr>
        <w:t>已經針對</w:t>
      </w:r>
      <w:r>
        <w:rPr>
          <w:rFonts w:hint="eastAsia"/>
        </w:rPr>
        <w:t xml:space="preserve"> CPU0 </w:t>
      </w:r>
      <w:r>
        <w:rPr>
          <w:rFonts w:hint="eastAsia"/>
        </w:rPr>
        <w:t>開發了一組專用工具，其編譯器名稱為</w:t>
      </w:r>
      <w:r>
        <w:rPr>
          <w:rFonts w:hint="eastAsia"/>
        </w:rPr>
        <w:t xml:space="preserve"> cpu0gcc</w:t>
      </w:r>
      <w:r>
        <w:rPr>
          <w:rFonts w:hint="eastAsia"/>
        </w:rPr>
        <w:t>，連結器名稱為</w:t>
      </w:r>
      <w:r>
        <w:rPr>
          <w:rFonts w:hint="eastAsia"/>
        </w:rPr>
        <w:t xml:space="preserve"> cpu0ld</w:t>
      </w:r>
      <w:r>
        <w:rPr>
          <w:rFonts w:hint="eastAsia"/>
        </w:rPr>
        <w:t>。而且我們已經撰寫了</w:t>
      </w:r>
      <w:r>
        <w:rPr>
          <w:rFonts w:hint="eastAsia"/>
        </w:rPr>
        <w:t xml:space="preserve"> driver.h</w:t>
      </w:r>
      <w:r>
        <w:rPr>
          <w:rFonts w:hint="eastAsia"/>
        </w:rPr>
        <w:t>、</w:t>
      </w:r>
      <w:r>
        <w:rPr>
          <w:rFonts w:hint="eastAsia"/>
        </w:rPr>
        <w:t>driver.c</w:t>
      </w:r>
      <w:r>
        <w:rPr>
          <w:rFonts w:hint="eastAsia"/>
        </w:rPr>
        <w:t>、</w:t>
      </w:r>
      <w:r w:rsidR="00DD6047">
        <w:rPr>
          <w:rFonts w:hint="eastAsia"/>
        </w:rPr>
        <w:t xml:space="preserve">main.c, </w:t>
      </w:r>
      <w:r>
        <w:rPr>
          <w:rFonts w:hint="eastAsia"/>
        </w:rPr>
        <w:t>boot.s</w:t>
      </w:r>
      <w:r>
        <w:rPr>
          <w:rFonts w:hint="eastAsia"/>
        </w:rPr>
        <w:t>、</w:t>
      </w:r>
      <w:r>
        <w:rPr>
          <w:rFonts w:hint="eastAsia"/>
        </w:rPr>
        <w:t xml:space="preserve">M0.ld </w:t>
      </w:r>
      <w:r>
        <w:rPr>
          <w:rFonts w:hint="eastAsia"/>
        </w:rPr>
        <w:t>等檔案，那麼，我們就可以撰寫</w:t>
      </w:r>
      <w:r w:rsidR="00EA7031">
        <w:rPr>
          <w:rFonts w:hint="eastAsia"/>
        </w:rPr>
        <w:t>如</w:t>
      </w:r>
      <w:r w:rsidR="00EE2C11">
        <w:fldChar w:fldCharType="begin"/>
      </w:r>
      <w:r w:rsidR="00EA7031">
        <w:instrText xml:space="preserve"> </w:instrText>
      </w:r>
      <w:r w:rsidR="00EA7031">
        <w:rPr>
          <w:rFonts w:hint="eastAsia"/>
        </w:rPr>
        <w:instrText>REF _Ref231277186 \h</w:instrText>
      </w:r>
      <w:r w:rsidR="00EA7031">
        <w:instrText xml:space="preserve"> </w:instrText>
      </w:r>
      <w:r w:rsidR="00EE2C11">
        <w:fldChar w:fldCharType="separate"/>
      </w:r>
      <w:r w:rsidR="00B330A3" w:rsidRPr="00FD6479">
        <w:rPr>
          <w:rFonts w:hint="eastAsia"/>
          <w:color w:val="000000"/>
        </w:rPr>
        <w:t>範例</w:t>
      </w:r>
      <w:r w:rsidR="00B330A3" w:rsidRPr="00FD6479">
        <w:rPr>
          <w:rFonts w:hint="eastAsia"/>
          <w:color w:val="000000"/>
        </w:rPr>
        <w:t xml:space="preserve"> </w:t>
      </w:r>
      <w:r w:rsidR="00B330A3">
        <w:rPr>
          <w:noProof/>
          <w:color w:val="000000"/>
        </w:rPr>
        <w:t>11</w:t>
      </w:r>
      <w:r w:rsidR="00B330A3" w:rsidRPr="00FD6479">
        <w:rPr>
          <w:color w:val="000000"/>
        </w:rPr>
        <w:t>.</w:t>
      </w:r>
      <w:r w:rsidR="00B330A3">
        <w:rPr>
          <w:noProof/>
          <w:color w:val="000000"/>
        </w:rPr>
        <w:t>24</w:t>
      </w:r>
      <w:r w:rsidR="00EE2C11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Makefile </w:t>
      </w:r>
      <w:r>
        <w:rPr>
          <w:rFonts w:hint="eastAsia"/>
        </w:rPr>
        <w:t>檔，以便對這些檔案進行專案編譯、連結的動作。</w:t>
      </w:r>
    </w:p>
    <w:p w:rsidR="00A61BDA" w:rsidRPr="00FD6479" w:rsidRDefault="00A61BDA" w:rsidP="00A61BDA">
      <w:pPr>
        <w:rPr>
          <w:color w:val="000000"/>
        </w:rPr>
      </w:pPr>
    </w:p>
    <w:p w:rsidR="00A61BDA" w:rsidRPr="00FD6479" w:rsidRDefault="00A61BDA" w:rsidP="00A61BDA">
      <w:pPr>
        <w:pStyle w:val="a8"/>
        <w:rPr>
          <w:color w:val="000000"/>
        </w:rPr>
      </w:pPr>
      <w:bookmarkStart w:id="48" w:name="_Ref231277186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24</w:t>
      </w:r>
      <w:r w:rsidR="00EE2C11" w:rsidRPr="00FD6479">
        <w:rPr>
          <w:color w:val="000000"/>
        </w:rPr>
        <w:fldChar w:fldCharType="end"/>
      </w:r>
      <w:bookmarkEnd w:id="48"/>
      <w:r w:rsidRPr="00FD6479">
        <w:rPr>
          <w:rFonts w:hint="eastAsia"/>
          <w:color w:val="000000"/>
        </w:rPr>
        <w:t xml:space="preserve"> M0</w:t>
      </w:r>
      <w:r>
        <w:rPr>
          <w:rFonts w:hint="eastAsia"/>
          <w:color w:val="000000"/>
        </w:rPr>
        <w:t>電腦的專案檔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3859"/>
      </w:tblGrid>
      <w:tr w:rsidR="00DD6047" w:rsidRPr="00CF7FAF" w:rsidTr="00CF7FAF">
        <w:tc>
          <w:tcPr>
            <w:tcW w:w="4503" w:type="dxa"/>
          </w:tcPr>
          <w:p w:rsidR="00DD6047" w:rsidRPr="00CF7FAF" w:rsidRDefault="00A61BDA" w:rsidP="009B3044">
            <w:r w:rsidRPr="00CF7FAF">
              <w:rPr>
                <w:rFonts w:hint="eastAsia"/>
              </w:rPr>
              <w:t>專案檔：</w:t>
            </w:r>
            <w:r w:rsidRPr="00CF7FAF">
              <w:rPr>
                <w:rFonts w:hint="eastAsia"/>
              </w:rPr>
              <w:t>Makefile</w:t>
            </w:r>
          </w:p>
        </w:tc>
        <w:tc>
          <w:tcPr>
            <w:tcW w:w="3859" w:type="dxa"/>
          </w:tcPr>
          <w:p w:rsidR="00DD6047" w:rsidRPr="00CF7FAF" w:rsidRDefault="00A61BDA" w:rsidP="009B3044">
            <w:r w:rsidRPr="00CF7FAF">
              <w:rPr>
                <w:rFonts w:hint="eastAsia"/>
              </w:rPr>
              <w:t>說明</w:t>
            </w:r>
          </w:p>
        </w:tc>
      </w:tr>
      <w:tr w:rsidR="00DD6047" w:rsidRPr="00CF7FAF" w:rsidTr="00CF7FAF">
        <w:tc>
          <w:tcPr>
            <w:tcW w:w="4503" w:type="dxa"/>
          </w:tcPr>
          <w:p w:rsidR="00DD6047" w:rsidRPr="00CF7FAF" w:rsidRDefault="00DD6047" w:rsidP="00DD6047">
            <w:r w:rsidRPr="00CF7FAF">
              <w:t>CC=cpu0gcc</w:t>
            </w:r>
          </w:p>
          <w:p w:rsidR="00DD6047" w:rsidRPr="00CF7FAF" w:rsidRDefault="00DD6047" w:rsidP="00DD6047">
            <w:r w:rsidRPr="00CF7FAF">
              <w:t>LD=cpu0ld</w:t>
            </w:r>
          </w:p>
          <w:p w:rsidR="00DD6047" w:rsidRPr="00CF7FAF" w:rsidRDefault="00DD6047" w:rsidP="00DD6047">
            <w:r w:rsidRPr="00CF7FAF">
              <w:t>OBJCOPY=cpu0objcopy</w:t>
            </w:r>
          </w:p>
          <w:p w:rsidR="00DD6047" w:rsidRPr="00CF7FAF" w:rsidRDefault="00DD6047" w:rsidP="00DD6047">
            <w:r w:rsidRPr="00CF7FAF">
              <w:t>OBJS=driver.o boot.o main.o</w:t>
            </w:r>
          </w:p>
          <w:p w:rsidR="00DD6047" w:rsidRPr="00CF7FAF" w:rsidRDefault="00DD6047" w:rsidP="00DD6047">
            <w:r w:rsidRPr="00CF7FAF">
              <w:t>FLAGS=-I</w:t>
            </w:r>
            <w:r w:rsidR="007E1382">
              <w:rPr>
                <w:rFonts w:hint="eastAsia"/>
              </w:rPr>
              <w:t xml:space="preserve"> </w:t>
            </w:r>
            <w:r w:rsidRPr="00CF7FAF">
              <w:t>.</w:t>
            </w:r>
          </w:p>
          <w:p w:rsidR="00DD6047" w:rsidRPr="00CF7FAF" w:rsidRDefault="00DD6047" w:rsidP="00DD6047"/>
          <w:p w:rsidR="00DD6047" w:rsidRPr="00CF7FAF" w:rsidRDefault="00DD6047" w:rsidP="00DD6047">
            <w:r w:rsidRPr="00CF7FAF">
              <w:t>all : $(OBJS)</w:t>
            </w:r>
          </w:p>
          <w:p w:rsidR="00DD6047" w:rsidRPr="00CF7FAF" w:rsidRDefault="00DD6047" w:rsidP="00DD6047">
            <w:r w:rsidRPr="00CF7FAF">
              <w:tab/>
              <w:t>$(CC) -TM0.ld -o M0.o $(OBJS)</w:t>
            </w:r>
          </w:p>
          <w:p w:rsidR="00DD6047" w:rsidRPr="00CF7FAF" w:rsidRDefault="00DD6047" w:rsidP="00DD6047">
            <w:r w:rsidRPr="00CF7FAF">
              <w:tab/>
              <w:t>$(OBJCOPY) -O binary -S M0.o M0.bin</w:t>
            </w:r>
          </w:p>
          <w:p w:rsidR="00DD6047" w:rsidRPr="00CF7FAF" w:rsidRDefault="00DD6047" w:rsidP="00DD6047">
            <w:r w:rsidRPr="00CF7FAF">
              <w:t>.c.o:</w:t>
            </w:r>
          </w:p>
          <w:p w:rsidR="00DD6047" w:rsidRPr="00CF7FAF" w:rsidRDefault="00DD6047" w:rsidP="00DD6047">
            <w:r w:rsidRPr="00CF7FAF">
              <w:tab/>
              <w:t>$(CC) $(FLAGS) -c -o $@ $&lt;</w:t>
            </w:r>
          </w:p>
          <w:p w:rsidR="00DD6047" w:rsidRPr="00CF7FAF" w:rsidRDefault="00DD6047" w:rsidP="00DD6047">
            <w:r w:rsidRPr="00CF7FAF">
              <w:t>.s.o:</w:t>
            </w:r>
            <w:r w:rsidRPr="00CF7FAF">
              <w:tab/>
            </w:r>
          </w:p>
          <w:p w:rsidR="00DD6047" w:rsidRPr="00CF7FAF" w:rsidRDefault="00DD6047" w:rsidP="00DD6047">
            <w:r w:rsidRPr="00CF7FAF">
              <w:tab/>
              <w:t>$(CC) $(FLAGS) -c -o $@ $&lt;</w:t>
            </w:r>
            <w:r w:rsidRPr="00CF7FAF">
              <w:tab/>
            </w:r>
          </w:p>
          <w:p w:rsidR="00DD6047" w:rsidRPr="00CF7FAF" w:rsidRDefault="00DD6047" w:rsidP="00DD6047">
            <w:r w:rsidRPr="00CF7FAF">
              <w:t>clean:</w:t>
            </w:r>
          </w:p>
          <w:p w:rsidR="00DD6047" w:rsidRPr="00CF7FAF" w:rsidRDefault="00DD6047" w:rsidP="00DD6047">
            <w:r w:rsidRPr="00CF7FAF">
              <w:tab/>
              <w:t>rm *.bin *.</w:t>
            </w:r>
            <w:r w:rsidRPr="00CF7FAF">
              <w:rPr>
                <w:rFonts w:hint="eastAsia"/>
              </w:rPr>
              <w:t>o</w:t>
            </w:r>
          </w:p>
        </w:tc>
        <w:tc>
          <w:tcPr>
            <w:tcW w:w="3859" w:type="dxa"/>
          </w:tcPr>
          <w:p w:rsidR="00DD6047" w:rsidRPr="00CF7FAF" w:rsidRDefault="00A61BDA" w:rsidP="00A61BDA">
            <w:r w:rsidRPr="00CF7FAF">
              <w:rPr>
                <w:rFonts w:hint="eastAsia"/>
              </w:rPr>
              <w:t>使用</w:t>
            </w:r>
            <w:r w:rsidRPr="00CF7FAF">
              <w:rPr>
                <w:rFonts w:hint="eastAsia"/>
              </w:rPr>
              <w:t>cpu0gcc</w:t>
            </w:r>
            <w:r w:rsidRPr="00CF7FAF">
              <w:rPr>
                <w:rFonts w:hint="eastAsia"/>
              </w:rPr>
              <w:t>編譯器</w:t>
            </w:r>
          </w:p>
          <w:p w:rsidR="00A61BDA" w:rsidRPr="00CF7FAF" w:rsidRDefault="00A61BDA" w:rsidP="00A61BDA">
            <w:r w:rsidRPr="00CF7FAF">
              <w:rPr>
                <w:rFonts w:hint="eastAsia"/>
              </w:rPr>
              <w:t>使用</w:t>
            </w:r>
            <w:r w:rsidRPr="00CF7FAF">
              <w:rPr>
                <w:rFonts w:hint="eastAsia"/>
              </w:rPr>
              <w:t>cpu0ld</w:t>
            </w:r>
            <w:r w:rsidRPr="00CF7FAF">
              <w:rPr>
                <w:rFonts w:hint="eastAsia"/>
              </w:rPr>
              <w:t>連結器</w:t>
            </w:r>
          </w:p>
          <w:p w:rsidR="00A61BDA" w:rsidRPr="00CF7FAF" w:rsidRDefault="00A61BDA" w:rsidP="00A61BDA">
            <w:r w:rsidRPr="00CF7FAF">
              <w:rPr>
                <w:rFonts w:hint="eastAsia"/>
              </w:rPr>
              <w:t>使用</w:t>
            </w:r>
            <w:r w:rsidRPr="00CF7FAF">
              <w:rPr>
                <w:rFonts w:hint="eastAsia"/>
              </w:rPr>
              <w:t>cpu0objcopy</w:t>
            </w:r>
          </w:p>
          <w:p w:rsidR="00A61BDA" w:rsidRPr="00CF7FAF" w:rsidRDefault="00A61BDA" w:rsidP="00A61BDA">
            <w:r w:rsidRPr="00CF7FAF">
              <w:rPr>
                <w:rFonts w:hint="eastAsia"/>
              </w:rPr>
              <w:t>目的檔</w:t>
            </w:r>
            <w:r w:rsidR="00D8546A" w:rsidRPr="00CF7FAF">
              <w:rPr>
                <w:rFonts w:hint="eastAsia"/>
              </w:rPr>
              <w:t>列表</w:t>
            </w:r>
          </w:p>
          <w:p w:rsidR="00B31F30" w:rsidRPr="00CF7FAF" w:rsidRDefault="00A61BDA" w:rsidP="00A61BDA">
            <w:r w:rsidRPr="00CF7FAF">
              <w:rPr>
                <w:rFonts w:hint="eastAsia"/>
              </w:rPr>
              <w:t>編譯參數</w:t>
            </w:r>
            <w:r w:rsidR="00B31F30" w:rsidRPr="00CF7FAF">
              <w:rPr>
                <w:rFonts w:hint="eastAsia"/>
              </w:rPr>
              <w:t xml:space="preserve"> </w:t>
            </w:r>
          </w:p>
          <w:p w:rsidR="00A61BDA" w:rsidRPr="00CF7FAF" w:rsidRDefault="00B31F30" w:rsidP="00A61BDA">
            <w:r w:rsidRPr="00CF7FAF">
              <w:rPr>
                <w:rFonts w:hint="eastAsia"/>
              </w:rPr>
              <w:t>(-I</w:t>
            </w:r>
            <w:r w:rsidR="007E1382">
              <w:rPr>
                <w:rFonts w:hint="eastAsia"/>
              </w:rPr>
              <w:t xml:space="preserve"> </w:t>
            </w:r>
            <w:r w:rsidRPr="00CF7FAF">
              <w:rPr>
                <w:rFonts w:hint="eastAsia"/>
              </w:rPr>
              <w:t>.</w:t>
            </w:r>
            <w:r w:rsidRPr="00CF7FAF">
              <w:rPr>
                <w:rFonts w:hint="eastAsia"/>
              </w:rPr>
              <w:t>代表在目前路徑下搜尋</w:t>
            </w:r>
            <w:r w:rsidR="007E1382">
              <w:rPr>
                <w:rFonts w:hint="eastAsia"/>
              </w:rPr>
              <w:t xml:space="preserve"> </w:t>
            </w:r>
            <w:r w:rsidRPr="00CF7FAF">
              <w:rPr>
                <w:rFonts w:hint="eastAsia"/>
              </w:rPr>
              <w:t>*.h</w:t>
            </w:r>
            <w:r w:rsidRPr="00CF7FAF">
              <w:rPr>
                <w:rFonts w:hint="eastAsia"/>
              </w:rPr>
              <w:t>檔</w:t>
            </w:r>
            <w:r w:rsidRPr="00CF7FAF">
              <w:rPr>
                <w:rFonts w:hint="eastAsia"/>
              </w:rPr>
              <w:t>)</w:t>
            </w:r>
          </w:p>
          <w:p w:rsidR="00A61BDA" w:rsidRPr="00CF7FAF" w:rsidRDefault="00A61BDA" w:rsidP="00A61BDA">
            <w:r w:rsidRPr="00CF7FAF">
              <w:rPr>
                <w:rFonts w:hint="eastAsia"/>
              </w:rPr>
              <w:t>全部編譯連結</w:t>
            </w:r>
          </w:p>
          <w:p w:rsidR="00A61BDA" w:rsidRPr="00CF7FAF" w:rsidRDefault="00A61BDA" w:rsidP="00A61BDA">
            <w:r w:rsidRPr="00CF7FAF">
              <w:rPr>
                <w:rFonts w:hint="eastAsia"/>
              </w:rPr>
              <w:t>使用</w:t>
            </w:r>
            <w:r w:rsidRPr="00CF7FAF">
              <w:rPr>
                <w:rFonts w:hint="eastAsia"/>
              </w:rPr>
              <w:t>M0.ld</w:t>
            </w:r>
            <w:r w:rsidRPr="00CF7FAF">
              <w:rPr>
                <w:rFonts w:hint="eastAsia"/>
              </w:rPr>
              <w:t>連結，輸出</w:t>
            </w:r>
            <w:r w:rsidRPr="00CF7FAF">
              <w:rPr>
                <w:rFonts w:hint="eastAsia"/>
              </w:rPr>
              <w:t>M0.o</w:t>
            </w:r>
          </w:p>
          <w:p w:rsidR="00A61BDA" w:rsidRPr="00CF7FAF" w:rsidRDefault="00A61BDA" w:rsidP="00A61BDA">
            <w:r w:rsidRPr="00CF7FAF">
              <w:rPr>
                <w:rFonts w:hint="eastAsia"/>
              </w:rPr>
              <w:t>將目的檔轉換為二進位檔</w:t>
            </w:r>
          </w:p>
          <w:p w:rsidR="00A61BDA" w:rsidRPr="00CF7FAF" w:rsidRDefault="00A61BDA" w:rsidP="00A61BDA">
            <w:r w:rsidRPr="00CF7FAF">
              <w:rPr>
                <w:rFonts w:hint="eastAsia"/>
              </w:rPr>
              <w:t>編譯</w:t>
            </w:r>
            <w:r w:rsidRPr="00CF7FAF">
              <w:rPr>
                <w:rFonts w:hint="eastAsia"/>
              </w:rPr>
              <w:t>C</w:t>
            </w:r>
            <w:r w:rsidRPr="00CF7FAF">
              <w:rPr>
                <w:rFonts w:hint="eastAsia"/>
              </w:rPr>
              <w:t>語言程式</w:t>
            </w:r>
          </w:p>
          <w:p w:rsidR="00A61BDA" w:rsidRPr="00CF7FAF" w:rsidRDefault="00A61BDA" w:rsidP="00A61BDA"/>
          <w:p w:rsidR="00A61BDA" w:rsidRPr="00CF7FAF" w:rsidRDefault="00A61BDA" w:rsidP="00A61BDA">
            <w:r w:rsidRPr="00CF7FAF">
              <w:rPr>
                <w:rFonts w:hint="eastAsia"/>
              </w:rPr>
              <w:t>編譯組合語言程式</w:t>
            </w:r>
          </w:p>
          <w:p w:rsidR="00A61BDA" w:rsidRPr="00CF7FAF" w:rsidRDefault="00A61BDA" w:rsidP="00A61BDA"/>
          <w:p w:rsidR="00A61BDA" w:rsidRPr="00CF7FAF" w:rsidRDefault="00A61BDA" w:rsidP="00A61BDA">
            <w:r w:rsidRPr="00CF7FAF">
              <w:rPr>
                <w:rFonts w:hint="eastAsia"/>
              </w:rPr>
              <w:t>清除上一次的輸出檔</w:t>
            </w:r>
          </w:p>
        </w:tc>
      </w:tr>
    </w:tbl>
    <w:p w:rsidR="009B3044" w:rsidRPr="00A61BDA" w:rsidRDefault="009B3044" w:rsidP="009B3044"/>
    <w:p w:rsidR="003E3A16" w:rsidRDefault="00EA7031" w:rsidP="00CB6E44">
      <w:pPr>
        <w:rPr>
          <w:color w:val="000000"/>
        </w:rPr>
      </w:pPr>
      <w:r>
        <w:rPr>
          <w:rFonts w:hint="eastAsia"/>
          <w:color w:val="000000"/>
        </w:rPr>
        <w:t>利用</w:t>
      </w:r>
      <w:r>
        <w:rPr>
          <w:rFonts w:hint="eastAsia"/>
          <w:color w:val="000000"/>
        </w:rPr>
        <w:t xml:space="preserve"> Makefile </w:t>
      </w:r>
      <w:r>
        <w:rPr>
          <w:rFonts w:hint="eastAsia"/>
          <w:color w:val="000000"/>
        </w:rPr>
        <w:t>檔與</w:t>
      </w:r>
      <w:r>
        <w:rPr>
          <w:rFonts w:hint="eastAsia"/>
          <w:color w:val="000000"/>
        </w:rPr>
        <w:t xml:space="preserve"> GNU make </w:t>
      </w:r>
      <w:r>
        <w:rPr>
          <w:rFonts w:hint="eastAsia"/>
          <w:color w:val="000000"/>
        </w:rPr>
        <w:t>工具，我們可以將所有程式編譯、連結成目的檔後，再透過</w:t>
      </w:r>
      <w:r>
        <w:rPr>
          <w:rFonts w:hint="eastAsia"/>
          <w:color w:val="000000"/>
        </w:rPr>
        <w:t xml:space="preserve"> objcopy </w:t>
      </w:r>
      <w:r>
        <w:rPr>
          <w:rFonts w:hint="eastAsia"/>
          <w:color w:val="000000"/>
        </w:rPr>
        <w:t>工具將目的檔轉換成二進位檔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像是</w:t>
      </w:r>
      <w:r w:rsidR="00EE2C11">
        <w:fldChar w:fldCharType="begin"/>
      </w:r>
      <w:r>
        <w:instrText xml:space="preserve"> </w:instrText>
      </w:r>
      <w:r>
        <w:rPr>
          <w:rFonts w:hint="eastAsia"/>
        </w:rPr>
        <w:instrText>REF _Ref231277186 \h</w:instrText>
      </w:r>
      <w:r>
        <w:instrText xml:space="preserve"> </w:instrText>
      </w:r>
      <w:r w:rsidR="00EE2C11">
        <w:fldChar w:fldCharType="separate"/>
      </w:r>
      <w:r w:rsidR="00B330A3" w:rsidRPr="00FD6479">
        <w:rPr>
          <w:rFonts w:hint="eastAsia"/>
          <w:color w:val="000000"/>
        </w:rPr>
        <w:t>範例</w:t>
      </w:r>
      <w:r w:rsidR="00B330A3" w:rsidRPr="00FD6479">
        <w:rPr>
          <w:rFonts w:hint="eastAsia"/>
          <w:color w:val="000000"/>
        </w:rPr>
        <w:t xml:space="preserve"> </w:t>
      </w:r>
      <w:r w:rsidR="00B330A3">
        <w:rPr>
          <w:noProof/>
          <w:color w:val="000000"/>
        </w:rPr>
        <w:t>11</w:t>
      </w:r>
      <w:r w:rsidR="00B330A3" w:rsidRPr="00FD6479">
        <w:rPr>
          <w:color w:val="000000"/>
        </w:rPr>
        <w:t>.</w:t>
      </w:r>
      <w:r w:rsidR="00B330A3">
        <w:rPr>
          <w:noProof/>
          <w:color w:val="000000"/>
        </w:rPr>
        <w:t>24</w:t>
      </w:r>
      <w:r w:rsidR="00EE2C11">
        <w:fldChar w:fldCharType="end"/>
      </w:r>
      <w:r>
        <w:rPr>
          <w:rFonts w:hint="eastAsia"/>
        </w:rPr>
        <w:t>中的</w:t>
      </w:r>
      <w:r>
        <w:rPr>
          <w:rFonts w:hint="eastAsia"/>
        </w:rPr>
        <w:t>M0.bin)</w:t>
      </w:r>
      <w:r>
        <w:rPr>
          <w:rFonts w:hint="eastAsia"/>
          <w:color w:val="000000"/>
        </w:rPr>
        <w:t>，然後，就可以利用燒錄工具，將該二進位檔燒錄到嵌入式系統中，接著，按下重新開機鍵，看看程式是否能正常執行。</w:t>
      </w:r>
    </w:p>
    <w:p w:rsidR="00EA7031" w:rsidRDefault="00EA7031" w:rsidP="00CB6E44">
      <w:pPr>
        <w:rPr>
          <w:color w:val="000000"/>
        </w:rPr>
      </w:pPr>
    </w:p>
    <w:p w:rsidR="00F967EF" w:rsidRDefault="00EA7031" w:rsidP="00CB6E44">
      <w:pPr>
        <w:rPr>
          <w:color w:val="000000"/>
        </w:rPr>
      </w:pPr>
      <w:r>
        <w:rPr>
          <w:rFonts w:hint="eastAsia"/>
          <w:color w:val="000000"/>
        </w:rPr>
        <w:t>嵌入式系統在開發時，通常會先在測試板上開發，這樣可以方便開發人員撰寫與測試程式。開發人員可以利用個人電腦上的操作介面，像是</w:t>
      </w:r>
      <w:r>
        <w:rPr>
          <w:rFonts w:hint="eastAsia"/>
          <w:color w:val="000000"/>
        </w:rPr>
        <w:t xml:space="preserve">MS. Windows </w:t>
      </w:r>
      <w:r>
        <w:rPr>
          <w:rFonts w:hint="eastAsia"/>
          <w:color w:val="000000"/>
        </w:rPr>
        <w:t>上的『超級終端機』程式，利用</w:t>
      </w:r>
      <w:r w:rsidR="007E1382">
        <w:rPr>
          <w:rFonts w:hint="eastAsia"/>
          <w:color w:val="000000"/>
        </w:rPr>
        <w:t>簡易的通訊介面</w:t>
      </w:r>
      <w:r w:rsidR="007E1382">
        <w:rPr>
          <w:rFonts w:hint="eastAsia"/>
          <w:color w:val="000000"/>
        </w:rPr>
        <w:t xml:space="preserve"> (</w:t>
      </w:r>
      <w:r w:rsidR="007E1382">
        <w:rPr>
          <w:rFonts w:hint="eastAsia"/>
          <w:color w:val="000000"/>
        </w:rPr>
        <w:t>例如</w:t>
      </w:r>
      <w:r>
        <w:rPr>
          <w:rFonts w:hint="eastAsia"/>
          <w:color w:val="000000"/>
        </w:rPr>
        <w:t>UART</w:t>
      </w:r>
      <w:r w:rsidR="007E1382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，透過</w:t>
      </w:r>
      <w:r>
        <w:rPr>
          <w:rFonts w:hint="eastAsia"/>
          <w:color w:val="000000"/>
        </w:rPr>
        <w:t>COM</w:t>
      </w:r>
      <w:r>
        <w:rPr>
          <w:rFonts w:hint="eastAsia"/>
          <w:color w:val="000000"/>
        </w:rPr>
        <w:t>連接埠與測試板溝通</w:t>
      </w:r>
      <w:r w:rsidR="0041143D">
        <w:rPr>
          <w:rFonts w:hint="eastAsia"/>
          <w:color w:val="000000"/>
        </w:rPr>
        <w:t>，利用指令或選單，將編譯完成的二進位檔傳送到</w:t>
      </w:r>
      <w:r w:rsidR="00F967EF">
        <w:rPr>
          <w:rFonts w:hint="eastAsia"/>
          <w:color w:val="000000"/>
        </w:rPr>
        <w:t>測試板的</w:t>
      </w:r>
      <w:r w:rsidR="00F967EF">
        <w:rPr>
          <w:rFonts w:hint="eastAsia"/>
          <w:color w:val="000000"/>
        </w:rPr>
        <w:t xml:space="preserve"> RAM</w:t>
      </w:r>
      <w:r w:rsidR="00F967EF">
        <w:rPr>
          <w:rFonts w:hint="eastAsia"/>
          <w:color w:val="000000"/>
        </w:rPr>
        <w:t>當中，以便執行該程式。</w:t>
      </w:r>
    </w:p>
    <w:p w:rsidR="00F967EF" w:rsidRPr="00F967EF" w:rsidRDefault="00F967EF" w:rsidP="00CB6E44">
      <w:pPr>
        <w:rPr>
          <w:color w:val="000000"/>
        </w:rPr>
      </w:pPr>
    </w:p>
    <w:p w:rsidR="00F967EF" w:rsidRDefault="00F967EF" w:rsidP="00CB6E44">
      <w:pPr>
        <w:rPr>
          <w:color w:val="000000"/>
        </w:rPr>
      </w:pPr>
      <w:r>
        <w:rPr>
          <w:rFonts w:hint="eastAsia"/>
          <w:color w:val="000000"/>
        </w:rPr>
        <w:lastRenderedPageBreak/>
        <w:t>當開發人員想要將程式燒錄到測試板的</w:t>
      </w:r>
      <w:r>
        <w:rPr>
          <w:rFonts w:hint="eastAsia"/>
          <w:color w:val="000000"/>
        </w:rPr>
        <w:t>ROM (</w:t>
      </w:r>
      <w:r>
        <w:rPr>
          <w:rFonts w:hint="eastAsia"/>
          <w:color w:val="000000"/>
        </w:rPr>
        <w:t>在測試板上通常是</w:t>
      </w:r>
      <w:r>
        <w:rPr>
          <w:rFonts w:hint="eastAsia"/>
          <w:color w:val="000000"/>
        </w:rPr>
        <w:t xml:space="preserve">Flash) </w:t>
      </w:r>
      <w:r>
        <w:rPr>
          <w:rFonts w:hint="eastAsia"/>
          <w:color w:val="000000"/>
        </w:rPr>
        <w:t>上的時候，通常必須透過</w:t>
      </w:r>
      <w:r>
        <w:rPr>
          <w:rFonts w:hint="eastAsia"/>
          <w:color w:val="000000"/>
        </w:rPr>
        <w:t xml:space="preserve">ICE (Integrated Circuit Environment) </w:t>
      </w:r>
      <w:r>
        <w:rPr>
          <w:rFonts w:hint="eastAsia"/>
          <w:color w:val="000000"/>
        </w:rPr>
        <w:t>裝置，將該二進位檔燒錄到測試板的</w:t>
      </w:r>
      <w:r>
        <w:rPr>
          <w:rFonts w:hint="eastAsia"/>
          <w:color w:val="000000"/>
        </w:rPr>
        <w:t xml:space="preserve"> Flash </w:t>
      </w:r>
      <w:r>
        <w:rPr>
          <w:rFonts w:hint="eastAsia"/>
          <w:color w:val="000000"/>
        </w:rPr>
        <w:t>中。由於</w:t>
      </w:r>
      <w:r>
        <w:rPr>
          <w:rFonts w:hint="eastAsia"/>
          <w:color w:val="000000"/>
        </w:rPr>
        <w:t xml:space="preserve"> Flash </w:t>
      </w:r>
      <w:r>
        <w:rPr>
          <w:rFonts w:hint="eastAsia"/>
          <w:color w:val="000000"/>
        </w:rPr>
        <w:t>是永久儲存體，電源關閉後資料仍然會存在，因此，當下次重開機時，就會透過該</w:t>
      </w:r>
      <w:r>
        <w:rPr>
          <w:rFonts w:hint="eastAsia"/>
          <w:color w:val="000000"/>
        </w:rPr>
        <w:t xml:space="preserve"> Flash </w:t>
      </w:r>
      <w:r>
        <w:rPr>
          <w:rFonts w:hint="eastAsia"/>
          <w:color w:val="000000"/>
        </w:rPr>
        <w:t>中的程式啟動該嵌入式系統，於是該系統就變成了目標系統的原型機</w:t>
      </w:r>
      <w:r w:rsidR="00005FD0">
        <w:rPr>
          <w:rFonts w:hint="eastAsia"/>
          <w:color w:val="000000"/>
        </w:rPr>
        <w:t>，可以在量產之前先提供給客戶使用，以確認功能是否正確，系統的運作是否正常等</w:t>
      </w:r>
      <w:r>
        <w:rPr>
          <w:rFonts w:hint="eastAsia"/>
          <w:color w:val="000000"/>
        </w:rPr>
        <w:t>。</w:t>
      </w:r>
      <w:r w:rsidR="00005FD0">
        <w:rPr>
          <w:rFonts w:hint="eastAsia"/>
          <w:color w:val="000000"/>
        </w:rPr>
        <w:t>因此，測試</w:t>
      </w:r>
      <w:r w:rsidR="007E1382">
        <w:rPr>
          <w:rFonts w:hint="eastAsia"/>
          <w:color w:val="000000"/>
        </w:rPr>
        <w:t>板</w:t>
      </w:r>
      <w:r w:rsidR="00005FD0">
        <w:rPr>
          <w:rFonts w:hint="eastAsia"/>
          <w:color w:val="000000"/>
        </w:rPr>
        <w:t>在嵌入式系統的開發上是相當有用的，特別是針對系統開發人員而言。</w:t>
      </w:r>
    </w:p>
    <w:p w:rsidR="007F7FDF" w:rsidRDefault="007F7FDF" w:rsidP="00CB6E44">
      <w:pPr>
        <w:rPr>
          <w:color w:val="000000"/>
        </w:rPr>
      </w:pPr>
    </w:p>
    <w:p w:rsidR="007F7FDF" w:rsidRDefault="007F7FDF" w:rsidP="00CB6E44">
      <w:pPr>
        <w:rPr>
          <w:color w:val="000000"/>
        </w:rPr>
      </w:pPr>
      <w:r>
        <w:rPr>
          <w:rFonts w:hint="eastAsia"/>
          <w:color w:val="000000"/>
        </w:rPr>
        <w:t>嵌入</w:t>
      </w:r>
      <w:r w:rsidR="007E1382">
        <w:rPr>
          <w:rFonts w:hint="eastAsia"/>
          <w:color w:val="000000"/>
        </w:rPr>
        <w:t>式裝置</w:t>
      </w:r>
      <w:r>
        <w:rPr>
          <w:rFonts w:hint="eastAsia"/>
          <w:color w:val="000000"/>
        </w:rPr>
        <w:t>是系統程式設計的一個</w:t>
      </w:r>
      <w:r w:rsidR="007E1382">
        <w:rPr>
          <w:rFonts w:hint="eastAsia"/>
          <w:color w:val="000000"/>
        </w:rPr>
        <w:t>進階領域</w:t>
      </w:r>
      <w:r>
        <w:rPr>
          <w:rFonts w:hint="eastAsia"/>
          <w:color w:val="000000"/>
        </w:rPr>
        <w:t>，該領域整合了軟體、韌體與硬體的背景知識，是學習系統程式的絕佳戰場。對於有心學習系統程式的讀者而言，可以進一步參考嵌入式系統的專業書籍，或者購買嵌入式實驗板，學習期程式設計方法，相信會有更多的收穫。</w:t>
      </w:r>
    </w:p>
    <w:p w:rsidR="00F967EF" w:rsidRDefault="00F967EF" w:rsidP="00CB6E44">
      <w:pPr>
        <w:rPr>
          <w:color w:val="000000"/>
        </w:rPr>
      </w:pPr>
    </w:p>
    <w:p w:rsidR="004B2734" w:rsidRPr="00FD6479" w:rsidRDefault="004B2734" w:rsidP="00860516">
      <w:pPr>
        <w:pStyle w:val="2"/>
        <w:numPr>
          <w:ilvl w:val="1"/>
          <w:numId w:val="51"/>
        </w:numPr>
        <w:rPr>
          <w:color w:val="000000"/>
        </w:rPr>
      </w:pPr>
      <w:bookmarkStart w:id="49" w:name="_Toc228256621"/>
      <w:r w:rsidRPr="00FD6479">
        <w:rPr>
          <w:rFonts w:hint="eastAsia"/>
          <w:color w:val="000000"/>
        </w:rPr>
        <w:t>實務案例</w:t>
      </w:r>
      <w:bookmarkEnd w:id="49"/>
      <w:r w:rsidR="002D3D92">
        <w:rPr>
          <w:rFonts w:hint="eastAsia"/>
          <w:color w:val="000000"/>
        </w:rPr>
        <w:t>：</w:t>
      </w:r>
      <w:r w:rsidR="002D3D92">
        <w:rPr>
          <w:rFonts w:hint="eastAsia"/>
          <w:color w:val="000000"/>
        </w:rPr>
        <w:t>新華</w:t>
      </w:r>
      <w:r w:rsidR="002D3D92">
        <w:rPr>
          <w:rFonts w:hint="eastAsia"/>
          <w:color w:val="000000"/>
        </w:rPr>
        <w:t xml:space="preserve">Creator S3C2410 </w:t>
      </w:r>
      <w:r w:rsidR="002D3D92">
        <w:rPr>
          <w:rFonts w:hint="eastAsia"/>
          <w:color w:val="000000"/>
        </w:rPr>
        <w:t>實驗板</w:t>
      </w:r>
    </w:p>
    <w:p w:rsidR="00B35D10" w:rsidRDefault="00B76EBE" w:rsidP="00B35D10">
      <w:bookmarkStart w:id="50" w:name="_Toc228256622"/>
      <w:r>
        <w:rPr>
          <w:rFonts w:hint="eastAsia"/>
        </w:rPr>
        <w:t>為了說明嵌入式系統的開發過程，筆者使用新華電腦的</w:t>
      </w:r>
      <w:r>
        <w:rPr>
          <w:rFonts w:hint="eastAsia"/>
        </w:rPr>
        <w:t xml:space="preserve"> Creator S3C2410 </w:t>
      </w:r>
      <w:r>
        <w:rPr>
          <w:rFonts w:hint="eastAsia"/>
        </w:rPr>
        <w:t>實驗板作為範例，重點式的說明開發的流程。</w:t>
      </w:r>
    </w:p>
    <w:p w:rsidR="00B76EBE" w:rsidRDefault="00B76EBE" w:rsidP="00B35D10"/>
    <w:p w:rsidR="00B76EBE" w:rsidRDefault="00DC0E87" w:rsidP="00B35D10">
      <w:r>
        <w:rPr>
          <w:rFonts w:hint="eastAsia"/>
        </w:rPr>
        <w:t>該實驗板的範例主要架構在</w:t>
      </w:r>
      <w:r>
        <w:rPr>
          <w:rFonts w:hint="eastAsia"/>
        </w:rPr>
        <w:t>Cygwin</w:t>
      </w:r>
      <w:r>
        <w:rPr>
          <w:rFonts w:hint="eastAsia"/>
        </w:rPr>
        <w:t>環境下，</w:t>
      </w:r>
      <w:r w:rsidR="000804E6">
        <w:rPr>
          <w:rFonts w:hint="eastAsia"/>
        </w:rPr>
        <w:t>舉例而言，如果我們想編譯其中的</w:t>
      </w:r>
      <w:r w:rsidR="000804E6">
        <w:rPr>
          <w:rFonts w:hint="eastAsia"/>
        </w:rPr>
        <w:t xml:space="preserve">LCD </w:t>
      </w:r>
      <w:r w:rsidR="000804E6">
        <w:rPr>
          <w:rFonts w:hint="eastAsia"/>
        </w:rPr>
        <w:t>這個範例，可以進入</w:t>
      </w:r>
      <w:r w:rsidR="000804E6">
        <w:rPr>
          <w:rFonts w:hint="eastAsia"/>
        </w:rPr>
        <w:t xml:space="preserve"> /usr/var/creator/LCD </w:t>
      </w:r>
      <w:r w:rsidR="000804E6">
        <w:rPr>
          <w:rFonts w:hint="eastAsia"/>
        </w:rPr>
        <w:t>這個資料夾後，執行</w:t>
      </w:r>
      <w:r w:rsidR="000804E6">
        <w:rPr>
          <w:rFonts w:hint="eastAsia"/>
        </w:rPr>
        <w:t xml:space="preserve"> make </w:t>
      </w:r>
      <w:r w:rsidR="000804E6">
        <w:rPr>
          <w:rFonts w:hint="eastAsia"/>
        </w:rPr>
        <w:t>指令，以便重建整個專案，</w:t>
      </w:r>
      <w:r w:rsidR="00EE2C11">
        <w:fldChar w:fldCharType="begin"/>
      </w:r>
      <w:r w:rsidR="000804E6">
        <w:instrText xml:space="preserve"> </w:instrText>
      </w:r>
      <w:r w:rsidR="000804E6">
        <w:rPr>
          <w:rFonts w:hint="eastAsia"/>
        </w:rPr>
        <w:instrText>REF _Ref231283409 \h</w:instrText>
      </w:r>
      <w:r w:rsidR="000804E6">
        <w:instrText xml:space="preserve"> </w:instrText>
      </w:r>
      <w:r w:rsidR="00EE2C11">
        <w:fldChar w:fldCharType="separate"/>
      </w:r>
      <w:r w:rsidR="00B330A3" w:rsidRPr="00FD6479">
        <w:rPr>
          <w:rFonts w:hint="eastAsia"/>
          <w:color w:val="000000"/>
        </w:rPr>
        <w:t>範例</w:t>
      </w:r>
      <w:r w:rsidR="00B330A3" w:rsidRPr="00FD6479">
        <w:rPr>
          <w:rFonts w:hint="eastAsia"/>
          <w:color w:val="000000"/>
        </w:rPr>
        <w:t xml:space="preserve"> </w:t>
      </w:r>
      <w:r w:rsidR="00B330A3">
        <w:rPr>
          <w:noProof/>
          <w:color w:val="000000"/>
        </w:rPr>
        <w:t>11</w:t>
      </w:r>
      <w:r w:rsidR="00B330A3" w:rsidRPr="00FD6479">
        <w:rPr>
          <w:color w:val="000000"/>
        </w:rPr>
        <w:t>.</w:t>
      </w:r>
      <w:r w:rsidR="00B330A3">
        <w:rPr>
          <w:noProof/>
          <w:color w:val="000000"/>
        </w:rPr>
        <w:t>25</w:t>
      </w:r>
      <w:r w:rsidR="00EE2C11">
        <w:fldChar w:fldCharType="end"/>
      </w:r>
      <w:r w:rsidR="000804E6">
        <w:rPr>
          <w:rFonts w:hint="eastAsia"/>
        </w:rPr>
        <w:t>顯示了該建置過程。</w:t>
      </w:r>
    </w:p>
    <w:p w:rsidR="000804E6" w:rsidRDefault="000804E6" w:rsidP="00B35D10"/>
    <w:p w:rsidR="00B76EBE" w:rsidRPr="000804E6" w:rsidRDefault="000804E6" w:rsidP="000804E6">
      <w:pPr>
        <w:pStyle w:val="a8"/>
        <w:rPr>
          <w:color w:val="000000"/>
        </w:rPr>
      </w:pPr>
      <w:bookmarkStart w:id="51" w:name="_Ref231283409"/>
      <w:r w:rsidRPr="00FD6479">
        <w:rPr>
          <w:rFonts w:hint="eastAsia"/>
          <w:color w:val="000000"/>
        </w:rPr>
        <w:t>範例</w:t>
      </w:r>
      <w:r w:rsidRPr="00FD6479">
        <w:rPr>
          <w:rFonts w:hint="eastAsia"/>
          <w:color w:val="000000"/>
        </w:rPr>
        <w:t xml:space="preserve"> 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STYLEREF 1 \s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11</w:t>
      </w:r>
      <w:r w:rsidR="00EE2C11" w:rsidRPr="00FD6479">
        <w:rPr>
          <w:color w:val="000000"/>
        </w:rPr>
        <w:fldChar w:fldCharType="end"/>
      </w:r>
      <w:r w:rsidRPr="00FD6479">
        <w:rPr>
          <w:color w:val="000000"/>
        </w:rPr>
        <w:t>.</w:t>
      </w:r>
      <w:r w:rsidR="00EE2C11" w:rsidRPr="00FD6479">
        <w:rPr>
          <w:color w:val="000000"/>
        </w:rPr>
        <w:fldChar w:fldCharType="begin"/>
      </w:r>
      <w:r w:rsidRPr="00FD6479">
        <w:rPr>
          <w:color w:val="000000"/>
        </w:rPr>
        <w:instrText xml:space="preserve"> </w:instrText>
      </w:r>
      <w:r w:rsidRPr="00FD6479">
        <w:rPr>
          <w:rFonts w:hint="eastAsia"/>
          <w:color w:val="000000"/>
        </w:rPr>
        <w:instrText xml:space="preserve">SEQ </w:instrText>
      </w:r>
      <w:r w:rsidRPr="00FD6479">
        <w:rPr>
          <w:rFonts w:hint="eastAsia"/>
          <w:color w:val="000000"/>
        </w:rPr>
        <w:instrText>範例</w:instrText>
      </w:r>
      <w:r w:rsidRPr="00FD6479">
        <w:rPr>
          <w:rFonts w:hint="eastAsia"/>
          <w:color w:val="000000"/>
        </w:rPr>
        <w:instrText xml:space="preserve"> \* ARABIC \s 1</w:instrText>
      </w:r>
      <w:r w:rsidRPr="00FD6479">
        <w:rPr>
          <w:color w:val="000000"/>
        </w:rPr>
        <w:instrText xml:space="preserve"> </w:instrText>
      </w:r>
      <w:r w:rsidR="00EE2C11" w:rsidRPr="00FD6479">
        <w:rPr>
          <w:color w:val="000000"/>
        </w:rPr>
        <w:fldChar w:fldCharType="separate"/>
      </w:r>
      <w:r w:rsidR="00B330A3">
        <w:rPr>
          <w:noProof/>
          <w:color w:val="000000"/>
        </w:rPr>
        <w:t>25</w:t>
      </w:r>
      <w:r w:rsidR="00EE2C11" w:rsidRPr="00FD6479">
        <w:rPr>
          <w:color w:val="000000"/>
        </w:rPr>
        <w:fldChar w:fldCharType="end"/>
      </w:r>
      <w:bookmarkEnd w:id="51"/>
      <w:r w:rsidRPr="00FD647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新華</w:t>
      </w:r>
      <w:r>
        <w:rPr>
          <w:rFonts w:hint="eastAsia"/>
          <w:color w:val="000000"/>
        </w:rPr>
        <w:t xml:space="preserve"> Creator S3C2410 </w:t>
      </w:r>
      <w:r>
        <w:rPr>
          <w:rFonts w:hint="eastAsia"/>
          <w:color w:val="000000"/>
        </w:rPr>
        <w:t>實驗板範例</w:t>
      </w:r>
      <w:r>
        <w:rPr>
          <w:rFonts w:hint="eastAsia"/>
          <w:color w:val="000000"/>
        </w:rPr>
        <w:t xml:space="preserve"> LCD </w:t>
      </w:r>
      <w:r>
        <w:rPr>
          <w:rFonts w:hint="eastAsia"/>
          <w:color w:val="000000"/>
        </w:rPr>
        <w:t>的建置過程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062"/>
        <w:gridCol w:w="2977"/>
      </w:tblGrid>
      <w:tr w:rsidR="002C67FE" w:rsidRPr="00CF7FAF" w:rsidTr="008E0BFF">
        <w:tc>
          <w:tcPr>
            <w:tcW w:w="6062" w:type="dxa"/>
          </w:tcPr>
          <w:p w:rsidR="002C67FE" w:rsidRPr="00CF7FAF" w:rsidRDefault="002C67FE" w:rsidP="002C67FE">
            <w:r w:rsidRPr="00CF7FAF">
              <w:rPr>
                <w:rFonts w:hint="eastAsia"/>
              </w:rPr>
              <w:t>在</w:t>
            </w:r>
            <w:r w:rsidRPr="00CF7FAF">
              <w:rPr>
                <w:rFonts w:hint="eastAsia"/>
              </w:rPr>
              <w:t xml:space="preserve">Cygwin </w:t>
            </w:r>
            <w:r w:rsidRPr="00CF7FAF">
              <w:rPr>
                <w:rFonts w:hint="eastAsia"/>
              </w:rPr>
              <w:t>中的編譯執行過程</w:t>
            </w:r>
            <w:r w:rsidRPr="00CF7FAF">
              <w:rPr>
                <w:rFonts w:hint="eastAsia"/>
              </w:rPr>
              <w:t xml:space="preserve"> (TIMER</w:t>
            </w:r>
            <w:r w:rsidRPr="00CF7FAF">
              <w:rPr>
                <w:rFonts w:hint="eastAsia"/>
              </w:rPr>
              <w:t>範例</w:t>
            </w:r>
            <w:r w:rsidRPr="00CF7FAF"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2C67FE" w:rsidRPr="00CF7FAF" w:rsidRDefault="002C67FE" w:rsidP="00DC0E87">
            <w:r w:rsidRPr="00CF7FAF">
              <w:rPr>
                <w:rFonts w:hint="eastAsia"/>
              </w:rPr>
              <w:t>說明</w:t>
            </w:r>
          </w:p>
        </w:tc>
      </w:tr>
      <w:tr w:rsidR="002C67FE" w:rsidRPr="00CF7FAF" w:rsidTr="008E0BFF">
        <w:tc>
          <w:tcPr>
            <w:tcW w:w="6062" w:type="dxa"/>
          </w:tcPr>
          <w:p w:rsidR="002C67FE" w:rsidRPr="00CF7FAF" w:rsidRDefault="002C67FE" w:rsidP="002C67FE">
            <w:r w:rsidRPr="00CF7FAF">
              <w:t>ccc@ccc-kmit2 /usr/var/creator/</w:t>
            </w:r>
            <w:r w:rsidR="00F32423" w:rsidRPr="00CF7FAF">
              <w:t xml:space="preserve"> LCD</w:t>
            </w:r>
          </w:p>
          <w:p w:rsidR="002C67FE" w:rsidRPr="00CF7FAF" w:rsidRDefault="002C67FE" w:rsidP="002C67FE">
            <w:r w:rsidRPr="00CF7FAF">
              <w:t>$ ls</w:t>
            </w:r>
          </w:p>
          <w:p w:rsidR="009B0AF3" w:rsidRPr="00CF7FAF" w:rsidRDefault="009B0AF3" w:rsidP="009B0AF3">
            <w:pPr>
              <w:rPr>
                <w:rFonts w:ascii="SimHei" w:eastAsia="SimHei"/>
                <w:sz w:val="20"/>
              </w:rPr>
            </w:pPr>
            <w:r w:rsidRPr="00CF7FAF">
              <w:rPr>
                <w:rFonts w:ascii="SimHei" w:eastAsia="SimHei" w:hint="eastAsia"/>
                <w:sz w:val="20"/>
              </w:rPr>
              <w:t>Makefile  demo.c       demo_ram.map  demo_rom.map  lcd.c</w:t>
            </w:r>
          </w:p>
          <w:p w:rsidR="002C67FE" w:rsidRPr="00CF7FAF" w:rsidRDefault="009B0AF3" w:rsidP="009B0AF3">
            <w:pPr>
              <w:rPr>
                <w:rFonts w:ascii="SimHei" w:eastAsia="SimHei"/>
                <w:sz w:val="20"/>
              </w:rPr>
            </w:pPr>
            <w:r w:rsidRPr="00CF7FAF">
              <w:rPr>
                <w:rFonts w:ascii="SimHei" w:eastAsia="SimHei" w:hint="eastAsia"/>
                <w:sz w:val="20"/>
              </w:rPr>
              <w:t>common    demo_ram.ld  demo_rom.ld   gnu</w:t>
            </w:r>
          </w:p>
          <w:p w:rsidR="002C67FE" w:rsidRPr="00CF7FAF" w:rsidRDefault="002C67FE" w:rsidP="002C67FE"/>
          <w:p w:rsidR="002C67FE" w:rsidRPr="00CF7FAF" w:rsidRDefault="002C67FE" w:rsidP="00DC0E87">
            <w:r w:rsidRPr="00CF7FAF">
              <w:t>ccc@ccc-kmit2 /usr/var/creator/</w:t>
            </w:r>
            <w:r w:rsidR="00F32423" w:rsidRPr="00CF7FAF">
              <w:t xml:space="preserve"> LCD</w:t>
            </w:r>
          </w:p>
          <w:p w:rsidR="002C67FE" w:rsidRPr="00CF7FAF" w:rsidRDefault="002C67FE" w:rsidP="00DC0E87">
            <w:r w:rsidRPr="00CF7FAF">
              <w:t>$ make clean</w:t>
            </w:r>
          </w:p>
          <w:p w:rsidR="002C67FE" w:rsidRPr="00CF7FAF" w:rsidRDefault="002C67FE" w:rsidP="00DC0E87">
            <w:r w:rsidRPr="00CF7FAF">
              <w:t>rm *.bin *.axf *.o *.s</w:t>
            </w:r>
          </w:p>
          <w:p w:rsidR="002C67FE" w:rsidRPr="00CF7FAF" w:rsidRDefault="002C67FE" w:rsidP="00DC0E87"/>
          <w:p w:rsidR="002C67FE" w:rsidRPr="00CF7FAF" w:rsidRDefault="002C67FE" w:rsidP="00DC0E87">
            <w:r w:rsidRPr="00CF7FAF">
              <w:t>ccc@ccc-kmit2 /usr/var/creator/</w:t>
            </w:r>
            <w:r w:rsidR="00F32423" w:rsidRPr="00CF7FAF">
              <w:t xml:space="preserve"> LCD</w:t>
            </w:r>
          </w:p>
          <w:p w:rsidR="002C67FE" w:rsidRPr="00CF7FAF" w:rsidRDefault="002C67FE" w:rsidP="00DC0E87">
            <w:r w:rsidRPr="00CF7FAF">
              <w:t>$ make</w:t>
            </w:r>
          </w:p>
          <w:p w:rsidR="002C67FE" w:rsidRPr="00CF7FAF" w:rsidRDefault="002C67FE" w:rsidP="00DC0E87">
            <w:r w:rsidRPr="00CF7FAF">
              <w:t>/usr/local/bin/arm-elf-gcc -nostartfiles -g -I/usr/var/creator/</w:t>
            </w:r>
            <w:r w:rsidR="00F32423" w:rsidRPr="00CF7FAF">
              <w:t xml:space="preserve"> LCD</w:t>
            </w:r>
            <w:r w:rsidRPr="00CF7FAF">
              <w:t>/common -I/u</w:t>
            </w:r>
          </w:p>
          <w:p w:rsidR="002C67FE" w:rsidRPr="00CF7FAF" w:rsidRDefault="002C67FE" w:rsidP="00DC0E87">
            <w:r w:rsidRPr="00CF7FAF">
              <w:lastRenderedPageBreak/>
              <w:t>…</w:t>
            </w:r>
            <w:r w:rsidRPr="00CF7FAF">
              <w:rPr>
                <w:rFonts w:hint="eastAsia"/>
              </w:rPr>
              <w:t>略</w:t>
            </w:r>
            <w:r w:rsidRPr="00CF7FAF">
              <w:t>…</w:t>
            </w:r>
          </w:p>
          <w:p w:rsidR="002C67FE" w:rsidRPr="00CF7FAF" w:rsidRDefault="002C67FE" w:rsidP="002C67FE">
            <w:r w:rsidRPr="00CF7FAF">
              <w:t>/usr/local/bin/arm-elf-gcc</w:t>
            </w:r>
            <w:r w:rsidR="004D1E17">
              <w:rPr>
                <w:rFonts w:hint="eastAsia"/>
              </w:rPr>
              <w:t xml:space="preserve"> </w:t>
            </w:r>
            <w:r w:rsidRPr="00CF7FAF">
              <w:t xml:space="preserve">-Tdemo_ram.ld </w:t>
            </w:r>
            <w:r w:rsidR="004D1E17">
              <w:t>–</w:t>
            </w:r>
            <w:r w:rsidRPr="00CF7FAF">
              <w:t>Wl</w:t>
            </w:r>
            <w:r w:rsidR="004D1E17">
              <w:rPr>
                <w:rFonts w:hint="eastAsia"/>
              </w:rPr>
              <w:t xml:space="preserve"> </w:t>
            </w:r>
            <w:r w:rsidRPr="00CF7FAF">
              <w:t>,</w:t>
            </w:r>
            <w:r w:rsidR="004D1E17">
              <w:rPr>
                <w:rFonts w:hint="eastAsia"/>
              </w:rPr>
              <w:t xml:space="preserve"> </w:t>
            </w:r>
            <w:r w:rsidRPr="00CF7FAF">
              <w:t>-M,</w:t>
            </w:r>
            <w:r w:rsidR="004D1E17">
              <w:rPr>
                <w:rFonts w:hint="eastAsia"/>
              </w:rPr>
              <w:t xml:space="preserve"> </w:t>
            </w:r>
            <w:r w:rsidR="004D1E17">
              <w:br/>
            </w:r>
            <w:r w:rsidRPr="00CF7FAF">
              <w:t xml:space="preserve">-Map=demo_ram.map -o "demo_ram.axf" demo.o sbrk.o </w:t>
            </w:r>
            <w:r w:rsidR="004D1E17">
              <w:rPr>
                <w:rFonts w:hint="eastAsia"/>
              </w:rPr>
              <w:br/>
            </w:r>
            <w:r w:rsidRPr="00CF7FAF">
              <w:t>driver.o irq.o mmu.o 2410slib.o lcd.o head_ram.o</w:t>
            </w:r>
          </w:p>
          <w:p w:rsidR="002C67FE" w:rsidRPr="00CF7FAF" w:rsidRDefault="002C67FE" w:rsidP="002C67FE">
            <w:r w:rsidRPr="00CF7FAF">
              <w:t>arm-elf-objcopy -O binary -S demo_ram.axf demo_ram.bin</w:t>
            </w:r>
          </w:p>
          <w:p w:rsidR="002C67FE" w:rsidRPr="00CF7FAF" w:rsidRDefault="002C67FE" w:rsidP="00DC0E87">
            <w:r w:rsidRPr="00CF7FAF">
              <w:t>…</w:t>
            </w:r>
            <w:r w:rsidRPr="00CF7FAF">
              <w:rPr>
                <w:rFonts w:hint="eastAsia"/>
              </w:rPr>
              <w:t>略</w:t>
            </w:r>
            <w:r w:rsidRPr="00CF7FAF">
              <w:t>…</w:t>
            </w:r>
          </w:p>
        </w:tc>
        <w:tc>
          <w:tcPr>
            <w:tcW w:w="2977" w:type="dxa"/>
          </w:tcPr>
          <w:p w:rsidR="002C67FE" w:rsidRPr="00CF7FAF" w:rsidRDefault="002C67FE" w:rsidP="00DC0E87"/>
          <w:p w:rsidR="002C67FE" w:rsidRPr="00CF7FAF" w:rsidRDefault="002C67FE" w:rsidP="00DC0E87">
            <w:r w:rsidRPr="00CF7FAF">
              <w:rPr>
                <w:rFonts w:hint="eastAsia"/>
              </w:rPr>
              <w:t>列出資料夾中的檔案</w:t>
            </w:r>
          </w:p>
          <w:p w:rsidR="002C67FE" w:rsidRPr="00CF7FAF" w:rsidRDefault="002C67FE" w:rsidP="00DC0E87"/>
          <w:p w:rsidR="002C67FE" w:rsidRPr="00CF7FAF" w:rsidRDefault="002C67FE" w:rsidP="00DC0E87"/>
          <w:p w:rsidR="002C67FE" w:rsidRPr="00CF7FAF" w:rsidRDefault="002C67FE" w:rsidP="00DC0E87"/>
          <w:p w:rsidR="004D1E17" w:rsidRDefault="004D1E17" w:rsidP="00DC0E87"/>
          <w:p w:rsidR="002C67FE" w:rsidRPr="00CF7FAF" w:rsidRDefault="002C67FE" w:rsidP="00DC0E87">
            <w:r w:rsidRPr="00CF7FAF">
              <w:rPr>
                <w:rFonts w:hint="eastAsia"/>
              </w:rPr>
              <w:t>清除</w:t>
            </w:r>
            <w:r w:rsidR="000804E6" w:rsidRPr="00CF7FAF">
              <w:rPr>
                <w:rFonts w:hint="eastAsia"/>
              </w:rPr>
              <w:t>專案</w:t>
            </w:r>
            <w:r w:rsidR="000804E6" w:rsidRPr="00CF7FAF">
              <w:rPr>
                <w:rFonts w:hint="eastAsia"/>
              </w:rPr>
              <w:t xml:space="preserve"> (</w:t>
            </w:r>
            <w:r w:rsidR="000804E6" w:rsidRPr="00CF7FAF">
              <w:rPr>
                <w:rFonts w:hint="eastAsia"/>
              </w:rPr>
              <w:t>上次的輸出</w:t>
            </w:r>
            <w:r w:rsidR="000804E6" w:rsidRPr="00CF7FAF">
              <w:rPr>
                <w:rFonts w:hint="eastAsia"/>
              </w:rPr>
              <w:t>)</w:t>
            </w:r>
          </w:p>
          <w:p w:rsidR="002C67FE" w:rsidRPr="004D1E17" w:rsidRDefault="002C67FE" w:rsidP="00DC0E87"/>
          <w:p w:rsidR="002C67FE" w:rsidRPr="00CF7FAF" w:rsidRDefault="002C67FE" w:rsidP="00DC0E87"/>
          <w:p w:rsidR="002C67FE" w:rsidRPr="004D1E17" w:rsidRDefault="002C67FE" w:rsidP="00DC0E87"/>
          <w:p w:rsidR="002C67FE" w:rsidRPr="00CF7FAF" w:rsidRDefault="002C67FE" w:rsidP="00DC0E87">
            <w:r w:rsidRPr="00CF7FAF">
              <w:rPr>
                <w:rFonts w:hint="eastAsia"/>
              </w:rPr>
              <w:t>重建專案</w:t>
            </w:r>
          </w:p>
          <w:p w:rsidR="002C67FE" w:rsidRPr="00CF7FAF" w:rsidRDefault="002C67FE" w:rsidP="00DC0E87"/>
          <w:p w:rsidR="002C67FE" w:rsidRPr="00CF7FAF" w:rsidRDefault="002C67FE" w:rsidP="00DC0E87"/>
          <w:p w:rsidR="002C67FE" w:rsidRPr="00CF7FAF" w:rsidRDefault="002C67FE" w:rsidP="00DC0E87"/>
          <w:p w:rsidR="002C67FE" w:rsidRPr="00CF7FAF" w:rsidRDefault="002C67FE" w:rsidP="00DC0E87">
            <w:r w:rsidRPr="00CF7FAF">
              <w:rPr>
                <w:rFonts w:hint="eastAsia"/>
              </w:rPr>
              <w:t>製作</w:t>
            </w:r>
            <w:r w:rsidRPr="00CF7FAF">
              <w:rPr>
                <w:rFonts w:hint="eastAsia"/>
              </w:rPr>
              <w:t>demo_ram.axf</w:t>
            </w:r>
            <w:r w:rsidRPr="00CF7FAF">
              <w:rPr>
                <w:rFonts w:hint="eastAsia"/>
              </w:rPr>
              <w:t>目的檔</w:t>
            </w:r>
          </w:p>
          <w:p w:rsidR="002C67FE" w:rsidRPr="00CF7FAF" w:rsidRDefault="002C67FE" w:rsidP="00DC0E87"/>
          <w:p w:rsidR="002C67FE" w:rsidRPr="00CF7FAF" w:rsidRDefault="002C67FE" w:rsidP="00DC0E87"/>
          <w:p w:rsidR="002C67FE" w:rsidRPr="00CF7FAF" w:rsidRDefault="002C67FE" w:rsidP="00DC0E87">
            <w:r w:rsidRPr="00CF7FAF">
              <w:rPr>
                <w:rFonts w:hint="eastAsia"/>
              </w:rPr>
              <w:t>將該目的檔轉為二進位的</w:t>
            </w:r>
            <w:r w:rsidRPr="00CF7FAF">
              <w:rPr>
                <w:rFonts w:hint="eastAsia"/>
              </w:rPr>
              <w:t xml:space="preserve"> demo_ram.bin</w:t>
            </w:r>
          </w:p>
        </w:tc>
      </w:tr>
    </w:tbl>
    <w:p w:rsidR="00B76EBE" w:rsidRDefault="00B76EBE" w:rsidP="00B35D10"/>
    <w:p w:rsidR="00D32728" w:rsidRDefault="000804E6" w:rsidP="00B35D10">
      <w:r>
        <w:rPr>
          <w:rFonts w:hint="eastAsia"/>
        </w:rPr>
        <w:t>一但建置完畢後，我們就可以開啟</w:t>
      </w:r>
      <w:r>
        <w:rPr>
          <w:rFonts w:hint="eastAsia"/>
        </w:rPr>
        <w:t xml:space="preserve"> MS. Windows </w:t>
      </w:r>
      <w:r>
        <w:rPr>
          <w:rFonts w:hint="eastAsia"/>
        </w:rPr>
        <w:t>中位於『開始</w:t>
      </w:r>
      <w:r>
        <w:rPr>
          <w:rFonts w:hint="eastAsia"/>
        </w:rPr>
        <w:t>/</w:t>
      </w:r>
      <w:r>
        <w:rPr>
          <w:rFonts w:hint="eastAsia"/>
        </w:rPr>
        <w:t>附屬應用程式</w:t>
      </w:r>
      <w:r>
        <w:rPr>
          <w:rFonts w:hint="eastAsia"/>
        </w:rPr>
        <w:t>/</w:t>
      </w:r>
      <w:r>
        <w:rPr>
          <w:rFonts w:hint="eastAsia"/>
        </w:rPr>
        <w:t>通訊</w:t>
      </w:r>
      <w:r>
        <w:t>/</w:t>
      </w:r>
      <w:r>
        <w:rPr>
          <w:rFonts w:hint="eastAsia"/>
        </w:rPr>
        <w:t>超級終端機』程式，以便將</w:t>
      </w:r>
      <w:r>
        <w:rPr>
          <w:rFonts w:hint="eastAsia"/>
        </w:rPr>
        <w:t xml:space="preserve"> demo_ram.bin </w:t>
      </w:r>
      <w:r>
        <w:rPr>
          <w:rFonts w:hint="eastAsia"/>
        </w:rPr>
        <w:t>檔案，傳送到該實驗板中，</w:t>
      </w:r>
      <w:r w:rsidR="00E26809">
        <w:rPr>
          <w:rFonts w:hint="eastAsia"/>
        </w:rPr>
        <w:t>以下是我們</w:t>
      </w:r>
      <w:r w:rsidR="00E95D83">
        <w:rPr>
          <w:rFonts w:hint="eastAsia"/>
        </w:rPr>
        <w:t>的操作</w:t>
      </w:r>
      <w:r w:rsidR="00E26809">
        <w:rPr>
          <w:rFonts w:hint="eastAsia"/>
        </w:rPr>
        <w:t>過程</w:t>
      </w:r>
      <w:r w:rsidR="00D32728">
        <w:rPr>
          <w:rFonts w:hint="eastAsia"/>
        </w:rPr>
        <w:t>。</w:t>
      </w:r>
    </w:p>
    <w:p w:rsidR="00D32728" w:rsidRDefault="00D32728" w:rsidP="00B35D10"/>
    <w:p w:rsidR="000804E6" w:rsidRDefault="00D32728" w:rsidP="00B35D10">
      <w:r>
        <w:rPr>
          <w:rFonts w:hint="eastAsia"/>
        </w:rPr>
        <w:t>首先，當超級終端機啟動後，按下實驗板的重開機按鈕，會進入</w:t>
      </w:r>
      <w:r w:rsidR="00EE2C11">
        <w:fldChar w:fldCharType="begin"/>
      </w:r>
      <w:r>
        <w:instrText xml:space="preserve"> </w:instrText>
      </w:r>
      <w:r>
        <w:rPr>
          <w:rFonts w:hint="eastAsia"/>
        </w:rPr>
        <w:instrText>REF _Ref231283972 \h</w:instrText>
      </w:r>
      <w:r>
        <w:instrText xml:space="preserve"> </w:instrText>
      </w:r>
      <w:r w:rsidR="00EE2C11">
        <w:fldChar w:fldCharType="separate"/>
      </w:r>
      <w:r w:rsidR="00B330A3">
        <w:rPr>
          <w:rFonts w:hint="eastAsia"/>
        </w:rPr>
        <w:t>圖</w:t>
      </w:r>
      <w:r w:rsidR="00B330A3">
        <w:rPr>
          <w:rFonts w:hint="eastAsia"/>
        </w:rPr>
        <w:t xml:space="preserve"> </w:t>
      </w:r>
      <w:r w:rsidR="00B330A3">
        <w:rPr>
          <w:noProof/>
        </w:rPr>
        <w:t>11</w:t>
      </w:r>
      <w:r w:rsidR="00B330A3">
        <w:t>.</w:t>
      </w:r>
      <w:r w:rsidR="00B330A3">
        <w:rPr>
          <w:noProof/>
        </w:rPr>
        <w:t>5</w:t>
      </w:r>
      <w:r w:rsidR="00EE2C11">
        <w:fldChar w:fldCharType="end"/>
      </w:r>
      <w:r>
        <w:rPr>
          <w:rFonts w:hint="eastAsia"/>
        </w:rPr>
        <w:t>的起始畫面，這個畫面是由實驗板中一個預先燒錄的啟動程式，利用</w:t>
      </w:r>
      <w:r>
        <w:rPr>
          <w:rFonts w:hint="eastAsia"/>
        </w:rPr>
        <w:t>UART</w:t>
      </w:r>
      <w:r>
        <w:rPr>
          <w:rFonts w:hint="eastAsia"/>
        </w:rPr>
        <w:t>協定傳送給超級終端機所顯示出來的。此時，使用者可以選擇功能</w:t>
      </w:r>
      <w:r>
        <w:rPr>
          <w:rFonts w:hint="eastAsia"/>
        </w:rPr>
        <w:t xml:space="preserve"> 1 </w:t>
      </w:r>
      <w:r>
        <w:t>–</w:t>
      </w:r>
      <w:r>
        <w:rPr>
          <w:rFonts w:hint="eastAsia"/>
        </w:rPr>
        <w:t xml:space="preserve"> Download to Ram &amp; Go </w:t>
      </w:r>
      <w:r>
        <w:rPr>
          <w:rFonts w:hint="eastAsia"/>
        </w:rPr>
        <w:t>這個功能，以便將方才所建置的</w:t>
      </w:r>
      <w:r>
        <w:rPr>
          <w:rFonts w:hint="eastAsia"/>
        </w:rPr>
        <w:t xml:space="preserve"> demo_ram.bin </w:t>
      </w:r>
      <w:r>
        <w:rPr>
          <w:rFonts w:hint="eastAsia"/>
        </w:rPr>
        <w:t>檔案上傳。</w:t>
      </w:r>
    </w:p>
    <w:p w:rsidR="000804E6" w:rsidRPr="00DC0E87" w:rsidRDefault="000804E6" w:rsidP="00B35D10"/>
    <w:p w:rsidR="000804E6" w:rsidRDefault="006A008C" w:rsidP="000804E6">
      <w:pPr>
        <w:keepNext/>
      </w:pPr>
      <w:r>
        <w:rPr>
          <w:noProof/>
        </w:rPr>
        <w:drawing>
          <wp:inline distT="0" distB="0" distL="0" distR="0">
            <wp:extent cx="5276850" cy="3629025"/>
            <wp:effectExtent l="19050" t="0" r="0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BE" w:rsidRDefault="000804E6" w:rsidP="00D32728">
      <w:pPr>
        <w:pStyle w:val="a8"/>
        <w:jc w:val="center"/>
      </w:pPr>
      <w:bookmarkStart w:id="52" w:name="_Ref231283972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B330A3">
          <w:rPr>
            <w:noProof/>
          </w:rPr>
          <w:t>11</w:t>
        </w:r>
      </w:fldSimple>
      <w:r w:rsidR="00966BD4">
        <w:t>.</w:t>
      </w:r>
      <w:r w:rsidR="00EE2C11">
        <w:fldChar w:fldCharType="begin"/>
      </w:r>
      <w:r w:rsidR="00966BD4">
        <w:instrText xml:space="preserve"> </w:instrText>
      </w:r>
      <w:r w:rsidR="00966BD4">
        <w:rPr>
          <w:rFonts w:hint="eastAsia"/>
        </w:rPr>
        <w:instrText xml:space="preserve">SEQ </w:instrText>
      </w:r>
      <w:r w:rsidR="00966BD4">
        <w:rPr>
          <w:rFonts w:hint="eastAsia"/>
        </w:rPr>
        <w:instrText>圖</w:instrText>
      </w:r>
      <w:r w:rsidR="00966BD4">
        <w:rPr>
          <w:rFonts w:hint="eastAsia"/>
        </w:rPr>
        <w:instrText xml:space="preserve"> \* ARABIC \s 1</w:instrText>
      </w:r>
      <w:r w:rsidR="00966BD4">
        <w:instrText xml:space="preserve"> </w:instrText>
      </w:r>
      <w:r w:rsidR="00EE2C11">
        <w:fldChar w:fldCharType="separate"/>
      </w:r>
      <w:r w:rsidR="00B330A3">
        <w:rPr>
          <w:noProof/>
        </w:rPr>
        <w:t>5</w:t>
      </w:r>
      <w:r w:rsidR="00EE2C11">
        <w:fldChar w:fldCharType="end"/>
      </w:r>
      <w:bookmarkEnd w:id="52"/>
      <w:r>
        <w:rPr>
          <w:rFonts w:hint="eastAsia"/>
        </w:rPr>
        <w:t>透過超級終端機，顯示該實驗板的起始功能表</w:t>
      </w:r>
    </w:p>
    <w:p w:rsidR="00FA2D38" w:rsidRDefault="00FA2D38" w:rsidP="00B35D10"/>
    <w:p w:rsidR="00B76EBE" w:rsidRDefault="00D32728" w:rsidP="00B35D10">
      <w:r>
        <w:rPr>
          <w:rFonts w:hint="eastAsia"/>
        </w:rPr>
        <w:t>接著，我們必須按下『傳送</w:t>
      </w:r>
      <w:r>
        <w:rPr>
          <w:rFonts w:hint="eastAsia"/>
        </w:rPr>
        <w:t>/</w:t>
      </w:r>
      <w:r>
        <w:rPr>
          <w:rFonts w:hint="eastAsia"/>
        </w:rPr>
        <w:t>傳送檔案』的功能，然後選擇所要上傳的檔案</w:t>
      </w:r>
      <w:r>
        <w:rPr>
          <w:rFonts w:hint="eastAsia"/>
        </w:rPr>
        <w:t xml:space="preserve"> demo_ram.bin</w:t>
      </w:r>
      <w:r>
        <w:rPr>
          <w:rFonts w:hint="eastAsia"/>
        </w:rPr>
        <w:t>，接著，按下開始按鈕，確定選取該檔案。</w:t>
      </w:r>
    </w:p>
    <w:p w:rsidR="00FA2D38" w:rsidRDefault="00FA2D38" w:rsidP="00B35D10"/>
    <w:p w:rsidR="00B76EBE" w:rsidRDefault="006A008C" w:rsidP="00B35D10">
      <w:r>
        <w:rPr>
          <w:noProof/>
        </w:rPr>
        <w:lastRenderedPageBreak/>
        <w:drawing>
          <wp:inline distT="0" distB="0" distL="0" distR="0">
            <wp:extent cx="5276850" cy="2600325"/>
            <wp:effectExtent l="19050" t="0" r="0" b="0"/>
            <wp:docPr id="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28" w:rsidRDefault="00D32728" w:rsidP="00D32728">
      <w:pPr>
        <w:pStyle w:val="a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B330A3">
          <w:rPr>
            <w:noProof/>
          </w:rPr>
          <w:t>11</w:t>
        </w:r>
      </w:fldSimple>
      <w:r w:rsidR="00966BD4">
        <w:t>.</w:t>
      </w:r>
      <w:r w:rsidR="00EE2C11">
        <w:fldChar w:fldCharType="begin"/>
      </w:r>
      <w:r w:rsidR="00966BD4">
        <w:instrText xml:space="preserve"> </w:instrText>
      </w:r>
      <w:r w:rsidR="00966BD4">
        <w:rPr>
          <w:rFonts w:hint="eastAsia"/>
        </w:rPr>
        <w:instrText xml:space="preserve">SEQ </w:instrText>
      </w:r>
      <w:r w:rsidR="00966BD4">
        <w:rPr>
          <w:rFonts w:hint="eastAsia"/>
        </w:rPr>
        <w:instrText>圖</w:instrText>
      </w:r>
      <w:r w:rsidR="00966BD4">
        <w:rPr>
          <w:rFonts w:hint="eastAsia"/>
        </w:rPr>
        <w:instrText xml:space="preserve"> \* ARABIC \s 1</w:instrText>
      </w:r>
      <w:r w:rsidR="00966BD4">
        <w:instrText xml:space="preserve"> </w:instrText>
      </w:r>
      <w:r w:rsidR="00EE2C11">
        <w:fldChar w:fldCharType="separate"/>
      </w:r>
      <w:r w:rsidR="00B330A3">
        <w:rPr>
          <w:noProof/>
        </w:rPr>
        <w:t>6</w:t>
      </w:r>
      <w:r w:rsidR="00EE2C11">
        <w:fldChar w:fldCharType="end"/>
      </w:r>
      <w:r>
        <w:rPr>
          <w:rFonts w:hint="eastAsia"/>
        </w:rPr>
        <w:t>按下傳送功能，選取欲上傳的檔案</w:t>
      </w:r>
      <w:r>
        <w:rPr>
          <w:rFonts w:hint="eastAsia"/>
        </w:rPr>
        <w:t xml:space="preserve"> demo_ram.bin </w:t>
      </w:r>
    </w:p>
    <w:p w:rsidR="00B76EBE" w:rsidRDefault="00B76EBE" w:rsidP="00B35D10"/>
    <w:p w:rsidR="00D32728" w:rsidRDefault="00D32728" w:rsidP="00B35D10">
      <w:r>
        <w:rPr>
          <w:rFonts w:hint="eastAsia"/>
        </w:rPr>
        <w:t>接著，會顯示傳送檔案的對話框，我們必須將通訊協定設為</w:t>
      </w:r>
      <w:r>
        <w:rPr>
          <w:rFonts w:hint="eastAsia"/>
        </w:rPr>
        <w:t xml:space="preserve"> Zmodem</w:t>
      </w:r>
      <w:r>
        <w:rPr>
          <w:rFonts w:hint="eastAsia"/>
        </w:rPr>
        <w:t>，然後按下傳送按鈕，將檔案上傳並且開始執行。</w:t>
      </w:r>
    </w:p>
    <w:p w:rsidR="00D32728" w:rsidRPr="00D32728" w:rsidRDefault="00D32728" w:rsidP="00B35D10"/>
    <w:p w:rsidR="00B76EBE" w:rsidRDefault="006A008C" w:rsidP="00B35D10">
      <w:r>
        <w:rPr>
          <w:noProof/>
        </w:rPr>
        <w:drawing>
          <wp:inline distT="0" distB="0" distL="0" distR="0">
            <wp:extent cx="5276850" cy="2857500"/>
            <wp:effectExtent l="19050" t="0" r="0" b="0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28" w:rsidRDefault="00D32728" w:rsidP="00D32728">
      <w:pPr>
        <w:pStyle w:val="a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B330A3">
          <w:rPr>
            <w:noProof/>
          </w:rPr>
          <w:t>11</w:t>
        </w:r>
      </w:fldSimple>
      <w:r w:rsidR="00966BD4">
        <w:t>.</w:t>
      </w:r>
      <w:r w:rsidR="00EE2C11">
        <w:fldChar w:fldCharType="begin"/>
      </w:r>
      <w:r w:rsidR="00966BD4">
        <w:instrText xml:space="preserve"> </w:instrText>
      </w:r>
      <w:r w:rsidR="00966BD4">
        <w:rPr>
          <w:rFonts w:hint="eastAsia"/>
        </w:rPr>
        <w:instrText xml:space="preserve">SEQ </w:instrText>
      </w:r>
      <w:r w:rsidR="00966BD4">
        <w:rPr>
          <w:rFonts w:hint="eastAsia"/>
        </w:rPr>
        <w:instrText>圖</w:instrText>
      </w:r>
      <w:r w:rsidR="00966BD4">
        <w:rPr>
          <w:rFonts w:hint="eastAsia"/>
        </w:rPr>
        <w:instrText xml:space="preserve"> \* ARABIC \s 1</w:instrText>
      </w:r>
      <w:r w:rsidR="00966BD4">
        <w:instrText xml:space="preserve"> </w:instrText>
      </w:r>
      <w:r w:rsidR="00EE2C11">
        <w:fldChar w:fldCharType="separate"/>
      </w:r>
      <w:r w:rsidR="00B330A3">
        <w:rPr>
          <w:noProof/>
        </w:rPr>
        <w:t>7</w:t>
      </w:r>
      <w:r w:rsidR="00EE2C11">
        <w:fldChar w:fldCharType="end"/>
      </w:r>
      <w:r>
        <w:rPr>
          <w:rFonts w:hint="eastAsia"/>
        </w:rPr>
        <w:t>選擇通訊協定為</w:t>
      </w:r>
      <w:r>
        <w:rPr>
          <w:rFonts w:hint="eastAsia"/>
        </w:rPr>
        <w:t xml:space="preserve"> Zmodem</w:t>
      </w:r>
      <w:r>
        <w:rPr>
          <w:rFonts w:hint="eastAsia"/>
        </w:rPr>
        <w:t>，按下傳送鈕，開始上傳</w:t>
      </w:r>
    </w:p>
    <w:p w:rsidR="00D32728" w:rsidRDefault="00D32728" w:rsidP="00B35D10"/>
    <w:p w:rsidR="00D32728" w:rsidRDefault="00D32728" w:rsidP="00B35D10">
      <w:r>
        <w:rPr>
          <w:rFonts w:hint="eastAsia"/>
        </w:rPr>
        <w:t>上傳完畢後，實驗板上預設的啟動程式就會直接執行該上傳程式，若一切正常，我們會在實驗板的</w:t>
      </w:r>
      <w:r w:rsidR="00FE5DE0">
        <w:rPr>
          <w:rFonts w:hint="eastAsia"/>
        </w:rPr>
        <w:t>LCD</w:t>
      </w:r>
      <w:r w:rsidR="00FE5DE0">
        <w:rPr>
          <w:rFonts w:hint="eastAsia"/>
        </w:rPr>
        <w:t>螢幕中看到</w:t>
      </w:r>
      <w:r w:rsidR="004C1096">
        <w:rPr>
          <w:rFonts w:hint="eastAsia"/>
        </w:rPr>
        <w:t>該範例印出了</w:t>
      </w:r>
      <w:r w:rsidR="00FE5DE0">
        <w:rPr>
          <w:rFonts w:hint="eastAsia"/>
        </w:rPr>
        <w:t xml:space="preserve"> </w:t>
      </w:r>
      <w:r w:rsidR="00FE5DE0" w:rsidRPr="003E5665">
        <w:t>"</w:t>
      </w:r>
      <w:r w:rsidR="00FE5DE0">
        <w:rPr>
          <w:rFonts w:hint="eastAsia"/>
        </w:rPr>
        <w:t>Hello!</w:t>
      </w:r>
      <w:r w:rsidR="00FE5DE0" w:rsidRPr="003E5665">
        <w:t>"</w:t>
      </w:r>
      <w:r w:rsidR="00FE5DE0">
        <w:rPr>
          <w:rFonts w:hint="eastAsia"/>
        </w:rPr>
        <w:t xml:space="preserve"> </w:t>
      </w:r>
      <w:r w:rsidR="00FE5DE0">
        <w:rPr>
          <w:rFonts w:hint="eastAsia"/>
        </w:rPr>
        <w:t>的字串，</w:t>
      </w:r>
      <w:r>
        <w:rPr>
          <w:rFonts w:hint="eastAsia"/>
        </w:rPr>
        <w:t>這代表程式正確的被執行了。</w:t>
      </w:r>
    </w:p>
    <w:p w:rsidR="00D32728" w:rsidRDefault="00D32728" w:rsidP="00B35D10"/>
    <w:p w:rsidR="00D32728" w:rsidRDefault="00D32728" w:rsidP="00B35D10">
      <w:r>
        <w:rPr>
          <w:rFonts w:hint="eastAsia"/>
        </w:rPr>
        <w:t>透過這個範例，我們希望讀者能較為實際的感受到嵌入式系統的開發流程，如果您手上也有嵌入式的實驗板，也可以趁現在操作看看。當然，每一張實驗板的設</w:t>
      </w:r>
      <w:r>
        <w:rPr>
          <w:rFonts w:hint="eastAsia"/>
        </w:rPr>
        <w:lastRenderedPageBreak/>
        <w:t>計會有所不同，操作的過程也會不同，您必須根據該實驗板製造商的說明文件進行操作，才能順利的執行這些程式，</w:t>
      </w:r>
      <w:r w:rsidR="003A7307">
        <w:rPr>
          <w:rFonts w:hint="eastAsia"/>
        </w:rPr>
        <w:t>然後才能進一步</w:t>
      </w:r>
      <w:r>
        <w:rPr>
          <w:rFonts w:hint="eastAsia"/>
        </w:rPr>
        <w:t>開發自己的程式。</w:t>
      </w:r>
    </w:p>
    <w:p w:rsidR="00D32728" w:rsidRPr="00D32728" w:rsidRDefault="00D32728" w:rsidP="00B35D10"/>
    <w:bookmarkEnd w:id="50"/>
    <w:p w:rsidR="00ED0364" w:rsidRPr="00FD6479" w:rsidRDefault="00ED0364" w:rsidP="00ED0364">
      <w:pPr>
        <w:pStyle w:val="2"/>
        <w:rPr>
          <w:color w:val="000000"/>
        </w:rPr>
      </w:pPr>
      <w:r w:rsidRPr="00FD6479">
        <w:rPr>
          <w:rFonts w:hint="eastAsia"/>
          <w:color w:val="000000"/>
        </w:rPr>
        <w:t>習題</w:t>
      </w:r>
    </w:p>
    <w:p w:rsidR="00845D3E" w:rsidRDefault="00845D3E" w:rsidP="00EC67CD">
      <w:pPr>
        <w:pStyle w:val="a3"/>
        <w:numPr>
          <w:ilvl w:val="1"/>
          <w:numId w:val="49"/>
        </w:numPr>
        <w:ind w:leftChars="0"/>
        <w:rPr>
          <w:color w:val="000000"/>
        </w:rPr>
      </w:pPr>
      <w:r w:rsidRPr="00EC67CD">
        <w:rPr>
          <w:rFonts w:hint="eastAsia"/>
          <w:color w:val="000000"/>
        </w:rPr>
        <w:t>請說明何謂</w:t>
      </w:r>
      <w:r>
        <w:rPr>
          <w:rFonts w:hint="eastAsia"/>
          <w:color w:val="000000"/>
        </w:rPr>
        <w:t>專用</w:t>
      </w:r>
      <w:r w:rsidRPr="00EC67CD">
        <w:rPr>
          <w:rFonts w:hint="eastAsia"/>
          <w:color w:val="000000"/>
        </w:rPr>
        <w:t>輸出入</w:t>
      </w:r>
      <w:r>
        <w:rPr>
          <w:rFonts w:hint="eastAsia"/>
          <w:color w:val="000000"/>
        </w:rPr>
        <w:t>指令</w:t>
      </w:r>
      <w:r w:rsidRPr="00EC67CD">
        <w:rPr>
          <w:rFonts w:hint="eastAsia"/>
          <w:color w:val="000000"/>
        </w:rPr>
        <w:t>？</w:t>
      </w:r>
    </w:p>
    <w:p w:rsidR="00ED0364" w:rsidRPr="00EC67CD" w:rsidRDefault="00ED0364" w:rsidP="00EC67CD">
      <w:pPr>
        <w:pStyle w:val="a3"/>
        <w:numPr>
          <w:ilvl w:val="1"/>
          <w:numId w:val="49"/>
        </w:numPr>
        <w:ind w:leftChars="0"/>
        <w:rPr>
          <w:color w:val="000000"/>
        </w:rPr>
      </w:pPr>
      <w:r w:rsidRPr="00EC67CD">
        <w:rPr>
          <w:rFonts w:hint="eastAsia"/>
          <w:color w:val="000000"/>
        </w:rPr>
        <w:t>請說明何謂記憶體映射輸出入？</w:t>
      </w:r>
    </w:p>
    <w:p w:rsidR="002852AE" w:rsidRDefault="002852AE" w:rsidP="00EC67CD">
      <w:pPr>
        <w:pStyle w:val="a3"/>
        <w:numPr>
          <w:ilvl w:val="1"/>
          <w:numId w:val="49"/>
        </w:numPr>
        <w:ind w:leftChars="0"/>
        <w:rPr>
          <w:color w:val="000000"/>
        </w:rPr>
      </w:pPr>
      <w:r w:rsidRPr="00EC67CD">
        <w:rPr>
          <w:rFonts w:hint="eastAsia"/>
          <w:color w:val="000000"/>
        </w:rPr>
        <w:t>請說明何謂中斷機制？中斷發生時程是會跳到哪裡呢？</w:t>
      </w:r>
      <w:r w:rsidRPr="00EC67CD">
        <w:rPr>
          <w:color w:val="000000"/>
        </w:rPr>
        <w:t xml:space="preserve"> </w:t>
      </w:r>
    </w:p>
    <w:p w:rsidR="00056A1A" w:rsidRPr="00EC67CD" w:rsidRDefault="00056A1A" w:rsidP="00EC67CD">
      <w:pPr>
        <w:pStyle w:val="a3"/>
        <w:numPr>
          <w:ilvl w:val="1"/>
          <w:numId w:val="49"/>
        </w:numPr>
        <w:ind w:leftChars="0"/>
        <w:rPr>
          <w:color w:val="000000"/>
        </w:rPr>
      </w:pPr>
      <w:r w:rsidRPr="00EC67CD">
        <w:rPr>
          <w:rFonts w:hint="eastAsia"/>
          <w:color w:val="000000"/>
        </w:rPr>
        <w:t>請說明</w:t>
      </w:r>
      <w:r>
        <w:rPr>
          <w:rFonts w:hint="eastAsia"/>
          <w:color w:val="000000"/>
        </w:rPr>
        <w:t>啟動程式應該做些甚麼事呢？</w:t>
      </w:r>
    </w:p>
    <w:p w:rsidR="00ED0364" w:rsidRPr="00EC67CD" w:rsidRDefault="00ED0364" w:rsidP="00EC67CD">
      <w:pPr>
        <w:pStyle w:val="a3"/>
        <w:numPr>
          <w:ilvl w:val="1"/>
          <w:numId w:val="49"/>
        </w:numPr>
        <w:ind w:leftChars="0"/>
        <w:rPr>
          <w:color w:val="000000"/>
        </w:rPr>
      </w:pPr>
      <w:r w:rsidRPr="00EC67CD">
        <w:rPr>
          <w:rFonts w:hint="eastAsia"/>
          <w:color w:val="000000"/>
        </w:rPr>
        <w:t>請寫出一個完整的</w:t>
      </w:r>
      <w:r w:rsidRPr="00EC67CD">
        <w:rPr>
          <w:rFonts w:hint="eastAsia"/>
          <w:color w:val="000000"/>
        </w:rPr>
        <w:t xml:space="preserve"> C </w:t>
      </w:r>
      <w:r w:rsidRPr="00EC67CD">
        <w:rPr>
          <w:rFonts w:hint="eastAsia"/>
          <w:color w:val="000000"/>
        </w:rPr>
        <w:t>語言程式，讓</w:t>
      </w:r>
      <w:r w:rsidRPr="00EC67CD">
        <w:rPr>
          <w:rFonts w:hint="eastAsia"/>
          <w:color w:val="000000"/>
        </w:rPr>
        <w:t xml:space="preserve"> M0 </w:t>
      </w:r>
      <w:r w:rsidRPr="00EC67CD">
        <w:rPr>
          <w:rFonts w:hint="eastAsia"/>
          <w:color w:val="000000"/>
        </w:rPr>
        <w:t>實驗板在數字按鍵被按下時，於七段顯示器當中顯示對應的數字。</w:t>
      </w:r>
    </w:p>
    <w:p w:rsidR="00ED0364" w:rsidRPr="00EC67CD" w:rsidRDefault="00ED0364" w:rsidP="00EC67CD">
      <w:pPr>
        <w:pStyle w:val="a3"/>
        <w:numPr>
          <w:ilvl w:val="1"/>
          <w:numId w:val="49"/>
        </w:numPr>
        <w:ind w:leftChars="0"/>
        <w:rPr>
          <w:color w:val="000000"/>
        </w:rPr>
      </w:pPr>
      <w:r w:rsidRPr="00EC67CD">
        <w:rPr>
          <w:rFonts w:hint="eastAsia"/>
          <w:color w:val="000000"/>
        </w:rPr>
        <w:t>同上題，但是請以</w:t>
      </w:r>
      <w:r w:rsidRPr="00EC67CD">
        <w:rPr>
          <w:rFonts w:hint="eastAsia"/>
          <w:color w:val="000000"/>
        </w:rPr>
        <w:t xml:space="preserve"> CPU0 </w:t>
      </w:r>
      <w:r w:rsidRPr="00EC67CD">
        <w:rPr>
          <w:rFonts w:hint="eastAsia"/>
          <w:color w:val="000000"/>
        </w:rPr>
        <w:t>的組合語言撰寫。</w:t>
      </w:r>
    </w:p>
    <w:bookmarkEnd w:id="0"/>
    <w:bookmarkEnd w:id="1"/>
    <w:bookmarkEnd w:id="2"/>
    <w:p w:rsidR="00635A0B" w:rsidRPr="00FD6479" w:rsidRDefault="00635A0B" w:rsidP="00635A0B">
      <w:pPr>
        <w:rPr>
          <w:color w:val="000000"/>
        </w:rPr>
      </w:pPr>
    </w:p>
    <w:sectPr w:rsidR="00635A0B" w:rsidRPr="00FD6479" w:rsidSect="007A7C3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83E" w:rsidRDefault="00EE583E" w:rsidP="00131352">
      <w:r>
        <w:separator/>
      </w:r>
    </w:p>
  </w:endnote>
  <w:endnote w:type="continuationSeparator" w:id="0">
    <w:p w:rsidR="00EE583E" w:rsidRDefault="00EE583E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B18" w:rsidRDefault="00EE2C11">
    <w:pPr>
      <w:pStyle w:val="af0"/>
      <w:jc w:val="center"/>
    </w:pPr>
    <w:fldSimple w:instr=" PAGE   \* MERGEFORMAT ">
      <w:r w:rsidR="00C62C9B" w:rsidRPr="00C62C9B">
        <w:rPr>
          <w:noProof/>
          <w:lang w:val="zh-TW"/>
        </w:rPr>
        <w:t>30</w:t>
      </w:r>
    </w:fldSimple>
  </w:p>
  <w:p w:rsidR="00892B18" w:rsidRDefault="00892B18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83E" w:rsidRDefault="00EE583E" w:rsidP="00131352">
      <w:r>
        <w:separator/>
      </w:r>
    </w:p>
  </w:footnote>
  <w:footnote w:type="continuationSeparator" w:id="0">
    <w:p w:rsidR="00EE583E" w:rsidRDefault="00EE583E" w:rsidP="00131352">
      <w:r>
        <w:continuationSeparator/>
      </w:r>
    </w:p>
  </w:footnote>
  <w:footnote w:id="1">
    <w:p w:rsidR="00AD5105" w:rsidRDefault="00AD5105" w:rsidP="00AD5105">
      <w:pPr>
        <w:rPr>
          <w:rFonts w:ascii="Times New Roman" w:hAnsi="Times New Roman"/>
        </w:rPr>
      </w:pPr>
      <w:r>
        <w:rPr>
          <w:rStyle w:val="aff"/>
        </w:rPr>
        <w:footnoteRef/>
      </w:r>
      <w:r>
        <w:t xml:space="preserve"> </w:t>
      </w:r>
      <w:r>
        <w:rPr>
          <w:rFonts w:ascii="Times New Roman" w:hAnsi="Times New Roman" w:hint="eastAsia"/>
        </w:rPr>
        <w:t xml:space="preserve">ISR 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 xml:space="preserve"> Interrupt Service Routine </w:t>
      </w:r>
      <w:r>
        <w:rPr>
          <w:rFonts w:ascii="Times New Roman" w:hAnsi="Times New Roman" w:hint="eastAsia"/>
        </w:rPr>
        <w:t>的簡稱，也就是中斷服務函數。</w:t>
      </w:r>
    </w:p>
    <w:p w:rsidR="00AD5105" w:rsidRPr="00AD5105" w:rsidRDefault="00AD5105">
      <w:pPr>
        <w:pStyle w:val="afd"/>
      </w:pPr>
    </w:p>
  </w:footnote>
  <w:footnote w:id="2">
    <w:p w:rsidR="00AF7834" w:rsidRPr="00AF7834" w:rsidRDefault="00AF7834">
      <w:pPr>
        <w:pStyle w:val="afd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關於</w:t>
      </w:r>
      <w:r>
        <w:rPr>
          <w:rFonts w:hint="eastAsia"/>
        </w:rPr>
        <w:t>C</w:t>
      </w:r>
      <w:r>
        <w:rPr>
          <w:rFonts w:hint="eastAsia"/>
        </w:rPr>
        <w:t>語言函數呼叫的堆疊配置方式，請參考第</w:t>
      </w:r>
      <w:r>
        <w:rPr>
          <w:rFonts w:hint="eastAsia"/>
        </w:rPr>
        <w:t>3</w:t>
      </w:r>
      <w:r>
        <w:rPr>
          <w:rFonts w:hint="eastAsia"/>
        </w:rPr>
        <w:t>章的實務案例</w:t>
      </w:r>
      <w:r w:rsidR="003C28C6">
        <w:rPr>
          <w:rFonts w:hint="eastAsia"/>
        </w:rPr>
        <w:t>-</w:t>
      </w:r>
      <w:r>
        <w:rPr>
          <w:rFonts w:hint="eastAsia"/>
        </w:rPr>
        <w:t>『編譯器與副程式』一節。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>
    <w:nsid w:val="0E051AEC"/>
    <w:multiLevelType w:val="hybridMultilevel"/>
    <w:tmpl w:val="FBF2FEB4"/>
    <w:lvl w:ilvl="0" w:tplc="35848F10">
      <w:start w:val="11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6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1ACB1D51"/>
    <w:multiLevelType w:val="hybridMultilevel"/>
    <w:tmpl w:val="E21AA1A6"/>
    <w:lvl w:ilvl="0" w:tplc="1F2065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4C5D47"/>
    <w:multiLevelType w:val="hybridMultilevel"/>
    <w:tmpl w:val="E0F0E57A"/>
    <w:lvl w:ilvl="0" w:tplc="ABE29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7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1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F2A64E3"/>
    <w:multiLevelType w:val="multilevel"/>
    <w:tmpl w:val="4720F6DA"/>
    <w:lvl w:ilvl="0">
      <w:start w:val="1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6766B77"/>
    <w:multiLevelType w:val="multilevel"/>
    <w:tmpl w:val="FECA3B6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3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0741ED2"/>
    <w:multiLevelType w:val="multilevel"/>
    <w:tmpl w:val="4EFA434E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6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7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8">
    <w:nsid w:val="67A57F15"/>
    <w:multiLevelType w:val="multilevel"/>
    <w:tmpl w:val="593E24B4"/>
    <w:lvl w:ilvl="0">
      <w:start w:val="10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3240"/>
      </w:pPr>
      <w:rPr>
        <w:rFonts w:hint="default"/>
      </w:rPr>
    </w:lvl>
  </w:abstractNum>
  <w:abstractNum w:abstractNumId="39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41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2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>
    <w:nsid w:val="772E6DB8"/>
    <w:multiLevelType w:val="hybridMultilevel"/>
    <w:tmpl w:val="E0F0E57A"/>
    <w:lvl w:ilvl="0" w:tplc="ABE29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9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>
    <w:nsid w:val="7BBE005A"/>
    <w:multiLevelType w:val="multilevel"/>
    <w:tmpl w:val="10F01556"/>
    <w:lvl w:ilvl="0">
      <w:start w:val="1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3240"/>
      </w:pPr>
      <w:rPr>
        <w:rFonts w:hint="default"/>
      </w:rPr>
    </w:lvl>
  </w:abstractNum>
  <w:abstractNum w:abstractNumId="51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1"/>
  </w:num>
  <w:num w:numId="4">
    <w:abstractNumId w:val="49"/>
  </w:num>
  <w:num w:numId="5">
    <w:abstractNumId w:val="2"/>
  </w:num>
  <w:num w:numId="6">
    <w:abstractNumId w:val="30"/>
  </w:num>
  <w:num w:numId="7">
    <w:abstractNumId w:val="1"/>
  </w:num>
  <w:num w:numId="8">
    <w:abstractNumId w:val="46"/>
  </w:num>
  <w:num w:numId="9">
    <w:abstractNumId w:val="34"/>
  </w:num>
  <w:num w:numId="10">
    <w:abstractNumId w:val="13"/>
  </w:num>
  <w:num w:numId="11">
    <w:abstractNumId w:val="27"/>
  </w:num>
  <w:num w:numId="12">
    <w:abstractNumId w:val="43"/>
  </w:num>
  <w:num w:numId="13">
    <w:abstractNumId w:val="51"/>
  </w:num>
  <w:num w:numId="14">
    <w:abstractNumId w:val="39"/>
  </w:num>
  <w:num w:numId="15">
    <w:abstractNumId w:val="21"/>
  </w:num>
  <w:num w:numId="16">
    <w:abstractNumId w:val="11"/>
  </w:num>
  <w:num w:numId="17">
    <w:abstractNumId w:val="41"/>
  </w:num>
  <w:num w:numId="18">
    <w:abstractNumId w:val="44"/>
  </w:num>
  <w:num w:numId="19">
    <w:abstractNumId w:val="42"/>
  </w:num>
  <w:num w:numId="20">
    <w:abstractNumId w:val="16"/>
  </w:num>
  <w:num w:numId="21">
    <w:abstractNumId w:val="6"/>
  </w:num>
  <w:num w:numId="22">
    <w:abstractNumId w:val="20"/>
  </w:num>
  <w:num w:numId="23">
    <w:abstractNumId w:val="3"/>
  </w:num>
  <w:num w:numId="24">
    <w:abstractNumId w:val="10"/>
  </w:num>
  <w:num w:numId="25">
    <w:abstractNumId w:val="37"/>
  </w:num>
  <w:num w:numId="26">
    <w:abstractNumId w:val="48"/>
  </w:num>
  <w:num w:numId="27">
    <w:abstractNumId w:val="26"/>
  </w:num>
  <w:num w:numId="28">
    <w:abstractNumId w:val="33"/>
  </w:num>
  <w:num w:numId="29">
    <w:abstractNumId w:val="32"/>
  </w:num>
  <w:num w:numId="30">
    <w:abstractNumId w:val="19"/>
  </w:num>
  <w:num w:numId="31">
    <w:abstractNumId w:val="40"/>
  </w:num>
  <w:num w:numId="32">
    <w:abstractNumId w:val="18"/>
  </w:num>
  <w:num w:numId="33">
    <w:abstractNumId w:val="0"/>
  </w:num>
  <w:num w:numId="34">
    <w:abstractNumId w:val="36"/>
  </w:num>
  <w:num w:numId="35">
    <w:abstractNumId w:val="12"/>
  </w:num>
  <w:num w:numId="36">
    <w:abstractNumId w:val="47"/>
  </w:num>
  <w:num w:numId="37">
    <w:abstractNumId w:val="17"/>
  </w:num>
  <w:num w:numId="38">
    <w:abstractNumId w:val="24"/>
  </w:num>
  <w:num w:numId="39">
    <w:abstractNumId w:val="28"/>
  </w:num>
  <w:num w:numId="40">
    <w:abstractNumId w:val="29"/>
  </w:num>
  <w:num w:numId="41">
    <w:abstractNumId w:val="9"/>
  </w:num>
  <w:num w:numId="42">
    <w:abstractNumId w:val="8"/>
  </w:num>
  <w:num w:numId="43">
    <w:abstractNumId w:val="14"/>
  </w:num>
  <w:num w:numId="44">
    <w:abstractNumId w:val="23"/>
  </w:num>
  <w:num w:numId="45">
    <w:abstractNumId w:val="35"/>
  </w:num>
  <w:num w:numId="46">
    <w:abstractNumId w:val="15"/>
  </w:num>
  <w:num w:numId="47">
    <w:abstractNumId w:val="45"/>
  </w:num>
  <w:num w:numId="48">
    <w:abstractNumId w:val="22"/>
  </w:num>
  <w:num w:numId="49">
    <w:abstractNumId w:val="25"/>
  </w:num>
  <w:num w:numId="50">
    <w:abstractNumId w:val="38"/>
  </w:num>
  <w:num w:numId="51">
    <w:abstractNumId w:val="50"/>
  </w:num>
  <w:num w:numId="52">
    <w:abstractNumId w:val="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4C6F"/>
    <w:rsid w:val="00005FD0"/>
    <w:rsid w:val="00007D2C"/>
    <w:rsid w:val="000105C4"/>
    <w:rsid w:val="00010D36"/>
    <w:rsid w:val="00011000"/>
    <w:rsid w:val="00011217"/>
    <w:rsid w:val="000131EC"/>
    <w:rsid w:val="00014D0A"/>
    <w:rsid w:val="000153BA"/>
    <w:rsid w:val="000163A8"/>
    <w:rsid w:val="000177B4"/>
    <w:rsid w:val="0002255B"/>
    <w:rsid w:val="0002278B"/>
    <w:rsid w:val="00022F2F"/>
    <w:rsid w:val="00023006"/>
    <w:rsid w:val="000235DA"/>
    <w:rsid w:val="000242DA"/>
    <w:rsid w:val="00024825"/>
    <w:rsid w:val="00024C3C"/>
    <w:rsid w:val="0002501B"/>
    <w:rsid w:val="00025CC4"/>
    <w:rsid w:val="00025ECD"/>
    <w:rsid w:val="000261E1"/>
    <w:rsid w:val="00026434"/>
    <w:rsid w:val="00026584"/>
    <w:rsid w:val="00026D67"/>
    <w:rsid w:val="0002702A"/>
    <w:rsid w:val="000320DC"/>
    <w:rsid w:val="00033F73"/>
    <w:rsid w:val="000341B6"/>
    <w:rsid w:val="00040120"/>
    <w:rsid w:val="00041CE7"/>
    <w:rsid w:val="0004223E"/>
    <w:rsid w:val="00042667"/>
    <w:rsid w:val="00043229"/>
    <w:rsid w:val="000434A0"/>
    <w:rsid w:val="000434F9"/>
    <w:rsid w:val="00043707"/>
    <w:rsid w:val="00044A8B"/>
    <w:rsid w:val="00046373"/>
    <w:rsid w:val="0005117B"/>
    <w:rsid w:val="00051C4B"/>
    <w:rsid w:val="00051EA3"/>
    <w:rsid w:val="00051FBB"/>
    <w:rsid w:val="00052223"/>
    <w:rsid w:val="00053EE4"/>
    <w:rsid w:val="00055707"/>
    <w:rsid w:val="00056A1A"/>
    <w:rsid w:val="00056B09"/>
    <w:rsid w:val="000572E0"/>
    <w:rsid w:val="0005749D"/>
    <w:rsid w:val="000604FE"/>
    <w:rsid w:val="0006082A"/>
    <w:rsid w:val="00061524"/>
    <w:rsid w:val="000615FE"/>
    <w:rsid w:val="000617E1"/>
    <w:rsid w:val="0006215C"/>
    <w:rsid w:val="00062306"/>
    <w:rsid w:val="00062E32"/>
    <w:rsid w:val="00063178"/>
    <w:rsid w:val="00063B5D"/>
    <w:rsid w:val="000642D4"/>
    <w:rsid w:val="00064EE0"/>
    <w:rsid w:val="00065B13"/>
    <w:rsid w:val="000669D1"/>
    <w:rsid w:val="00066C3B"/>
    <w:rsid w:val="00067200"/>
    <w:rsid w:val="000703BC"/>
    <w:rsid w:val="00071C32"/>
    <w:rsid w:val="00071D64"/>
    <w:rsid w:val="00072725"/>
    <w:rsid w:val="00072A1F"/>
    <w:rsid w:val="00072C39"/>
    <w:rsid w:val="00073133"/>
    <w:rsid w:val="00073E33"/>
    <w:rsid w:val="000752A6"/>
    <w:rsid w:val="000800CC"/>
    <w:rsid w:val="000804E6"/>
    <w:rsid w:val="00080604"/>
    <w:rsid w:val="00087D95"/>
    <w:rsid w:val="0009042F"/>
    <w:rsid w:val="00090A79"/>
    <w:rsid w:val="00091E90"/>
    <w:rsid w:val="00092813"/>
    <w:rsid w:val="00093549"/>
    <w:rsid w:val="00095F84"/>
    <w:rsid w:val="0009630A"/>
    <w:rsid w:val="000969A0"/>
    <w:rsid w:val="00097544"/>
    <w:rsid w:val="000A12FD"/>
    <w:rsid w:val="000A1F0E"/>
    <w:rsid w:val="000A366D"/>
    <w:rsid w:val="000A46AE"/>
    <w:rsid w:val="000A4A67"/>
    <w:rsid w:val="000A4CA1"/>
    <w:rsid w:val="000A57D4"/>
    <w:rsid w:val="000A6014"/>
    <w:rsid w:val="000A7121"/>
    <w:rsid w:val="000B1C61"/>
    <w:rsid w:val="000B35FA"/>
    <w:rsid w:val="000B3C81"/>
    <w:rsid w:val="000B4384"/>
    <w:rsid w:val="000B5D98"/>
    <w:rsid w:val="000B7082"/>
    <w:rsid w:val="000C1515"/>
    <w:rsid w:val="000C1A63"/>
    <w:rsid w:val="000C2CBD"/>
    <w:rsid w:val="000C4320"/>
    <w:rsid w:val="000C444E"/>
    <w:rsid w:val="000C58AF"/>
    <w:rsid w:val="000C6DAA"/>
    <w:rsid w:val="000C710E"/>
    <w:rsid w:val="000D33E2"/>
    <w:rsid w:val="000D3CB6"/>
    <w:rsid w:val="000D3E7C"/>
    <w:rsid w:val="000D69E8"/>
    <w:rsid w:val="000D7683"/>
    <w:rsid w:val="000D7997"/>
    <w:rsid w:val="000E0E7A"/>
    <w:rsid w:val="000E12A1"/>
    <w:rsid w:val="000E1915"/>
    <w:rsid w:val="000E1CF4"/>
    <w:rsid w:val="000E241E"/>
    <w:rsid w:val="000E2CB8"/>
    <w:rsid w:val="000E3706"/>
    <w:rsid w:val="000E4317"/>
    <w:rsid w:val="000E7E6B"/>
    <w:rsid w:val="000F1925"/>
    <w:rsid w:val="000F4BD6"/>
    <w:rsid w:val="000F51FC"/>
    <w:rsid w:val="000F56D0"/>
    <w:rsid w:val="000F7047"/>
    <w:rsid w:val="00102465"/>
    <w:rsid w:val="00105C9E"/>
    <w:rsid w:val="00110184"/>
    <w:rsid w:val="00110658"/>
    <w:rsid w:val="001107E8"/>
    <w:rsid w:val="00111300"/>
    <w:rsid w:val="00111358"/>
    <w:rsid w:val="001115EB"/>
    <w:rsid w:val="00112106"/>
    <w:rsid w:val="00115DEE"/>
    <w:rsid w:val="00116F43"/>
    <w:rsid w:val="001227CC"/>
    <w:rsid w:val="00122BED"/>
    <w:rsid w:val="00122D6A"/>
    <w:rsid w:val="0012347E"/>
    <w:rsid w:val="0012453B"/>
    <w:rsid w:val="0012496D"/>
    <w:rsid w:val="00125AE7"/>
    <w:rsid w:val="00125C3A"/>
    <w:rsid w:val="00127733"/>
    <w:rsid w:val="00127CD0"/>
    <w:rsid w:val="00127FEF"/>
    <w:rsid w:val="0013134C"/>
    <w:rsid w:val="00131352"/>
    <w:rsid w:val="00131AAB"/>
    <w:rsid w:val="00132C81"/>
    <w:rsid w:val="00135E97"/>
    <w:rsid w:val="00136F1C"/>
    <w:rsid w:val="00140F9E"/>
    <w:rsid w:val="00141491"/>
    <w:rsid w:val="0014155A"/>
    <w:rsid w:val="00141FB0"/>
    <w:rsid w:val="00142162"/>
    <w:rsid w:val="001435CD"/>
    <w:rsid w:val="00143777"/>
    <w:rsid w:val="00143CA2"/>
    <w:rsid w:val="00144B9A"/>
    <w:rsid w:val="0014614F"/>
    <w:rsid w:val="00147BD3"/>
    <w:rsid w:val="001500F9"/>
    <w:rsid w:val="00150573"/>
    <w:rsid w:val="0015181D"/>
    <w:rsid w:val="0015399E"/>
    <w:rsid w:val="00154DC8"/>
    <w:rsid w:val="00155351"/>
    <w:rsid w:val="0015713F"/>
    <w:rsid w:val="001623F8"/>
    <w:rsid w:val="00163EBB"/>
    <w:rsid w:val="001651DD"/>
    <w:rsid w:val="001669DE"/>
    <w:rsid w:val="00171B8A"/>
    <w:rsid w:val="001721B9"/>
    <w:rsid w:val="0017424D"/>
    <w:rsid w:val="0017651C"/>
    <w:rsid w:val="00176BF3"/>
    <w:rsid w:val="001807C1"/>
    <w:rsid w:val="001826F8"/>
    <w:rsid w:val="00182899"/>
    <w:rsid w:val="00183A68"/>
    <w:rsid w:val="00185B22"/>
    <w:rsid w:val="00185B86"/>
    <w:rsid w:val="00185C3D"/>
    <w:rsid w:val="00191D19"/>
    <w:rsid w:val="00192458"/>
    <w:rsid w:val="00192D43"/>
    <w:rsid w:val="00194B20"/>
    <w:rsid w:val="00194DD7"/>
    <w:rsid w:val="00197528"/>
    <w:rsid w:val="001A0EBF"/>
    <w:rsid w:val="001A1108"/>
    <w:rsid w:val="001A33C7"/>
    <w:rsid w:val="001A3F9D"/>
    <w:rsid w:val="001A470C"/>
    <w:rsid w:val="001A491F"/>
    <w:rsid w:val="001A64BF"/>
    <w:rsid w:val="001A76CD"/>
    <w:rsid w:val="001B14F9"/>
    <w:rsid w:val="001B224E"/>
    <w:rsid w:val="001B257D"/>
    <w:rsid w:val="001B2D9B"/>
    <w:rsid w:val="001B4532"/>
    <w:rsid w:val="001B56BA"/>
    <w:rsid w:val="001B7596"/>
    <w:rsid w:val="001C2178"/>
    <w:rsid w:val="001C22A4"/>
    <w:rsid w:val="001C33D4"/>
    <w:rsid w:val="001C3DC2"/>
    <w:rsid w:val="001C4371"/>
    <w:rsid w:val="001C536A"/>
    <w:rsid w:val="001C579E"/>
    <w:rsid w:val="001C5E22"/>
    <w:rsid w:val="001C70E6"/>
    <w:rsid w:val="001C7AFD"/>
    <w:rsid w:val="001D217C"/>
    <w:rsid w:val="001D2DAC"/>
    <w:rsid w:val="001D3A65"/>
    <w:rsid w:val="001D44AA"/>
    <w:rsid w:val="001D53D5"/>
    <w:rsid w:val="001D5F02"/>
    <w:rsid w:val="001D634E"/>
    <w:rsid w:val="001D691A"/>
    <w:rsid w:val="001D6D80"/>
    <w:rsid w:val="001E34A6"/>
    <w:rsid w:val="001E4503"/>
    <w:rsid w:val="001E4973"/>
    <w:rsid w:val="001E4BA1"/>
    <w:rsid w:val="001E5254"/>
    <w:rsid w:val="001E575D"/>
    <w:rsid w:val="001E598C"/>
    <w:rsid w:val="001F0882"/>
    <w:rsid w:val="001F0CEB"/>
    <w:rsid w:val="001F15D3"/>
    <w:rsid w:val="001F1F79"/>
    <w:rsid w:val="001F30A1"/>
    <w:rsid w:val="001F30A4"/>
    <w:rsid w:val="001F446C"/>
    <w:rsid w:val="001F47C6"/>
    <w:rsid w:val="001F48C7"/>
    <w:rsid w:val="001F589F"/>
    <w:rsid w:val="001F61B5"/>
    <w:rsid w:val="001F73A9"/>
    <w:rsid w:val="001F7CEC"/>
    <w:rsid w:val="002008AA"/>
    <w:rsid w:val="00201A99"/>
    <w:rsid w:val="00201C21"/>
    <w:rsid w:val="00204A84"/>
    <w:rsid w:val="002057CC"/>
    <w:rsid w:val="00205A27"/>
    <w:rsid w:val="002064F6"/>
    <w:rsid w:val="00206DAF"/>
    <w:rsid w:val="00206DE4"/>
    <w:rsid w:val="00207046"/>
    <w:rsid w:val="00210FC8"/>
    <w:rsid w:val="002112A7"/>
    <w:rsid w:val="00211CA4"/>
    <w:rsid w:val="002145B8"/>
    <w:rsid w:val="00214B08"/>
    <w:rsid w:val="00215298"/>
    <w:rsid w:val="002164A0"/>
    <w:rsid w:val="00220092"/>
    <w:rsid w:val="00220F1D"/>
    <w:rsid w:val="00221317"/>
    <w:rsid w:val="00223515"/>
    <w:rsid w:val="00224C27"/>
    <w:rsid w:val="002255EC"/>
    <w:rsid w:val="00225B12"/>
    <w:rsid w:val="00226234"/>
    <w:rsid w:val="00226590"/>
    <w:rsid w:val="00226C27"/>
    <w:rsid w:val="00227533"/>
    <w:rsid w:val="002309D6"/>
    <w:rsid w:val="002316F4"/>
    <w:rsid w:val="00232092"/>
    <w:rsid w:val="00233260"/>
    <w:rsid w:val="002332E4"/>
    <w:rsid w:val="00233FCA"/>
    <w:rsid w:val="002343F7"/>
    <w:rsid w:val="002353BB"/>
    <w:rsid w:val="00236A9A"/>
    <w:rsid w:val="0023792B"/>
    <w:rsid w:val="00240AF4"/>
    <w:rsid w:val="0024195F"/>
    <w:rsid w:val="00242527"/>
    <w:rsid w:val="002438AD"/>
    <w:rsid w:val="002463E6"/>
    <w:rsid w:val="00247121"/>
    <w:rsid w:val="00247160"/>
    <w:rsid w:val="002473AE"/>
    <w:rsid w:val="002478A4"/>
    <w:rsid w:val="002478FC"/>
    <w:rsid w:val="00247D1D"/>
    <w:rsid w:val="00250150"/>
    <w:rsid w:val="00251617"/>
    <w:rsid w:val="00252D07"/>
    <w:rsid w:val="0025378F"/>
    <w:rsid w:val="00253C96"/>
    <w:rsid w:val="002547F7"/>
    <w:rsid w:val="00255E51"/>
    <w:rsid w:val="002606AE"/>
    <w:rsid w:val="00263AFA"/>
    <w:rsid w:val="00264BE0"/>
    <w:rsid w:val="00265CF7"/>
    <w:rsid w:val="00266004"/>
    <w:rsid w:val="00266690"/>
    <w:rsid w:val="00266F16"/>
    <w:rsid w:val="0026732B"/>
    <w:rsid w:val="00267EB5"/>
    <w:rsid w:val="002705D5"/>
    <w:rsid w:val="0027070F"/>
    <w:rsid w:val="002716A7"/>
    <w:rsid w:val="002750AD"/>
    <w:rsid w:val="00275EDA"/>
    <w:rsid w:val="0027620B"/>
    <w:rsid w:val="00280873"/>
    <w:rsid w:val="00281F3D"/>
    <w:rsid w:val="00284E1A"/>
    <w:rsid w:val="00284E24"/>
    <w:rsid w:val="002852AE"/>
    <w:rsid w:val="002860ED"/>
    <w:rsid w:val="002863CB"/>
    <w:rsid w:val="002879E9"/>
    <w:rsid w:val="00290E4D"/>
    <w:rsid w:val="00294AF3"/>
    <w:rsid w:val="00297A8F"/>
    <w:rsid w:val="002A182D"/>
    <w:rsid w:val="002A2D37"/>
    <w:rsid w:val="002A3125"/>
    <w:rsid w:val="002A46F0"/>
    <w:rsid w:val="002A4AC2"/>
    <w:rsid w:val="002A63DC"/>
    <w:rsid w:val="002A6A18"/>
    <w:rsid w:val="002A6F64"/>
    <w:rsid w:val="002B0485"/>
    <w:rsid w:val="002B0E28"/>
    <w:rsid w:val="002B1955"/>
    <w:rsid w:val="002B1C54"/>
    <w:rsid w:val="002B2856"/>
    <w:rsid w:val="002B315F"/>
    <w:rsid w:val="002B3371"/>
    <w:rsid w:val="002B4F07"/>
    <w:rsid w:val="002B56E3"/>
    <w:rsid w:val="002B6F56"/>
    <w:rsid w:val="002B764F"/>
    <w:rsid w:val="002C05D0"/>
    <w:rsid w:val="002C0FD6"/>
    <w:rsid w:val="002C1B1C"/>
    <w:rsid w:val="002C2E0A"/>
    <w:rsid w:val="002C304C"/>
    <w:rsid w:val="002C4619"/>
    <w:rsid w:val="002C55AB"/>
    <w:rsid w:val="002C615D"/>
    <w:rsid w:val="002C67FE"/>
    <w:rsid w:val="002D08D3"/>
    <w:rsid w:val="002D0A4D"/>
    <w:rsid w:val="002D29AD"/>
    <w:rsid w:val="002D2F5C"/>
    <w:rsid w:val="002D37D5"/>
    <w:rsid w:val="002D3D92"/>
    <w:rsid w:val="002D3E52"/>
    <w:rsid w:val="002D3F5B"/>
    <w:rsid w:val="002D5928"/>
    <w:rsid w:val="002D5AFE"/>
    <w:rsid w:val="002D5C9A"/>
    <w:rsid w:val="002D636A"/>
    <w:rsid w:val="002D6523"/>
    <w:rsid w:val="002D6836"/>
    <w:rsid w:val="002D6C08"/>
    <w:rsid w:val="002D74C7"/>
    <w:rsid w:val="002E0927"/>
    <w:rsid w:val="002E099C"/>
    <w:rsid w:val="002E2079"/>
    <w:rsid w:val="002E264B"/>
    <w:rsid w:val="002E31D4"/>
    <w:rsid w:val="002E373A"/>
    <w:rsid w:val="002E5236"/>
    <w:rsid w:val="002E5EB5"/>
    <w:rsid w:val="002E5FD5"/>
    <w:rsid w:val="002E7CB3"/>
    <w:rsid w:val="002F00EF"/>
    <w:rsid w:val="002F1A97"/>
    <w:rsid w:val="002F1BE7"/>
    <w:rsid w:val="002F2B3B"/>
    <w:rsid w:val="002F37E0"/>
    <w:rsid w:val="002F3C90"/>
    <w:rsid w:val="00300251"/>
    <w:rsid w:val="00301249"/>
    <w:rsid w:val="0030129D"/>
    <w:rsid w:val="003016A1"/>
    <w:rsid w:val="00301B13"/>
    <w:rsid w:val="003025F3"/>
    <w:rsid w:val="00302F57"/>
    <w:rsid w:val="00303A30"/>
    <w:rsid w:val="00303F19"/>
    <w:rsid w:val="0030436A"/>
    <w:rsid w:val="003047D9"/>
    <w:rsid w:val="003048FA"/>
    <w:rsid w:val="003053A4"/>
    <w:rsid w:val="00305567"/>
    <w:rsid w:val="003068D6"/>
    <w:rsid w:val="00312820"/>
    <w:rsid w:val="00312AA2"/>
    <w:rsid w:val="00312F39"/>
    <w:rsid w:val="00313EE5"/>
    <w:rsid w:val="003148BA"/>
    <w:rsid w:val="00315E40"/>
    <w:rsid w:val="00316CB2"/>
    <w:rsid w:val="003172AE"/>
    <w:rsid w:val="003215D5"/>
    <w:rsid w:val="00322CCD"/>
    <w:rsid w:val="00327145"/>
    <w:rsid w:val="00330E6D"/>
    <w:rsid w:val="00331966"/>
    <w:rsid w:val="00331AAB"/>
    <w:rsid w:val="00332062"/>
    <w:rsid w:val="00332A2B"/>
    <w:rsid w:val="00333055"/>
    <w:rsid w:val="003337E9"/>
    <w:rsid w:val="003341D5"/>
    <w:rsid w:val="0033524D"/>
    <w:rsid w:val="003360D4"/>
    <w:rsid w:val="00337A26"/>
    <w:rsid w:val="00340461"/>
    <w:rsid w:val="00340B5F"/>
    <w:rsid w:val="00343A76"/>
    <w:rsid w:val="00344499"/>
    <w:rsid w:val="003446F8"/>
    <w:rsid w:val="00345415"/>
    <w:rsid w:val="00345AFE"/>
    <w:rsid w:val="003463CC"/>
    <w:rsid w:val="003476AE"/>
    <w:rsid w:val="003479A9"/>
    <w:rsid w:val="00351C32"/>
    <w:rsid w:val="0035281E"/>
    <w:rsid w:val="0035353B"/>
    <w:rsid w:val="0035389D"/>
    <w:rsid w:val="003545D9"/>
    <w:rsid w:val="003548A0"/>
    <w:rsid w:val="0035555D"/>
    <w:rsid w:val="003570E9"/>
    <w:rsid w:val="0035762B"/>
    <w:rsid w:val="00362BCB"/>
    <w:rsid w:val="00362F05"/>
    <w:rsid w:val="00363F9E"/>
    <w:rsid w:val="00364B20"/>
    <w:rsid w:val="003658C3"/>
    <w:rsid w:val="00365F8F"/>
    <w:rsid w:val="0036639C"/>
    <w:rsid w:val="0036646A"/>
    <w:rsid w:val="00366596"/>
    <w:rsid w:val="0037115C"/>
    <w:rsid w:val="003711C0"/>
    <w:rsid w:val="0037167E"/>
    <w:rsid w:val="0037219C"/>
    <w:rsid w:val="00372250"/>
    <w:rsid w:val="00373120"/>
    <w:rsid w:val="00373184"/>
    <w:rsid w:val="00373429"/>
    <w:rsid w:val="0037433E"/>
    <w:rsid w:val="00374720"/>
    <w:rsid w:val="003747F3"/>
    <w:rsid w:val="003758FE"/>
    <w:rsid w:val="00375FE0"/>
    <w:rsid w:val="00377471"/>
    <w:rsid w:val="003776F3"/>
    <w:rsid w:val="003803C5"/>
    <w:rsid w:val="00380C1C"/>
    <w:rsid w:val="003823B7"/>
    <w:rsid w:val="00383264"/>
    <w:rsid w:val="003857AE"/>
    <w:rsid w:val="00387995"/>
    <w:rsid w:val="0039040D"/>
    <w:rsid w:val="00390CB5"/>
    <w:rsid w:val="003914D6"/>
    <w:rsid w:val="00392430"/>
    <w:rsid w:val="00392949"/>
    <w:rsid w:val="003929B6"/>
    <w:rsid w:val="00392AA2"/>
    <w:rsid w:val="00393A6F"/>
    <w:rsid w:val="00394526"/>
    <w:rsid w:val="0039505D"/>
    <w:rsid w:val="003961C7"/>
    <w:rsid w:val="0039697B"/>
    <w:rsid w:val="00396B82"/>
    <w:rsid w:val="00396F43"/>
    <w:rsid w:val="003A19B3"/>
    <w:rsid w:val="003A1A46"/>
    <w:rsid w:val="003A1C31"/>
    <w:rsid w:val="003A3883"/>
    <w:rsid w:val="003A5031"/>
    <w:rsid w:val="003A539D"/>
    <w:rsid w:val="003A62AC"/>
    <w:rsid w:val="003A7307"/>
    <w:rsid w:val="003B0AF9"/>
    <w:rsid w:val="003B1F53"/>
    <w:rsid w:val="003B2314"/>
    <w:rsid w:val="003B3812"/>
    <w:rsid w:val="003B38BB"/>
    <w:rsid w:val="003B38D2"/>
    <w:rsid w:val="003B3CB9"/>
    <w:rsid w:val="003B41EE"/>
    <w:rsid w:val="003C28C6"/>
    <w:rsid w:val="003C4B74"/>
    <w:rsid w:val="003C6A86"/>
    <w:rsid w:val="003C776D"/>
    <w:rsid w:val="003C7AA3"/>
    <w:rsid w:val="003C7BDA"/>
    <w:rsid w:val="003D037E"/>
    <w:rsid w:val="003D10E1"/>
    <w:rsid w:val="003D2C14"/>
    <w:rsid w:val="003D31D6"/>
    <w:rsid w:val="003D33AE"/>
    <w:rsid w:val="003D42E5"/>
    <w:rsid w:val="003D50B0"/>
    <w:rsid w:val="003D5EB3"/>
    <w:rsid w:val="003E0461"/>
    <w:rsid w:val="003E124B"/>
    <w:rsid w:val="003E1486"/>
    <w:rsid w:val="003E1523"/>
    <w:rsid w:val="003E19D5"/>
    <w:rsid w:val="003E1CBF"/>
    <w:rsid w:val="003E28D6"/>
    <w:rsid w:val="003E3A16"/>
    <w:rsid w:val="003E42D3"/>
    <w:rsid w:val="003E454E"/>
    <w:rsid w:val="003E52D2"/>
    <w:rsid w:val="003E5552"/>
    <w:rsid w:val="003E5665"/>
    <w:rsid w:val="003E6C3E"/>
    <w:rsid w:val="003F14F9"/>
    <w:rsid w:val="003F246F"/>
    <w:rsid w:val="003F3481"/>
    <w:rsid w:val="003F49EE"/>
    <w:rsid w:val="003F5E7D"/>
    <w:rsid w:val="003F61D8"/>
    <w:rsid w:val="00401CAD"/>
    <w:rsid w:val="00405183"/>
    <w:rsid w:val="00405B8A"/>
    <w:rsid w:val="00405FE1"/>
    <w:rsid w:val="00406346"/>
    <w:rsid w:val="004104DF"/>
    <w:rsid w:val="00410520"/>
    <w:rsid w:val="004105DE"/>
    <w:rsid w:val="00411205"/>
    <w:rsid w:val="0041143D"/>
    <w:rsid w:val="004119C2"/>
    <w:rsid w:val="00412F5A"/>
    <w:rsid w:val="00412FCF"/>
    <w:rsid w:val="00413284"/>
    <w:rsid w:val="00414441"/>
    <w:rsid w:val="00414FCD"/>
    <w:rsid w:val="0042112A"/>
    <w:rsid w:val="0042253E"/>
    <w:rsid w:val="0042330D"/>
    <w:rsid w:val="00424301"/>
    <w:rsid w:val="00425E1B"/>
    <w:rsid w:val="00426B85"/>
    <w:rsid w:val="00426C0F"/>
    <w:rsid w:val="00427D0A"/>
    <w:rsid w:val="004317C6"/>
    <w:rsid w:val="004319B3"/>
    <w:rsid w:val="004319E9"/>
    <w:rsid w:val="00432C21"/>
    <w:rsid w:val="00433BDD"/>
    <w:rsid w:val="004370B3"/>
    <w:rsid w:val="004375EC"/>
    <w:rsid w:val="0043786E"/>
    <w:rsid w:val="00440366"/>
    <w:rsid w:val="00440C5F"/>
    <w:rsid w:val="004421CE"/>
    <w:rsid w:val="00444351"/>
    <w:rsid w:val="00444670"/>
    <w:rsid w:val="00444CD1"/>
    <w:rsid w:val="00445B3E"/>
    <w:rsid w:val="00445F83"/>
    <w:rsid w:val="004514AB"/>
    <w:rsid w:val="00452EAB"/>
    <w:rsid w:val="004532F6"/>
    <w:rsid w:val="004540A5"/>
    <w:rsid w:val="00454401"/>
    <w:rsid w:val="0045542F"/>
    <w:rsid w:val="00455D29"/>
    <w:rsid w:val="00456D97"/>
    <w:rsid w:val="00460295"/>
    <w:rsid w:val="00460E41"/>
    <w:rsid w:val="00462F5B"/>
    <w:rsid w:val="00464DD5"/>
    <w:rsid w:val="0046582B"/>
    <w:rsid w:val="00467F3E"/>
    <w:rsid w:val="004704B4"/>
    <w:rsid w:val="00471E5A"/>
    <w:rsid w:val="00473FB1"/>
    <w:rsid w:val="0047504A"/>
    <w:rsid w:val="0048015E"/>
    <w:rsid w:val="00480775"/>
    <w:rsid w:val="004849A6"/>
    <w:rsid w:val="00484A2F"/>
    <w:rsid w:val="004859D2"/>
    <w:rsid w:val="0048616F"/>
    <w:rsid w:val="0048677F"/>
    <w:rsid w:val="00486DE3"/>
    <w:rsid w:val="00486E57"/>
    <w:rsid w:val="004870C1"/>
    <w:rsid w:val="00491301"/>
    <w:rsid w:val="00491CC8"/>
    <w:rsid w:val="00493486"/>
    <w:rsid w:val="00493CD9"/>
    <w:rsid w:val="00495758"/>
    <w:rsid w:val="004976CD"/>
    <w:rsid w:val="004A0947"/>
    <w:rsid w:val="004A0ED6"/>
    <w:rsid w:val="004A20BF"/>
    <w:rsid w:val="004A2434"/>
    <w:rsid w:val="004A29E8"/>
    <w:rsid w:val="004A3596"/>
    <w:rsid w:val="004A3CD1"/>
    <w:rsid w:val="004A589F"/>
    <w:rsid w:val="004A58F2"/>
    <w:rsid w:val="004B00D8"/>
    <w:rsid w:val="004B2734"/>
    <w:rsid w:val="004B3F8D"/>
    <w:rsid w:val="004B426A"/>
    <w:rsid w:val="004B436E"/>
    <w:rsid w:val="004B4619"/>
    <w:rsid w:val="004B6372"/>
    <w:rsid w:val="004B7005"/>
    <w:rsid w:val="004B713E"/>
    <w:rsid w:val="004B76A7"/>
    <w:rsid w:val="004B79BD"/>
    <w:rsid w:val="004C0941"/>
    <w:rsid w:val="004C0ECC"/>
    <w:rsid w:val="004C1096"/>
    <w:rsid w:val="004C1377"/>
    <w:rsid w:val="004C42A2"/>
    <w:rsid w:val="004C4C25"/>
    <w:rsid w:val="004C4CF0"/>
    <w:rsid w:val="004C58C4"/>
    <w:rsid w:val="004C5D7B"/>
    <w:rsid w:val="004C62A0"/>
    <w:rsid w:val="004C77DE"/>
    <w:rsid w:val="004C7986"/>
    <w:rsid w:val="004D0F18"/>
    <w:rsid w:val="004D1380"/>
    <w:rsid w:val="004D1E17"/>
    <w:rsid w:val="004D1E23"/>
    <w:rsid w:val="004D24B0"/>
    <w:rsid w:val="004D2DBF"/>
    <w:rsid w:val="004D2E55"/>
    <w:rsid w:val="004D3BAF"/>
    <w:rsid w:val="004D3D3F"/>
    <w:rsid w:val="004D442A"/>
    <w:rsid w:val="004D50B5"/>
    <w:rsid w:val="004D6BCF"/>
    <w:rsid w:val="004D6CDD"/>
    <w:rsid w:val="004E0CEB"/>
    <w:rsid w:val="004E36BD"/>
    <w:rsid w:val="004E397E"/>
    <w:rsid w:val="004E3B30"/>
    <w:rsid w:val="004E3FB0"/>
    <w:rsid w:val="004E439A"/>
    <w:rsid w:val="004E7AE0"/>
    <w:rsid w:val="004F0613"/>
    <w:rsid w:val="004F1C62"/>
    <w:rsid w:val="004F3935"/>
    <w:rsid w:val="004F64E4"/>
    <w:rsid w:val="004F6501"/>
    <w:rsid w:val="004F6C51"/>
    <w:rsid w:val="004F70FD"/>
    <w:rsid w:val="00500CEF"/>
    <w:rsid w:val="00500DF3"/>
    <w:rsid w:val="005019AF"/>
    <w:rsid w:val="005032CC"/>
    <w:rsid w:val="005038F8"/>
    <w:rsid w:val="005049ED"/>
    <w:rsid w:val="00504B86"/>
    <w:rsid w:val="00505469"/>
    <w:rsid w:val="005056BC"/>
    <w:rsid w:val="005057F6"/>
    <w:rsid w:val="00505DB2"/>
    <w:rsid w:val="00512165"/>
    <w:rsid w:val="005123FD"/>
    <w:rsid w:val="00512CD5"/>
    <w:rsid w:val="005149D0"/>
    <w:rsid w:val="00516AD2"/>
    <w:rsid w:val="005174FB"/>
    <w:rsid w:val="00522804"/>
    <w:rsid w:val="00523CDC"/>
    <w:rsid w:val="00524044"/>
    <w:rsid w:val="00525072"/>
    <w:rsid w:val="005251B3"/>
    <w:rsid w:val="00525FD3"/>
    <w:rsid w:val="005261BB"/>
    <w:rsid w:val="00526763"/>
    <w:rsid w:val="00527A6D"/>
    <w:rsid w:val="0053041F"/>
    <w:rsid w:val="00530A89"/>
    <w:rsid w:val="00531190"/>
    <w:rsid w:val="00534990"/>
    <w:rsid w:val="00534B8B"/>
    <w:rsid w:val="00534FA4"/>
    <w:rsid w:val="0053500D"/>
    <w:rsid w:val="0053509F"/>
    <w:rsid w:val="00535114"/>
    <w:rsid w:val="0053625D"/>
    <w:rsid w:val="00537790"/>
    <w:rsid w:val="00542D77"/>
    <w:rsid w:val="00543F3A"/>
    <w:rsid w:val="005440B7"/>
    <w:rsid w:val="005447F1"/>
    <w:rsid w:val="0054526B"/>
    <w:rsid w:val="00545577"/>
    <w:rsid w:val="00545E22"/>
    <w:rsid w:val="00547F67"/>
    <w:rsid w:val="00552CD3"/>
    <w:rsid w:val="00553557"/>
    <w:rsid w:val="00554D11"/>
    <w:rsid w:val="00555B67"/>
    <w:rsid w:val="005565F0"/>
    <w:rsid w:val="0055671E"/>
    <w:rsid w:val="00556BA2"/>
    <w:rsid w:val="005607A3"/>
    <w:rsid w:val="00561043"/>
    <w:rsid w:val="00561359"/>
    <w:rsid w:val="0056152C"/>
    <w:rsid w:val="005615B5"/>
    <w:rsid w:val="005629B9"/>
    <w:rsid w:val="00565010"/>
    <w:rsid w:val="00565E4A"/>
    <w:rsid w:val="00566EC7"/>
    <w:rsid w:val="0056715E"/>
    <w:rsid w:val="00570752"/>
    <w:rsid w:val="00572441"/>
    <w:rsid w:val="005742F6"/>
    <w:rsid w:val="005748DE"/>
    <w:rsid w:val="0057541B"/>
    <w:rsid w:val="005760C6"/>
    <w:rsid w:val="005761BA"/>
    <w:rsid w:val="00576A42"/>
    <w:rsid w:val="00576AE9"/>
    <w:rsid w:val="00576BF2"/>
    <w:rsid w:val="00577F01"/>
    <w:rsid w:val="0058241F"/>
    <w:rsid w:val="00583789"/>
    <w:rsid w:val="00586225"/>
    <w:rsid w:val="005874C7"/>
    <w:rsid w:val="005877EB"/>
    <w:rsid w:val="00587FDE"/>
    <w:rsid w:val="005902E7"/>
    <w:rsid w:val="00592773"/>
    <w:rsid w:val="00592D93"/>
    <w:rsid w:val="005940AD"/>
    <w:rsid w:val="00594684"/>
    <w:rsid w:val="0059491C"/>
    <w:rsid w:val="005952EF"/>
    <w:rsid w:val="00595F41"/>
    <w:rsid w:val="00596829"/>
    <w:rsid w:val="00597BA6"/>
    <w:rsid w:val="005A010A"/>
    <w:rsid w:val="005A05FD"/>
    <w:rsid w:val="005A09C2"/>
    <w:rsid w:val="005A1E85"/>
    <w:rsid w:val="005A2DFB"/>
    <w:rsid w:val="005A35D1"/>
    <w:rsid w:val="005A3F67"/>
    <w:rsid w:val="005A659E"/>
    <w:rsid w:val="005A6E10"/>
    <w:rsid w:val="005A6FDE"/>
    <w:rsid w:val="005B008E"/>
    <w:rsid w:val="005B056F"/>
    <w:rsid w:val="005B1250"/>
    <w:rsid w:val="005B1448"/>
    <w:rsid w:val="005B1F41"/>
    <w:rsid w:val="005B2165"/>
    <w:rsid w:val="005B2685"/>
    <w:rsid w:val="005B28DC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C08"/>
    <w:rsid w:val="005C35FC"/>
    <w:rsid w:val="005C4192"/>
    <w:rsid w:val="005C5954"/>
    <w:rsid w:val="005C6193"/>
    <w:rsid w:val="005C63E3"/>
    <w:rsid w:val="005D1216"/>
    <w:rsid w:val="005D1F21"/>
    <w:rsid w:val="005D238B"/>
    <w:rsid w:val="005D29FB"/>
    <w:rsid w:val="005D2F2E"/>
    <w:rsid w:val="005D32E3"/>
    <w:rsid w:val="005D4307"/>
    <w:rsid w:val="005D47C9"/>
    <w:rsid w:val="005D4CF6"/>
    <w:rsid w:val="005D5AA4"/>
    <w:rsid w:val="005D627A"/>
    <w:rsid w:val="005D6847"/>
    <w:rsid w:val="005D783C"/>
    <w:rsid w:val="005D79CE"/>
    <w:rsid w:val="005E0031"/>
    <w:rsid w:val="005E0895"/>
    <w:rsid w:val="005E09D8"/>
    <w:rsid w:val="005E0B5E"/>
    <w:rsid w:val="005E1D75"/>
    <w:rsid w:val="005E289B"/>
    <w:rsid w:val="005E390F"/>
    <w:rsid w:val="005E3A7D"/>
    <w:rsid w:val="005E49EC"/>
    <w:rsid w:val="005E4F52"/>
    <w:rsid w:val="005E62D8"/>
    <w:rsid w:val="005E6A9A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6698"/>
    <w:rsid w:val="005F7317"/>
    <w:rsid w:val="00600C1A"/>
    <w:rsid w:val="00600CEB"/>
    <w:rsid w:val="00603D76"/>
    <w:rsid w:val="006046C9"/>
    <w:rsid w:val="00604BEE"/>
    <w:rsid w:val="006055DD"/>
    <w:rsid w:val="006064BD"/>
    <w:rsid w:val="00606A1B"/>
    <w:rsid w:val="006103DC"/>
    <w:rsid w:val="00610672"/>
    <w:rsid w:val="00610902"/>
    <w:rsid w:val="00610A56"/>
    <w:rsid w:val="00611A0A"/>
    <w:rsid w:val="00612AF6"/>
    <w:rsid w:val="00614FCC"/>
    <w:rsid w:val="00615EA8"/>
    <w:rsid w:val="006178F8"/>
    <w:rsid w:val="00620ED3"/>
    <w:rsid w:val="00621348"/>
    <w:rsid w:val="00624641"/>
    <w:rsid w:val="00624EDD"/>
    <w:rsid w:val="00630565"/>
    <w:rsid w:val="00630739"/>
    <w:rsid w:val="00630E17"/>
    <w:rsid w:val="0063395E"/>
    <w:rsid w:val="00634DAE"/>
    <w:rsid w:val="00635A0B"/>
    <w:rsid w:val="00635FA4"/>
    <w:rsid w:val="006417E8"/>
    <w:rsid w:val="006423AA"/>
    <w:rsid w:val="006427C8"/>
    <w:rsid w:val="00643379"/>
    <w:rsid w:val="006443F5"/>
    <w:rsid w:val="00645166"/>
    <w:rsid w:val="0064752F"/>
    <w:rsid w:val="00647EF2"/>
    <w:rsid w:val="00650FC4"/>
    <w:rsid w:val="006512F8"/>
    <w:rsid w:val="006521EC"/>
    <w:rsid w:val="006540DB"/>
    <w:rsid w:val="006579CB"/>
    <w:rsid w:val="00657A45"/>
    <w:rsid w:val="00657A53"/>
    <w:rsid w:val="006605C5"/>
    <w:rsid w:val="00660C85"/>
    <w:rsid w:val="006615E4"/>
    <w:rsid w:val="00662899"/>
    <w:rsid w:val="00662E5C"/>
    <w:rsid w:val="00666E41"/>
    <w:rsid w:val="00670555"/>
    <w:rsid w:val="006714F1"/>
    <w:rsid w:val="0067342B"/>
    <w:rsid w:val="0067367B"/>
    <w:rsid w:val="00677E77"/>
    <w:rsid w:val="00677F70"/>
    <w:rsid w:val="006801EA"/>
    <w:rsid w:val="0068295C"/>
    <w:rsid w:val="00683971"/>
    <w:rsid w:val="00684F08"/>
    <w:rsid w:val="00685718"/>
    <w:rsid w:val="00690188"/>
    <w:rsid w:val="00691B6D"/>
    <w:rsid w:val="0069251C"/>
    <w:rsid w:val="00692E9B"/>
    <w:rsid w:val="0069310E"/>
    <w:rsid w:val="006946EE"/>
    <w:rsid w:val="006955FF"/>
    <w:rsid w:val="00695A83"/>
    <w:rsid w:val="00695AB8"/>
    <w:rsid w:val="00696B9E"/>
    <w:rsid w:val="006A008C"/>
    <w:rsid w:val="006A11B2"/>
    <w:rsid w:val="006A133D"/>
    <w:rsid w:val="006A18D8"/>
    <w:rsid w:val="006A1C58"/>
    <w:rsid w:val="006A1E1F"/>
    <w:rsid w:val="006A28A4"/>
    <w:rsid w:val="006A2CD1"/>
    <w:rsid w:val="006A3892"/>
    <w:rsid w:val="006A5338"/>
    <w:rsid w:val="006A5AEC"/>
    <w:rsid w:val="006A67C4"/>
    <w:rsid w:val="006A71AC"/>
    <w:rsid w:val="006A72DD"/>
    <w:rsid w:val="006B0B5E"/>
    <w:rsid w:val="006B2F73"/>
    <w:rsid w:val="006B3ED8"/>
    <w:rsid w:val="006B5A33"/>
    <w:rsid w:val="006B69E6"/>
    <w:rsid w:val="006B6A4E"/>
    <w:rsid w:val="006B6BF3"/>
    <w:rsid w:val="006C0EC4"/>
    <w:rsid w:val="006C1687"/>
    <w:rsid w:val="006C3319"/>
    <w:rsid w:val="006C3730"/>
    <w:rsid w:val="006C3A84"/>
    <w:rsid w:val="006C42C8"/>
    <w:rsid w:val="006C475D"/>
    <w:rsid w:val="006C479E"/>
    <w:rsid w:val="006C5257"/>
    <w:rsid w:val="006C56A2"/>
    <w:rsid w:val="006C5F8F"/>
    <w:rsid w:val="006C739F"/>
    <w:rsid w:val="006D049D"/>
    <w:rsid w:val="006D24D0"/>
    <w:rsid w:val="006D2941"/>
    <w:rsid w:val="006D3C6E"/>
    <w:rsid w:val="006D41C1"/>
    <w:rsid w:val="006D5429"/>
    <w:rsid w:val="006D5583"/>
    <w:rsid w:val="006E053F"/>
    <w:rsid w:val="006E1A8D"/>
    <w:rsid w:val="006E2962"/>
    <w:rsid w:val="006E2AB6"/>
    <w:rsid w:val="006E2FED"/>
    <w:rsid w:val="006E35CC"/>
    <w:rsid w:val="006E4602"/>
    <w:rsid w:val="006E6E17"/>
    <w:rsid w:val="006E721E"/>
    <w:rsid w:val="006E76A8"/>
    <w:rsid w:val="006E7D71"/>
    <w:rsid w:val="006F0569"/>
    <w:rsid w:val="006F0774"/>
    <w:rsid w:val="006F0CB0"/>
    <w:rsid w:val="006F1264"/>
    <w:rsid w:val="006F1C4E"/>
    <w:rsid w:val="006F2049"/>
    <w:rsid w:val="006F32F3"/>
    <w:rsid w:val="006F3523"/>
    <w:rsid w:val="006F3526"/>
    <w:rsid w:val="006F381C"/>
    <w:rsid w:val="006F3A4C"/>
    <w:rsid w:val="006F4E8B"/>
    <w:rsid w:val="007017B4"/>
    <w:rsid w:val="00701A2F"/>
    <w:rsid w:val="00701FD2"/>
    <w:rsid w:val="00703D55"/>
    <w:rsid w:val="007050FE"/>
    <w:rsid w:val="0070553E"/>
    <w:rsid w:val="00705C1E"/>
    <w:rsid w:val="00705F6E"/>
    <w:rsid w:val="00706966"/>
    <w:rsid w:val="00710C1A"/>
    <w:rsid w:val="00710D85"/>
    <w:rsid w:val="00710DE2"/>
    <w:rsid w:val="00712EB6"/>
    <w:rsid w:val="00713C6A"/>
    <w:rsid w:val="0071403B"/>
    <w:rsid w:val="00715B49"/>
    <w:rsid w:val="00717B9D"/>
    <w:rsid w:val="00720082"/>
    <w:rsid w:val="007210E8"/>
    <w:rsid w:val="007212D9"/>
    <w:rsid w:val="0072220A"/>
    <w:rsid w:val="00722B18"/>
    <w:rsid w:val="00722B59"/>
    <w:rsid w:val="00724E84"/>
    <w:rsid w:val="007250A3"/>
    <w:rsid w:val="0072761C"/>
    <w:rsid w:val="00727E93"/>
    <w:rsid w:val="00730909"/>
    <w:rsid w:val="00730E52"/>
    <w:rsid w:val="00732278"/>
    <w:rsid w:val="0073389A"/>
    <w:rsid w:val="00734D9F"/>
    <w:rsid w:val="00735102"/>
    <w:rsid w:val="007355C7"/>
    <w:rsid w:val="00737E10"/>
    <w:rsid w:val="00740488"/>
    <w:rsid w:val="00740845"/>
    <w:rsid w:val="00742991"/>
    <w:rsid w:val="007443E5"/>
    <w:rsid w:val="007445CD"/>
    <w:rsid w:val="007478AC"/>
    <w:rsid w:val="00747D01"/>
    <w:rsid w:val="00750FB1"/>
    <w:rsid w:val="00753133"/>
    <w:rsid w:val="00754DBF"/>
    <w:rsid w:val="00755F60"/>
    <w:rsid w:val="007569C8"/>
    <w:rsid w:val="00757704"/>
    <w:rsid w:val="00757C76"/>
    <w:rsid w:val="007616F6"/>
    <w:rsid w:val="00761E1E"/>
    <w:rsid w:val="007621A2"/>
    <w:rsid w:val="00763C4E"/>
    <w:rsid w:val="00765910"/>
    <w:rsid w:val="0076680C"/>
    <w:rsid w:val="00767F10"/>
    <w:rsid w:val="00767F8B"/>
    <w:rsid w:val="007704C1"/>
    <w:rsid w:val="00772B30"/>
    <w:rsid w:val="007734B4"/>
    <w:rsid w:val="007737E1"/>
    <w:rsid w:val="007744E3"/>
    <w:rsid w:val="00774D0F"/>
    <w:rsid w:val="0077667B"/>
    <w:rsid w:val="00776996"/>
    <w:rsid w:val="007769C8"/>
    <w:rsid w:val="007771F3"/>
    <w:rsid w:val="00777861"/>
    <w:rsid w:val="00780815"/>
    <w:rsid w:val="00781A11"/>
    <w:rsid w:val="007828E9"/>
    <w:rsid w:val="00783221"/>
    <w:rsid w:val="00783A9A"/>
    <w:rsid w:val="007848A8"/>
    <w:rsid w:val="00785F5F"/>
    <w:rsid w:val="00790D4D"/>
    <w:rsid w:val="007930A9"/>
    <w:rsid w:val="0079379A"/>
    <w:rsid w:val="00795347"/>
    <w:rsid w:val="0079630B"/>
    <w:rsid w:val="00797E96"/>
    <w:rsid w:val="007A152C"/>
    <w:rsid w:val="007A5B8D"/>
    <w:rsid w:val="007A5E75"/>
    <w:rsid w:val="007A6ED5"/>
    <w:rsid w:val="007A7C35"/>
    <w:rsid w:val="007B0A57"/>
    <w:rsid w:val="007B0E21"/>
    <w:rsid w:val="007B1F5B"/>
    <w:rsid w:val="007B2151"/>
    <w:rsid w:val="007B2401"/>
    <w:rsid w:val="007B2699"/>
    <w:rsid w:val="007B29BB"/>
    <w:rsid w:val="007B32C5"/>
    <w:rsid w:val="007B371B"/>
    <w:rsid w:val="007B3E81"/>
    <w:rsid w:val="007B4CFD"/>
    <w:rsid w:val="007B55EB"/>
    <w:rsid w:val="007B5EA8"/>
    <w:rsid w:val="007B7076"/>
    <w:rsid w:val="007C1B8B"/>
    <w:rsid w:val="007C211B"/>
    <w:rsid w:val="007C3CC4"/>
    <w:rsid w:val="007C4651"/>
    <w:rsid w:val="007C4DEE"/>
    <w:rsid w:val="007C5770"/>
    <w:rsid w:val="007C7693"/>
    <w:rsid w:val="007C7A9B"/>
    <w:rsid w:val="007D0A46"/>
    <w:rsid w:val="007D2334"/>
    <w:rsid w:val="007D3F60"/>
    <w:rsid w:val="007D7B25"/>
    <w:rsid w:val="007E1382"/>
    <w:rsid w:val="007E1B10"/>
    <w:rsid w:val="007E2290"/>
    <w:rsid w:val="007E2BCF"/>
    <w:rsid w:val="007E570D"/>
    <w:rsid w:val="007E5952"/>
    <w:rsid w:val="007E6C11"/>
    <w:rsid w:val="007E6D1B"/>
    <w:rsid w:val="007E744A"/>
    <w:rsid w:val="007E79E4"/>
    <w:rsid w:val="007E79EE"/>
    <w:rsid w:val="007F0277"/>
    <w:rsid w:val="007F10E2"/>
    <w:rsid w:val="007F153B"/>
    <w:rsid w:val="007F216A"/>
    <w:rsid w:val="007F4FB8"/>
    <w:rsid w:val="007F5349"/>
    <w:rsid w:val="007F5406"/>
    <w:rsid w:val="007F5A9F"/>
    <w:rsid w:val="007F6AB4"/>
    <w:rsid w:val="007F6FA7"/>
    <w:rsid w:val="007F7FDF"/>
    <w:rsid w:val="008013B1"/>
    <w:rsid w:val="008018AB"/>
    <w:rsid w:val="00802CA6"/>
    <w:rsid w:val="00804388"/>
    <w:rsid w:val="008043D0"/>
    <w:rsid w:val="008053E6"/>
    <w:rsid w:val="008058CF"/>
    <w:rsid w:val="00806B28"/>
    <w:rsid w:val="00811651"/>
    <w:rsid w:val="00811BD1"/>
    <w:rsid w:val="00811EE3"/>
    <w:rsid w:val="00812911"/>
    <w:rsid w:val="00813DD7"/>
    <w:rsid w:val="0081455E"/>
    <w:rsid w:val="008154DC"/>
    <w:rsid w:val="00817D5D"/>
    <w:rsid w:val="00820CE5"/>
    <w:rsid w:val="00822572"/>
    <w:rsid w:val="008234BE"/>
    <w:rsid w:val="008239E1"/>
    <w:rsid w:val="00823CD5"/>
    <w:rsid w:val="00824BBD"/>
    <w:rsid w:val="0082550C"/>
    <w:rsid w:val="0082608E"/>
    <w:rsid w:val="00826B37"/>
    <w:rsid w:val="00830590"/>
    <w:rsid w:val="00830821"/>
    <w:rsid w:val="008311A5"/>
    <w:rsid w:val="00833B51"/>
    <w:rsid w:val="00834750"/>
    <w:rsid w:val="008352C5"/>
    <w:rsid w:val="00835C0D"/>
    <w:rsid w:val="008418F8"/>
    <w:rsid w:val="00841964"/>
    <w:rsid w:val="00843AEA"/>
    <w:rsid w:val="00843DDD"/>
    <w:rsid w:val="00843FBC"/>
    <w:rsid w:val="00845346"/>
    <w:rsid w:val="00845D3E"/>
    <w:rsid w:val="00846CE5"/>
    <w:rsid w:val="00847975"/>
    <w:rsid w:val="00850E17"/>
    <w:rsid w:val="00850E67"/>
    <w:rsid w:val="0085182F"/>
    <w:rsid w:val="008520D8"/>
    <w:rsid w:val="00854E09"/>
    <w:rsid w:val="00860516"/>
    <w:rsid w:val="0086087C"/>
    <w:rsid w:val="00862C11"/>
    <w:rsid w:val="00862CB5"/>
    <w:rsid w:val="00862D35"/>
    <w:rsid w:val="0086325D"/>
    <w:rsid w:val="00863536"/>
    <w:rsid w:val="0086479B"/>
    <w:rsid w:val="00865AEC"/>
    <w:rsid w:val="00865AFE"/>
    <w:rsid w:val="00867B9D"/>
    <w:rsid w:val="00872BC2"/>
    <w:rsid w:val="008746B0"/>
    <w:rsid w:val="00874E7E"/>
    <w:rsid w:val="00876D7D"/>
    <w:rsid w:val="008839A9"/>
    <w:rsid w:val="00884AB3"/>
    <w:rsid w:val="00885DAB"/>
    <w:rsid w:val="00887EAF"/>
    <w:rsid w:val="00890450"/>
    <w:rsid w:val="0089140E"/>
    <w:rsid w:val="0089148D"/>
    <w:rsid w:val="00892B18"/>
    <w:rsid w:val="008937BB"/>
    <w:rsid w:val="008940BA"/>
    <w:rsid w:val="00894669"/>
    <w:rsid w:val="00894F86"/>
    <w:rsid w:val="0089525C"/>
    <w:rsid w:val="00895751"/>
    <w:rsid w:val="008A19DF"/>
    <w:rsid w:val="008A2598"/>
    <w:rsid w:val="008A39C3"/>
    <w:rsid w:val="008A4B0B"/>
    <w:rsid w:val="008A4E8F"/>
    <w:rsid w:val="008A6DE9"/>
    <w:rsid w:val="008A6FBB"/>
    <w:rsid w:val="008A71BE"/>
    <w:rsid w:val="008A7AFB"/>
    <w:rsid w:val="008A7D67"/>
    <w:rsid w:val="008B1555"/>
    <w:rsid w:val="008B18E8"/>
    <w:rsid w:val="008B1AAB"/>
    <w:rsid w:val="008B279B"/>
    <w:rsid w:val="008B2862"/>
    <w:rsid w:val="008B3250"/>
    <w:rsid w:val="008B338A"/>
    <w:rsid w:val="008B4226"/>
    <w:rsid w:val="008B4730"/>
    <w:rsid w:val="008B5600"/>
    <w:rsid w:val="008B58BF"/>
    <w:rsid w:val="008B6790"/>
    <w:rsid w:val="008B75C4"/>
    <w:rsid w:val="008B7715"/>
    <w:rsid w:val="008B7C55"/>
    <w:rsid w:val="008C0044"/>
    <w:rsid w:val="008C0D4F"/>
    <w:rsid w:val="008C22FA"/>
    <w:rsid w:val="008C2B16"/>
    <w:rsid w:val="008C3618"/>
    <w:rsid w:val="008C43E3"/>
    <w:rsid w:val="008C69EB"/>
    <w:rsid w:val="008C6AF2"/>
    <w:rsid w:val="008D080B"/>
    <w:rsid w:val="008D2195"/>
    <w:rsid w:val="008D2785"/>
    <w:rsid w:val="008D2D89"/>
    <w:rsid w:val="008D6F75"/>
    <w:rsid w:val="008D7C62"/>
    <w:rsid w:val="008E0BFF"/>
    <w:rsid w:val="008E196B"/>
    <w:rsid w:val="008E2FCA"/>
    <w:rsid w:val="008E2FEC"/>
    <w:rsid w:val="008E5364"/>
    <w:rsid w:val="008E53F8"/>
    <w:rsid w:val="008E67A4"/>
    <w:rsid w:val="008E6E7F"/>
    <w:rsid w:val="008F1688"/>
    <w:rsid w:val="008F1852"/>
    <w:rsid w:val="008F38C1"/>
    <w:rsid w:val="008F5352"/>
    <w:rsid w:val="00900991"/>
    <w:rsid w:val="00900CF1"/>
    <w:rsid w:val="00900D91"/>
    <w:rsid w:val="00900E63"/>
    <w:rsid w:val="009043B1"/>
    <w:rsid w:val="00904899"/>
    <w:rsid w:val="00904983"/>
    <w:rsid w:val="00904C23"/>
    <w:rsid w:val="00906634"/>
    <w:rsid w:val="00907881"/>
    <w:rsid w:val="00907BCB"/>
    <w:rsid w:val="009107CC"/>
    <w:rsid w:val="00910814"/>
    <w:rsid w:val="0091293B"/>
    <w:rsid w:val="00914C59"/>
    <w:rsid w:val="00914DDF"/>
    <w:rsid w:val="009150BC"/>
    <w:rsid w:val="0091547C"/>
    <w:rsid w:val="00915C49"/>
    <w:rsid w:val="00915F78"/>
    <w:rsid w:val="00917CF9"/>
    <w:rsid w:val="0092081A"/>
    <w:rsid w:val="009221DE"/>
    <w:rsid w:val="00922B14"/>
    <w:rsid w:val="00923FDE"/>
    <w:rsid w:val="009247FC"/>
    <w:rsid w:val="00924C34"/>
    <w:rsid w:val="009279DD"/>
    <w:rsid w:val="009302A2"/>
    <w:rsid w:val="00930795"/>
    <w:rsid w:val="009309F2"/>
    <w:rsid w:val="009321A9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F11"/>
    <w:rsid w:val="00937F55"/>
    <w:rsid w:val="0094248E"/>
    <w:rsid w:val="00945313"/>
    <w:rsid w:val="009462D6"/>
    <w:rsid w:val="0094722A"/>
    <w:rsid w:val="009474EE"/>
    <w:rsid w:val="00950B85"/>
    <w:rsid w:val="00951B89"/>
    <w:rsid w:val="0095214F"/>
    <w:rsid w:val="00953DB4"/>
    <w:rsid w:val="00955D57"/>
    <w:rsid w:val="00957F05"/>
    <w:rsid w:val="00961071"/>
    <w:rsid w:val="00961795"/>
    <w:rsid w:val="00966BD4"/>
    <w:rsid w:val="00967AE7"/>
    <w:rsid w:val="00970B3E"/>
    <w:rsid w:val="009710C2"/>
    <w:rsid w:val="00971F3B"/>
    <w:rsid w:val="0097210C"/>
    <w:rsid w:val="009726A2"/>
    <w:rsid w:val="00972751"/>
    <w:rsid w:val="00973501"/>
    <w:rsid w:val="00973D86"/>
    <w:rsid w:val="00974DFF"/>
    <w:rsid w:val="00974F3D"/>
    <w:rsid w:val="00975DF7"/>
    <w:rsid w:val="00976F50"/>
    <w:rsid w:val="00977D50"/>
    <w:rsid w:val="00980C21"/>
    <w:rsid w:val="0098145B"/>
    <w:rsid w:val="00981D08"/>
    <w:rsid w:val="00982247"/>
    <w:rsid w:val="00985689"/>
    <w:rsid w:val="0098574A"/>
    <w:rsid w:val="009877C5"/>
    <w:rsid w:val="0099038E"/>
    <w:rsid w:val="009909BB"/>
    <w:rsid w:val="00990E83"/>
    <w:rsid w:val="00991373"/>
    <w:rsid w:val="0099330D"/>
    <w:rsid w:val="00994CDE"/>
    <w:rsid w:val="0099525D"/>
    <w:rsid w:val="0099613A"/>
    <w:rsid w:val="009968D5"/>
    <w:rsid w:val="00996A93"/>
    <w:rsid w:val="00996D2E"/>
    <w:rsid w:val="00997339"/>
    <w:rsid w:val="009973E5"/>
    <w:rsid w:val="009979AB"/>
    <w:rsid w:val="009A307E"/>
    <w:rsid w:val="009A3326"/>
    <w:rsid w:val="009A36A1"/>
    <w:rsid w:val="009A6140"/>
    <w:rsid w:val="009A64A3"/>
    <w:rsid w:val="009A7134"/>
    <w:rsid w:val="009A784F"/>
    <w:rsid w:val="009B0AF3"/>
    <w:rsid w:val="009B13E5"/>
    <w:rsid w:val="009B18F4"/>
    <w:rsid w:val="009B1C30"/>
    <w:rsid w:val="009B2B65"/>
    <w:rsid w:val="009B3044"/>
    <w:rsid w:val="009B3658"/>
    <w:rsid w:val="009B3921"/>
    <w:rsid w:val="009B7AF0"/>
    <w:rsid w:val="009B7C71"/>
    <w:rsid w:val="009B7EB5"/>
    <w:rsid w:val="009C057A"/>
    <w:rsid w:val="009C226A"/>
    <w:rsid w:val="009C3D44"/>
    <w:rsid w:val="009C3E7D"/>
    <w:rsid w:val="009C42D0"/>
    <w:rsid w:val="009C6B74"/>
    <w:rsid w:val="009C7344"/>
    <w:rsid w:val="009C764B"/>
    <w:rsid w:val="009C7F28"/>
    <w:rsid w:val="009D0588"/>
    <w:rsid w:val="009D6B2A"/>
    <w:rsid w:val="009D77DD"/>
    <w:rsid w:val="009E01D5"/>
    <w:rsid w:val="009E073B"/>
    <w:rsid w:val="009E0C66"/>
    <w:rsid w:val="009E2ADA"/>
    <w:rsid w:val="009E365C"/>
    <w:rsid w:val="009E3AC2"/>
    <w:rsid w:val="009E430F"/>
    <w:rsid w:val="009E5FAF"/>
    <w:rsid w:val="009E69D8"/>
    <w:rsid w:val="009E7E91"/>
    <w:rsid w:val="009F00DF"/>
    <w:rsid w:val="009F0937"/>
    <w:rsid w:val="009F3C12"/>
    <w:rsid w:val="009F43D8"/>
    <w:rsid w:val="009F5947"/>
    <w:rsid w:val="009F5D34"/>
    <w:rsid w:val="009F5F64"/>
    <w:rsid w:val="009F6C2C"/>
    <w:rsid w:val="009F76C9"/>
    <w:rsid w:val="009F7852"/>
    <w:rsid w:val="00A0051A"/>
    <w:rsid w:val="00A00703"/>
    <w:rsid w:val="00A02205"/>
    <w:rsid w:val="00A02EAB"/>
    <w:rsid w:val="00A03433"/>
    <w:rsid w:val="00A03D65"/>
    <w:rsid w:val="00A049B2"/>
    <w:rsid w:val="00A064AA"/>
    <w:rsid w:val="00A07452"/>
    <w:rsid w:val="00A1036A"/>
    <w:rsid w:val="00A1038E"/>
    <w:rsid w:val="00A103B8"/>
    <w:rsid w:val="00A112F9"/>
    <w:rsid w:val="00A119B3"/>
    <w:rsid w:val="00A127A8"/>
    <w:rsid w:val="00A136E1"/>
    <w:rsid w:val="00A144B8"/>
    <w:rsid w:val="00A14692"/>
    <w:rsid w:val="00A17392"/>
    <w:rsid w:val="00A173A8"/>
    <w:rsid w:val="00A20147"/>
    <w:rsid w:val="00A201D0"/>
    <w:rsid w:val="00A22E43"/>
    <w:rsid w:val="00A27B19"/>
    <w:rsid w:val="00A31376"/>
    <w:rsid w:val="00A31CC8"/>
    <w:rsid w:val="00A320BA"/>
    <w:rsid w:val="00A331EB"/>
    <w:rsid w:val="00A34066"/>
    <w:rsid w:val="00A34DC1"/>
    <w:rsid w:val="00A352C5"/>
    <w:rsid w:val="00A35D91"/>
    <w:rsid w:val="00A36FC6"/>
    <w:rsid w:val="00A37DF9"/>
    <w:rsid w:val="00A402D6"/>
    <w:rsid w:val="00A40DE8"/>
    <w:rsid w:val="00A41CAB"/>
    <w:rsid w:val="00A42231"/>
    <w:rsid w:val="00A42769"/>
    <w:rsid w:val="00A432F2"/>
    <w:rsid w:val="00A43822"/>
    <w:rsid w:val="00A4685F"/>
    <w:rsid w:val="00A47248"/>
    <w:rsid w:val="00A47890"/>
    <w:rsid w:val="00A47B55"/>
    <w:rsid w:val="00A50A38"/>
    <w:rsid w:val="00A50A5A"/>
    <w:rsid w:val="00A52526"/>
    <w:rsid w:val="00A5554F"/>
    <w:rsid w:val="00A56E6C"/>
    <w:rsid w:val="00A578D0"/>
    <w:rsid w:val="00A6055D"/>
    <w:rsid w:val="00A61BDA"/>
    <w:rsid w:val="00A63813"/>
    <w:rsid w:val="00A650FF"/>
    <w:rsid w:val="00A65D98"/>
    <w:rsid w:val="00A66F18"/>
    <w:rsid w:val="00A67F9F"/>
    <w:rsid w:val="00A70894"/>
    <w:rsid w:val="00A70B90"/>
    <w:rsid w:val="00A72DA2"/>
    <w:rsid w:val="00A72DF6"/>
    <w:rsid w:val="00A732A2"/>
    <w:rsid w:val="00A739BB"/>
    <w:rsid w:val="00A73C21"/>
    <w:rsid w:val="00A767F4"/>
    <w:rsid w:val="00A76AEF"/>
    <w:rsid w:val="00A76D7E"/>
    <w:rsid w:val="00A770B6"/>
    <w:rsid w:val="00A775B3"/>
    <w:rsid w:val="00A778F5"/>
    <w:rsid w:val="00A8335B"/>
    <w:rsid w:val="00A836DD"/>
    <w:rsid w:val="00A836E3"/>
    <w:rsid w:val="00A8397D"/>
    <w:rsid w:val="00A8638D"/>
    <w:rsid w:val="00A869C7"/>
    <w:rsid w:val="00A86A5C"/>
    <w:rsid w:val="00A86C58"/>
    <w:rsid w:val="00A86E7B"/>
    <w:rsid w:val="00A91848"/>
    <w:rsid w:val="00A9277D"/>
    <w:rsid w:val="00A93063"/>
    <w:rsid w:val="00A93431"/>
    <w:rsid w:val="00A93628"/>
    <w:rsid w:val="00A939CE"/>
    <w:rsid w:val="00A93A8C"/>
    <w:rsid w:val="00A961A6"/>
    <w:rsid w:val="00A9634A"/>
    <w:rsid w:val="00A967F4"/>
    <w:rsid w:val="00AA0BDA"/>
    <w:rsid w:val="00AA1643"/>
    <w:rsid w:val="00AA16C3"/>
    <w:rsid w:val="00AA4875"/>
    <w:rsid w:val="00AA5463"/>
    <w:rsid w:val="00AA6512"/>
    <w:rsid w:val="00AA7181"/>
    <w:rsid w:val="00AA74B0"/>
    <w:rsid w:val="00AA776C"/>
    <w:rsid w:val="00AA7821"/>
    <w:rsid w:val="00AA7B1A"/>
    <w:rsid w:val="00AB08BF"/>
    <w:rsid w:val="00AB2DC3"/>
    <w:rsid w:val="00AB3948"/>
    <w:rsid w:val="00AB4B18"/>
    <w:rsid w:val="00AB6295"/>
    <w:rsid w:val="00AB785B"/>
    <w:rsid w:val="00AB7A62"/>
    <w:rsid w:val="00AC0208"/>
    <w:rsid w:val="00AC050D"/>
    <w:rsid w:val="00AC2C22"/>
    <w:rsid w:val="00AC43FA"/>
    <w:rsid w:val="00AC495E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D5105"/>
    <w:rsid w:val="00AE15DE"/>
    <w:rsid w:val="00AE1BCF"/>
    <w:rsid w:val="00AE2DDB"/>
    <w:rsid w:val="00AE4F5F"/>
    <w:rsid w:val="00AE573A"/>
    <w:rsid w:val="00AE6114"/>
    <w:rsid w:val="00AE6F22"/>
    <w:rsid w:val="00AE7229"/>
    <w:rsid w:val="00AE7296"/>
    <w:rsid w:val="00AF098F"/>
    <w:rsid w:val="00AF0EA6"/>
    <w:rsid w:val="00AF11C9"/>
    <w:rsid w:val="00AF1F8F"/>
    <w:rsid w:val="00AF2858"/>
    <w:rsid w:val="00AF2BA3"/>
    <w:rsid w:val="00AF3222"/>
    <w:rsid w:val="00AF4942"/>
    <w:rsid w:val="00AF5E8F"/>
    <w:rsid w:val="00AF613D"/>
    <w:rsid w:val="00AF705C"/>
    <w:rsid w:val="00AF71C0"/>
    <w:rsid w:val="00AF7834"/>
    <w:rsid w:val="00AF7C23"/>
    <w:rsid w:val="00B00827"/>
    <w:rsid w:val="00B00F3B"/>
    <w:rsid w:val="00B00FFD"/>
    <w:rsid w:val="00B0394E"/>
    <w:rsid w:val="00B0456D"/>
    <w:rsid w:val="00B07194"/>
    <w:rsid w:val="00B07518"/>
    <w:rsid w:val="00B07EDE"/>
    <w:rsid w:val="00B11808"/>
    <w:rsid w:val="00B11A9B"/>
    <w:rsid w:val="00B124AF"/>
    <w:rsid w:val="00B130B8"/>
    <w:rsid w:val="00B136D5"/>
    <w:rsid w:val="00B156C4"/>
    <w:rsid w:val="00B16D1E"/>
    <w:rsid w:val="00B21A7E"/>
    <w:rsid w:val="00B2558D"/>
    <w:rsid w:val="00B2716E"/>
    <w:rsid w:val="00B3017A"/>
    <w:rsid w:val="00B302F3"/>
    <w:rsid w:val="00B318B6"/>
    <w:rsid w:val="00B31F30"/>
    <w:rsid w:val="00B330A3"/>
    <w:rsid w:val="00B33BF7"/>
    <w:rsid w:val="00B3412E"/>
    <w:rsid w:val="00B34574"/>
    <w:rsid w:val="00B3532D"/>
    <w:rsid w:val="00B35799"/>
    <w:rsid w:val="00B35D10"/>
    <w:rsid w:val="00B36CC8"/>
    <w:rsid w:val="00B36FD6"/>
    <w:rsid w:val="00B414DF"/>
    <w:rsid w:val="00B42014"/>
    <w:rsid w:val="00B433DC"/>
    <w:rsid w:val="00B43C8F"/>
    <w:rsid w:val="00B43DF3"/>
    <w:rsid w:val="00B44149"/>
    <w:rsid w:val="00B44F17"/>
    <w:rsid w:val="00B472E1"/>
    <w:rsid w:val="00B475F7"/>
    <w:rsid w:val="00B47A07"/>
    <w:rsid w:val="00B53A80"/>
    <w:rsid w:val="00B54175"/>
    <w:rsid w:val="00B56679"/>
    <w:rsid w:val="00B56EA9"/>
    <w:rsid w:val="00B5714E"/>
    <w:rsid w:val="00B60246"/>
    <w:rsid w:val="00B61966"/>
    <w:rsid w:val="00B637DB"/>
    <w:rsid w:val="00B64176"/>
    <w:rsid w:val="00B64219"/>
    <w:rsid w:val="00B645B4"/>
    <w:rsid w:val="00B6620F"/>
    <w:rsid w:val="00B66291"/>
    <w:rsid w:val="00B66802"/>
    <w:rsid w:val="00B66D1B"/>
    <w:rsid w:val="00B67FBB"/>
    <w:rsid w:val="00B70131"/>
    <w:rsid w:val="00B70F7C"/>
    <w:rsid w:val="00B7407F"/>
    <w:rsid w:val="00B746D0"/>
    <w:rsid w:val="00B76EBE"/>
    <w:rsid w:val="00B77416"/>
    <w:rsid w:val="00B80488"/>
    <w:rsid w:val="00B84091"/>
    <w:rsid w:val="00B854E7"/>
    <w:rsid w:val="00B854FE"/>
    <w:rsid w:val="00B85764"/>
    <w:rsid w:val="00B864BB"/>
    <w:rsid w:val="00B86ECD"/>
    <w:rsid w:val="00B904D2"/>
    <w:rsid w:val="00B9135A"/>
    <w:rsid w:val="00B91B23"/>
    <w:rsid w:val="00B92602"/>
    <w:rsid w:val="00B93F79"/>
    <w:rsid w:val="00B94B7D"/>
    <w:rsid w:val="00B94FE1"/>
    <w:rsid w:val="00B96969"/>
    <w:rsid w:val="00B979A1"/>
    <w:rsid w:val="00B97F64"/>
    <w:rsid w:val="00BA0F0F"/>
    <w:rsid w:val="00BA1B19"/>
    <w:rsid w:val="00BA47DF"/>
    <w:rsid w:val="00BA4917"/>
    <w:rsid w:val="00BA4C95"/>
    <w:rsid w:val="00BA4E8A"/>
    <w:rsid w:val="00BA57C7"/>
    <w:rsid w:val="00BA7880"/>
    <w:rsid w:val="00BA7CEA"/>
    <w:rsid w:val="00BB1E5C"/>
    <w:rsid w:val="00BB250F"/>
    <w:rsid w:val="00BB2BF5"/>
    <w:rsid w:val="00BB30FC"/>
    <w:rsid w:val="00BB37BF"/>
    <w:rsid w:val="00BB39AF"/>
    <w:rsid w:val="00BB579D"/>
    <w:rsid w:val="00BB6C8E"/>
    <w:rsid w:val="00BC12BA"/>
    <w:rsid w:val="00BC236F"/>
    <w:rsid w:val="00BC3924"/>
    <w:rsid w:val="00BC438F"/>
    <w:rsid w:val="00BC4CB4"/>
    <w:rsid w:val="00BC5235"/>
    <w:rsid w:val="00BC71A2"/>
    <w:rsid w:val="00BC7C23"/>
    <w:rsid w:val="00BC7E7A"/>
    <w:rsid w:val="00BD098F"/>
    <w:rsid w:val="00BD1844"/>
    <w:rsid w:val="00BD18A2"/>
    <w:rsid w:val="00BD1F3B"/>
    <w:rsid w:val="00BD229D"/>
    <w:rsid w:val="00BD307A"/>
    <w:rsid w:val="00BD372E"/>
    <w:rsid w:val="00BD5A5F"/>
    <w:rsid w:val="00BD6FB2"/>
    <w:rsid w:val="00BD7368"/>
    <w:rsid w:val="00BE1A68"/>
    <w:rsid w:val="00BE1FAE"/>
    <w:rsid w:val="00BE26B4"/>
    <w:rsid w:val="00BE277E"/>
    <w:rsid w:val="00BE3EC3"/>
    <w:rsid w:val="00BE4662"/>
    <w:rsid w:val="00BE5419"/>
    <w:rsid w:val="00BE6DF9"/>
    <w:rsid w:val="00BF0B5A"/>
    <w:rsid w:val="00BF0C34"/>
    <w:rsid w:val="00BF244D"/>
    <w:rsid w:val="00BF247E"/>
    <w:rsid w:val="00BF55E5"/>
    <w:rsid w:val="00BF6302"/>
    <w:rsid w:val="00BF7E16"/>
    <w:rsid w:val="00C00214"/>
    <w:rsid w:val="00C02387"/>
    <w:rsid w:val="00C02448"/>
    <w:rsid w:val="00C02800"/>
    <w:rsid w:val="00C02895"/>
    <w:rsid w:val="00C05134"/>
    <w:rsid w:val="00C05877"/>
    <w:rsid w:val="00C0635B"/>
    <w:rsid w:val="00C0744D"/>
    <w:rsid w:val="00C0752F"/>
    <w:rsid w:val="00C10E91"/>
    <w:rsid w:val="00C11ABF"/>
    <w:rsid w:val="00C11F01"/>
    <w:rsid w:val="00C12465"/>
    <w:rsid w:val="00C151A7"/>
    <w:rsid w:val="00C1635B"/>
    <w:rsid w:val="00C16B01"/>
    <w:rsid w:val="00C174C6"/>
    <w:rsid w:val="00C176BA"/>
    <w:rsid w:val="00C20406"/>
    <w:rsid w:val="00C20FF7"/>
    <w:rsid w:val="00C21238"/>
    <w:rsid w:val="00C2236A"/>
    <w:rsid w:val="00C22F55"/>
    <w:rsid w:val="00C303E5"/>
    <w:rsid w:val="00C30FDB"/>
    <w:rsid w:val="00C31CC3"/>
    <w:rsid w:val="00C329FD"/>
    <w:rsid w:val="00C32FE6"/>
    <w:rsid w:val="00C332CA"/>
    <w:rsid w:val="00C33A19"/>
    <w:rsid w:val="00C3451F"/>
    <w:rsid w:val="00C359C8"/>
    <w:rsid w:val="00C35C48"/>
    <w:rsid w:val="00C36093"/>
    <w:rsid w:val="00C363F8"/>
    <w:rsid w:val="00C36527"/>
    <w:rsid w:val="00C36646"/>
    <w:rsid w:val="00C42606"/>
    <w:rsid w:val="00C42E03"/>
    <w:rsid w:val="00C44092"/>
    <w:rsid w:val="00C455A1"/>
    <w:rsid w:val="00C52ED2"/>
    <w:rsid w:val="00C53327"/>
    <w:rsid w:val="00C554F3"/>
    <w:rsid w:val="00C60D73"/>
    <w:rsid w:val="00C61013"/>
    <w:rsid w:val="00C624CC"/>
    <w:rsid w:val="00C62C9B"/>
    <w:rsid w:val="00C63140"/>
    <w:rsid w:val="00C63211"/>
    <w:rsid w:val="00C639DF"/>
    <w:rsid w:val="00C64327"/>
    <w:rsid w:val="00C64F66"/>
    <w:rsid w:val="00C66126"/>
    <w:rsid w:val="00C67060"/>
    <w:rsid w:val="00C72040"/>
    <w:rsid w:val="00C73243"/>
    <w:rsid w:val="00C73531"/>
    <w:rsid w:val="00C74446"/>
    <w:rsid w:val="00C75963"/>
    <w:rsid w:val="00C7614C"/>
    <w:rsid w:val="00C7646F"/>
    <w:rsid w:val="00C7694A"/>
    <w:rsid w:val="00C80931"/>
    <w:rsid w:val="00C80DBB"/>
    <w:rsid w:val="00C813DF"/>
    <w:rsid w:val="00C81503"/>
    <w:rsid w:val="00C81FDA"/>
    <w:rsid w:val="00C82053"/>
    <w:rsid w:val="00C8218B"/>
    <w:rsid w:val="00C82474"/>
    <w:rsid w:val="00C82BCC"/>
    <w:rsid w:val="00C82BFE"/>
    <w:rsid w:val="00C82D74"/>
    <w:rsid w:val="00C83614"/>
    <w:rsid w:val="00C853D2"/>
    <w:rsid w:val="00C85F48"/>
    <w:rsid w:val="00C87F58"/>
    <w:rsid w:val="00C91ED4"/>
    <w:rsid w:val="00C92990"/>
    <w:rsid w:val="00C929CD"/>
    <w:rsid w:val="00C9315F"/>
    <w:rsid w:val="00C9549B"/>
    <w:rsid w:val="00C9646A"/>
    <w:rsid w:val="00C9757D"/>
    <w:rsid w:val="00CA073E"/>
    <w:rsid w:val="00CA0CC1"/>
    <w:rsid w:val="00CA2156"/>
    <w:rsid w:val="00CA2170"/>
    <w:rsid w:val="00CA29DE"/>
    <w:rsid w:val="00CA2EEA"/>
    <w:rsid w:val="00CA321A"/>
    <w:rsid w:val="00CA5C72"/>
    <w:rsid w:val="00CA6083"/>
    <w:rsid w:val="00CA649E"/>
    <w:rsid w:val="00CA6C77"/>
    <w:rsid w:val="00CA6FE6"/>
    <w:rsid w:val="00CA7B9B"/>
    <w:rsid w:val="00CB0419"/>
    <w:rsid w:val="00CB05E4"/>
    <w:rsid w:val="00CB1DBB"/>
    <w:rsid w:val="00CB1F67"/>
    <w:rsid w:val="00CB2EB4"/>
    <w:rsid w:val="00CB3972"/>
    <w:rsid w:val="00CB3F64"/>
    <w:rsid w:val="00CB413B"/>
    <w:rsid w:val="00CB5D45"/>
    <w:rsid w:val="00CB6A3F"/>
    <w:rsid w:val="00CB6E44"/>
    <w:rsid w:val="00CB7DB1"/>
    <w:rsid w:val="00CC0B5F"/>
    <w:rsid w:val="00CC0DDF"/>
    <w:rsid w:val="00CC268F"/>
    <w:rsid w:val="00CC3E9E"/>
    <w:rsid w:val="00CC5CBB"/>
    <w:rsid w:val="00CC6497"/>
    <w:rsid w:val="00CD01B1"/>
    <w:rsid w:val="00CD15FB"/>
    <w:rsid w:val="00CD3B23"/>
    <w:rsid w:val="00CD4231"/>
    <w:rsid w:val="00CD4913"/>
    <w:rsid w:val="00CD4988"/>
    <w:rsid w:val="00CD56BB"/>
    <w:rsid w:val="00CD5804"/>
    <w:rsid w:val="00CD5909"/>
    <w:rsid w:val="00CD6621"/>
    <w:rsid w:val="00CD69EE"/>
    <w:rsid w:val="00CE1CE5"/>
    <w:rsid w:val="00CE44BE"/>
    <w:rsid w:val="00CE4CD1"/>
    <w:rsid w:val="00CE4CEC"/>
    <w:rsid w:val="00CE4E07"/>
    <w:rsid w:val="00CE671A"/>
    <w:rsid w:val="00CE7437"/>
    <w:rsid w:val="00CE7938"/>
    <w:rsid w:val="00CF0138"/>
    <w:rsid w:val="00CF0D84"/>
    <w:rsid w:val="00CF1181"/>
    <w:rsid w:val="00CF2500"/>
    <w:rsid w:val="00CF3FA5"/>
    <w:rsid w:val="00CF4DBB"/>
    <w:rsid w:val="00CF61C4"/>
    <w:rsid w:val="00CF6C40"/>
    <w:rsid w:val="00CF79EE"/>
    <w:rsid w:val="00CF7FAF"/>
    <w:rsid w:val="00D003E6"/>
    <w:rsid w:val="00D00471"/>
    <w:rsid w:val="00D011EF"/>
    <w:rsid w:val="00D01648"/>
    <w:rsid w:val="00D0297C"/>
    <w:rsid w:val="00D03A12"/>
    <w:rsid w:val="00D03D02"/>
    <w:rsid w:val="00D03FCE"/>
    <w:rsid w:val="00D04666"/>
    <w:rsid w:val="00D047C1"/>
    <w:rsid w:val="00D055FA"/>
    <w:rsid w:val="00D06791"/>
    <w:rsid w:val="00D108F4"/>
    <w:rsid w:val="00D121F4"/>
    <w:rsid w:val="00D12A50"/>
    <w:rsid w:val="00D12FA4"/>
    <w:rsid w:val="00D13030"/>
    <w:rsid w:val="00D143AB"/>
    <w:rsid w:val="00D143D6"/>
    <w:rsid w:val="00D163F0"/>
    <w:rsid w:val="00D17320"/>
    <w:rsid w:val="00D175AD"/>
    <w:rsid w:val="00D17A15"/>
    <w:rsid w:val="00D17BCE"/>
    <w:rsid w:val="00D22033"/>
    <w:rsid w:val="00D22FBF"/>
    <w:rsid w:val="00D23EB6"/>
    <w:rsid w:val="00D23FDC"/>
    <w:rsid w:val="00D2446E"/>
    <w:rsid w:val="00D250B1"/>
    <w:rsid w:val="00D26A5F"/>
    <w:rsid w:val="00D26FC8"/>
    <w:rsid w:val="00D30CEC"/>
    <w:rsid w:val="00D32728"/>
    <w:rsid w:val="00D3273E"/>
    <w:rsid w:val="00D32D97"/>
    <w:rsid w:val="00D339D6"/>
    <w:rsid w:val="00D3543F"/>
    <w:rsid w:val="00D37607"/>
    <w:rsid w:val="00D37828"/>
    <w:rsid w:val="00D414D8"/>
    <w:rsid w:val="00D41B9E"/>
    <w:rsid w:val="00D423D3"/>
    <w:rsid w:val="00D42CE0"/>
    <w:rsid w:val="00D432A5"/>
    <w:rsid w:val="00D4377C"/>
    <w:rsid w:val="00D43E1B"/>
    <w:rsid w:val="00D44109"/>
    <w:rsid w:val="00D452F9"/>
    <w:rsid w:val="00D459D8"/>
    <w:rsid w:val="00D45F5D"/>
    <w:rsid w:val="00D46205"/>
    <w:rsid w:val="00D46EF0"/>
    <w:rsid w:val="00D47126"/>
    <w:rsid w:val="00D47157"/>
    <w:rsid w:val="00D47266"/>
    <w:rsid w:val="00D508B4"/>
    <w:rsid w:val="00D510A2"/>
    <w:rsid w:val="00D51A94"/>
    <w:rsid w:val="00D52222"/>
    <w:rsid w:val="00D52292"/>
    <w:rsid w:val="00D52B27"/>
    <w:rsid w:val="00D52F40"/>
    <w:rsid w:val="00D55574"/>
    <w:rsid w:val="00D567C2"/>
    <w:rsid w:val="00D57934"/>
    <w:rsid w:val="00D57AC2"/>
    <w:rsid w:val="00D57C85"/>
    <w:rsid w:val="00D60D0A"/>
    <w:rsid w:val="00D62650"/>
    <w:rsid w:val="00D63536"/>
    <w:rsid w:val="00D63AA0"/>
    <w:rsid w:val="00D63DE5"/>
    <w:rsid w:val="00D64E22"/>
    <w:rsid w:val="00D657C4"/>
    <w:rsid w:val="00D6598D"/>
    <w:rsid w:val="00D65E08"/>
    <w:rsid w:val="00D66D01"/>
    <w:rsid w:val="00D70416"/>
    <w:rsid w:val="00D706F9"/>
    <w:rsid w:val="00D715BF"/>
    <w:rsid w:val="00D733BF"/>
    <w:rsid w:val="00D7358E"/>
    <w:rsid w:val="00D73D92"/>
    <w:rsid w:val="00D74578"/>
    <w:rsid w:val="00D752D3"/>
    <w:rsid w:val="00D76766"/>
    <w:rsid w:val="00D77C17"/>
    <w:rsid w:val="00D80B10"/>
    <w:rsid w:val="00D811B9"/>
    <w:rsid w:val="00D81910"/>
    <w:rsid w:val="00D81A62"/>
    <w:rsid w:val="00D81B2C"/>
    <w:rsid w:val="00D839C4"/>
    <w:rsid w:val="00D8442C"/>
    <w:rsid w:val="00D8505F"/>
    <w:rsid w:val="00D8546A"/>
    <w:rsid w:val="00D85CDD"/>
    <w:rsid w:val="00D9065B"/>
    <w:rsid w:val="00D90DB2"/>
    <w:rsid w:val="00D92770"/>
    <w:rsid w:val="00D927A4"/>
    <w:rsid w:val="00D92AD1"/>
    <w:rsid w:val="00D9518F"/>
    <w:rsid w:val="00D95E31"/>
    <w:rsid w:val="00D96E3C"/>
    <w:rsid w:val="00DA0FD4"/>
    <w:rsid w:val="00DA2760"/>
    <w:rsid w:val="00DA3118"/>
    <w:rsid w:val="00DA3771"/>
    <w:rsid w:val="00DA4155"/>
    <w:rsid w:val="00DA5454"/>
    <w:rsid w:val="00DA6D17"/>
    <w:rsid w:val="00DA7625"/>
    <w:rsid w:val="00DB1B3D"/>
    <w:rsid w:val="00DB1E42"/>
    <w:rsid w:val="00DB2187"/>
    <w:rsid w:val="00DB274A"/>
    <w:rsid w:val="00DB36AC"/>
    <w:rsid w:val="00DB4017"/>
    <w:rsid w:val="00DB56AA"/>
    <w:rsid w:val="00DB6CDE"/>
    <w:rsid w:val="00DB77D9"/>
    <w:rsid w:val="00DB78AB"/>
    <w:rsid w:val="00DC0A18"/>
    <w:rsid w:val="00DC0E87"/>
    <w:rsid w:val="00DC1C71"/>
    <w:rsid w:val="00DC2058"/>
    <w:rsid w:val="00DC26C8"/>
    <w:rsid w:val="00DC27CB"/>
    <w:rsid w:val="00DC3B45"/>
    <w:rsid w:val="00DC5492"/>
    <w:rsid w:val="00DC574E"/>
    <w:rsid w:val="00DC5AC9"/>
    <w:rsid w:val="00DC5CEE"/>
    <w:rsid w:val="00DC5F1F"/>
    <w:rsid w:val="00DC63DF"/>
    <w:rsid w:val="00DD074D"/>
    <w:rsid w:val="00DD0CB9"/>
    <w:rsid w:val="00DD1084"/>
    <w:rsid w:val="00DD1482"/>
    <w:rsid w:val="00DD17F7"/>
    <w:rsid w:val="00DD3AFE"/>
    <w:rsid w:val="00DD3F6D"/>
    <w:rsid w:val="00DD6047"/>
    <w:rsid w:val="00DD6475"/>
    <w:rsid w:val="00DD69A2"/>
    <w:rsid w:val="00DD6A15"/>
    <w:rsid w:val="00DD6EDE"/>
    <w:rsid w:val="00DD7D72"/>
    <w:rsid w:val="00DE1457"/>
    <w:rsid w:val="00DE178A"/>
    <w:rsid w:val="00DE1BBF"/>
    <w:rsid w:val="00DE1E1E"/>
    <w:rsid w:val="00DE20E5"/>
    <w:rsid w:val="00DE2252"/>
    <w:rsid w:val="00DE2DE1"/>
    <w:rsid w:val="00DE3675"/>
    <w:rsid w:val="00DE435E"/>
    <w:rsid w:val="00DE4F78"/>
    <w:rsid w:val="00DE73D2"/>
    <w:rsid w:val="00DF09C8"/>
    <w:rsid w:val="00DF3D5E"/>
    <w:rsid w:val="00DF4354"/>
    <w:rsid w:val="00DF4405"/>
    <w:rsid w:val="00DF5431"/>
    <w:rsid w:val="00DF6F96"/>
    <w:rsid w:val="00DF73F0"/>
    <w:rsid w:val="00E01A14"/>
    <w:rsid w:val="00E01C7C"/>
    <w:rsid w:val="00E0361D"/>
    <w:rsid w:val="00E037A5"/>
    <w:rsid w:val="00E03E89"/>
    <w:rsid w:val="00E04417"/>
    <w:rsid w:val="00E067B1"/>
    <w:rsid w:val="00E07FED"/>
    <w:rsid w:val="00E1034E"/>
    <w:rsid w:val="00E11DE4"/>
    <w:rsid w:val="00E13257"/>
    <w:rsid w:val="00E1469B"/>
    <w:rsid w:val="00E14CE7"/>
    <w:rsid w:val="00E153DE"/>
    <w:rsid w:val="00E15D29"/>
    <w:rsid w:val="00E17198"/>
    <w:rsid w:val="00E17EA8"/>
    <w:rsid w:val="00E204E5"/>
    <w:rsid w:val="00E205E6"/>
    <w:rsid w:val="00E21B50"/>
    <w:rsid w:val="00E2331F"/>
    <w:rsid w:val="00E23575"/>
    <w:rsid w:val="00E23DB0"/>
    <w:rsid w:val="00E24CB4"/>
    <w:rsid w:val="00E25239"/>
    <w:rsid w:val="00E26358"/>
    <w:rsid w:val="00E26809"/>
    <w:rsid w:val="00E26ED8"/>
    <w:rsid w:val="00E27A81"/>
    <w:rsid w:val="00E27D28"/>
    <w:rsid w:val="00E27EF5"/>
    <w:rsid w:val="00E31586"/>
    <w:rsid w:val="00E32611"/>
    <w:rsid w:val="00E326B1"/>
    <w:rsid w:val="00E33D9A"/>
    <w:rsid w:val="00E344E4"/>
    <w:rsid w:val="00E347BA"/>
    <w:rsid w:val="00E3536D"/>
    <w:rsid w:val="00E36085"/>
    <w:rsid w:val="00E3771C"/>
    <w:rsid w:val="00E37F08"/>
    <w:rsid w:val="00E40525"/>
    <w:rsid w:val="00E40CB5"/>
    <w:rsid w:val="00E41D40"/>
    <w:rsid w:val="00E42543"/>
    <w:rsid w:val="00E43CE0"/>
    <w:rsid w:val="00E445A2"/>
    <w:rsid w:val="00E446FE"/>
    <w:rsid w:val="00E4700A"/>
    <w:rsid w:val="00E47DFA"/>
    <w:rsid w:val="00E51186"/>
    <w:rsid w:val="00E521C5"/>
    <w:rsid w:val="00E548DB"/>
    <w:rsid w:val="00E60169"/>
    <w:rsid w:val="00E603FB"/>
    <w:rsid w:val="00E629E6"/>
    <w:rsid w:val="00E630C4"/>
    <w:rsid w:val="00E6374A"/>
    <w:rsid w:val="00E63E0C"/>
    <w:rsid w:val="00E63FEB"/>
    <w:rsid w:val="00E64925"/>
    <w:rsid w:val="00E64CE4"/>
    <w:rsid w:val="00E65C0D"/>
    <w:rsid w:val="00E65E49"/>
    <w:rsid w:val="00E661B6"/>
    <w:rsid w:val="00E672B4"/>
    <w:rsid w:val="00E71F80"/>
    <w:rsid w:val="00E722CE"/>
    <w:rsid w:val="00E7236C"/>
    <w:rsid w:val="00E72D39"/>
    <w:rsid w:val="00E74647"/>
    <w:rsid w:val="00E746E7"/>
    <w:rsid w:val="00E74A2E"/>
    <w:rsid w:val="00E74AD0"/>
    <w:rsid w:val="00E74BB2"/>
    <w:rsid w:val="00E75F5A"/>
    <w:rsid w:val="00E81DD0"/>
    <w:rsid w:val="00E81F71"/>
    <w:rsid w:val="00E82334"/>
    <w:rsid w:val="00E8333F"/>
    <w:rsid w:val="00E8482D"/>
    <w:rsid w:val="00E84D29"/>
    <w:rsid w:val="00E84FEE"/>
    <w:rsid w:val="00E85225"/>
    <w:rsid w:val="00E85657"/>
    <w:rsid w:val="00E872AD"/>
    <w:rsid w:val="00E87412"/>
    <w:rsid w:val="00E879E2"/>
    <w:rsid w:val="00E90530"/>
    <w:rsid w:val="00E90EB5"/>
    <w:rsid w:val="00E91593"/>
    <w:rsid w:val="00E92A94"/>
    <w:rsid w:val="00E936EB"/>
    <w:rsid w:val="00E944B5"/>
    <w:rsid w:val="00E94A9C"/>
    <w:rsid w:val="00E9585A"/>
    <w:rsid w:val="00E95932"/>
    <w:rsid w:val="00E95D83"/>
    <w:rsid w:val="00E960C0"/>
    <w:rsid w:val="00E973C5"/>
    <w:rsid w:val="00E97E91"/>
    <w:rsid w:val="00EA04FA"/>
    <w:rsid w:val="00EA0640"/>
    <w:rsid w:val="00EA1F1E"/>
    <w:rsid w:val="00EA521F"/>
    <w:rsid w:val="00EA6D20"/>
    <w:rsid w:val="00EA6DFF"/>
    <w:rsid w:val="00EA7031"/>
    <w:rsid w:val="00EA730D"/>
    <w:rsid w:val="00EB07DE"/>
    <w:rsid w:val="00EB0FF4"/>
    <w:rsid w:val="00EB1910"/>
    <w:rsid w:val="00EB1E11"/>
    <w:rsid w:val="00EB3C89"/>
    <w:rsid w:val="00EB4713"/>
    <w:rsid w:val="00EB4E83"/>
    <w:rsid w:val="00EB6124"/>
    <w:rsid w:val="00EB6AE4"/>
    <w:rsid w:val="00EC1208"/>
    <w:rsid w:val="00EC135F"/>
    <w:rsid w:val="00EC187C"/>
    <w:rsid w:val="00EC1AA4"/>
    <w:rsid w:val="00EC1B2D"/>
    <w:rsid w:val="00EC2656"/>
    <w:rsid w:val="00EC464B"/>
    <w:rsid w:val="00EC4765"/>
    <w:rsid w:val="00EC67CD"/>
    <w:rsid w:val="00EC6858"/>
    <w:rsid w:val="00EC7175"/>
    <w:rsid w:val="00ED01EB"/>
    <w:rsid w:val="00ED0364"/>
    <w:rsid w:val="00ED04E7"/>
    <w:rsid w:val="00ED0EE1"/>
    <w:rsid w:val="00ED294E"/>
    <w:rsid w:val="00ED41DA"/>
    <w:rsid w:val="00ED4740"/>
    <w:rsid w:val="00ED58BF"/>
    <w:rsid w:val="00ED7551"/>
    <w:rsid w:val="00ED78AA"/>
    <w:rsid w:val="00ED7D78"/>
    <w:rsid w:val="00EE19BB"/>
    <w:rsid w:val="00EE203D"/>
    <w:rsid w:val="00EE2462"/>
    <w:rsid w:val="00EE2C11"/>
    <w:rsid w:val="00EE3237"/>
    <w:rsid w:val="00EE45E4"/>
    <w:rsid w:val="00EE5071"/>
    <w:rsid w:val="00EE5601"/>
    <w:rsid w:val="00EE57A7"/>
    <w:rsid w:val="00EE583E"/>
    <w:rsid w:val="00EE6802"/>
    <w:rsid w:val="00EE6D0F"/>
    <w:rsid w:val="00EF0F44"/>
    <w:rsid w:val="00EF1AC3"/>
    <w:rsid w:val="00EF20FD"/>
    <w:rsid w:val="00EF3948"/>
    <w:rsid w:val="00EF3E4A"/>
    <w:rsid w:val="00EF4BDC"/>
    <w:rsid w:val="00EF4D9B"/>
    <w:rsid w:val="00EF6774"/>
    <w:rsid w:val="00EF7708"/>
    <w:rsid w:val="00F00DBF"/>
    <w:rsid w:val="00F036E0"/>
    <w:rsid w:val="00F048FE"/>
    <w:rsid w:val="00F05194"/>
    <w:rsid w:val="00F05A84"/>
    <w:rsid w:val="00F05A8C"/>
    <w:rsid w:val="00F05C90"/>
    <w:rsid w:val="00F06197"/>
    <w:rsid w:val="00F0624D"/>
    <w:rsid w:val="00F07047"/>
    <w:rsid w:val="00F07D29"/>
    <w:rsid w:val="00F10884"/>
    <w:rsid w:val="00F110E8"/>
    <w:rsid w:val="00F11DAB"/>
    <w:rsid w:val="00F1280A"/>
    <w:rsid w:val="00F14D27"/>
    <w:rsid w:val="00F15106"/>
    <w:rsid w:val="00F15B32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58FC"/>
    <w:rsid w:val="00F25B7F"/>
    <w:rsid w:val="00F26652"/>
    <w:rsid w:val="00F268C1"/>
    <w:rsid w:val="00F2763C"/>
    <w:rsid w:val="00F301CA"/>
    <w:rsid w:val="00F30B56"/>
    <w:rsid w:val="00F3120A"/>
    <w:rsid w:val="00F32423"/>
    <w:rsid w:val="00F328C4"/>
    <w:rsid w:val="00F33D94"/>
    <w:rsid w:val="00F343CA"/>
    <w:rsid w:val="00F3664D"/>
    <w:rsid w:val="00F379C1"/>
    <w:rsid w:val="00F421AB"/>
    <w:rsid w:val="00F42C7D"/>
    <w:rsid w:val="00F434EB"/>
    <w:rsid w:val="00F435F9"/>
    <w:rsid w:val="00F44319"/>
    <w:rsid w:val="00F45648"/>
    <w:rsid w:val="00F46D1D"/>
    <w:rsid w:val="00F46E8B"/>
    <w:rsid w:val="00F472C1"/>
    <w:rsid w:val="00F506D7"/>
    <w:rsid w:val="00F509E1"/>
    <w:rsid w:val="00F51410"/>
    <w:rsid w:val="00F53602"/>
    <w:rsid w:val="00F53CD8"/>
    <w:rsid w:val="00F55FFA"/>
    <w:rsid w:val="00F56102"/>
    <w:rsid w:val="00F56393"/>
    <w:rsid w:val="00F5685C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DCB"/>
    <w:rsid w:val="00F642F6"/>
    <w:rsid w:val="00F64ED4"/>
    <w:rsid w:val="00F656E0"/>
    <w:rsid w:val="00F6725B"/>
    <w:rsid w:val="00F70DC1"/>
    <w:rsid w:val="00F71B6D"/>
    <w:rsid w:val="00F72955"/>
    <w:rsid w:val="00F729E8"/>
    <w:rsid w:val="00F72A24"/>
    <w:rsid w:val="00F73A45"/>
    <w:rsid w:val="00F74179"/>
    <w:rsid w:val="00F753B1"/>
    <w:rsid w:val="00F75F67"/>
    <w:rsid w:val="00F76378"/>
    <w:rsid w:val="00F766F4"/>
    <w:rsid w:val="00F8122A"/>
    <w:rsid w:val="00F81BF2"/>
    <w:rsid w:val="00F8302A"/>
    <w:rsid w:val="00F8373B"/>
    <w:rsid w:val="00F84DEB"/>
    <w:rsid w:val="00F858DF"/>
    <w:rsid w:val="00F85B67"/>
    <w:rsid w:val="00F85D2F"/>
    <w:rsid w:val="00F865C4"/>
    <w:rsid w:val="00F86DEC"/>
    <w:rsid w:val="00F876D8"/>
    <w:rsid w:val="00F90C37"/>
    <w:rsid w:val="00F91D7C"/>
    <w:rsid w:val="00F92131"/>
    <w:rsid w:val="00F939EE"/>
    <w:rsid w:val="00F94395"/>
    <w:rsid w:val="00F9547E"/>
    <w:rsid w:val="00F95F92"/>
    <w:rsid w:val="00F96598"/>
    <w:rsid w:val="00F967EF"/>
    <w:rsid w:val="00F96898"/>
    <w:rsid w:val="00F97C9E"/>
    <w:rsid w:val="00F97FD7"/>
    <w:rsid w:val="00FA0696"/>
    <w:rsid w:val="00FA1700"/>
    <w:rsid w:val="00FA250D"/>
    <w:rsid w:val="00FA2D38"/>
    <w:rsid w:val="00FA2E22"/>
    <w:rsid w:val="00FA3063"/>
    <w:rsid w:val="00FB0BF6"/>
    <w:rsid w:val="00FB0EE3"/>
    <w:rsid w:val="00FB16EE"/>
    <w:rsid w:val="00FB2222"/>
    <w:rsid w:val="00FB22F8"/>
    <w:rsid w:val="00FB2893"/>
    <w:rsid w:val="00FB28C9"/>
    <w:rsid w:val="00FB4055"/>
    <w:rsid w:val="00FB40D7"/>
    <w:rsid w:val="00FB5A57"/>
    <w:rsid w:val="00FB6024"/>
    <w:rsid w:val="00FC0195"/>
    <w:rsid w:val="00FC1B4C"/>
    <w:rsid w:val="00FC23CF"/>
    <w:rsid w:val="00FC27AE"/>
    <w:rsid w:val="00FC3661"/>
    <w:rsid w:val="00FC4EEB"/>
    <w:rsid w:val="00FC5003"/>
    <w:rsid w:val="00FC5BA0"/>
    <w:rsid w:val="00FC5FD8"/>
    <w:rsid w:val="00FC631F"/>
    <w:rsid w:val="00FC7DCB"/>
    <w:rsid w:val="00FD058B"/>
    <w:rsid w:val="00FD0762"/>
    <w:rsid w:val="00FD1190"/>
    <w:rsid w:val="00FD119F"/>
    <w:rsid w:val="00FD1498"/>
    <w:rsid w:val="00FD2B02"/>
    <w:rsid w:val="00FD4A37"/>
    <w:rsid w:val="00FD6268"/>
    <w:rsid w:val="00FD6479"/>
    <w:rsid w:val="00FD7B4C"/>
    <w:rsid w:val="00FD7D87"/>
    <w:rsid w:val="00FE0712"/>
    <w:rsid w:val="00FE0D5C"/>
    <w:rsid w:val="00FE1DBB"/>
    <w:rsid w:val="00FE2238"/>
    <w:rsid w:val="00FE223D"/>
    <w:rsid w:val="00FE49BE"/>
    <w:rsid w:val="00FE4AB6"/>
    <w:rsid w:val="00FE4F9E"/>
    <w:rsid w:val="00FE520C"/>
    <w:rsid w:val="00FE5DE0"/>
    <w:rsid w:val="00FE602C"/>
    <w:rsid w:val="00FE64B3"/>
    <w:rsid w:val="00FE6871"/>
    <w:rsid w:val="00FE6C4B"/>
    <w:rsid w:val="00FE722C"/>
    <w:rsid w:val="00FE7A31"/>
    <w:rsid w:val="00FF09FD"/>
    <w:rsid w:val="00FF1CDC"/>
    <w:rsid w:val="00FF1D07"/>
    <w:rsid w:val="00FF2415"/>
    <w:rsid w:val="00FF25FA"/>
    <w:rsid w:val="00FF3609"/>
    <w:rsid w:val="00FF3B7B"/>
    <w:rsid w:val="00FF47E5"/>
    <w:rsid w:val="00FF4887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043707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A0BC-BCF6-4846-AB4E-08AD6A10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32</Pages>
  <Words>4674</Words>
  <Characters>26645</Characters>
  <Application>Microsoft Office Word</Application>
  <DocSecurity>0</DocSecurity>
  <Lines>222</Lines>
  <Paragraphs>62</Paragraphs>
  <ScaleCrop>false</ScaleCrop>
  <Company>kmit</Company>
  <LinksUpToDate>false</LinksUpToDate>
  <CharactersWithSpaces>31257</CharactersWithSpaces>
  <SharedDoc>false</SharedDoc>
  <HLinks>
    <vt:vector size="6" baseType="variant">
      <vt:variant>
        <vt:i4>3538984</vt:i4>
      </vt:variant>
      <vt:variant>
        <vt:i4>0</vt:i4>
      </vt:variant>
      <vt:variant>
        <vt:i4>0</vt:i4>
      </vt:variant>
      <vt:variant>
        <vt:i4>5</vt:i4>
      </vt:variant>
      <vt:variant>
        <vt:lpwstr>http://share.solrex.cn/WriteOS/download.php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cp:lastModifiedBy>ccc</cp:lastModifiedBy>
  <cp:revision>74</cp:revision>
  <cp:lastPrinted>2009-05-21T06:40:00Z</cp:lastPrinted>
  <dcterms:created xsi:type="dcterms:W3CDTF">2010-04-13T04:41:00Z</dcterms:created>
  <dcterms:modified xsi:type="dcterms:W3CDTF">2012-03-07T03:52:00Z</dcterms:modified>
</cp:coreProperties>
</file>