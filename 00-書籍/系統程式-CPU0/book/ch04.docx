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0" w:rsidRDefault="00765910" w:rsidP="002E5FD5">
      <w:pPr>
        <w:pStyle w:val="1"/>
        <w:numPr>
          <w:ilvl w:val="0"/>
          <w:numId w:val="2"/>
        </w:numPr>
      </w:pPr>
      <w:bookmarkStart w:id="0" w:name="_Ref219352906"/>
      <w:bookmarkStart w:id="1" w:name="_Ref219352917"/>
      <w:bookmarkStart w:id="2" w:name="_Ref219352924"/>
      <w:bookmarkStart w:id="3" w:name="_Ref219352931"/>
      <w:bookmarkStart w:id="4" w:name="_Ref219352944"/>
      <w:bookmarkStart w:id="5" w:name="_Ref222124805"/>
      <w:bookmarkStart w:id="6" w:name="_Toc228256540"/>
      <w:bookmarkStart w:id="7" w:name="_Ref219102982"/>
      <w:bookmarkStart w:id="8" w:name="_Toc219103184"/>
      <w:bookmarkStart w:id="9" w:name="_Toc219103216"/>
      <w:r w:rsidRPr="00F8373B">
        <w:rPr>
          <w:rFonts w:hint="eastAsia"/>
        </w:rPr>
        <w:t>組譯器</w:t>
      </w:r>
      <w:bookmarkEnd w:id="0"/>
      <w:bookmarkEnd w:id="1"/>
      <w:bookmarkEnd w:id="2"/>
      <w:bookmarkEnd w:id="3"/>
      <w:bookmarkEnd w:id="4"/>
      <w:bookmarkEnd w:id="5"/>
      <w:bookmarkEnd w:id="6"/>
    </w:p>
    <w:bookmarkEnd w:id="7"/>
    <w:bookmarkEnd w:id="8"/>
    <w:bookmarkEnd w:id="9"/>
    <w:p w:rsidR="00126CAE" w:rsidRDefault="00126CAE" w:rsidP="002C7AAE">
      <w:r>
        <w:rPr>
          <w:rFonts w:hint="eastAsia"/>
        </w:rPr>
        <w:t>組譯器的主要功能，是將組合語言轉換為機器碼。在</w:t>
      </w:r>
      <w:r w:rsidR="007F4FB8">
        <w:rPr>
          <w:rFonts w:hint="eastAsia"/>
        </w:rPr>
        <w:t>本章</w:t>
      </w:r>
      <w:r>
        <w:rPr>
          <w:rFonts w:hint="eastAsia"/>
        </w:rPr>
        <w:t>中，我們</w:t>
      </w:r>
      <w:r w:rsidR="007F4FB8">
        <w:rPr>
          <w:rFonts w:hint="eastAsia"/>
        </w:rPr>
        <w:t>將說明組譯器的工作原理</w:t>
      </w:r>
      <w:r w:rsidR="00FD1190">
        <w:rPr>
          <w:rFonts w:hint="eastAsia"/>
        </w:rPr>
        <w:t>。</w:t>
      </w:r>
    </w:p>
    <w:p w:rsidR="00126CAE" w:rsidRDefault="00126CAE" w:rsidP="002C7AAE"/>
    <w:p w:rsidR="00FD1190" w:rsidRDefault="00EB1E11" w:rsidP="002C7AAE">
      <w:r>
        <w:rPr>
          <w:rFonts w:hint="eastAsia"/>
        </w:rPr>
        <w:t>我們將在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_Ref219693614 \r \h</w:instrText>
      </w:r>
      <w:r>
        <w:instrText xml:space="preserve"> </w:instrText>
      </w:r>
      <w:r w:rsidR="00441125">
        <w:fldChar w:fldCharType="separate"/>
      </w:r>
      <w:r w:rsidR="008B1C1A">
        <w:t>4.1</w:t>
      </w:r>
      <w:r w:rsidR="00441125">
        <w:fldChar w:fldCharType="end"/>
      </w:r>
      <w:r>
        <w:rPr>
          <w:rFonts w:hint="eastAsia"/>
        </w:rPr>
        <w:t>節當中，利用範例導向的方式，說明組譯器的運作原理，看看組合語言是如何被轉換成機器指令的。然後，在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_Ref219693703 \r \h</w:instrText>
      </w:r>
      <w:r>
        <w:instrText xml:space="preserve"> </w:instrText>
      </w:r>
      <w:r w:rsidR="00441125">
        <w:fldChar w:fldCharType="separate"/>
      </w:r>
      <w:r w:rsidR="008B1C1A">
        <w:t>4.2</w:t>
      </w:r>
      <w:r w:rsidR="00441125">
        <w:fldChar w:fldCharType="end"/>
      </w:r>
      <w:r>
        <w:rPr>
          <w:rFonts w:hint="eastAsia"/>
        </w:rPr>
        <w:t>節當中，詳細說明組譯器的演算法與資料結構，以及這些資料結構在組譯器當中是如何被使用的。</w:t>
      </w:r>
      <w:r w:rsidR="007F4FB8">
        <w:rPr>
          <w:rFonts w:hint="eastAsia"/>
        </w:rPr>
        <w:t>然後，在</w:t>
      </w:r>
      <w:r w:rsidR="00441125">
        <w:fldChar w:fldCharType="begin"/>
      </w:r>
      <w:r w:rsidR="007F4FB8">
        <w:instrText xml:space="preserve"> </w:instrText>
      </w:r>
      <w:r w:rsidR="007F4FB8">
        <w:rPr>
          <w:rFonts w:hint="eastAsia"/>
        </w:rPr>
        <w:instrText>REF _Ref226166546 \r \h</w:instrText>
      </w:r>
      <w:r w:rsidR="007F4FB8">
        <w:instrText xml:space="preserve"> </w:instrText>
      </w:r>
      <w:r w:rsidR="00441125">
        <w:fldChar w:fldCharType="separate"/>
      </w:r>
      <w:r w:rsidR="008B1C1A">
        <w:t>4.3</w:t>
      </w:r>
      <w:r w:rsidR="00441125">
        <w:fldChar w:fldCharType="end"/>
      </w:r>
      <w:r w:rsidR="007F4FB8">
        <w:rPr>
          <w:rFonts w:hint="eastAsia"/>
        </w:rPr>
        <w:t>節當中，以一個較完整的組合語言範例，搭配</w:t>
      </w:r>
      <w:r w:rsidR="00441125">
        <w:fldChar w:fldCharType="begin"/>
      </w:r>
      <w:r w:rsidR="007F4FB8">
        <w:instrText xml:space="preserve"> </w:instrText>
      </w:r>
      <w:r w:rsidR="007F4FB8">
        <w:rPr>
          <w:rFonts w:hint="eastAsia"/>
        </w:rPr>
        <w:instrText>REF _Ref219693703 \r \h</w:instrText>
      </w:r>
      <w:r w:rsidR="007F4FB8">
        <w:instrText xml:space="preserve"> </w:instrText>
      </w:r>
      <w:r w:rsidR="00441125">
        <w:fldChar w:fldCharType="separate"/>
      </w:r>
      <w:r w:rsidR="008B1C1A">
        <w:t>4.2</w:t>
      </w:r>
      <w:r w:rsidR="00441125">
        <w:fldChar w:fldCharType="end"/>
      </w:r>
      <w:r w:rsidR="007F4FB8">
        <w:rPr>
          <w:rFonts w:hint="eastAsia"/>
        </w:rPr>
        <w:t>節的演算法，對照說明組譯器的詳細運作方式。</w:t>
      </w:r>
    </w:p>
    <w:p w:rsidR="00E2331F" w:rsidRPr="007F4FB8" w:rsidRDefault="00E2331F" w:rsidP="00E2331F"/>
    <w:p w:rsidR="00A70B90" w:rsidRDefault="00A70B90" w:rsidP="002E5FD5">
      <w:pPr>
        <w:pStyle w:val="2"/>
        <w:numPr>
          <w:ilvl w:val="1"/>
          <w:numId w:val="20"/>
        </w:numPr>
      </w:pPr>
      <w:bookmarkStart w:id="10" w:name="_Ref219693614"/>
      <w:bookmarkStart w:id="11" w:name="_Toc228256541"/>
      <w:r>
        <w:rPr>
          <w:rFonts w:hint="eastAsia"/>
        </w:rPr>
        <w:t>組譯器簡介</w:t>
      </w:r>
      <w:bookmarkEnd w:id="10"/>
      <w:bookmarkEnd w:id="11"/>
    </w:p>
    <w:p w:rsidR="00D752D3" w:rsidRDefault="00DE2252" w:rsidP="00D752D3">
      <w:r>
        <w:rPr>
          <w:rFonts w:hint="eastAsia"/>
        </w:rPr>
        <w:t>組譯器乃是將組合語言轉換為目的檔的工具。有時，組譯器也會直接將組合語言轉換為可執行檔。</w:t>
      </w:r>
      <w:r w:rsidR="00D752D3">
        <w:rPr>
          <w:rFonts w:hint="eastAsia"/>
        </w:rPr>
        <w:t>因此，組譯器是組合語言程式師所使用的主要工具。</w:t>
      </w:r>
    </w:p>
    <w:p w:rsidR="00D752D3" w:rsidRPr="00D752D3" w:rsidRDefault="00D752D3" w:rsidP="00DE2252"/>
    <w:p w:rsidR="00A9634A" w:rsidRDefault="00441125" w:rsidP="00A9634A">
      <w:r>
        <w:fldChar w:fldCharType="begin"/>
      </w:r>
      <w:r w:rsidR="00A9634A">
        <w:instrText xml:space="preserve"> REF _Ref224961638 \h </w:instrText>
      </w:r>
      <w:r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</w:t>
      </w:r>
      <w:r>
        <w:fldChar w:fldCharType="end"/>
      </w:r>
      <w:r w:rsidR="00A9634A">
        <w:rPr>
          <w:rFonts w:hint="eastAsia"/>
        </w:rPr>
        <w:t>顯示了組譯器的運作過程，當程式師寫完組合語言程式後，可以利用組譯器，將該程式轉換為二進位的目的檔，然而，由於二進位的表示法過於冗長，通常我們在範例中會</w:t>
      </w:r>
      <w:r w:rsidR="007F4FB8">
        <w:rPr>
          <w:rFonts w:hint="eastAsia"/>
        </w:rPr>
        <w:t>改</w:t>
      </w:r>
      <w:r w:rsidR="00A9634A">
        <w:rPr>
          <w:rFonts w:hint="eastAsia"/>
        </w:rPr>
        <w:t>寫為</w:t>
      </w:r>
      <w:r w:rsidR="00A9634A">
        <w:rPr>
          <w:rFonts w:hint="eastAsia"/>
        </w:rPr>
        <w:t xml:space="preserve"> 16</w:t>
      </w:r>
      <w:r w:rsidR="00A9634A">
        <w:rPr>
          <w:rFonts w:hint="eastAsia"/>
        </w:rPr>
        <w:t>進位，以方便讀者閱讀。</w:t>
      </w:r>
    </w:p>
    <w:p w:rsidR="00A9634A" w:rsidRDefault="00A9634A" w:rsidP="00A9634A"/>
    <w:p w:rsidR="00A9634A" w:rsidRDefault="00F82FF1" w:rsidP="00A9634A">
      <w:pPr>
        <w:keepNext/>
        <w:jc w:val="center"/>
      </w:pPr>
      <w:r>
        <w:rPr>
          <w:noProof/>
        </w:rPr>
        <w:drawing>
          <wp:inline distT="0" distB="0" distL="0" distR="0">
            <wp:extent cx="5276850" cy="2638425"/>
            <wp:effectExtent l="0" t="0" r="0" b="0"/>
            <wp:docPr id="1" name="物件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00750" cy="3000380"/>
                      <a:chOff x="1428728" y="1857364"/>
                      <a:chExt cx="6000750" cy="3000380"/>
                    </a:xfrm>
                  </a:grpSpPr>
                  <a:grpSp>
                    <a:nvGrpSpPr>
                      <a:cNvPr id="13" name="群組 12"/>
                      <a:cNvGrpSpPr/>
                    </a:nvGrpSpPr>
                    <a:grpSpPr>
                      <a:xfrm>
                        <a:off x="1428728" y="1857364"/>
                        <a:ext cx="6000750" cy="3000380"/>
                        <a:chOff x="1428728" y="1857364"/>
                        <a:chExt cx="6000750" cy="3000380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1428728" y="2285992"/>
                          <a:ext cx="2286000" cy="9286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MUL	R5, R2, R2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ADD	R1, R2, R5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ADD	R2, R4, R2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5143478" y="3929056"/>
                          <a:ext cx="2286000" cy="9286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15 52 20 00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13 12 50 00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13 24 20 00 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橢圓 6"/>
                        <a:cNvSpPr/>
                      </a:nvSpPr>
                      <a:spPr bwMode="auto">
                        <a:xfrm>
                          <a:off x="2357416" y="3929056"/>
                          <a:ext cx="1928812" cy="928688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dirty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組譯器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Assembler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單箭頭接點 7"/>
                        <a:cNvCxnSpPr>
                          <a:stCxn id="5" idx="2"/>
                          <a:endCxn id="7" idx="0"/>
                        </a:cNvCxnSpPr>
                      </a:nvCxnSpPr>
                      <a:spPr bwMode="auto">
                        <a:xfrm rot="16200000" flipH="1">
                          <a:off x="2589588" y="3196821"/>
                          <a:ext cx="714375" cy="75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直線單箭頭接點 8"/>
                        <a:cNvCxnSpPr>
                          <a:stCxn id="7" idx="6"/>
                          <a:endCxn id="6" idx="1"/>
                        </a:cNvCxnSpPr>
                      </a:nvCxnSpPr>
                      <a:spPr bwMode="auto">
                        <a:xfrm>
                          <a:off x="4286228" y="4394194"/>
                          <a:ext cx="857250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文字方塊 10"/>
                        <a:cNvSpPr txBox="1"/>
                      </a:nvSpPr>
                      <a:spPr>
                        <a:xfrm>
                          <a:off x="2071670" y="1857364"/>
                          <a:ext cx="110799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dirty="0"/>
                              <a:t>組合語言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" name="文字方塊 11"/>
                        <a:cNvSpPr txBox="1"/>
                      </a:nvSpPr>
                      <a:spPr>
                        <a:xfrm>
                          <a:off x="5715008" y="3500438"/>
                          <a:ext cx="87716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dirty="0"/>
                              <a:t>目的檔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11ABF" w:rsidRDefault="00A9634A" w:rsidP="00A9634A">
      <w:pPr>
        <w:pStyle w:val="a8"/>
        <w:jc w:val="center"/>
      </w:pPr>
      <w:bookmarkStart w:id="12" w:name="_Ref224961638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1</w:t>
      </w:r>
      <w:r w:rsidR="00441125">
        <w:fldChar w:fldCharType="end"/>
      </w:r>
      <w:bookmarkEnd w:id="12"/>
      <w:r>
        <w:rPr>
          <w:rFonts w:hint="eastAsia"/>
        </w:rPr>
        <w:t>組譯器的過程示意圖</w:t>
      </w:r>
    </w:p>
    <w:p w:rsidR="00DE2252" w:rsidRDefault="00DE2252" w:rsidP="00DE2252"/>
    <w:p w:rsidR="00DE2252" w:rsidRDefault="00441125" w:rsidP="00DE2252">
      <w:r>
        <w:fldChar w:fldCharType="begin"/>
      </w:r>
      <w:r w:rsidR="007F4FB8">
        <w:instrText xml:space="preserve"> </w:instrText>
      </w:r>
      <w:r w:rsidR="007F4FB8">
        <w:rPr>
          <w:rFonts w:hint="eastAsia"/>
        </w:rPr>
        <w:instrText>REF _Ref226166836 \h</w:instrText>
      </w:r>
      <w:r w:rsidR="007F4FB8">
        <w:instrText xml:space="preserve">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</w:t>
      </w:r>
      <w:r>
        <w:fldChar w:fldCharType="end"/>
      </w:r>
      <w:r w:rsidR="00DE2252">
        <w:rPr>
          <w:rFonts w:hint="eastAsia"/>
        </w:rPr>
        <w:t>是一個簡單的</w:t>
      </w:r>
      <w:r w:rsidR="00DE2252">
        <w:rPr>
          <w:rFonts w:hint="eastAsia"/>
        </w:rPr>
        <w:t xml:space="preserve"> CPU0 </w:t>
      </w:r>
      <w:r w:rsidR="00DE2252">
        <w:rPr>
          <w:rFonts w:hint="eastAsia"/>
        </w:rPr>
        <w:t>組合語言程式</w:t>
      </w:r>
      <w:r w:rsidR="006E2D3A">
        <w:rPr>
          <w:rFonts w:hint="eastAsia"/>
        </w:rPr>
        <w:t>，</w:t>
      </w:r>
      <w:r w:rsidR="007F4FB8">
        <w:rPr>
          <w:rFonts w:hint="eastAsia"/>
        </w:rPr>
        <w:t>指令</w:t>
      </w:r>
      <w:r w:rsidR="00DE2252">
        <w:rPr>
          <w:rFonts w:hint="eastAsia"/>
        </w:rPr>
        <w:t xml:space="preserve"> LD R1, B </w:t>
      </w:r>
      <w:r w:rsidR="00DE2252">
        <w:rPr>
          <w:rFonts w:hint="eastAsia"/>
        </w:rPr>
        <w:t>是將記憶體變數</w:t>
      </w:r>
      <w:r w:rsidR="00DE2252">
        <w:rPr>
          <w:rFonts w:hint="eastAsia"/>
        </w:rPr>
        <w:t xml:space="preserve"> B </w:t>
      </w:r>
      <w:r w:rsidR="00DE2252">
        <w:rPr>
          <w:rFonts w:hint="eastAsia"/>
        </w:rPr>
        <w:lastRenderedPageBreak/>
        <w:t>的值載入到暫存器</w:t>
      </w:r>
      <w:r w:rsidR="00DE2252">
        <w:rPr>
          <w:rFonts w:hint="eastAsia"/>
        </w:rPr>
        <w:t xml:space="preserve"> R1 </w:t>
      </w:r>
      <w:r w:rsidR="00DE2252">
        <w:rPr>
          <w:rFonts w:hint="eastAsia"/>
        </w:rPr>
        <w:t>當中，而</w:t>
      </w:r>
      <w:r w:rsidR="00DE2252">
        <w:rPr>
          <w:rFonts w:hint="eastAsia"/>
        </w:rPr>
        <w:t xml:space="preserve"> ST R1, A </w:t>
      </w:r>
      <w:r w:rsidR="00DE2252">
        <w:rPr>
          <w:rFonts w:hint="eastAsia"/>
        </w:rPr>
        <w:t>則是將暫存器</w:t>
      </w:r>
      <w:r w:rsidR="00DE2252">
        <w:rPr>
          <w:rFonts w:hint="eastAsia"/>
        </w:rPr>
        <w:t xml:space="preserve"> R1 </w:t>
      </w:r>
      <w:r w:rsidR="00DE2252">
        <w:rPr>
          <w:rFonts w:hint="eastAsia"/>
        </w:rPr>
        <w:t>儲存到記憶體變數</w:t>
      </w:r>
      <w:r w:rsidR="00DE2252">
        <w:rPr>
          <w:rFonts w:hint="eastAsia"/>
        </w:rPr>
        <w:t xml:space="preserve"> A </w:t>
      </w:r>
      <w:r w:rsidR="00DE2252">
        <w:rPr>
          <w:rFonts w:hint="eastAsia"/>
        </w:rPr>
        <w:t>當中</w:t>
      </w:r>
      <w:r w:rsidR="006E2D3A">
        <w:rPr>
          <w:rFonts w:hint="eastAsia"/>
        </w:rPr>
        <w:t>，</w:t>
      </w:r>
      <w:r w:rsidR="00DE2252">
        <w:rPr>
          <w:rFonts w:hint="eastAsia"/>
        </w:rPr>
        <w:t>整個程式的功能相當於執行</w:t>
      </w:r>
      <w:r w:rsidR="00DE2252">
        <w:rPr>
          <w:rFonts w:hint="eastAsia"/>
        </w:rPr>
        <w:t xml:space="preserve"> C</w:t>
      </w:r>
      <w:r w:rsidR="00DE2252">
        <w:rPr>
          <w:rFonts w:hint="eastAsia"/>
        </w:rPr>
        <w:t>語言中的</w:t>
      </w:r>
      <w:r w:rsidR="00DE2252">
        <w:rPr>
          <w:rFonts w:hint="eastAsia"/>
        </w:rPr>
        <w:t xml:space="preserve"> A = B </w:t>
      </w:r>
      <w:r w:rsidR="00DE2252">
        <w:rPr>
          <w:rFonts w:hint="eastAsia"/>
        </w:rPr>
        <w:t>指令。</w:t>
      </w:r>
    </w:p>
    <w:p w:rsidR="00DE2252" w:rsidRPr="007F4FB8" w:rsidRDefault="00DE2252" w:rsidP="00DE2252"/>
    <w:p w:rsidR="00F9547E" w:rsidRDefault="00F9547E" w:rsidP="00F9547E">
      <w:pPr>
        <w:pStyle w:val="a8"/>
      </w:pPr>
      <w:bookmarkStart w:id="13" w:name="_Ref226166836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1</w:t>
      </w:r>
      <w:r w:rsidR="00441125">
        <w:fldChar w:fldCharType="end"/>
      </w:r>
      <w:bookmarkEnd w:id="13"/>
      <w:r>
        <w:rPr>
          <w:rFonts w:hint="eastAsia"/>
        </w:rPr>
        <w:t>簡單的組合語言程式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5211"/>
      </w:tblGrid>
      <w:tr w:rsidR="00A733E8" w:rsidRPr="00C47F3D" w:rsidTr="00A733E8">
        <w:tc>
          <w:tcPr>
            <w:tcW w:w="3119" w:type="dxa"/>
          </w:tcPr>
          <w:p w:rsidR="00A733E8" w:rsidRPr="00C47F3D" w:rsidRDefault="00A733E8" w:rsidP="005B008E">
            <w:r w:rsidRPr="00C47F3D">
              <w:rPr>
                <w:rFonts w:hint="eastAsia"/>
              </w:rPr>
              <w:t>組合語言程式碼</w:t>
            </w:r>
          </w:p>
        </w:tc>
        <w:tc>
          <w:tcPr>
            <w:tcW w:w="5211" w:type="dxa"/>
          </w:tcPr>
          <w:p w:rsidR="00A733E8" w:rsidRPr="00C47F3D" w:rsidRDefault="00A733E8" w:rsidP="005B008E">
            <w:r w:rsidRPr="00C47F3D">
              <w:rPr>
                <w:rFonts w:hint="eastAsia"/>
              </w:rPr>
              <w:t>說明</w:t>
            </w:r>
          </w:p>
        </w:tc>
      </w:tr>
      <w:tr w:rsidR="00A733E8" w:rsidRPr="00C47F3D" w:rsidTr="00A733E8">
        <w:tc>
          <w:tcPr>
            <w:tcW w:w="3119" w:type="dxa"/>
          </w:tcPr>
          <w:p w:rsidR="00A733E8" w:rsidRDefault="00A733E8" w:rsidP="00C516F0">
            <w:r>
              <w:tab/>
              <w:t>LD</w:t>
            </w:r>
            <w:r>
              <w:tab/>
              <w:t>R1, B</w:t>
            </w:r>
          </w:p>
          <w:p w:rsidR="00A733E8" w:rsidRDefault="00A733E8" w:rsidP="00C516F0">
            <w:r>
              <w:tab/>
              <w:t>ST</w:t>
            </w:r>
            <w:r>
              <w:tab/>
              <w:t>R1, A</w:t>
            </w:r>
          </w:p>
          <w:p w:rsidR="00A733E8" w:rsidRDefault="00A733E8" w:rsidP="00C516F0">
            <w:r>
              <w:tab/>
              <w:t>RET</w:t>
            </w:r>
          </w:p>
          <w:p w:rsidR="00A733E8" w:rsidRDefault="00A733E8" w:rsidP="00C516F0">
            <w:r>
              <w:t>A:</w:t>
            </w:r>
            <w:r>
              <w:tab/>
              <w:t>RESW</w:t>
            </w:r>
            <w:r>
              <w:tab/>
              <w:t>1</w:t>
            </w:r>
          </w:p>
          <w:p w:rsidR="00A733E8" w:rsidRPr="00C47F3D" w:rsidRDefault="00A733E8" w:rsidP="0033524D">
            <w:r>
              <w:t>B:</w:t>
            </w:r>
            <w:r>
              <w:tab/>
              <w:t>WORD</w:t>
            </w:r>
            <w:r>
              <w:tab/>
              <w:t>29</w:t>
            </w:r>
          </w:p>
        </w:tc>
        <w:tc>
          <w:tcPr>
            <w:tcW w:w="5211" w:type="dxa"/>
          </w:tcPr>
          <w:p w:rsidR="00A733E8" w:rsidRPr="00C47F3D" w:rsidRDefault="00A733E8" w:rsidP="005B008E">
            <w:r w:rsidRPr="00C47F3D">
              <w:rPr>
                <w:rFonts w:hint="eastAsia"/>
              </w:rPr>
              <w:t>載入記憶體變數</w:t>
            </w:r>
            <w:r w:rsidRPr="00C47F3D">
              <w:rPr>
                <w:rFonts w:hint="eastAsia"/>
              </w:rPr>
              <w:t xml:space="preserve"> B </w:t>
            </w:r>
            <w:r w:rsidRPr="00C47F3D">
              <w:rPr>
                <w:rFonts w:hint="eastAsia"/>
              </w:rPr>
              <w:t>到暫存器</w:t>
            </w:r>
            <w:r w:rsidRPr="00C47F3D">
              <w:rPr>
                <w:rFonts w:hint="eastAsia"/>
              </w:rPr>
              <w:t xml:space="preserve"> R1 </w:t>
            </w:r>
            <w:r w:rsidRPr="00C47F3D">
              <w:rPr>
                <w:rFonts w:hint="eastAsia"/>
              </w:rPr>
              <w:t>當中</w:t>
            </w:r>
          </w:p>
          <w:p w:rsidR="00A733E8" w:rsidRPr="00C47F3D" w:rsidRDefault="00A733E8" w:rsidP="005B008E">
            <w:r w:rsidRPr="00C47F3D">
              <w:rPr>
                <w:rFonts w:hint="eastAsia"/>
              </w:rPr>
              <w:t>將暫存器</w:t>
            </w:r>
            <w:r w:rsidRPr="00C47F3D">
              <w:rPr>
                <w:rFonts w:hint="eastAsia"/>
              </w:rPr>
              <w:t xml:space="preserve"> R1</w:t>
            </w:r>
            <w:r w:rsidRPr="00C47F3D">
              <w:rPr>
                <w:rFonts w:hint="eastAsia"/>
              </w:rPr>
              <w:t>存回記憶體變數</w:t>
            </w:r>
            <w:r w:rsidRPr="00C47F3D">
              <w:rPr>
                <w:rFonts w:hint="eastAsia"/>
              </w:rPr>
              <w:t xml:space="preserve"> A </w:t>
            </w:r>
            <w:r w:rsidRPr="00C47F3D">
              <w:rPr>
                <w:rFonts w:hint="eastAsia"/>
              </w:rPr>
              <w:t>當中</w:t>
            </w:r>
          </w:p>
          <w:p w:rsidR="00A733E8" w:rsidRDefault="00A733E8" w:rsidP="005B008E">
            <w:r>
              <w:rPr>
                <w:rFonts w:hint="eastAsia"/>
              </w:rPr>
              <w:t>返回</w:t>
            </w:r>
          </w:p>
          <w:p w:rsidR="00A733E8" w:rsidRPr="00C47F3D" w:rsidRDefault="00A733E8" w:rsidP="005B008E">
            <w:r w:rsidRPr="00C47F3D">
              <w:rPr>
                <w:rFonts w:hint="eastAsia"/>
              </w:rPr>
              <w:t>保留一個字組</w:t>
            </w:r>
            <w:r w:rsidRPr="00C47F3D">
              <w:rPr>
                <w:rFonts w:hint="eastAsia"/>
              </w:rPr>
              <w:t xml:space="preserve"> (Word) </w:t>
            </w:r>
            <w:r w:rsidRPr="00C47F3D">
              <w:rPr>
                <w:rFonts w:hint="eastAsia"/>
              </w:rPr>
              <w:t>給變數</w:t>
            </w:r>
            <w:r w:rsidRPr="00C47F3D">
              <w:rPr>
                <w:rFonts w:hint="eastAsia"/>
              </w:rPr>
              <w:t xml:space="preserve"> A</w:t>
            </w:r>
          </w:p>
          <w:p w:rsidR="00A733E8" w:rsidRPr="00C47F3D" w:rsidRDefault="00A733E8" w:rsidP="005B008E">
            <w:r w:rsidRPr="00C47F3D">
              <w:rPr>
                <w:rFonts w:hint="eastAsia"/>
              </w:rPr>
              <w:t>宣告變數</w:t>
            </w:r>
            <w:r w:rsidRPr="00C47F3D">
              <w:rPr>
                <w:rFonts w:hint="eastAsia"/>
              </w:rPr>
              <w:t xml:space="preserve"> B </w:t>
            </w:r>
            <w:r w:rsidRPr="00C47F3D">
              <w:rPr>
                <w:rFonts w:hint="eastAsia"/>
              </w:rPr>
              <w:t>為字組，並設初值為</w:t>
            </w:r>
            <w:r w:rsidRPr="00C47F3D">
              <w:rPr>
                <w:rFonts w:hint="eastAsia"/>
              </w:rPr>
              <w:t xml:space="preserve"> 29</w:t>
            </w:r>
          </w:p>
        </w:tc>
      </w:tr>
    </w:tbl>
    <w:p w:rsidR="00DE2252" w:rsidRDefault="00DE2252" w:rsidP="00DE2252"/>
    <w:p w:rsidR="00317D60" w:rsidRPr="006D2C15" w:rsidRDefault="00F56203" w:rsidP="00DE2252">
      <w:pPr>
        <w:rPr>
          <w:rFonts w:ascii="標楷體" w:eastAsia="標楷體" w:hAnsi="標楷體"/>
          <w:b/>
          <w:sz w:val="32"/>
          <w:szCs w:val="32"/>
        </w:rPr>
      </w:pPr>
      <w:r w:rsidRPr="00F56203">
        <w:rPr>
          <w:rFonts w:ascii="標楷體" w:eastAsia="標楷體" w:hAnsi="標楷體" w:hint="eastAsia"/>
          <w:b/>
          <w:sz w:val="32"/>
          <w:szCs w:val="32"/>
        </w:rPr>
        <w:t>轉譯成目的碼</w:t>
      </w:r>
    </w:p>
    <w:p w:rsidR="00865AEC" w:rsidRDefault="00DE2252" w:rsidP="007F4FB8">
      <w:r>
        <w:rPr>
          <w:rFonts w:hint="eastAsia"/>
        </w:rPr>
        <w:t>當</w:t>
      </w:r>
      <w:r w:rsidR="00441125">
        <w:fldChar w:fldCharType="begin"/>
      </w:r>
      <w:r w:rsidR="00865AEC">
        <w:instrText xml:space="preserve"> </w:instrText>
      </w:r>
      <w:r w:rsidR="00865AEC">
        <w:rPr>
          <w:rFonts w:hint="eastAsia"/>
        </w:rPr>
        <w:instrText>REF _Ref226166836 \h</w:instrText>
      </w:r>
      <w:r w:rsidR="00865AEC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</w:t>
      </w:r>
      <w:r w:rsidR="00441125">
        <w:fldChar w:fldCharType="end"/>
      </w:r>
      <w:r>
        <w:rPr>
          <w:rFonts w:hint="eastAsia"/>
        </w:rPr>
        <w:t>的程式被組譯時，程式中的指令會被</w:t>
      </w:r>
      <w:r w:rsidR="007F4FB8">
        <w:rPr>
          <w:rFonts w:hint="eastAsia"/>
        </w:rPr>
        <w:t>轉</w:t>
      </w:r>
      <w:r w:rsidR="00A027C4">
        <w:rPr>
          <w:rFonts w:hint="eastAsia"/>
        </w:rPr>
        <w:t>換</w:t>
      </w:r>
      <w:r w:rsidR="007F4FB8">
        <w:rPr>
          <w:rFonts w:hint="eastAsia"/>
        </w:rPr>
        <w:t>為</w:t>
      </w:r>
      <w:r>
        <w:rPr>
          <w:rFonts w:hint="eastAsia"/>
        </w:rPr>
        <w:t>目的碼。</w:t>
      </w:r>
      <w:r w:rsidR="00441125">
        <w:fldChar w:fldCharType="begin"/>
      </w:r>
      <w:r w:rsidR="00865AEC">
        <w:instrText xml:space="preserve"> </w:instrText>
      </w:r>
      <w:r w:rsidR="00865AEC">
        <w:rPr>
          <w:rFonts w:hint="eastAsia"/>
        </w:rPr>
        <w:instrText>REF _Ref219694982 \h</w:instrText>
      </w:r>
      <w:r w:rsidR="00865AEC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865AEC">
        <w:rPr>
          <w:rFonts w:hint="eastAsia"/>
        </w:rPr>
        <w:t>顯示了該程式轉換成目的碼之後的結果。</w:t>
      </w:r>
    </w:p>
    <w:p w:rsidR="00865AEC" w:rsidRDefault="00865AEC" w:rsidP="007F4FB8"/>
    <w:p w:rsidR="007F4FB8" w:rsidRDefault="00865AEC" w:rsidP="007F4FB8">
      <w:r>
        <w:rPr>
          <w:rFonts w:hint="eastAsia"/>
        </w:rPr>
        <w:t>在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_Ref219694982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>
        <w:rPr>
          <w:rFonts w:hint="eastAsia"/>
        </w:rPr>
        <w:t>的目的碼</w:t>
      </w:r>
      <w:r w:rsidR="00D25F47">
        <w:rPr>
          <w:rFonts w:hint="eastAsia"/>
        </w:rPr>
        <w:t xml:space="preserve"> </w:t>
      </w:r>
      <w:r w:rsidR="00C96921" w:rsidRPr="00C47F3D">
        <w:rPr>
          <w:rFonts w:hint="eastAsia"/>
        </w:rPr>
        <w:t>(</w:t>
      </w:r>
      <w:r w:rsidR="00C96921" w:rsidRPr="00C47F3D">
        <w:rPr>
          <w:rFonts w:hint="eastAsia"/>
        </w:rPr>
        <w:t>絕對定址</w:t>
      </w:r>
      <w:r w:rsidR="00C96921">
        <w:rPr>
          <w:rFonts w:hint="eastAsia"/>
        </w:rPr>
        <w:t>版</w:t>
      </w:r>
      <w:r w:rsidR="00C96921" w:rsidRPr="00C47F3D">
        <w:rPr>
          <w:rFonts w:hint="eastAsia"/>
        </w:rPr>
        <w:t>)</w:t>
      </w:r>
      <w:r w:rsidR="00D25F47">
        <w:rPr>
          <w:rFonts w:hint="eastAsia"/>
        </w:rPr>
        <w:t xml:space="preserve"> </w:t>
      </w:r>
      <w:r>
        <w:rPr>
          <w:rFonts w:hint="eastAsia"/>
        </w:rPr>
        <w:t>當中，</w:t>
      </w:r>
      <w:r w:rsidR="007F4FB8">
        <w:rPr>
          <w:rFonts w:hint="eastAsia"/>
        </w:rPr>
        <w:t>指令</w:t>
      </w:r>
      <w:r w:rsidR="007F4FB8">
        <w:rPr>
          <w:rFonts w:hint="eastAsia"/>
        </w:rPr>
        <w:t xml:space="preserve">LD R1, B </w:t>
      </w:r>
      <w:r w:rsidR="007F4FB8">
        <w:rPr>
          <w:rFonts w:hint="eastAsia"/>
        </w:rPr>
        <w:t>被轉譯</w:t>
      </w:r>
      <w:r w:rsidR="00C96921">
        <w:rPr>
          <w:rFonts w:hint="eastAsia"/>
        </w:rPr>
        <w:t>為</w:t>
      </w:r>
      <w:r w:rsidR="00C96921" w:rsidRPr="00C47F3D">
        <w:rPr>
          <w:rFonts w:eastAsia="SimHei"/>
        </w:rPr>
        <w:t>00100</w:t>
      </w:r>
      <w:r w:rsidR="00C96921">
        <w:rPr>
          <w:rFonts w:eastAsiaTheme="minorEastAsia" w:hint="eastAsia"/>
        </w:rPr>
        <w:t>010</w:t>
      </w:r>
      <w:r w:rsidR="007F4FB8">
        <w:rPr>
          <w:rFonts w:hint="eastAsia"/>
        </w:rPr>
        <w:t>，</w:t>
      </w:r>
      <w:r w:rsidR="007F4FB8">
        <w:rPr>
          <w:rFonts w:hint="eastAsia"/>
        </w:rPr>
        <w:t xml:space="preserve">ST R1, A </w:t>
      </w:r>
      <w:r w:rsidR="007F4FB8">
        <w:rPr>
          <w:rFonts w:hint="eastAsia"/>
        </w:rPr>
        <w:t>則被轉譯</w:t>
      </w:r>
      <w:r w:rsidR="00C96921">
        <w:rPr>
          <w:rFonts w:hint="eastAsia"/>
        </w:rPr>
        <w:t>為</w:t>
      </w:r>
      <w:r w:rsidR="00C96921" w:rsidRPr="00C47F3D">
        <w:rPr>
          <w:rFonts w:eastAsia="SimHei"/>
        </w:rPr>
        <w:t>01100</w:t>
      </w:r>
      <w:r w:rsidR="00C96921">
        <w:rPr>
          <w:rFonts w:eastAsiaTheme="minorEastAsia" w:hint="eastAsia"/>
        </w:rPr>
        <w:t>0</w:t>
      </w:r>
      <w:r w:rsidR="00C96921" w:rsidRPr="00C47F3D">
        <w:rPr>
          <w:rFonts w:eastAsia="SimHei"/>
        </w:rPr>
        <w:t>0</w:t>
      </w:r>
      <w:r w:rsidR="00C96921">
        <w:rPr>
          <w:rFonts w:eastAsiaTheme="minorEastAsia" w:hint="eastAsia"/>
        </w:rPr>
        <w:t>C</w:t>
      </w:r>
      <w:r w:rsidR="00C96921">
        <w:rPr>
          <w:rFonts w:eastAsiaTheme="minorEastAsia" w:hint="eastAsia"/>
        </w:rPr>
        <w:t>，</w:t>
      </w:r>
      <w:r w:rsidR="00C96921">
        <w:rPr>
          <w:rFonts w:eastAsiaTheme="minorEastAsia" w:hint="eastAsia"/>
        </w:rPr>
        <w:t xml:space="preserve">RET </w:t>
      </w:r>
      <w:r w:rsidR="00C96921">
        <w:rPr>
          <w:rFonts w:eastAsiaTheme="minorEastAsia" w:hint="eastAsia"/>
        </w:rPr>
        <w:t>被轉譯為</w:t>
      </w:r>
      <w:r w:rsidR="00C96921">
        <w:rPr>
          <w:rFonts w:eastAsiaTheme="minorEastAsia" w:hint="eastAsia"/>
        </w:rPr>
        <w:t xml:space="preserve"> 2C000000</w:t>
      </w:r>
      <w:r w:rsidR="007F4FB8">
        <w:rPr>
          <w:rFonts w:hint="eastAsia"/>
        </w:rPr>
        <w:t>。接著，資料宣告的指令</w:t>
      </w:r>
      <w:r w:rsidR="007F4FB8">
        <w:t>A</w:t>
      </w:r>
      <w:r w:rsidR="007F4FB8">
        <w:rPr>
          <w:rFonts w:hint="eastAsia"/>
        </w:rPr>
        <w:t xml:space="preserve"> </w:t>
      </w:r>
      <w:r w:rsidR="007F4FB8">
        <w:t>RESW</w:t>
      </w:r>
      <w:r w:rsidR="007F4FB8">
        <w:rPr>
          <w:rFonts w:hint="eastAsia"/>
        </w:rPr>
        <w:t xml:space="preserve"> </w:t>
      </w:r>
      <w:r w:rsidR="007F4FB8">
        <w:t>1</w:t>
      </w:r>
      <w:r w:rsidR="007F4FB8">
        <w:rPr>
          <w:rFonts w:hint="eastAsia"/>
        </w:rPr>
        <w:t>被轉譯</w:t>
      </w:r>
      <w:r w:rsidR="00C96921">
        <w:rPr>
          <w:rFonts w:hint="eastAsia"/>
        </w:rPr>
        <w:t>為</w:t>
      </w:r>
      <w:r w:rsidR="004B4280">
        <w:rPr>
          <w:rFonts w:hint="eastAsia"/>
        </w:rPr>
        <w:t>00000000</w:t>
      </w:r>
      <w:r w:rsidR="007F4FB8">
        <w:rPr>
          <w:rFonts w:hint="eastAsia"/>
        </w:rPr>
        <w:t>，但是</w:t>
      </w:r>
      <w:r w:rsidR="007F4FB8">
        <w:t>B</w:t>
      </w:r>
      <w:r w:rsidR="007F4FB8">
        <w:rPr>
          <w:rFonts w:hint="eastAsia"/>
        </w:rPr>
        <w:t xml:space="preserve"> </w:t>
      </w:r>
      <w:r w:rsidR="007F4FB8">
        <w:t>WORD</w:t>
      </w:r>
      <w:r w:rsidR="007F4FB8">
        <w:rPr>
          <w:rFonts w:hint="eastAsia"/>
        </w:rPr>
        <w:t xml:space="preserve"> </w:t>
      </w:r>
      <w:r w:rsidR="007F4FB8">
        <w:t>29</w:t>
      </w:r>
      <w:r w:rsidR="007F4FB8">
        <w:rPr>
          <w:rFonts w:hint="eastAsia"/>
        </w:rPr>
        <w:t xml:space="preserve"> </w:t>
      </w:r>
      <w:r w:rsidR="007F4FB8">
        <w:rPr>
          <w:rFonts w:hint="eastAsia"/>
        </w:rPr>
        <w:t>這個指令卻被轉譯</w:t>
      </w:r>
      <w:r w:rsidR="00C96921">
        <w:rPr>
          <w:rFonts w:hint="eastAsia"/>
        </w:rPr>
        <w:t>為</w:t>
      </w:r>
      <w:r w:rsidR="007F4FB8">
        <w:rPr>
          <w:rFonts w:hint="eastAsia"/>
        </w:rPr>
        <w:t>目的碼</w:t>
      </w:r>
      <w:r w:rsidR="007F4FB8">
        <w:t>0000001D</w:t>
      </w:r>
      <w:r w:rsidR="007F4FB8">
        <w:rPr>
          <w:rFonts w:hint="eastAsia"/>
        </w:rPr>
        <w:t>。讀到此處，讀者必然心中有所疑問，這些轉譯動作是如何進行的呢？</w:t>
      </w:r>
    </w:p>
    <w:p w:rsidR="00865AEC" w:rsidRDefault="00865AEC" w:rsidP="00865AEC"/>
    <w:p w:rsidR="00865AEC" w:rsidRPr="005B2165" w:rsidRDefault="00865AEC" w:rsidP="00865AEC">
      <w:pPr>
        <w:pStyle w:val="a8"/>
      </w:pPr>
      <w:bookmarkStart w:id="14" w:name="_Ref219694982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2</w:t>
      </w:r>
      <w:r w:rsidR="00441125">
        <w:fldChar w:fldCharType="end"/>
      </w:r>
      <w:bookmarkEnd w:id="14"/>
      <w:r>
        <w:rPr>
          <w:rFonts w:hint="eastAsia"/>
        </w:rPr>
        <w:t>為組合語言程式加上目的碼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2126"/>
        <w:gridCol w:w="2552"/>
        <w:gridCol w:w="2835"/>
      </w:tblGrid>
      <w:tr w:rsidR="00EE264F" w:rsidRPr="00C47F3D" w:rsidTr="00D25F47">
        <w:tc>
          <w:tcPr>
            <w:tcW w:w="959" w:type="dxa"/>
          </w:tcPr>
          <w:p w:rsidR="00372BF8" w:rsidRDefault="00EE264F">
            <w:r>
              <w:rPr>
                <w:rFonts w:hint="eastAsia"/>
              </w:rPr>
              <w:t>位址</w:t>
            </w:r>
          </w:p>
        </w:tc>
        <w:tc>
          <w:tcPr>
            <w:tcW w:w="2126" w:type="dxa"/>
          </w:tcPr>
          <w:p w:rsidR="00EE264F" w:rsidRPr="00C47F3D" w:rsidRDefault="00EE264F" w:rsidP="00BF3F4A">
            <w:r w:rsidRPr="00C47F3D">
              <w:rPr>
                <w:rFonts w:hint="eastAsia"/>
              </w:rPr>
              <w:t>程式碼</w:t>
            </w:r>
          </w:p>
        </w:tc>
        <w:tc>
          <w:tcPr>
            <w:tcW w:w="2552" w:type="dxa"/>
          </w:tcPr>
          <w:p w:rsidR="00372BF8" w:rsidRDefault="00EE264F">
            <w:r w:rsidRPr="00C47F3D">
              <w:rPr>
                <w:rFonts w:hint="eastAsia"/>
              </w:rPr>
              <w:t>目的碼</w:t>
            </w:r>
            <w:r w:rsidR="000E4E5D">
              <w:rPr>
                <w:rFonts w:hint="eastAsia"/>
              </w:rPr>
              <w:t xml:space="preserve"> </w:t>
            </w:r>
            <w:r w:rsidRPr="00C47F3D">
              <w:rPr>
                <w:rFonts w:hint="eastAsia"/>
              </w:rPr>
              <w:t>(</w:t>
            </w:r>
            <w:r w:rsidRPr="00C47F3D">
              <w:rPr>
                <w:rFonts w:hint="eastAsia"/>
              </w:rPr>
              <w:t>絕對定址</w:t>
            </w:r>
            <w:r w:rsidR="00D25F47">
              <w:rPr>
                <w:rFonts w:hint="eastAsia"/>
              </w:rPr>
              <w:t>版</w:t>
            </w:r>
            <w:r w:rsidRPr="00C47F3D"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372BF8" w:rsidRDefault="00EE264F">
            <w:r w:rsidRPr="00C47F3D">
              <w:rPr>
                <w:rFonts w:hint="eastAsia"/>
              </w:rPr>
              <w:t>目的碼</w:t>
            </w:r>
            <w:r w:rsidRPr="00C47F3D">
              <w:rPr>
                <w:rFonts w:hint="eastAsia"/>
              </w:rPr>
              <w:t xml:space="preserve"> (</w:t>
            </w:r>
            <w:r w:rsidRPr="00C47F3D">
              <w:rPr>
                <w:rFonts w:hint="eastAsia"/>
              </w:rPr>
              <w:t>相對定址</w:t>
            </w:r>
            <w:r w:rsidR="00D25F47">
              <w:rPr>
                <w:rFonts w:hint="eastAsia"/>
              </w:rPr>
              <w:t>版</w:t>
            </w:r>
            <w:r w:rsidRPr="00C47F3D">
              <w:rPr>
                <w:rFonts w:hint="eastAsia"/>
              </w:rPr>
              <w:t>)</w:t>
            </w:r>
          </w:p>
        </w:tc>
      </w:tr>
      <w:tr w:rsidR="00EE264F" w:rsidRPr="00C47F3D" w:rsidTr="00D25F47">
        <w:tc>
          <w:tcPr>
            <w:tcW w:w="959" w:type="dxa"/>
          </w:tcPr>
          <w:p w:rsidR="00EE264F" w:rsidRDefault="00EE264F" w:rsidP="00EE264F">
            <w:r>
              <w:t>0000</w:t>
            </w:r>
          </w:p>
          <w:p w:rsidR="00EE264F" w:rsidRDefault="00EE264F" w:rsidP="00EE264F">
            <w:r>
              <w:t>0004</w:t>
            </w:r>
          </w:p>
          <w:p w:rsidR="00EE264F" w:rsidRDefault="00EE264F" w:rsidP="00EE264F">
            <w:r>
              <w:t>0008</w:t>
            </w:r>
          </w:p>
          <w:p w:rsidR="00EE264F" w:rsidRDefault="00EE264F" w:rsidP="00EE264F">
            <w:r>
              <w:t>000C</w:t>
            </w:r>
          </w:p>
          <w:p w:rsidR="00EE264F" w:rsidRPr="00C47F3D" w:rsidRDefault="00EE264F" w:rsidP="00BF3F4A">
            <w:r>
              <w:t>0010</w:t>
            </w:r>
          </w:p>
        </w:tc>
        <w:tc>
          <w:tcPr>
            <w:tcW w:w="2126" w:type="dxa"/>
          </w:tcPr>
          <w:p w:rsidR="00EE264F" w:rsidRDefault="00EE264F" w:rsidP="00EE264F">
            <w:r>
              <w:tab/>
              <w:t>LD</w:t>
            </w:r>
            <w:r>
              <w:tab/>
              <w:t>R1, B</w:t>
            </w:r>
          </w:p>
          <w:p w:rsidR="00EE264F" w:rsidRDefault="00EE264F" w:rsidP="00EE264F">
            <w:r>
              <w:tab/>
              <w:t>ST</w:t>
            </w:r>
            <w:r>
              <w:tab/>
              <w:t>R1, A</w:t>
            </w:r>
          </w:p>
          <w:p w:rsidR="00EE264F" w:rsidRDefault="00EE264F" w:rsidP="00EE264F">
            <w:r>
              <w:tab/>
              <w:t>RET</w:t>
            </w:r>
          </w:p>
          <w:p w:rsidR="00EE264F" w:rsidRDefault="00EE264F" w:rsidP="00EE264F">
            <w:r>
              <w:t>A:</w:t>
            </w:r>
            <w:r>
              <w:tab/>
              <w:t>RESW</w:t>
            </w:r>
            <w:r>
              <w:tab/>
              <w:t>1</w:t>
            </w:r>
          </w:p>
          <w:p w:rsidR="00EE264F" w:rsidRPr="00C47F3D" w:rsidRDefault="00EE264F" w:rsidP="00BF3F4A">
            <w:r>
              <w:t>B:</w:t>
            </w:r>
            <w:r>
              <w:tab/>
              <w:t>WORD</w:t>
            </w:r>
            <w:r>
              <w:tab/>
              <w:t>29</w:t>
            </w:r>
          </w:p>
        </w:tc>
        <w:tc>
          <w:tcPr>
            <w:tcW w:w="2552" w:type="dxa"/>
          </w:tcPr>
          <w:p w:rsidR="00EE264F" w:rsidRPr="00C47F3D" w:rsidRDefault="00EE264F" w:rsidP="00BF3F4A">
            <w:r w:rsidRPr="00C47F3D">
              <w:rPr>
                <w:rFonts w:eastAsia="SimHei"/>
              </w:rPr>
              <w:t>00100</w:t>
            </w:r>
            <w:r w:rsidR="002856DC">
              <w:rPr>
                <w:rFonts w:eastAsiaTheme="minorEastAsia" w:hint="eastAsia"/>
              </w:rPr>
              <w:t>0</w:t>
            </w:r>
            <w:r w:rsidR="00E55814">
              <w:rPr>
                <w:rFonts w:eastAsiaTheme="minorEastAsia" w:hint="eastAsia"/>
              </w:rPr>
              <w:t>10</w:t>
            </w:r>
          </w:p>
          <w:p w:rsidR="00E55814" w:rsidRPr="00E55814" w:rsidRDefault="00EE264F" w:rsidP="00BF3F4A">
            <w:pPr>
              <w:rPr>
                <w:rFonts w:eastAsiaTheme="minorEastAsia"/>
              </w:rPr>
            </w:pPr>
            <w:r w:rsidRPr="00C47F3D">
              <w:rPr>
                <w:rFonts w:eastAsia="SimHei"/>
              </w:rPr>
              <w:t>01100</w:t>
            </w:r>
            <w:r w:rsidR="002856DC">
              <w:rPr>
                <w:rFonts w:eastAsiaTheme="minorEastAsia" w:hint="eastAsia"/>
              </w:rPr>
              <w:t>0</w:t>
            </w:r>
            <w:r w:rsidRPr="00C47F3D">
              <w:rPr>
                <w:rFonts w:eastAsia="SimHei"/>
              </w:rPr>
              <w:t>0</w:t>
            </w:r>
            <w:r w:rsidR="00E55814">
              <w:rPr>
                <w:rFonts w:eastAsiaTheme="minorEastAsia" w:hint="eastAsia"/>
              </w:rPr>
              <w:t>C</w:t>
            </w:r>
          </w:p>
          <w:p w:rsidR="00EE264F" w:rsidRPr="00E55814" w:rsidRDefault="00E55814" w:rsidP="00BF3F4A">
            <w:pPr>
              <w:rPr>
                <w:rFonts w:eastAsia="SimHei"/>
              </w:rPr>
            </w:pPr>
            <w:r w:rsidRPr="00E55814">
              <w:rPr>
                <w:rFonts w:eastAsia="SimHei"/>
              </w:rPr>
              <w:t>2C000000</w:t>
            </w:r>
          </w:p>
          <w:p w:rsidR="00EE264F" w:rsidRPr="00C47F3D" w:rsidRDefault="00EE264F" w:rsidP="00CD7718">
            <w:r w:rsidRPr="00C47F3D">
              <w:rPr>
                <w:rFonts w:hint="eastAsia"/>
              </w:rPr>
              <w:t>00000000</w:t>
            </w:r>
          </w:p>
          <w:p w:rsidR="00372BF8" w:rsidRDefault="00EE264F">
            <w:r w:rsidRPr="00C47F3D">
              <w:rPr>
                <w:rFonts w:eastAsia="SimHei"/>
              </w:rPr>
              <w:t>0000001D</w:t>
            </w:r>
          </w:p>
        </w:tc>
        <w:tc>
          <w:tcPr>
            <w:tcW w:w="2835" w:type="dxa"/>
          </w:tcPr>
          <w:p w:rsidR="00E55814" w:rsidRPr="00E55814" w:rsidRDefault="00E55814" w:rsidP="00E55814">
            <w:pPr>
              <w:rPr>
                <w:rFonts w:eastAsia="SimHei"/>
              </w:rPr>
            </w:pPr>
            <w:r w:rsidRPr="00E55814">
              <w:rPr>
                <w:rFonts w:eastAsia="SimHei"/>
              </w:rPr>
              <w:t>001F000C</w:t>
            </w:r>
          </w:p>
          <w:p w:rsidR="00E55814" w:rsidRPr="00E55814" w:rsidRDefault="00E55814" w:rsidP="00E55814">
            <w:pPr>
              <w:rPr>
                <w:rFonts w:eastAsia="SimHei"/>
              </w:rPr>
            </w:pPr>
            <w:r w:rsidRPr="00E55814">
              <w:rPr>
                <w:rFonts w:eastAsia="SimHei"/>
              </w:rPr>
              <w:t>011F0004</w:t>
            </w:r>
          </w:p>
          <w:p w:rsidR="00E55814" w:rsidRPr="00E55814" w:rsidRDefault="00E55814" w:rsidP="00E55814">
            <w:pPr>
              <w:rPr>
                <w:rFonts w:eastAsia="SimHei"/>
              </w:rPr>
            </w:pPr>
            <w:r w:rsidRPr="00E55814">
              <w:rPr>
                <w:rFonts w:eastAsia="SimHei"/>
              </w:rPr>
              <w:t>2C000000</w:t>
            </w:r>
          </w:p>
          <w:p w:rsidR="00E55814" w:rsidRPr="00E55814" w:rsidRDefault="00E55814" w:rsidP="00E55814">
            <w:pPr>
              <w:rPr>
                <w:rFonts w:eastAsia="SimHei"/>
              </w:rPr>
            </w:pPr>
            <w:r w:rsidRPr="00E55814">
              <w:rPr>
                <w:rFonts w:eastAsia="SimHei"/>
              </w:rPr>
              <w:t>00000000</w:t>
            </w:r>
          </w:p>
          <w:p w:rsidR="00EE264F" w:rsidRPr="00C47F3D" w:rsidRDefault="00E55814" w:rsidP="004B1463">
            <w:r w:rsidRPr="00E55814">
              <w:rPr>
                <w:rFonts w:eastAsia="SimHei"/>
              </w:rPr>
              <w:t>0000001D</w:t>
            </w:r>
          </w:p>
        </w:tc>
      </w:tr>
    </w:tbl>
    <w:p w:rsidR="00865AEC" w:rsidRDefault="00865AEC" w:rsidP="00865AEC"/>
    <w:p w:rsidR="00C814C7" w:rsidRDefault="00797E96" w:rsidP="0054407A">
      <w:r>
        <w:rPr>
          <w:rFonts w:hint="eastAsia"/>
        </w:rPr>
        <w:t>要能理解目的碼的轉譯過程，最關鍵的部分還是必須回到指令編碼表上，</w:t>
      </w:r>
      <w:r w:rsidR="00865AEC">
        <w:rPr>
          <w:rFonts w:hint="eastAsia"/>
        </w:rPr>
        <w:t>在本書</w:t>
      </w:r>
      <w:r w:rsidR="00DB2B95">
        <w:rPr>
          <w:rFonts w:hint="eastAsia"/>
        </w:rPr>
        <w:t>附錄</w:t>
      </w:r>
      <w:r w:rsidR="00DB2B95">
        <w:rPr>
          <w:rFonts w:hint="eastAsia"/>
        </w:rPr>
        <w:t>A</w:t>
      </w:r>
      <w:r w:rsidR="00C814C7">
        <w:rPr>
          <w:rFonts w:hint="eastAsia"/>
        </w:rPr>
        <w:t>的表格</w:t>
      </w:r>
      <w:r w:rsidR="00C814C7">
        <w:rPr>
          <w:rFonts w:hint="eastAsia"/>
        </w:rPr>
        <w:t xml:space="preserve"> A.1 </w:t>
      </w:r>
      <w:r w:rsidR="00865AEC">
        <w:rPr>
          <w:rFonts w:hint="eastAsia"/>
        </w:rPr>
        <w:t>中，列出了</w:t>
      </w:r>
      <w:r w:rsidR="00865AEC">
        <w:rPr>
          <w:rFonts w:hint="eastAsia"/>
        </w:rPr>
        <w:t xml:space="preserve"> CPU0 </w:t>
      </w:r>
      <w:r w:rsidR="00865AEC">
        <w:rPr>
          <w:rFonts w:hint="eastAsia"/>
        </w:rPr>
        <w:t>完整的指令編碼表，以及每一個指令的格式。</w:t>
      </w:r>
      <w:r w:rsidR="00C814C7">
        <w:rPr>
          <w:rFonts w:hint="eastAsia"/>
        </w:rPr>
        <w:t>另外，在附錄</w:t>
      </w:r>
      <w:r w:rsidR="00C814C7">
        <w:rPr>
          <w:rFonts w:hint="eastAsia"/>
        </w:rPr>
        <w:t>A</w:t>
      </w:r>
      <w:r w:rsidR="00C814C7">
        <w:rPr>
          <w:rFonts w:hint="eastAsia"/>
        </w:rPr>
        <w:t>的圖</w:t>
      </w:r>
      <w:r w:rsidR="00C814C7">
        <w:rPr>
          <w:rFonts w:hint="eastAsia"/>
        </w:rPr>
        <w:t xml:space="preserve">A.2 </w:t>
      </w:r>
      <w:r w:rsidR="00C814C7">
        <w:rPr>
          <w:rFonts w:hint="eastAsia"/>
        </w:rPr>
        <w:t>中，顯示了</w:t>
      </w:r>
      <w:r w:rsidR="00C814C7">
        <w:rPr>
          <w:rFonts w:hint="eastAsia"/>
        </w:rPr>
        <w:t>CPU0</w:t>
      </w:r>
      <w:r w:rsidR="00C814C7">
        <w:rPr>
          <w:rFonts w:hint="eastAsia"/>
        </w:rPr>
        <w:t>的指令格式圖。</w:t>
      </w:r>
    </w:p>
    <w:p w:rsidR="00C814C7" w:rsidRDefault="00C814C7" w:rsidP="007F4FB8"/>
    <w:p w:rsidR="00865AEC" w:rsidRDefault="00C814C7" w:rsidP="007F4FB8">
      <w:r>
        <w:rPr>
          <w:rFonts w:hint="eastAsia"/>
        </w:rPr>
        <w:t>根據</w:t>
      </w:r>
      <w:r>
        <w:rPr>
          <w:rFonts w:hint="eastAsia"/>
        </w:rPr>
        <w:t>CPU0</w:t>
      </w:r>
      <w:r>
        <w:rPr>
          <w:rFonts w:hint="eastAsia"/>
        </w:rPr>
        <w:t>的指令表，我們</w:t>
      </w:r>
      <w:r w:rsidR="00865AEC">
        <w:rPr>
          <w:rFonts w:hint="eastAsia"/>
        </w:rPr>
        <w:t>可以看出</w:t>
      </w:r>
      <w:r w:rsidR="00865AEC">
        <w:rPr>
          <w:rFonts w:hint="eastAsia"/>
        </w:rPr>
        <w:t xml:space="preserve"> LD </w:t>
      </w:r>
      <w:r w:rsidR="00865AEC">
        <w:rPr>
          <w:rFonts w:hint="eastAsia"/>
        </w:rPr>
        <w:t>指令的</w:t>
      </w:r>
      <w:r w:rsidR="00865AEC">
        <w:rPr>
          <w:rFonts w:hint="eastAsia"/>
        </w:rPr>
        <w:t xml:space="preserve"> OP</w:t>
      </w:r>
      <w:r w:rsidR="00C548DB">
        <w:rPr>
          <w:rFonts w:hint="eastAsia"/>
        </w:rPr>
        <w:t>欄位</w:t>
      </w:r>
      <w:r w:rsidR="00865AEC">
        <w:rPr>
          <w:rFonts w:hint="eastAsia"/>
        </w:rPr>
        <w:t>編碼為</w:t>
      </w:r>
      <w:r w:rsidR="00865AEC">
        <w:rPr>
          <w:rFonts w:hint="eastAsia"/>
        </w:rPr>
        <w:t xml:space="preserve"> 00</w:t>
      </w:r>
      <w:r w:rsidR="00865AEC">
        <w:rPr>
          <w:rFonts w:hint="eastAsia"/>
        </w:rPr>
        <w:t>，</w:t>
      </w:r>
      <w:r w:rsidR="00865AEC">
        <w:rPr>
          <w:rFonts w:hint="eastAsia"/>
        </w:rPr>
        <w:t xml:space="preserve">ST </w:t>
      </w:r>
      <w:r w:rsidR="00865AEC">
        <w:rPr>
          <w:rFonts w:hint="eastAsia"/>
        </w:rPr>
        <w:t>的編碼為</w:t>
      </w:r>
      <w:r w:rsidR="00865AEC">
        <w:rPr>
          <w:rFonts w:hint="eastAsia"/>
        </w:rPr>
        <w:t xml:space="preserve"> 01</w:t>
      </w:r>
      <w:r w:rsidR="00C548DB">
        <w:rPr>
          <w:rFonts w:hint="eastAsia"/>
        </w:rPr>
        <w:t>，而且</w:t>
      </w:r>
      <w:r w:rsidR="00865AEC">
        <w:rPr>
          <w:rFonts w:hint="eastAsia"/>
        </w:rPr>
        <w:t>兩</w:t>
      </w:r>
      <w:r w:rsidR="00C548DB">
        <w:rPr>
          <w:rFonts w:hint="eastAsia"/>
        </w:rPr>
        <w:t>者均</w:t>
      </w:r>
      <w:r w:rsidR="00865AEC">
        <w:rPr>
          <w:rFonts w:hint="eastAsia"/>
        </w:rPr>
        <w:t>為</w:t>
      </w:r>
      <w:r w:rsidR="003D2955">
        <w:rPr>
          <w:rFonts w:hint="eastAsia"/>
        </w:rPr>
        <w:t>L</w:t>
      </w:r>
      <w:r w:rsidR="00865AEC">
        <w:rPr>
          <w:rFonts w:hint="eastAsia"/>
        </w:rPr>
        <w:t>型格式。</w:t>
      </w:r>
      <w:r w:rsidR="00C548DB">
        <w:rPr>
          <w:rFonts w:hint="eastAsia"/>
        </w:rPr>
        <w:t>接著</w:t>
      </w:r>
      <w:r w:rsidR="00865AEC">
        <w:rPr>
          <w:rFonts w:hint="eastAsia"/>
        </w:rPr>
        <w:t>從</w:t>
      </w:r>
      <w:r w:rsidR="00C548DB">
        <w:rPr>
          <w:rFonts w:hint="eastAsia"/>
        </w:rPr>
        <w:t>格式圖</w:t>
      </w:r>
      <w:r w:rsidR="00865AEC">
        <w:rPr>
          <w:rFonts w:hint="eastAsia"/>
        </w:rPr>
        <w:t>中，我們可以看</w:t>
      </w:r>
      <w:r w:rsidR="00ED1016">
        <w:rPr>
          <w:rFonts w:hint="eastAsia"/>
        </w:rPr>
        <w:t>到</w:t>
      </w:r>
      <w:r w:rsidR="00865AEC">
        <w:rPr>
          <w:rFonts w:hint="eastAsia"/>
        </w:rPr>
        <w:t xml:space="preserve"> </w:t>
      </w:r>
      <w:r w:rsidR="00C548DB">
        <w:rPr>
          <w:rFonts w:hint="eastAsia"/>
        </w:rPr>
        <w:t xml:space="preserve">L </w:t>
      </w:r>
      <w:r w:rsidR="00C548DB">
        <w:rPr>
          <w:rFonts w:hint="eastAsia"/>
        </w:rPr>
        <w:t>型指令</w:t>
      </w:r>
      <w:r w:rsidR="00865AEC">
        <w:rPr>
          <w:rFonts w:hint="eastAsia"/>
        </w:rPr>
        <w:t>的</w:t>
      </w:r>
      <w:r w:rsidR="00C548DB">
        <w:rPr>
          <w:rFonts w:hint="eastAsia"/>
        </w:rPr>
        <w:t>格式</w:t>
      </w:r>
      <w:r w:rsidR="00865AEC">
        <w:rPr>
          <w:rFonts w:hint="eastAsia"/>
        </w:rPr>
        <w:t>，</w:t>
      </w:r>
      <w:r w:rsidR="00C548DB">
        <w:rPr>
          <w:rFonts w:hint="eastAsia"/>
        </w:rPr>
        <w:t>包含</w:t>
      </w:r>
      <w:r w:rsidR="00C548DB">
        <w:rPr>
          <w:rFonts w:hint="eastAsia"/>
        </w:rPr>
        <w:t xml:space="preserve"> OP</w:t>
      </w:r>
      <w:r w:rsidR="00C548DB">
        <w:rPr>
          <w:rFonts w:hint="eastAsia"/>
        </w:rPr>
        <w:t>、</w:t>
      </w:r>
      <w:r w:rsidR="00C548DB">
        <w:rPr>
          <w:rFonts w:hint="eastAsia"/>
        </w:rPr>
        <w:t>Ra</w:t>
      </w:r>
      <w:r w:rsidR="00C548DB">
        <w:rPr>
          <w:rFonts w:hint="eastAsia"/>
        </w:rPr>
        <w:t>、</w:t>
      </w:r>
      <w:r w:rsidR="00C548DB">
        <w:rPr>
          <w:rFonts w:hint="eastAsia"/>
        </w:rPr>
        <w:t>Rb</w:t>
      </w:r>
      <w:r w:rsidR="00C548DB">
        <w:rPr>
          <w:rFonts w:hint="eastAsia"/>
        </w:rPr>
        <w:t>、</w:t>
      </w:r>
      <w:r w:rsidR="00C548DB">
        <w:rPr>
          <w:rFonts w:hint="eastAsia"/>
        </w:rPr>
        <w:t xml:space="preserve">Cx </w:t>
      </w:r>
      <w:r w:rsidR="00C548DB">
        <w:rPr>
          <w:rFonts w:hint="eastAsia"/>
        </w:rPr>
        <w:t>等四者</w:t>
      </w:r>
      <w:r w:rsidR="00865AEC">
        <w:rPr>
          <w:rFonts w:hint="eastAsia"/>
        </w:rPr>
        <w:t>的</w:t>
      </w:r>
      <w:r w:rsidR="00C548DB">
        <w:rPr>
          <w:rFonts w:hint="eastAsia"/>
        </w:rPr>
        <w:t>位置圖</w:t>
      </w:r>
      <w:r w:rsidR="00865AEC">
        <w:rPr>
          <w:rFonts w:hint="eastAsia"/>
        </w:rPr>
        <w:t>。</w:t>
      </w:r>
    </w:p>
    <w:p w:rsidR="00865AEC" w:rsidRPr="00C814C7" w:rsidRDefault="00865AEC" w:rsidP="00DE2252"/>
    <w:p w:rsidR="003C7AA3" w:rsidRDefault="00C814C7" w:rsidP="00DE2252">
      <w:r>
        <w:rPr>
          <w:rFonts w:hint="eastAsia"/>
        </w:rPr>
        <w:t>舉例而言，在指令</w:t>
      </w:r>
      <w:r w:rsidR="00DE2252">
        <w:rPr>
          <w:rFonts w:hint="eastAsia"/>
        </w:rPr>
        <w:t xml:space="preserve">LD R1, B </w:t>
      </w:r>
      <w:r w:rsidR="00DE2252">
        <w:rPr>
          <w:rFonts w:hint="eastAsia"/>
        </w:rPr>
        <w:t>中，</w:t>
      </w:r>
      <w:r>
        <w:rPr>
          <w:rFonts w:hint="eastAsia"/>
        </w:rPr>
        <w:t>指令</w:t>
      </w:r>
      <w:r w:rsidR="00DE2252">
        <w:rPr>
          <w:rFonts w:hint="eastAsia"/>
        </w:rPr>
        <w:t>LD</w:t>
      </w:r>
      <w:r>
        <w:rPr>
          <w:rFonts w:hint="eastAsia"/>
        </w:rPr>
        <w:t>被編為</w:t>
      </w:r>
      <w:r w:rsidR="00DE2252">
        <w:rPr>
          <w:rFonts w:hint="eastAsia"/>
        </w:rPr>
        <w:t>16</w:t>
      </w:r>
      <w:r w:rsidR="00DE2252">
        <w:rPr>
          <w:rFonts w:hint="eastAsia"/>
        </w:rPr>
        <w:t>進位</w:t>
      </w:r>
      <w:r>
        <w:rPr>
          <w:rFonts w:hint="eastAsia"/>
        </w:rPr>
        <w:t>的</w:t>
      </w:r>
      <w:r w:rsidR="00DE2252">
        <w:rPr>
          <w:rFonts w:hint="eastAsia"/>
        </w:rPr>
        <w:t>00</w:t>
      </w:r>
      <w:r>
        <w:rPr>
          <w:rFonts w:hint="eastAsia"/>
        </w:rPr>
        <w:t>、</w:t>
      </w:r>
      <w:r w:rsidR="00DE2252">
        <w:rPr>
          <w:rFonts w:hint="eastAsia"/>
        </w:rPr>
        <w:t>R1</w:t>
      </w:r>
      <w:r w:rsidR="00DE2252">
        <w:rPr>
          <w:rFonts w:hint="eastAsia"/>
        </w:rPr>
        <w:t>被編為</w:t>
      </w:r>
      <w:r w:rsidR="00DE2252">
        <w:rPr>
          <w:rFonts w:hint="eastAsia"/>
        </w:rPr>
        <w:t xml:space="preserve"> 1</w:t>
      </w:r>
      <w:r>
        <w:rPr>
          <w:rFonts w:hint="eastAsia"/>
        </w:rPr>
        <w:t>，因</w:t>
      </w:r>
      <w:r>
        <w:rPr>
          <w:rFonts w:hint="eastAsia"/>
        </w:rPr>
        <w:lastRenderedPageBreak/>
        <w:t>此，整個指令應該被編為</w:t>
      </w:r>
      <w:r>
        <w:rPr>
          <w:rFonts w:hint="eastAsia"/>
        </w:rPr>
        <w:t>001XXXXX</w:t>
      </w:r>
      <w:r>
        <w:rPr>
          <w:rFonts w:hint="eastAsia"/>
        </w:rPr>
        <w:t>，但後續的編碼可能有兩種方法。</w:t>
      </w:r>
      <w:r w:rsidR="003C7AA3">
        <w:rPr>
          <w:rFonts w:hint="eastAsia"/>
        </w:rPr>
        <w:t>第一種是採用絕對定址法，第二種是採用相對定址法。</w:t>
      </w:r>
    </w:p>
    <w:p w:rsidR="002E2AB5" w:rsidRDefault="002E2AB5" w:rsidP="00DE2252"/>
    <w:p w:rsidR="00C02BAC" w:rsidRDefault="002E2AB5" w:rsidP="00DE2252">
      <w:r>
        <w:rPr>
          <w:rFonts w:hint="eastAsia"/>
        </w:rPr>
        <w:t>採用絕對定址法時，</w:t>
      </w:r>
      <w:r>
        <w:rPr>
          <w:rFonts w:hint="eastAsia"/>
        </w:rPr>
        <w:t xml:space="preserve">LD R1, B </w:t>
      </w:r>
      <w:r>
        <w:rPr>
          <w:rFonts w:hint="eastAsia"/>
        </w:rPr>
        <w:t>其實應該改寫為</w:t>
      </w:r>
      <w:r>
        <w:rPr>
          <w:rFonts w:hint="eastAsia"/>
        </w:rPr>
        <w:t xml:space="preserve"> LD R1, [R0+B] </w:t>
      </w:r>
      <w:r>
        <w:rPr>
          <w:rFonts w:hint="eastAsia"/>
        </w:rPr>
        <w:t>才對</w:t>
      </w:r>
      <w:r w:rsidR="00C02BAC">
        <w:rPr>
          <w:rFonts w:hint="eastAsia"/>
        </w:rPr>
        <w:t>。根據</w:t>
      </w:r>
      <w:r w:rsidR="00C02BAC">
        <w:rPr>
          <w:rFonts w:hint="eastAsia"/>
        </w:rPr>
        <w:t xml:space="preserve"> L </w:t>
      </w:r>
      <w:r w:rsidR="00C02BAC">
        <w:rPr>
          <w:rFonts w:hint="eastAsia"/>
        </w:rPr>
        <w:t>型指令的格式</w:t>
      </w:r>
      <w:r w:rsidR="00C02BAC">
        <w:rPr>
          <w:rFonts w:hint="eastAsia"/>
        </w:rPr>
        <w:t xml:space="preserve"> (OP Ra, Rb, Cx)</w:t>
      </w:r>
      <w:r w:rsidR="00C02BAC">
        <w:rPr>
          <w:rFonts w:hint="eastAsia"/>
        </w:rPr>
        <w:t>，可看出下列對應關係</w:t>
      </w:r>
      <w:r w:rsidR="00C02BAC">
        <w:rPr>
          <w:rFonts w:hint="eastAsia"/>
        </w:rPr>
        <w:t xml:space="preserve"> (OP=LD</w:t>
      </w:r>
      <w:r w:rsidR="00C02BAC">
        <w:rPr>
          <w:rFonts w:hint="eastAsia"/>
        </w:rPr>
        <w:t>、</w:t>
      </w:r>
      <w:r w:rsidR="00C02BAC">
        <w:rPr>
          <w:rFonts w:hint="eastAsia"/>
        </w:rPr>
        <w:t>Ra=R1</w:t>
      </w:r>
      <w:r w:rsidR="00C02BAC">
        <w:rPr>
          <w:rFonts w:hint="eastAsia"/>
        </w:rPr>
        <w:t>、</w:t>
      </w:r>
      <w:r w:rsidR="00C02BAC">
        <w:rPr>
          <w:rFonts w:hint="eastAsia"/>
        </w:rPr>
        <w:t>Rb=R0</w:t>
      </w:r>
      <w:r w:rsidR="00C02BAC">
        <w:rPr>
          <w:rFonts w:hint="eastAsia"/>
        </w:rPr>
        <w:t>、</w:t>
      </w:r>
      <w:r w:rsidR="00C02BAC">
        <w:rPr>
          <w:rFonts w:hint="eastAsia"/>
        </w:rPr>
        <w:t>Cx=B)</w:t>
      </w:r>
      <w:r w:rsidR="00C02BAC">
        <w:rPr>
          <w:rFonts w:hint="eastAsia"/>
        </w:rPr>
        <w:t>。由於</w:t>
      </w:r>
      <w:r w:rsidR="00C02BAC">
        <w:rPr>
          <w:rFonts w:hint="eastAsia"/>
        </w:rPr>
        <w:t xml:space="preserve"> R0 </w:t>
      </w:r>
      <w:r w:rsidR="00C02BAC">
        <w:rPr>
          <w:rFonts w:hint="eastAsia"/>
        </w:rPr>
        <w:t>永遠為</w:t>
      </w:r>
      <w:r w:rsidR="00C02BAC">
        <w:rPr>
          <w:rFonts w:hint="eastAsia"/>
        </w:rPr>
        <w:t xml:space="preserve"> 0</w:t>
      </w:r>
      <w:r w:rsidR="00C02BAC">
        <w:rPr>
          <w:rFonts w:hint="eastAsia"/>
        </w:rPr>
        <w:t>，於是組譯器只要在</w:t>
      </w:r>
      <w:r w:rsidR="00C814C7">
        <w:rPr>
          <w:rFonts w:hint="eastAsia"/>
        </w:rPr>
        <w:t>C</w:t>
      </w:r>
      <w:r w:rsidR="00DE2252">
        <w:rPr>
          <w:rFonts w:hint="eastAsia"/>
        </w:rPr>
        <w:t>x</w:t>
      </w:r>
      <w:r w:rsidR="00C02BAC">
        <w:rPr>
          <w:rFonts w:hint="eastAsia"/>
        </w:rPr>
        <w:t>的</w:t>
      </w:r>
      <w:r w:rsidR="00DE2252">
        <w:rPr>
          <w:rFonts w:hint="eastAsia"/>
        </w:rPr>
        <w:t>部分</w:t>
      </w:r>
      <w:r w:rsidR="003C7AA3">
        <w:rPr>
          <w:rFonts w:hint="eastAsia"/>
        </w:rPr>
        <w:t>填入</w:t>
      </w:r>
      <w:r w:rsidR="00C02BAC">
        <w:rPr>
          <w:rFonts w:hint="eastAsia"/>
        </w:rPr>
        <w:t>變數</w:t>
      </w:r>
      <w:r w:rsidR="00DE2252">
        <w:rPr>
          <w:rFonts w:hint="eastAsia"/>
        </w:rPr>
        <w:t>B</w:t>
      </w:r>
      <w:r w:rsidR="00DE2252">
        <w:rPr>
          <w:rFonts w:hint="eastAsia"/>
        </w:rPr>
        <w:t>的</w:t>
      </w:r>
      <w:r w:rsidR="001B7E2E">
        <w:rPr>
          <w:rFonts w:hint="eastAsia"/>
        </w:rPr>
        <w:t>位址</w:t>
      </w:r>
      <w:r w:rsidR="00C814C7">
        <w:rPr>
          <w:rFonts w:hint="eastAsia"/>
        </w:rPr>
        <w:t>0</w:t>
      </w:r>
      <w:r w:rsidR="00C02BAC">
        <w:rPr>
          <w:rFonts w:hint="eastAsia"/>
        </w:rPr>
        <w:t>010</w:t>
      </w:r>
      <w:r>
        <w:rPr>
          <w:rFonts w:hint="eastAsia"/>
        </w:rPr>
        <w:t>就行了</w:t>
      </w:r>
      <w:r w:rsidR="00C814C7">
        <w:rPr>
          <w:rFonts w:hint="eastAsia"/>
        </w:rPr>
        <w:t>。</w:t>
      </w:r>
    </w:p>
    <w:p w:rsidR="00C02BAC" w:rsidRDefault="00C02BAC" w:rsidP="00DE2252"/>
    <w:p w:rsidR="00DE2252" w:rsidRPr="00C02BAC" w:rsidRDefault="00441125" w:rsidP="00DE2252">
      <w:pPr>
        <w:rPr>
          <w:rFonts w:eastAsiaTheme="minorEastAsia"/>
        </w:rPr>
      </w:pPr>
      <w:r>
        <w:fldChar w:fldCharType="begin"/>
      </w:r>
      <w:r w:rsidR="00A00686">
        <w:instrText xml:space="preserve"> </w:instrText>
      </w:r>
      <w:r w:rsidR="00A00686">
        <w:rPr>
          <w:rFonts w:hint="eastAsia"/>
        </w:rPr>
        <w:instrText>REF _Ref219782307 \h</w:instrText>
      </w:r>
      <w:r w:rsidR="00A00686">
        <w:instrText xml:space="preserve"> </w:instrText>
      </w:r>
      <w:r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>
        <w:fldChar w:fldCharType="end"/>
      </w:r>
      <w:r w:rsidR="00DE2252">
        <w:rPr>
          <w:rFonts w:hint="eastAsia"/>
        </w:rPr>
        <w:t>顯示了</w:t>
      </w:r>
      <w:r w:rsidR="00C02BAC">
        <w:rPr>
          <w:rFonts w:hint="eastAsia"/>
        </w:rPr>
        <w:t>指令</w:t>
      </w:r>
      <w:r w:rsidR="00DE2252">
        <w:rPr>
          <w:rFonts w:hint="eastAsia"/>
        </w:rPr>
        <w:t xml:space="preserve"> LD R1, B</w:t>
      </w:r>
      <w:r w:rsidR="00DE2252">
        <w:rPr>
          <w:rFonts w:hint="eastAsia"/>
        </w:rPr>
        <w:t>與目的碼</w:t>
      </w:r>
      <w:r w:rsidR="00DE2252">
        <w:rPr>
          <w:rFonts w:hint="eastAsia"/>
        </w:rPr>
        <w:t xml:space="preserve"> 00100</w:t>
      </w:r>
      <w:r w:rsidR="00C02BAC">
        <w:rPr>
          <w:rFonts w:hint="eastAsia"/>
        </w:rPr>
        <w:t>0</w:t>
      </w:r>
      <w:r w:rsidR="00DE2252">
        <w:rPr>
          <w:rFonts w:hint="eastAsia"/>
        </w:rPr>
        <w:t xml:space="preserve">10 </w:t>
      </w:r>
      <w:r w:rsidR="00DE2252">
        <w:rPr>
          <w:rFonts w:hint="eastAsia"/>
        </w:rPr>
        <w:t>之間的對</w:t>
      </w:r>
      <w:r w:rsidR="00082A37">
        <w:rPr>
          <w:rFonts w:hint="eastAsia"/>
        </w:rPr>
        <w:t>應</w:t>
      </w:r>
      <w:r w:rsidR="00DE2252">
        <w:rPr>
          <w:rFonts w:hint="eastAsia"/>
        </w:rPr>
        <w:t>方式。</w:t>
      </w:r>
      <w:r w:rsidR="0077668D">
        <w:rPr>
          <w:rFonts w:hint="eastAsia"/>
        </w:rPr>
        <w:t>同理，</w:t>
      </w:r>
      <w:r w:rsidR="0077668D">
        <w:rPr>
          <w:rFonts w:hint="eastAsia"/>
        </w:rPr>
        <w:t xml:space="preserve">ST R1, A </w:t>
      </w:r>
      <w:r w:rsidR="0077668D">
        <w:rPr>
          <w:rFonts w:hint="eastAsia"/>
        </w:rPr>
        <w:t>也就被編為</w:t>
      </w:r>
      <w:r w:rsidR="0077668D">
        <w:rPr>
          <w:rFonts w:hint="eastAsia"/>
        </w:rPr>
        <w:t xml:space="preserve"> </w:t>
      </w:r>
      <w:r w:rsidR="00C02BAC" w:rsidRPr="00C47F3D">
        <w:rPr>
          <w:rFonts w:eastAsia="SimHei"/>
        </w:rPr>
        <w:t>01100</w:t>
      </w:r>
      <w:r w:rsidR="00C02BAC">
        <w:rPr>
          <w:rFonts w:eastAsiaTheme="minorEastAsia" w:hint="eastAsia"/>
        </w:rPr>
        <w:t>0</w:t>
      </w:r>
      <w:r w:rsidR="00C02BAC" w:rsidRPr="00C47F3D">
        <w:rPr>
          <w:rFonts w:eastAsia="SimHei"/>
        </w:rPr>
        <w:t>0</w:t>
      </w:r>
      <w:r w:rsidR="00C02BAC">
        <w:rPr>
          <w:rFonts w:eastAsiaTheme="minorEastAsia" w:hint="eastAsia"/>
        </w:rPr>
        <w:t>C</w:t>
      </w:r>
      <w:r w:rsidR="00C02BAC">
        <w:rPr>
          <w:rFonts w:hint="eastAsia"/>
        </w:rPr>
        <w:t>，請讀者自行嘗試編碼看看。</w:t>
      </w:r>
    </w:p>
    <w:p w:rsidR="003C7AA3" w:rsidRPr="00C02BAC" w:rsidRDefault="003C7AA3" w:rsidP="00DF09C8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</w:tblGrid>
      <w:tr w:rsidR="00DE2252" w:rsidRPr="00C47F3D">
        <w:trPr>
          <w:jc w:val="center"/>
        </w:trPr>
        <w:tc>
          <w:tcPr>
            <w:tcW w:w="4503" w:type="dxa"/>
          </w:tcPr>
          <w:p w:rsidR="00DE2252" w:rsidRPr="00C47F3D" w:rsidRDefault="00DE2252" w:rsidP="00DF09C8">
            <w:r w:rsidRPr="00C47F3D">
              <w:rPr>
                <w:rFonts w:hint="eastAsia"/>
              </w:rPr>
              <w:t>LD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R</w:t>
            </w:r>
            <w:r w:rsidR="00082A37" w:rsidRPr="00C47F3D">
              <w:rPr>
                <w:rFonts w:hint="eastAsia"/>
              </w:rPr>
              <w:t>a</w:t>
            </w:r>
            <w:r w:rsidRPr="00C47F3D">
              <w:rPr>
                <w:rFonts w:hint="eastAsia"/>
              </w:rPr>
              <w:t>,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[R</w:t>
            </w:r>
            <w:r w:rsidR="00082A37" w:rsidRPr="00C47F3D">
              <w:rPr>
                <w:rFonts w:hint="eastAsia"/>
              </w:rPr>
              <w:t>b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+</w:t>
            </w:r>
            <w:r w:rsidR="003C7AA3" w:rsidRPr="00C47F3D">
              <w:rPr>
                <w:rFonts w:hint="eastAsia"/>
              </w:rPr>
              <w:tab/>
            </w:r>
            <w:r w:rsidR="00082A37" w:rsidRPr="00C47F3D">
              <w:rPr>
                <w:rFonts w:hint="eastAsia"/>
              </w:rPr>
              <w:t>C</w:t>
            </w:r>
            <w:r w:rsidRPr="00C47F3D">
              <w:rPr>
                <w:rFonts w:hint="eastAsia"/>
              </w:rPr>
              <w:t>x]</w:t>
            </w:r>
          </w:p>
          <w:p w:rsidR="00DE2252" w:rsidRPr="00C47F3D" w:rsidRDefault="00DE2252" w:rsidP="00DF09C8">
            <w:r w:rsidRPr="00C47F3D">
              <w:rPr>
                <w:rFonts w:hint="eastAsia"/>
              </w:rPr>
              <w:t>LD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R1,</w:t>
            </w:r>
            <w:r w:rsidR="009279DD" w:rsidRPr="00C47F3D">
              <w:rPr>
                <w:rFonts w:hint="eastAsia"/>
              </w:rPr>
              <w:tab/>
            </w:r>
            <w:r w:rsidR="009279DD" w:rsidRPr="00C47F3D">
              <w:rPr>
                <w:rFonts w:hint="eastAsia"/>
              </w:rPr>
              <w:tab/>
            </w:r>
            <w:r w:rsidR="003C7AA3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B</w:t>
            </w:r>
          </w:p>
          <w:p w:rsidR="00DE2252" w:rsidRPr="00C47F3D" w:rsidRDefault="00DE2252" w:rsidP="00DF09C8">
            <w:r w:rsidRPr="00C47F3D">
              <w:rPr>
                <w:rFonts w:hint="eastAsia"/>
              </w:rPr>
              <w:t>00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1</w:t>
            </w:r>
            <w:r w:rsidR="009279DD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0</w:t>
            </w:r>
            <w:r w:rsidR="009279DD" w:rsidRPr="00C47F3D">
              <w:rPr>
                <w:rFonts w:hint="eastAsia"/>
              </w:rPr>
              <w:tab/>
            </w:r>
            <w:r w:rsidR="003C7AA3"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>0</w:t>
            </w:r>
            <w:r w:rsidR="00C02BAC">
              <w:rPr>
                <w:rFonts w:hint="eastAsia"/>
              </w:rPr>
              <w:t>010</w:t>
            </w:r>
          </w:p>
        </w:tc>
      </w:tr>
    </w:tbl>
    <w:p w:rsidR="00DE2252" w:rsidRDefault="003C7AA3" w:rsidP="00DF09C8">
      <w:pPr>
        <w:pStyle w:val="a8"/>
        <w:jc w:val="center"/>
      </w:pPr>
      <w:bookmarkStart w:id="15" w:name="_Ref21978230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2</w:t>
      </w:r>
      <w:r w:rsidR="00441125">
        <w:fldChar w:fldCharType="end"/>
      </w:r>
      <w:bookmarkEnd w:id="15"/>
      <w:r>
        <w:rPr>
          <w:rFonts w:hint="eastAsia"/>
        </w:rPr>
        <w:t xml:space="preserve"> </w:t>
      </w:r>
      <w:r w:rsidR="00AC6E04">
        <w:rPr>
          <w:rFonts w:hint="eastAsia"/>
        </w:rPr>
        <w:t>將</w:t>
      </w:r>
      <w:r>
        <w:rPr>
          <w:rFonts w:hint="eastAsia"/>
        </w:rPr>
        <w:t xml:space="preserve">LD R1, B </w:t>
      </w:r>
      <w:r>
        <w:rPr>
          <w:rFonts w:hint="eastAsia"/>
        </w:rPr>
        <w:t>指令</w:t>
      </w:r>
      <w:r w:rsidR="00AC6E04">
        <w:rPr>
          <w:rFonts w:hint="eastAsia"/>
        </w:rPr>
        <w:t>以絕對定址法編為</w:t>
      </w:r>
      <w:r>
        <w:rPr>
          <w:rFonts w:hint="eastAsia"/>
        </w:rPr>
        <w:t>目的碼</w:t>
      </w:r>
    </w:p>
    <w:p w:rsidR="003C7AA3" w:rsidRDefault="003C7AA3" w:rsidP="003C7AA3"/>
    <w:p w:rsidR="00AC6E04" w:rsidRDefault="00AC6E04" w:rsidP="003C7AA3">
      <w:r>
        <w:rPr>
          <w:rFonts w:hint="eastAsia"/>
        </w:rPr>
        <w:t>然而，使用絕對定址法有很大的缺點，因為</w:t>
      </w:r>
      <w:r>
        <w:rPr>
          <w:rFonts w:hint="eastAsia"/>
        </w:rPr>
        <w:t xml:space="preserve"> </w:t>
      </w:r>
      <w:r w:rsidR="00082A37">
        <w:rPr>
          <w:rFonts w:hint="eastAsia"/>
        </w:rPr>
        <w:t>C</w:t>
      </w:r>
      <w:r>
        <w:rPr>
          <w:rFonts w:hint="eastAsia"/>
        </w:rPr>
        <w:t xml:space="preserve">x </w:t>
      </w:r>
      <w:r>
        <w:rPr>
          <w:rFonts w:hint="eastAsia"/>
        </w:rPr>
        <w:t>欄位的大小只有</w:t>
      </w:r>
      <w:r>
        <w:rPr>
          <w:rFonts w:hint="eastAsia"/>
        </w:rPr>
        <w:t xml:space="preserve"> 16 </w:t>
      </w:r>
      <w:r>
        <w:rPr>
          <w:rFonts w:hint="eastAsia"/>
        </w:rPr>
        <w:t>個</w:t>
      </w:r>
      <w:r>
        <w:rPr>
          <w:rFonts w:hint="eastAsia"/>
        </w:rPr>
        <w:t xml:space="preserve"> bits</w:t>
      </w:r>
      <w:r w:rsidR="00865AEC">
        <w:rPr>
          <w:rFonts w:hint="eastAsia"/>
        </w:rPr>
        <w:t>，</w:t>
      </w:r>
      <w:r w:rsidR="001606B8">
        <w:rPr>
          <w:rFonts w:hint="eastAsia"/>
        </w:rPr>
        <w:t>而</w:t>
      </w:r>
      <w:r w:rsidR="00865AEC">
        <w:rPr>
          <w:rFonts w:hint="eastAsia"/>
        </w:rPr>
        <w:t>且</w:t>
      </w:r>
      <w:r>
        <w:rPr>
          <w:rFonts w:hint="eastAsia"/>
        </w:rPr>
        <w:t>採用二補數的</w:t>
      </w:r>
      <w:r w:rsidR="001606B8">
        <w:rPr>
          <w:rFonts w:hint="eastAsia"/>
        </w:rPr>
        <w:t>格式</w:t>
      </w:r>
      <w:r>
        <w:rPr>
          <w:rFonts w:hint="eastAsia"/>
        </w:rPr>
        <w:t>，最多只能定址</w:t>
      </w:r>
      <w:r>
        <w:rPr>
          <w:rFonts w:hint="eastAsia"/>
        </w:rPr>
        <w:t xml:space="preserve"> -32768</w:t>
      </w:r>
      <w:r w:rsidR="00317D60">
        <w:rPr>
          <w:rFonts w:hint="eastAsia"/>
        </w:rPr>
        <w:t>～</w:t>
      </w:r>
      <w:r>
        <w:rPr>
          <w:rFonts w:hint="eastAsia"/>
        </w:rPr>
        <w:t xml:space="preserve">32767 </w:t>
      </w:r>
      <w:r>
        <w:rPr>
          <w:rFonts w:hint="eastAsia"/>
        </w:rPr>
        <w:t>的範圍</w:t>
      </w:r>
      <w:r w:rsidR="00C02BAC">
        <w:rPr>
          <w:rFonts w:hint="eastAsia"/>
        </w:rPr>
        <w:t>。</w:t>
      </w:r>
      <w:r w:rsidR="00FB2893">
        <w:rPr>
          <w:rFonts w:hint="eastAsia"/>
        </w:rPr>
        <w:t>但是</w:t>
      </w:r>
      <w:r w:rsidR="00865AEC">
        <w:rPr>
          <w:rFonts w:hint="eastAsia"/>
        </w:rPr>
        <w:t>既然絕對</w:t>
      </w:r>
      <w:r w:rsidR="001B7E2E">
        <w:rPr>
          <w:rFonts w:hint="eastAsia"/>
        </w:rPr>
        <w:t>位址</w:t>
      </w:r>
      <w:r w:rsidR="00865AEC">
        <w:rPr>
          <w:rFonts w:hint="eastAsia"/>
        </w:rPr>
        <w:t>不可能有</w:t>
      </w:r>
      <w:r w:rsidR="00FB2893">
        <w:rPr>
          <w:rFonts w:hint="eastAsia"/>
        </w:rPr>
        <w:t>負</w:t>
      </w:r>
      <w:r w:rsidR="00865AEC">
        <w:rPr>
          <w:rFonts w:hint="eastAsia"/>
        </w:rPr>
        <w:t>數</w:t>
      </w:r>
      <w:r w:rsidR="00FB2893">
        <w:rPr>
          <w:rFonts w:hint="eastAsia"/>
        </w:rPr>
        <w:t>，</w:t>
      </w:r>
      <w:r w:rsidR="00865AEC">
        <w:rPr>
          <w:rFonts w:hint="eastAsia"/>
        </w:rPr>
        <w:t>於是</w:t>
      </w:r>
      <w:r w:rsidR="00FB2893">
        <w:rPr>
          <w:rFonts w:hint="eastAsia"/>
        </w:rPr>
        <w:t>就只剩</w:t>
      </w:r>
      <w:r w:rsidR="00FB2893">
        <w:rPr>
          <w:rFonts w:hint="eastAsia"/>
        </w:rPr>
        <w:t xml:space="preserve"> 0</w:t>
      </w:r>
      <w:r w:rsidR="00F83CC8">
        <w:rPr>
          <w:rFonts w:hint="eastAsia"/>
        </w:rPr>
        <w:t>～</w:t>
      </w:r>
      <w:r w:rsidR="00FB2893">
        <w:rPr>
          <w:rFonts w:hint="eastAsia"/>
        </w:rPr>
        <w:t xml:space="preserve">32767 </w:t>
      </w:r>
      <w:r w:rsidR="00FB2893">
        <w:rPr>
          <w:rFonts w:hint="eastAsia"/>
        </w:rPr>
        <w:t>的部分可用</w:t>
      </w:r>
      <w:r>
        <w:rPr>
          <w:rFonts w:hint="eastAsia"/>
        </w:rPr>
        <w:t>。</w:t>
      </w:r>
      <w:r w:rsidR="00FB2893">
        <w:rPr>
          <w:rFonts w:hint="eastAsia"/>
        </w:rPr>
        <w:t>如果我們堅持採用絕對定址法，那就必須限制這些變數都必須被放在</w:t>
      </w:r>
      <w:r w:rsidR="00FB2893">
        <w:rPr>
          <w:rFonts w:hint="eastAsia"/>
        </w:rPr>
        <w:t xml:space="preserve"> 0</w:t>
      </w:r>
      <w:r w:rsidR="00F83CC8">
        <w:rPr>
          <w:rFonts w:hint="eastAsia"/>
        </w:rPr>
        <w:t>～</w:t>
      </w:r>
      <w:r w:rsidR="00FB2893">
        <w:rPr>
          <w:rFonts w:hint="eastAsia"/>
        </w:rPr>
        <w:t xml:space="preserve">32K </w:t>
      </w:r>
      <w:r w:rsidR="00FB2893">
        <w:rPr>
          <w:rFonts w:hint="eastAsia"/>
        </w:rPr>
        <w:t>的範圍內，這是相當不合理的</w:t>
      </w:r>
      <w:r w:rsidR="00082A37">
        <w:rPr>
          <w:rStyle w:val="aff"/>
        </w:rPr>
        <w:footnoteReference w:id="1"/>
      </w:r>
      <w:r w:rsidR="00FB2893">
        <w:rPr>
          <w:rFonts w:hint="eastAsia"/>
        </w:rPr>
        <w:t>。</w:t>
      </w:r>
    </w:p>
    <w:p w:rsidR="00AC6E04" w:rsidRPr="00FB2893" w:rsidRDefault="00AC6E04" w:rsidP="003C7AA3"/>
    <w:p w:rsidR="008F1852" w:rsidRDefault="00FB2893" w:rsidP="00FB2893">
      <w:r>
        <w:rPr>
          <w:rFonts w:hint="eastAsia"/>
        </w:rPr>
        <w:t>一個比較好的方式是利用相對定址法編碼，但是要相對於哪一個暫存器呢？一種</w:t>
      </w:r>
      <w:r w:rsidR="001606B8">
        <w:rPr>
          <w:rFonts w:hint="eastAsia"/>
        </w:rPr>
        <w:t>常見的</w:t>
      </w:r>
      <w:r>
        <w:rPr>
          <w:rFonts w:hint="eastAsia"/>
        </w:rPr>
        <w:t>方式是</w:t>
      </w:r>
      <w:r w:rsidR="001606B8">
        <w:rPr>
          <w:rFonts w:hint="eastAsia"/>
        </w:rPr>
        <w:t>採用</w:t>
      </w:r>
      <w:r>
        <w:rPr>
          <w:rFonts w:hint="eastAsia"/>
        </w:rPr>
        <w:t>相對於程式計數器</w:t>
      </w:r>
      <w:r w:rsidR="001606B8">
        <w:rPr>
          <w:rFonts w:hint="eastAsia"/>
        </w:rPr>
        <w:t xml:space="preserve"> PC </w:t>
      </w:r>
      <w:r>
        <w:rPr>
          <w:rFonts w:hint="eastAsia"/>
        </w:rPr>
        <w:t>的方式。其原因是指令與被載入的資料定義通常在同一個程式當中，因此，兩者之間的距離不會太大，只要不超過</w:t>
      </w:r>
      <w:r>
        <w:rPr>
          <w:rFonts w:hint="eastAsia"/>
        </w:rPr>
        <w:t xml:space="preserve"> </w:t>
      </w:r>
      <w:r w:rsidR="009650AC">
        <w:rPr>
          <w:rFonts w:hint="eastAsia"/>
        </w:rPr>
        <w:t>C</w:t>
      </w:r>
      <w:r>
        <w:rPr>
          <w:rFonts w:hint="eastAsia"/>
        </w:rPr>
        <w:t xml:space="preserve">x </w:t>
      </w:r>
      <w:r>
        <w:rPr>
          <w:rFonts w:hint="eastAsia"/>
        </w:rPr>
        <w:t>的範圍，就可以使用相對於</w:t>
      </w:r>
      <w:r>
        <w:rPr>
          <w:rFonts w:hint="eastAsia"/>
        </w:rPr>
        <w:t xml:space="preserve"> PC </w:t>
      </w:r>
      <w:r>
        <w:rPr>
          <w:rFonts w:hint="eastAsia"/>
        </w:rPr>
        <w:t>的定址法。在實務上，很少單一程式模組的大小會超過</w:t>
      </w:r>
      <w:r>
        <w:rPr>
          <w:rFonts w:hint="eastAsia"/>
        </w:rPr>
        <w:t xml:space="preserve"> 32K</w:t>
      </w:r>
      <w:r>
        <w:rPr>
          <w:rFonts w:hint="eastAsia"/>
        </w:rPr>
        <w:t>，因此，相對於</w:t>
      </w:r>
      <w:r>
        <w:rPr>
          <w:rFonts w:hint="eastAsia"/>
        </w:rPr>
        <w:t xml:space="preserve"> PC </w:t>
      </w:r>
      <w:r>
        <w:rPr>
          <w:rFonts w:hint="eastAsia"/>
        </w:rPr>
        <w:t>的定址法是</w:t>
      </w:r>
      <w:r w:rsidR="001606B8">
        <w:rPr>
          <w:rFonts w:hint="eastAsia"/>
        </w:rPr>
        <w:t>不錯</w:t>
      </w:r>
      <w:r>
        <w:rPr>
          <w:rFonts w:hint="eastAsia"/>
        </w:rPr>
        <w:t>的選擇。</w:t>
      </w:r>
    </w:p>
    <w:p w:rsidR="008F1852" w:rsidRDefault="008F1852" w:rsidP="00FB2893"/>
    <w:p w:rsidR="00703D55" w:rsidRDefault="00FB2893" w:rsidP="00FB2893">
      <w:r>
        <w:rPr>
          <w:rFonts w:hint="eastAsia"/>
        </w:rPr>
        <w:t>採用相對於</w:t>
      </w:r>
      <w:r>
        <w:rPr>
          <w:rFonts w:hint="eastAsia"/>
        </w:rPr>
        <w:t xml:space="preserve">PC </w:t>
      </w:r>
      <w:r>
        <w:rPr>
          <w:rFonts w:hint="eastAsia"/>
        </w:rPr>
        <w:t>的定址法，</w:t>
      </w:r>
      <w:r w:rsidR="00460295">
        <w:rPr>
          <w:rFonts w:hint="eastAsia"/>
        </w:rPr>
        <w:t xml:space="preserve">LD R1, B </w:t>
      </w:r>
      <w:r w:rsidR="00460295">
        <w:rPr>
          <w:rFonts w:hint="eastAsia"/>
        </w:rPr>
        <w:t>的指令，其實應該改寫為</w:t>
      </w:r>
      <w:r w:rsidR="00460295">
        <w:rPr>
          <w:rFonts w:hint="eastAsia"/>
        </w:rPr>
        <w:t xml:space="preserve"> LD R1, [</w:t>
      </w:r>
      <w:r w:rsidR="002E2AB5">
        <w:rPr>
          <w:rFonts w:hint="eastAsia"/>
        </w:rPr>
        <w:t>PC</w:t>
      </w:r>
      <w:r w:rsidR="00460295">
        <w:rPr>
          <w:rFonts w:hint="eastAsia"/>
        </w:rPr>
        <w:t>+</w:t>
      </w:r>
      <w:r w:rsidR="00B06FB5">
        <w:rPr>
          <w:rFonts w:hint="eastAsia"/>
        </w:rPr>
        <w:t>C</w:t>
      </w:r>
      <w:r w:rsidR="00460295">
        <w:rPr>
          <w:rFonts w:hint="eastAsia"/>
        </w:rPr>
        <w:t xml:space="preserve">x] </w:t>
      </w:r>
      <w:r w:rsidR="00460295">
        <w:rPr>
          <w:rFonts w:hint="eastAsia"/>
        </w:rPr>
        <w:t>的形式</w:t>
      </w:r>
      <w:r w:rsidR="002E2AB5">
        <w:rPr>
          <w:rFonts w:hint="eastAsia"/>
        </w:rPr>
        <w:t>，也就是</w:t>
      </w:r>
      <w:r w:rsidR="002E2AB5">
        <w:rPr>
          <w:rFonts w:hint="eastAsia"/>
        </w:rPr>
        <w:t xml:space="preserve"> LR R1, [R15+Cx] </w:t>
      </w:r>
      <w:r w:rsidR="00460295">
        <w:rPr>
          <w:rFonts w:hint="eastAsia"/>
        </w:rPr>
        <w:t>才對，其中的</w:t>
      </w:r>
      <w:r w:rsidR="00460295">
        <w:rPr>
          <w:rFonts w:hint="eastAsia"/>
        </w:rPr>
        <w:t xml:space="preserve"> </w:t>
      </w:r>
      <w:r w:rsidR="00B06FB5">
        <w:rPr>
          <w:rFonts w:hint="eastAsia"/>
        </w:rPr>
        <w:t>C</w:t>
      </w:r>
      <w:r w:rsidR="00460295">
        <w:rPr>
          <w:rFonts w:hint="eastAsia"/>
        </w:rPr>
        <w:t xml:space="preserve">x </w:t>
      </w:r>
      <w:r w:rsidR="003D53A8">
        <w:rPr>
          <w:rFonts w:hint="eastAsia"/>
        </w:rPr>
        <w:t>應設定為</w:t>
      </w:r>
      <w:r w:rsidR="00460295">
        <w:rPr>
          <w:rFonts w:hint="eastAsia"/>
        </w:rPr>
        <w:t xml:space="preserve"> B-</w:t>
      </w:r>
      <w:r w:rsidR="002E2AB5">
        <w:rPr>
          <w:rFonts w:hint="eastAsia"/>
        </w:rPr>
        <w:t>R15</w:t>
      </w:r>
      <w:r w:rsidR="003D53A8">
        <w:rPr>
          <w:rFonts w:hint="eastAsia"/>
        </w:rPr>
        <w:t>，才能正確定址</w:t>
      </w:r>
      <w:r w:rsidR="00460295">
        <w:rPr>
          <w:rFonts w:hint="eastAsia"/>
        </w:rPr>
        <w:t>。</w:t>
      </w:r>
      <w:r w:rsidR="003D53A8">
        <w:rPr>
          <w:rFonts w:hint="eastAsia"/>
        </w:rPr>
        <w:t>所以組譯器</w:t>
      </w:r>
      <w:r w:rsidR="00460295">
        <w:rPr>
          <w:rFonts w:hint="eastAsia"/>
        </w:rPr>
        <w:t>必須在</w:t>
      </w:r>
      <w:r>
        <w:rPr>
          <w:rFonts w:hint="eastAsia"/>
        </w:rPr>
        <w:t xml:space="preserve"> </w:t>
      </w:r>
      <w:r w:rsidR="00B06FB5">
        <w:rPr>
          <w:rFonts w:hint="eastAsia"/>
        </w:rPr>
        <w:t>C</w:t>
      </w:r>
      <w:r>
        <w:rPr>
          <w:rFonts w:hint="eastAsia"/>
        </w:rPr>
        <w:t xml:space="preserve">x </w:t>
      </w:r>
      <w:r>
        <w:rPr>
          <w:rFonts w:hint="eastAsia"/>
        </w:rPr>
        <w:t>當中放入變數</w:t>
      </w:r>
      <w:r w:rsidR="003D53A8">
        <w:rPr>
          <w:rFonts w:hint="eastAsia"/>
        </w:rPr>
        <w:t xml:space="preserve"> B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3D53A8">
        <w:rPr>
          <w:rFonts w:hint="eastAsia"/>
        </w:rPr>
        <w:t>R15</w:t>
      </w:r>
      <w:r>
        <w:rPr>
          <w:rFonts w:hint="eastAsia"/>
        </w:rPr>
        <w:t xml:space="preserve"> </w:t>
      </w:r>
      <w:r>
        <w:rPr>
          <w:rFonts w:hint="eastAsia"/>
        </w:rPr>
        <w:t>的差異值，才能正確的</w:t>
      </w:r>
      <w:r w:rsidR="003D53A8">
        <w:rPr>
          <w:rFonts w:hint="eastAsia"/>
        </w:rPr>
        <w:t>存取</w:t>
      </w:r>
      <w:r w:rsidR="00703D55">
        <w:rPr>
          <w:rFonts w:hint="eastAsia"/>
        </w:rPr>
        <w:t>變數</w:t>
      </w:r>
      <w:r w:rsidR="00703D55">
        <w:rPr>
          <w:rFonts w:hint="eastAsia"/>
        </w:rPr>
        <w:t>B</w:t>
      </w:r>
      <w:r>
        <w:rPr>
          <w:rFonts w:hint="eastAsia"/>
        </w:rPr>
        <w:t>。</w:t>
      </w:r>
    </w:p>
    <w:p w:rsidR="00703D55" w:rsidRPr="003D53A8" w:rsidRDefault="00703D55" w:rsidP="00FB2893"/>
    <w:p w:rsidR="003D53A8" w:rsidRDefault="003D53A8" w:rsidP="00FB2893">
      <w:r>
        <w:rPr>
          <w:rFonts w:hint="eastAsia"/>
        </w:rPr>
        <w:t>在</w:t>
      </w:r>
      <w:r w:rsidR="00441125">
        <w:fldChar w:fldCharType="begin"/>
      </w:r>
      <w:r w:rsidR="00460295">
        <w:instrText xml:space="preserve"> </w:instrText>
      </w:r>
      <w:r w:rsidR="00460295">
        <w:rPr>
          <w:rFonts w:hint="eastAsia"/>
        </w:rPr>
        <w:instrText>REF _Ref219694982 \h</w:instrText>
      </w:r>
      <w:r w:rsidR="00460295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>
        <w:rPr>
          <w:rFonts w:hint="eastAsia"/>
        </w:rPr>
        <w:t>的</w:t>
      </w:r>
      <w:r w:rsidRPr="00C47F3D">
        <w:rPr>
          <w:rFonts w:hint="eastAsia"/>
        </w:rPr>
        <w:t>相對定址</w:t>
      </w:r>
      <w:r>
        <w:rPr>
          <w:rFonts w:hint="eastAsia"/>
        </w:rPr>
        <w:t>版</w:t>
      </w:r>
      <w:r w:rsidRPr="00C47F3D">
        <w:rPr>
          <w:rFonts w:hint="eastAsia"/>
        </w:rPr>
        <w:t>目的碼</w:t>
      </w:r>
      <w:r w:rsidR="00460295">
        <w:rPr>
          <w:rFonts w:hint="eastAsia"/>
        </w:rPr>
        <w:t>當中，</w:t>
      </w:r>
      <w:r>
        <w:rPr>
          <w:rFonts w:hint="eastAsia"/>
        </w:rPr>
        <w:t>我們採用了相對於</w:t>
      </w:r>
      <w:r>
        <w:rPr>
          <w:rFonts w:hint="eastAsia"/>
        </w:rPr>
        <w:t xml:space="preserve"> PC </w:t>
      </w:r>
      <w:r>
        <w:rPr>
          <w:rFonts w:hint="eastAsia"/>
        </w:rPr>
        <w:t>的定址法。舉例而言，</w:t>
      </w:r>
      <w:r>
        <w:t>LD R1, B</w:t>
      </w:r>
      <w:r>
        <w:rPr>
          <w:rFonts w:hint="eastAsia"/>
        </w:rPr>
        <w:t xml:space="preserve"> </w:t>
      </w:r>
      <w:r>
        <w:rPr>
          <w:rFonts w:hint="eastAsia"/>
        </w:rPr>
        <w:t>指令被編為目的碼</w:t>
      </w:r>
      <w:r w:rsidRPr="00E55814">
        <w:rPr>
          <w:rFonts w:eastAsia="SimHei"/>
        </w:rPr>
        <w:t>001F000C</w:t>
      </w:r>
      <w:r>
        <w:rPr>
          <w:rFonts w:eastAsiaTheme="minorEastAsia" w:hint="eastAsia"/>
        </w:rPr>
        <w:t>，</w:t>
      </w:r>
      <w:r>
        <w:rPr>
          <w:rFonts w:hint="eastAsia"/>
        </w:rPr>
        <w:t>其中的</w:t>
      </w:r>
      <w:r>
        <w:rPr>
          <w:rFonts w:hint="eastAsia"/>
        </w:rPr>
        <w:t xml:space="preserve"> F </w:t>
      </w:r>
      <w:r>
        <w:rPr>
          <w:rFonts w:hint="eastAsia"/>
        </w:rPr>
        <w:t>是十六進為的</w:t>
      </w:r>
      <w:r>
        <w:rPr>
          <w:rFonts w:hint="eastAsia"/>
        </w:rPr>
        <w:t xml:space="preserve"> 15</w:t>
      </w:r>
      <w:r>
        <w:rPr>
          <w:rFonts w:hint="eastAsia"/>
        </w:rPr>
        <w:t>，代表了</w:t>
      </w:r>
      <w:r>
        <w:rPr>
          <w:rFonts w:hint="eastAsia"/>
        </w:rPr>
        <w:t xml:space="preserve"> R15</w:t>
      </w:r>
      <w:r>
        <w:rPr>
          <w:rFonts w:hint="eastAsia"/>
        </w:rPr>
        <w:t>暫存器，也就是</w:t>
      </w:r>
      <w:r>
        <w:rPr>
          <w:rFonts w:hint="eastAsia"/>
        </w:rPr>
        <w:t xml:space="preserve"> PC</w:t>
      </w:r>
      <w:r w:rsidR="00460295">
        <w:rPr>
          <w:rFonts w:hint="eastAsia"/>
        </w:rPr>
        <w:t>。</w:t>
      </w:r>
      <w:r w:rsidR="00441125">
        <w:fldChar w:fldCharType="begin"/>
      </w:r>
      <w:r w:rsidR="00C34A38">
        <w:instrText xml:space="preserve"> REF _Ref257899659 \h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3</w:t>
      </w:r>
      <w:r w:rsidR="00441125">
        <w:fldChar w:fldCharType="end"/>
      </w:r>
      <w:r w:rsidR="00C34A38">
        <w:rPr>
          <w:rFonts w:hint="eastAsia"/>
        </w:rPr>
        <w:t>顯示了我們以相對於</w:t>
      </w:r>
      <w:r w:rsidR="00C34A38">
        <w:rPr>
          <w:rFonts w:hint="eastAsia"/>
        </w:rPr>
        <w:t xml:space="preserve"> PC </w:t>
      </w:r>
      <w:r w:rsidR="00C34A38">
        <w:rPr>
          <w:rFonts w:hint="eastAsia"/>
        </w:rPr>
        <w:t>的定址法，將指令</w:t>
      </w:r>
      <w:r w:rsidR="00C34A38">
        <w:rPr>
          <w:rFonts w:hint="eastAsia"/>
        </w:rPr>
        <w:t xml:space="preserve"> LD </w:t>
      </w:r>
      <w:r w:rsidR="00C34A38">
        <w:rPr>
          <w:rFonts w:hint="eastAsia"/>
        </w:rPr>
        <w:lastRenderedPageBreak/>
        <w:t xml:space="preserve">R1, B </w:t>
      </w:r>
      <w:r w:rsidR="00C34A38">
        <w:rPr>
          <w:rFonts w:hint="eastAsia"/>
        </w:rPr>
        <w:t>編為目的碼的過程。</w:t>
      </w:r>
    </w:p>
    <w:p w:rsidR="002B764F" w:rsidRPr="00BB239B" w:rsidRDefault="002B764F" w:rsidP="00FB2893"/>
    <w:tbl>
      <w:tblPr>
        <w:tblW w:w="5954" w:type="dxa"/>
        <w:jc w:val="center"/>
        <w:tblInd w:w="2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7"/>
        <w:gridCol w:w="2977"/>
      </w:tblGrid>
      <w:tr w:rsidR="00460295" w:rsidRPr="00C47F3D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295" w:rsidRPr="00C47F3D" w:rsidRDefault="00460295" w:rsidP="002B6F56">
            <w:r w:rsidRPr="00C47F3D">
              <w:rPr>
                <w:rFonts w:hint="eastAsia"/>
              </w:rPr>
              <w:t>指令編碼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295" w:rsidRPr="00C47F3D" w:rsidRDefault="004B4280" w:rsidP="004B4280">
            <w:r>
              <w:rPr>
                <w:rFonts w:hint="eastAsia"/>
              </w:rPr>
              <w:t>計算</w:t>
            </w:r>
            <w:r w:rsidR="00460295" w:rsidRPr="00C47F3D">
              <w:rPr>
                <w:rFonts w:hint="eastAsia"/>
              </w:rPr>
              <w:t>(</w:t>
            </w:r>
            <w:r w:rsidR="00B06FB5" w:rsidRPr="00C47F3D">
              <w:rPr>
                <w:rFonts w:hint="eastAsia"/>
              </w:rPr>
              <w:t>Cx</w:t>
            </w:r>
            <w:r w:rsidR="00460295" w:rsidRPr="00C47F3D">
              <w:rPr>
                <w:rFonts w:hint="eastAsia"/>
              </w:rPr>
              <w:t>=B-PC)</w:t>
            </w:r>
          </w:p>
        </w:tc>
      </w:tr>
      <w:tr w:rsidR="00460295" w:rsidRPr="00C47F3D">
        <w:trPr>
          <w:jc w:val="center"/>
        </w:trPr>
        <w:tc>
          <w:tcPr>
            <w:tcW w:w="2977" w:type="dxa"/>
          </w:tcPr>
          <w:p w:rsidR="00460295" w:rsidRPr="00C47F3D" w:rsidRDefault="00460295" w:rsidP="00AC6E04">
            <w:smartTag w:uri="urn:schemas-microsoft-com:office:smarttags" w:element="Street">
              <w:smartTag w:uri="urn:schemas-microsoft-com:office:smarttags" w:element="address">
                <w:r w:rsidRPr="00C47F3D">
                  <w:rPr>
                    <w:rFonts w:hint="eastAsia"/>
                  </w:rPr>
                  <w:t>LD</w:t>
                </w:r>
                <w:r w:rsidRPr="00C47F3D">
                  <w:rPr>
                    <w:rFonts w:hint="eastAsia"/>
                  </w:rPr>
                  <w:tab/>
                  <w:t>Rd</w:t>
                </w:r>
              </w:smartTag>
            </w:smartTag>
            <w:r w:rsidRPr="00C47F3D">
              <w:rPr>
                <w:rFonts w:hint="eastAsia"/>
              </w:rPr>
              <w:t>,</w:t>
            </w:r>
            <w:r w:rsidRPr="00C47F3D">
              <w:rPr>
                <w:rFonts w:hint="eastAsia"/>
              </w:rPr>
              <w:tab/>
              <w:t>[Ra</w:t>
            </w:r>
            <w:r w:rsidRPr="00C47F3D">
              <w:rPr>
                <w:rFonts w:hint="eastAsia"/>
              </w:rPr>
              <w:tab/>
              <w:t>+</w:t>
            </w:r>
            <w:r w:rsidRPr="00C47F3D">
              <w:rPr>
                <w:rFonts w:hint="eastAsia"/>
              </w:rPr>
              <w:tab/>
            </w:r>
            <w:r w:rsidR="00B06FB5" w:rsidRPr="00C47F3D">
              <w:rPr>
                <w:rFonts w:hint="eastAsia"/>
              </w:rPr>
              <w:t>Cx</w:t>
            </w:r>
            <w:r w:rsidRPr="00C47F3D">
              <w:rPr>
                <w:rFonts w:hint="eastAsia"/>
              </w:rPr>
              <w:t>]</w:t>
            </w:r>
          </w:p>
          <w:p w:rsidR="00460295" w:rsidRPr="00C47F3D" w:rsidRDefault="00460295" w:rsidP="00AC6E04">
            <w:r w:rsidRPr="00C47F3D">
              <w:rPr>
                <w:rFonts w:hint="eastAsia"/>
              </w:rPr>
              <w:t>LD</w:t>
            </w:r>
            <w:r w:rsidRPr="00C47F3D">
              <w:rPr>
                <w:rFonts w:hint="eastAsia"/>
              </w:rPr>
              <w:tab/>
              <w:t>R1,</w:t>
            </w:r>
            <w:r w:rsidRPr="00C47F3D">
              <w:rPr>
                <w:rFonts w:hint="eastAsia"/>
              </w:rPr>
              <w:tab/>
            </w:r>
            <w:r w:rsidR="00C34A38">
              <w:rPr>
                <w:rFonts w:hint="eastAsia"/>
              </w:rPr>
              <w:t xml:space="preserve">R15 </w:t>
            </w:r>
            <w:r w:rsidR="00703D55" w:rsidRPr="00C47F3D">
              <w:rPr>
                <w:rFonts w:hint="eastAsia"/>
              </w:rPr>
              <w:t>+</w:t>
            </w:r>
            <w:r w:rsidR="00703D55" w:rsidRPr="00C47F3D">
              <w:rPr>
                <w:rFonts w:hint="eastAsia"/>
              </w:rPr>
              <w:tab/>
              <w:t>(B-PC)</w:t>
            </w:r>
          </w:p>
          <w:p w:rsidR="00372BF8" w:rsidRDefault="008F1852">
            <w:r w:rsidRPr="00C47F3D">
              <w:rPr>
                <w:rFonts w:hint="eastAsia"/>
              </w:rPr>
              <w:t>00</w:t>
            </w:r>
            <w:r w:rsidRPr="00C47F3D">
              <w:rPr>
                <w:rFonts w:hint="eastAsia"/>
              </w:rPr>
              <w:tab/>
              <w:t>1</w:t>
            </w:r>
            <w:r w:rsidRPr="00C47F3D">
              <w:rPr>
                <w:rFonts w:hint="eastAsia"/>
              </w:rPr>
              <w:tab/>
              <w:t>F</w:t>
            </w:r>
            <w:r w:rsidR="00460295" w:rsidRPr="00C47F3D">
              <w:rPr>
                <w:rFonts w:hint="eastAsia"/>
              </w:rPr>
              <w:tab/>
            </w:r>
            <w:r w:rsidR="00460295" w:rsidRPr="00C47F3D">
              <w:rPr>
                <w:rFonts w:hint="eastAsia"/>
              </w:rPr>
              <w:tab/>
              <w:t>000</w:t>
            </w:r>
            <w:r w:rsidR="00C34A38">
              <w:rPr>
                <w:rFonts w:hint="eastAsia"/>
              </w:rPr>
              <w:t>C</w:t>
            </w:r>
          </w:p>
        </w:tc>
        <w:tc>
          <w:tcPr>
            <w:tcW w:w="2977" w:type="dxa"/>
          </w:tcPr>
          <w:p w:rsidR="00460295" w:rsidRPr="00C47F3D" w:rsidRDefault="00460295" w:rsidP="002B6F56">
            <w:r w:rsidRPr="00C47F3D">
              <w:tab/>
            </w:r>
            <w:r w:rsidRPr="00C47F3D">
              <w:rPr>
                <w:rFonts w:hint="eastAsia"/>
              </w:rPr>
              <w:t>0x0</w:t>
            </w:r>
            <w:r w:rsidR="00C34A38">
              <w:rPr>
                <w:rFonts w:hint="eastAsia"/>
              </w:rPr>
              <w:t>010</w:t>
            </w:r>
            <w:r w:rsidRPr="00C47F3D">
              <w:tab/>
            </w:r>
            <w:r w:rsidRPr="00C47F3D">
              <w:rPr>
                <w:rFonts w:hint="eastAsia"/>
              </w:rPr>
              <w:t>(B)</w:t>
            </w:r>
          </w:p>
          <w:p w:rsidR="00460295" w:rsidRPr="00C47F3D" w:rsidRDefault="00460295" w:rsidP="002B6F56">
            <w:r w:rsidRPr="00C47F3D">
              <w:rPr>
                <w:rFonts w:hint="eastAsia"/>
              </w:rPr>
              <w:t>-</w:t>
            </w:r>
            <w:r w:rsidRPr="00C47F3D">
              <w:tab/>
            </w:r>
            <w:r w:rsidRPr="00C47F3D">
              <w:rPr>
                <w:rFonts w:hint="eastAsia"/>
              </w:rPr>
              <w:t>0x0</w:t>
            </w:r>
            <w:r w:rsidR="00C34A38">
              <w:rPr>
                <w:rFonts w:hint="eastAsia"/>
              </w:rPr>
              <w:t>004</w:t>
            </w:r>
            <w:r w:rsidRPr="00C47F3D">
              <w:tab/>
            </w:r>
            <w:r w:rsidRPr="00C47F3D">
              <w:rPr>
                <w:rFonts w:hint="eastAsia"/>
              </w:rPr>
              <w:t>(PC)</w:t>
            </w:r>
          </w:p>
          <w:p w:rsidR="00372BF8" w:rsidRDefault="00460295">
            <w:r w:rsidRPr="00C47F3D">
              <w:rPr>
                <w:rFonts w:hint="eastAsia"/>
              </w:rPr>
              <w:t>=</w:t>
            </w:r>
            <w:r w:rsidRPr="00C47F3D">
              <w:tab/>
            </w:r>
            <w:r w:rsidR="002E2AB5" w:rsidRPr="00C47F3D">
              <w:rPr>
                <w:rFonts w:hint="eastAsia"/>
              </w:rPr>
              <w:t>0x000</w:t>
            </w:r>
            <w:r w:rsidR="00C34A38">
              <w:rPr>
                <w:rFonts w:hint="eastAsia"/>
              </w:rPr>
              <w:t>C</w:t>
            </w:r>
            <w:r w:rsidRPr="00C47F3D">
              <w:tab/>
            </w:r>
            <w:r w:rsidRPr="00C47F3D">
              <w:rPr>
                <w:rFonts w:hint="eastAsia"/>
              </w:rPr>
              <w:t>(</w:t>
            </w:r>
            <w:r w:rsidR="00B06FB5" w:rsidRPr="00C47F3D">
              <w:rPr>
                <w:rFonts w:hint="eastAsia"/>
              </w:rPr>
              <w:t>Cx</w:t>
            </w:r>
            <w:r w:rsidRPr="00C47F3D">
              <w:rPr>
                <w:rFonts w:hint="eastAsia"/>
              </w:rPr>
              <w:t>)</w:t>
            </w:r>
          </w:p>
        </w:tc>
      </w:tr>
    </w:tbl>
    <w:p w:rsidR="00AC6E04" w:rsidRDefault="00AC6E04" w:rsidP="00AC6E04">
      <w:pPr>
        <w:pStyle w:val="a8"/>
        <w:jc w:val="center"/>
      </w:pPr>
      <w:bookmarkStart w:id="16" w:name="_Ref25789965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3</w:t>
      </w:r>
      <w:r w:rsidR="00441125">
        <w:fldChar w:fldCharType="end"/>
      </w:r>
      <w:bookmarkEnd w:id="16"/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LD R1, B </w:t>
      </w:r>
      <w:r>
        <w:rPr>
          <w:rFonts w:hint="eastAsia"/>
        </w:rPr>
        <w:t>指令以</w:t>
      </w:r>
      <w:r w:rsidR="002B764F">
        <w:rPr>
          <w:rFonts w:hint="eastAsia"/>
        </w:rPr>
        <w:t>相對於</w:t>
      </w:r>
      <w:r w:rsidR="002B764F">
        <w:rPr>
          <w:rFonts w:hint="eastAsia"/>
        </w:rPr>
        <w:t xml:space="preserve"> PC </w:t>
      </w:r>
      <w:r w:rsidR="002B764F">
        <w:rPr>
          <w:rFonts w:hint="eastAsia"/>
        </w:rPr>
        <w:t>的方法</w:t>
      </w:r>
      <w:r>
        <w:rPr>
          <w:rFonts w:hint="eastAsia"/>
        </w:rPr>
        <w:t>編為目的碼</w:t>
      </w:r>
    </w:p>
    <w:p w:rsidR="00AC6E04" w:rsidRDefault="00AC6E04" w:rsidP="00AC6E04"/>
    <w:p w:rsidR="003D53A8" w:rsidRDefault="003D53A8" w:rsidP="003D53A8">
      <w:r>
        <w:rPr>
          <w:rFonts w:hint="eastAsia"/>
        </w:rPr>
        <w:t>必須注意的一點是，雖然指令</w:t>
      </w:r>
      <w:r>
        <w:rPr>
          <w:rFonts w:hint="eastAsia"/>
        </w:rPr>
        <w:t xml:space="preserve"> LD R1, B </w:t>
      </w:r>
      <w:r>
        <w:rPr>
          <w:rFonts w:hint="eastAsia"/>
        </w:rPr>
        <w:t>的位址為</w:t>
      </w:r>
      <w:r>
        <w:rPr>
          <w:rFonts w:hint="eastAsia"/>
        </w:rPr>
        <w:t xml:space="preserve"> 0x0000</w:t>
      </w:r>
      <w:r>
        <w:rPr>
          <w:rFonts w:hint="eastAsia"/>
        </w:rPr>
        <w:t>，但在</w:t>
      </w:r>
      <w:r w:rsidR="00C34A38">
        <w:rPr>
          <w:rFonts w:hint="eastAsia"/>
        </w:rPr>
        <w:t>指令提取動作完成後，</w:t>
      </w:r>
      <w:r w:rsidR="00C34A38">
        <w:rPr>
          <w:rFonts w:hint="eastAsia"/>
        </w:rPr>
        <w:t xml:space="preserve">PC </w:t>
      </w:r>
      <w:r w:rsidR="00C34A38">
        <w:rPr>
          <w:rFonts w:hint="eastAsia"/>
        </w:rPr>
        <w:t>已經被加上</w:t>
      </w:r>
      <w:r w:rsidR="00C34A38">
        <w:rPr>
          <w:rFonts w:hint="eastAsia"/>
        </w:rPr>
        <w:t xml:space="preserve"> 4 </w:t>
      </w:r>
      <w:r w:rsidR="00C34A38">
        <w:rPr>
          <w:rFonts w:hint="eastAsia"/>
        </w:rPr>
        <w:t>了，</w:t>
      </w:r>
      <w:r>
        <w:rPr>
          <w:rFonts w:hint="eastAsia"/>
        </w:rPr>
        <w:t>因此</w:t>
      </w:r>
      <w:r w:rsidR="00441125">
        <w:fldChar w:fldCharType="begin"/>
      </w:r>
      <w:r w:rsidR="00C34A38">
        <w:instrText xml:space="preserve"> </w:instrText>
      </w:r>
      <w:r w:rsidR="00C34A38">
        <w:rPr>
          <w:rFonts w:hint="eastAsia"/>
        </w:rPr>
        <w:instrText>REF _Ref257899659 \h</w:instrText>
      </w:r>
      <w:r w:rsidR="00C34A38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3</w:t>
      </w:r>
      <w:r w:rsidR="00441125">
        <w:fldChar w:fldCharType="end"/>
      </w:r>
      <w:r w:rsidR="00C34A38">
        <w:rPr>
          <w:rFonts w:hint="eastAsia"/>
        </w:rPr>
        <w:t>當中的</w:t>
      </w:r>
      <w:r>
        <w:rPr>
          <w:rFonts w:hint="eastAsia"/>
        </w:rPr>
        <w:t>PC</w:t>
      </w:r>
      <w:r w:rsidR="00C34A38">
        <w:rPr>
          <w:rFonts w:hint="eastAsia"/>
        </w:rPr>
        <w:t xml:space="preserve"> </w:t>
      </w:r>
      <w:r w:rsidR="00C34A38">
        <w:rPr>
          <w:rFonts w:hint="eastAsia"/>
        </w:rPr>
        <w:t>是</w:t>
      </w:r>
      <w:r w:rsidR="00C34A38">
        <w:rPr>
          <w:rFonts w:hint="eastAsia"/>
        </w:rPr>
        <w:t xml:space="preserve"> 0x0004</w:t>
      </w:r>
      <w:r w:rsidR="00C34A38">
        <w:rPr>
          <w:rFonts w:hint="eastAsia"/>
        </w:rPr>
        <w:t>，而非</w:t>
      </w:r>
      <w:r w:rsidR="00C34A38">
        <w:rPr>
          <w:rFonts w:hint="eastAsia"/>
        </w:rPr>
        <w:t xml:space="preserve"> 0x0000</w:t>
      </w:r>
      <w:r w:rsidR="00C34A38">
        <w:rPr>
          <w:rFonts w:hint="eastAsia"/>
        </w:rPr>
        <w:t>。</w:t>
      </w:r>
    </w:p>
    <w:p w:rsidR="003D53A8" w:rsidRDefault="003D53A8" w:rsidP="00AC6E04"/>
    <w:p w:rsidR="00460295" w:rsidRDefault="00C34A38" w:rsidP="00B66AAC">
      <w:r>
        <w:rPr>
          <w:rFonts w:hint="eastAsia"/>
        </w:rPr>
        <w:t>所以</w:t>
      </w:r>
      <w:r w:rsidR="008F1852">
        <w:rPr>
          <w:rFonts w:hint="eastAsia"/>
        </w:rPr>
        <w:t>，</w:t>
      </w:r>
      <w:r w:rsidR="00B06FB5">
        <w:rPr>
          <w:rFonts w:hint="eastAsia"/>
        </w:rPr>
        <w:t>Cx</w:t>
      </w:r>
      <w:r w:rsidR="008F1852">
        <w:rPr>
          <w:rFonts w:hint="eastAsia"/>
        </w:rPr>
        <w:t xml:space="preserve"> </w:t>
      </w:r>
      <w:r w:rsidR="008F1852">
        <w:rPr>
          <w:rFonts w:hint="eastAsia"/>
        </w:rPr>
        <w:t>的數值將是</w:t>
      </w:r>
      <w:r w:rsidR="00460295">
        <w:rPr>
          <w:rFonts w:hint="eastAsia"/>
        </w:rPr>
        <w:t>B</w:t>
      </w:r>
      <w:r>
        <w:rPr>
          <w:rFonts w:hint="eastAsia"/>
        </w:rPr>
        <w:t>-PC = 0x0010-0x0004=0x000C</w:t>
      </w:r>
      <w:r>
        <w:rPr>
          <w:rFonts w:hint="eastAsia"/>
        </w:rPr>
        <w:t>，</w:t>
      </w:r>
      <w:r w:rsidR="008F1852">
        <w:rPr>
          <w:rFonts w:hint="eastAsia"/>
        </w:rPr>
        <w:t>於是</w:t>
      </w:r>
      <w:r>
        <w:rPr>
          <w:rFonts w:hint="eastAsia"/>
        </w:rPr>
        <w:t xml:space="preserve"> Cx </w:t>
      </w:r>
      <w:r>
        <w:rPr>
          <w:rFonts w:hint="eastAsia"/>
        </w:rPr>
        <w:t>將被填入</w:t>
      </w:r>
      <w:r>
        <w:rPr>
          <w:rFonts w:hint="eastAsia"/>
        </w:rPr>
        <w:t xml:space="preserve"> 000C</w:t>
      </w:r>
      <w:r w:rsidR="00460295">
        <w:rPr>
          <w:rFonts w:hint="eastAsia"/>
        </w:rPr>
        <w:t>，</w:t>
      </w:r>
      <w:r>
        <w:rPr>
          <w:rFonts w:hint="eastAsia"/>
        </w:rPr>
        <w:t>整個</w:t>
      </w:r>
      <w:r w:rsidR="00460295">
        <w:rPr>
          <w:rFonts w:hint="eastAsia"/>
        </w:rPr>
        <w:t xml:space="preserve">LD R1, B </w:t>
      </w:r>
      <w:r>
        <w:rPr>
          <w:rFonts w:hint="eastAsia"/>
        </w:rPr>
        <w:t>指令就被編為</w:t>
      </w:r>
      <w:r>
        <w:rPr>
          <w:rFonts w:hint="eastAsia"/>
        </w:rPr>
        <w:t xml:space="preserve"> 001F000C </w:t>
      </w:r>
      <w:r>
        <w:rPr>
          <w:rFonts w:hint="eastAsia"/>
        </w:rPr>
        <w:t>了。</w:t>
      </w:r>
    </w:p>
    <w:p w:rsidR="00AC6E04" w:rsidRDefault="00AC6E04" w:rsidP="003C7AA3"/>
    <w:p w:rsidR="00DE2252" w:rsidRDefault="00DE2252" w:rsidP="00DE2252">
      <w:r>
        <w:rPr>
          <w:rFonts w:hint="eastAsia"/>
        </w:rPr>
        <w:t>根據同樣的方式，</w:t>
      </w:r>
      <w:r w:rsidR="00441125">
        <w:fldChar w:fldCharType="begin"/>
      </w:r>
      <w:r w:rsidR="00C34A38">
        <w:instrText xml:space="preserve"> </w:instrText>
      </w:r>
      <w:r w:rsidR="00C34A38">
        <w:rPr>
          <w:rFonts w:hint="eastAsia"/>
        </w:rPr>
        <w:instrText>REF _Ref219694982 \h</w:instrText>
      </w:r>
      <w:r w:rsidR="00C34A38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>
        <w:rPr>
          <w:rFonts w:hint="eastAsia"/>
        </w:rPr>
        <w:t>中的</w:t>
      </w:r>
      <w:r>
        <w:rPr>
          <w:rFonts w:hint="eastAsia"/>
        </w:rPr>
        <w:t xml:space="preserve">ST R1, A </w:t>
      </w:r>
      <w:r>
        <w:rPr>
          <w:rFonts w:hint="eastAsia"/>
        </w:rPr>
        <w:t>指令</w:t>
      </w:r>
      <w:r w:rsidR="008F1852">
        <w:rPr>
          <w:rFonts w:hint="eastAsia"/>
        </w:rPr>
        <w:t>，若採用絕對定址的編碼方式，</w:t>
      </w:r>
      <w:r>
        <w:rPr>
          <w:rFonts w:hint="eastAsia"/>
        </w:rPr>
        <w:t>將會被組譯為</w:t>
      </w:r>
      <w:r w:rsidR="00C34A38" w:rsidRPr="00C47F3D">
        <w:rPr>
          <w:rFonts w:eastAsia="SimHei"/>
        </w:rPr>
        <w:t>01100</w:t>
      </w:r>
      <w:r w:rsidR="00C34A38">
        <w:rPr>
          <w:rFonts w:eastAsiaTheme="minorEastAsia" w:hint="eastAsia"/>
        </w:rPr>
        <w:t>0</w:t>
      </w:r>
      <w:r w:rsidR="00C34A38" w:rsidRPr="00C47F3D">
        <w:rPr>
          <w:rFonts w:eastAsia="SimHei"/>
        </w:rPr>
        <w:t>0</w:t>
      </w:r>
      <w:r w:rsidR="00C34A38">
        <w:rPr>
          <w:rFonts w:eastAsiaTheme="minorEastAsia" w:hint="eastAsia"/>
        </w:rPr>
        <w:t>C</w:t>
      </w:r>
      <w:r>
        <w:rPr>
          <w:rFonts w:hint="eastAsia"/>
        </w:rPr>
        <w:t>，</w:t>
      </w:r>
      <w:r w:rsidR="008F1852">
        <w:rPr>
          <w:rFonts w:hint="eastAsia"/>
        </w:rPr>
        <w:t>但是若採用相對於</w:t>
      </w:r>
      <w:r w:rsidR="008F1852">
        <w:rPr>
          <w:rFonts w:hint="eastAsia"/>
        </w:rPr>
        <w:t>PC</w:t>
      </w:r>
      <w:r w:rsidR="008F1852">
        <w:rPr>
          <w:rFonts w:hint="eastAsia"/>
        </w:rPr>
        <w:t>的編碼方式，將會被組譯成</w:t>
      </w:r>
      <w:r w:rsidR="00C34A38" w:rsidRPr="00E55814">
        <w:rPr>
          <w:rFonts w:eastAsia="SimHei"/>
        </w:rPr>
        <w:t>011F0004</w:t>
      </w:r>
      <w:r w:rsidR="008F1852">
        <w:rPr>
          <w:rFonts w:hint="eastAsia"/>
        </w:rPr>
        <w:t>，</w:t>
      </w:r>
      <w:r>
        <w:rPr>
          <w:rFonts w:hint="eastAsia"/>
        </w:rPr>
        <w:t>請各位讀者務必自行推導出其對應方式，</w:t>
      </w:r>
      <w:r w:rsidR="00C34A38">
        <w:rPr>
          <w:rFonts w:hint="eastAsia"/>
        </w:rPr>
        <w:t>以便</w:t>
      </w:r>
      <w:r>
        <w:rPr>
          <w:rFonts w:hint="eastAsia"/>
        </w:rPr>
        <w:t>學習組譯器</w:t>
      </w:r>
      <w:r w:rsidR="00C34A38">
        <w:rPr>
          <w:rFonts w:hint="eastAsia"/>
        </w:rPr>
        <w:t>的編碼</w:t>
      </w:r>
      <w:r>
        <w:rPr>
          <w:rFonts w:hint="eastAsia"/>
        </w:rPr>
        <w:t>原理。</w:t>
      </w:r>
    </w:p>
    <w:p w:rsidR="00DE2252" w:rsidRPr="00F472C1" w:rsidRDefault="00DE2252" w:rsidP="00DE2252"/>
    <w:p w:rsidR="00DE2252" w:rsidRPr="00C34A38" w:rsidRDefault="00441125" w:rsidP="00DE2252">
      <w:r>
        <w:fldChar w:fldCharType="begin"/>
      </w:r>
      <w:r w:rsidR="00C34A38">
        <w:instrText xml:space="preserve"> </w:instrText>
      </w:r>
      <w:r w:rsidR="00C34A38">
        <w:rPr>
          <w:rFonts w:hint="eastAsia"/>
        </w:rPr>
        <w:instrText>REF _Ref219694982 \h</w:instrText>
      </w:r>
      <w:r w:rsidR="00C34A38">
        <w:instrText xml:space="preserve">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>
        <w:fldChar w:fldCharType="end"/>
      </w:r>
      <w:r w:rsidR="00C34A38">
        <w:rPr>
          <w:rFonts w:hint="eastAsia"/>
        </w:rPr>
        <w:t>當中的</w:t>
      </w:r>
      <w:r w:rsidR="00C34A38">
        <w:rPr>
          <w:rFonts w:hint="eastAsia"/>
        </w:rPr>
        <w:t xml:space="preserve"> RET </w:t>
      </w:r>
      <w:r w:rsidR="00C34A38">
        <w:rPr>
          <w:rFonts w:hint="eastAsia"/>
        </w:rPr>
        <w:t>指令，其編碼方式很簡單，因為並沒有牽涉到定址的問題，於是我們根據</w:t>
      </w:r>
      <w:r w:rsidR="00C34A38">
        <w:rPr>
          <w:rFonts w:hint="eastAsia"/>
        </w:rPr>
        <w:t xml:space="preserve"> RET </w:t>
      </w:r>
      <w:r w:rsidR="00C34A38">
        <w:rPr>
          <w:rFonts w:hint="eastAsia"/>
        </w:rPr>
        <w:t>指令的</w:t>
      </w:r>
      <w:r w:rsidR="00C34A38">
        <w:rPr>
          <w:rFonts w:hint="eastAsia"/>
        </w:rPr>
        <w:t>OP</w:t>
      </w:r>
      <w:r w:rsidR="00C34A38">
        <w:rPr>
          <w:rFonts w:hint="eastAsia"/>
        </w:rPr>
        <w:t>碼</w:t>
      </w:r>
      <w:r w:rsidR="00C34A38">
        <w:rPr>
          <w:rFonts w:hint="eastAsia"/>
        </w:rPr>
        <w:t xml:space="preserve"> 2C</w:t>
      </w:r>
      <w:r w:rsidR="00C34A38">
        <w:rPr>
          <w:rFonts w:hint="eastAsia"/>
        </w:rPr>
        <w:t>，將指令編為</w:t>
      </w:r>
      <w:r w:rsidR="00C34A38">
        <w:rPr>
          <w:rFonts w:hint="eastAsia"/>
        </w:rPr>
        <w:t xml:space="preserve"> 2C000000</w:t>
      </w:r>
      <w:r w:rsidR="00C34A38">
        <w:rPr>
          <w:rFonts w:hint="eastAsia"/>
        </w:rPr>
        <w:t>。</w:t>
      </w:r>
    </w:p>
    <w:p w:rsidR="00DE2252" w:rsidRDefault="00DE2252" w:rsidP="00DE2252"/>
    <w:p w:rsidR="00DE2252" w:rsidRDefault="00C34A38" w:rsidP="00DE2252">
      <w:r>
        <w:rPr>
          <w:rFonts w:hint="eastAsia"/>
        </w:rPr>
        <w:t>在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_Ref219694982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>
        <w:rPr>
          <w:rFonts w:hint="eastAsia"/>
        </w:rPr>
        <w:t>中，還有兩個資料變數</w:t>
      </w:r>
      <w:r>
        <w:rPr>
          <w:rFonts w:hint="eastAsia"/>
        </w:rPr>
        <w:t xml:space="preserve"> A </w:t>
      </w:r>
      <w:r>
        <w:rPr>
          <w:rFonts w:hint="eastAsia"/>
        </w:rPr>
        <w:t>與</w:t>
      </w:r>
      <w:r>
        <w:rPr>
          <w:rFonts w:hint="eastAsia"/>
        </w:rPr>
        <w:t xml:space="preserve"> B</w:t>
      </w:r>
      <w:r>
        <w:rPr>
          <w:rFonts w:hint="eastAsia"/>
        </w:rPr>
        <w:t>，也必須被編為目的碼。資料的編碼相當簡單，只要轉換為</w:t>
      </w:r>
      <w:r>
        <w:rPr>
          <w:rFonts w:hint="eastAsia"/>
        </w:rPr>
        <w:t>16</w:t>
      </w:r>
      <w:r>
        <w:rPr>
          <w:rFonts w:hint="eastAsia"/>
        </w:rPr>
        <w:t>進位並且符合格式即可。於是</w:t>
      </w:r>
      <w:r w:rsidR="00DE2252">
        <w:rPr>
          <w:rFonts w:hint="eastAsia"/>
        </w:rPr>
        <w:t xml:space="preserve">B WORD 29 </w:t>
      </w:r>
      <w:r w:rsidR="00DE2252">
        <w:rPr>
          <w:rFonts w:hint="eastAsia"/>
        </w:rPr>
        <w:t>的指令</w:t>
      </w:r>
      <w:r>
        <w:rPr>
          <w:rFonts w:hint="eastAsia"/>
        </w:rPr>
        <w:t>被編為</w:t>
      </w:r>
      <w:r>
        <w:rPr>
          <w:rFonts w:hint="eastAsia"/>
        </w:rPr>
        <w:t xml:space="preserve"> </w:t>
      </w:r>
      <w:r w:rsidR="00DE2252">
        <w:rPr>
          <w:rFonts w:hint="eastAsia"/>
        </w:rPr>
        <w:t>0000001D</w:t>
      </w:r>
      <w:r w:rsidR="00DE2252">
        <w:rPr>
          <w:rFonts w:hint="eastAsia"/>
        </w:rPr>
        <w:t>，這是由於十進位的</w:t>
      </w:r>
      <w:r w:rsidR="00DE2252">
        <w:rPr>
          <w:rFonts w:hint="eastAsia"/>
        </w:rPr>
        <w:t>29</w:t>
      </w:r>
      <w:r w:rsidR="00DE2252">
        <w:rPr>
          <w:rFonts w:hint="eastAsia"/>
        </w:rPr>
        <w:t>被轉換成目的碼後，若寫成</w:t>
      </w:r>
      <w:r w:rsidR="00DE2252">
        <w:rPr>
          <w:rFonts w:hint="eastAsia"/>
        </w:rPr>
        <w:t xml:space="preserve"> 16 </w:t>
      </w:r>
      <w:r w:rsidR="00DE2252">
        <w:rPr>
          <w:rFonts w:hint="eastAsia"/>
        </w:rPr>
        <w:t>進位會是</w:t>
      </w:r>
      <w:r w:rsidR="00DE2252">
        <w:rPr>
          <w:rFonts w:hint="eastAsia"/>
        </w:rPr>
        <w:t xml:space="preserve"> 1D</w:t>
      </w:r>
      <w:r>
        <w:rPr>
          <w:rFonts w:hint="eastAsia"/>
        </w:rPr>
        <w:t>，而且</w:t>
      </w:r>
      <w:r w:rsidR="00DE2252">
        <w:rPr>
          <w:rFonts w:hint="eastAsia"/>
        </w:rPr>
        <w:t xml:space="preserve">CPU0 </w:t>
      </w:r>
      <w:r w:rsidR="00DE2252">
        <w:rPr>
          <w:rFonts w:hint="eastAsia"/>
        </w:rPr>
        <w:t>當中一個</w:t>
      </w:r>
      <w:r w:rsidR="00DE2252">
        <w:rPr>
          <w:rFonts w:hint="eastAsia"/>
        </w:rPr>
        <w:t>Word</w:t>
      </w:r>
      <w:r w:rsidR="00DE2252">
        <w:rPr>
          <w:rFonts w:hint="eastAsia"/>
        </w:rPr>
        <w:t>占據</w:t>
      </w:r>
      <w:r w:rsidR="00DE2252">
        <w:rPr>
          <w:rFonts w:hint="eastAsia"/>
        </w:rPr>
        <w:t xml:space="preserve"> 4 </w:t>
      </w:r>
      <w:r w:rsidR="006A67C4">
        <w:rPr>
          <w:rFonts w:hint="eastAsia"/>
        </w:rPr>
        <w:t>b</w:t>
      </w:r>
      <w:r w:rsidR="00DE2252">
        <w:rPr>
          <w:rFonts w:hint="eastAsia"/>
        </w:rPr>
        <w:t>yte</w:t>
      </w:r>
      <w:r w:rsidR="006A67C4">
        <w:rPr>
          <w:rFonts w:hint="eastAsia"/>
        </w:rPr>
        <w:t>s</w:t>
      </w:r>
      <w:r w:rsidR="00DE2252">
        <w:rPr>
          <w:rFonts w:hint="eastAsia"/>
        </w:rPr>
        <w:t>，對應到</w:t>
      </w:r>
      <w:r w:rsidR="00DE2252">
        <w:rPr>
          <w:rFonts w:hint="eastAsia"/>
        </w:rPr>
        <w:t xml:space="preserve"> 16 </w:t>
      </w:r>
      <w:r w:rsidR="00DE2252">
        <w:rPr>
          <w:rFonts w:hint="eastAsia"/>
        </w:rPr>
        <w:t>進位會有</w:t>
      </w:r>
      <w:r w:rsidR="00DE2252">
        <w:rPr>
          <w:rFonts w:hint="eastAsia"/>
        </w:rPr>
        <w:t xml:space="preserve"> 8 </w:t>
      </w:r>
      <w:r w:rsidR="00DE2252">
        <w:rPr>
          <w:rFonts w:hint="eastAsia"/>
        </w:rPr>
        <w:t>個數字。</w:t>
      </w:r>
      <w:r w:rsidR="006A67C4">
        <w:rPr>
          <w:rFonts w:hint="eastAsia"/>
        </w:rPr>
        <w:t>所以</w:t>
      </w:r>
      <w:r w:rsidR="00DE2252">
        <w:rPr>
          <w:rFonts w:hint="eastAsia"/>
        </w:rPr>
        <w:t>，</w:t>
      </w:r>
      <w:r w:rsidR="00DE2252">
        <w:rPr>
          <w:rFonts w:hint="eastAsia"/>
        </w:rPr>
        <w:t xml:space="preserve">B WORD 29 </w:t>
      </w:r>
      <w:r w:rsidR="00DE2252">
        <w:rPr>
          <w:rFonts w:hint="eastAsia"/>
        </w:rPr>
        <w:t>才會被組譯成</w:t>
      </w:r>
      <w:r w:rsidR="00DE2252">
        <w:rPr>
          <w:rFonts w:hint="eastAsia"/>
        </w:rPr>
        <w:t xml:space="preserve"> 00 00 00 1D</w:t>
      </w:r>
      <w:r w:rsidR="00DE2252">
        <w:rPr>
          <w:rFonts w:hint="eastAsia"/>
        </w:rPr>
        <w:t>。</w:t>
      </w:r>
    </w:p>
    <w:p w:rsidR="00DE2252" w:rsidRDefault="00DE2252" w:rsidP="00DE2252"/>
    <w:p w:rsidR="00812568" w:rsidRPr="006D2C15" w:rsidRDefault="00F56203" w:rsidP="00DE2252">
      <w:pPr>
        <w:rPr>
          <w:rFonts w:ascii="標楷體" w:eastAsia="標楷體" w:hAnsi="標楷體"/>
          <w:b/>
          <w:sz w:val="32"/>
          <w:szCs w:val="32"/>
        </w:rPr>
      </w:pPr>
      <w:r w:rsidRPr="00F56203">
        <w:rPr>
          <w:rFonts w:ascii="標楷體" w:eastAsia="標楷體" w:hAnsi="標楷體" w:hint="eastAsia"/>
          <w:b/>
          <w:sz w:val="32"/>
          <w:szCs w:val="32"/>
        </w:rPr>
        <w:t>二階段的</w:t>
      </w:r>
      <w:r w:rsidR="002C523D">
        <w:rPr>
          <w:rFonts w:ascii="標楷體" w:eastAsia="標楷體" w:hAnsi="標楷體" w:hint="eastAsia"/>
          <w:b/>
          <w:sz w:val="32"/>
          <w:szCs w:val="32"/>
        </w:rPr>
        <w:t>組</w:t>
      </w:r>
      <w:r w:rsidRPr="00F56203">
        <w:rPr>
          <w:rFonts w:ascii="標楷體" w:eastAsia="標楷體" w:hAnsi="標楷體" w:hint="eastAsia"/>
          <w:b/>
          <w:sz w:val="32"/>
          <w:szCs w:val="32"/>
        </w:rPr>
        <w:t>譯方式</w:t>
      </w:r>
    </w:p>
    <w:p w:rsidR="00DE2252" w:rsidRDefault="00DE2252" w:rsidP="00DE2252">
      <w:r>
        <w:rPr>
          <w:rFonts w:hint="eastAsia"/>
        </w:rPr>
        <w:t>在</w:t>
      </w:r>
      <w:r w:rsidR="00441125">
        <w:fldChar w:fldCharType="begin"/>
      </w:r>
      <w:r w:rsidR="004B1463">
        <w:instrText xml:space="preserve"> </w:instrText>
      </w:r>
      <w:r w:rsidR="004B1463">
        <w:rPr>
          <w:rFonts w:hint="eastAsia"/>
        </w:rPr>
        <w:instrText>REF _Ref219694982 \h</w:instrText>
      </w:r>
      <w:r w:rsidR="004B1463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>
        <w:rPr>
          <w:rFonts w:hint="eastAsia"/>
        </w:rPr>
        <w:t>當中，我們除了</w:t>
      </w:r>
      <w:r w:rsidR="00363978">
        <w:rPr>
          <w:rFonts w:hint="eastAsia"/>
        </w:rPr>
        <w:t>列出</w:t>
      </w:r>
      <w:r>
        <w:rPr>
          <w:rFonts w:hint="eastAsia"/>
        </w:rPr>
        <w:t>目的碼之外，還列出</w:t>
      </w:r>
      <w:r w:rsidR="00363978">
        <w:rPr>
          <w:rFonts w:hint="eastAsia"/>
        </w:rPr>
        <w:t>了</w:t>
      </w:r>
      <w:r>
        <w:rPr>
          <w:rFonts w:hint="eastAsia"/>
        </w:rPr>
        <w:t>每一個指令的</w:t>
      </w:r>
      <w:r w:rsidR="001B7E2E">
        <w:rPr>
          <w:rFonts w:hint="eastAsia"/>
        </w:rPr>
        <w:t>位址</w:t>
      </w:r>
      <w:r>
        <w:rPr>
          <w:rFonts w:hint="eastAsia"/>
        </w:rPr>
        <w:t>，這些位址對組譯器</w:t>
      </w:r>
      <w:r w:rsidR="001B7E2E">
        <w:rPr>
          <w:rFonts w:hint="eastAsia"/>
        </w:rPr>
        <w:t>而言相當有用</w:t>
      </w:r>
      <w:r>
        <w:rPr>
          <w:rFonts w:hint="eastAsia"/>
        </w:rPr>
        <w:t>。</w:t>
      </w:r>
      <w:r w:rsidR="00363978">
        <w:rPr>
          <w:rFonts w:hint="eastAsia"/>
        </w:rPr>
        <w:t>當組譯器對</w:t>
      </w:r>
      <w:r>
        <w:rPr>
          <w:rFonts w:hint="eastAsia"/>
        </w:rPr>
        <w:t xml:space="preserve"> LD R1, B </w:t>
      </w:r>
      <w:r w:rsidR="00363978">
        <w:rPr>
          <w:rFonts w:hint="eastAsia"/>
        </w:rPr>
        <w:t>指令進行編碼動作時</w:t>
      </w:r>
      <w:r>
        <w:rPr>
          <w:rFonts w:hint="eastAsia"/>
        </w:rPr>
        <w:t>，若不知道變數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 w:rsidR="001B7E2E">
        <w:rPr>
          <w:rFonts w:hint="eastAsia"/>
        </w:rPr>
        <w:t>位址</w:t>
      </w:r>
      <w:r>
        <w:rPr>
          <w:rFonts w:hint="eastAsia"/>
        </w:rPr>
        <w:t>是</w:t>
      </w:r>
      <w:r>
        <w:rPr>
          <w:rFonts w:hint="eastAsia"/>
        </w:rPr>
        <w:t xml:space="preserve"> 00</w:t>
      </w:r>
      <w:r w:rsidR="00363978">
        <w:rPr>
          <w:rFonts w:hint="eastAsia"/>
        </w:rPr>
        <w:t>10</w:t>
      </w:r>
      <w:r>
        <w:rPr>
          <w:rFonts w:hint="eastAsia"/>
        </w:rPr>
        <w:t>，</w:t>
      </w:r>
      <w:r w:rsidR="00363978">
        <w:rPr>
          <w:rFonts w:hint="eastAsia"/>
        </w:rPr>
        <w:t>就無法順利的編出欄位</w:t>
      </w:r>
      <w:r w:rsidR="00363978">
        <w:rPr>
          <w:rFonts w:hint="eastAsia"/>
        </w:rPr>
        <w:t xml:space="preserve"> Cx </w:t>
      </w:r>
      <w:r w:rsidR="00363978">
        <w:rPr>
          <w:rFonts w:hint="eastAsia"/>
        </w:rPr>
        <w:t>的目的碼</w:t>
      </w:r>
      <w:r>
        <w:rPr>
          <w:rFonts w:hint="eastAsia"/>
        </w:rPr>
        <w:t>，因此，在真正進行組譯之前，必須先計算每一個變數與標記的</w:t>
      </w:r>
      <w:r w:rsidR="001B7E2E">
        <w:rPr>
          <w:rFonts w:hint="eastAsia"/>
        </w:rPr>
        <w:t>位址</w:t>
      </w:r>
      <w:r>
        <w:rPr>
          <w:rFonts w:hint="eastAsia"/>
        </w:rPr>
        <w:t>。</w:t>
      </w:r>
    </w:p>
    <w:p w:rsidR="00DE2252" w:rsidRPr="0006636D" w:rsidRDefault="00DE2252" w:rsidP="00DE2252"/>
    <w:p w:rsidR="00DE2252" w:rsidRDefault="00FC71A8" w:rsidP="00DE2252">
      <w:r>
        <w:rPr>
          <w:rFonts w:hint="eastAsia"/>
        </w:rPr>
        <w:t>大致上來說，組合語言</w:t>
      </w:r>
      <w:r w:rsidR="00DE2252">
        <w:rPr>
          <w:rFonts w:hint="eastAsia"/>
        </w:rPr>
        <w:t>要轉換成目的碼，必須經過以下步驟：</w:t>
      </w:r>
    </w:p>
    <w:p w:rsidR="00D01648" w:rsidRDefault="00D01648" w:rsidP="00D01648"/>
    <w:p w:rsidR="00D01648" w:rsidRDefault="00EF1828" w:rsidP="00EF1828">
      <w:pPr>
        <w:pStyle w:val="a3"/>
        <w:numPr>
          <w:ilvl w:val="0"/>
          <w:numId w:val="46"/>
        </w:numPr>
        <w:ind w:leftChars="0"/>
      </w:pPr>
      <w:r w:rsidRPr="00E337FA">
        <w:rPr>
          <w:rFonts w:hint="eastAsia"/>
          <w:b/>
        </w:rPr>
        <w:t>運算元轉換</w:t>
      </w:r>
      <w:r>
        <w:rPr>
          <w:rFonts w:hint="eastAsia"/>
        </w:rPr>
        <w:t>：</w:t>
      </w:r>
      <w:r w:rsidR="00D01648">
        <w:rPr>
          <w:rFonts w:hint="eastAsia"/>
        </w:rPr>
        <w:t>將</w:t>
      </w:r>
      <w:r w:rsidR="009D1F28">
        <w:rPr>
          <w:rFonts w:hint="eastAsia"/>
        </w:rPr>
        <w:t>指令名稱</w:t>
      </w:r>
      <w:r w:rsidR="00D01648">
        <w:rPr>
          <w:rFonts w:hint="eastAsia"/>
        </w:rPr>
        <w:t>轉換為機器語言，例如</w:t>
      </w:r>
      <w:r w:rsidR="00D01648">
        <w:rPr>
          <w:rFonts w:hint="eastAsia"/>
        </w:rPr>
        <w:t xml:space="preserve"> LD </w:t>
      </w:r>
      <w:r w:rsidR="00D01648">
        <w:rPr>
          <w:rFonts w:hint="eastAsia"/>
        </w:rPr>
        <w:t>轉為</w:t>
      </w:r>
      <w:r w:rsidR="00D01648">
        <w:rPr>
          <w:rFonts w:hint="eastAsia"/>
        </w:rPr>
        <w:t xml:space="preserve"> 00</w:t>
      </w:r>
      <w:r w:rsidR="00D01648">
        <w:rPr>
          <w:rFonts w:hint="eastAsia"/>
        </w:rPr>
        <w:t>，</w:t>
      </w:r>
      <w:r w:rsidR="00D01648">
        <w:rPr>
          <w:rFonts w:hint="eastAsia"/>
        </w:rPr>
        <w:t xml:space="preserve">ST </w:t>
      </w:r>
      <w:r w:rsidR="00D01648">
        <w:rPr>
          <w:rFonts w:hint="eastAsia"/>
        </w:rPr>
        <w:t>轉為</w:t>
      </w:r>
      <w:r w:rsidR="00D01648">
        <w:rPr>
          <w:rFonts w:hint="eastAsia"/>
        </w:rPr>
        <w:t xml:space="preserve"> 01 </w:t>
      </w:r>
      <w:r w:rsidR="00D01648">
        <w:rPr>
          <w:rFonts w:hint="eastAsia"/>
        </w:rPr>
        <w:lastRenderedPageBreak/>
        <w:t>等。</w:t>
      </w:r>
    </w:p>
    <w:p w:rsidR="00D01648" w:rsidRDefault="00EF1828" w:rsidP="00EF1828">
      <w:pPr>
        <w:pStyle w:val="a3"/>
        <w:numPr>
          <w:ilvl w:val="0"/>
          <w:numId w:val="46"/>
        </w:numPr>
        <w:ind w:leftChars="0"/>
      </w:pPr>
      <w:r w:rsidRPr="00E337FA">
        <w:rPr>
          <w:rFonts w:hint="eastAsia"/>
          <w:b/>
        </w:rPr>
        <w:t>參數轉換</w:t>
      </w:r>
      <w:r>
        <w:rPr>
          <w:rFonts w:hint="eastAsia"/>
        </w:rPr>
        <w:t>：</w:t>
      </w:r>
      <w:r w:rsidR="00D01648">
        <w:rPr>
          <w:rFonts w:hint="eastAsia"/>
        </w:rPr>
        <w:t>將</w:t>
      </w:r>
      <w:ins w:id="17" w:author="ccc" w:date="2010-05-25T16:02:00Z">
        <w:r w:rsidR="00D60F7B">
          <w:rPr>
            <w:rFonts w:hint="eastAsia"/>
          </w:rPr>
          <w:t>暫存器轉為代號，符號轉為記憶體位址</w:t>
        </w:r>
      </w:ins>
      <w:del w:id="18" w:author="ccc" w:date="2010-05-25T16:02:00Z">
        <w:r w:rsidR="00D01648" w:rsidDel="00D60F7B">
          <w:rPr>
            <w:rFonts w:hint="eastAsia"/>
          </w:rPr>
          <w:delText>符號運算元轉換成機器位址</w:delText>
        </w:r>
      </w:del>
      <w:r w:rsidR="00D01648">
        <w:rPr>
          <w:rFonts w:hint="eastAsia"/>
        </w:rPr>
        <w:t>，例如</w:t>
      </w:r>
      <w:r w:rsidR="00D01648">
        <w:rPr>
          <w:rFonts w:hint="eastAsia"/>
        </w:rPr>
        <w:t xml:space="preserve"> </w:t>
      </w:r>
      <w:ins w:id="19" w:author="ccc" w:date="2012-03-07T10:40:00Z">
        <w:r w:rsidR="006C0A78">
          <w:rPr>
            <w:rFonts w:hint="eastAsia"/>
          </w:rPr>
          <w:t xml:space="preserve">R1 </w:t>
        </w:r>
        <w:r w:rsidR="006C0A78">
          <w:rPr>
            <w:rFonts w:hint="eastAsia"/>
          </w:rPr>
          <w:t>轉為</w:t>
        </w:r>
        <w:r w:rsidR="006C0A78">
          <w:rPr>
            <w:rFonts w:hint="eastAsia"/>
          </w:rPr>
          <w:t xml:space="preserve"> 1</w:t>
        </w:r>
        <w:r w:rsidR="006C0A78">
          <w:rPr>
            <w:rFonts w:hint="eastAsia"/>
          </w:rPr>
          <w:t>，</w:t>
        </w:r>
      </w:ins>
      <w:r w:rsidR="0065570B" w:rsidRPr="0065570B">
        <w:t xml:space="preserve">A </w:t>
      </w:r>
      <w:r w:rsidR="0065570B" w:rsidRPr="0065570B">
        <w:t>轉為</w:t>
      </w:r>
      <w:r w:rsidR="0065570B" w:rsidRPr="0065570B">
        <w:t xml:space="preserve"> 000C</w:t>
      </w:r>
      <w:r w:rsidR="0065570B">
        <w:rPr>
          <w:rFonts w:hint="eastAsia"/>
        </w:rPr>
        <w:t>，</w:t>
      </w:r>
      <w:r w:rsidR="00D01648">
        <w:rPr>
          <w:rFonts w:hint="eastAsia"/>
        </w:rPr>
        <w:t xml:space="preserve">B </w:t>
      </w:r>
      <w:r w:rsidR="00D01648">
        <w:rPr>
          <w:rFonts w:hint="eastAsia"/>
        </w:rPr>
        <w:t>轉為</w:t>
      </w:r>
      <w:r w:rsidR="00D01648">
        <w:rPr>
          <w:rFonts w:hint="eastAsia"/>
        </w:rPr>
        <w:t xml:space="preserve"> 0</w:t>
      </w:r>
      <w:r w:rsidR="009D1F28">
        <w:rPr>
          <w:rFonts w:hint="eastAsia"/>
        </w:rPr>
        <w:t>010</w:t>
      </w:r>
      <w:r w:rsidR="00D01648">
        <w:rPr>
          <w:rFonts w:hint="eastAsia"/>
        </w:rPr>
        <w:t>等。</w:t>
      </w:r>
    </w:p>
    <w:p w:rsidR="00D01648" w:rsidRDefault="00EF1828" w:rsidP="00EF1828">
      <w:pPr>
        <w:pStyle w:val="a3"/>
        <w:numPr>
          <w:ilvl w:val="0"/>
          <w:numId w:val="46"/>
        </w:numPr>
        <w:ind w:leftChars="0"/>
      </w:pPr>
      <w:r w:rsidRPr="00E337FA">
        <w:rPr>
          <w:rFonts w:hint="eastAsia"/>
          <w:b/>
        </w:rPr>
        <w:t>資料轉換</w:t>
      </w:r>
      <w:r>
        <w:rPr>
          <w:rFonts w:hint="eastAsia"/>
        </w:rPr>
        <w:t>：</w:t>
      </w:r>
      <w:r w:rsidR="00D01648">
        <w:rPr>
          <w:rFonts w:hint="eastAsia"/>
        </w:rPr>
        <w:t>將原始程式當中的資料常數轉換為內部的機器碼，例如</w:t>
      </w:r>
      <w:r w:rsidR="00D01648">
        <w:rPr>
          <w:rFonts w:hint="eastAsia"/>
        </w:rPr>
        <w:t xml:space="preserve"> 29 </w:t>
      </w:r>
      <w:r w:rsidR="00D01648">
        <w:rPr>
          <w:rFonts w:hint="eastAsia"/>
        </w:rPr>
        <w:t>轉換為</w:t>
      </w:r>
      <w:r w:rsidR="00D01648">
        <w:rPr>
          <w:rFonts w:hint="eastAsia"/>
        </w:rPr>
        <w:t xml:space="preserve"> 001D</w:t>
      </w:r>
      <w:r w:rsidR="00D01648">
        <w:rPr>
          <w:rFonts w:hint="eastAsia"/>
        </w:rPr>
        <w:t>。</w:t>
      </w:r>
    </w:p>
    <w:p w:rsidR="00D01648" w:rsidRDefault="00EF1828" w:rsidP="00EF1828">
      <w:pPr>
        <w:pStyle w:val="a3"/>
        <w:numPr>
          <w:ilvl w:val="0"/>
          <w:numId w:val="46"/>
        </w:numPr>
        <w:ind w:leftChars="0"/>
      </w:pPr>
      <w:r w:rsidRPr="00E337FA">
        <w:rPr>
          <w:rFonts w:hint="eastAsia"/>
          <w:b/>
        </w:rPr>
        <w:t>目的碼產生</w:t>
      </w:r>
      <w:r>
        <w:rPr>
          <w:rFonts w:hint="eastAsia"/>
        </w:rPr>
        <w:t>：</w:t>
      </w:r>
      <w:r w:rsidR="004F1096">
        <w:rPr>
          <w:rFonts w:hint="eastAsia"/>
        </w:rPr>
        <w:t>根據指令格式，轉換成</w:t>
      </w:r>
      <w:r w:rsidR="00D01648">
        <w:rPr>
          <w:rFonts w:hint="eastAsia"/>
        </w:rPr>
        <w:t>目的</w:t>
      </w:r>
      <w:r w:rsidR="004F1096">
        <w:rPr>
          <w:rFonts w:hint="eastAsia"/>
        </w:rPr>
        <w:t>碼，輸出到目的檔中</w:t>
      </w:r>
      <w:r w:rsidR="00D01648">
        <w:rPr>
          <w:rFonts w:hint="eastAsia"/>
        </w:rPr>
        <w:t>。</w:t>
      </w:r>
    </w:p>
    <w:p w:rsidR="00D01648" w:rsidRPr="004F1096" w:rsidRDefault="00D01648" w:rsidP="00DE2252"/>
    <w:p w:rsidR="00DE2252" w:rsidRDefault="00DE2252" w:rsidP="00DE2252">
      <w:r>
        <w:rPr>
          <w:rFonts w:hint="eastAsia"/>
        </w:rPr>
        <w:t>在上述步驟當中，除了第</w:t>
      </w:r>
      <w:r w:rsidR="003D623E">
        <w:rPr>
          <w:rFonts w:hint="eastAsia"/>
        </w:rPr>
        <w:t>2</w:t>
      </w:r>
      <w:r>
        <w:rPr>
          <w:rFonts w:hint="eastAsia"/>
        </w:rPr>
        <w:t>個步驟外，都可以用循序的方式來處理，一次處理一行。但是，</w:t>
      </w:r>
      <w:r w:rsidR="00E57C6F">
        <w:rPr>
          <w:rFonts w:hint="eastAsia"/>
        </w:rPr>
        <w:t>第</w:t>
      </w:r>
      <w:r w:rsidR="00E57C6F">
        <w:rPr>
          <w:rFonts w:hint="eastAsia"/>
        </w:rPr>
        <w:t>2</w:t>
      </w:r>
      <w:r w:rsidR="00E57C6F">
        <w:rPr>
          <w:rFonts w:hint="eastAsia"/>
        </w:rPr>
        <w:t>步驟的參數可能會有變數名稱，因此必須</w:t>
      </w:r>
      <w:r w:rsidR="004F1096">
        <w:rPr>
          <w:rFonts w:hint="eastAsia"/>
        </w:rPr>
        <w:t>事</w:t>
      </w:r>
      <w:r>
        <w:rPr>
          <w:rFonts w:hint="eastAsia"/>
        </w:rPr>
        <w:t>先計算出每一個變數</w:t>
      </w:r>
      <w:r w:rsidR="00E57C6F">
        <w:rPr>
          <w:rFonts w:hint="eastAsia"/>
        </w:rPr>
        <w:t xml:space="preserve"> (</w:t>
      </w:r>
      <w:r w:rsidR="00E57C6F">
        <w:rPr>
          <w:rFonts w:hint="eastAsia"/>
        </w:rPr>
        <w:t>或標記</w:t>
      </w:r>
      <w:r w:rsidR="00E57C6F">
        <w:rPr>
          <w:rFonts w:hint="eastAsia"/>
        </w:rPr>
        <w:t xml:space="preserve">) </w:t>
      </w:r>
      <w:r>
        <w:rPr>
          <w:rFonts w:hint="eastAsia"/>
        </w:rPr>
        <w:t>的</w:t>
      </w:r>
      <w:r w:rsidR="001B7E2E">
        <w:rPr>
          <w:rFonts w:hint="eastAsia"/>
        </w:rPr>
        <w:t>位址</w:t>
      </w:r>
      <w:r>
        <w:rPr>
          <w:rFonts w:hint="eastAsia"/>
        </w:rPr>
        <w:t>。</w:t>
      </w:r>
    </w:p>
    <w:p w:rsidR="00DE2252" w:rsidRPr="003D623E" w:rsidRDefault="00DE2252" w:rsidP="00DE2252"/>
    <w:p w:rsidR="00DE2252" w:rsidRDefault="00DE2252" w:rsidP="00DE2252">
      <w:r>
        <w:rPr>
          <w:rFonts w:hint="eastAsia"/>
        </w:rPr>
        <w:t>一般來說，要將組合語言程式轉換為目的碼，必須經過兩道程序，第一道程序是計算每一行指令的</w:t>
      </w:r>
      <w:r w:rsidR="001B7E2E">
        <w:rPr>
          <w:rFonts w:hint="eastAsia"/>
        </w:rPr>
        <w:t>位址</w:t>
      </w:r>
      <w:r>
        <w:rPr>
          <w:rFonts w:hint="eastAsia"/>
        </w:rPr>
        <w:t>，並記住每一個</w:t>
      </w:r>
      <w:r w:rsidR="004F1096">
        <w:rPr>
          <w:rFonts w:hint="eastAsia"/>
        </w:rPr>
        <w:t>標記</w:t>
      </w:r>
      <w:r>
        <w:rPr>
          <w:rFonts w:hint="eastAsia"/>
        </w:rPr>
        <w:t>的</w:t>
      </w:r>
      <w:r w:rsidR="001B7E2E">
        <w:rPr>
          <w:rFonts w:hint="eastAsia"/>
        </w:rPr>
        <w:t>位址</w:t>
      </w:r>
      <w:r>
        <w:rPr>
          <w:rFonts w:hint="eastAsia"/>
        </w:rPr>
        <w:t>，第二道程序才是真正將組合語言指令翻譯為機器碼。</w:t>
      </w:r>
    </w:p>
    <w:p w:rsidR="00DE2252" w:rsidRDefault="00DE2252" w:rsidP="00DE2252"/>
    <w:p w:rsidR="004F1096" w:rsidRDefault="00441125" w:rsidP="00DE2252">
      <w:r>
        <w:fldChar w:fldCharType="begin"/>
      </w:r>
      <w:r w:rsidR="004463A0">
        <w:instrText xml:space="preserve"> </w:instrText>
      </w:r>
      <w:r w:rsidR="004463A0">
        <w:rPr>
          <w:rFonts w:hint="eastAsia"/>
        </w:rPr>
        <w:instrText>REF _Ref219694982 \h</w:instrText>
      </w:r>
      <w:r w:rsidR="004463A0">
        <w:instrText xml:space="preserve">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>
        <w:fldChar w:fldCharType="end"/>
      </w:r>
      <w:r w:rsidR="004F1096">
        <w:rPr>
          <w:rFonts w:hint="eastAsia"/>
        </w:rPr>
        <w:t>中含有位址、程式與目的碼的輸出型式，其實就是</w:t>
      </w:r>
      <w:r w:rsidR="00DE2252">
        <w:rPr>
          <w:rFonts w:hint="eastAsia"/>
        </w:rPr>
        <w:t>組譯器的輸出報表檔，這是用來提供組譯器設計人員檢視組譯過程有無錯誤的一種檔案</w:t>
      </w:r>
      <w:r w:rsidR="004F1096">
        <w:rPr>
          <w:rFonts w:hint="eastAsia"/>
        </w:rPr>
        <w:t>。</w:t>
      </w:r>
    </w:p>
    <w:p w:rsidR="004F1096" w:rsidRDefault="004F1096" w:rsidP="00DE2252"/>
    <w:p w:rsidR="00DE2252" w:rsidRDefault="004F1096" w:rsidP="00DE2252">
      <w:r>
        <w:rPr>
          <w:rFonts w:hint="eastAsia"/>
        </w:rPr>
        <w:t>如果我們將輸出報表中的目的碼集合成一個檔案，這個檔案將是一種最簡單的目的檔，這種目的檔被稱為是『映像檔』。</w:t>
      </w:r>
      <w:r w:rsidR="00441125">
        <w:fldChar w:fldCharType="begin"/>
      </w:r>
      <w:r w:rsidR="004463A0">
        <w:instrText xml:space="preserve"> </w:instrText>
      </w:r>
      <w:r w:rsidR="004463A0">
        <w:rPr>
          <w:rFonts w:hint="eastAsia"/>
        </w:rPr>
        <w:instrText>REF _Ref219694982 \h</w:instrText>
      </w:r>
      <w:r w:rsidR="004463A0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DE2252">
        <w:rPr>
          <w:rFonts w:hint="eastAsia"/>
        </w:rPr>
        <w:t>的</w:t>
      </w:r>
      <w:r>
        <w:rPr>
          <w:rFonts w:hint="eastAsia"/>
        </w:rPr>
        <w:t>中相對定址版的映像檔如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_Ref219794398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3</w:t>
      </w:r>
      <w:r w:rsidR="00441125">
        <w:fldChar w:fldCharType="end"/>
      </w:r>
      <w:r>
        <w:rPr>
          <w:rFonts w:hint="eastAsia"/>
        </w:rPr>
        <w:t>所示</w:t>
      </w:r>
      <w:r w:rsidR="00005B6D">
        <w:rPr>
          <w:rFonts w:hint="eastAsia"/>
        </w:rPr>
        <w:t>，假如</w:t>
      </w:r>
      <w:r w:rsidR="00441125">
        <w:fldChar w:fldCharType="begin"/>
      </w:r>
      <w:r w:rsidR="00005B6D">
        <w:instrText xml:space="preserve"> </w:instrText>
      </w:r>
      <w:r w:rsidR="00005B6D">
        <w:rPr>
          <w:rFonts w:hint="eastAsia"/>
        </w:rPr>
        <w:instrText>REF _Ref219694982 \h</w:instrText>
      </w:r>
      <w:r w:rsidR="00005B6D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005B6D">
        <w:rPr>
          <w:rFonts w:hint="eastAsia"/>
        </w:rPr>
        <w:t>的檔案名稱為</w:t>
      </w:r>
      <w:r w:rsidR="00005B6D">
        <w:rPr>
          <w:rFonts w:hint="eastAsia"/>
        </w:rPr>
        <w:t xml:space="preserve"> </w:t>
      </w:r>
      <w:r w:rsidR="00A733E8">
        <w:rPr>
          <w:rFonts w:hint="eastAsia"/>
        </w:rPr>
        <w:t>Ex4_1</w:t>
      </w:r>
      <w:r w:rsidR="00005B6D">
        <w:rPr>
          <w:rFonts w:hint="eastAsia"/>
        </w:rPr>
        <w:t>.asm0</w:t>
      </w:r>
      <w:r w:rsidR="00005B6D">
        <w:rPr>
          <w:rFonts w:hint="eastAsia"/>
        </w:rPr>
        <w:t>，則</w:t>
      </w:r>
      <w:r w:rsidR="00441125">
        <w:fldChar w:fldCharType="begin"/>
      </w:r>
      <w:r w:rsidR="00005B6D">
        <w:instrText xml:space="preserve"> </w:instrText>
      </w:r>
      <w:r w:rsidR="00005B6D">
        <w:rPr>
          <w:rFonts w:hint="eastAsia"/>
        </w:rPr>
        <w:instrText>REF _Ref219794398 \h</w:instrText>
      </w:r>
      <w:r w:rsidR="00005B6D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3</w:t>
      </w:r>
      <w:r w:rsidR="00441125">
        <w:fldChar w:fldCharType="end"/>
      </w:r>
      <w:r w:rsidR="00005B6D">
        <w:rPr>
          <w:rFonts w:hint="eastAsia"/>
        </w:rPr>
        <w:t>的映像檔就可命名為</w:t>
      </w:r>
      <w:r w:rsidR="00005B6D">
        <w:rPr>
          <w:rFonts w:hint="eastAsia"/>
        </w:rPr>
        <w:t xml:space="preserve"> </w:t>
      </w:r>
      <w:r w:rsidR="00A733E8">
        <w:rPr>
          <w:rFonts w:hint="eastAsia"/>
        </w:rPr>
        <w:t>Ex4_1</w:t>
      </w:r>
      <w:r w:rsidR="00005B6D">
        <w:rPr>
          <w:rFonts w:hint="eastAsia"/>
        </w:rPr>
        <w:t xml:space="preserve">.obj0 </w:t>
      </w:r>
      <w:r w:rsidR="00005B6D">
        <w:rPr>
          <w:rFonts w:hint="eastAsia"/>
        </w:rPr>
        <w:t>或</w:t>
      </w:r>
      <w:r w:rsidR="00005B6D">
        <w:rPr>
          <w:rFonts w:hint="eastAsia"/>
        </w:rPr>
        <w:t xml:space="preserve"> </w:t>
      </w:r>
      <w:r w:rsidR="00A733E8">
        <w:rPr>
          <w:rFonts w:hint="eastAsia"/>
        </w:rPr>
        <w:t>Ex4_1</w:t>
      </w:r>
      <w:r w:rsidR="00005B6D">
        <w:rPr>
          <w:rFonts w:hint="eastAsia"/>
        </w:rPr>
        <w:t>.img</w:t>
      </w:r>
      <w:r w:rsidR="0031470D">
        <w:rPr>
          <w:rStyle w:val="aff"/>
        </w:rPr>
        <w:footnoteReference w:id="2"/>
      </w:r>
      <w:r w:rsidR="00DE2252">
        <w:rPr>
          <w:rFonts w:hint="eastAsia"/>
        </w:rPr>
        <w:t>。</w:t>
      </w:r>
    </w:p>
    <w:p w:rsidR="00DE2252" w:rsidRPr="004F1096" w:rsidRDefault="00DE2252" w:rsidP="00DE2252"/>
    <w:p w:rsidR="00F472C1" w:rsidRPr="00F472C1" w:rsidRDefault="00F472C1" w:rsidP="00F472C1">
      <w:pPr>
        <w:pStyle w:val="a8"/>
      </w:pPr>
      <w:bookmarkStart w:id="20" w:name="_Ref219794398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3</w:t>
      </w:r>
      <w:r w:rsidR="00441125">
        <w:fldChar w:fldCharType="end"/>
      </w:r>
      <w:bookmarkEnd w:id="20"/>
      <w:r w:rsidRPr="003E1CBF">
        <w:rPr>
          <w:rFonts w:hint="eastAsia"/>
        </w:rPr>
        <w:t xml:space="preserve"> </w:t>
      </w:r>
      <w:r w:rsidR="004F1096">
        <w:rPr>
          <w:rFonts w:hint="eastAsia"/>
        </w:rPr>
        <w:t>&lt;</w:t>
      </w:r>
      <w:r w:rsidR="00441125">
        <w:fldChar w:fldCharType="begin"/>
      </w:r>
      <w:r w:rsidR="004F1096">
        <w:instrText xml:space="preserve"> </w:instrText>
      </w:r>
      <w:r w:rsidR="004F1096">
        <w:rPr>
          <w:rFonts w:hint="eastAsia"/>
        </w:rPr>
        <w:instrText>REF _Ref219694982 \h</w:instrText>
      </w:r>
      <w:r w:rsidR="004F1096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4F1096">
        <w:rPr>
          <w:rFonts w:hint="eastAsia"/>
        </w:rPr>
        <w:t>&gt;</w:t>
      </w:r>
      <w:r w:rsidR="004F1096">
        <w:rPr>
          <w:rFonts w:hint="eastAsia"/>
        </w:rPr>
        <w:t>的映像檔</w:t>
      </w:r>
      <w:r w:rsidR="004F1096">
        <w:rPr>
          <w:rFonts w:hint="eastAsia"/>
        </w:rPr>
        <w:t xml:space="preserve"> (</w:t>
      </w:r>
      <w:r w:rsidR="004F1096">
        <w:rPr>
          <w:rFonts w:hint="eastAsia"/>
        </w:rPr>
        <w:t>相對定址版</w:t>
      </w:r>
      <w:r w:rsidR="004F1096">
        <w:rPr>
          <w:rFonts w:hint="eastAsi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DE2252" w:rsidRPr="00C47F3D">
        <w:tc>
          <w:tcPr>
            <w:tcW w:w="8362" w:type="dxa"/>
          </w:tcPr>
          <w:p w:rsidR="00BB78A9" w:rsidRDefault="004F1096" w:rsidP="005B008E">
            <w:pPr>
              <w:rPr>
                <w:rFonts w:asciiTheme="minorEastAsia" w:eastAsiaTheme="minorEastAsia" w:hAnsiTheme="minorEastAsia"/>
              </w:rPr>
            </w:pPr>
            <w:r w:rsidRPr="00E55814">
              <w:rPr>
                <w:rFonts w:eastAsia="SimHei"/>
              </w:rPr>
              <w:t>001F000C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55814">
              <w:rPr>
                <w:rFonts w:eastAsia="SimHei"/>
              </w:rPr>
              <w:t>011F0004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55814">
              <w:rPr>
                <w:rFonts w:eastAsia="SimHei"/>
              </w:rPr>
              <w:t>2C000000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55814">
              <w:rPr>
                <w:rFonts w:eastAsia="SimHei"/>
              </w:rPr>
              <w:t>00000000</w:t>
            </w:r>
          </w:p>
          <w:p w:rsidR="00DE2252" w:rsidRPr="00C47F3D" w:rsidRDefault="004F1096" w:rsidP="005B008E">
            <w:r w:rsidRPr="00E55814">
              <w:rPr>
                <w:rFonts w:eastAsia="SimHei"/>
              </w:rPr>
              <w:t>0000001D</w:t>
            </w:r>
          </w:p>
        </w:tc>
      </w:tr>
    </w:tbl>
    <w:p w:rsidR="00DE2252" w:rsidRDefault="00DE2252" w:rsidP="00DE2252"/>
    <w:p w:rsidR="00421C29" w:rsidRDefault="00421C29" w:rsidP="00DE2252">
      <w:r>
        <w:rPr>
          <w:rFonts w:hint="eastAsia"/>
        </w:rPr>
        <w:t>必須注意的是，目的檔通常儲存成二進位的格式，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_Ref219794398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3</w:t>
      </w:r>
      <w:r w:rsidR="00441125">
        <w:fldChar w:fldCharType="end"/>
      </w:r>
      <w:r>
        <w:rPr>
          <w:rFonts w:hint="eastAsia"/>
        </w:rPr>
        <w:t>中採用</w:t>
      </w:r>
      <w:r>
        <w:rPr>
          <w:rFonts w:hint="eastAsia"/>
        </w:rPr>
        <w:t>16</w:t>
      </w:r>
      <w:r>
        <w:rPr>
          <w:rFonts w:hint="eastAsia"/>
        </w:rPr>
        <w:t>進位的寫法，只是為了表達方便而採用的一種寫法。</w:t>
      </w:r>
    </w:p>
    <w:p w:rsidR="00A733E8" w:rsidRDefault="00A733E8" w:rsidP="00DE2252"/>
    <w:p w:rsidR="00A733E8" w:rsidRDefault="00A733E8" w:rsidP="00DE2252">
      <w:r>
        <w:rPr>
          <w:rFonts w:hint="eastAsia"/>
        </w:rPr>
        <w:t>在本書的第</w:t>
      </w:r>
      <w:r>
        <w:rPr>
          <w:rFonts w:hint="eastAsia"/>
        </w:rPr>
        <w:t>12</w:t>
      </w:r>
      <w:r>
        <w:rPr>
          <w:rFonts w:hint="eastAsia"/>
        </w:rPr>
        <w:t>章中，我們實作了</w:t>
      </w:r>
      <w:r>
        <w:rPr>
          <w:rFonts w:hint="eastAsia"/>
        </w:rPr>
        <w:t xml:space="preserve"> CPU0 </w:t>
      </w:r>
      <w:r>
        <w:rPr>
          <w:rFonts w:hint="eastAsia"/>
        </w:rPr>
        <w:t>的組譯器，這個組譯器稱為</w:t>
      </w:r>
      <w:r>
        <w:rPr>
          <w:rFonts w:hint="eastAsia"/>
        </w:rPr>
        <w:t xml:space="preserve"> as0</w:t>
      </w:r>
      <w:r>
        <w:rPr>
          <w:rFonts w:hint="eastAsia"/>
        </w:rPr>
        <w:t>，您可以用該組譯器對</w:t>
      </w:r>
      <w:r>
        <w:rPr>
          <w:rFonts w:hint="eastAsia"/>
        </w:rPr>
        <w:t xml:space="preserve"> </w:t>
      </w:r>
      <w:r w:rsidR="00E16411">
        <w:rPr>
          <w:rFonts w:hint="eastAsia"/>
        </w:rPr>
        <w:t>ch12/</w:t>
      </w:r>
      <w:r>
        <w:rPr>
          <w:rFonts w:hint="eastAsia"/>
        </w:rPr>
        <w:t xml:space="preserve">Ex4_1.asm0 </w:t>
      </w:r>
      <w:r>
        <w:rPr>
          <w:rFonts w:hint="eastAsia"/>
        </w:rPr>
        <w:t>這個檔案進行組譯，</w:t>
      </w:r>
      <w:r w:rsidR="007A65E0">
        <w:rPr>
          <w:rFonts w:hint="eastAsia"/>
        </w:rPr>
        <w:t>其組譯</w:t>
      </w:r>
      <w:r>
        <w:rPr>
          <w:rFonts w:hint="eastAsia"/>
        </w:rPr>
        <w:t>方法</w:t>
      </w:r>
      <w:r w:rsidR="007A65E0">
        <w:rPr>
          <w:rFonts w:hint="eastAsia"/>
        </w:rPr>
        <w:t>與過程</w:t>
      </w:r>
      <w:r>
        <w:rPr>
          <w:rFonts w:hint="eastAsia"/>
        </w:rPr>
        <w:t>如</w:t>
      </w:r>
      <w:r w:rsidR="00441125">
        <w:fldChar w:fldCharType="begin"/>
      </w:r>
      <w:r w:rsidR="007A65E0">
        <w:instrText xml:space="preserve"> </w:instrText>
      </w:r>
      <w:r w:rsidR="007A65E0">
        <w:rPr>
          <w:rFonts w:hint="eastAsia"/>
        </w:rPr>
        <w:instrText>REF _Ref257902790 \h</w:instrText>
      </w:r>
      <w:r w:rsidR="007A65E0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 w:rsidR="007A65E0">
        <w:rPr>
          <w:rFonts w:hint="eastAsia"/>
        </w:rPr>
        <w:t xml:space="preserve"> </w:t>
      </w:r>
      <w:r w:rsidR="007A65E0">
        <w:rPr>
          <w:rFonts w:hint="eastAsia"/>
        </w:rPr>
        <w:t>所示。</w:t>
      </w:r>
    </w:p>
    <w:p w:rsidR="00A733E8" w:rsidRPr="007A65E0" w:rsidRDefault="00A733E8" w:rsidP="00A733E8"/>
    <w:p w:rsidR="00A733E8" w:rsidRDefault="00A733E8" w:rsidP="00A733E8">
      <w:pPr>
        <w:pStyle w:val="a8"/>
      </w:pPr>
      <w:bookmarkStart w:id="21" w:name="_Ref257902790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>
        <w:t>.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bookmarkEnd w:id="21"/>
      <w:r w:rsidRPr="003E1CBF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as0 </w:t>
      </w:r>
      <w:r>
        <w:rPr>
          <w:rFonts w:hint="eastAsia"/>
        </w:rPr>
        <w:t>組譯器組譯</w:t>
      </w:r>
      <w:r w:rsidR="007A65E0">
        <w:rPr>
          <w:rFonts w:hint="eastAsia"/>
        </w:rPr>
        <w:t xml:space="preserve"> Ex4_1.asm0</w:t>
      </w:r>
    </w:p>
    <w:tbl>
      <w:tblPr>
        <w:tblStyle w:val="af2"/>
        <w:tblW w:w="0" w:type="auto"/>
        <w:tblLook w:val="04A0"/>
      </w:tblPr>
      <w:tblGrid>
        <w:gridCol w:w="6062"/>
        <w:gridCol w:w="2388"/>
      </w:tblGrid>
      <w:tr w:rsidR="000B4084" w:rsidTr="000B4084">
        <w:tc>
          <w:tcPr>
            <w:tcW w:w="6062" w:type="dxa"/>
          </w:tcPr>
          <w:p w:rsidR="000B4084" w:rsidRDefault="000B4084" w:rsidP="000B4084">
            <w:r>
              <w:rPr>
                <w:rFonts w:hint="eastAsia"/>
              </w:rPr>
              <w:t>組譯方法與過程</w:t>
            </w:r>
          </w:p>
        </w:tc>
        <w:tc>
          <w:tcPr>
            <w:tcW w:w="2388" w:type="dxa"/>
          </w:tcPr>
          <w:p w:rsidR="000B4084" w:rsidRDefault="000B4084" w:rsidP="000B4084">
            <w:r>
              <w:rPr>
                <w:rFonts w:hint="eastAsia"/>
              </w:rPr>
              <w:t>說明</w:t>
            </w:r>
          </w:p>
        </w:tc>
      </w:tr>
      <w:tr w:rsidR="000B4084" w:rsidTr="000B4084">
        <w:tc>
          <w:tcPr>
            <w:tcW w:w="6062" w:type="dxa"/>
          </w:tcPr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lastRenderedPageBreak/>
              <w:t>C:\ch12&gt;as0 Ex4_1.asm0 Ex4_1.obj0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Assembler:asmFile=Ex4_1.asm0 objFile=Ex4_1.obj0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===============Assemble=============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 xml:space="preserve">        LD      R1, B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 xml:space="preserve">        ST      R1, A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 xml:space="preserve">        RET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A:      RESW    1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B:      WORD    29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=================PASS1================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0000          LD   R1, B          L  0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0004          ST   R1, A          L  1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0008          RET                 J 2C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000C A:       RESW 1              D F0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0010 B:       WORD 29             D F2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===============SYMBOL TABLE=========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000C A:       RESW 1              D F0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0010 B:       WORD 29             D F2 (NULL)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=============PASS2==============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0000          LD   R1, B          L  0 001F000C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0004          ST   R1, A          L  1 011F0004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0008          RET                 J 2C 2C000000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000C A:       RESW 1              D F0 00000000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0010 B:       WORD 29             D F2 0000001D</w:t>
            </w:r>
          </w:p>
          <w:p w:rsidR="000B4084" w:rsidRPr="00C10A10" w:rsidRDefault="000B4084" w:rsidP="000B4084">
            <w:pPr>
              <w:rPr>
                <w:rFonts w:ascii="SimSun" w:eastAsia="SimSun" w:hAnsi="SimSun"/>
              </w:rPr>
            </w:pPr>
            <w:r w:rsidRPr="00C10A10">
              <w:rPr>
                <w:rFonts w:ascii="SimSun" w:eastAsia="SimSun" w:hAnsi="SimSun"/>
              </w:rPr>
              <w:t>==========Save to ObjFile:Ex4_1.obj0==========</w:t>
            </w:r>
          </w:p>
          <w:p w:rsidR="000B4084" w:rsidRPr="000B4084" w:rsidRDefault="000B4084" w:rsidP="000B4084">
            <w:pPr>
              <w:rPr>
                <w:rFonts w:ascii="SimSun" w:eastAsiaTheme="minorEastAsia" w:hAnsi="SimSun"/>
              </w:rPr>
            </w:pPr>
            <w:r w:rsidRPr="00C10A10">
              <w:rPr>
                <w:rFonts w:ascii="SimSun" w:eastAsia="SimSun" w:hAnsi="SimSun"/>
              </w:rPr>
              <w:t>001F000C011F00042C000000000000000000001D</w:t>
            </w:r>
          </w:p>
        </w:tc>
        <w:tc>
          <w:tcPr>
            <w:tcW w:w="2388" w:type="dxa"/>
          </w:tcPr>
          <w:p w:rsidR="000B4084" w:rsidRDefault="000B4084" w:rsidP="000B4084">
            <w:r>
              <w:rPr>
                <w:rFonts w:hint="eastAsia"/>
              </w:rPr>
              <w:t>組譯</w:t>
            </w:r>
            <w:r>
              <w:rPr>
                <w:rFonts w:hint="eastAsia"/>
              </w:rPr>
              <w:t xml:space="preserve"> Ex4_1.asm0</w:t>
            </w:r>
          </w:p>
          <w:p w:rsidR="000B4084" w:rsidRDefault="000B4084" w:rsidP="000B408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輸出到</w:t>
            </w:r>
            <w:r>
              <w:rPr>
                <w:rFonts w:hint="eastAsia"/>
              </w:rPr>
              <w:t xml:space="preserve"> Ex4_1.obj0</w:t>
            </w:r>
          </w:p>
          <w:p w:rsidR="000B4084" w:rsidRDefault="000B4084" w:rsidP="000B4084"/>
          <w:p w:rsidR="000B4084" w:rsidRDefault="000B4084" w:rsidP="000B4084">
            <w:r>
              <w:rPr>
                <w:rFonts w:hint="eastAsia"/>
              </w:rPr>
              <w:t>讀入程式並輸出檢視</w:t>
            </w:r>
          </w:p>
          <w:p w:rsidR="000B4084" w:rsidRDefault="000B4084" w:rsidP="000B4084"/>
          <w:p w:rsidR="000B4084" w:rsidRDefault="000B4084" w:rsidP="000B4084"/>
          <w:p w:rsidR="000B4084" w:rsidRDefault="000B4084" w:rsidP="000B4084"/>
          <w:p w:rsidR="000B4084" w:rsidRDefault="000B4084" w:rsidP="000B4084"/>
          <w:p w:rsidR="000B4084" w:rsidRDefault="000B4084" w:rsidP="000B4084">
            <w:r>
              <w:rPr>
                <w:rFonts w:hint="eastAsia"/>
              </w:rPr>
              <w:t>組譯的第一階段</w:t>
            </w:r>
          </w:p>
          <w:p w:rsidR="000B4084" w:rsidRDefault="000B4084" w:rsidP="000B408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計算位址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並建立符號表</w:t>
            </w:r>
          </w:p>
          <w:p w:rsidR="000B4084" w:rsidRDefault="000B4084" w:rsidP="000B4084"/>
          <w:p w:rsidR="000B4084" w:rsidRDefault="000B4084" w:rsidP="000B4084"/>
          <w:p w:rsidR="000B4084" w:rsidRDefault="000B4084" w:rsidP="000B4084"/>
          <w:p w:rsidR="000B4084" w:rsidRDefault="006B5A99" w:rsidP="000B4084">
            <w:r>
              <w:rPr>
                <w:rFonts w:hint="eastAsia"/>
              </w:rPr>
              <w:t>顯示</w:t>
            </w:r>
            <w:r w:rsidR="000B4084">
              <w:rPr>
                <w:rFonts w:hint="eastAsia"/>
              </w:rPr>
              <w:t>符號表</w:t>
            </w:r>
          </w:p>
          <w:p w:rsidR="006B5A99" w:rsidRDefault="006B5A99" w:rsidP="000B4084"/>
          <w:p w:rsidR="000B4084" w:rsidRDefault="000B4084" w:rsidP="000B4084"/>
          <w:p w:rsidR="000B4084" w:rsidRDefault="000B4084" w:rsidP="000B4084">
            <w:r>
              <w:rPr>
                <w:rFonts w:hint="eastAsia"/>
              </w:rPr>
              <w:t>組譯的第二階段</w:t>
            </w:r>
          </w:p>
          <w:p w:rsidR="000B4084" w:rsidRDefault="000B4084" w:rsidP="000B408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編定目的碼</w:t>
            </w:r>
            <w:r>
              <w:br/>
            </w:r>
          </w:p>
          <w:p w:rsidR="000B4084" w:rsidRDefault="000B4084" w:rsidP="000B4084"/>
          <w:p w:rsidR="000B4084" w:rsidRDefault="000B4084" w:rsidP="000B4084"/>
          <w:p w:rsidR="000B4084" w:rsidRDefault="000B4084" w:rsidP="000B4084"/>
          <w:p w:rsidR="000B4084" w:rsidRPr="000B4084" w:rsidRDefault="000B4084" w:rsidP="000B4084">
            <w:r>
              <w:rPr>
                <w:rFonts w:hint="eastAsia"/>
              </w:rPr>
              <w:t>將目的碼存入</w:t>
            </w:r>
            <w:r w:rsidR="00CD45D7">
              <w:rPr>
                <w:rFonts w:hint="eastAsia"/>
              </w:rPr>
              <w:t>檔案</w:t>
            </w:r>
            <w:r>
              <w:br/>
            </w:r>
            <w:r>
              <w:rPr>
                <w:rFonts w:hint="eastAsia"/>
              </w:rPr>
              <w:t xml:space="preserve">  Ex4_1.obj0</w:t>
            </w:r>
          </w:p>
        </w:tc>
      </w:tr>
    </w:tbl>
    <w:p w:rsidR="00F56203" w:rsidRDefault="00F56203" w:rsidP="00F56203"/>
    <w:p w:rsidR="00C74446" w:rsidRDefault="00CE7938" w:rsidP="002E5FD5">
      <w:pPr>
        <w:pStyle w:val="2"/>
        <w:numPr>
          <w:ilvl w:val="1"/>
          <w:numId w:val="20"/>
        </w:numPr>
      </w:pPr>
      <w:bookmarkStart w:id="22" w:name="_Ref219693703"/>
      <w:bookmarkStart w:id="23" w:name="_Toc228256542"/>
      <w:r w:rsidRPr="00CE7938">
        <w:rPr>
          <w:rFonts w:hint="eastAsia"/>
        </w:rPr>
        <w:t>組譯</w:t>
      </w:r>
      <w:r w:rsidR="00973501">
        <w:rPr>
          <w:rFonts w:hint="eastAsia"/>
        </w:rPr>
        <w:t>器</w:t>
      </w:r>
      <w:r w:rsidRPr="00CE7938">
        <w:rPr>
          <w:rFonts w:hint="eastAsia"/>
        </w:rPr>
        <w:t>的演算法</w:t>
      </w:r>
      <w:bookmarkEnd w:id="22"/>
      <w:bookmarkEnd w:id="23"/>
    </w:p>
    <w:p w:rsidR="005B008E" w:rsidRDefault="005B008E" w:rsidP="00F06EB6">
      <w:r>
        <w:rPr>
          <w:rFonts w:hint="eastAsia"/>
        </w:rPr>
        <w:t>在上一節當中，我們曾經提到組譯器通常需要兩道程序，這種兩道程序的組譯方式，</w:t>
      </w:r>
      <w:r w:rsidR="000B1DF0">
        <w:rPr>
          <w:rFonts w:hint="eastAsia"/>
        </w:rPr>
        <w:t>被</w:t>
      </w:r>
      <w:r>
        <w:rPr>
          <w:rFonts w:hint="eastAsia"/>
        </w:rPr>
        <w:t>稱為兩階段組譯法。在本節當中，我們將更詳細的說明這種兩階段組譯器</w:t>
      </w:r>
      <w:r w:rsidR="00F06EB6">
        <w:rPr>
          <w:rFonts w:hint="eastAsia"/>
        </w:rPr>
        <w:t>的</w:t>
      </w:r>
      <w:r>
        <w:rPr>
          <w:rFonts w:hint="eastAsia"/>
        </w:rPr>
        <w:t>設計方法，包含其詳細的演算法與資料結構等細節。</w:t>
      </w:r>
    </w:p>
    <w:p w:rsidR="005B008E" w:rsidRPr="00F06EB6" w:rsidRDefault="005B008E" w:rsidP="005B008E"/>
    <w:p w:rsidR="005B008E" w:rsidRDefault="005B008E" w:rsidP="005B008E">
      <w:r>
        <w:rPr>
          <w:rFonts w:hint="eastAsia"/>
        </w:rPr>
        <w:t>在兩階段組譯法當中，第一個階段的任務是定義符號，然後在第二個階段中才真正進行組譯，這兩個階段的工作內容如下所示。</w:t>
      </w:r>
    </w:p>
    <w:p w:rsidR="005B008E" w:rsidRPr="0010759E" w:rsidRDefault="005B008E" w:rsidP="005B008E"/>
    <w:p w:rsidR="005B008E" w:rsidRDefault="005B008E" w:rsidP="005B008E">
      <w:r>
        <w:rPr>
          <w:rFonts w:hint="eastAsia"/>
        </w:rPr>
        <w:t>第一階段</w:t>
      </w:r>
      <w:r>
        <w:rPr>
          <w:rFonts w:hint="eastAsia"/>
        </w:rPr>
        <w:t xml:space="preserve"> (</w:t>
      </w:r>
      <w:r w:rsidR="006E4BBA">
        <w:rPr>
          <w:rFonts w:hint="eastAsia"/>
        </w:rPr>
        <w:t>計算符號位址</w:t>
      </w:r>
      <w:r>
        <w:rPr>
          <w:rFonts w:hint="eastAsia"/>
        </w:rPr>
        <w:t>)</w:t>
      </w:r>
    </w:p>
    <w:p w:rsidR="004C5D7B" w:rsidRDefault="004C5D7B" w:rsidP="004C5D7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決定每一個指令與假指令所</w:t>
      </w:r>
      <w:ins w:id="24" w:author="ccc" w:date="2010-05-25T16:35:00Z">
        <w:r w:rsidR="00FB6E5D">
          <w:rPr>
            <w:rFonts w:hint="eastAsia"/>
          </w:rPr>
          <w:t>佔</w:t>
        </w:r>
      </w:ins>
      <w:del w:id="25" w:author="ccc" w:date="2010-05-25T16:35:00Z">
        <w:r w:rsidDel="00FB6E5D">
          <w:rPr>
            <w:rFonts w:hint="eastAsia"/>
          </w:rPr>
          <w:delText>占</w:delText>
        </w:r>
      </w:del>
      <w:r>
        <w:rPr>
          <w:rFonts w:hint="eastAsia"/>
        </w:rPr>
        <w:t>記憶空間的大小，例如決定</w:t>
      </w:r>
      <w:r>
        <w:rPr>
          <w:rFonts w:hint="eastAsia"/>
        </w:rPr>
        <w:t xml:space="preserve"> WORD</w:t>
      </w:r>
      <w:r>
        <w:rPr>
          <w:rFonts w:hint="eastAsia"/>
        </w:rPr>
        <w:t>、</w:t>
      </w:r>
      <w:r>
        <w:rPr>
          <w:rFonts w:hint="eastAsia"/>
        </w:rPr>
        <w:t xml:space="preserve">RESW </w:t>
      </w:r>
      <w:r>
        <w:rPr>
          <w:rFonts w:hint="eastAsia"/>
        </w:rPr>
        <w:lastRenderedPageBreak/>
        <w:t>等指令所定義的資料長度，以及</w:t>
      </w:r>
      <w:r>
        <w:rPr>
          <w:rFonts w:hint="eastAsia"/>
        </w:rPr>
        <w:t xml:space="preserve"> LD</w:t>
      </w:r>
      <w:r>
        <w:rPr>
          <w:rFonts w:hint="eastAsia"/>
        </w:rPr>
        <w:t>、</w:t>
      </w:r>
      <w:r>
        <w:rPr>
          <w:rFonts w:hint="eastAsia"/>
        </w:rPr>
        <w:t>ST</w:t>
      </w:r>
      <w:r>
        <w:rPr>
          <w:rFonts w:hint="eastAsia"/>
        </w:rPr>
        <w:t>等指令所佔空間的大小。</w:t>
      </w:r>
    </w:p>
    <w:p w:rsidR="004C5D7B" w:rsidRDefault="004C5D7B" w:rsidP="004C5D7B">
      <w:r>
        <w:rPr>
          <w:rFonts w:hint="eastAsia"/>
        </w:rPr>
        <w:t>2.</w:t>
      </w:r>
      <w:r>
        <w:rPr>
          <w:rFonts w:hint="eastAsia"/>
        </w:rPr>
        <w:tab/>
      </w:r>
      <w:r w:rsidR="00906857">
        <w:rPr>
          <w:rFonts w:hint="eastAsia"/>
        </w:rPr>
        <w:t>計算出</w:t>
      </w:r>
      <w:r>
        <w:rPr>
          <w:rFonts w:hint="eastAsia"/>
        </w:rPr>
        <w:t>程式當中</w:t>
      </w:r>
      <w:r w:rsidR="00906857">
        <w:rPr>
          <w:rFonts w:hint="eastAsia"/>
        </w:rPr>
        <w:t>每一行的位址</w:t>
      </w:r>
      <w:r>
        <w:rPr>
          <w:rFonts w:hint="eastAsia"/>
        </w:rPr>
        <w:t>。</w:t>
      </w:r>
    </w:p>
    <w:p w:rsidR="004C5D7B" w:rsidRDefault="004C5D7B" w:rsidP="004C5D7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儲存每一個標籤與變數的</w:t>
      </w:r>
      <w:r w:rsidR="001B7E2E">
        <w:rPr>
          <w:rFonts w:hint="eastAsia"/>
        </w:rPr>
        <w:t>位址</w:t>
      </w:r>
      <w:r>
        <w:rPr>
          <w:rFonts w:hint="eastAsia"/>
        </w:rPr>
        <w:t>，以方便第二階段使用。</w:t>
      </w:r>
      <w:r w:rsidR="00906857">
        <w:rPr>
          <w:rFonts w:hint="eastAsia"/>
        </w:rPr>
        <w:t>例如</w:t>
      </w:r>
      <w:r w:rsidR="00441125">
        <w:fldChar w:fldCharType="begin"/>
      </w:r>
      <w:r w:rsidR="00906857">
        <w:instrText xml:space="preserve"> </w:instrText>
      </w:r>
      <w:r w:rsidR="00906857">
        <w:rPr>
          <w:rFonts w:hint="eastAsia"/>
        </w:rPr>
        <w:instrText>REF _Ref219694982 \h</w:instrText>
      </w:r>
      <w:r w:rsidR="00906857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906857">
        <w:rPr>
          <w:rFonts w:hint="eastAsia"/>
        </w:rPr>
        <w:t>當中的</w:t>
      </w:r>
      <w:r>
        <w:rPr>
          <w:rFonts w:hint="eastAsia"/>
        </w:rPr>
        <w:t>變數</w:t>
      </w:r>
      <w:r>
        <w:rPr>
          <w:rFonts w:hint="eastAsia"/>
        </w:rPr>
        <w:t xml:space="preserve"> A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906857">
        <w:rPr>
          <w:rFonts w:hint="eastAsia"/>
        </w:rPr>
        <w:t>0x000C</w:t>
      </w:r>
      <w:r>
        <w:rPr>
          <w:rFonts w:hint="eastAsia"/>
        </w:rPr>
        <w:t>，變數</w:t>
      </w:r>
      <w:r>
        <w:rPr>
          <w:rFonts w:hint="eastAsia"/>
        </w:rPr>
        <w:t xml:space="preserve"> B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906857">
        <w:rPr>
          <w:rFonts w:hint="eastAsia"/>
        </w:rPr>
        <w:t>0x0010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4C5D7B" w:rsidRPr="00906857" w:rsidRDefault="004C5D7B" w:rsidP="005B008E"/>
    <w:p w:rsidR="005B008E" w:rsidRDefault="005B008E" w:rsidP="005B008E">
      <w:r>
        <w:rPr>
          <w:rFonts w:hint="eastAsia"/>
        </w:rPr>
        <w:t>第二階段</w:t>
      </w:r>
      <w:r>
        <w:rPr>
          <w:rFonts w:hint="eastAsia"/>
        </w:rPr>
        <w:t xml:space="preserve"> (</w:t>
      </w:r>
      <w:r>
        <w:rPr>
          <w:rFonts w:hint="eastAsia"/>
        </w:rPr>
        <w:t>組譯指令與資料</w:t>
      </w:r>
      <w:r>
        <w:rPr>
          <w:rFonts w:hint="eastAsia"/>
        </w:rPr>
        <w:t>)</w:t>
      </w:r>
    </w:p>
    <w:p w:rsidR="004C5D7B" w:rsidRDefault="004C5D7B" w:rsidP="004C5D7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轉換指令</w:t>
      </w:r>
      <w:r w:rsidR="00906857">
        <w:rPr>
          <w:rFonts w:hint="eastAsia"/>
        </w:rPr>
        <w:t>OP</w:t>
      </w:r>
      <w:r w:rsidR="00906857">
        <w:rPr>
          <w:rFonts w:hint="eastAsia"/>
        </w:rPr>
        <w:t>欄位</w:t>
      </w:r>
      <w:r>
        <w:rPr>
          <w:rFonts w:hint="eastAsia"/>
        </w:rPr>
        <w:t>為機器碼，例如</w:t>
      </w:r>
      <w:r>
        <w:rPr>
          <w:rFonts w:hint="eastAsia"/>
        </w:rPr>
        <w:t xml:space="preserve"> LD </w:t>
      </w:r>
      <w:r>
        <w:rPr>
          <w:rFonts w:hint="eastAsia"/>
        </w:rPr>
        <w:t>轉換為</w:t>
      </w:r>
      <w:r>
        <w:rPr>
          <w:rFonts w:hint="eastAsia"/>
        </w:rPr>
        <w:t xml:space="preserve"> 00</w:t>
      </w:r>
      <w:r>
        <w:rPr>
          <w:rFonts w:hint="eastAsia"/>
        </w:rPr>
        <w:t>，</w:t>
      </w:r>
      <w:r>
        <w:rPr>
          <w:rFonts w:hint="eastAsia"/>
        </w:rPr>
        <w:t xml:space="preserve">ST </w:t>
      </w:r>
      <w:r>
        <w:rPr>
          <w:rFonts w:hint="eastAsia"/>
        </w:rPr>
        <w:t>轉換為</w:t>
      </w:r>
      <w:r>
        <w:rPr>
          <w:rFonts w:hint="eastAsia"/>
        </w:rPr>
        <w:t xml:space="preserve"> 01</w:t>
      </w:r>
      <w:r>
        <w:rPr>
          <w:rFonts w:hint="eastAsia"/>
        </w:rPr>
        <w:t>等。</w:t>
      </w:r>
    </w:p>
    <w:p w:rsidR="004C5D7B" w:rsidRDefault="004C5D7B" w:rsidP="004C5D7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轉換指令參數為機器碼，例如</w:t>
      </w:r>
      <w:r>
        <w:rPr>
          <w:rFonts w:hint="eastAsia"/>
        </w:rPr>
        <w:t xml:space="preserve"> R1</w:t>
      </w:r>
      <w:r>
        <w:rPr>
          <w:rFonts w:hint="eastAsia"/>
        </w:rPr>
        <w:t>轉換為</w:t>
      </w:r>
      <w:r>
        <w:rPr>
          <w:rFonts w:hint="eastAsia"/>
        </w:rPr>
        <w:t xml:space="preserve"> 1, B </w:t>
      </w:r>
      <w:r>
        <w:rPr>
          <w:rFonts w:hint="eastAsia"/>
        </w:rPr>
        <w:t>轉換為</w:t>
      </w:r>
      <w:r>
        <w:rPr>
          <w:rFonts w:hint="eastAsia"/>
        </w:rPr>
        <w:t xml:space="preserve"> 01 0C </w:t>
      </w:r>
      <w:r>
        <w:rPr>
          <w:rFonts w:hint="eastAsia"/>
        </w:rPr>
        <w:t>等。</w:t>
      </w:r>
    </w:p>
    <w:p w:rsidR="004C5D7B" w:rsidRDefault="004C5D7B" w:rsidP="004C5D7B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轉換資料定</w:t>
      </w:r>
      <w:r w:rsidR="00812568">
        <w:rPr>
          <w:rFonts w:hint="eastAsia"/>
        </w:rPr>
        <w:t>義</w:t>
      </w:r>
      <w:r>
        <w:rPr>
          <w:rFonts w:hint="eastAsia"/>
        </w:rPr>
        <w:t>指令為位元值，例如</w:t>
      </w:r>
      <w:r>
        <w:rPr>
          <w:rFonts w:hint="eastAsia"/>
        </w:rPr>
        <w:t xml:space="preserve"> WORD B 29 </w:t>
      </w:r>
      <w:r>
        <w:rPr>
          <w:rFonts w:hint="eastAsia"/>
        </w:rPr>
        <w:t>轉為</w:t>
      </w:r>
      <w:r>
        <w:rPr>
          <w:rFonts w:hint="eastAsia"/>
        </w:rPr>
        <w:t xml:space="preserve"> 0000001D</w:t>
      </w:r>
      <w:r>
        <w:rPr>
          <w:rFonts w:hint="eastAsia"/>
        </w:rPr>
        <w:t>等。</w:t>
      </w:r>
    </w:p>
    <w:p w:rsidR="005B008E" w:rsidRDefault="004C5D7B" w:rsidP="004C5D7B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產生目的碼並輸出到目的檔當中。</w:t>
      </w:r>
    </w:p>
    <w:p w:rsidR="004C5D7B" w:rsidRDefault="004C5D7B" w:rsidP="004C5D7B"/>
    <w:p w:rsidR="006E4BBA" w:rsidRDefault="006E4BBA" w:rsidP="006E4BBA">
      <w:pPr>
        <w:pStyle w:val="afa"/>
        <w:ind w:left="240" w:right="240"/>
      </w:pPr>
      <w:r>
        <w:rPr>
          <w:rFonts w:hint="eastAsia"/>
        </w:rPr>
        <w:t>組譯器的資料結構</w:t>
      </w:r>
    </w:p>
    <w:p w:rsidR="005B008E" w:rsidRDefault="005B008E" w:rsidP="005B008E">
      <w:r>
        <w:rPr>
          <w:rFonts w:hint="eastAsia"/>
        </w:rPr>
        <w:t>在設計組譯器時，為了儲存指令表與標籤變數等資訊，通常需要兩個表格</w:t>
      </w:r>
      <w:r w:rsidR="00865AEC">
        <w:rPr>
          <w:rFonts w:hint="eastAsia"/>
        </w:rPr>
        <w:t xml:space="preserve"> - </w:t>
      </w:r>
      <w:r w:rsidR="00865AEC">
        <w:rPr>
          <w:rFonts w:hint="eastAsia"/>
        </w:rPr>
        <w:t>『</w:t>
      </w:r>
      <w:r>
        <w:rPr>
          <w:rFonts w:hint="eastAsia"/>
        </w:rPr>
        <w:t>運算碼表</w:t>
      </w:r>
      <w:r>
        <w:rPr>
          <w:rFonts w:hint="eastAsia"/>
        </w:rPr>
        <w:t xml:space="preserve"> (Op Table)</w:t>
      </w:r>
      <w:r w:rsidR="00865AEC"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="00865AEC">
        <w:rPr>
          <w:rFonts w:hint="eastAsia"/>
        </w:rPr>
        <w:t>『</w:t>
      </w:r>
      <w:r>
        <w:rPr>
          <w:rFonts w:hint="eastAsia"/>
        </w:rPr>
        <w:t>符號表</w:t>
      </w:r>
      <w:r>
        <w:rPr>
          <w:rFonts w:hint="eastAsia"/>
        </w:rPr>
        <w:t xml:space="preserve"> (Symbol Table)</w:t>
      </w:r>
      <w:r w:rsidR="00865AEC">
        <w:rPr>
          <w:rFonts w:hint="eastAsia"/>
        </w:rPr>
        <w:t>』</w:t>
      </w:r>
      <w:r>
        <w:rPr>
          <w:rFonts w:hint="eastAsia"/>
        </w:rPr>
        <w:t>，其中的運算碼表是用來儲存指令的</w:t>
      </w:r>
      <w:r w:rsidR="00270994">
        <w:rPr>
          <w:rFonts w:hint="eastAsia"/>
        </w:rPr>
        <w:t>OP</w:t>
      </w:r>
      <w:r w:rsidR="008A23FF">
        <w:rPr>
          <w:rFonts w:hint="eastAsia"/>
        </w:rPr>
        <w:t>欄位</w:t>
      </w:r>
      <w:r>
        <w:rPr>
          <w:rFonts w:hint="eastAsia"/>
        </w:rPr>
        <w:t>與其對應的機器碼，以便在第二階段的步驟</w:t>
      </w:r>
      <w:r>
        <w:rPr>
          <w:rFonts w:hint="eastAsia"/>
        </w:rPr>
        <w:t>1</w:t>
      </w:r>
      <w:r>
        <w:rPr>
          <w:rFonts w:hint="eastAsia"/>
        </w:rPr>
        <w:t>時能將</w:t>
      </w:r>
      <w:r w:rsidR="00270994">
        <w:rPr>
          <w:rFonts w:hint="eastAsia"/>
        </w:rPr>
        <w:t>OP</w:t>
      </w:r>
      <w:r w:rsidR="008A23FF">
        <w:rPr>
          <w:rFonts w:hint="eastAsia"/>
        </w:rPr>
        <w:t>欄位</w:t>
      </w:r>
      <w:r>
        <w:rPr>
          <w:rFonts w:hint="eastAsia"/>
        </w:rPr>
        <w:t>轉換為機器碼。這個表格通常內建於組譯器當中，於組譯器啟動後就被載入到記憶體</w:t>
      </w:r>
      <w:r w:rsidR="00270994">
        <w:rPr>
          <w:rFonts w:hint="eastAsia"/>
        </w:rPr>
        <w:t>內</w:t>
      </w:r>
      <w:r>
        <w:rPr>
          <w:rFonts w:hint="eastAsia"/>
        </w:rPr>
        <w:t>，以便指令轉換動作發生時使用的。</w:t>
      </w:r>
    </w:p>
    <w:p w:rsidR="005B008E" w:rsidRPr="00B9156B" w:rsidRDefault="005B008E" w:rsidP="005B008E"/>
    <w:p w:rsidR="005B008E" w:rsidRDefault="005B008E" w:rsidP="005B008E">
      <w:r>
        <w:rPr>
          <w:rFonts w:hint="eastAsia"/>
        </w:rPr>
        <w:t>符號表</w:t>
      </w:r>
      <w:r w:rsidR="00865AEC">
        <w:rPr>
          <w:rFonts w:hint="eastAsia"/>
        </w:rPr>
        <w:t>的用途是</w:t>
      </w:r>
      <w:r>
        <w:rPr>
          <w:rFonts w:hint="eastAsia"/>
        </w:rPr>
        <w:t>儲存</w:t>
      </w:r>
      <w:r w:rsidR="00865AEC">
        <w:rPr>
          <w:rFonts w:hint="eastAsia"/>
        </w:rPr>
        <w:t>標籤</w:t>
      </w:r>
      <w:r w:rsidR="00865AEC">
        <w:rPr>
          <w:rFonts w:hint="eastAsia"/>
        </w:rPr>
        <w:t xml:space="preserve"> (</w:t>
      </w:r>
      <w:r w:rsidR="00865AEC">
        <w:rPr>
          <w:rFonts w:hint="eastAsia"/>
        </w:rPr>
        <w:t>或變數</w:t>
      </w:r>
      <w:r w:rsidR="00865AEC">
        <w:rPr>
          <w:rFonts w:hint="eastAsia"/>
        </w:rPr>
        <w:t xml:space="preserve">) </w:t>
      </w:r>
      <w:r>
        <w:rPr>
          <w:rFonts w:hint="eastAsia"/>
        </w:rPr>
        <w:t>的</w:t>
      </w:r>
      <w:r w:rsidR="001B7E2E">
        <w:rPr>
          <w:rFonts w:hint="eastAsia"/>
        </w:rPr>
        <w:t>位址</w:t>
      </w:r>
      <w:r>
        <w:rPr>
          <w:rFonts w:hint="eastAsia"/>
        </w:rPr>
        <w:t>，這個表格一開始通常是空的，於第一階段計算</w:t>
      </w:r>
      <w:r w:rsidR="001B7E2E">
        <w:rPr>
          <w:rFonts w:hint="eastAsia"/>
        </w:rPr>
        <w:t>位址</w:t>
      </w:r>
      <w:r>
        <w:rPr>
          <w:rFonts w:hint="eastAsia"/>
        </w:rPr>
        <w:t>後，</w:t>
      </w:r>
      <w:r w:rsidR="008A23FF">
        <w:rPr>
          <w:rFonts w:hint="eastAsia"/>
        </w:rPr>
        <w:t>會將</w:t>
      </w:r>
      <w:r>
        <w:rPr>
          <w:rFonts w:hint="eastAsia"/>
        </w:rPr>
        <w:t>標籤</w:t>
      </w:r>
      <w:r w:rsidR="008A23FF">
        <w:rPr>
          <w:rFonts w:hint="eastAsia"/>
        </w:rPr>
        <w:t>與</w:t>
      </w:r>
      <w:r w:rsidR="001B7E2E">
        <w:rPr>
          <w:rFonts w:hint="eastAsia"/>
        </w:rPr>
        <w:t>位址</w:t>
      </w:r>
      <w:r>
        <w:rPr>
          <w:rFonts w:hint="eastAsia"/>
        </w:rPr>
        <w:t>填入該表格當中。如此，在第二階段的步驟</w:t>
      </w:r>
      <w:r>
        <w:rPr>
          <w:rFonts w:hint="eastAsia"/>
        </w:rPr>
        <w:t xml:space="preserve"> 2 </w:t>
      </w:r>
      <w:r>
        <w:rPr>
          <w:rFonts w:hint="eastAsia"/>
        </w:rPr>
        <w:t>當中，就能利用符號表將參數轉換成</w:t>
      </w:r>
      <w:r w:rsidR="001B7E2E">
        <w:rPr>
          <w:rFonts w:hint="eastAsia"/>
        </w:rPr>
        <w:t>位址</w:t>
      </w:r>
      <w:r>
        <w:rPr>
          <w:rFonts w:hint="eastAsia"/>
        </w:rPr>
        <w:t>。</w:t>
      </w:r>
    </w:p>
    <w:p w:rsidR="005B008E" w:rsidRDefault="005B008E" w:rsidP="005B008E"/>
    <w:p w:rsidR="005B008E" w:rsidRPr="00306B99" w:rsidRDefault="005B008E" w:rsidP="005B008E">
      <w:r>
        <w:rPr>
          <w:rFonts w:hint="eastAsia"/>
        </w:rPr>
        <w:t>這兩個表格通常會</w:t>
      </w:r>
      <w:r w:rsidR="008A23FF">
        <w:rPr>
          <w:rFonts w:hint="eastAsia"/>
        </w:rPr>
        <w:t>儲存在</w:t>
      </w:r>
      <w:r>
        <w:rPr>
          <w:rFonts w:hint="eastAsia"/>
        </w:rPr>
        <w:t>雜湊表</w:t>
      </w:r>
      <w:r w:rsidR="008A23FF">
        <w:rPr>
          <w:rFonts w:hint="eastAsia"/>
        </w:rPr>
        <w:t>中</w:t>
      </w:r>
      <w:r>
        <w:rPr>
          <w:rFonts w:hint="eastAsia"/>
        </w:rPr>
        <w:t>，雜湊表是一種可供快速查</w:t>
      </w:r>
      <w:r w:rsidR="008A23FF">
        <w:rPr>
          <w:rFonts w:hint="eastAsia"/>
        </w:rPr>
        <w:t>詢</w:t>
      </w:r>
      <w:r>
        <w:rPr>
          <w:rFonts w:hint="eastAsia"/>
        </w:rPr>
        <w:t>的資料結構，資料可以很快速的被置入表格中，但刪除時則較為緩慢。</w:t>
      </w:r>
    </w:p>
    <w:p w:rsidR="005B008E" w:rsidRPr="00306B99" w:rsidRDefault="005B008E" w:rsidP="005B008E"/>
    <w:p w:rsidR="005B008E" w:rsidRDefault="005B008E" w:rsidP="005B008E">
      <w:r>
        <w:rPr>
          <w:rFonts w:hint="eastAsia"/>
        </w:rPr>
        <w:t>雖然如此，這兩個表格也可以使用樹狀結構儲存。因為，不論採用何種結構，只要能正確的新增資料與搜尋即可，並不一定要使用雜湊的形式。</w:t>
      </w:r>
    </w:p>
    <w:p w:rsidR="005B008E" w:rsidRDefault="005B008E" w:rsidP="005B008E"/>
    <w:p w:rsidR="006D5429" w:rsidRDefault="005B008E" w:rsidP="005B008E">
      <w:r>
        <w:rPr>
          <w:rFonts w:hint="eastAsia"/>
        </w:rPr>
        <w:t>為了清楚說明</w:t>
      </w:r>
      <w:r w:rsidR="00865AEC">
        <w:rPr>
          <w:rFonts w:hint="eastAsia"/>
        </w:rPr>
        <w:t>組譯的過程</w:t>
      </w:r>
      <w:r>
        <w:rPr>
          <w:rFonts w:hint="eastAsia"/>
        </w:rPr>
        <w:t>，我們</w:t>
      </w:r>
      <w:r w:rsidR="00250150">
        <w:rPr>
          <w:rFonts w:hint="eastAsia"/>
        </w:rPr>
        <w:t>在</w:t>
      </w:r>
      <w:r w:rsidR="00441125">
        <w:fldChar w:fldCharType="begin"/>
      </w:r>
      <w:r w:rsidR="00250150">
        <w:instrText xml:space="preserve"> </w:instrText>
      </w:r>
      <w:r w:rsidR="00250150">
        <w:rPr>
          <w:rFonts w:hint="eastAsia"/>
        </w:rPr>
        <w:instrText>REF _Ref219695031 \h</w:instrText>
      </w:r>
      <w:r w:rsidR="00250150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5</w:t>
      </w:r>
      <w:r w:rsidR="00441125">
        <w:fldChar w:fldCharType="end"/>
      </w:r>
      <w:r w:rsidR="00250150">
        <w:rPr>
          <w:rFonts w:hint="eastAsia"/>
        </w:rPr>
        <w:t>與</w:t>
      </w:r>
      <w:r w:rsidR="00441125">
        <w:fldChar w:fldCharType="begin"/>
      </w:r>
      <w:r w:rsidR="00250150">
        <w:instrText xml:space="preserve"> REF _Ref219695034 \h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6</w:t>
      </w:r>
      <w:r w:rsidR="00441125">
        <w:fldChar w:fldCharType="end"/>
      </w:r>
      <w:r w:rsidR="00250150">
        <w:rPr>
          <w:rFonts w:hint="eastAsia"/>
        </w:rPr>
        <w:t>當中，列出了</w:t>
      </w:r>
      <w:r w:rsidR="00865AEC">
        <w:rPr>
          <w:rFonts w:hint="eastAsia"/>
        </w:rPr>
        <w:t>組譯過程中的</w:t>
      </w:r>
      <w:r w:rsidR="00250150">
        <w:rPr>
          <w:rFonts w:hint="eastAsia"/>
        </w:rPr>
        <w:t>指令表與符號表。</w:t>
      </w:r>
      <w:r w:rsidR="006D5429">
        <w:rPr>
          <w:rFonts w:hint="eastAsia"/>
        </w:rPr>
        <w:t>請讀者仔細觀察</w:t>
      </w:r>
      <w:r w:rsidR="00865AEC">
        <w:rPr>
          <w:rFonts w:hint="eastAsia"/>
        </w:rPr>
        <w:t>這兩個表格，</w:t>
      </w:r>
      <w:r w:rsidR="006D5429">
        <w:rPr>
          <w:rFonts w:hint="eastAsia"/>
        </w:rPr>
        <w:t>以便理解組譯器的編碼原理。</w:t>
      </w:r>
    </w:p>
    <w:p w:rsidR="006D5429" w:rsidRPr="00865AEC" w:rsidRDefault="006D5429" w:rsidP="006D5429"/>
    <w:p w:rsidR="006D5429" w:rsidRPr="00FD1498" w:rsidRDefault="006D5429" w:rsidP="006D5429">
      <w:pPr>
        <w:pStyle w:val="a8"/>
      </w:pPr>
      <w:bookmarkStart w:id="26" w:name="_Ref219695031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5</w:t>
      </w:r>
      <w:r w:rsidR="00441125">
        <w:fldChar w:fldCharType="end"/>
      </w:r>
      <w:bookmarkEnd w:id="26"/>
      <w:r w:rsidRPr="003E1CBF">
        <w:rPr>
          <w:rFonts w:hint="eastAsia"/>
        </w:rPr>
        <w:t xml:space="preserve"> </w:t>
      </w:r>
      <w:r>
        <w:rPr>
          <w:rFonts w:hint="eastAsia"/>
        </w:rPr>
        <w:t>資料結構</w:t>
      </w:r>
      <w:r>
        <w:rPr>
          <w:rFonts w:hint="eastAsia"/>
        </w:rPr>
        <w:t xml:space="preserve"> 1 - </w:t>
      </w:r>
      <w:r>
        <w:rPr>
          <w:rFonts w:hint="eastAsia"/>
        </w:rPr>
        <w:t>指令表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6D5429" w:rsidRPr="00C47F3D">
        <w:tc>
          <w:tcPr>
            <w:tcW w:w="8362" w:type="dxa"/>
          </w:tcPr>
          <w:p w:rsidR="006D5429" w:rsidRPr="00C47F3D" w:rsidRDefault="006D5429" w:rsidP="00405FE1">
            <w:r w:rsidRPr="00C47F3D">
              <w:t>LD</w:t>
            </w:r>
            <w:r w:rsidRPr="00C47F3D">
              <w:tab/>
              <w:t>00</w:t>
            </w:r>
          </w:p>
          <w:p w:rsidR="006D5429" w:rsidRPr="00C47F3D" w:rsidRDefault="006D5429" w:rsidP="00405FE1">
            <w:r w:rsidRPr="00C47F3D">
              <w:t>ST</w:t>
            </w:r>
            <w:r w:rsidRPr="00C47F3D">
              <w:tab/>
              <w:t>01</w:t>
            </w:r>
          </w:p>
          <w:p w:rsidR="006D5429" w:rsidRPr="00C47F3D" w:rsidRDefault="006D5429" w:rsidP="00405FE1">
            <w:r w:rsidRPr="00C47F3D">
              <w:t>LDB</w:t>
            </w:r>
            <w:r w:rsidR="00162ABE" w:rsidRPr="00C47F3D">
              <w:tab/>
            </w:r>
            <w:r w:rsidRPr="00C47F3D">
              <w:t>02</w:t>
            </w:r>
          </w:p>
          <w:p w:rsidR="006D5429" w:rsidRPr="00C47F3D" w:rsidRDefault="006D5429" w:rsidP="00405FE1">
            <w:r w:rsidRPr="00C47F3D">
              <w:t>....</w:t>
            </w:r>
          </w:p>
        </w:tc>
      </w:tr>
    </w:tbl>
    <w:p w:rsidR="006D5429" w:rsidRDefault="006D5429" w:rsidP="006D5429"/>
    <w:p w:rsidR="006D5429" w:rsidRPr="00F472C1" w:rsidRDefault="006D5429" w:rsidP="006D5429">
      <w:pPr>
        <w:pStyle w:val="a8"/>
      </w:pPr>
      <w:bookmarkStart w:id="27" w:name="_Ref219695034"/>
      <w:r>
        <w:rPr>
          <w:rFonts w:hint="eastAsia"/>
        </w:rPr>
        <w:lastRenderedPageBreak/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6</w:t>
      </w:r>
      <w:r w:rsidR="00441125">
        <w:fldChar w:fldCharType="end"/>
      </w:r>
      <w:bookmarkEnd w:id="27"/>
      <w:r>
        <w:rPr>
          <w:rFonts w:hint="eastAsia"/>
        </w:rPr>
        <w:t>資料結構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符號表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6D5429" w:rsidRPr="00C47F3D">
        <w:tc>
          <w:tcPr>
            <w:tcW w:w="8362" w:type="dxa"/>
          </w:tcPr>
          <w:p w:rsidR="006D5429" w:rsidRPr="00C47F3D" w:rsidRDefault="006D5429" w:rsidP="00405FE1">
            <w:r w:rsidRPr="00C47F3D">
              <w:t>A</w:t>
            </w:r>
            <w:r w:rsidRPr="00C47F3D">
              <w:tab/>
              <w:t>0000</w:t>
            </w:r>
            <w:r w:rsidR="00292BAE">
              <w:rPr>
                <w:rFonts w:hint="eastAsia"/>
              </w:rPr>
              <w:t>000C</w:t>
            </w:r>
          </w:p>
          <w:p w:rsidR="006D5429" w:rsidRPr="00C47F3D" w:rsidRDefault="006D5429" w:rsidP="00405FE1">
            <w:r w:rsidRPr="00C47F3D">
              <w:t>B</w:t>
            </w:r>
            <w:r w:rsidRPr="00C47F3D">
              <w:tab/>
              <w:t>00000</w:t>
            </w:r>
            <w:r w:rsidR="00292BAE">
              <w:rPr>
                <w:rFonts w:hint="eastAsia"/>
              </w:rPr>
              <w:t>010</w:t>
            </w:r>
          </w:p>
        </w:tc>
      </w:tr>
    </w:tbl>
    <w:p w:rsidR="006D5429" w:rsidRPr="006D5429" w:rsidRDefault="006D5429" w:rsidP="005B008E"/>
    <w:p w:rsidR="006D5429" w:rsidRDefault="006D5429" w:rsidP="005B008E">
      <w:r>
        <w:rPr>
          <w:rFonts w:hint="eastAsia"/>
        </w:rPr>
        <w:t>在真正的</w:t>
      </w:r>
      <w:r w:rsidR="005B008E">
        <w:rPr>
          <w:rFonts w:hint="eastAsia"/>
        </w:rPr>
        <w:t>指令表</w:t>
      </w:r>
      <w:r>
        <w:rPr>
          <w:rFonts w:hint="eastAsia"/>
        </w:rPr>
        <w:t>當中，應該包含所有的組合語言指令。但是為了避免過於冗長，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_Ref219695031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5</w:t>
      </w:r>
      <w:r w:rsidR="00441125">
        <w:fldChar w:fldCharType="end"/>
      </w:r>
      <w:r>
        <w:rPr>
          <w:rFonts w:hint="eastAsia"/>
        </w:rPr>
        <w:t>中只列出</w:t>
      </w:r>
      <w:r w:rsidR="00292BAE">
        <w:rPr>
          <w:rFonts w:hint="eastAsia"/>
        </w:rPr>
        <w:t>了開頭</w:t>
      </w:r>
      <w:r>
        <w:rPr>
          <w:rFonts w:hint="eastAsia"/>
        </w:rPr>
        <w:t>的部分。</w:t>
      </w:r>
    </w:p>
    <w:p w:rsidR="006D5429" w:rsidRDefault="006D5429" w:rsidP="005B008E"/>
    <w:p w:rsidR="005B008E" w:rsidRDefault="00441125" w:rsidP="00A42F13">
      <w:r>
        <w:fldChar w:fldCharType="begin"/>
      </w:r>
      <w:r w:rsidR="006D5429">
        <w:instrText xml:space="preserve"> REF _Ref219695034 \h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6</w:t>
      </w:r>
      <w:r>
        <w:fldChar w:fldCharType="end"/>
      </w:r>
      <w:r w:rsidR="006D5429">
        <w:rPr>
          <w:rFonts w:hint="eastAsia"/>
        </w:rPr>
        <w:t>當中所列出的，</w:t>
      </w:r>
      <w:r w:rsidR="005B008E">
        <w:rPr>
          <w:rFonts w:hint="eastAsia"/>
        </w:rPr>
        <w:t>是於第一階段完成後所建立的符號表格。</w:t>
      </w:r>
      <w:r w:rsidR="006D5429">
        <w:rPr>
          <w:rFonts w:hint="eastAsia"/>
        </w:rPr>
        <w:t>當第一階段的演算法完成後，所有符號的</w:t>
      </w:r>
      <w:r w:rsidR="001B7E2E">
        <w:rPr>
          <w:rFonts w:hint="eastAsia"/>
        </w:rPr>
        <w:t>位址</w:t>
      </w:r>
      <w:r w:rsidR="006D5429">
        <w:rPr>
          <w:rFonts w:hint="eastAsia"/>
        </w:rPr>
        <w:t>，都會被組譯器計算出來，並且填入符號表中</w:t>
      </w:r>
      <w:r w:rsidR="00292BAE">
        <w:rPr>
          <w:rFonts w:hint="eastAsia"/>
        </w:rPr>
        <w:t>，</w:t>
      </w:r>
      <w:r w:rsidR="00383264">
        <w:rPr>
          <w:rFonts w:hint="eastAsia"/>
        </w:rPr>
        <w:t>以便第二階段的演算法</w:t>
      </w:r>
      <w:r w:rsidR="00292BAE">
        <w:rPr>
          <w:rFonts w:hint="eastAsia"/>
        </w:rPr>
        <w:t>可以根據符號位址</w:t>
      </w:r>
      <w:r w:rsidR="00383264">
        <w:rPr>
          <w:rFonts w:hint="eastAsia"/>
        </w:rPr>
        <w:t>，完成</w:t>
      </w:r>
      <w:r w:rsidR="00865AEC">
        <w:rPr>
          <w:rFonts w:hint="eastAsia"/>
        </w:rPr>
        <w:t>指令</w:t>
      </w:r>
      <w:r w:rsidR="00383264">
        <w:rPr>
          <w:rFonts w:hint="eastAsia"/>
        </w:rPr>
        <w:t>編碼的動作。</w:t>
      </w:r>
    </w:p>
    <w:p w:rsidR="005B008E" w:rsidRPr="00865AEC" w:rsidRDefault="005B008E" w:rsidP="005B008E"/>
    <w:p w:rsidR="005B008E" w:rsidRDefault="005B008E" w:rsidP="00A42F13">
      <w:r>
        <w:rPr>
          <w:rFonts w:hint="eastAsia"/>
        </w:rPr>
        <w:t>在理解了組</w:t>
      </w:r>
      <w:r w:rsidR="00C9315F">
        <w:rPr>
          <w:rFonts w:hint="eastAsia"/>
        </w:rPr>
        <w:t>譯器所使用的兩個表格之後，讓我們仔細看看組譯器的兩階段演算法。</w:t>
      </w:r>
      <w:r>
        <w:rPr>
          <w:rFonts w:hint="eastAsia"/>
        </w:rPr>
        <w:t>第一階段的演算法如</w:t>
      </w:r>
      <w:r w:rsidR="00441125">
        <w:fldChar w:fldCharType="begin"/>
      </w:r>
      <w:r w:rsidR="00A76D7E">
        <w:instrText xml:space="preserve"> REF _Ref219695769 \h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>
        <w:rPr>
          <w:rFonts w:hint="eastAsia"/>
        </w:rPr>
        <w:t>所示，</w:t>
      </w:r>
      <w:r w:rsidR="00C9315F">
        <w:rPr>
          <w:rFonts w:hint="eastAsia"/>
        </w:rPr>
        <w:t>其目的是在計算出所有符號</w:t>
      </w:r>
      <w:r w:rsidR="00A42F13">
        <w:rPr>
          <w:rFonts w:hint="eastAsia"/>
        </w:rPr>
        <w:t>的</w:t>
      </w:r>
      <w:r w:rsidR="001B7E2E">
        <w:rPr>
          <w:rFonts w:hint="eastAsia"/>
        </w:rPr>
        <w:t>位址</w:t>
      </w:r>
      <w:r w:rsidR="00C9315F">
        <w:rPr>
          <w:rFonts w:hint="eastAsia"/>
        </w:rPr>
        <w:t>。</w:t>
      </w:r>
      <w:r>
        <w:rPr>
          <w:rFonts w:hint="eastAsia"/>
        </w:rPr>
        <w:t>而第二階段的演算法則如</w:t>
      </w:r>
      <w:r w:rsidR="00441125">
        <w:fldChar w:fldCharType="begin"/>
      </w:r>
      <w:r w:rsidR="00A76D7E">
        <w:instrText xml:space="preserve"> </w:instrText>
      </w:r>
      <w:r w:rsidR="00A76D7E">
        <w:rPr>
          <w:rFonts w:hint="eastAsia"/>
        </w:rPr>
        <w:instrText>REF _Ref219695778 \h</w:instrText>
      </w:r>
      <w:r w:rsidR="00A76D7E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5</w:t>
      </w:r>
      <w:r w:rsidR="00441125">
        <w:fldChar w:fldCharType="end"/>
      </w:r>
      <w:r w:rsidR="00C9315F">
        <w:rPr>
          <w:rFonts w:hint="eastAsia"/>
        </w:rPr>
        <w:t>所示，這個階段才真正將組合語言指令轉換為機器碼。</w:t>
      </w:r>
      <w:r w:rsidR="00C85F48">
        <w:rPr>
          <w:rFonts w:hint="eastAsia"/>
        </w:rPr>
        <w:t>這兩個演算法都有中文的註解，請讀者仔細研讀，研讀時務必對照</w:t>
      </w:r>
      <w:r w:rsidR="00441125">
        <w:fldChar w:fldCharType="begin"/>
      </w:r>
      <w:r w:rsidR="00865AEC">
        <w:instrText xml:space="preserve"> </w:instrText>
      </w:r>
      <w:r w:rsidR="00865AEC">
        <w:rPr>
          <w:rFonts w:hint="eastAsia"/>
        </w:rPr>
        <w:instrText>REF _Ref219694982 \h</w:instrText>
      </w:r>
      <w:r w:rsidR="00865AEC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2</w:t>
      </w:r>
      <w:r w:rsidR="00441125">
        <w:fldChar w:fldCharType="end"/>
      </w:r>
      <w:r w:rsidR="00C85F48">
        <w:rPr>
          <w:rFonts w:hint="eastAsia"/>
        </w:rPr>
        <w:t>逐行檢視位址的計算過程與指令的編碼過程，以求真正理解組</w:t>
      </w:r>
      <w:r w:rsidR="005D227B">
        <w:rPr>
          <w:rFonts w:hint="eastAsia"/>
        </w:rPr>
        <w:t>譯</w:t>
      </w:r>
      <w:r w:rsidR="00C85F48">
        <w:rPr>
          <w:rFonts w:hint="eastAsia"/>
        </w:rPr>
        <w:t>器</w:t>
      </w:r>
      <w:r w:rsidR="00292BAE">
        <w:rPr>
          <w:rFonts w:hint="eastAsia"/>
        </w:rPr>
        <w:t>各個</w:t>
      </w:r>
      <w:r w:rsidR="00C85F48">
        <w:rPr>
          <w:rFonts w:hint="eastAsia"/>
        </w:rPr>
        <w:t>階段的原理。</w:t>
      </w:r>
    </w:p>
    <w:p w:rsidR="002860DE" w:rsidRDefault="002860DE" w:rsidP="002860DE"/>
    <w:tbl>
      <w:tblPr>
        <w:tblStyle w:val="af2"/>
        <w:tblW w:w="9180" w:type="dxa"/>
        <w:tblLook w:val="04A0"/>
      </w:tblPr>
      <w:tblGrid>
        <w:gridCol w:w="5211"/>
        <w:gridCol w:w="3969"/>
      </w:tblGrid>
      <w:tr w:rsidR="002860DE" w:rsidTr="006756B9">
        <w:tc>
          <w:tcPr>
            <w:tcW w:w="5211" w:type="dxa"/>
          </w:tcPr>
          <w:p w:rsidR="002860DE" w:rsidRDefault="002860DE" w:rsidP="006756B9">
            <w:r>
              <w:rPr>
                <w:rFonts w:hint="eastAsia"/>
                <w:sz w:val="22"/>
              </w:rPr>
              <w:t>組譯器的第一階段</w:t>
            </w:r>
            <w:r w:rsidRPr="00E37C5D">
              <w:rPr>
                <w:rFonts w:hint="eastAsia"/>
                <w:sz w:val="22"/>
              </w:rPr>
              <w:t>演算法</w:t>
            </w:r>
          </w:p>
        </w:tc>
        <w:tc>
          <w:tcPr>
            <w:tcW w:w="3969" w:type="dxa"/>
          </w:tcPr>
          <w:p w:rsidR="002860DE" w:rsidRPr="008E471A" w:rsidRDefault="00F56203" w:rsidP="006756B9">
            <w:pPr>
              <w:rPr>
                <w:rFonts w:ascii="Times New Roman" w:hAnsi="Times New Roman"/>
                <w:szCs w:val="24"/>
              </w:rPr>
            </w:pPr>
            <w:r w:rsidRPr="00F56203">
              <w:rPr>
                <w:rFonts w:ascii="Times New Roman" w:hint="eastAsia"/>
                <w:szCs w:val="24"/>
              </w:rPr>
              <w:t>說明</w:t>
            </w:r>
          </w:p>
        </w:tc>
      </w:tr>
      <w:tr w:rsidR="002860DE" w:rsidTr="006756B9">
        <w:tc>
          <w:tcPr>
            <w:tcW w:w="5211" w:type="dxa"/>
          </w:tcPr>
          <w:p w:rsidR="002860DE" w:rsidRDefault="002860DE" w:rsidP="006756B9">
            <w:r>
              <w:t>Algorithm AssemblerPass1</w:t>
            </w:r>
          </w:p>
          <w:p w:rsidR="002860DE" w:rsidRDefault="002860DE" w:rsidP="006756B9">
            <w:r>
              <w:t>input AssmeblyFile</w:t>
            </w:r>
          </w:p>
          <w:p w:rsidR="002860DE" w:rsidRDefault="002860DE" w:rsidP="006756B9">
            <w:r>
              <w:t>ouptut SymbolTable</w:t>
            </w:r>
          </w:p>
          <w:p w:rsidR="002860DE" w:rsidRDefault="002860DE" w:rsidP="006756B9">
            <w:r>
              <w:t>begin</w:t>
            </w:r>
          </w:p>
          <w:p w:rsidR="002860DE" w:rsidRDefault="002860DE" w:rsidP="006756B9">
            <w:r>
              <w:t xml:space="preserve">  SymbolTable = new Table();</w:t>
            </w:r>
          </w:p>
          <w:p w:rsidR="002860DE" w:rsidRDefault="002860DE" w:rsidP="006756B9">
            <w:r>
              <w:t xml:space="preserve">  file = open(AssemblyFile)</w:t>
            </w:r>
          </w:p>
          <w:p w:rsidR="002860DE" w:rsidRDefault="002860DE" w:rsidP="006756B9">
            <w:r>
              <w:t xml:space="preserve">  while not file.end</w:t>
            </w:r>
          </w:p>
          <w:p w:rsidR="002860DE" w:rsidRDefault="002860DE" w:rsidP="006756B9">
            <w:r>
              <w:t xml:space="preserve">    line = readLine(file)</w:t>
            </w:r>
          </w:p>
          <w:p w:rsidR="002860DE" w:rsidRDefault="002860DE" w:rsidP="006756B9">
            <w:r>
              <w:tab/>
              <w:t>if line is comment</w:t>
            </w:r>
          </w:p>
          <w:p w:rsidR="002860DE" w:rsidRDefault="002860DE" w:rsidP="006756B9">
            <w:r>
              <w:tab/>
              <w:t xml:space="preserve">  continue</w:t>
            </w:r>
          </w:p>
          <w:p w:rsidR="002860DE" w:rsidRDefault="002860DE" w:rsidP="006756B9">
            <w:r>
              <w:tab/>
              <w:t>label= label(line)</w:t>
            </w:r>
          </w:p>
          <w:p w:rsidR="002860DE" w:rsidRDefault="002860DE" w:rsidP="006756B9">
            <w:r>
              <w:tab/>
              <w:t>if label is not null</w:t>
            </w:r>
          </w:p>
          <w:p w:rsidR="002860DE" w:rsidRDefault="002860DE" w:rsidP="006756B9">
            <w:r>
              <w:tab/>
              <w:t xml:space="preserve">  symbolRecord = symbolTable.search(label)</w:t>
            </w:r>
          </w:p>
          <w:p w:rsidR="002860DE" w:rsidRDefault="002860DE" w:rsidP="006756B9">
            <w:r>
              <w:tab/>
              <w:t xml:space="preserve">  if symbolRecord is not null</w:t>
            </w:r>
          </w:p>
          <w:p w:rsidR="002860DE" w:rsidRDefault="002860DE" w:rsidP="006756B9">
            <w:r>
              <w:tab/>
              <w:t xml:space="preserve">    report error</w:t>
            </w:r>
          </w:p>
          <w:p w:rsidR="002860DE" w:rsidRDefault="002860DE" w:rsidP="006756B9">
            <w:r>
              <w:tab/>
              <w:t xml:space="preserve">  else</w:t>
            </w:r>
          </w:p>
          <w:p w:rsidR="002860DE" w:rsidRDefault="002860DE" w:rsidP="006756B9">
            <w:r>
              <w:tab/>
              <w:t xml:space="preserve">    symbolTable.add(label, address)</w:t>
            </w:r>
          </w:p>
          <w:p w:rsidR="002860DE" w:rsidRDefault="002860DE" w:rsidP="006756B9">
            <w:r>
              <w:tab/>
              <w:t>end if</w:t>
            </w:r>
          </w:p>
          <w:p w:rsidR="002860DE" w:rsidRDefault="002860DE" w:rsidP="006756B9">
            <w:r>
              <w:tab/>
              <w:t>op = operator(line)</w:t>
            </w:r>
          </w:p>
          <w:p w:rsidR="002860DE" w:rsidRDefault="002860DE" w:rsidP="006756B9">
            <w:r>
              <w:tab/>
              <w:t>opRecord = opTable.search(op);</w:t>
            </w:r>
          </w:p>
          <w:p w:rsidR="002860DE" w:rsidRDefault="002860DE" w:rsidP="006756B9">
            <w:r>
              <w:lastRenderedPageBreak/>
              <w:tab/>
              <w:t>if opRecord is not null</w:t>
            </w:r>
          </w:p>
          <w:p w:rsidR="002860DE" w:rsidRDefault="002860DE" w:rsidP="006756B9">
            <w:r>
              <w:tab/>
              <w:t xml:space="preserve">  address += 4;</w:t>
            </w:r>
          </w:p>
          <w:p w:rsidR="002860DE" w:rsidRDefault="002860DE" w:rsidP="006756B9">
            <w:r>
              <w:tab/>
              <w:t>else if op is 'BYTE'</w:t>
            </w:r>
          </w:p>
          <w:p w:rsidR="002860DE" w:rsidRDefault="002860DE" w:rsidP="006756B9">
            <w:r>
              <w:tab/>
              <w:t xml:space="preserve">  address += 1*length(parameters)</w:t>
            </w:r>
          </w:p>
          <w:p w:rsidR="002860DE" w:rsidRDefault="002860DE" w:rsidP="006756B9">
            <w:r>
              <w:tab/>
              <w:t>else if op is 'WORD'</w:t>
            </w:r>
          </w:p>
          <w:p w:rsidR="002860DE" w:rsidRDefault="002860DE" w:rsidP="006756B9">
            <w:r>
              <w:tab/>
              <w:t xml:space="preserve">  address += 4 * length(parameters)</w:t>
            </w:r>
          </w:p>
          <w:p w:rsidR="002860DE" w:rsidRDefault="002860DE" w:rsidP="006756B9">
            <w:r>
              <w:tab/>
              <w:t>else if op is 'RESB'</w:t>
            </w:r>
          </w:p>
          <w:p w:rsidR="002860DE" w:rsidRDefault="002860DE" w:rsidP="006756B9">
            <w:r>
              <w:tab/>
              <w:t xml:space="preserve">  address += length(parameter 1)</w:t>
            </w:r>
          </w:p>
          <w:p w:rsidR="002860DE" w:rsidRDefault="002860DE" w:rsidP="006756B9">
            <w:r>
              <w:tab/>
              <w:t>else if op is 'RESW'</w:t>
            </w:r>
          </w:p>
          <w:p w:rsidR="002860DE" w:rsidRDefault="002860DE" w:rsidP="006756B9">
            <w:r>
              <w:tab/>
              <w:t xml:space="preserve">  address += 4 * length(parameter 1)</w:t>
            </w:r>
          </w:p>
          <w:p w:rsidR="002860DE" w:rsidRDefault="002860DE" w:rsidP="006756B9">
            <w:r>
              <w:tab/>
              <w:t>else</w:t>
            </w:r>
          </w:p>
          <w:p w:rsidR="002860DE" w:rsidRDefault="002860DE" w:rsidP="006756B9">
            <w:r>
              <w:tab/>
              <w:t xml:space="preserve">  report error</w:t>
            </w:r>
          </w:p>
          <w:p w:rsidR="002860DE" w:rsidRDefault="002860DE" w:rsidP="006756B9">
            <w:r>
              <w:tab/>
              <w:t>end if</w:t>
            </w:r>
          </w:p>
          <w:p w:rsidR="002860DE" w:rsidRDefault="002860DE" w:rsidP="006756B9">
            <w:r>
              <w:t xml:space="preserve">  end while</w:t>
            </w:r>
          </w:p>
          <w:p w:rsidR="002860DE" w:rsidRDefault="002860DE" w:rsidP="006756B9">
            <w:r>
              <w:t>end</w:t>
            </w:r>
          </w:p>
        </w:tc>
        <w:tc>
          <w:tcPr>
            <w:tcW w:w="3969" w:type="dxa"/>
          </w:tcPr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lastRenderedPageBreak/>
              <w:t>組譯器的第一階段演算法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輸入：組合語言檔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輸出：符號表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建立空的符號表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開啟組合語言檔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當檔案還沒結束前，繼續讀檔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讀下一行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如果該行為註解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則忽略此行，繼續下一輪迴圈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取得該行中的標記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如果該行有標記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於符號表中尋找該標記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如果找到該標記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 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則報告錯誤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-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標記重複定義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否則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 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將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(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標記、位址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)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放入符號表中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取得該行中的指令部分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(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助憶符號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)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於指令表中尋找該指令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lastRenderedPageBreak/>
              <w:t>如果找到該指令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4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BYTE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1 *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參數個數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WORD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4 *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參數個數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RESB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則將位址加上參數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1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RESW</w:t>
            </w:r>
          </w:p>
          <w:p w:rsidR="008E471A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則將位址加上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hAnsi="Times New Roman"/>
                <w:noProof/>
                <w:kern w:val="0"/>
                <w:szCs w:val="24"/>
              </w:rPr>
              <w:t xml:space="preserve">4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*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參數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1</w:t>
            </w:r>
          </w:p>
          <w:p w:rsid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如果不屬於上述情形之一，則代表</w:t>
            </w:r>
          </w:p>
          <w:p w:rsidR="002860DE" w:rsidRPr="008E471A" w:rsidRDefault="008E471A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 </w:t>
            </w:r>
            <w:r w:rsidR="00F56203"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該指令拼寫有誤，顯示錯誤訊息</w:t>
            </w:r>
          </w:p>
          <w:p w:rsidR="002860DE" w:rsidRPr="008E471A" w:rsidRDefault="002860DE" w:rsidP="006756B9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5B008E" w:rsidRPr="006867EF" w:rsidRDefault="002E264B" w:rsidP="002E264B">
      <w:pPr>
        <w:pStyle w:val="a8"/>
        <w:jc w:val="center"/>
        <w:rPr>
          <w:sz w:val="22"/>
        </w:rPr>
      </w:pPr>
      <w:bookmarkStart w:id="28" w:name="_Ref219695769"/>
      <w:bookmarkStart w:id="29" w:name="_Ref219695764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bookmarkEnd w:id="28"/>
      <w:r w:rsidR="005B008E">
        <w:rPr>
          <w:rFonts w:hint="eastAsia"/>
        </w:rPr>
        <w:t>組譯器的第一階段演算法</w:t>
      </w:r>
      <w:r w:rsidR="00A76D7E">
        <w:rPr>
          <w:rFonts w:hint="eastAsia"/>
        </w:rPr>
        <w:t xml:space="preserve"> </w:t>
      </w:r>
      <w:r w:rsidR="002860DE">
        <w:rPr>
          <w:rFonts w:hint="eastAsia"/>
        </w:rPr>
        <w:t>-</w:t>
      </w:r>
      <w:r w:rsidR="00A76D7E">
        <w:rPr>
          <w:rFonts w:hint="eastAsia"/>
        </w:rPr>
        <w:t xml:space="preserve"> </w:t>
      </w:r>
      <w:r w:rsidR="00A76D7E">
        <w:rPr>
          <w:rFonts w:hint="eastAsia"/>
        </w:rPr>
        <w:t>指定記憶體位址</w:t>
      </w:r>
      <w:bookmarkEnd w:id="29"/>
    </w:p>
    <w:p w:rsidR="005B008E" w:rsidRDefault="005B008E" w:rsidP="005B008E">
      <w:pPr>
        <w:rPr>
          <w:sz w:val="22"/>
        </w:rPr>
      </w:pPr>
    </w:p>
    <w:p w:rsidR="002860DE" w:rsidRDefault="002860DE" w:rsidP="002860DE">
      <w:pPr>
        <w:rPr>
          <w:sz w:val="22"/>
        </w:rPr>
      </w:pPr>
    </w:p>
    <w:tbl>
      <w:tblPr>
        <w:tblStyle w:val="af2"/>
        <w:tblW w:w="9180" w:type="dxa"/>
        <w:tblLook w:val="04A0"/>
      </w:tblPr>
      <w:tblGrid>
        <w:gridCol w:w="4786"/>
        <w:gridCol w:w="4394"/>
      </w:tblGrid>
      <w:tr w:rsidR="002860DE" w:rsidTr="008E471A">
        <w:tc>
          <w:tcPr>
            <w:tcW w:w="4786" w:type="dxa"/>
          </w:tcPr>
          <w:p w:rsidR="002860DE" w:rsidRDefault="002860DE" w:rsidP="006756B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組譯器的第二階段</w:t>
            </w:r>
            <w:r w:rsidRPr="00E37C5D">
              <w:rPr>
                <w:rFonts w:hint="eastAsia"/>
                <w:sz w:val="22"/>
              </w:rPr>
              <w:t>演算法</w:t>
            </w:r>
          </w:p>
        </w:tc>
        <w:tc>
          <w:tcPr>
            <w:tcW w:w="4394" w:type="dxa"/>
          </w:tcPr>
          <w:p w:rsidR="002860DE" w:rsidRPr="008E471A" w:rsidRDefault="00F56203" w:rsidP="006756B9">
            <w:pPr>
              <w:rPr>
                <w:rFonts w:ascii="Times New Roman" w:hAnsi="Times New Roman"/>
                <w:szCs w:val="24"/>
              </w:rPr>
            </w:pPr>
            <w:r w:rsidRPr="00F56203">
              <w:rPr>
                <w:rFonts w:ascii="Times New Roman" w:hint="eastAsia"/>
                <w:szCs w:val="24"/>
              </w:rPr>
              <w:t>說明</w:t>
            </w:r>
          </w:p>
        </w:tc>
      </w:tr>
      <w:tr w:rsidR="002860DE" w:rsidTr="008E471A">
        <w:tc>
          <w:tcPr>
            <w:tcW w:w="4786" w:type="dxa"/>
          </w:tcPr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Algorithm AssemblerPass2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input AssmeblyFile, SymbolTable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ouptut ObjFile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begin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file = open(AssemblyFile)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while not file.end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line = readLine(file)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(op, parameter) = parse(line)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opRecord = opTable.search(op)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if opRecord is not null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 xml:space="preserve">   objCode = translateInstruction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 xml:space="preserve">        (parameter, address, opRecord)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 xml:space="preserve">   address += length(objCode)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else if op is 'WORD' or 'BYTE'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 xml:space="preserve">   objCode = translateData(line)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 xml:space="preserve">   address += length(objCode)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else if op is 'RESB'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</w:r>
            <w:r w:rsidR="008E471A">
              <w:rPr>
                <w:sz w:val="22"/>
              </w:rPr>
              <w:t xml:space="preserve">  address += parameter[1]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else if op is 'RESW'</w:t>
            </w:r>
          </w:p>
          <w:p w:rsidR="002860DE" w:rsidRPr="00A94B5C" w:rsidRDefault="008E471A" w:rsidP="006756B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ab/>
              <w:t xml:space="preserve">  address += 4 * parameter[1]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end if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ab/>
              <w:t>output ObjCode to ObjFile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end while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End Algorithm</w:t>
            </w:r>
          </w:p>
          <w:p w:rsidR="002860DE" w:rsidRPr="00A94B5C" w:rsidRDefault="002860DE" w:rsidP="006756B9">
            <w:pPr>
              <w:rPr>
                <w:sz w:val="22"/>
              </w:rPr>
            </w:pP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Algorithm TranslateInstruction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Input parameter, pc, opRecord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Output objCode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if (opRecord.type is L)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Ra = parameter[1]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if (parameter[3] is Constant)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Rb = 0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Cx = toInteger(parameter[2]);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if (parameter[3] is Variable)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Cx = address(Variable) – pc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Rb = parameter[2]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end if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objCode = opRecord.opCode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      + id(Ra)+id(Rb)+hex(Cx);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else if (op.type is A)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Ra = parameter[1]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Rb = parameter[2]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if (parameter[3] is Register)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Rc = parameter[3]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else if (parameter[3] is Constant)</w:t>
            </w:r>
          </w:p>
          <w:p w:rsidR="002860DE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Cx = toInteger(parameter[3]);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end if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objCode = opRecord.opCode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        + id(Ra)+id(Rb)+id(Rc)+hex(Cx)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else if (op.type is J)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Cx = parameter[1]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  objCode = opRecord.opCode+hex(Cx)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end if</w:t>
            </w:r>
          </w:p>
          <w:p w:rsidR="002860DE" w:rsidRPr="00A94B5C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 xml:space="preserve">  return objCode</w:t>
            </w:r>
          </w:p>
          <w:p w:rsidR="002860DE" w:rsidRDefault="002860DE" w:rsidP="006756B9">
            <w:pPr>
              <w:rPr>
                <w:sz w:val="22"/>
              </w:rPr>
            </w:pPr>
            <w:r w:rsidRPr="00A94B5C">
              <w:rPr>
                <w:sz w:val="22"/>
              </w:rPr>
              <w:t>End Algorithm</w:t>
            </w:r>
          </w:p>
        </w:tc>
        <w:tc>
          <w:tcPr>
            <w:tcW w:w="4394" w:type="dxa"/>
          </w:tcPr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lastRenderedPageBreak/>
              <w:t>組譯器的第二階段演算法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輸入：組合語言檔，符號表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輸出：目的檔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開啟組合語言檔作為輸入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當檔案還沒結束前，繼續讀檔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讀下一行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取得指令碼與參數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於指令表中尋找該指令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如果找到該指令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將指令轉換為目的碼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計算下一個指令位址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WORD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或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BYTE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將資料轉換為目的碼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計算下一個指令位址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RESB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則將位址加上參數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1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如果指令是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RESW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lastRenderedPageBreak/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則將位址加上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hAnsi="Times New Roman"/>
                <w:noProof/>
                <w:kern w:val="0"/>
                <w:szCs w:val="24"/>
              </w:rPr>
              <w:t xml:space="preserve">4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*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="008E471A"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>參數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1</w:t>
            </w:r>
          </w:p>
          <w:p w:rsidR="002860DE" w:rsidRPr="008E471A" w:rsidRDefault="00F56203" w:rsidP="006756B9">
            <w:pPr>
              <w:keepNext/>
              <w:autoSpaceDE w:val="0"/>
              <w:autoSpaceDN w:val="0"/>
              <w:adjustRightInd w:val="0"/>
              <w:spacing w:line="720" w:lineRule="auto"/>
              <w:outlineLvl w:val="2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將目的碼寫入目的檔當中。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轉換指令為目的碼。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輸入：參數、程式計數器、指令記錄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輸出：目的碼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L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型指令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Ra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參數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如果是常數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Cx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為該常數。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如果是變數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Cx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為位移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(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標記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-PC)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。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Rb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參數。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設定目的碼。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如果是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A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型指令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Ra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Rb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如果參數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3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是暫存器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Rc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如果參數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3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是常數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Cx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為該常數。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設定目的碼</w:t>
            </w:r>
          </w:p>
          <w:p w:rsidR="002860DE" w:rsidRPr="008E471A" w:rsidRDefault="002860DE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如果是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J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型指令</w:t>
            </w:r>
          </w:p>
          <w:p w:rsidR="002860DE" w:rsidRPr="008E471A" w:rsidRDefault="00F56203" w:rsidP="006756B9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取得</w:t>
            </w:r>
            <w:r w:rsidR="008E471A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 xml:space="preserve"> </w:t>
            </w:r>
            <w:r w:rsidRPr="00F56203">
              <w:rPr>
                <w:rFonts w:ascii="Times New Roman" w:eastAsia="細明體" w:hAnsi="Times New Roman"/>
                <w:noProof/>
                <w:kern w:val="0"/>
                <w:szCs w:val="24"/>
              </w:rPr>
              <w:t>Cx</w:t>
            </w:r>
          </w:p>
          <w:p w:rsidR="002860DE" w:rsidRPr="008E471A" w:rsidRDefault="00F56203" w:rsidP="006756B9">
            <w:pPr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hAnsi="Times New Roman"/>
                <w:szCs w:val="24"/>
              </w:rPr>
              <w:t xml:space="preserve">  </w:t>
            </w: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設定目的碼</w:t>
            </w:r>
          </w:p>
          <w:p w:rsidR="002860DE" w:rsidRPr="008E471A" w:rsidRDefault="002860DE" w:rsidP="006756B9">
            <w:pPr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</w:p>
          <w:p w:rsidR="002860DE" w:rsidRDefault="00F56203" w:rsidP="006756B9">
            <w:pPr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Times New Roman" w:eastAsia="細明體" w:hAnsi="Times New Roman" w:hint="eastAsia"/>
                <w:noProof/>
                <w:kern w:val="0"/>
                <w:szCs w:val="24"/>
              </w:rPr>
              <w:t>傳回目的碼</w:t>
            </w:r>
          </w:p>
          <w:p w:rsidR="008E471A" w:rsidRPr="008E471A" w:rsidRDefault="008E471A" w:rsidP="006756B9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5B008E" w:rsidRDefault="002E264B" w:rsidP="002E264B">
      <w:pPr>
        <w:pStyle w:val="a8"/>
        <w:jc w:val="center"/>
      </w:pPr>
      <w:bookmarkStart w:id="30" w:name="_Ref219695778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5</w:t>
      </w:r>
      <w:r w:rsidR="00441125">
        <w:fldChar w:fldCharType="end"/>
      </w:r>
      <w:bookmarkEnd w:id="30"/>
      <w:r>
        <w:rPr>
          <w:rFonts w:hint="eastAsia"/>
        </w:rPr>
        <w:t>組譯器的第二階段演算法</w:t>
      </w:r>
      <w:r w:rsidR="00A76D7E">
        <w:rPr>
          <w:rFonts w:hint="eastAsia"/>
        </w:rPr>
        <w:t xml:space="preserve"> </w:t>
      </w:r>
      <w:r w:rsidR="00A76D7E">
        <w:t>–</w:t>
      </w:r>
      <w:r w:rsidR="00A76D7E">
        <w:rPr>
          <w:rFonts w:hint="eastAsia"/>
        </w:rPr>
        <w:t xml:space="preserve"> </w:t>
      </w:r>
      <w:r w:rsidR="00A76D7E">
        <w:rPr>
          <w:rFonts w:hint="eastAsia"/>
        </w:rPr>
        <w:t>進行指令</w:t>
      </w:r>
      <w:r w:rsidR="00D03D02">
        <w:rPr>
          <w:rFonts w:hint="eastAsia"/>
        </w:rPr>
        <w:t>與資料</w:t>
      </w:r>
      <w:r w:rsidR="00A76D7E">
        <w:rPr>
          <w:rFonts w:hint="eastAsia"/>
        </w:rPr>
        <w:t>編碼</w:t>
      </w:r>
    </w:p>
    <w:p w:rsidR="00DA3771" w:rsidRDefault="00DA3771" w:rsidP="00DA3771"/>
    <w:p w:rsidR="00DA3771" w:rsidRDefault="00DA3771" w:rsidP="002E5FD5">
      <w:pPr>
        <w:pStyle w:val="2"/>
        <w:numPr>
          <w:ilvl w:val="1"/>
          <w:numId w:val="20"/>
        </w:numPr>
      </w:pPr>
      <w:bookmarkStart w:id="31" w:name="_Ref226166546"/>
      <w:bookmarkStart w:id="32" w:name="_Toc228256543"/>
      <w:r>
        <w:rPr>
          <w:rFonts w:hint="eastAsia"/>
        </w:rPr>
        <w:lastRenderedPageBreak/>
        <w:t>完整的組譯範例</w:t>
      </w:r>
      <w:bookmarkEnd w:id="31"/>
      <w:bookmarkEnd w:id="32"/>
    </w:p>
    <w:p w:rsidR="00865AEC" w:rsidRDefault="00D66D01" w:rsidP="00DA3771">
      <w:r>
        <w:rPr>
          <w:rFonts w:hint="eastAsia"/>
        </w:rPr>
        <w:t>為了更詳細的說明兩階段組譯演算法，</w:t>
      </w:r>
      <w:r w:rsidR="00865AEC">
        <w:rPr>
          <w:rFonts w:hint="eastAsia"/>
        </w:rPr>
        <w:t>在本節當中，</w:t>
      </w:r>
      <w:r>
        <w:rPr>
          <w:rFonts w:hint="eastAsia"/>
        </w:rPr>
        <w:t>我們</w:t>
      </w:r>
      <w:r w:rsidR="00865AEC">
        <w:rPr>
          <w:rFonts w:hint="eastAsia"/>
        </w:rPr>
        <w:t>將</w:t>
      </w:r>
      <w:r>
        <w:rPr>
          <w:rFonts w:hint="eastAsia"/>
        </w:rPr>
        <w:t>使用一個較長的範例，</w:t>
      </w:r>
      <w:r w:rsidR="00865AEC">
        <w:rPr>
          <w:rFonts w:hint="eastAsia"/>
        </w:rPr>
        <w:t>以</w:t>
      </w:r>
      <w:r>
        <w:rPr>
          <w:rFonts w:hint="eastAsia"/>
        </w:rPr>
        <w:t>說明</w:t>
      </w:r>
      <w:r w:rsidR="00865AEC">
        <w:rPr>
          <w:rFonts w:hint="eastAsia"/>
        </w:rPr>
        <w:t>兩階段組譯器當中的</w:t>
      </w:r>
      <w:r>
        <w:rPr>
          <w:rFonts w:hint="eastAsia"/>
        </w:rPr>
        <w:t>第一階段與第二階段</w:t>
      </w:r>
      <w:r w:rsidR="00865AEC">
        <w:rPr>
          <w:rFonts w:hint="eastAsia"/>
        </w:rPr>
        <w:t>之</w:t>
      </w:r>
      <w:r>
        <w:rPr>
          <w:rFonts w:hint="eastAsia"/>
        </w:rPr>
        <w:t>功能。</w:t>
      </w:r>
    </w:p>
    <w:p w:rsidR="00865AEC" w:rsidRDefault="00865AEC" w:rsidP="00DA3771"/>
    <w:p w:rsidR="00865AEC" w:rsidRDefault="00441125" w:rsidP="00DA3771">
      <w:r>
        <w:fldChar w:fldCharType="begin"/>
      </w:r>
      <w:r w:rsidR="00865AEC">
        <w:instrText xml:space="preserve"> </w:instrText>
      </w:r>
      <w:r w:rsidR="00865AEC">
        <w:rPr>
          <w:rFonts w:hint="eastAsia"/>
        </w:rPr>
        <w:instrText>REF _Ref219795983 \h</w:instrText>
      </w:r>
      <w:r w:rsidR="00865AEC">
        <w:instrText xml:space="preserve">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7</w:t>
      </w:r>
      <w:r>
        <w:fldChar w:fldCharType="end"/>
      </w:r>
      <w:r w:rsidR="00865AEC">
        <w:rPr>
          <w:rFonts w:hint="eastAsia"/>
        </w:rPr>
        <w:t>包含了</w:t>
      </w:r>
      <w:r w:rsidR="00D66D01">
        <w:rPr>
          <w:rFonts w:hint="eastAsia"/>
        </w:rPr>
        <w:t>一個具有</w:t>
      </w:r>
      <w:r w:rsidR="003337E9">
        <w:rPr>
          <w:rFonts w:hint="eastAsia"/>
        </w:rPr>
        <w:t>陣列</w:t>
      </w:r>
      <w:r w:rsidR="00865AEC">
        <w:rPr>
          <w:rFonts w:hint="eastAsia"/>
        </w:rPr>
        <w:t>加總功能的副程式，以及呼叫該副程式的主程式。為了方便讀者理解，我們同時列出其組合語言與</w:t>
      </w:r>
      <w:r w:rsidR="00865AEC">
        <w:rPr>
          <w:rFonts w:hint="eastAsia"/>
        </w:rPr>
        <w:t xml:space="preserve">C </w:t>
      </w:r>
      <w:r w:rsidR="00865AEC">
        <w:rPr>
          <w:rFonts w:hint="eastAsia"/>
        </w:rPr>
        <w:t>語言對應程式，以便讀者能輕易的讀懂程式的邏輯。在本節當中，我們會使用兩階段組譯法，將這個範例組譯為目的檔。</w:t>
      </w:r>
    </w:p>
    <w:p w:rsidR="00E31B30" w:rsidRDefault="00E31B30" w:rsidP="00DA3771"/>
    <w:p w:rsidR="0099525D" w:rsidRPr="00247D1D" w:rsidRDefault="00247D1D" w:rsidP="00247D1D">
      <w:pPr>
        <w:pStyle w:val="a8"/>
      </w:pPr>
      <w:bookmarkStart w:id="33" w:name="_Ref219795983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7</w:t>
      </w:r>
      <w:r w:rsidR="00441125">
        <w:fldChar w:fldCharType="end"/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組合語言程式及其</w:t>
      </w:r>
      <w:r>
        <w:rPr>
          <w:rFonts w:hint="eastAsia"/>
        </w:rPr>
        <w:t xml:space="preserve"> C </w:t>
      </w:r>
      <w:r>
        <w:rPr>
          <w:rFonts w:hint="eastAsia"/>
        </w:rPr>
        <w:t>語言對照版</w:t>
      </w:r>
      <w:r>
        <w:rPr>
          <w:rFonts w:hint="eastAsia"/>
        </w:rPr>
        <w:t xml:space="preserve"> (</w:t>
      </w:r>
      <w:r>
        <w:rPr>
          <w:rFonts w:hint="eastAsia"/>
        </w:rPr>
        <w:t>加總功能</w:t>
      </w:r>
      <w:r>
        <w:rPr>
          <w:rFonts w:hint="eastAsia"/>
        </w:rPr>
        <w:t>)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4961"/>
        <w:gridCol w:w="2694"/>
      </w:tblGrid>
      <w:tr w:rsidR="007126A4" w:rsidRPr="00C47F3D" w:rsidTr="007126A4">
        <w:tc>
          <w:tcPr>
            <w:tcW w:w="817" w:type="dxa"/>
          </w:tcPr>
          <w:p w:rsidR="007126A4" w:rsidRPr="00C47F3D" w:rsidRDefault="007126A4" w:rsidP="00795347">
            <w:r w:rsidRPr="00C47F3D">
              <w:rPr>
                <w:rFonts w:hint="eastAsia"/>
              </w:rPr>
              <w:t>行號</w:t>
            </w:r>
          </w:p>
        </w:tc>
        <w:tc>
          <w:tcPr>
            <w:tcW w:w="4961" w:type="dxa"/>
          </w:tcPr>
          <w:p w:rsidR="007126A4" w:rsidRPr="00C47F3D" w:rsidRDefault="007126A4" w:rsidP="000A44BC">
            <w:r w:rsidRPr="00C47F3D">
              <w:rPr>
                <w:rFonts w:hint="eastAsia"/>
              </w:rPr>
              <w:t>組合語言</w:t>
            </w:r>
            <w:r w:rsidR="00794075">
              <w:rPr>
                <w:rFonts w:hint="eastAsia"/>
              </w:rPr>
              <w:t xml:space="preserve"> (</w:t>
            </w:r>
            <w:r w:rsidR="00794075">
              <w:rPr>
                <w:rFonts w:hint="eastAsia"/>
              </w:rPr>
              <w:t>檔案</w:t>
            </w:r>
            <w:r w:rsidR="00794075">
              <w:rPr>
                <w:rFonts w:hint="eastAsia"/>
              </w:rPr>
              <w:t xml:space="preserve"> </w:t>
            </w:r>
            <w:r w:rsidR="0047549B">
              <w:rPr>
                <w:rFonts w:hint="eastAsia"/>
              </w:rPr>
              <w:t>ArraySum.asm0)</w:t>
            </w:r>
          </w:p>
        </w:tc>
        <w:tc>
          <w:tcPr>
            <w:tcW w:w="2694" w:type="dxa"/>
          </w:tcPr>
          <w:p w:rsidR="007126A4" w:rsidRPr="00C47F3D" w:rsidRDefault="007126A4" w:rsidP="00DA3771">
            <w:r w:rsidRPr="00C47F3D">
              <w:rPr>
                <w:rFonts w:hint="eastAsia"/>
              </w:rPr>
              <w:t>C</w:t>
            </w:r>
            <w:r w:rsidRPr="00C47F3D">
              <w:rPr>
                <w:rFonts w:hint="eastAsia"/>
              </w:rPr>
              <w:t>語言</w:t>
            </w:r>
          </w:p>
        </w:tc>
      </w:tr>
      <w:tr w:rsidR="007126A4" w:rsidRPr="00C47F3D" w:rsidTr="007126A4">
        <w:tc>
          <w:tcPr>
            <w:tcW w:w="817" w:type="dxa"/>
          </w:tcPr>
          <w:p w:rsidR="007126A4" w:rsidRPr="00C47F3D" w:rsidRDefault="007126A4" w:rsidP="00795347">
            <w:r w:rsidRPr="00C47F3D">
              <w:rPr>
                <w:rFonts w:hint="eastAsia"/>
              </w:rPr>
              <w:t>1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2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3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4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5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6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7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8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9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10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11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12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13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14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15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16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17</w:t>
            </w:r>
          </w:p>
          <w:p w:rsidR="007126A4" w:rsidRPr="00C47F3D" w:rsidRDefault="007126A4" w:rsidP="00795347">
            <w:r w:rsidRPr="00C47F3D">
              <w:rPr>
                <w:rFonts w:hint="eastAsia"/>
              </w:rPr>
              <w:t>18</w:t>
            </w:r>
          </w:p>
        </w:tc>
        <w:tc>
          <w:tcPr>
            <w:tcW w:w="4961" w:type="dxa"/>
          </w:tcPr>
          <w:p w:rsidR="00F44D35" w:rsidRDefault="00F44D35" w:rsidP="00F44D35">
            <w:r>
              <w:tab/>
              <w:t>LDI</w:t>
            </w:r>
            <w:r>
              <w:tab/>
              <w:t>R1, 0</w:t>
            </w:r>
            <w:r>
              <w:tab/>
            </w:r>
            <w:r>
              <w:tab/>
              <w:t>; R1=0</w:t>
            </w:r>
          </w:p>
          <w:p w:rsidR="00F44D35" w:rsidRDefault="00F44D35" w:rsidP="00F44D35">
            <w:r>
              <w:tab/>
              <w:t>LD</w:t>
            </w:r>
            <w:r>
              <w:tab/>
              <w:t>R2, aptr</w:t>
            </w:r>
            <w:r>
              <w:tab/>
            </w:r>
            <w:r>
              <w:tab/>
              <w:t>; R2=aptr</w:t>
            </w:r>
          </w:p>
          <w:p w:rsidR="00F44D35" w:rsidRDefault="00F44D35" w:rsidP="00F44D35">
            <w:r>
              <w:tab/>
              <w:t>LDI</w:t>
            </w:r>
            <w:r>
              <w:tab/>
              <w:t>R3, 3</w:t>
            </w:r>
            <w:r>
              <w:tab/>
            </w:r>
            <w:r>
              <w:tab/>
              <w:t>; R3=3</w:t>
            </w:r>
          </w:p>
          <w:p w:rsidR="00F44D35" w:rsidRDefault="00F44D35" w:rsidP="00F44D35">
            <w:r>
              <w:tab/>
              <w:t>LDI</w:t>
            </w:r>
            <w:r>
              <w:tab/>
              <w:t>R4, 4</w:t>
            </w:r>
            <w:r>
              <w:tab/>
            </w:r>
            <w:r>
              <w:tab/>
              <w:t>; R4=4</w:t>
            </w:r>
          </w:p>
          <w:p w:rsidR="00F44D35" w:rsidRDefault="00F44D35" w:rsidP="00F44D35">
            <w:r>
              <w:tab/>
              <w:t>LDI</w:t>
            </w:r>
            <w:r>
              <w:tab/>
              <w:t>R9, 1</w:t>
            </w:r>
            <w:r>
              <w:tab/>
            </w:r>
            <w:r>
              <w:tab/>
              <w:t>; R9=1</w:t>
            </w:r>
          </w:p>
          <w:p w:rsidR="00F44D35" w:rsidRDefault="00F44D35" w:rsidP="00F44D35">
            <w:r>
              <w:t>FOR:</w:t>
            </w:r>
            <w:r>
              <w:tab/>
            </w:r>
          </w:p>
          <w:p w:rsidR="00F44D35" w:rsidRDefault="00F44D35" w:rsidP="00F44D35">
            <w:r>
              <w:tab/>
              <w:t>LD</w:t>
            </w:r>
            <w:r>
              <w:tab/>
              <w:t>R5, [R2]</w:t>
            </w:r>
            <w:r>
              <w:tab/>
            </w:r>
            <w:r>
              <w:tab/>
              <w:t>; R5=*aptr</w:t>
            </w:r>
          </w:p>
          <w:p w:rsidR="00F44D35" w:rsidRDefault="00F44D35" w:rsidP="00F44D35">
            <w:r>
              <w:tab/>
              <w:t>ADD</w:t>
            </w:r>
            <w:r>
              <w:tab/>
              <w:t>R1,R1,R5</w:t>
            </w:r>
            <w:r>
              <w:tab/>
            </w:r>
            <w:r>
              <w:tab/>
              <w:t>; R1+=*aptr</w:t>
            </w:r>
          </w:p>
          <w:p w:rsidR="00F44D35" w:rsidRDefault="00F44D35" w:rsidP="00F44D35">
            <w:r>
              <w:tab/>
              <w:t>ADD</w:t>
            </w:r>
            <w:r>
              <w:tab/>
              <w:t>R2, R2, R4</w:t>
            </w:r>
            <w:r>
              <w:tab/>
              <w:t>; R2+=4</w:t>
            </w:r>
          </w:p>
          <w:p w:rsidR="00F44D35" w:rsidRDefault="00F44D35" w:rsidP="00F44D35">
            <w:r>
              <w:tab/>
              <w:t>SUB</w:t>
            </w:r>
            <w:r>
              <w:tab/>
              <w:t>R3, R3, R9</w:t>
            </w:r>
            <w:r>
              <w:tab/>
              <w:t>; R3--;</w:t>
            </w:r>
          </w:p>
          <w:p w:rsidR="00F44D35" w:rsidRDefault="00F44D35" w:rsidP="00F44D35">
            <w:r>
              <w:tab/>
              <w:t>CMP R3, R0</w:t>
            </w:r>
            <w:r>
              <w:tab/>
            </w:r>
            <w:r>
              <w:tab/>
              <w:t>; if (R3!=0)</w:t>
            </w:r>
          </w:p>
          <w:p w:rsidR="00F44D35" w:rsidRDefault="00F44D35" w:rsidP="00F44D35">
            <w:r>
              <w:tab/>
              <w:t>JNE</w:t>
            </w:r>
            <w:r>
              <w:tab/>
              <w:t>FOR</w:t>
            </w:r>
            <w:r>
              <w:tab/>
            </w:r>
            <w:r>
              <w:tab/>
            </w:r>
            <w:r>
              <w:tab/>
              <w:t>;   goto FOR;</w:t>
            </w:r>
          </w:p>
          <w:p w:rsidR="00F44D35" w:rsidRDefault="00F44D35" w:rsidP="00F44D35">
            <w:r>
              <w:tab/>
              <w:t>ST</w:t>
            </w:r>
            <w:r>
              <w:tab/>
              <w:t>R1, sum</w:t>
            </w:r>
            <w:r>
              <w:tab/>
            </w:r>
            <w:r>
              <w:tab/>
              <w:t>; sum=R1</w:t>
            </w:r>
          </w:p>
          <w:p w:rsidR="00F44D35" w:rsidRDefault="00F44D35" w:rsidP="00F44D35">
            <w:r>
              <w:tab/>
              <w:t>LD</w:t>
            </w:r>
            <w:r>
              <w:tab/>
              <w:t>R8, sum</w:t>
            </w:r>
            <w:r>
              <w:tab/>
            </w:r>
            <w:r>
              <w:tab/>
              <w:t>; R8=sum</w:t>
            </w:r>
          </w:p>
          <w:p w:rsidR="00F44D35" w:rsidRDefault="00F44D35" w:rsidP="00F44D35">
            <w:r>
              <w:tab/>
              <w:t>RET</w:t>
            </w:r>
          </w:p>
          <w:p w:rsidR="00F44D35" w:rsidRDefault="00F44D35" w:rsidP="00F44D35">
            <w:r>
              <w:t>a:</w:t>
            </w:r>
            <w:r>
              <w:tab/>
              <w:t>WORD</w:t>
            </w:r>
            <w:r>
              <w:tab/>
              <w:t>3, 7, 4</w:t>
            </w:r>
            <w:r>
              <w:tab/>
              <w:t>; int a[]={3,7,4}</w:t>
            </w:r>
          </w:p>
          <w:p w:rsidR="00F44D35" w:rsidRDefault="00F44D35" w:rsidP="00F44D35">
            <w:r>
              <w:t>aptr:</w:t>
            </w:r>
            <w:r>
              <w:tab/>
              <w:t xml:space="preserve">WORD </w:t>
            </w:r>
            <w:r>
              <w:tab/>
              <w:t>a</w:t>
            </w:r>
            <w:r>
              <w:tab/>
            </w:r>
            <w:r>
              <w:tab/>
              <w:t>; int *aptr = &amp;a</w:t>
            </w:r>
          </w:p>
          <w:p w:rsidR="007126A4" w:rsidRPr="00C47F3D" w:rsidRDefault="00F44D35" w:rsidP="00D74BAA">
            <w:r>
              <w:t>sum:</w:t>
            </w:r>
            <w:r>
              <w:tab/>
              <w:t>WORD</w:t>
            </w:r>
            <w:r>
              <w:tab/>
              <w:t>0</w:t>
            </w:r>
            <w:r>
              <w:tab/>
            </w:r>
            <w:r>
              <w:tab/>
              <w:t>; int sum = 0</w:t>
            </w:r>
          </w:p>
        </w:tc>
        <w:tc>
          <w:tcPr>
            <w:tcW w:w="2694" w:type="dxa"/>
          </w:tcPr>
          <w:p w:rsidR="008A2C57" w:rsidRPr="00C47F3D" w:rsidRDefault="008A2C57" w:rsidP="00DA3771">
            <w:r>
              <w:rPr>
                <w:rFonts w:hint="eastAsia"/>
              </w:rPr>
              <w:t xml:space="preserve">  int a[] = {3,7,4};</w:t>
            </w:r>
          </w:p>
          <w:p w:rsidR="007126A4" w:rsidRPr="00C47F3D" w:rsidRDefault="007126A4" w:rsidP="00C47F3D">
            <w:pPr>
              <w:ind w:firstLineChars="100" w:firstLine="240"/>
            </w:pPr>
            <w:r w:rsidRPr="00C47F3D">
              <w:rPr>
                <w:rFonts w:hint="eastAsia"/>
              </w:rPr>
              <w:t xml:space="preserve">int </w:t>
            </w:r>
            <w:r w:rsidR="003F295B">
              <w:rPr>
                <w:rFonts w:hint="eastAsia"/>
              </w:rPr>
              <w:t>*aptr = &amp;a;</w:t>
            </w:r>
          </w:p>
          <w:p w:rsidR="007126A4" w:rsidRPr="00C47F3D" w:rsidRDefault="007126A4" w:rsidP="00C47F3D">
            <w:pPr>
              <w:ind w:firstLineChars="100" w:firstLine="240"/>
            </w:pPr>
            <w:r w:rsidRPr="00C47F3D">
              <w:rPr>
                <w:rFonts w:hint="eastAsia"/>
              </w:rPr>
              <w:t xml:space="preserve">int </w:t>
            </w:r>
            <w:r w:rsidR="003F295B">
              <w:rPr>
                <w:rFonts w:hint="eastAsia"/>
              </w:rPr>
              <w:t>sum</w:t>
            </w:r>
            <w:r w:rsidRPr="00C47F3D">
              <w:rPr>
                <w:rFonts w:hint="eastAsia"/>
              </w:rPr>
              <w:t>;</w:t>
            </w:r>
          </w:p>
          <w:p w:rsidR="007126A4" w:rsidRPr="00C47F3D" w:rsidRDefault="007126A4" w:rsidP="00C47F3D">
            <w:pPr>
              <w:ind w:firstLineChars="100" w:firstLine="240"/>
            </w:pPr>
            <w:r w:rsidRPr="00C47F3D">
              <w:rPr>
                <w:rFonts w:hint="eastAsia"/>
              </w:rPr>
              <w:t>for (i=</w:t>
            </w:r>
            <w:r w:rsidR="00D44EC5">
              <w:rPr>
                <w:rFonts w:hint="eastAsia"/>
              </w:rPr>
              <w:t>3</w:t>
            </w:r>
            <w:r w:rsidRPr="00C47F3D">
              <w:rPr>
                <w:rFonts w:hint="eastAsia"/>
              </w:rPr>
              <w:t>; i</w:t>
            </w:r>
            <w:r w:rsidR="00D44EC5">
              <w:rPr>
                <w:rFonts w:hint="eastAsia"/>
              </w:rPr>
              <w:t>&gt;0</w:t>
            </w:r>
            <w:r w:rsidRPr="00C47F3D">
              <w:rPr>
                <w:rFonts w:hint="eastAsia"/>
              </w:rPr>
              <w:t>; i</w:t>
            </w:r>
            <w:r w:rsidR="00D44EC5">
              <w:rPr>
                <w:rFonts w:hint="eastAsia"/>
              </w:rPr>
              <w:t>--</w:t>
            </w:r>
            <w:r w:rsidRPr="00C47F3D">
              <w:rPr>
                <w:rFonts w:hint="eastAsia"/>
              </w:rPr>
              <w:t xml:space="preserve">) </w:t>
            </w:r>
            <w:r w:rsidR="00D44EC5">
              <w:rPr>
                <w:rFonts w:hint="eastAsia"/>
              </w:rPr>
              <w:t>{</w:t>
            </w:r>
          </w:p>
          <w:p w:rsidR="007126A4" w:rsidRDefault="007126A4" w:rsidP="00C47F3D">
            <w:pPr>
              <w:ind w:firstLineChars="100" w:firstLine="240"/>
            </w:pPr>
            <w:r w:rsidRPr="00C47F3D">
              <w:rPr>
                <w:rFonts w:hint="eastAsia"/>
              </w:rPr>
              <w:t xml:space="preserve">  s</w:t>
            </w:r>
            <w:r>
              <w:rPr>
                <w:rFonts w:hint="eastAsia"/>
              </w:rPr>
              <w:t>um</w:t>
            </w:r>
            <w:r w:rsidRPr="00C47F3D">
              <w:rPr>
                <w:rFonts w:hint="eastAsia"/>
              </w:rPr>
              <w:t xml:space="preserve"> += </w:t>
            </w:r>
            <w:r w:rsidR="003F295B">
              <w:rPr>
                <w:rFonts w:hint="eastAsia"/>
              </w:rPr>
              <w:t>*aptr</w:t>
            </w:r>
            <w:r w:rsidRPr="00C47F3D">
              <w:rPr>
                <w:rFonts w:hint="eastAsia"/>
              </w:rPr>
              <w:t>;</w:t>
            </w:r>
          </w:p>
          <w:p w:rsidR="00D44EC5" w:rsidRDefault="00D44EC5" w:rsidP="00C47F3D">
            <w:pPr>
              <w:ind w:firstLineChars="100" w:firstLine="240"/>
            </w:pPr>
            <w:r>
              <w:rPr>
                <w:rFonts w:hint="eastAsia"/>
              </w:rPr>
              <w:t xml:space="preserve">  aptr += 4;</w:t>
            </w:r>
          </w:p>
          <w:p w:rsidR="00D44EC5" w:rsidRPr="00C47F3D" w:rsidRDefault="00D44EC5" w:rsidP="00C47F3D">
            <w:pPr>
              <w:ind w:firstLineChars="100" w:firstLine="240"/>
            </w:pPr>
            <w:r>
              <w:rPr>
                <w:rFonts w:hint="eastAsia"/>
              </w:rPr>
              <w:t>}</w:t>
            </w:r>
          </w:p>
          <w:p w:rsidR="00F56203" w:rsidRDefault="007126A4" w:rsidP="00F56203">
            <w:pPr>
              <w:ind w:firstLineChars="100" w:firstLine="240"/>
            </w:pPr>
            <w:r w:rsidRPr="00C47F3D">
              <w:rPr>
                <w:rFonts w:hint="eastAsia"/>
              </w:rPr>
              <w:t>return s</w:t>
            </w:r>
            <w:r w:rsidR="00D44EC5">
              <w:rPr>
                <w:rFonts w:hint="eastAsia"/>
              </w:rPr>
              <w:t>um;</w:t>
            </w:r>
          </w:p>
        </w:tc>
      </w:tr>
    </w:tbl>
    <w:p w:rsidR="00D66D01" w:rsidRDefault="00D66D01" w:rsidP="00DA3771"/>
    <w:p w:rsidR="001A33C7" w:rsidRDefault="00865AEC" w:rsidP="00DA3771">
      <w:r>
        <w:rPr>
          <w:rFonts w:hint="eastAsia"/>
        </w:rPr>
        <w:t>在此</w:t>
      </w:r>
      <w:r w:rsidR="001A33C7">
        <w:rPr>
          <w:rFonts w:hint="eastAsia"/>
        </w:rPr>
        <w:t>，我們將利用如</w:t>
      </w:r>
      <w:r w:rsidR="00441125">
        <w:fldChar w:fldCharType="begin"/>
      </w:r>
      <w:r w:rsidR="001A33C7">
        <w:instrText xml:space="preserve"> REF _Ref219695769 \h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 w:rsidR="001A33C7">
        <w:rPr>
          <w:rFonts w:hint="eastAsia"/>
        </w:rPr>
        <w:t>中的組譯器第一階段演算法，對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_Ref219773281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8</w:t>
      </w:r>
      <w:r w:rsidR="00441125">
        <w:fldChar w:fldCharType="end"/>
      </w:r>
      <w:r w:rsidR="001A33C7">
        <w:rPr>
          <w:rFonts w:hint="eastAsia"/>
        </w:rPr>
        <w:t>進行位址計算與標記定義。然後，再利用</w:t>
      </w:r>
      <w:r w:rsidR="00441125">
        <w:fldChar w:fldCharType="begin"/>
      </w:r>
      <w:r w:rsidR="001A33C7">
        <w:instrText xml:space="preserve"> REF _Ref219695778 \h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5</w:t>
      </w:r>
      <w:r w:rsidR="00441125">
        <w:fldChar w:fldCharType="end"/>
      </w:r>
      <w:r w:rsidR="001A33C7">
        <w:rPr>
          <w:rFonts w:hint="eastAsia"/>
        </w:rPr>
        <w:t>中的組譯器第二階段演算法，對此範例進行指令與資料的編碼。</w:t>
      </w:r>
    </w:p>
    <w:p w:rsidR="001A33C7" w:rsidRDefault="001A33C7" w:rsidP="00DA3771"/>
    <w:p w:rsidR="001A33C7" w:rsidRDefault="00441125" w:rsidP="00DA3771">
      <w:r>
        <w:fldChar w:fldCharType="begin"/>
      </w:r>
      <w:r w:rsidR="001A33C7">
        <w:instrText xml:space="preserve"> REF _Ref219773281 \h </w:instrText>
      </w:r>
      <w:r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8</w:t>
      </w:r>
      <w:r>
        <w:fldChar w:fldCharType="end"/>
      </w:r>
      <w:r w:rsidR="001A33C7">
        <w:rPr>
          <w:rFonts w:hint="eastAsia"/>
        </w:rPr>
        <w:t>顯示了這兩階段的編碼結果，其中的第一階段主要</w:t>
      </w:r>
      <w:r w:rsidR="00E51459">
        <w:rPr>
          <w:rFonts w:hint="eastAsia"/>
        </w:rPr>
        <w:t>是計算記憶體</w:t>
      </w:r>
      <w:r w:rsidR="001B7E2E">
        <w:rPr>
          <w:rFonts w:hint="eastAsia"/>
        </w:rPr>
        <w:t>位址</w:t>
      </w:r>
      <w:r w:rsidR="00E51459">
        <w:rPr>
          <w:rFonts w:hint="eastAsia"/>
        </w:rPr>
        <w:t>並放入符號表中</w:t>
      </w:r>
      <w:r w:rsidR="001A33C7">
        <w:rPr>
          <w:rFonts w:hint="eastAsia"/>
        </w:rPr>
        <w:t>，第二階段則轉換出指令與資料的編碼，</w:t>
      </w:r>
      <w:r w:rsidR="00E51459">
        <w:rPr>
          <w:rFonts w:hint="eastAsia"/>
        </w:rPr>
        <w:t>然後輸出為</w:t>
      </w:r>
      <w:r w:rsidR="001A33C7">
        <w:rPr>
          <w:rFonts w:hint="eastAsia"/>
        </w:rPr>
        <w:t>目的碼。</w:t>
      </w:r>
    </w:p>
    <w:p w:rsidR="001A33C7" w:rsidRPr="00E51459" w:rsidRDefault="001A33C7" w:rsidP="00DA3771"/>
    <w:p w:rsidR="00DA3771" w:rsidRDefault="00DA3771" w:rsidP="00DA3771">
      <w:pPr>
        <w:pStyle w:val="a8"/>
      </w:pPr>
      <w:bookmarkStart w:id="34" w:name="_Ref219773281"/>
      <w:bookmarkStart w:id="35" w:name="_Ref219776900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8</w:t>
      </w:r>
      <w:r w:rsidR="00441125">
        <w:fldChar w:fldCharType="end"/>
      </w:r>
      <w:bookmarkEnd w:id="34"/>
      <w:r>
        <w:rPr>
          <w:rFonts w:hint="eastAsia"/>
        </w:rPr>
        <w:t>組合語言程式及其目的碼</w:t>
      </w:r>
      <w:r w:rsidR="00365F8F">
        <w:rPr>
          <w:rFonts w:hint="eastAsia"/>
        </w:rPr>
        <w:t xml:space="preserve"> (</w:t>
      </w:r>
      <w:r w:rsidR="00365F8F">
        <w:rPr>
          <w:rFonts w:hint="eastAsia"/>
        </w:rPr>
        <w:t>加總功能</w:t>
      </w:r>
      <w:r w:rsidR="00365F8F">
        <w:rPr>
          <w:rFonts w:hint="eastAsia"/>
        </w:rPr>
        <w:t>)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30"/>
      </w:tblGrid>
      <w:tr w:rsidR="00244109" w:rsidTr="00630708">
        <w:tc>
          <w:tcPr>
            <w:tcW w:w="8330" w:type="dxa"/>
          </w:tcPr>
          <w:p w:rsidR="00244109" w:rsidRPr="00630708" w:rsidRDefault="00244109" w:rsidP="00244109">
            <w:pPr>
              <w:rPr>
                <w:rFonts w:ascii="SimSun" w:eastAsia="SimSun" w:hAnsi="SimSun"/>
              </w:rPr>
            </w:pPr>
            <w:r w:rsidRPr="00630708">
              <w:rPr>
                <w:rFonts w:ascii="SimSun" w:eastAsia="SimSun" w:hAnsi="SimSun" w:hint="eastAsia"/>
              </w:rPr>
              <w:t>記憶體位址    組合語言     指令類型</w:t>
            </w:r>
            <w:r w:rsidR="002E785C">
              <w:rPr>
                <w:rFonts w:ascii="SimSun" w:eastAsia="SimSun" w:hAnsi="SimSun"/>
              </w:rPr>
              <w:t xml:space="preserve"> OP 目的碼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0000          LDI  R1, 0          L  8 08100000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 xml:space="preserve">0004          LD   R2, </w:t>
            </w:r>
            <w:r w:rsidR="00B17C50">
              <w:rPr>
                <w:rFonts w:ascii="SimSun" w:eastAsiaTheme="minorEastAsia" w:hAnsi="SimSun" w:hint="eastAsia"/>
              </w:rPr>
              <w:t>aptr</w:t>
            </w:r>
            <w:r w:rsidRPr="004B162B">
              <w:rPr>
                <w:rFonts w:ascii="SimSun" w:eastAsia="SimSun" w:hAnsi="SimSun"/>
              </w:rPr>
              <w:t xml:space="preserve">       L  0 002F003C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0008          LDI  R3, 3          L  8 08300003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000C          LDI  R4, 4          L  8 08400004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0010          LDI  R9, 1          L  8 08900001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0014 FOR:                           FF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0014          LD   R5, [R2]       L  0 00520000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0018          ADD  R1,R1,R5       A 13 13115000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001C          ADD  R2, R2, R4     A 13 13224000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0020          SUB  R3, R3, R9     A 14 14339000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0024          CMP  R3, R0         A 10 10309000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0028          JNE  FOR            J 21 21FFFFE8</w:t>
            </w:r>
          </w:p>
          <w:p w:rsidR="004B162B" w:rsidRPr="004B162B" w:rsidRDefault="00B17C50" w:rsidP="004B162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002C          ST   R1, </w:t>
            </w:r>
            <w:r>
              <w:rPr>
                <w:rFonts w:ascii="SimSun" w:eastAsiaTheme="minorEastAsia" w:hAnsi="SimSun" w:hint="eastAsia"/>
              </w:rPr>
              <w:t>sum</w:t>
            </w:r>
            <w:r w:rsidR="004B162B" w:rsidRPr="004B162B">
              <w:rPr>
                <w:rFonts w:ascii="SimSun" w:eastAsia="SimSun" w:hAnsi="SimSun"/>
              </w:rPr>
              <w:t xml:space="preserve">        L  1 011F0018</w:t>
            </w:r>
          </w:p>
          <w:p w:rsidR="004B162B" w:rsidRPr="004B162B" w:rsidRDefault="00B17C50" w:rsidP="004B162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0030          LD   R8, </w:t>
            </w:r>
            <w:r>
              <w:rPr>
                <w:rFonts w:ascii="SimSun" w:eastAsiaTheme="minorEastAsia" w:hAnsi="SimSun" w:hint="eastAsia"/>
              </w:rPr>
              <w:t>sum</w:t>
            </w:r>
            <w:r w:rsidR="004B162B" w:rsidRPr="004B162B">
              <w:rPr>
                <w:rFonts w:ascii="SimSun" w:eastAsia="SimSun" w:hAnsi="SimSun"/>
              </w:rPr>
              <w:t xml:space="preserve">        L  0 008F0014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>0034          RET                 J 2C 2C000000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 xml:space="preserve">0038 </w:t>
            </w:r>
            <w:r>
              <w:rPr>
                <w:rFonts w:ascii="SimSun" w:eastAsiaTheme="minorEastAsia" w:hAnsi="SimSun" w:hint="eastAsia"/>
              </w:rPr>
              <w:t>a</w:t>
            </w:r>
            <w:r w:rsidRPr="004B162B">
              <w:rPr>
                <w:rFonts w:ascii="SimSun" w:eastAsia="SimSun" w:hAnsi="SimSun"/>
              </w:rPr>
              <w:t>:       WORD 3, 7, 4        D F2 000000030000000700000004</w:t>
            </w:r>
          </w:p>
          <w:p w:rsidR="004B162B" w:rsidRPr="004B162B" w:rsidRDefault="004B162B" w:rsidP="004B162B">
            <w:pPr>
              <w:rPr>
                <w:rFonts w:ascii="SimSun" w:eastAsia="SimSun" w:hAnsi="SimSun"/>
              </w:rPr>
            </w:pPr>
            <w:r w:rsidRPr="004B162B">
              <w:rPr>
                <w:rFonts w:ascii="SimSun" w:eastAsia="SimSun" w:hAnsi="SimSun"/>
              </w:rPr>
              <w:t xml:space="preserve">0044 </w:t>
            </w:r>
            <w:r>
              <w:rPr>
                <w:rFonts w:ascii="SimSun" w:eastAsiaTheme="minorEastAsia" w:hAnsi="SimSun" w:hint="eastAsia"/>
              </w:rPr>
              <w:t>aptr</w:t>
            </w:r>
            <w:r w:rsidRPr="004B162B">
              <w:rPr>
                <w:rFonts w:ascii="SimSun" w:eastAsia="SimSun" w:hAnsi="SimSun"/>
              </w:rPr>
              <w:t>:    WORD A              D F2 00000038</w:t>
            </w:r>
          </w:p>
          <w:p w:rsidR="00244109" w:rsidRPr="00630708" w:rsidRDefault="004B162B" w:rsidP="004B162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0048 </w:t>
            </w:r>
            <w:r>
              <w:rPr>
                <w:rFonts w:ascii="SimSun" w:eastAsiaTheme="minorEastAsia" w:hAnsi="SimSun" w:hint="eastAsia"/>
              </w:rPr>
              <w:t>sum</w:t>
            </w:r>
            <w:r w:rsidRPr="004B162B">
              <w:rPr>
                <w:rFonts w:ascii="SimSun" w:eastAsia="SimSun" w:hAnsi="SimSun"/>
              </w:rPr>
              <w:t>:     WORD 0              D F2 00000000</w:t>
            </w:r>
          </w:p>
        </w:tc>
      </w:tr>
    </w:tbl>
    <w:p w:rsidR="00F56203" w:rsidRDefault="00F56203" w:rsidP="00F56203"/>
    <w:p w:rsidR="00A9277D" w:rsidRDefault="001A33C7" w:rsidP="00DA3771">
      <w:r>
        <w:rPr>
          <w:rFonts w:hint="eastAsia"/>
        </w:rPr>
        <w:t>在</w:t>
      </w:r>
      <w:r w:rsidR="00441125">
        <w:fldChar w:fldCharType="begin"/>
      </w:r>
      <w:r>
        <w:instrText xml:space="preserve"> REF _Ref219773281 \h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8</w:t>
      </w:r>
      <w:r w:rsidR="00441125">
        <w:fldChar w:fldCharType="end"/>
      </w:r>
      <w:r>
        <w:rPr>
          <w:rFonts w:hint="eastAsia"/>
        </w:rPr>
        <w:t>當中，第一階段的演算法除了計算位址之外，同時也會記住每個標記與變數的</w:t>
      </w:r>
      <w:r w:rsidR="001B7E2E">
        <w:rPr>
          <w:rFonts w:hint="eastAsia"/>
        </w:rPr>
        <w:t>位址</w:t>
      </w:r>
      <w:r>
        <w:rPr>
          <w:rFonts w:hint="eastAsia"/>
        </w:rPr>
        <w:t>。</w:t>
      </w:r>
    </w:p>
    <w:p w:rsidR="00A9277D" w:rsidRDefault="00A9277D" w:rsidP="00DA3771"/>
    <w:p w:rsidR="001A33C7" w:rsidRDefault="00A9277D" w:rsidP="00DA3771">
      <w:r>
        <w:rPr>
          <w:rFonts w:hint="eastAsia"/>
        </w:rPr>
        <w:t>由於</w:t>
      </w:r>
      <w:r>
        <w:rPr>
          <w:rFonts w:hint="eastAsia"/>
        </w:rPr>
        <w:t xml:space="preserve"> CPU0 </w:t>
      </w:r>
      <w:r>
        <w:rPr>
          <w:rFonts w:hint="eastAsia"/>
        </w:rPr>
        <w:t>當中的每個指令均占</w:t>
      </w:r>
      <w:r>
        <w:rPr>
          <w:rFonts w:hint="eastAsia"/>
        </w:rPr>
        <w:t xml:space="preserve"> 4 bytes</w:t>
      </w:r>
      <w:r>
        <w:rPr>
          <w:rFonts w:hint="eastAsia"/>
        </w:rPr>
        <w:t>，因此，每個指令都會造成</w:t>
      </w:r>
      <w:r w:rsidR="001B7E2E">
        <w:rPr>
          <w:rFonts w:hint="eastAsia"/>
        </w:rPr>
        <w:t>位址</w:t>
      </w:r>
      <w:r>
        <w:rPr>
          <w:rFonts w:hint="eastAsia"/>
        </w:rPr>
        <w:t>往上加</w:t>
      </w:r>
      <w:r>
        <w:rPr>
          <w:rFonts w:hint="eastAsia"/>
        </w:rPr>
        <w:t xml:space="preserve"> 4</w:t>
      </w:r>
      <w:r>
        <w:rPr>
          <w:rFonts w:hint="eastAsia"/>
        </w:rPr>
        <w:t>，這是由第一階段演算法</w:t>
      </w:r>
      <w:r>
        <w:rPr>
          <w:rFonts w:hint="eastAsia"/>
        </w:rPr>
        <w:t xml:space="preserve"> (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_Ref219695769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>
        <w:rPr>
          <w:rFonts w:hint="eastAsia"/>
        </w:rPr>
        <w:t xml:space="preserve">) </w:t>
      </w:r>
      <w:r>
        <w:rPr>
          <w:rFonts w:hint="eastAsia"/>
        </w:rPr>
        <w:t>當中的下列程式片段所造成的。</w:t>
      </w:r>
    </w:p>
    <w:p w:rsidR="006950B1" w:rsidRDefault="006950B1" w:rsidP="006950B1"/>
    <w:tbl>
      <w:tblPr>
        <w:tblStyle w:val="af2"/>
        <w:tblW w:w="9180" w:type="dxa"/>
        <w:tblLook w:val="04A0"/>
      </w:tblPr>
      <w:tblGrid>
        <w:gridCol w:w="5211"/>
        <w:gridCol w:w="3969"/>
      </w:tblGrid>
      <w:tr w:rsidR="006950B1" w:rsidTr="006756B9">
        <w:tc>
          <w:tcPr>
            <w:tcW w:w="5211" w:type="dxa"/>
          </w:tcPr>
          <w:p w:rsidR="006950B1" w:rsidRDefault="006950B1" w:rsidP="006756B9">
            <w:r>
              <w:rPr>
                <w:rFonts w:hint="eastAsia"/>
                <w:sz w:val="22"/>
              </w:rPr>
              <w:t>組譯器的第一階段</w:t>
            </w:r>
            <w:r w:rsidRPr="00E37C5D">
              <w:rPr>
                <w:rFonts w:hint="eastAsia"/>
                <w:sz w:val="22"/>
              </w:rPr>
              <w:t>演算法</w:t>
            </w:r>
          </w:p>
        </w:tc>
        <w:tc>
          <w:tcPr>
            <w:tcW w:w="3969" w:type="dxa"/>
          </w:tcPr>
          <w:p w:rsidR="006950B1" w:rsidRPr="008170DB" w:rsidRDefault="00F56203" w:rsidP="006756B9">
            <w:pPr>
              <w:rPr>
                <w:szCs w:val="24"/>
              </w:rPr>
            </w:pPr>
            <w:r w:rsidRPr="00F56203">
              <w:rPr>
                <w:rFonts w:hint="eastAsia"/>
                <w:szCs w:val="24"/>
              </w:rPr>
              <w:t>說明</w:t>
            </w:r>
          </w:p>
        </w:tc>
      </w:tr>
      <w:tr w:rsidR="006950B1" w:rsidTr="006756B9">
        <w:tc>
          <w:tcPr>
            <w:tcW w:w="5211" w:type="dxa"/>
          </w:tcPr>
          <w:p w:rsidR="008170DB" w:rsidRDefault="008170DB" w:rsidP="006756B9">
            <w:r>
              <w:t>…</w:t>
            </w:r>
          </w:p>
          <w:p w:rsidR="006950B1" w:rsidRDefault="006950B1" w:rsidP="006756B9">
            <w:r>
              <w:tab/>
              <w:t>op = operator(line)</w:t>
            </w:r>
          </w:p>
          <w:p w:rsidR="006950B1" w:rsidRDefault="006950B1" w:rsidP="006756B9">
            <w:r>
              <w:tab/>
              <w:t>opRecord = opTable.search(op);</w:t>
            </w:r>
          </w:p>
          <w:p w:rsidR="006950B1" w:rsidRDefault="006950B1" w:rsidP="006756B9">
            <w:r>
              <w:tab/>
              <w:t>if opRecord is not null</w:t>
            </w:r>
          </w:p>
          <w:p w:rsidR="006950B1" w:rsidRDefault="006950B1" w:rsidP="006756B9">
            <w:r>
              <w:tab/>
              <w:t xml:space="preserve">  address += 4;</w:t>
            </w:r>
          </w:p>
          <w:p w:rsidR="006950B1" w:rsidRDefault="008170DB" w:rsidP="006756B9">
            <w:r>
              <w:t>…</w:t>
            </w:r>
          </w:p>
        </w:tc>
        <w:tc>
          <w:tcPr>
            <w:tcW w:w="3969" w:type="dxa"/>
          </w:tcPr>
          <w:p w:rsidR="008170DB" w:rsidRDefault="008170DB" w:rsidP="006756B9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>
              <w:rPr>
                <w:rFonts w:ascii="細明體" w:eastAsia="細明體" w:hAnsi="Times New Roman"/>
                <w:noProof/>
                <w:kern w:val="0"/>
                <w:szCs w:val="24"/>
              </w:rPr>
              <w:t>…</w:t>
            </w:r>
          </w:p>
          <w:p w:rsidR="006950B1" w:rsidRPr="008170DB" w:rsidRDefault="00F56203" w:rsidP="006756B9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細明體" w:eastAsia="細明體" w:hAnsi="Times New Roman" w:hint="eastAsia"/>
                <w:noProof/>
                <w:kern w:val="0"/>
                <w:szCs w:val="24"/>
              </w:rPr>
              <w:t>取得該行中的指令部分(助憶符號)</w:t>
            </w:r>
          </w:p>
          <w:p w:rsidR="006950B1" w:rsidRPr="008170DB" w:rsidRDefault="00F56203" w:rsidP="006756B9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細明體" w:eastAsia="細明體" w:hAnsi="Times New Roman" w:hint="eastAsia"/>
                <w:noProof/>
                <w:kern w:val="0"/>
                <w:szCs w:val="24"/>
              </w:rPr>
              <w:t>於指令表中尋找該指令</w:t>
            </w:r>
          </w:p>
          <w:p w:rsidR="006950B1" w:rsidRPr="008170DB" w:rsidRDefault="00F56203" w:rsidP="006756B9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細明體" w:eastAsia="細明體" w:hAnsi="Times New Roman" w:hint="eastAsia"/>
                <w:noProof/>
                <w:kern w:val="0"/>
                <w:szCs w:val="24"/>
              </w:rPr>
              <w:t>如果找到該指令</w:t>
            </w:r>
          </w:p>
          <w:p w:rsidR="004C5EBC" w:rsidRDefault="00F56203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 w:rsidRPr="00F56203">
              <w:rPr>
                <w:rFonts w:ascii="細明體" w:eastAsia="細明體" w:hAnsi="Times New Roman" w:hint="eastAsia"/>
                <w:noProof/>
                <w:kern w:val="0"/>
                <w:szCs w:val="24"/>
              </w:rPr>
              <w:t xml:space="preserve">  則將位址加</w:t>
            </w:r>
            <w:r w:rsidRPr="00F56203">
              <w:rPr>
                <w:rFonts w:ascii="細明體" w:eastAsia="細明體" w:hAnsi="Times New Roman"/>
                <w:noProof/>
                <w:kern w:val="0"/>
                <w:szCs w:val="24"/>
              </w:rPr>
              <w:t xml:space="preserve"> 4</w:t>
            </w:r>
          </w:p>
          <w:p w:rsidR="004C5EBC" w:rsidRDefault="008170DB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>
              <w:rPr>
                <w:rFonts w:ascii="細明體" w:eastAsia="細明體" w:hAnsi="Times New Roman"/>
                <w:noProof/>
                <w:kern w:val="0"/>
                <w:szCs w:val="24"/>
              </w:rPr>
              <w:t>…</w:t>
            </w:r>
          </w:p>
        </w:tc>
      </w:tr>
    </w:tbl>
    <w:p w:rsidR="006950B1" w:rsidRDefault="006950B1" w:rsidP="00753B1F"/>
    <w:p w:rsidR="00E81F71" w:rsidRDefault="00A9277D" w:rsidP="00753B1F">
      <w:r>
        <w:rPr>
          <w:rFonts w:hint="eastAsia"/>
        </w:rPr>
        <w:t>值得注意的是，當組譯器進行到</w:t>
      </w:r>
      <w:r w:rsidR="00753B1F">
        <w:rPr>
          <w:rFonts w:hint="eastAsia"/>
        </w:rPr>
        <w:t>位址</w:t>
      </w:r>
      <w:r w:rsidR="00753B1F">
        <w:rPr>
          <w:rFonts w:hint="eastAsia"/>
        </w:rPr>
        <w:t xml:space="preserve"> 38 </w:t>
      </w:r>
      <w:r w:rsidR="00753B1F">
        <w:rPr>
          <w:rFonts w:hint="eastAsia"/>
        </w:rPr>
        <w:t>時會處理</w:t>
      </w:r>
      <w:r w:rsidR="00753B1F">
        <w:rPr>
          <w:rFonts w:hint="eastAsia"/>
        </w:rPr>
        <w:t xml:space="preserve"> a </w:t>
      </w:r>
      <w:r w:rsidR="00753B1F">
        <w:rPr>
          <w:rFonts w:hint="eastAsia"/>
        </w:rPr>
        <w:t>陣列，由於</w:t>
      </w:r>
      <w:r w:rsidR="00753B1F">
        <w:rPr>
          <w:rFonts w:hint="eastAsia"/>
        </w:rPr>
        <w:t xml:space="preserve"> a </w:t>
      </w:r>
      <w:r w:rsidR="00753B1F">
        <w:rPr>
          <w:rFonts w:hint="eastAsia"/>
        </w:rPr>
        <w:t>陣列包含了</w:t>
      </w:r>
      <w:r w:rsidR="00753B1F">
        <w:rPr>
          <w:rFonts w:hint="eastAsia"/>
        </w:rPr>
        <w:t xml:space="preserve"> 3, 7, 4 </w:t>
      </w:r>
      <w:r w:rsidR="00753B1F">
        <w:rPr>
          <w:rFonts w:hint="eastAsia"/>
        </w:rPr>
        <w:t>等三個</w:t>
      </w:r>
      <w:r w:rsidR="00753B1F">
        <w:rPr>
          <w:rFonts w:hint="eastAsia"/>
        </w:rPr>
        <w:t xml:space="preserve"> WORD</w:t>
      </w:r>
      <w:r w:rsidR="00753B1F">
        <w:rPr>
          <w:rFonts w:hint="eastAsia"/>
        </w:rPr>
        <w:t>型態的數值，</w:t>
      </w:r>
      <w:r w:rsidR="00E81F71">
        <w:rPr>
          <w:rFonts w:hint="eastAsia"/>
        </w:rPr>
        <w:t>此時，</w:t>
      </w:r>
      <w:r w:rsidR="001B7E2E">
        <w:rPr>
          <w:rFonts w:hint="eastAsia"/>
        </w:rPr>
        <w:t>位址</w:t>
      </w:r>
      <w:r w:rsidR="00E81F71">
        <w:rPr>
          <w:rFonts w:hint="eastAsia"/>
        </w:rPr>
        <w:t>會一次加上</w:t>
      </w:r>
      <w:r w:rsidR="00E81F71">
        <w:rPr>
          <w:rFonts w:hint="eastAsia"/>
        </w:rPr>
        <w:t xml:space="preserve"> 4*</w:t>
      </w:r>
      <w:r w:rsidR="00753B1F">
        <w:rPr>
          <w:rFonts w:hint="eastAsia"/>
        </w:rPr>
        <w:t>3</w:t>
      </w:r>
      <w:r w:rsidR="00E81F71">
        <w:rPr>
          <w:rFonts w:hint="eastAsia"/>
        </w:rPr>
        <w:t xml:space="preserve"> = 1</w:t>
      </w:r>
      <w:r w:rsidR="00753B1F">
        <w:rPr>
          <w:rFonts w:hint="eastAsia"/>
        </w:rPr>
        <w:t>2</w:t>
      </w:r>
      <w:r w:rsidR="00E81F71">
        <w:rPr>
          <w:rFonts w:hint="eastAsia"/>
        </w:rPr>
        <w:t xml:space="preserve"> </w:t>
      </w:r>
      <w:r w:rsidR="00E81F71">
        <w:rPr>
          <w:rFonts w:hint="eastAsia"/>
        </w:rPr>
        <w:t>的大小，於</w:t>
      </w:r>
      <w:r w:rsidR="00E81F71">
        <w:rPr>
          <w:rFonts w:hint="eastAsia"/>
        </w:rPr>
        <w:lastRenderedPageBreak/>
        <w:t>是位址從</w:t>
      </w:r>
      <w:r w:rsidR="00FD7524">
        <w:rPr>
          <w:rFonts w:hint="eastAsia"/>
        </w:rPr>
        <w:t>16</w:t>
      </w:r>
      <w:r w:rsidR="00FD7524">
        <w:rPr>
          <w:rFonts w:hint="eastAsia"/>
        </w:rPr>
        <w:t>進位</w:t>
      </w:r>
      <w:r w:rsidR="00E81F71">
        <w:rPr>
          <w:rFonts w:hint="eastAsia"/>
        </w:rPr>
        <w:t>的</w:t>
      </w:r>
      <w:r w:rsidR="00E81F71">
        <w:rPr>
          <w:rFonts w:hint="eastAsia"/>
        </w:rPr>
        <w:t xml:space="preserve"> 0x</w:t>
      </w:r>
      <w:r w:rsidR="00753B1F">
        <w:rPr>
          <w:rFonts w:hint="eastAsia"/>
        </w:rPr>
        <w:t>38</w:t>
      </w:r>
      <w:r w:rsidR="00E81F71">
        <w:rPr>
          <w:rFonts w:hint="eastAsia"/>
        </w:rPr>
        <w:t xml:space="preserve"> </w:t>
      </w:r>
      <w:r w:rsidR="00E81F71">
        <w:rPr>
          <w:rFonts w:hint="eastAsia"/>
        </w:rPr>
        <w:t>變成</w:t>
      </w:r>
      <w:r w:rsidR="00E81F71">
        <w:rPr>
          <w:rFonts w:hint="eastAsia"/>
        </w:rPr>
        <w:t xml:space="preserve"> 0x</w:t>
      </w:r>
      <w:r w:rsidR="00753B1F">
        <w:rPr>
          <w:rFonts w:hint="eastAsia"/>
        </w:rPr>
        <w:t>44</w:t>
      </w:r>
      <w:r w:rsidR="00E81F71">
        <w:rPr>
          <w:rFonts w:hint="eastAsia"/>
        </w:rPr>
        <w:t>。</w:t>
      </w:r>
    </w:p>
    <w:p w:rsidR="00A9277D" w:rsidRDefault="00E81F71" w:rsidP="00DA3771">
      <w:r>
        <w:rPr>
          <w:rFonts w:hint="eastAsia"/>
        </w:rPr>
        <w:t>這個結果是由第一階段演算法</w:t>
      </w:r>
      <w:r>
        <w:rPr>
          <w:rFonts w:hint="eastAsia"/>
        </w:rPr>
        <w:t xml:space="preserve"> (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_Ref219695769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>
        <w:rPr>
          <w:rFonts w:hint="eastAsia"/>
        </w:rPr>
        <w:t xml:space="preserve">) </w:t>
      </w:r>
      <w:r>
        <w:rPr>
          <w:rFonts w:hint="eastAsia"/>
        </w:rPr>
        <w:t>當中的下列片段所造成的。</w:t>
      </w:r>
    </w:p>
    <w:p w:rsidR="0090153F" w:rsidRDefault="0090153F" w:rsidP="0090153F"/>
    <w:tbl>
      <w:tblPr>
        <w:tblStyle w:val="af2"/>
        <w:tblW w:w="9180" w:type="dxa"/>
        <w:tblLook w:val="04A0"/>
      </w:tblPr>
      <w:tblGrid>
        <w:gridCol w:w="5211"/>
        <w:gridCol w:w="3969"/>
      </w:tblGrid>
      <w:tr w:rsidR="0090153F" w:rsidTr="006756B9">
        <w:tc>
          <w:tcPr>
            <w:tcW w:w="5211" w:type="dxa"/>
          </w:tcPr>
          <w:p w:rsidR="0090153F" w:rsidRDefault="0090153F" w:rsidP="006756B9">
            <w:r>
              <w:rPr>
                <w:rFonts w:hint="eastAsia"/>
                <w:sz w:val="22"/>
              </w:rPr>
              <w:t>組譯器的第一階段</w:t>
            </w:r>
            <w:r w:rsidRPr="00E37C5D">
              <w:rPr>
                <w:rFonts w:hint="eastAsia"/>
                <w:sz w:val="22"/>
              </w:rPr>
              <w:t>演算法</w:t>
            </w:r>
          </w:p>
        </w:tc>
        <w:tc>
          <w:tcPr>
            <w:tcW w:w="3969" w:type="dxa"/>
          </w:tcPr>
          <w:p w:rsidR="0090153F" w:rsidRPr="0090153F" w:rsidRDefault="00F56203" w:rsidP="006756B9">
            <w:pPr>
              <w:rPr>
                <w:szCs w:val="24"/>
              </w:rPr>
            </w:pPr>
            <w:r w:rsidRPr="00F56203">
              <w:rPr>
                <w:rFonts w:hint="eastAsia"/>
                <w:szCs w:val="24"/>
              </w:rPr>
              <w:t>說明</w:t>
            </w:r>
          </w:p>
        </w:tc>
      </w:tr>
      <w:tr w:rsidR="0090153F" w:rsidTr="006756B9">
        <w:tc>
          <w:tcPr>
            <w:tcW w:w="5211" w:type="dxa"/>
          </w:tcPr>
          <w:p w:rsidR="0090153F" w:rsidRDefault="0090153F" w:rsidP="0090153F">
            <w:r>
              <w:t>…</w:t>
            </w:r>
          </w:p>
          <w:p w:rsidR="0090153F" w:rsidRDefault="0090153F" w:rsidP="0090153F">
            <w:r>
              <w:tab/>
              <w:t>else if op is 'WORD'</w:t>
            </w:r>
          </w:p>
          <w:p w:rsidR="0090153F" w:rsidRDefault="0090153F" w:rsidP="0090153F">
            <w:r>
              <w:tab/>
              <w:t xml:space="preserve">  address += 4 * length(parameters)</w:t>
            </w:r>
          </w:p>
          <w:p w:rsidR="0090153F" w:rsidRPr="0090153F" w:rsidRDefault="0090153F" w:rsidP="006756B9">
            <w:r>
              <w:t>…</w:t>
            </w:r>
          </w:p>
        </w:tc>
        <w:tc>
          <w:tcPr>
            <w:tcW w:w="3969" w:type="dxa"/>
          </w:tcPr>
          <w:p w:rsidR="0090153F" w:rsidRDefault="0090153F" w:rsidP="0090153F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>
              <w:rPr>
                <w:rFonts w:ascii="Times New Roman" w:eastAsia="細明體" w:hAnsi="Times New Roman"/>
                <w:noProof/>
                <w:kern w:val="0"/>
                <w:szCs w:val="24"/>
              </w:rPr>
              <w:t>…</w:t>
            </w:r>
          </w:p>
          <w:p w:rsidR="0090153F" w:rsidRPr="008E471A" w:rsidRDefault="0090153F" w:rsidP="0090153F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>如果指令是</w:t>
            </w: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>WORD</w:t>
            </w:r>
          </w:p>
          <w:p w:rsidR="0090153F" w:rsidRDefault="0090153F" w:rsidP="0090153F">
            <w:pPr>
              <w:autoSpaceDE w:val="0"/>
              <w:autoSpaceDN w:val="0"/>
              <w:adjustRightInd w:val="0"/>
              <w:rPr>
                <w:rFonts w:ascii="Times New Roman" w:eastAsia="細明體" w:hAnsi="Times New Roman"/>
                <w:noProof/>
                <w:kern w:val="0"/>
                <w:szCs w:val="24"/>
              </w:rPr>
            </w:pP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 </w:t>
            </w: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>則將位址加</w:t>
            </w: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 xml:space="preserve"> 4 * </w:t>
            </w:r>
            <w:r w:rsidRPr="008E471A">
              <w:rPr>
                <w:rFonts w:ascii="Times New Roman" w:eastAsia="細明體" w:hAnsi="Times New Roman"/>
                <w:noProof/>
                <w:kern w:val="0"/>
                <w:szCs w:val="24"/>
              </w:rPr>
              <w:t>參數個數</w:t>
            </w:r>
          </w:p>
          <w:p w:rsidR="0090153F" w:rsidRPr="0090153F" w:rsidRDefault="0090153F" w:rsidP="0090153F">
            <w:pPr>
              <w:autoSpaceDE w:val="0"/>
              <w:autoSpaceDN w:val="0"/>
              <w:adjustRightInd w:val="0"/>
              <w:rPr>
                <w:rFonts w:ascii="細明體" w:eastAsia="細明體" w:hAnsi="Times New Roman"/>
                <w:noProof/>
                <w:kern w:val="0"/>
                <w:szCs w:val="24"/>
              </w:rPr>
            </w:pPr>
            <w:r>
              <w:rPr>
                <w:rFonts w:ascii="Times New Roman" w:eastAsia="細明體" w:hAnsi="Times New Roman"/>
                <w:noProof/>
                <w:kern w:val="0"/>
                <w:szCs w:val="24"/>
              </w:rPr>
              <w:t>…</w:t>
            </w:r>
          </w:p>
        </w:tc>
      </w:tr>
    </w:tbl>
    <w:p w:rsidR="0090153F" w:rsidRDefault="0090153F" w:rsidP="0090153F"/>
    <w:p w:rsidR="00A9277D" w:rsidRDefault="00E81F71" w:rsidP="00DA3771">
      <w:r>
        <w:rPr>
          <w:rFonts w:hint="eastAsia"/>
        </w:rPr>
        <w:t>當第一階段執行完之後，除了計算出指令位址之外，最重要的是要將標記與變數的位址記錄到符號表</w:t>
      </w:r>
      <w:r>
        <w:rPr>
          <w:rFonts w:hint="eastAsia"/>
        </w:rPr>
        <w:t xml:space="preserve"> </w:t>
      </w:r>
      <w:r w:rsidR="009A784F">
        <w:rPr>
          <w:rFonts w:hint="eastAsia"/>
        </w:rPr>
        <w:t>(</w:t>
      </w:r>
      <w:r>
        <w:rPr>
          <w:rFonts w:hint="eastAsia"/>
        </w:rPr>
        <w:t>Symbol Table</w:t>
      </w:r>
      <w:r w:rsidR="009A784F">
        <w:rPr>
          <w:rFonts w:hint="eastAsia"/>
        </w:rPr>
        <w:t xml:space="preserve">) </w:t>
      </w:r>
      <w:r>
        <w:rPr>
          <w:rFonts w:hint="eastAsia"/>
        </w:rPr>
        <w:t>當中。此時，該</w:t>
      </w:r>
      <w:r w:rsidR="009A784F">
        <w:rPr>
          <w:rFonts w:hint="eastAsia"/>
        </w:rPr>
        <w:t>符號表</w:t>
      </w:r>
      <w:r>
        <w:rPr>
          <w:rFonts w:hint="eastAsia"/>
        </w:rPr>
        <w:t>的內容</w:t>
      </w:r>
      <w:r w:rsidR="009A784F">
        <w:rPr>
          <w:rFonts w:hint="eastAsia"/>
        </w:rPr>
        <w:t>應該</w:t>
      </w:r>
      <w:r>
        <w:rPr>
          <w:rFonts w:hint="eastAsia"/>
        </w:rPr>
        <w:t>如</w:t>
      </w:r>
      <w:r w:rsidR="00441125">
        <w:fldChar w:fldCharType="begin"/>
      </w:r>
      <w:r w:rsidR="005874C7">
        <w:instrText xml:space="preserve"> </w:instrText>
      </w:r>
      <w:r w:rsidR="005874C7">
        <w:rPr>
          <w:rFonts w:hint="eastAsia"/>
        </w:rPr>
        <w:instrText>REF _Ref219778809 \h</w:instrText>
      </w:r>
      <w:r w:rsidR="005874C7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圖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6</w:t>
      </w:r>
      <w:r w:rsidR="00441125">
        <w:fldChar w:fldCharType="end"/>
      </w:r>
      <w:r>
        <w:rPr>
          <w:rFonts w:hint="eastAsia"/>
        </w:rPr>
        <w:t>所示。</w:t>
      </w:r>
    </w:p>
    <w:p w:rsidR="005874C7" w:rsidRDefault="005874C7" w:rsidP="00DA377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2410"/>
      </w:tblGrid>
      <w:tr w:rsidR="00753B1F" w:rsidRPr="00C47F3D">
        <w:trPr>
          <w:jc w:val="center"/>
        </w:trPr>
        <w:tc>
          <w:tcPr>
            <w:tcW w:w="1526" w:type="dxa"/>
          </w:tcPr>
          <w:p w:rsidR="00753B1F" w:rsidRPr="00C47F3D" w:rsidRDefault="00753B1F" w:rsidP="00DA3771">
            <w:r w:rsidRPr="00C47F3D">
              <w:rPr>
                <w:rFonts w:hint="eastAsia"/>
              </w:rPr>
              <w:t>符號名稱</w:t>
            </w:r>
          </w:p>
        </w:tc>
        <w:tc>
          <w:tcPr>
            <w:tcW w:w="2410" w:type="dxa"/>
          </w:tcPr>
          <w:p w:rsidR="00753B1F" w:rsidRPr="00C47F3D" w:rsidRDefault="00753B1F" w:rsidP="00795347">
            <w:r>
              <w:rPr>
                <w:rFonts w:hint="eastAsia"/>
              </w:rPr>
              <w:t>位址</w:t>
            </w:r>
          </w:p>
        </w:tc>
      </w:tr>
      <w:tr w:rsidR="00753B1F" w:rsidRPr="00C47F3D">
        <w:trPr>
          <w:jc w:val="center"/>
        </w:trPr>
        <w:tc>
          <w:tcPr>
            <w:tcW w:w="1526" w:type="dxa"/>
          </w:tcPr>
          <w:p w:rsidR="00753B1F" w:rsidRPr="00C47F3D" w:rsidRDefault="00753B1F" w:rsidP="00DA3771">
            <w:r>
              <w:rPr>
                <w:rFonts w:hint="eastAsia"/>
              </w:rPr>
              <w:t>FOR</w:t>
            </w:r>
          </w:p>
        </w:tc>
        <w:tc>
          <w:tcPr>
            <w:tcW w:w="2410" w:type="dxa"/>
          </w:tcPr>
          <w:p w:rsidR="00753B1F" w:rsidRPr="00C47F3D" w:rsidRDefault="00753B1F" w:rsidP="00795347">
            <w:r w:rsidRPr="00C47F3D">
              <w:rPr>
                <w:rFonts w:hint="eastAsia"/>
              </w:rPr>
              <w:t>0x1</w:t>
            </w:r>
            <w:r>
              <w:rPr>
                <w:rFonts w:hint="eastAsia"/>
              </w:rPr>
              <w:t>4</w:t>
            </w:r>
          </w:p>
        </w:tc>
      </w:tr>
      <w:tr w:rsidR="00753B1F" w:rsidRPr="00C47F3D">
        <w:trPr>
          <w:jc w:val="center"/>
        </w:trPr>
        <w:tc>
          <w:tcPr>
            <w:tcW w:w="1526" w:type="dxa"/>
          </w:tcPr>
          <w:p w:rsidR="00753B1F" w:rsidRPr="00C47F3D" w:rsidRDefault="00753B1F" w:rsidP="00DA3771">
            <w:r>
              <w:t>a</w:t>
            </w:r>
          </w:p>
        </w:tc>
        <w:tc>
          <w:tcPr>
            <w:tcW w:w="2410" w:type="dxa"/>
          </w:tcPr>
          <w:p w:rsidR="00753B1F" w:rsidRPr="00C47F3D" w:rsidRDefault="00753B1F" w:rsidP="009C0F41">
            <w:r w:rsidRPr="00C47F3D">
              <w:rPr>
                <w:rFonts w:hint="eastAsia"/>
              </w:rPr>
              <w:t>0x3</w:t>
            </w:r>
            <w:r>
              <w:rPr>
                <w:rFonts w:hint="eastAsia"/>
              </w:rPr>
              <w:t>8</w:t>
            </w:r>
          </w:p>
        </w:tc>
      </w:tr>
      <w:tr w:rsidR="00753B1F" w:rsidRPr="00C47F3D" w:rsidTr="00630708">
        <w:trPr>
          <w:jc w:val="center"/>
        </w:trPr>
        <w:tc>
          <w:tcPr>
            <w:tcW w:w="1526" w:type="dxa"/>
          </w:tcPr>
          <w:p w:rsidR="00753B1F" w:rsidRPr="00C47F3D" w:rsidRDefault="00753B1F" w:rsidP="00630708">
            <w:r>
              <w:rPr>
                <w:rFonts w:hint="eastAsia"/>
              </w:rPr>
              <w:t>aptr</w:t>
            </w:r>
          </w:p>
        </w:tc>
        <w:tc>
          <w:tcPr>
            <w:tcW w:w="2410" w:type="dxa"/>
          </w:tcPr>
          <w:p w:rsidR="00753B1F" w:rsidRPr="00C47F3D" w:rsidRDefault="00753B1F" w:rsidP="00630708">
            <w:r w:rsidRPr="00C47F3D">
              <w:rPr>
                <w:rFonts w:hint="eastAsia"/>
              </w:rPr>
              <w:t>0x4</w:t>
            </w:r>
            <w:r>
              <w:rPr>
                <w:rFonts w:hint="eastAsia"/>
              </w:rPr>
              <w:t>4</w:t>
            </w:r>
          </w:p>
        </w:tc>
      </w:tr>
      <w:tr w:rsidR="00753B1F" w:rsidRPr="00C47F3D" w:rsidTr="00630708">
        <w:trPr>
          <w:jc w:val="center"/>
        </w:trPr>
        <w:tc>
          <w:tcPr>
            <w:tcW w:w="1526" w:type="dxa"/>
          </w:tcPr>
          <w:p w:rsidR="00753B1F" w:rsidRPr="00C47F3D" w:rsidRDefault="00753B1F" w:rsidP="00630708">
            <w:r w:rsidRPr="00C47F3D">
              <w:rPr>
                <w:rFonts w:hint="eastAsia"/>
              </w:rPr>
              <w:t>sum</w:t>
            </w:r>
          </w:p>
        </w:tc>
        <w:tc>
          <w:tcPr>
            <w:tcW w:w="2410" w:type="dxa"/>
          </w:tcPr>
          <w:p w:rsidR="00753B1F" w:rsidRPr="00C47F3D" w:rsidRDefault="00753B1F" w:rsidP="00630708">
            <w:r w:rsidRPr="00C47F3D">
              <w:rPr>
                <w:rFonts w:hint="eastAsia"/>
              </w:rPr>
              <w:t>0x</w:t>
            </w:r>
            <w:r>
              <w:rPr>
                <w:rFonts w:hint="eastAsia"/>
              </w:rPr>
              <w:t>48</w:t>
            </w:r>
          </w:p>
        </w:tc>
      </w:tr>
    </w:tbl>
    <w:p w:rsidR="005874C7" w:rsidRDefault="005874C7" w:rsidP="005874C7">
      <w:pPr>
        <w:pStyle w:val="a8"/>
        <w:jc w:val="center"/>
      </w:pPr>
      <w:bookmarkStart w:id="36" w:name="_Ref21977880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49431F">
        <w:t>.</w:t>
      </w:r>
      <w:r w:rsidR="00441125">
        <w:fldChar w:fldCharType="begin"/>
      </w:r>
      <w:r w:rsidR="0049431F">
        <w:instrText xml:space="preserve"> </w:instrText>
      </w:r>
      <w:r w:rsidR="0049431F">
        <w:rPr>
          <w:rFonts w:hint="eastAsia"/>
        </w:rPr>
        <w:instrText xml:space="preserve">SEQ </w:instrText>
      </w:r>
      <w:r w:rsidR="0049431F">
        <w:rPr>
          <w:rFonts w:hint="eastAsia"/>
        </w:rPr>
        <w:instrText>圖</w:instrText>
      </w:r>
      <w:r w:rsidR="0049431F">
        <w:rPr>
          <w:rFonts w:hint="eastAsia"/>
        </w:rPr>
        <w:instrText xml:space="preserve"> \* ARABIC \s 1</w:instrText>
      </w:r>
      <w:r w:rsidR="0049431F">
        <w:instrText xml:space="preserve"> </w:instrText>
      </w:r>
      <w:r w:rsidR="00441125">
        <w:fldChar w:fldCharType="separate"/>
      </w:r>
      <w:r w:rsidR="008B1C1A">
        <w:rPr>
          <w:noProof/>
        </w:rPr>
        <w:t>6</w:t>
      </w:r>
      <w:r w:rsidR="00441125">
        <w:fldChar w:fldCharType="end"/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組合語言程式</w:t>
      </w:r>
      <w:fldSimple w:instr=" REF _Ref219773281 \h  \* MERGEFORMAT ">
        <w:r w:rsidR="008B1C1A">
          <w:rPr>
            <w:rFonts w:hint="eastAsia"/>
          </w:rPr>
          <w:t>範例</w:t>
        </w:r>
        <w:r w:rsidR="008B1C1A">
          <w:rPr>
            <w:rFonts w:hint="eastAsia"/>
          </w:rPr>
          <w:t xml:space="preserve"> </w:t>
        </w:r>
        <w:r w:rsidR="008B1C1A">
          <w:rPr>
            <w:noProof/>
          </w:rPr>
          <w:t>4.8</w:t>
        </w:r>
      </w:fldSimple>
      <w:r>
        <w:rPr>
          <w:rFonts w:hint="eastAsia"/>
        </w:rPr>
        <w:t>於組譯第一階段執行完後的符號表</w:t>
      </w:r>
    </w:p>
    <w:p w:rsidR="00795347" w:rsidRDefault="00795347" w:rsidP="00795347"/>
    <w:p w:rsidR="00795347" w:rsidRDefault="00CB0419" w:rsidP="00795347">
      <w:r>
        <w:rPr>
          <w:rFonts w:hint="eastAsia"/>
        </w:rPr>
        <w:t>有了這個符號表之後，就可以進行</w:t>
      </w:r>
      <w:r w:rsidR="00A91848">
        <w:rPr>
          <w:rFonts w:hint="eastAsia"/>
        </w:rPr>
        <w:t>第二階段的組譯功能，對指令與資料進行編碼，後輸出到目的檔當中。</w:t>
      </w:r>
      <w:r w:rsidR="0012496D">
        <w:rPr>
          <w:rFonts w:hint="eastAsia"/>
        </w:rPr>
        <w:t>最後，輸出的目的檔格式將如</w:t>
      </w:r>
      <w:r w:rsidR="00441125">
        <w:fldChar w:fldCharType="begin"/>
      </w:r>
      <w:r w:rsidR="0065709C">
        <w:instrText xml:space="preserve"> </w:instrText>
      </w:r>
      <w:r w:rsidR="0065709C">
        <w:rPr>
          <w:rFonts w:hint="eastAsia"/>
        </w:rPr>
        <w:instrText>REF _Ref230079073 \h</w:instrText>
      </w:r>
      <w:r w:rsidR="0065709C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9</w:t>
      </w:r>
      <w:r w:rsidR="00441125">
        <w:fldChar w:fldCharType="end"/>
      </w:r>
      <w:r w:rsidR="0012496D">
        <w:rPr>
          <w:rFonts w:hint="eastAsia"/>
        </w:rPr>
        <w:t>。</w:t>
      </w:r>
    </w:p>
    <w:p w:rsidR="007B0CA6" w:rsidRDefault="007B0CA6" w:rsidP="007B0CA6"/>
    <w:p w:rsidR="007B0CA6" w:rsidRPr="00F472C1" w:rsidRDefault="007B0CA6" w:rsidP="007B0CA6">
      <w:pPr>
        <w:pStyle w:val="a8"/>
      </w:pPr>
      <w:bookmarkStart w:id="37" w:name="_Ref230079073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 w:rsidR="00F56203"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 w:rsidR="009A5A39">
        <w:t>.</w:t>
      </w:r>
      <w:r w:rsidR="00441125">
        <w:fldChar w:fldCharType="begin"/>
      </w:r>
      <w:r w:rsidR="009A5A39">
        <w:instrText xml:space="preserve"> </w:instrText>
      </w:r>
      <w:r w:rsidR="009A5A39">
        <w:rPr>
          <w:rFonts w:hint="eastAsia"/>
        </w:rPr>
        <w:instrText xml:space="preserve">SEQ </w:instrText>
      </w:r>
      <w:r w:rsidR="009A5A39">
        <w:rPr>
          <w:rFonts w:hint="eastAsia"/>
        </w:rPr>
        <w:instrText>範例</w:instrText>
      </w:r>
      <w:r w:rsidR="009A5A39">
        <w:rPr>
          <w:rFonts w:hint="eastAsia"/>
        </w:rPr>
        <w:instrText xml:space="preserve"> \* ARABIC \s 1</w:instrText>
      </w:r>
      <w:r w:rsidR="009A5A39">
        <w:instrText xml:space="preserve"> </w:instrText>
      </w:r>
      <w:r w:rsidR="00441125">
        <w:fldChar w:fldCharType="separate"/>
      </w:r>
      <w:r w:rsidR="008B1C1A">
        <w:rPr>
          <w:noProof/>
        </w:rPr>
        <w:t>9</w:t>
      </w:r>
      <w:r w:rsidR="00441125">
        <w:fldChar w:fldCharType="end"/>
      </w:r>
      <w:bookmarkEnd w:id="37"/>
      <w:r w:rsidRPr="003E1CBF">
        <w:rPr>
          <w:rFonts w:hint="eastAsia"/>
        </w:rPr>
        <w:t xml:space="preserve"> </w:t>
      </w:r>
      <w:r>
        <w:rPr>
          <w:rFonts w:hint="eastAsia"/>
        </w:rPr>
        <w:t>&lt;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_Ref219773281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8</w:t>
      </w:r>
      <w:r w:rsidR="00441125">
        <w:fldChar w:fldCharType="end"/>
      </w:r>
      <w:r>
        <w:rPr>
          <w:rFonts w:hint="eastAsia"/>
        </w:rPr>
        <w:t xml:space="preserve"> &gt;</w:t>
      </w:r>
      <w:r>
        <w:rPr>
          <w:rFonts w:hint="eastAsia"/>
        </w:rPr>
        <w:t>的目的檔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7B0CA6" w:rsidRPr="00C47F3D">
        <w:tc>
          <w:tcPr>
            <w:tcW w:w="8362" w:type="dxa"/>
          </w:tcPr>
          <w:p w:rsidR="00633537" w:rsidRDefault="00633537" w:rsidP="00633537">
            <w:pPr>
              <w:rPr>
                <w:rFonts w:ascii="SimHei" w:eastAsiaTheme="minorEastAsia" w:hAnsi="SimSun"/>
              </w:rPr>
            </w:pPr>
            <w:r w:rsidRPr="00633537">
              <w:rPr>
                <w:rFonts w:ascii="SimHei" w:eastAsia="SimHei" w:hAnsi="SimSun"/>
              </w:rPr>
              <w:t>08100000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002F003C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08300003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08400004</w:t>
            </w:r>
          </w:p>
          <w:p w:rsidR="00633537" w:rsidRDefault="00633537" w:rsidP="00633537">
            <w:pPr>
              <w:rPr>
                <w:rFonts w:ascii="SimHei" w:eastAsiaTheme="minorEastAsia" w:hAnsi="SimSun"/>
              </w:rPr>
            </w:pPr>
            <w:r w:rsidRPr="00633537">
              <w:rPr>
                <w:rFonts w:ascii="SimHei" w:eastAsia="SimHei" w:hAnsi="SimSun"/>
              </w:rPr>
              <w:t>08900001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00520000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13115000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13224000</w:t>
            </w:r>
          </w:p>
          <w:p w:rsidR="00633537" w:rsidRDefault="00633537" w:rsidP="00633537">
            <w:pPr>
              <w:rPr>
                <w:rFonts w:ascii="SimHei" w:eastAsiaTheme="minorEastAsia" w:hAnsi="SimSun"/>
              </w:rPr>
            </w:pPr>
            <w:r w:rsidRPr="00633537">
              <w:rPr>
                <w:rFonts w:ascii="SimHei" w:eastAsia="SimHei" w:hAnsi="SimSun"/>
              </w:rPr>
              <w:t>14339000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10309000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21FFFFE8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011F0018</w:t>
            </w:r>
          </w:p>
          <w:p w:rsidR="00633537" w:rsidRDefault="00633537" w:rsidP="00633537">
            <w:pPr>
              <w:rPr>
                <w:rFonts w:ascii="SimHei" w:eastAsiaTheme="minorEastAsia" w:hAnsi="SimSun"/>
              </w:rPr>
            </w:pPr>
            <w:r w:rsidRPr="00633537">
              <w:rPr>
                <w:rFonts w:ascii="SimHei" w:eastAsia="SimHei" w:hAnsi="SimSun"/>
              </w:rPr>
              <w:t>008F0014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2C000000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00000003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33537">
              <w:rPr>
                <w:rFonts w:ascii="SimHei" w:eastAsia="SimHei" w:hAnsi="SimSun"/>
              </w:rPr>
              <w:t>00000007</w:t>
            </w:r>
          </w:p>
          <w:p w:rsidR="007B0CA6" w:rsidRPr="00C47F3D" w:rsidRDefault="00633537" w:rsidP="007B0CA6">
            <w:r w:rsidRPr="00633537">
              <w:rPr>
                <w:rFonts w:ascii="SimHei" w:eastAsia="SimHei" w:hAnsi="SimSun"/>
              </w:rPr>
              <w:t>000000040000003800000000</w:t>
            </w:r>
          </w:p>
        </w:tc>
      </w:tr>
    </w:tbl>
    <w:p w:rsidR="00FF6BD7" w:rsidRDefault="00FF6BD7" w:rsidP="00A736B9">
      <w:pPr>
        <w:rPr>
          <w:b/>
        </w:rPr>
      </w:pPr>
    </w:p>
    <w:p w:rsidR="004B2734" w:rsidRDefault="004B2734" w:rsidP="002E5FD5">
      <w:pPr>
        <w:pStyle w:val="2"/>
        <w:numPr>
          <w:ilvl w:val="1"/>
          <w:numId w:val="20"/>
        </w:numPr>
      </w:pPr>
      <w:bookmarkStart w:id="38" w:name="_Toc228256545"/>
      <w:bookmarkStart w:id="39" w:name="_Ref260059109"/>
      <w:r>
        <w:rPr>
          <w:rFonts w:hint="eastAsia"/>
        </w:rPr>
        <w:t>實務案</w:t>
      </w:r>
      <w:r w:rsidRPr="004B2734">
        <w:rPr>
          <w:rFonts w:hint="eastAsia"/>
        </w:rPr>
        <w:t>例</w:t>
      </w:r>
      <w:bookmarkEnd w:id="38"/>
      <w:r w:rsidR="000639BB">
        <w:rPr>
          <w:rFonts w:hint="eastAsia"/>
        </w:rPr>
        <w:t>：處理器</w:t>
      </w:r>
      <w:r w:rsidR="000639BB">
        <w:rPr>
          <w:rFonts w:hint="eastAsia"/>
        </w:rPr>
        <w:t>IA32</w:t>
      </w:r>
      <w:r w:rsidR="000639BB">
        <w:rPr>
          <w:rFonts w:hint="eastAsia"/>
        </w:rPr>
        <w:t>上的</w:t>
      </w:r>
      <w:r w:rsidR="000639BB">
        <w:rPr>
          <w:rFonts w:hint="eastAsia"/>
        </w:rPr>
        <w:t>GNU</w:t>
      </w:r>
      <w:r w:rsidR="000639BB">
        <w:rPr>
          <w:rFonts w:hint="eastAsia"/>
        </w:rPr>
        <w:t>組譯器</w:t>
      </w:r>
      <w:bookmarkEnd w:id="39"/>
    </w:p>
    <w:p w:rsidR="000639BB" w:rsidRDefault="007439F6" w:rsidP="00F56203">
      <w:r>
        <w:rPr>
          <w:rFonts w:hint="eastAsia"/>
        </w:rPr>
        <w:t>接著，讓我們來看看真實的組譯器設計原理，我們將研究目標鎖定在</w:t>
      </w:r>
      <w:r>
        <w:rPr>
          <w:rFonts w:hint="eastAsia"/>
        </w:rPr>
        <w:t xml:space="preserve"> IA32 </w:t>
      </w:r>
      <w:r>
        <w:rPr>
          <w:rFonts w:hint="eastAsia"/>
        </w:rPr>
        <w:t>處理器上的</w:t>
      </w:r>
      <w:r>
        <w:rPr>
          <w:rFonts w:hint="eastAsia"/>
        </w:rPr>
        <w:t xml:space="preserve"> GNU </w:t>
      </w:r>
      <w:r>
        <w:rPr>
          <w:rFonts w:hint="eastAsia"/>
        </w:rPr>
        <w:t>組譯器</w:t>
      </w:r>
      <w:r>
        <w:rPr>
          <w:rFonts w:hint="eastAsia"/>
        </w:rPr>
        <w:t xml:space="preserve"> as</w:t>
      </w:r>
      <w:r>
        <w:rPr>
          <w:rFonts w:hint="eastAsia"/>
        </w:rPr>
        <w:t>，以便進一步理解真實組譯器的設計原理。</w:t>
      </w:r>
    </w:p>
    <w:p w:rsidR="00993170" w:rsidRDefault="00993170" w:rsidP="000639BB">
      <w:bookmarkStart w:id="40" w:name="_Toc228256546"/>
    </w:p>
    <w:p w:rsidR="00F56203" w:rsidRDefault="003D204D" w:rsidP="00F56203">
      <w:r>
        <w:rPr>
          <w:rFonts w:hint="eastAsia"/>
        </w:rPr>
        <w:t>在本節當中，我們將使用</w:t>
      </w:r>
      <w:r>
        <w:rPr>
          <w:rFonts w:hint="eastAsia"/>
        </w:rPr>
        <w:t xml:space="preserve"> GNU </w:t>
      </w:r>
      <w:r>
        <w:rPr>
          <w:rFonts w:hint="eastAsia"/>
        </w:rPr>
        <w:t>的</w:t>
      </w:r>
      <w:r>
        <w:rPr>
          <w:rFonts w:hint="eastAsia"/>
        </w:rPr>
        <w:t xml:space="preserve"> AS </w:t>
      </w:r>
      <w:r>
        <w:rPr>
          <w:rFonts w:hint="eastAsia"/>
        </w:rPr>
        <w:t>組譯器觀察</w:t>
      </w:r>
      <w:r>
        <w:rPr>
          <w:rFonts w:hint="eastAsia"/>
        </w:rPr>
        <w:t xml:space="preserve"> IA32 </w:t>
      </w:r>
      <w:r>
        <w:rPr>
          <w:rFonts w:hint="eastAsia"/>
        </w:rPr>
        <w:t>的指令編碼方式，以學習</w:t>
      </w:r>
      <w:r>
        <w:rPr>
          <w:rFonts w:hint="eastAsia"/>
        </w:rPr>
        <w:t xml:space="preserve"> IA32 </w:t>
      </w:r>
      <w:r>
        <w:rPr>
          <w:rFonts w:hint="eastAsia"/>
        </w:rPr>
        <w:t>組譯器的設計原理。</w:t>
      </w:r>
    </w:p>
    <w:p w:rsidR="00F56203" w:rsidRDefault="00F56203" w:rsidP="00F56203"/>
    <w:p w:rsidR="00603289" w:rsidRDefault="003D204D" w:rsidP="00603289"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參數，可以讓</w:t>
      </w:r>
      <w:r w:rsidR="00603289">
        <w:rPr>
          <w:rFonts w:hint="eastAsia"/>
        </w:rPr>
        <w:t xml:space="preserve">GNU </w:t>
      </w:r>
      <w:r w:rsidR="00603289">
        <w:rPr>
          <w:rFonts w:hint="eastAsia"/>
        </w:rPr>
        <w:t>的</w:t>
      </w:r>
      <w:r w:rsidR="00603289">
        <w:rPr>
          <w:rFonts w:hint="eastAsia"/>
        </w:rPr>
        <w:t xml:space="preserve"> as </w:t>
      </w:r>
      <w:r w:rsidR="00603289">
        <w:rPr>
          <w:rFonts w:hint="eastAsia"/>
        </w:rPr>
        <w:t>組譯器</w:t>
      </w:r>
      <w:r w:rsidR="00603289">
        <w:rPr>
          <w:rStyle w:val="aff"/>
        </w:rPr>
        <w:footnoteReference w:id="3"/>
      </w:r>
      <w:r w:rsidR="00603289">
        <w:rPr>
          <w:rFonts w:hint="eastAsia"/>
        </w:rPr>
        <w:t>產生組譯報表檔，</w:t>
      </w:r>
      <w:r w:rsidR="00441125">
        <w:fldChar w:fldCharType="begin"/>
      </w:r>
      <w:r w:rsidR="00603289">
        <w:instrText xml:space="preserve"> </w:instrText>
      </w:r>
      <w:r w:rsidR="00603289">
        <w:rPr>
          <w:rFonts w:hint="eastAsia"/>
        </w:rPr>
        <w:instrText>REF _Ref240178908 \h</w:instrText>
      </w:r>
      <w:r w:rsidR="00603289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10</w:t>
      </w:r>
      <w:r w:rsidR="00441125">
        <w:fldChar w:fldCharType="end"/>
      </w:r>
      <w:r w:rsidR="00603289">
        <w:rPr>
          <w:rFonts w:hint="eastAsia"/>
        </w:rPr>
        <w:t>顯示了筆者的組譯過程與輸出報表。</w:t>
      </w:r>
    </w:p>
    <w:p w:rsidR="00603289" w:rsidRPr="00A50965" w:rsidRDefault="00603289" w:rsidP="00603289"/>
    <w:p w:rsidR="00603289" w:rsidRDefault="00603289" w:rsidP="00603289">
      <w:r>
        <w:rPr>
          <w:rFonts w:hint="eastAsia"/>
        </w:rPr>
        <w:t>從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>REF _Ref240178908 \h</w:instrText>
      </w:r>
      <w:r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10</w:t>
      </w:r>
      <w:r w:rsidR="00441125">
        <w:fldChar w:fldCharType="end"/>
      </w:r>
      <w:r>
        <w:rPr>
          <w:rFonts w:hint="eastAsia"/>
        </w:rPr>
        <w:t>中可看出各個變數與標記的位址，變數</w:t>
      </w:r>
      <w:r>
        <w:rPr>
          <w:rFonts w:hint="eastAsia"/>
        </w:rPr>
        <w:t xml:space="preserve"> sum </w:t>
      </w:r>
      <w:r>
        <w:rPr>
          <w:rFonts w:hint="eastAsia"/>
        </w:rPr>
        <w:t>位址為</w:t>
      </w:r>
      <w:r>
        <w:rPr>
          <w:rFonts w:hint="eastAsia"/>
        </w:rPr>
        <w:t xml:space="preserve"> .data </w:t>
      </w:r>
      <w:r>
        <w:rPr>
          <w:rFonts w:hint="eastAsia"/>
        </w:rPr>
        <w:t>段的</w:t>
      </w:r>
      <w:r>
        <w:rPr>
          <w:rFonts w:hint="eastAsia"/>
        </w:rPr>
        <w:t xml:space="preserve"> 00000000</w:t>
      </w:r>
      <w:r>
        <w:rPr>
          <w:rFonts w:hint="eastAsia"/>
        </w:rPr>
        <w:t>，標記</w:t>
      </w:r>
      <w:r>
        <w:rPr>
          <w:rFonts w:hint="eastAsia"/>
        </w:rPr>
        <w:t xml:space="preserve"> _asmMain </w:t>
      </w:r>
      <w:r>
        <w:rPr>
          <w:rFonts w:hint="eastAsia"/>
        </w:rPr>
        <w:t>的位址為</w:t>
      </w:r>
      <w:r>
        <w:rPr>
          <w:rFonts w:hint="eastAsia"/>
        </w:rPr>
        <w:t xml:space="preserve"> .text </w:t>
      </w:r>
      <w:r>
        <w:rPr>
          <w:rFonts w:hint="eastAsia"/>
        </w:rPr>
        <w:t>段的</w:t>
      </w:r>
      <w:r>
        <w:rPr>
          <w:rFonts w:hint="eastAsia"/>
        </w:rPr>
        <w:t>00000000</w:t>
      </w:r>
      <w:r>
        <w:rPr>
          <w:rFonts w:hint="eastAsia"/>
        </w:rPr>
        <w:t>，而</w:t>
      </w:r>
      <w:r>
        <w:rPr>
          <w:rFonts w:hint="eastAsia"/>
        </w:rPr>
        <w:t xml:space="preserve"> FOR1 </w:t>
      </w:r>
      <w:r>
        <w:rPr>
          <w:rFonts w:hint="eastAsia"/>
        </w:rPr>
        <w:t>的位址為</w:t>
      </w:r>
      <w:r>
        <w:rPr>
          <w:rFonts w:hint="eastAsia"/>
        </w:rPr>
        <w:t xml:space="preserve"> .text </w:t>
      </w:r>
      <w:r>
        <w:rPr>
          <w:rFonts w:hint="eastAsia"/>
        </w:rPr>
        <w:t>段的</w:t>
      </w:r>
      <w:r>
        <w:rPr>
          <w:rFonts w:hint="eastAsia"/>
        </w:rPr>
        <w:t xml:space="preserve"> 00000005</w:t>
      </w:r>
      <w:r>
        <w:rPr>
          <w:rFonts w:hint="eastAsia"/>
        </w:rPr>
        <w:t>。</w:t>
      </w:r>
    </w:p>
    <w:p w:rsidR="00603289" w:rsidRPr="004A7EF9" w:rsidRDefault="00603289" w:rsidP="00603289"/>
    <w:p w:rsidR="00603289" w:rsidRPr="00320801" w:rsidRDefault="00603289" w:rsidP="00603289">
      <w:bookmarkStart w:id="41" w:name="_Ref240178908"/>
      <w:r>
        <w:rPr>
          <w:rFonts w:hint="eastAsia"/>
        </w:rPr>
        <w:t>範例</w:t>
      </w:r>
      <w:r>
        <w:rPr>
          <w:rFonts w:hint="eastAsia"/>
        </w:rPr>
        <w:t xml:space="preserve"> </w:t>
      </w:r>
      <w:r w:rsidR="00441125">
        <w:fldChar w:fldCharType="begin"/>
      </w:r>
      <w:r>
        <w:instrText xml:space="preserve"> STYLEREF 1 \s </w:instrText>
      </w:r>
      <w:r w:rsidR="00441125">
        <w:fldChar w:fldCharType="separate"/>
      </w:r>
      <w:r w:rsidR="008B1C1A">
        <w:rPr>
          <w:noProof/>
        </w:rPr>
        <w:t>4</w:t>
      </w:r>
      <w:r w:rsidR="00441125">
        <w:fldChar w:fldCharType="end"/>
      </w:r>
      <w:r>
        <w:t>.</w:t>
      </w:r>
      <w:r w:rsidR="0044112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441125">
        <w:fldChar w:fldCharType="separate"/>
      </w:r>
      <w:r w:rsidR="008B1C1A">
        <w:rPr>
          <w:noProof/>
        </w:rPr>
        <w:t>10</w:t>
      </w:r>
      <w:r w:rsidR="00441125">
        <w:fldChar w:fldCharType="end"/>
      </w:r>
      <w:bookmarkEnd w:id="41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GNU as </w:t>
      </w:r>
      <w:r>
        <w:rPr>
          <w:rFonts w:hint="eastAsia"/>
        </w:rPr>
        <w:t>產生組譯報表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30"/>
      </w:tblGrid>
      <w:tr w:rsidR="00603289" w:rsidRPr="000C6A45" w:rsidTr="00603289">
        <w:tc>
          <w:tcPr>
            <w:tcW w:w="8330" w:type="dxa"/>
          </w:tcPr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>C:\ch03&gt;as -a gnu_sum.s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>GAS LISTING gnu_sum.s                   page 1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1                            .data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2 0000 00000000      sum: .long 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3 0004 00000000              .text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3      00000000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3      00000000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4                    .globl _asmMain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5                   </w:t>
            </w:r>
            <w:r w:rsidR="005C18FF">
              <w:rPr>
                <w:rFonts w:ascii="SimHei" w:eastAsiaTheme="minorEastAsia" w:hint="eastAsia"/>
              </w:rPr>
              <w:t xml:space="preserve"> </w:t>
            </w:r>
            <w:r w:rsidRPr="00603289">
              <w:rPr>
                <w:rFonts w:ascii="SimHei" w:eastAsia="SimHei"/>
              </w:rPr>
              <w:t>.def _asmMain; .scl 2; .type 32; .endef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6                    _asmMain: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7 0000 B8010000              mov $1, %eax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7      00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8                    FOR1: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9 0005 01050000              addl %eax, sum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9      0000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10 000b 83C001                addl $1, %eax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11 000e 83F80A                cmpl $10,%eax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12 0011 7EF2                  jle FOR1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13 0013 A1000000              movl sum, %eax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13      00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14 0018 C3909090              ret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14      90909090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br w:type="page"/>
              <w:t>GAS LISTING gnu_sum.s                  page 2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>DEFINED SYMBOLS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lastRenderedPageBreak/>
              <w:t xml:space="preserve">                            *ABS*:00000000 fake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        gnu_sum.s:2      .data:00000000 sum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        gnu_sum.s:6      .text:00000000 _asmMain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 xml:space="preserve">           gnu_sum.s:8      .text:00000005 FOR1</w:t>
            </w: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</w:p>
          <w:p w:rsidR="00603289" w:rsidRPr="00603289" w:rsidRDefault="00603289" w:rsidP="00630708">
            <w:pPr>
              <w:rPr>
                <w:rFonts w:ascii="SimHei" w:eastAsia="SimHei"/>
              </w:rPr>
            </w:pPr>
            <w:r w:rsidRPr="00603289">
              <w:rPr>
                <w:rFonts w:ascii="SimHei" w:eastAsia="SimHei"/>
              </w:rPr>
              <w:t>NO UNDEFINED SYMBOLS</w:t>
            </w:r>
          </w:p>
        </w:tc>
      </w:tr>
    </w:tbl>
    <w:p w:rsidR="00603289" w:rsidRPr="004A7EF9" w:rsidRDefault="00603289" w:rsidP="00603289">
      <w:pPr>
        <w:rPr>
          <w:rFonts w:ascii="Times New Roman" w:hAnsi="Times New Roman"/>
        </w:rPr>
      </w:pPr>
    </w:p>
    <w:p w:rsidR="00F56203" w:rsidRPr="00F56203" w:rsidRDefault="00F56203" w:rsidP="00F56203">
      <w:pPr>
        <w:rPr>
          <w:rFonts w:ascii="Times New Roman" w:hAnsi="Times New Roman"/>
        </w:rPr>
      </w:pPr>
      <w:r w:rsidRPr="00F56203">
        <w:rPr>
          <w:rFonts w:ascii="Times New Roman" w:hAnsi="新細明體" w:hint="eastAsia"/>
        </w:rPr>
        <w:t>從</w:t>
      </w:r>
      <w:r w:rsidR="00441125">
        <w:fldChar w:fldCharType="begin"/>
      </w:r>
      <w:r w:rsidR="002A016E">
        <w:instrText xml:space="preserve"> </w:instrText>
      </w:r>
      <w:r w:rsidR="002A016E">
        <w:rPr>
          <w:rFonts w:hint="eastAsia"/>
        </w:rPr>
        <w:instrText>REF _Ref240178908 \h</w:instrText>
      </w:r>
      <w:r w:rsidR="002A016E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10</w:t>
      </w:r>
      <w:r w:rsidR="00441125">
        <w:fldChar w:fldCharType="end"/>
      </w:r>
      <w:r w:rsidRPr="00F56203">
        <w:rPr>
          <w:rFonts w:ascii="Times New Roman" w:hAnsi="新細明體" w:hint="eastAsia"/>
        </w:rPr>
        <w:t>當中，我們可以看到</w:t>
      </w:r>
      <w:r w:rsidRPr="00F56203">
        <w:rPr>
          <w:rFonts w:ascii="Times New Roman" w:hAnsi="Times New Roman"/>
        </w:rPr>
        <w:t xml:space="preserve">IA32 </w:t>
      </w:r>
      <w:r w:rsidRPr="00F56203">
        <w:rPr>
          <w:rFonts w:ascii="Times New Roman" w:hAnsi="新細明體" w:hint="eastAsia"/>
        </w:rPr>
        <w:t>的指令長度並不固定，有些指令佔</w:t>
      </w:r>
      <w:r w:rsidRPr="00F56203">
        <w:rPr>
          <w:rFonts w:ascii="Times New Roman" w:hAnsi="Times New Roman"/>
        </w:rPr>
        <w:t xml:space="preserve"> 2 bytes (</w:t>
      </w:r>
      <w:r w:rsidRPr="00F56203">
        <w:rPr>
          <w:rFonts w:ascii="Times New Roman" w:hAnsi="新細明體" w:hint="eastAsia"/>
        </w:rPr>
        <w:t>像是</w:t>
      </w:r>
      <w:r w:rsidRPr="00F56203">
        <w:rPr>
          <w:rFonts w:ascii="Times New Roman" w:hAnsi="Times New Roman"/>
        </w:rPr>
        <w:t xml:space="preserve"> jle FOR1</w:t>
      </w:r>
      <w:r w:rsidRPr="00F56203">
        <w:rPr>
          <w:rFonts w:ascii="Times New Roman" w:hAnsi="新細明體" w:hint="eastAsia"/>
        </w:rPr>
        <w:t>的機器碼為</w:t>
      </w:r>
      <w:r w:rsidRPr="00F56203">
        <w:rPr>
          <w:rFonts w:ascii="Times New Roman" w:hAnsi="Times New Roman"/>
        </w:rPr>
        <w:t>7EF2)</w:t>
      </w:r>
      <w:r w:rsidRPr="00F56203">
        <w:rPr>
          <w:rFonts w:ascii="Times New Roman" w:hAnsi="新細明體" w:hint="eastAsia"/>
        </w:rPr>
        <w:t>，有些佔</w:t>
      </w:r>
      <w:r w:rsidRPr="00F56203">
        <w:rPr>
          <w:rFonts w:ascii="Times New Roman" w:hAnsi="Times New Roman"/>
        </w:rPr>
        <w:t xml:space="preserve"> 4bytes (</w:t>
      </w:r>
      <w:r w:rsidRPr="00F56203">
        <w:rPr>
          <w:rFonts w:ascii="Times New Roman" w:hAnsi="新細明體" w:hint="eastAsia"/>
        </w:rPr>
        <w:t>像</w:t>
      </w:r>
      <w:r w:rsidRPr="00F56203">
        <w:rPr>
          <w:rFonts w:ascii="Times New Roman" w:hAnsi="Times New Roman"/>
        </w:rPr>
        <w:t xml:space="preserve">addl $1, %eax </w:t>
      </w:r>
      <w:r w:rsidRPr="00F56203">
        <w:rPr>
          <w:rFonts w:ascii="Times New Roman" w:hAnsi="新細明體" w:hint="eastAsia"/>
        </w:rPr>
        <w:t>的機器碼為</w:t>
      </w:r>
      <w:r w:rsidRPr="00F56203">
        <w:rPr>
          <w:rFonts w:ascii="Times New Roman" w:hAnsi="Times New Roman"/>
        </w:rPr>
        <w:t>83C001)</w:t>
      </w:r>
      <w:r w:rsidRPr="00F56203">
        <w:rPr>
          <w:rFonts w:ascii="Times New Roman" w:hAnsi="新細明體" w:hint="eastAsia"/>
        </w:rPr>
        <w:t>，有些甚至佔了</w:t>
      </w:r>
      <w:r w:rsidRPr="00F56203">
        <w:rPr>
          <w:rFonts w:ascii="Times New Roman" w:hAnsi="Times New Roman"/>
        </w:rPr>
        <w:t xml:space="preserve"> 6 bytes (</w:t>
      </w:r>
      <w:r w:rsidRPr="00F56203">
        <w:rPr>
          <w:rFonts w:ascii="Times New Roman" w:hAnsi="新細明體" w:hint="eastAsia"/>
        </w:rPr>
        <w:t>像是</w:t>
      </w:r>
      <w:r w:rsidRPr="00F56203">
        <w:rPr>
          <w:rFonts w:ascii="Times New Roman" w:hAnsi="Times New Roman"/>
        </w:rPr>
        <w:t>addl %eax, sum</w:t>
      </w:r>
      <w:r w:rsidRPr="00F56203">
        <w:rPr>
          <w:rFonts w:ascii="Times New Roman" w:hAnsi="新細明體" w:hint="eastAsia"/>
        </w:rPr>
        <w:t>的機器碼為</w:t>
      </w:r>
      <w:r w:rsidRPr="00F56203">
        <w:rPr>
          <w:rFonts w:ascii="Times New Roman" w:hAnsi="Times New Roman"/>
        </w:rPr>
        <w:t>010500000000)</w:t>
      </w:r>
      <w:r w:rsidRPr="00F56203">
        <w:rPr>
          <w:rFonts w:ascii="Times New Roman" w:hAnsi="新細明體" w:hint="eastAsia"/>
        </w:rPr>
        <w:t>，這顯示了</w:t>
      </w:r>
      <w:r w:rsidRPr="00F56203">
        <w:rPr>
          <w:rFonts w:ascii="Times New Roman" w:hAnsi="Times New Roman"/>
        </w:rPr>
        <w:t xml:space="preserve"> IA32 </w:t>
      </w:r>
      <w:r w:rsidRPr="00F56203">
        <w:rPr>
          <w:rFonts w:ascii="Times New Roman" w:hAnsi="新細明體" w:hint="eastAsia"/>
        </w:rPr>
        <w:t>採用的是變動長度的複雜指令集架構。</w:t>
      </w:r>
    </w:p>
    <w:p w:rsidR="00F56203" w:rsidRPr="00F56203" w:rsidRDefault="00F56203" w:rsidP="00F56203">
      <w:pPr>
        <w:rPr>
          <w:rFonts w:ascii="Times New Roman" w:hAnsi="Times New Roman"/>
        </w:rPr>
      </w:pPr>
    </w:p>
    <w:p w:rsidR="00F56203" w:rsidRPr="00F56203" w:rsidRDefault="00F56203" w:rsidP="00F56203">
      <w:pPr>
        <w:rPr>
          <w:rFonts w:ascii="Times New Roman" w:hAnsi="Times New Roman"/>
        </w:rPr>
      </w:pPr>
      <w:r w:rsidRPr="00F56203">
        <w:rPr>
          <w:rFonts w:ascii="Times New Roman" w:hAnsi="新細明體" w:hint="eastAsia"/>
        </w:rPr>
        <w:t>即使是同一個指令，</w:t>
      </w:r>
      <w:r w:rsidRPr="00F56203">
        <w:rPr>
          <w:rFonts w:ascii="Times New Roman" w:hAnsi="Times New Roman"/>
        </w:rPr>
        <w:t xml:space="preserve">IA32 </w:t>
      </w:r>
      <w:r w:rsidRPr="00F56203">
        <w:rPr>
          <w:rFonts w:ascii="Times New Roman" w:hAnsi="新細明體" w:hint="eastAsia"/>
        </w:rPr>
        <w:t>的指令編碼長度也可能會不同</w:t>
      </w:r>
      <w:r w:rsidRPr="00F56203">
        <w:rPr>
          <w:rFonts w:ascii="Times New Roman" w:hAnsi="Times New Roman"/>
        </w:rPr>
        <w:t xml:space="preserve"> (</w:t>
      </w:r>
      <w:r w:rsidRPr="00F56203">
        <w:rPr>
          <w:rFonts w:ascii="Times New Roman" w:hAnsi="新細明體" w:hint="eastAsia"/>
        </w:rPr>
        <w:t>像是上述的</w:t>
      </w:r>
      <w:r w:rsidRPr="00F56203">
        <w:rPr>
          <w:rFonts w:ascii="Times New Roman" w:hAnsi="Times New Roman"/>
        </w:rPr>
        <w:t xml:space="preserve"> addl </w:t>
      </w:r>
      <w:r w:rsidRPr="00F56203">
        <w:rPr>
          <w:rFonts w:ascii="Times New Roman" w:hAnsi="新細明體" w:hint="eastAsia"/>
        </w:rPr>
        <w:t>指令就可能編成</w:t>
      </w:r>
      <w:r w:rsidRPr="00F56203">
        <w:rPr>
          <w:rFonts w:ascii="Times New Roman" w:hAnsi="Times New Roman"/>
        </w:rPr>
        <w:t xml:space="preserve"> 4 bytes </w:t>
      </w:r>
      <w:r w:rsidRPr="00F56203">
        <w:rPr>
          <w:rFonts w:ascii="Times New Roman" w:hAnsi="新細明體" w:hint="eastAsia"/>
        </w:rPr>
        <w:t>或</w:t>
      </w:r>
      <w:r w:rsidRPr="00F56203">
        <w:rPr>
          <w:rFonts w:ascii="Times New Roman" w:hAnsi="Times New Roman"/>
        </w:rPr>
        <w:t xml:space="preserve"> 6 bytes)</w:t>
      </w:r>
      <w:r w:rsidRPr="00F56203">
        <w:rPr>
          <w:rFonts w:ascii="Times New Roman" w:hAnsi="新細明體" w:hint="eastAsia"/>
        </w:rPr>
        <w:t>。這些都是</w:t>
      </w:r>
      <w:r w:rsidRPr="00F56203">
        <w:rPr>
          <w:rFonts w:ascii="Times New Roman" w:hAnsi="Times New Roman"/>
        </w:rPr>
        <w:t xml:space="preserve"> IA32 </w:t>
      </w:r>
      <w:r w:rsidRPr="00F56203">
        <w:rPr>
          <w:rFonts w:ascii="Times New Roman" w:hAnsi="新細明體" w:hint="eastAsia"/>
        </w:rPr>
        <w:t>之的機器碼之所以複雜的原因，在本書中我們沒有足夠的篇幅介紹</w:t>
      </w:r>
      <w:r w:rsidRPr="00F56203">
        <w:rPr>
          <w:rFonts w:ascii="Times New Roman" w:hAnsi="Times New Roman"/>
        </w:rPr>
        <w:t xml:space="preserve"> IA32 </w:t>
      </w:r>
      <w:r w:rsidRPr="00F56203">
        <w:rPr>
          <w:rFonts w:ascii="Times New Roman" w:hAnsi="新細明體" w:hint="eastAsia"/>
        </w:rPr>
        <w:t>的編碼方式，有興趣的讀者可以參考</w:t>
      </w:r>
      <w:r w:rsidRPr="00F56203">
        <w:rPr>
          <w:rFonts w:ascii="Times New Roman" w:hAnsi="Times New Roman"/>
        </w:rPr>
        <w:t xml:space="preserve"> Kip Irvine </w:t>
      </w:r>
      <w:r w:rsidRPr="00F56203">
        <w:rPr>
          <w:rFonts w:ascii="Times New Roman" w:hAnsi="新細明體" w:hint="eastAsia"/>
        </w:rPr>
        <w:t>的組合語言一書</w:t>
      </w:r>
      <w:r w:rsidR="008958A6">
        <w:rPr>
          <w:rStyle w:val="aff"/>
          <w:rFonts w:ascii="Times New Roman" w:hAnsi="新細明體"/>
        </w:rPr>
        <w:footnoteReference w:id="4"/>
      </w:r>
      <w:r w:rsidRPr="00F56203">
        <w:rPr>
          <w:rFonts w:ascii="Times New Roman" w:hAnsi="新細明體" w:hint="eastAsia"/>
        </w:rPr>
        <w:t>。</w:t>
      </w:r>
    </w:p>
    <w:p w:rsidR="00F56203" w:rsidRDefault="00F56203" w:rsidP="00F56203"/>
    <w:p w:rsidR="00224C27" w:rsidRDefault="00224C27" w:rsidP="00D423D3">
      <w:pPr>
        <w:pStyle w:val="2"/>
      </w:pPr>
      <w:bookmarkStart w:id="42" w:name="_Toc228256548"/>
      <w:bookmarkEnd w:id="40"/>
      <w:r>
        <w:rPr>
          <w:rFonts w:hint="eastAsia"/>
        </w:rPr>
        <w:t>習題</w:t>
      </w:r>
      <w:bookmarkEnd w:id="42"/>
    </w:p>
    <w:p w:rsidR="00224C27" w:rsidRDefault="00A14692" w:rsidP="00A14692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請說明組譯器的輸入、輸出與功能為何？</w:t>
      </w:r>
    </w:p>
    <w:p w:rsidR="00C87259" w:rsidRDefault="00C87259" w:rsidP="00A14692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請說明組譯器第一階段</w:t>
      </w:r>
      <w:r>
        <w:rPr>
          <w:rFonts w:hint="eastAsia"/>
        </w:rPr>
        <w:t xml:space="preserve"> (PASS1) </w:t>
      </w:r>
      <w:r>
        <w:rPr>
          <w:rFonts w:hint="eastAsia"/>
        </w:rPr>
        <w:t>的功能為何？</w:t>
      </w:r>
    </w:p>
    <w:p w:rsidR="00C87259" w:rsidRDefault="00C87259" w:rsidP="00A14692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請說明組譯器第二階段</w:t>
      </w:r>
      <w:r>
        <w:rPr>
          <w:rFonts w:hint="eastAsia"/>
        </w:rPr>
        <w:t xml:space="preserve"> (PASS2) </w:t>
      </w:r>
      <w:r>
        <w:rPr>
          <w:rFonts w:hint="eastAsia"/>
        </w:rPr>
        <w:t>的功能為何？</w:t>
      </w:r>
    </w:p>
    <w:p w:rsidR="0070318E" w:rsidRDefault="0070318E" w:rsidP="0070318E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請說明組譯器當中的符號表之用途為何？</w:t>
      </w:r>
    </w:p>
    <w:p w:rsidR="0070318E" w:rsidRDefault="0070318E" w:rsidP="0070318E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請說明組譯器當中的指令表之用途為何？</w:t>
      </w:r>
    </w:p>
    <w:p w:rsidR="0070318E" w:rsidRDefault="0070318E" w:rsidP="0070318E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</w:t>
      </w:r>
      <w:r w:rsidR="00A06DFB">
        <w:rPr>
          <w:rFonts w:hint="eastAsia"/>
        </w:rPr>
        <w:t>仿照</w:t>
      </w:r>
      <w:r w:rsidR="00441125">
        <w:fldChar w:fldCharType="begin"/>
      </w:r>
      <w:r w:rsidR="00A06DFB">
        <w:instrText xml:space="preserve"> </w:instrText>
      </w:r>
      <w:r w:rsidR="00A06DFB">
        <w:rPr>
          <w:rFonts w:hint="eastAsia"/>
        </w:rPr>
        <w:instrText>REF _Ref257902790 \h</w:instrText>
      </w:r>
      <w:r w:rsidR="00A06DFB">
        <w:instrText xml:space="preserve"> </w:instrText>
      </w:r>
      <w:r w:rsidR="00441125">
        <w:fldChar w:fldCharType="separate"/>
      </w:r>
      <w:r w:rsidR="008B1C1A">
        <w:rPr>
          <w:rFonts w:hint="eastAsia"/>
        </w:rPr>
        <w:t>範例</w:t>
      </w:r>
      <w:r w:rsidR="008B1C1A">
        <w:rPr>
          <w:rFonts w:hint="eastAsia"/>
        </w:rPr>
        <w:t xml:space="preserve"> </w:t>
      </w:r>
      <w:r w:rsidR="008B1C1A">
        <w:rPr>
          <w:noProof/>
        </w:rPr>
        <w:t>4</w:t>
      </w:r>
      <w:r w:rsidR="008B1C1A">
        <w:t>.</w:t>
      </w:r>
      <w:r w:rsidR="008B1C1A">
        <w:rPr>
          <w:noProof/>
        </w:rPr>
        <w:t>4</w:t>
      </w:r>
      <w:r w:rsidR="00441125">
        <w:fldChar w:fldCharType="end"/>
      </w:r>
      <w:r w:rsidR="00A06DFB">
        <w:rPr>
          <w:rFonts w:hint="eastAsia"/>
        </w:rPr>
        <w:t>，使用本書第</w:t>
      </w:r>
      <w:r w:rsidR="00A06DFB">
        <w:rPr>
          <w:rFonts w:hint="eastAsia"/>
        </w:rPr>
        <w:t>12</w:t>
      </w:r>
      <w:r w:rsidR="00A06DFB">
        <w:rPr>
          <w:rFonts w:hint="eastAsia"/>
        </w:rPr>
        <w:t>章所實作的</w:t>
      </w:r>
      <w:r w:rsidR="00A06DFB">
        <w:rPr>
          <w:rFonts w:hint="eastAsia"/>
        </w:rPr>
        <w:t xml:space="preserve"> as0 </w:t>
      </w:r>
      <w:r w:rsidR="00A06DFB">
        <w:rPr>
          <w:rFonts w:hint="eastAsia"/>
        </w:rPr>
        <w:t>組譯器，組譯</w:t>
      </w:r>
      <w:r w:rsidR="00A06DFB">
        <w:rPr>
          <w:rFonts w:hint="eastAsia"/>
        </w:rPr>
        <w:t xml:space="preserve"> Ex4_1.asm0 </w:t>
      </w:r>
      <w:r w:rsidR="00A06DFB">
        <w:rPr>
          <w:rFonts w:hint="eastAsia"/>
        </w:rPr>
        <w:t>組合語言檔，並仔細觀察</w:t>
      </w:r>
      <w:r w:rsidR="00D051EC">
        <w:rPr>
          <w:rFonts w:hint="eastAsia"/>
        </w:rPr>
        <w:t>其</w:t>
      </w:r>
      <w:r w:rsidR="00A06DFB">
        <w:rPr>
          <w:rFonts w:hint="eastAsia"/>
        </w:rPr>
        <w:t>輸出</w:t>
      </w:r>
      <w:r w:rsidR="00D051EC">
        <w:rPr>
          <w:rFonts w:hint="eastAsia"/>
        </w:rPr>
        <w:t>結果</w:t>
      </w:r>
      <w:r w:rsidR="00A06DFB">
        <w:rPr>
          <w:rFonts w:hint="eastAsia"/>
        </w:rPr>
        <w:t>。</w:t>
      </w:r>
    </w:p>
    <w:p w:rsidR="008B7AF7" w:rsidRDefault="008B7AF7" w:rsidP="0070318E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請閱讀本書第</w:t>
      </w:r>
      <w:r>
        <w:rPr>
          <w:rFonts w:hint="eastAsia"/>
        </w:rPr>
        <w:t>12</w:t>
      </w:r>
      <w:r>
        <w:rPr>
          <w:rFonts w:hint="eastAsia"/>
        </w:rPr>
        <w:t>章所附的</w:t>
      </w:r>
      <w:r>
        <w:rPr>
          <w:rFonts w:hint="eastAsia"/>
        </w:rPr>
        <w:t xml:space="preserve"> Assembler.c </w:t>
      </w:r>
      <w:r>
        <w:rPr>
          <w:rFonts w:hint="eastAsia"/>
        </w:rPr>
        <w:t>與</w:t>
      </w:r>
      <w:r>
        <w:rPr>
          <w:rFonts w:hint="eastAsia"/>
        </w:rPr>
        <w:t xml:space="preserve"> Assembler.h 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語言程式，並且對照本章的演算法，以學習</w:t>
      </w:r>
      <w:r w:rsidR="00B52BDD">
        <w:rPr>
          <w:rFonts w:hint="eastAsia"/>
        </w:rPr>
        <w:t xml:space="preserve"> CPU0 </w:t>
      </w:r>
      <w:r>
        <w:rPr>
          <w:rFonts w:hint="eastAsia"/>
        </w:rPr>
        <w:t>組譯器的實作方式。</w:t>
      </w:r>
    </w:p>
    <w:p w:rsidR="00A14692" w:rsidRDefault="00A14692" w:rsidP="00A14692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</w:t>
      </w:r>
      <w:r w:rsidR="009173A3">
        <w:rPr>
          <w:rFonts w:hint="eastAsia"/>
        </w:rPr>
        <w:t>按照</w:t>
      </w:r>
      <w:r w:rsidR="00441125">
        <w:fldChar w:fldCharType="begin"/>
      </w:r>
      <w:r w:rsidR="003C37D2">
        <w:instrText xml:space="preserve"> REF _Ref260059109 \r \h </w:instrText>
      </w:r>
      <w:r w:rsidR="00441125">
        <w:fldChar w:fldCharType="separate"/>
      </w:r>
      <w:r w:rsidR="003C37D2">
        <w:t>4.4</w:t>
      </w:r>
      <w:r w:rsidR="00441125">
        <w:fldChar w:fldCharType="end"/>
      </w:r>
      <w:r w:rsidR="009173A3">
        <w:rPr>
          <w:rFonts w:hint="eastAsia"/>
        </w:rPr>
        <w:t>節的方法，操作</w:t>
      </w:r>
      <w:r w:rsidR="009173A3">
        <w:rPr>
          <w:rFonts w:hint="eastAsia"/>
        </w:rPr>
        <w:t xml:space="preserve"> GNU </w:t>
      </w:r>
      <w:r w:rsidR="009173A3">
        <w:rPr>
          <w:rFonts w:hint="eastAsia"/>
        </w:rPr>
        <w:t>工具</w:t>
      </w:r>
      <w:r w:rsidR="00D54658">
        <w:rPr>
          <w:rFonts w:hint="eastAsia"/>
        </w:rPr>
        <w:t>對</w:t>
      </w:r>
      <w:r w:rsidR="009173A3">
        <w:rPr>
          <w:rFonts w:hint="eastAsia"/>
        </w:rPr>
        <w:t>組合語言</w:t>
      </w:r>
      <w:r w:rsidR="00D54658">
        <w:rPr>
          <w:rFonts w:hint="eastAsia"/>
        </w:rPr>
        <w:t>進行組譯動作，並檢視組譯報表，找出各個符號的位址</w:t>
      </w:r>
      <w:r>
        <w:rPr>
          <w:rFonts w:hint="eastAsia"/>
        </w:rPr>
        <w:t>。</w:t>
      </w:r>
    </w:p>
    <w:p w:rsidR="00D54658" w:rsidRDefault="00D54658" w:rsidP="00D54658">
      <w:pPr>
        <w:pStyle w:val="a3"/>
        <w:numPr>
          <w:ilvl w:val="1"/>
          <w:numId w:val="36"/>
        </w:numPr>
        <w:ind w:leftChars="0"/>
      </w:pPr>
      <w:r>
        <w:rPr>
          <w:rFonts w:hint="eastAsia"/>
        </w:rPr>
        <w:t>請於</w:t>
      </w:r>
      <w:r>
        <w:rPr>
          <w:rFonts w:hint="eastAsia"/>
        </w:rPr>
        <w:t xml:space="preserve"> </w:t>
      </w:r>
      <w:hyperlink r:id="rId8" w:history="1">
        <w:r w:rsidRPr="00EF037A">
          <w:rPr>
            <w:rStyle w:val="a4"/>
          </w:rPr>
          <w:t>http://kipirvine.com/asm/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網站下載</w:t>
      </w:r>
      <w:r>
        <w:rPr>
          <w:rFonts w:hint="eastAsia"/>
        </w:rPr>
        <w:t xml:space="preserve">Kip Irvine </w:t>
      </w:r>
      <w:r>
        <w:rPr>
          <w:rFonts w:hint="eastAsia"/>
        </w:rPr>
        <w:t>書籍組合語言程式範例，並以</w:t>
      </w:r>
      <w:r>
        <w:rPr>
          <w:rFonts w:hint="eastAsia"/>
        </w:rPr>
        <w:t xml:space="preserve"> Visual Studio </w:t>
      </w:r>
      <w:r>
        <w:rPr>
          <w:rFonts w:hint="eastAsia"/>
        </w:rPr>
        <w:t>進行組譯與執行。</w:t>
      </w:r>
    </w:p>
    <w:p w:rsidR="004C5EBC" w:rsidRDefault="004C5EBC">
      <w:pPr>
        <w:pStyle w:val="a3"/>
        <w:ind w:leftChars="0" w:left="360"/>
      </w:pPr>
    </w:p>
    <w:p w:rsidR="00635A0B" w:rsidRDefault="00635A0B" w:rsidP="005E42DF">
      <w:pPr>
        <w:widowControl/>
      </w:pPr>
    </w:p>
    <w:sectPr w:rsidR="00635A0B" w:rsidSect="007A7C3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AB0" w:rsidRDefault="00622AB0" w:rsidP="00131352">
      <w:r>
        <w:separator/>
      </w:r>
    </w:p>
  </w:endnote>
  <w:endnote w:type="continuationSeparator" w:id="0">
    <w:p w:rsidR="00622AB0" w:rsidRDefault="00622AB0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C6F" w:rsidRDefault="00441125">
    <w:pPr>
      <w:pStyle w:val="af0"/>
      <w:jc w:val="center"/>
    </w:pPr>
    <w:fldSimple w:instr=" PAGE   \* MERGEFORMAT ">
      <w:r w:rsidR="00C60C06" w:rsidRPr="00C60C06">
        <w:rPr>
          <w:noProof/>
          <w:lang w:val="zh-TW"/>
        </w:rPr>
        <w:t>15</w:t>
      </w:r>
    </w:fldSimple>
  </w:p>
  <w:p w:rsidR="007F1C6F" w:rsidRDefault="007F1C6F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AB0" w:rsidRDefault="00622AB0" w:rsidP="00131352">
      <w:r>
        <w:separator/>
      </w:r>
    </w:p>
  </w:footnote>
  <w:footnote w:type="continuationSeparator" w:id="0">
    <w:p w:rsidR="00622AB0" w:rsidRDefault="00622AB0" w:rsidP="00131352">
      <w:r>
        <w:continuationSeparator/>
      </w:r>
    </w:p>
  </w:footnote>
  <w:footnote w:id="1">
    <w:p w:rsidR="007F1C6F" w:rsidRDefault="007F1C6F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對於一般的</w:t>
      </w:r>
      <w:r>
        <w:rPr>
          <w:rFonts w:hint="eastAsia"/>
        </w:rPr>
        <w:t xml:space="preserve"> 32 </w:t>
      </w:r>
      <w:r>
        <w:rPr>
          <w:rFonts w:hint="eastAsia"/>
        </w:rPr>
        <w:t>位元電腦而言，定址範圍通常可以達到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>
          <w:rPr>
            <w:rFonts w:hint="eastAsia"/>
          </w:rPr>
          <w:t>4G</w:t>
        </w:r>
      </w:smartTag>
      <w:r>
        <w:rPr>
          <w:rFonts w:hint="eastAsia"/>
        </w:rPr>
        <w:t>，這將是</w:t>
      </w:r>
      <w:r>
        <w:rPr>
          <w:rFonts w:hint="eastAsia"/>
        </w:rPr>
        <w:t xml:space="preserve"> Cx </w:t>
      </w:r>
      <w:r>
        <w:rPr>
          <w:rFonts w:hint="eastAsia"/>
        </w:rPr>
        <w:t>定址範圍的</w:t>
      </w:r>
      <w:r>
        <w:rPr>
          <w:rFonts w:hint="eastAsia"/>
        </w:rPr>
        <w:t xml:space="preserve"> 65536 *2 </w:t>
      </w:r>
      <w:r>
        <w:rPr>
          <w:rFonts w:hint="eastAsia"/>
        </w:rPr>
        <w:t>倍。</w:t>
      </w:r>
    </w:p>
  </w:footnote>
  <w:footnote w:id="2">
    <w:p w:rsidR="0031470D" w:rsidRDefault="0031470D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MS. Windows </w:t>
      </w:r>
      <w:r>
        <w:rPr>
          <w:rFonts w:hint="eastAsia"/>
        </w:rPr>
        <w:t>當中，目的檔通常以</w:t>
      </w:r>
      <w:r>
        <w:rPr>
          <w:rFonts w:hint="eastAsia"/>
        </w:rPr>
        <w:t xml:space="preserve"> *.obj </w:t>
      </w:r>
      <w:r>
        <w:rPr>
          <w:rFonts w:hint="eastAsia"/>
        </w:rPr>
        <w:t>命名，在</w:t>
      </w:r>
      <w:r>
        <w:rPr>
          <w:rFonts w:hint="eastAsia"/>
        </w:rPr>
        <w:t xml:space="preserve"> Linux </w:t>
      </w:r>
      <w:r>
        <w:rPr>
          <w:rFonts w:hint="eastAsia"/>
        </w:rPr>
        <w:t>當中，則通常以</w:t>
      </w:r>
      <w:r>
        <w:rPr>
          <w:rFonts w:hint="eastAsia"/>
        </w:rPr>
        <w:t xml:space="preserve"> *.o </w:t>
      </w:r>
      <w:r>
        <w:rPr>
          <w:rFonts w:hint="eastAsia"/>
        </w:rPr>
        <w:t>命名，在本書第</w:t>
      </w:r>
      <w:r>
        <w:rPr>
          <w:rFonts w:hint="eastAsia"/>
        </w:rPr>
        <w:t xml:space="preserve"> 12 </w:t>
      </w:r>
      <w:r>
        <w:rPr>
          <w:rFonts w:hint="eastAsia"/>
        </w:rPr>
        <w:t>章的實作當中，我們通常以</w:t>
      </w:r>
      <w:r>
        <w:rPr>
          <w:rFonts w:hint="eastAsia"/>
        </w:rPr>
        <w:t xml:space="preserve"> *.obj0 </w:t>
      </w:r>
      <w:r>
        <w:rPr>
          <w:rFonts w:hint="eastAsia"/>
        </w:rPr>
        <w:t>的方式命名，以便與處理器</w:t>
      </w:r>
      <w:r>
        <w:rPr>
          <w:rFonts w:hint="eastAsia"/>
        </w:rPr>
        <w:t xml:space="preserve"> CPU0 </w:t>
      </w:r>
      <w:r>
        <w:rPr>
          <w:rFonts w:hint="eastAsia"/>
        </w:rPr>
        <w:t>相呼應。</w:t>
      </w:r>
    </w:p>
  </w:footnote>
  <w:footnote w:id="3">
    <w:p w:rsidR="00603289" w:rsidRDefault="00603289" w:rsidP="00603289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GNU as </w:t>
      </w:r>
      <w:r>
        <w:rPr>
          <w:rFonts w:hint="eastAsia"/>
        </w:rPr>
        <w:t>組譯器的用法可參考下列網址</w:t>
      </w:r>
      <w:r>
        <w:rPr>
          <w:rFonts w:hint="eastAsia"/>
        </w:rPr>
        <w:t xml:space="preserve"> </w:t>
      </w:r>
      <w:hyperlink r:id="rId1" w:history="1">
        <w:r w:rsidRPr="007A3A85">
          <w:rPr>
            <w:rStyle w:val="a4"/>
          </w:rPr>
          <w:t>http://sourceware.org/binutils/docs-2.19/as/</w:t>
        </w:r>
      </w:hyperlink>
      <w:r>
        <w:rPr>
          <w:rFonts w:hint="eastAsia"/>
        </w:rPr>
        <w:t>。</w:t>
      </w:r>
    </w:p>
  </w:footnote>
  <w:footnote w:id="4">
    <w:p w:rsidR="008958A6" w:rsidRDefault="008958A6">
      <w:pPr>
        <w:pStyle w:val="afd"/>
      </w:pPr>
      <w:r>
        <w:rPr>
          <w:rStyle w:val="aff"/>
        </w:rPr>
        <w:footnoteRef/>
      </w:r>
      <w:r>
        <w:t xml:space="preserve"> </w:t>
      </w:r>
      <w:r w:rsidRPr="008958A6">
        <w:t>Kip Irvine, Assembly Language for x86 Processors, 6th edition, ISBN: 0-13-602212-X, Published by: Prentice-Hall (Pearson Education), February 2010</w:t>
      </w:r>
      <w:r>
        <w:rPr>
          <w:rFonts w:hint="eastAsia"/>
        </w:rPr>
        <w:t>.</w:t>
      </w:r>
      <w:r w:rsidR="00244DB4">
        <w:rPr>
          <w:rFonts w:hint="eastAsia"/>
        </w:rPr>
        <w:t>該</w:t>
      </w:r>
      <w:r w:rsidR="003B37A7">
        <w:rPr>
          <w:rFonts w:hint="eastAsia"/>
        </w:rPr>
        <w:t>書</w:t>
      </w:r>
      <w:r w:rsidR="00244DB4" w:rsidRPr="007A316B">
        <w:rPr>
          <w:rFonts w:hint="eastAsia"/>
        </w:rPr>
        <w:t>第五版</w:t>
      </w:r>
      <w:r w:rsidR="00244DB4">
        <w:rPr>
          <w:rFonts w:hint="eastAsia"/>
        </w:rPr>
        <w:t>有中文翻譯，書名為</w:t>
      </w:r>
      <w:r w:rsidR="00244DB4" w:rsidRPr="007A316B">
        <w:rPr>
          <w:rFonts w:hint="eastAsia"/>
        </w:rPr>
        <w:t>組合語言</w:t>
      </w:r>
      <w:r w:rsidR="00244DB4" w:rsidRPr="007A316B">
        <w:rPr>
          <w:rFonts w:hint="eastAsia"/>
        </w:rPr>
        <w:t>,</w:t>
      </w:r>
      <w:r w:rsidR="00244DB4">
        <w:rPr>
          <w:rFonts w:hint="eastAsia"/>
        </w:rPr>
        <w:t xml:space="preserve"> </w:t>
      </w:r>
      <w:r w:rsidR="00244DB4" w:rsidRPr="007A316B">
        <w:rPr>
          <w:rFonts w:hint="eastAsia"/>
        </w:rPr>
        <w:t>譯者</w:t>
      </w:r>
      <w:r w:rsidR="00244DB4">
        <w:rPr>
          <w:rFonts w:hint="eastAsia"/>
        </w:rPr>
        <w:t>為</w:t>
      </w:r>
      <w:r w:rsidR="00244DB4" w:rsidRPr="007A316B">
        <w:rPr>
          <w:rFonts w:hint="eastAsia"/>
        </w:rPr>
        <w:t>王國華、白能勝、曾鴻祥</w:t>
      </w:r>
      <w:r w:rsidR="00244DB4" w:rsidRPr="007A316B">
        <w:rPr>
          <w:rFonts w:hint="eastAsia"/>
        </w:rPr>
        <w:t xml:space="preserve">, </w:t>
      </w:r>
      <w:r w:rsidR="00244DB4" w:rsidRPr="007A316B">
        <w:rPr>
          <w:rFonts w:hint="eastAsia"/>
        </w:rPr>
        <w:t>出版社</w:t>
      </w:r>
      <w:r w:rsidR="00244DB4">
        <w:rPr>
          <w:rFonts w:hint="eastAsia"/>
        </w:rPr>
        <w:t>為</w:t>
      </w:r>
      <w:r w:rsidR="00244DB4" w:rsidRPr="007A316B">
        <w:rPr>
          <w:rFonts w:hint="eastAsia"/>
        </w:rPr>
        <w:t>全華科技</w:t>
      </w:r>
      <w:r w:rsidR="00244DB4" w:rsidRPr="007A316B">
        <w:rPr>
          <w:rFonts w:hint="eastAsia"/>
        </w:rPr>
        <w:t xml:space="preserve">, </w:t>
      </w:r>
      <w:r w:rsidR="00244DB4" w:rsidRPr="007A316B">
        <w:rPr>
          <w:rFonts w:hint="eastAsia"/>
        </w:rPr>
        <w:t>出版日期</w:t>
      </w:r>
      <w:r w:rsidR="00A828B7">
        <w:rPr>
          <w:rFonts w:hint="eastAsia"/>
        </w:rPr>
        <w:t>為</w:t>
      </w:r>
      <w:r w:rsidR="00244DB4" w:rsidRPr="007A316B">
        <w:rPr>
          <w:rFonts w:hint="eastAsia"/>
        </w:rPr>
        <w:t>2007</w:t>
      </w:r>
      <w:r w:rsidR="00244DB4" w:rsidRPr="007A316B">
        <w:rPr>
          <w:rFonts w:hint="eastAsia"/>
        </w:rPr>
        <w:t>年</w:t>
      </w:r>
      <w:r w:rsidR="00244DB4" w:rsidRPr="007A316B">
        <w:rPr>
          <w:rFonts w:hint="eastAsia"/>
        </w:rPr>
        <w:t>11</w:t>
      </w:r>
      <w:r w:rsidR="00244DB4" w:rsidRPr="007A316B">
        <w:rPr>
          <w:rFonts w:hint="eastAsia"/>
        </w:rPr>
        <w:t>月</w:t>
      </w:r>
      <w:r w:rsidR="00244DB4" w:rsidRPr="007A316B">
        <w:rPr>
          <w:rFonts w:hint="eastAsia"/>
        </w:rPr>
        <w:t>05</w:t>
      </w:r>
      <w:r w:rsidR="00244DB4" w:rsidRPr="007A316B">
        <w:rPr>
          <w:rFonts w:hint="eastAsia"/>
        </w:rPr>
        <w:t>日</w:t>
      </w:r>
      <w:r w:rsidR="00244DB4">
        <w:rPr>
          <w:rFonts w:hint="eastAsia"/>
        </w:rPr>
        <w:t>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A656E5D6"/>
    <w:lvl w:ilvl="0" w:tplc="D486C8DE">
      <w:start w:val="4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B54C2B"/>
    <w:multiLevelType w:val="hybridMultilevel"/>
    <w:tmpl w:val="53E4AE6C"/>
    <w:lvl w:ilvl="0" w:tplc="7CA8C4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9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0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0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C685141"/>
    <w:multiLevelType w:val="hybridMultilevel"/>
    <w:tmpl w:val="53A67D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4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8"/>
  </w:num>
  <w:num w:numId="4">
    <w:abstractNumId w:val="44"/>
  </w:num>
  <w:num w:numId="5">
    <w:abstractNumId w:val="2"/>
  </w:num>
  <w:num w:numId="6">
    <w:abstractNumId w:val="27"/>
  </w:num>
  <w:num w:numId="7">
    <w:abstractNumId w:val="1"/>
  </w:num>
  <w:num w:numId="8">
    <w:abstractNumId w:val="41"/>
  </w:num>
  <w:num w:numId="9">
    <w:abstractNumId w:val="32"/>
  </w:num>
  <w:num w:numId="10">
    <w:abstractNumId w:val="12"/>
  </w:num>
  <w:num w:numId="11">
    <w:abstractNumId w:val="24"/>
  </w:num>
  <w:num w:numId="12">
    <w:abstractNumId w:val="39"/>
  </w:num>
  <w:num w:numId="13">
    <w:abstractNumId w:val="45"/>
  </w:num>
  <w:num w:numId="14">
    <w:abstractNumId w:val="35"/>
  </w:num>
  <w:num w:numId="15">
    <w:abstractNumId w:val="20"/>
  </w:num>
  <w:num w:numId="16">
    <w:abstractNumId w:val="10"/>
  </w:num>
  <w:num w:numId="17">
    <w:abstractNumId w:val="37"/>
  </w:num>
  <w:num w:numId="18">
    <w:abstractNumId w:val="40"/>
  </w:num>
  <w:num w:numId="19">
    <w:abstractNumId w:val="38"/>
  </w:num>
  <w:num w:numId="20">
    <w:abstractNumId w:val="14"/>
  </w:num>
  <w:num w:numId="21">
    <w:abstractNumId w:val="6"/>
  </w:num>
  <w:num w:numId="22">
    <w:abstractNumId w:val="19"/>
  </w:num>
  <w:num w:numId="23">
    <w:abstractNumId w:val="3"/>
  </w:num>
  <w:num w:numId="24">
    <w:abstractNumId w:val="9"/>
  </w:num>
  <w:num w:numId="25">
    <w:abstractNumId w:val="34"/>
  </w:num>
  <w:num w:numId="26">
    <w:abstractNumId w:val="43"/>
  </w:num>
  <w:num w:numId="27">
    <w:abstractNumId w:val="23"/>
  </w:num>
  <w:num w:numId="28">
    <w:abstractNumId w:val="30"/>
  </w:num>
  <w:num w:numId="29">
    <w:abstractNumId w:val="29"/>
  </w:num>
  <w:num w:numId="30">
    <w:abstractNumId w:val="18"/>
  </w:num>
  <w:num w:numId="31">
    <w:abstractNumId w:val="36"/>
  </w:num>
  <w:num w:numId="32">
    <w:abstractNumId w:val="17"/>
  </w:num>
  <w:num w:numId="33">
    <w:abstractNumId w:val="0"/>
  </w:num>
  <w:num w:numId="34">
    <w:abstractNumId w:val="33"/>
  </w:num>
  <w:num w:numId="35">
    <w:abstractNumId w:val="11"/>
  </w:num>
  <w:num w:numId="36">
    <w:abstractNumId w:val="42"/>
  </w:num>
  <w:num w:numId="37">
    <w:abstractNumId w:val="15"/>
  </w:num>
  <w:num w:numId="38">
    <w:abstractNumId w:val="22"/>
  </w:num>
  <w:num w:numId="39">
    <w:abstractNumId w:val="25"/>
  </w:num>
  <w:num w:numId="40">
    <w:abstractNumId w:val="26"/>
  </w:num>
  <w:num w:numId="41">
    <w:abstractNumId w:val="8"/>
  </w:num>
  <w:num w:numId="42">
    <w:abstractNumId w:val="7"/>
  </w:num>
  <w:num w:numId="43">
    <w:abstractNumId w:val="13"/>
  </w:num>
  <w:num w:numId="44">
    <w:abstractNumId w:val="21"/>
  </w:num>
  <w:num w:numId="45">
    <w:abstractNumId w:val="16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5B6D"/>
    <w:rsid w:val="00007D2C"/>
    <w:rsid w:val="000105C4"/>
    <w:rsid w:val="00010CA4"/>
    <w:rsid w:val="00011000"/>
    <w:rsid w:val="00011217"/>
    <w:rsid w:val="000131EC"/>
    <w:rsid w:val="00014782"/>
    <w:rsid w:val="000153BA"/>
    <w:rsid w:val="000163A8"/>
    <w:rsid w:val="000177B4"/>
    <w:rsid w:val="0002143A"/>
    <w:rsid w:val="0002278B"/>
    <w:rsid w:val="00023006"/>
    <w:rsid w:val="000235DA"/>
    <w:rsid w:val="000241CA"/>
    <w:rsid w:val="000242DA"/>
    <w:rsid w:val="00024C3C"/>
    <w:rsid w:val="0002501B"/>
    <w:rsid w:val="000256CC"/>
    <w:rsid w:val="00025CC4"/>
    <w:rsid w:val="000261E1"/>
    <w:rsid w:val="00026434"/>
    <w:rsid w:val="00026584"/>
    <w:rsid w:val="0002702A"/>
    <w:rsid w:val="000320DC"/>
    <w:rsid w:val="00033F73"/>
    <w:rsid w:val="000341B6"/>
    <w:rsid w:val="00040120"/>
    <w:rsid w:val="00040235"/>
    <w:rsid w:val="00041CE7"/>
    <w:rsid w:val="0004223E"/>
    <w:rsid w:val="00042667"/>
    <w:rsid w:val="00043229"/>
    <w:rsid w:val="000434A0"/>
    <w:rsid w:val="000434F9"/>
    <w:rsid w:val="00043707"/>
    <w:rsid w:val="000442F2"/>
    <w:rsid w:val="00044A8B"/>
    <w:rsid w:val="0005117B"/>
    <w:rsid w:val="00051C4B"/>
    <w:rsid w:val="00051EA3"/>
    <w:rsid w:val="00052223"/>
    <w:rsid w:val="0005388B"/>
    <w:rsid w:val="00053EE4"/>
    <w:rsid w:val="0005534A"/>
    <w:rsid w:val="00055707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9BB"/>
    <w:rsid w:val="00063B5D"/>
    <w:rsid w:val="00063C3C"/>
    <w:rsid w:val="000642D4"/>
    <w:rsid w:val="00064EE0"/>
    <w:rsid w:val="00065072"/>
    <w:rsid w:val="00065B13"/>
    <w:rsid w:val="000669D1"/>
    <w:rsid w:val="00066C3B"/>
    <w:rsid w:val="00067200"/>
    <w:rsid w:val="000679D1"/>
    <w:rsid w:val="00071D64"/>
    <w:rsid w:val="00072725"/>
    <w:rsid w:val="00072A1F"/>
    <w:rsid w:val="00072C39"/>
    <w:rsid w:val="00073E33"/>
    <w:rsid w:val="00075126"/>
    <w:rsid w:val="000752A6"/>
    <w:rsid w:val="000800CC"/>
    <w:rsid w:val="00080604"/>
    <w:rsid w:val="00081F5C"/>
    <w:rsid w:val="00082A37"/>
    <w:rsid w:val="000867B8"/>
    <w:rsid w:val="00087D95"/>
    <w:rsid w:val="0009042F"/>
    <w:rsid w:val="00090A79"/>
    <w:rsid w:val="00091E90"/>
    <w:rsid w:val="00092813"/>
    <w:rsid w:val="00093549"/>
    <w:rsid w:val="00095F84"/>
    <w:rsid w:val="0009630A"/>
    <w:rsid w:val="000969A0"/>
    <w:rsid w:val="00097544"/>
    <w:rsid w:val="000A12FD"/>
    <w:rsid w:val="000A44BC"/>
    <w:rsid w:val="000A46AE"/>
    <w:rsid w:val="000A4A67"/>
    <w:rsid w:val="000A4CA1"/>
    <w:rsid w:val="000A57D4"/>
    <w:rsid w:val="000A58BC"/>
    <w:rsid w:val="000A6014"/>
    <w:rsid w:val="000A61BF"/>
    <w:rsid w:val="000A7121"/>
    <w:rsid w:val="000A7394"/>
    <w:rsid w:val="000B1C61"/>
    <w:rsid w:val="000B1DF0"/>
    <w:rsid w:val="000B35FA"/>
    <w:rsid w:val="000B3C81"/>
    <w:rsid w:val="000B4084"/>
    <w:rsid w:val="000B4384"/>
    <w:rsid w:val="000B5D98"/>
    <w:rsid w:val="000B7082"/>
    <w:rsid w:val="000C0046"/>
    <w:rsid w:val="000C1515"/>
    <w:rsid w:val="000C1A63"/>
    <w:rsid w:val="000C1BF6"/>
    <w:rsid w:val="000C4320"/>
    <w:rsid w:val="000C444E"/>
    <w:rsid w:val="000C710E"/>
    <w:rsid w:val="000D33E2"/>
    <w:rsid w:val="000D3CB6"/>
    <w:rsid w:val="000D3E7C"/>
    <w:rsid w:val="000D69E8"/>
    <w:rsid w:val="000D6F1B"/>
    <w:rsid w:val="000D7997"/>
    <w:rsid w:val="000E12A1"/>
    <w:rsid w:val="000E1915"/>
    <w:rsid w:val="000E1CF4"/>
    <w:rsid w:val="000E241E"/>
    <w:rsid w:val="000E2CB8"/>
    <w:rsid w:val="000E3706"/>
    <w:rsid w:val="000E37A2"/>
    <w:rsid w:val="000E4317"/>
    <w:rsid w:val="000E4E5D"/>
    <w:rsid w:val="000E619A"/>
    <w:rsid w:val="000F1925"/>
    <w:rsid w:val="000F4BD6"/>
    <w:rsid w:val="000F51FC"/>
    <w:rsid w:val="00102465"/>
    <w:rsid w:val="00105758"/>
    <w:rsid w:val="00105C9E"/>
    <w:rsid w:val="001073A4"/>
    <w:rsid w:val="00110658"/>
    <w:rsid w:val="001107E8"/>
    <w:rsid w:val="00111300"/>
    <w:rsid w:val="00111358"/>
    <w:rsid w:val="001115EB"/>
    <w:rsid w:val="00112106"/>
    <w:rsid w:val="00115DEE"/>
    <w:rsid w:val="00116F43"/>
    <w:rsid w:val="001227CC"/>
    <w:rsid w:val="00122D6A"/>
    <w:rsid w:val="0012453B"/>
    <w:rsid w:val="0012496D"/>
    <w:rsid w:val="00125AE7"/>
    <w:rsid w:val="00125C3A"/>
    <w:rsid w:val="00126CAE"/>
    <w:rsid w:val="00127733"/>
    <w:rsid w:val="00127AB8"/>
    <w:rsid w:val="00127CD0"/>
    <w:rsid w:val="00127FEF"/>
    <w:rsid w:val="001304F9"/>
    <w:rsid w:val="001308F1"/>
    <w:rsid w:val="0013134C"/>
    <w:rsid w:val="00131352"/>
    <w:rsid w:val="00131AAB"/>
    <w:rsid w:val="0013291A"/>
    <w:rsid w:val="00135E97"/>
    <w:rsid w:val="00136F1C"/>
    <w:rsid w:val="00137AAF"/>
    <w:rsid w:val="00141491"/>
    <w:rsid w:val="0014155A"/>
    <w:rsid w:val="00141FB0"/>
    <w:rsid w:val="00142162"/>
    <w:rsid w:val="001435CD"/>
    <w:rsid w:val="00143777"/>
    <w:rsid w:val="00144B9A"/>
    <w:rsid w:val="0014773D"/>
    <w:rsid w:val="00147BD3"/>
    <w:rsid w:val="00147EAC"/>
    <w:rsid w:val="001500F9"/>
    <w:rsid w:val="0015181D"/>
    <w:rsid w:val="00154DC8"/>
    <w:rsid w:val="00155351"/>
    <w:rsid w:val="0015713F"/>
    <w:rsid w:val="001606B8"/>
    <w:rsid w:val="001620A4"/>
    <w:rsid w:val="0016234F"/>
    <w:rsid w:val="00162ABE"/>
    <w:rsid w:val="00163566"/>
    <w:rsid w:val="00163EBB"/>
    <w:rsid w:val="001651DD"/>
    <w:rsid w:val="00171B8A"/>
    <w:rsid w:val="0017424D"/>
    <w:rsid w:val="0017651C"/>
    <w:rsid w:val="00176BF3"/>
    <w:rsid w:val="001807C1"/>
    <w:rsid w:val="001826F8"/>
    <w:rsid w:val="00182899"/>
    <w:rsid w:val="00183A68"/>
    <w:rsid w:val="001850F9"/>
    <w:rsid w:val="00185B22"/>
    <w:rsid w:val="00185B86"/>
    <w:rsid w:val="001915C3"/>
    <w:rsid w:val="00191D19"/>
    <w:rsid w:val="00192458"/>
    <w:rsid w:val="00192D43"/>
    <w:rsid w:val="00194B20"/>
    <w:rsid w:val="00194DD7"/>
    <w:rsid w:val="00197528"/>
    <w:rsid w:val="001A1108"/>
    <w:rsid w:val="001A33C7"/>
    <w:rsid w:val="001A491F"/>
    <w:rsid w:val="001A555C"/>
    <w:rsid w:val="001A5EAC"/>
    <w:rsid w:val="001A64BF"/>
    <w:rsid w:val="001A76CD"/>
    <w:rsid w:val="001B14F9"/>
    <w:rsid w:val="001B224E"/>
    <w:rsid w:val="001B24DD"/>
    <w:rsid w:val="001B2D9B"/>
    <w:rsid w:val="001B56BA"/>
    <w:rsid w:val="001B7596"/>
    <w:rsid w:val="001B7E2E"/>
    <w:rsid w:val="001C2178"/>
    <w:rsid w:val="001C22A4"/>
    <w:rsid w:val="001C33D4"/>
    <w:rsid w:val="001C3DC2"/>
    <w:rsid w:val="001C4371"/>
    <w:rsid w:val="001C536A"/>
    <w:rsid w:val="001C579E"/>
    <w:rsid w:val="001C6F38"/>
    <w:rsid w:val="001D2DAC"/>
    <w:rsid w:val="001D3A65"/>
    <w:rsid w:val="001D44AA"/>
    <w:rsid w:val="001D53D5"/>
    <w:rsid w:val="001D634E"/>
    <w:rsid w:val="001D691A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0EC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CEC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FC8"/>
    <w:rsid w:val="002112A7"/>
    <w:rsid w:val="00211CA4"/>
    <w:rsid w:val="002125F2"/>
    <w:rsid w:val="00214B08"/>
    <w:rsid w:val="00215298"/>
    <w:rsid w:val="00216018"/>
    <w:rsid w:val="002164A0"/>
    <w:rsid w:val="00220092"/>
    <w:rsid w:val="00221317"/>
    <w:rsid w:val="00223515"/>
    <w:rsid w:val="00224C27"/>
    <w:rsid w:val="002255EC"/>
    <w:rsid w:val="00225B12"/>
    <w:rsid w:val="00226590"/>
    <w:rsid w:val="00226C27"/>
    <w:rsid w:val="00227533"/>
    <w:rsid w:val="002313EF"/>
    <w:rsid w:val="002316F4"/>
    <w:rsid w:val="00232092"/>
    <w:rsid w:val="00233260"/>
    <w:rsid w:val="002332E4"/>
    <w:rsid w:val="00233FCA"/>
    <w:rsid w:val="002343F7"/>
    <w:rsid w:val="002353BB"/>
    <w:rsid w:val="002359E4"/>
    <w:rsid w:val="0023792B"/>
    <w:rsid w:val="00240AF4"/>
    <w:rsid w:val="0024195F"/>
    <w:rsid w:val="00242527"/>
    <w:rsid w:val="002438AD"/>
    <w:rsid w:val="00244109"/>
    <w:rsid w:val="00244DB4"/>
    <w:rsid w:val="002463E6"/>
    <w:rsid w:val="00247121"/>
    <w:rsid w:val="002473AE"/>
    <w:rsid w:val="002478A4"/>
    <w:rsid w:val="002478FC"/>
    <w:rsid w:val="00247D1D"/>
    <w:rsid w:val="00250150"/>
    <w:rsid w:val="0025030E"/>
    <w:rsid w:val="00251617"/>
    <w:rsid w:val="0025378F"/>
    <w:rsid w:val="00253C96"/>
    <w:rsid w:val="002547F7"/>
    <w:rsid w:val="00255E51"/>
    <w:rsid w:val="0026009C"/>
    <w:rsid w:val="002606AE"/>
    <w:rsid w:val="00263500"/>
    <w:rsid w:val="00263AFA"/>
    <w:rsid w:val="00263FF8"/>
    <w:rsid w:val="00264BE0"/>
    <w:rsid w:val="00265CF7"/>
    <w:rsid w:val="00266004"/>
    <w:rsid w:val="00266690"/>
    <w:rsid w:val="00266F16"/>
    <w:rsid w:val="0026732B"/>
    <w:rsid w:val="00267EB5"/>
    <w:rsid w:val="0027070F"/>
    <w:rsid w:val="00270994"/>
    <w:rsid w:val="002716A7"/>
    <w:rsid w:val="00273FA7"/>
    <w:rsid w:val="002750AD"/>
    <w:rsid w:val="0027620B"/>
    <w:rsid w:val="002769BA"/>
    <w:rsid w:val="00281F3D"/>
    <w:rsid w:val="00284E1A"/>
    <w:rsid w:val="00284E24"/>
    <w:rsid w:val="002856DC"/>
    <w:rsid w:val="002860DE"/>
    <w:rsid w:val="002860ED"/>
    <w:rsid w:val="002863CB"/>
    <w:rsid w:val="002879E9"/>
    <w:rsid w:val="00290E4D"/>
    <w:rsid w:val="00291E7A"/>
    <w:rsid w:val="00292BAE"/>
    <w:rsid w:val="00294AF3"/>
    <w:rsid w:val="00297A8F"/>
    <w:rsid w:val="002A016E"/>
    <w:rsid w:val="002A182D"/>
    <w:rsid w:val="002A2D37"/>
    <w:rsid w:val="002A3125"/>
    <w:rsid w:val="002A46F0"/>
    <w:rsid w:val="002A4AC2"/>
    <w:rsid w:val="002A63DC"/>
    <w:rsid w:val="002A6A18"/>
    <w:rsid w:val="002A6F64"/>
    <w:rsid w:val="002B022D"/>
    <w:rsid w:val="002B0485"/>
    <w:rsid w:val="002B0E28"/>
    <w:rsid w:val="002B14C2"/>
    <w:rsid w:val="002B1C54"/>
    <w:rsid w:val="002B2856"/>
    <w:rsid w:val="002B3371"/>
    <w:rsid w:val="002B4F07"/>
    <w:rsid w:val="002B56E3"/>
    <w:rsid w:val="002B6F56"/>
    <w:rsid w:val="002B764F"/>
    <w:rsid w:val="002C05D0"/>
    <w:rsid w:val="002C0F83"/>
    <w:rsid w:val="002C1B1C"/>
    <w:rsid w:val="002C1FD2"/>
    <w:rsid w:val="002C2E0A"/>
    <w:rsid w:val="002C304C"/>
    <w:rsid w:val="002C4619"/>
    <w:rsid w:val="002C523D"/>
    <w:rsid w:val="002C55AB"/>
    <w:rsid w:val="002C615D"/>
    <w:rsid w:val="002C7AAE"/>
    <w:rsid w:val="002D0371"/>
    <w:rsid w:val="002D0A4D"/>
    <w:rsid w:val="002D29AD"/>
    <w:rsid w:val="002D37D5"/>
    <w:rsid w:val="002D3E52"/>
    <w:rsid w:val="002D3F5B"/>
    <w:rsid w:val="002D5928"/>
    <w:rsid w:val="002D5AFE"/>
    <w:rsid w:val="002D5C9A"/>
    <w:rsid w:val="002D636A"/>
    <w:rsid w:val="002D6523"/>
    <w:rsid w:val="002D673C"/>
    <w:rsid w:val="002D6836"/>
    <w:rsid w:val="002D6C08"/>
    <w:rsid w:val="002D74C7"/>
    <w:rsid w:val="002E0927"/>
    <w:rsid w:val="002E099C"/>
    <w:rsid w:val="002E264B"/>
    <w:rsid w:val="002E2AB5"/>
    <w:rsid w:val="002E31D4"/>
    <w:rsid w:val="002E3CAF"/>
    <w:rsid w:val="002E5233"/>
    <w:rsid w:val="002E5236"/>
    <w:rsid w:val="002E5EB5"/>
    <w:rsid w:val="002E5FD5"/>
    <w:rsid w:val="002E785C"/>
    <w:rsid w:val="002E7CB3"/>
    <w:rsid w:val="002F00EF"/>
    <w:rsid w:val="002F1A97"/>
    <w:rsid w:val="002F1BE7"/>
    <w:rsid w:val="002F2B3B"/>
    <w:rsid w:val="002F37E0"/>
    <w:rsid w:val="002F773D"/>
    <w:rsid w:val="00300251"/>
    <w:rsid w:val="00300F4A"/>
    <w:rsid w:val="00301249"/>
    <w:rsid w:val="0030129D"/>
    <w:rsid w:val="00301B13"/>
    <w:rsid w:val="003025F3"/>
    <w:rsid w:val="003027B5"/>
    <w:rsid w:val="00302F57"/>
    <w:rsid w:val="00303A30"/>
    <w:rsid w:val="00303F19"/>
    <w:rsid w:val="003047D9"/>
    <w:rsid w:val="003048FA"/>
    <w:rsid w:val="003053A4"/>
    <w:rsid w:val="00305567"/>
    <w:rsid w:val="003068D6"/>
    <w:rsid w:val="003071C7"/>
    <w:rsid w:val="00312820"/>
    <w:rsid w:val="00312AA2"/>
    <w:rsid w:val="00312F39"/>
    <w:rsid w:val="00313EE5"/>
    <w:rsid w:val="0031470D"/>
    <w:rsid w:val="003148BA"/>
    <w:rsid w:val="00316CB2"/>
    <w:rsid w:val="00317D60"/>
    <w:rsid w:val="003215D5"/>
    <w:rsid w:val="00322CCD"/>
    <w:rsid w:val="003241F6"/>
    <w:rsid w:val="00327145"/>
    <w:rsid w:val="00327606"/>
    <w:rsid w:val="003307EF"/>
    <w:rsid w:val="00330E6D"/>
    <w:rsid w:val="00331966"/>
    <w:rsid w:val="00331AAB"/>
    <w:rsid w:val="00332062"/>
    <w:rsid w:val="00332A2B"/>
    <w:rsid w:val="00333055"/>
    <w:rsid w:val="003337E9"/>
    <w:rsid w:val="00334002"/>
    <w:rsid w:val="00334498"/>
    <w:rsid w:val="0033524D"/>
    <w:rsid w:val="003360D4"/>
    <w:rsid w:val="00337A26"/>
    <w:rsid w:val="00340461"/>
    <w:rsid w:val="00340B5F"/>
    <w:rsid w:val="00343A76"/>
    <w:rsid w:val="003442B5"/>
    <w:rsid w:val="00344499"/>
    <w:rsid w:val="003446F8"/>
    <w:rsid w:val="00345415"/>
    <w:rsid w:val="00345AFE"/>
    <w:rsid w:val="003463CC"/>
    <w:rsid w:val="003476AE"/>
    <w:rsid w:val="003479A9"/>
    <w:rsid w:val="00350B91"/>
    <w:rsid w:val="00351C32"/>
    <w:rsid w:val="0035281E"/>
    <w:rsid w:val="0035353B"/>
    <w:rsid w:val="0035389D"/>
    <w:rsid w:val="003545D9"/>
    <w:rsid w:val="003548A0"/>
    <w:rsid w:val="0035555D"/>
    <w:rsid w:val="00356098"/>
    <w:rsid w:val="00356C50"/>
    <w:rsid w:val="003570E9"/>
    <w:rsid w:val="00362BCB"/>
    <w:rsid w:val="00362F05"/>
    <w:rsid w:val="00363978"/>
    <w:rsid w:val="00363F9E"/>
    <w:rsid w:val="003658C3"/>
    <w:rsid w:val="00365F8F"/>
    <w:rsid w:val="0036639C"/>
    <w:rsid w:val="0036646A"/>
    <w:rsid w:val="0037115C"/>
    <w:rsid w:val="003711C0"/>
    <w:rsid w:val="0037167E"/>
    <w:rsid w:val="0037219C"/>
    <w:rsid w:val="00372BF8"/>
    <w:rsid w:val="00373184"/>
    <w:rsid w:val="00373429"/>
    <w:rsid w:val="00373745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9040D"/>
    <w:rsid w:val="00390CB5"/>
    <w:rsid w:val="00391233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97EDF"/>
    <w:rsid w:val="003A0C5A"/>
    <w:rsid w:val="003A19B3"/>
    <w:rsid w:val="003A1A46"/>
    <w:rsid w:val="003A1C31"/>
    <w:rsid w:val="003A3883"/>
    <w:rsid w:val="003A5031"/>
    <w:rsid w:val="003A539D"/>
    <w:rsid w:val="003A62AC"/>
    <w:rsid w:val="003A7919"/>
    <w:rsid w:val="003B0AF9"/>
    <w:rsid w:val="003B1F53"/>
    <w:rsid w:val="003B2314"/>
    <w:rsid w:val="003B35F9"/>
    <w:rsid w:val="003B37A7"/>
    <w:rsid w:val="003B3812"/>
    <w:rsid w:val="003B38BB"/>
    <w:rsid w:val="003B3CB9"/>
    <w:rsid w:val="003B41EE"/>
    <w:rsid w:val="003C37D2"/>
    <w:rsid w:val="003C4B74"/>
    <w:rsid w:val="003C4BA0"/>
    <w:rsid w:val="003C6A86"/>
    <w:rsid w:val="003C776D"/>
    <w:rsid w:val="003C7AA3"/>
    <w:rsid w:val="003C7BDA"/>
    <w:rsid w:val="003D10E1"/>
    <w:rsid w:val="003D204D"/>
    <w:rsid w:val="003D2955"/>
    <w:rsid w:val="003D2C14"/>
    <w:rsid w:val="003D31D6"/>
    <w:rsid w:val="003D33AE"/>
    <w:rsid w:val="003D42E5"/>
    <w:rsid w:val="003D50B0"/>
    <w:rsid w:val="003D53A8"/>
    <w:rsid w:val="003D5EB3"/>
    <w:rsid w:val="003D623E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1BD3"/>
    <w:rsid w:val="003F246F"/>
    <w:rsid w:val="003F295B"/>
    <w:rsid w:val="003F3481"/>
    <w:rsid w:val="003F49EE"/>
    <w:rsid w:val="003F5599"/>
    <w:rsid w:val="003F5E7D"/>
    <w:rsid w:val="003F61D8"/>
    <w:rsid w:val="00401CAD"/>
    <w:rsid w:val="00405B8A"/>
    <w:rsid w:val="00405FE1"/>
    <w:rsid w:val="00407CDA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2112A"/>
    <w:rsid w:val="00421C29"/>
    <w:rsid w:val="0042330D"/>
    <w:rsid w:val="00424301"/>
    <w:rsid w:val="00425E1B"/>
    <w:rsid w:val="00426C0F"/>
    <w:rsid w:val="00427D0A"/>
    <w:rsid w:val="004317C6"/>
    <w:rsid w:val="004319B3"/>
    <w:rsid w:val="004319E9"/>
    <w:rsid w:val="00432C21"/>
    <w:rsid w:val="004370B3"/>
    <w:rsid w:val="004375EC"/>
    <w:rsid w:val="00437C18"/>
    <w:rsid w:val="00440366"/>
    <w:rsid w:val="00440C5F"/>
    <w:rsid w:val="00441125"/>
    <w:rsid w:val="004421CE"/>
    <w:rsid w:val="00444351"/>
    <w:rsid w:val="00444670"/>
    <w:rsid w:val="00444CD1"/>
    <w:rsid w:val="00445B3E"/>
    <w:rsid w:val="00445F83"/>
    <w:rsid w:val="00446351"/>
    <w:rsid w:val="004463A0"/>
    <w:rsid w:val="004514AB"/>
    <w:rsid w:val="00452EAB"/>
    <w:rsid w:val="004532F6"/>
    <w:rsid w:val="004540A5"/>
    <w:rsid w:val="00454401"/>
    <w:rsid w:val="00455343"/>
    <w:rsid w:val="00456D97"/>
    <w:rsid w:val="00460295"/>
    <w:rsid w:val="00460E41"/>
    <w:rsid w:val="00462F5B"/>
    <w:rsid w:val="00464DD5"/>
    <w:rsid w:val="00467F3E"/>
    <w:rsid w:val="00471E5A"/>
    <w:rsid w:val="00473FB1"/>
    <w:rsid w:val="0047504A"/>
    <w:rsid w:val="0047549B"/>
    <w:rsid w:val="00481316"/>
    <w:rsid w:val="004829C4"/>
    <w:rsid w:val="004849A6"/>
    <w:rsid w:val="004859D2"/>
    <w:rsid w:val="00486E57"/>
    <w:rsid w:val="004870C1"/>
    <w:rsid w:val="00491CC8"/>
    <w:rsid w:val="00493486"/>
    <w:rsid w:val="00493CD9"/>
    <w:rsid w:val="0049431F"/>
    <w:rsid w:val="00495758"/>
    <w:rsid w:val="004976CD"/>
    <w:rsid w:val="004A0947"/>
    <w:rsid w:val="004A0ED6"/>
    <w:rsid w:val="004A20BF"/>
    <w:rsid w:val="004A2434"/>
    <w:rsid w:val="004A29E8"/>
    <w:rsid w:val="004A3CD1"/>
    <w:rsid w:val="004A58F2"/>
    <w:rsid w:val="004A7198"/>
    <w:rsid w:val="004A7EF9"/>
    <w:rsid w:val="004B00D8"/>
    <w:rsid w:val="004B1463"/>
    <w:rsid w:val="004B162B"/>
    <w:rsid w:val="004B2734"/>
    <w:rsid w:val="004B3F8D"/>
    <w:rsid w:val="004B426A"/>
    <w:rsid w:val="004B4280"/>
    <w:rsid w:val="004B436E"/>
    <w:rsid w:val="004B4619"/>
    <w:rsid w:val="004B6372"/>
    <w:rsid w:val="004B6C45"/>
    <w:rsid w:val="004B7005"/>
    <w:rsid w:val="004B713E"/>
    <w:rsid w:val="004B79BD"/>
    <w:rsid w:val="004C0941"/>
    <w:rsid w:val="004C0ECC"/>
    <w:rsid w:val="004C1377"/>
    <w:rsid w:val="004C42A2"/>
    <w:rsid w:val="004C4A27"/>
    <w:rsid w:val="004C4C25"/>
    <w:rsid w:val="004C4CF0"/>
    <w:rsid w:val="004C573E"/>
    <w:rsid w:val="004C5D7B"/>
    <w:rsid w:val="004C5EBC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36BD"/>
    <w:rsid w:val="004E397E"/>
    <w:rsid w:val="004E3B30"/>
    <w:rsid w:val="004E3FB0"/>
    <w:rsid w:val="004E439A"/>
    <w:rsid w:val="004E74ED"/>
    <w:rsid w:val="004E7AE0"/>
    <w:rsid w:val="004F0613"/>
    <w:rsid w:val="004F1096"/>
    <w:rsid w:val="004F12D0"/>
    <w:rsid w:val="004F1C62"/>
    <w:rsid w:val="004F3935"/>
    <w:rsid w:val="004F5C11"/>
    <w:rsid w:val="004F64E4"/>
    <w:rsid w:val="004F67A0"/>
    <w:rsid w:val="004F6C51"/>
    <w:rsid w:val="004F6C7B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0779A"/>
    <w:rsid w:val="00512165"/>
    <w:rsid w:val="005123FD"/>
    <w:rsid w:val="00512CD5"/>
    <w:rsid w:val="005149D0"/>
    <w:rsid w:val="00516AD2"/>
    <w:rsid w:val="005174FB"/>
    <w:rsid w:val="00522804"/>
    <w:rsid w:val="00522BDD"/>
    <w:rsid w:val="00523CDC"/>
    <w:rsid w:val="0052445D"/>
    <w:rsid w:val="005261BB"/>
    <w:rsid w:val="00526763"/>
    <w:rsid w:val="00526C55"/>
    <w:rsid w:val="0052764C"/>
    <w:rsid w:val="00527A6D"/>
    <w:rsid w:val="0053014D"/>
    <w:rsid w:val="0053041F"/>
    <w:rsid w:val="00534098"/>
    <w:rsid w:val="005346A3"/>
    <w:rsid w:val="00534B8B"/>
    <w:rsid w:val="00534FA4"/>
    <w:rsid w:val="0053500D"/>
    <w:rsid w:val="0053509F"/>
    <w:rsid w:val="00535114"/>
    <w:rsid w:val="0053625D"/>
    <w:rsid w:val="00537790"/>
    <w:rsid w:val="00543F3A"/>
    <w:rsid w:val="0054407A"/>
    <w:rsid w:val="005440B7"/>
    <w:rsid w:val="005447E8"/>
    <w:rsid w:val="005447F1"/>
    <w:rsid w:val="0054526B"/>
    <w:rsid w:val="00545577"/>
    <w:rsid w:val="00545E22"/>
    <w:rsid w:val="0055189C"/>
    <w:rsid w:val="00552CD3"/>
    <w:rsid w:val="00553557"/>
    <w:rsid w:val="005547C7"/>
    <w:rsid w:val="00554D11"/>
    <w:rsid w:val="005555B2"/>
    <w:rsid w:val="00555B67"/>
    <w:rsid w:val="005565F0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42F6"/>
    <w:rsid w:val="005748DE"/>
    <w:rsid w:val="0057541B"/>
    <w:rsid w:val="005760C6"/>
    <w:rsid w:val="00576AE9"/>
    <w:rsid w:val="00576BF2"/>
    <w:rsid w:val="00577F01"/>
    <w:rsid w:val="0058241F"/>
    <w:rsid w:val="00582E1F"/>
    <w:rsid w:val="00583789"/>
    <w:rsid w:val="00586225"/>
    <w:rsid w:val="005874C7"/>
    <w:rsid w:val="005877EB"/>
    <w:rsid w:val="00587FDE"/>
    <w:rsid w:val="005902E7"/>
    <w:rsid w:val="00590EC3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6630"/>
    <w:rsid w:val="005B713C"/>
    <w:rsid w:val="005B7367"/>
    <w:rsid w:val="005B7408"/>
    <w:rsid w:val="005B7BD9"/>
    <w:rsid w:val="005C0691"/>
    <w:rsid w:val="005C0D23"/>
    <w:rsid w:val="005C0ED2"/>
    <w:rsid w:val="005C18FF"/>
    <w:rsid w:val="005C1A18"/>
    <w:rsid w:val="005C1C08"/>
    <w:rsid w:val="005C35FC"/>
    <w:rsid w:val="005C4192"/>
    <w:rsid w:val="005C6193"/>
    <w:rsid w:val="005C63E3"/>
    <w:rsid w:val="005D1F21"/>
    <w:rsid w:val="005D227B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D7BFA"/>
    <w:rsid w:val="005E0895"/>
    <w:rsid w:val="005E0982"/>
    <w:rsid w:val="005E0B5E"/>
    <w:rsid w:val="005E1CC3"/>
    <w:rsid w:val="005E289B"/>
    <w:rsid w:val="005E390F"/>
    <w:rsid w:val="005E3A7D"/>
    <w:rsid w:val="005E42DF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15D"/>
    <w:rsid w:val="005F6698"/>
    <w:rsid w:val="005F7317"/>
    <w:rsid w:val="00600C1A"/>
    <w:rsid w:val="00600CEB"/>
    <w:rsid w:val="00603082"/>
    <w:rsid w:val="00603289"/>
    <w:rsid w:val="00603D76"/>
    <w:rsid w:val="006046C9"/>
    <w:rsid w:val="00604BEE"/>
    <w:rsid w:val="006055DD"/>
    <w:rsid w:val="00606A1B"/>
    <w:rsid w:val="00607A33"/>
    <w:rsid w:val="006103DC"/>
    <w:rsid w:val="00610672"/>
    <w:rsid w:val="00610902"/>
    <w:rsid w:val="00610A56"/>
    <w:rsid w:val="00611A0A"/>
    <w:rsid w:val="00612AF6"/>
    <w:rsid w:val="00614FCC"/>
    <w:rsid w:val="006156BA"/>
    <w:rsid w:val="00615EA8"/>
    <w:rsid w:val="00617B36"/>
    <w:rsid w:val="00620ED3"/>
    <w:rsid w:val="006228F4"/>
    <w:rsid w:val="00622AB0"/>
    <w:rsid w:val="00623C32"/>
    <w:rsid w:val="00624641"/>
    <w:rsid w:val="00624961"/>
    <w:rsid w:val="00624EDD"/>
    <w:rsid w:val="00626ED6"/>
    <w:rsid w:val="00627202"/>
    <w:rsid w:val="00630565"/>
    <w:rsid w:val="00630708"/>
    <w:rsid w:val="00630739"/>
    <w:rsid w:val="006308CB"/>
    <w:rsid w:val="00630E17"/>
    <w:rsid w:val="00633537"/>
    <w:rsid w:val="0063395E"/>
    <w:rsid w:val="00634DAE"/>
    <w:rsid w:val="00635A0B"/>
    <w:rsid w:val="00635FA4"/>
    <w:rsid w:val="0064151C"/>
    <w:rsid w:val="006417E8"/>
    <w:rsid w:val="006423AA"/>
    <w:rsid w:val="006427C8"/>
    <w:rsid w:val="00643379"/>
    <w:rsid w:val="006443F5"/>
    <w:rsid w:val="00645166"/>
    <w:rsid w:val="0064752F"/>
    <w:rsid w:val="00647EF2"/>
    <w:rsid w:val="00650598"/>
    <w:rsid w:val="00650B0F"/>
    <w:rsid w:val="00650FC4"/>
    <w:rsid w:val="006512F8"/>
    <w:rsid w:val="006521EC"/>
    <w:rsid w:val="006540DB"/>
    <w:rsid w:val="00654676"/>
    <w:rsid w:val="0065570B"/>
    <w:rsid w:val="0065709C"/>
    <w:rsid w:val="0065710C"/>
    <w:rsid w:val="00657A45"/>
    <w:rsid w:val="00657A53"/>
    <w:rsid w:val="006605C5"/>
    <w:rsid w:val="00660C85"/>
    <w:rsid w:val="006615E4"/>
    <w:rsid w:val="00662899"/>
    <w:rsid w:val="00662E5C"/>
    <w:rsid w:val="00662FEF"/>
    <w:rsid w:val="00663FBA"/>
    <w:rsid w:val="0066512E"/>
    <w:rsid w:val="00670555"/>
    <w:rsid w:val="006714F1"/>
    <w:rsid w:val="0067342B"/>
    <w:rsid w:val="0067367B"/>
    <w:rsid w:val="00677E77"/>
    <w:rsid w:val="00677F70"/>
    <w:rsid w:val="006801EA"/>
    <w:rsid w:val="006817FB"/>
    <w:rsid w:val="0068295C"/>
    <w:rsid w:val="00683971"/>
    <w:rsid w:val="00684F08"/>
    <w:rsid w:val="00685718"/>
    <w:rsid w:val="006900FD"/>
    <w:rsid w:val="00690188"/>
    <w:rsid w:val="0069251C"/>
    <w:rsid w:val="00692E9B"/>
    <w:rsid w:val="0069310E"/>
    <w:rsid w:val="006946EE"/>
    <w:rsid w:val="006950B1"/>
    <w:rsid w:val="006955FF"/>
    <w:rsid w:val="00695A83"/>
    <w:rsid w:val="00695AB8"/>
    <w:rsid w:val="00696B9E"/>
    <w:rsid w:val="006A11B2"/>
    <w:rsid w:val="006A133D"/>
    <w:rsid w:val="006A18D8"/>
    <w:rsid w:val="006A1E1F"/>
    <w:rsid w:val="006A28A4"/>
    <w:rsid w:val="006A2CD1"/>
    <w:rsid w:val="006A3892"/>
    <w:rsid w:val="006A5AEC"/>
    <w:rsid w:val="006A67C4"/>
    <w:rsid w:val="006A71AC"/>
    <w:rsid w:val="006A72DD"/>
    <w:rsid w:val="006B0B5E"/>
    <w:rsid w:val="006B2F73"/>
    <w:rsid w:val="006B3BC3"/>
    <w:rsid w:val="006B5A33"/>
    <w:rsid w:val="006B5A99"/>
    <w:rsid w:val="006B69E6"/>
    <w:rsid w:val="006B6A4E"/>
    <w:rsid w:val="006B6BF3"/>
    <w:rsid w:val="006C0A78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6715"/>
    <w:rsid w:val="006C739F"/>
    <w:rsid w:val="006D24D0"/>
    <w:rsid w:val="006D2C15"/>
    <w:rsid w:val="006D3C6E"/>
    <w:rsid w:val="006D41C1"/>
    <w:rsid w:val="006D5429"/>
    <w:rsid w:val="006D5583"/>
    <w:rsid w:val="006E053F"/>
    <w:rsid w:val="006E1544"/>
    <w:rsid w:val="006E1A8D"/>
    <w:rsid w:val="006E2962"/>
    <w:rsid w:val="006E2AB6"/>
    <w:rsid w:val="006E2D3A"/>
    <w:rsid w:val="006E2FED"/>
    <w:rsid w:val="006E35CC"/>
    <w:rsid w:val="006E4602"/>
    <w:rsid w:val="006E4BBA"/>
    <w:rsid w:val="006E721E"/>
    <w:rsid w:val="006E753D"/>
    <w:rsid w:val="006E76A8"/>
    <w:rsid w:val="006F0569"/>
    <w:rsid w:val="006F1264"/>
    <w:rsid w:val="006F1C4E"/>
    <w:rsid w:val="006F2049"/>
    <w:rsid w:val="006F2198"/>
    <w:rsid w:val="006F32F3"/>
    <w:rsid w:val="006F3523"/>
    <w:rsid w:val="006F3526"/>
    <w:rsid w:val="006F3A4C"/>
    <w:rsid w:val="006F4E8B"/>
    <w:rsid w:val="0070125F"/>
    <w:rsid w:val="007017B4"/>
    <w:rsid w:val="00701A2F"/>
    <w:rsid w:val="00701FD2"/>
    <w:rsid w:val="0070318E"/>
    <w:rsid w:val="00703D55"/>
    <w:rsid w:val="007050FE"/>
    <w:rsid w:val="0070553E"/>
    <w:rsid w:val="00705F6E"/>
    <w:rsid w:val="00706966"/>
    <w:rsid w:val="00707CED"/>
    <w:rsid w:val="00710C1A"/>
    <w:rsid w:val="00710D85"/>
    <w:rsid w:val="00710DE2"/>
    <w:rsid w:val="00711CA6"/>
    <w:rsid w:val="007126A4"/>
    <w:rsid w:val="0071312F"/>
    <w:rsid w:val="0071403B"/>
    <w:rsid w:val="00715B49"/>
    <w:rsid w:val="00717B9D"/>
    <w:rsid w:val="00720082"/>
    <w:rsid w:val="007212D9"/>
    <w:rsid w:val="0072220A"/>
    <w:rsid w:val="00722B59"/>
    <w:rsid w:val="00724E84"/>
    <w:rsid w:val="007250A3"/>
    <w:rsid w:val="0072761C"/>
    <w:rsid w:val="0072778A"/>
    <w:rsid w:val="00727E93"/>
    <w:rsid w:val="00730038"/>
    <w:rsid w:val="00730E52"/>
    <w:rsid w:val="00732278"/>
    <w:rsid w:val="00732FEC"/>
    <w:rsid w:val="007334EF"/>
    <w:rsid w:val="0073389A"/>
    <w:rsid w:val="00734D9F"/>
    <w:rsid w:val="00735102"/>
    <w:rsid w:val="007355C7"/>
    <w:rsid w:val="00737AD9"/>
    <w:rsid w:val="00737E10"/>
    <w:rsid w:val="00740488"/>
    <w:rsid w:val="00740845"/>
    <w:rsid w:val="00742991"/>
    <w:rsid w:val="007439F6"/>
    <w:rsid w:val="007443E5"/>
    <w:rsid w:val="007445CD"/>
    <w:rsid w:val="007478AC"/>
    <w:rsid w:val="00747D01"/>
    <w:rsid w:val="00747FAB"/>
    <w:rsid w:val="00753133"/>
    <w:rsid w:val="00753698"/>
    <w:rsid w:val="00753B1F"/>
    <w:rsid w:val="00757704"/>
    <w:rsid w:val="00757869"/>
    <w:rsid w:val="00757C76"/>
    <w:rsid w:val="00763C4E"/>
    <w:rsid w:val="007649EB"/>
    <w:rsid w:val="00765910"/>
    <w:rsid w:val="00767F10"/>
    <w:rsid w:val="00767F8B"/>
    <w:rsid w:val="007734B4"/>
    <w:rsid w:val="007737E1"/>
    <w:rsid w:val="007744E3"/>
    <w:rsid w:val="00774C7D"/>
    <w:rsid w:val="00774D0F"/>
    <w:rsid w:val="0077667B"/>
    <w:rsid w:val="0077668D"/>
    <w:rsid w:val="00776996"/>
    <w:rsid w:val="007769C8"/>
    <w:rsid w:val="007771F3"/>
    <w:rsid w:val="00777F36"/>
    <w:rsid w:val="00780815"/>
    <w:rsid w:val="00781A11"/>
    <w:rsid w:val="007828E9"/>
    <w:rsid w:val="00783221"/>
    <w:rsid w:val="007848A8"/>
    <w:rsid w:val="00785F5F"/>
    <w:rsid w:val="00790A30"/>
    <w:rsid w:val="00790D4D"/>
    <w:rsid w:val="007930A9"/>
    <w:rsid w:val="0079379A"/>
    <w:rsid w:val="00794075"/>
    <w:rsid w:val="0079449F"/>
    <w:rsid w:val="00795347"/>
    <w:rsid w:val="00797E96"/>
    <w:rsid w:val="007A152C"/>
    <w:rsid w:val="007A4FB5"/>
    <w:rsid w:val="007A5B8D"/>
    <w:rsid w:val="007A65E0"/>
    <w:rsid w:val="007A6ED5"/>
    <w:rsid w:val="007A77AE"/>
    <w:rsid w:val="007A7C35"/>
    <w:rsid w:val="007B0A57"/>
    <w:rsid w:val="007B0CA6"/>
    <w:rsid w:val="007B0E21"/>
    <w:rsid w:val="007B1F5B"/>
    <w:rsid w:val="007B2151"/>
    <w:rsid w:val="007B2401"/>
    <w:rsid w:val="007B2699"/>
    <w:rsid w:val="007B29BB"/>
    <w:rsid w:val="007B371B"/>
    <w:rsid w:val="007B3E81"/>
    <w:rsid w:val="007B4285"/>
    <w:rsid w:val="007B4CFD"/>
    <w:rsid w:val="007B5474"/>
    <w:rsid w:val="007B55EB"/>
    <w:rsid w:val="007B5EA8"/>
    <w:rsid w:val="007B713F"/>
    <w:rsid w:val="007C1B8B"/>
    <w:rsid w:val="007C211B"/>
    <w:rsid w:val="007C3CC4"/>
    <w:rsid w:val="007C3F46"/>
    <w:rsid w:val="007C4651"/>
    <w:rsid w:val="007C5770"/>
    <w:rsid w:val="007C7693"/>
    <w:rsid w:val="007C7A9B"/>
    <w:rsid w:val="007D1FA7"/>
    <w:rsid w:val="007D3F60"/>
    <w:rsid w:val="007D4D30"/>
    <w:rsid w:val="007D5865"/>
    <w:rsid w:val="007D5E35"/>
    <w:rsid w:val="007D62AE"/>
    <w:rsid w:val="007D7B25"/>
    <w:rsid w:val="007E046D"/>
    <w:rsid w:val="007E1B10"/>
    <w:rsid w:val="007E2290"/>
    <w:rsid w:val="007E2BCF"/>
    <w:rsid w:val="007E5952"/>
    <w:rsid w:val="007E66C4"/>
    <w:rsid w:val="007E6C11"/>
    <w:rsid w:val="007E6D1B"/>
    <w:rsid w:val="007E744A"/>
    <w:rsid w:val="007E79E4"/>
    <w:rsid w:val="007E79EE"/>
    <w:rsid w:val="007F10E2"/>
    <w:rsid w:val="007F153B"/>
    <w:rsid w:val="007F1C6F"/>
    <w:rsid w:val="007F216A"/>
    <w:rsid w:val="007F44AD"/>
    <w:rsid w:val="007F4FB8"/>
    <w:rsid w:val="007F5349"/>
    <w:rsid w:val="007F5406"/>
    <w:rsid w:val="007F5A9F"/>
    <w:rsid w:val="007F6AB4"/>
    <w:rsid w:val="007F6FA7"/>
    <w:rsid w:val="007F7EFF"/>
    <w:rsid w:val="008013B1"/>
    <w:rsid w:val="008018AB"/>
    <w:rsid w:val="00802CA6"/>
    <w:rsid w:val="0080378A"/>
    <w:rsid w:val="00804388"/>
    <w:rsid w:val="008043D0"/>
    <w:rsid w:val="008053E6"/>
    <w:rsid w:val="00806B28"/>
    <w:rsid w:val="00811651"/>
    <w:rsid w:val="00811BD1"/>
    <w:rsid w:val="00811D0B"/>
    <w:rsid w:val="00811EE3"/>
    <w:rsid w:val="00812568"/>
    <w:rsid w:val="00812911"/>
    <w:rsid w:val="00813DD7"/>
    <w:rsid w:val="0081455E"/>
    <w:rsid w:val="008154DC"/>
    <w:rsid w:val="008170DB"/>
    <w:rsid w:val="00820CE5"/>
    <w:rsid w:val="00822572"/>
    <w:rsid w:val="008234BE"/>
    <w:rsid w:val="008239E1"/>
    <w:rsid w:val="00823CD5"/>
    <w:rsid w:val="00824BBD"/>
    <w:rsid w:val="0082550C"/>
    <w:rsid w:val="0082608E"/>
    <w:rsid w:val="0082624E"/>
    <w:rsid w:val="00830590"/>
    <w:rsid w:val="00830821"/>
    <w:rsid w:val="008311A5"/>
    <w:rsid w:val="00833B51"/>
    <w:rsid w:val="00835C0D"/>
    <w:rsid w:val="008412C6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5326C"/>
    <w:rsid w:val="00855241"/>
    <w:rsid w:val="0086087C"/>
    <w:rsid w:val="00862C11"/>
    <w:rsid w:val="00862D35"/>
    <w:rsid w:val="0086325D"/>
    <w:rsid w:val="00863536"/>
    <w:rsid w:val="0086479B"/>
    <w:rsid w:val="00865AEC"/>
    <w:rsid w:val="00866C8D"/>
    <w:rsid w:val="00867B9D"/>
    <w:rsid w:val="00870497"/>
    <w:rsid w:val="00872BC2"/>
    <w:rsid w:val="00873422"/>
    <w:rsid w:val="00874657"/>
    <w:rsid w:val="008746B0"/>
    <w:rsid w:val="00874E7E"/>
    <w:rsid w:val="00876D7D"/>
    <w:rsid w:val="008814C0"/>
    <w:rsid w:val="00883333"/>
    <w:rsid w:val="008839A9"/>
    <w:rsid w:val="00884AB3"/>
    <w:rsid w:val="00885AF4"/>
    <w:rsid w:val="00885DAB"/>
    <w:rsid w:val="00887EAF"/>
    <w:rsid w:val="00890450"/>
    <w:rsid w:val="0089148D"/>
    <w:rsid w:val="00892B18"/>
    <w:rsid w:val="00892F85"/>
    <w:rsid w:val="008937BB"/>
    <w:rsid w:val="008940BA"/>
    <w:rsid w:val="00894F86"/>
    <w:rsid w:val="0089525C"/>
    <w:rsid w:val="008958A6"/>
    <w:rsid w:val="008A19DF"/>
    <w:rsid w:val="008A23FF"/>
    <w:rsid w:val="008A2598"/>
    <w:rsid w:val="008A2C57"/>
    <w:rsid w:val="008A39C3"/>
    <w:rsid w:val="008A4B0B"/>
    <w:rsid w:val="008A4E8F"/>
    <w:rsid w:val="008A6FBB"/>
    <w:rsid w:val="008A71BE"/>
    <w:rsid w:val="008A7AFB"/>
    <w:rsid w:val="008A7D67"/>
    <w:rsid w:val="008B044C"/>
    <w:rsid w:val="008B1555"/>
    <w:rsid w:val="008B18E8"/>
    <w:rsid w:val="008B1AAB"/>
    <w:rsid w:val="008B1C1A"/>
    <w:rsid w:val="008B2862"/>
    <w:rsid w:val="008B3250"/>
    <w:rsid w:val="008B338A"/>
    <w:rsid w:val="008B4226"/>
    <w:rsid w:val="008B4730"/>
    <w:rsid w:val="008B5600"/>
    <w:rsid w:val="008B58BF"/>
    <w:rsid w:val="008B7634"/>
    <w:rsid w:val="008B7715"/>
    <w:rsid w:val="008B7AF7"/>
    <w:rsid w:val="008B7C55"/>
    <w:rsid w:val="008C0044"/>
    <w:rsid w:val="008C0D4F"/>
    <w:rsid w:val="008C22FA"/>
    <w:rsid w:val="008C2B16"/>
    <w:rsid w:val="008C3618"/>
    <w:rsid w:val="008C590F"/>
    <w:rsid w:val="008C65FA"/>
    <w:rsid w:val="008C69EB"/>
    <w:rsid w:val="008C6AF2"/>
    <w:rsid w:val="008D0A4C"/>
    <w:rsid w:val="008D20D3"/>
    <w:rsid w:val="008D2195"/>
    <w:rsid w:val="008D2785"/>
    <w:rsid w:val="008D2D89"/>
    <w:rsid w:val="008D6F75"/>
    <w:rsid w:val="008D7C62"/>
    <w:rsid w:val="008E012A"/>
    <w:rsid w:val="008E196B"/>
    <w:rsid w:val="008E2FCA"/>
    <w:rsid w:val="008E471A"/>
    <w:rsid w:val="008E5364"/>
    <w:rsid w:val="008E53F8"/>
    <w:rsid w:val="008E67A4"/>
    <w:rsid w:val="008E6E7F"/>
    <w:rsid w:val="008F1688"/>
    <w:rsid w:val="008F1852"/>
    <w:rsid w:val="008F38C1"/>
    <w:rsid w:val="008F4C7C"/>
    <w:rsid w:val="008F5352"/>
    <w:rsid w:val="00900991"/>
    <w:rsid w:val="00900CF1"/>
    <w:rsid w:val="00900D91"/>
    <w:rsid w:val="00900E63"/>
    <w:rsid w:val="0090153F"/>
    <w:rsid w:val="009043B1"/>
    <w:rsid w:val="00904899"/>
    <w:rsid w:val="00904C23"/>
    <w:rsid w:val="00906634"/>
    <w:rsid w:val="00906857"/>
    <w:rsid w:val="00907881"/>
    <w:rsid w:val="00907BCB"/>
    <w:rsid w:val="009107CC"/>
    <w:rsid w:val="00910814"/>
    <w:rsid w:val="00910D56"/>
    <w:rsid w:val="0091293B"/>
    <w:rsid w:val="00914C59"/>
    <w:rsid w:val="009150BC"/>
    <w:rsid w:val="0091547C"/>
    <w:rsid w:val="00915C49"/>
    <w:rsid w:val="00915F78"/>
    <w:rsid w:val="009173A3"/>
    <w:rsid w:val="00917CF9"/>
    <w:rsid w:val="0092081A"/>
    <w:rsid w:val="00920B47"/>
    <w:rsid w:val="00922908"/>
    <w:rsid w:val="00922B14"/>
    <w:rsid w:val="00923FDE"/>
    <w:rsid w:val="009247FC"/>
    <w:rsid w:val="00924C34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5DA9"/>
    <w:rsid w:val="00936F11"/>
    <w:rsid w:val="0093745E"/>
    <w:rsid w:val="009379B8"/>
    <w:rsid w:val="00941671"/>
    <w:rsid w:val="0094248E"/>
    <w:rsid w:val="00944E30"/>
    <w:rsid w:val="00945313"/>
    <w:rsid w:val="009462D6"/>
    <w:rsid w:val="009474EE"/>
    <w:rsid w:val="00950B85"/>
    <w:rsid w:val="00953DB4"/>
    <w:rsid w:val="00961071"/>
    <w:rsid w:val="00961795"/>
    <w:rsid w:val="00964E1E"/>
    <w:rsid w:val="009650AC"/>
    <w:rsid w:val="00970B3E"/>
    <w:rsid w:val="00970F27"/>
    <w:rsid w:val="009710C2"/>
    <w:rsid w:val="00971E87"/>
    <w:rsid w:val="0097210C"/>
    <w:rsid w:val="009726A2"/>
    <w:rsid w:val="00972751"/>
    <w:rsid w:val="00973501"/>
    <w:rsid w:val="00973D86"/>
    <w:rsid w:val="00974DFF"/>
    <w:rsid w:val="00974F3D"/>
    <w:rsid w:val="0097583F"/>
    <w:rsid w:val="00975DF7"/>
    <w:rsid w:val="00976DF0"/>
    <w:rsid w:val="00977D50"/>
    <w:rsid w:val="00980C21"/>
    <w:rsid w:val="0098145B"/>
    <w:rsid w:val="00981D08"/>
    <w:rsid w:val="00982247"/>
    <w:rsid w:val="00985689"/>
    <w:rsid w:val="0098574A"/>
    <w:rsid w:val="009877C5"/>
    <w:rsid w:val="0099038E"/>
    <w:rsid w:val="009909BB"/>
    <w:rsid w:val="00990E83"/>
    <w:rsid w:val="009927E6"/>
    <w:rsid w:val="00993170"/>
    <w:rsid w:val="0099330D"/>
    <w:rsid w:val="00994CDE"/>
    <w:rsid w:val="0099525D"/>
    <w:rsid w:val="0099613A"/>
    <w:rsid w:val="009968D5"/>
    <w:rsid w:val="00996D2E"/>
    <w:rsid w:val="009973E5"/>
    <w:rsid w:val="009979AB"/>
    <w:rsid w:val="00997D3E"/>
    <w:rsid w:val="009A0EDC"/>
    <w:rsid w:val="009A307E"/>
    <w:rsid w:val="009A3326"/>
    <w:rsid w:val="009A36A1"/>
    <w:rsid w:val="009A44E3"/>
    <w:rsid w:val="009A59C7"/>
    <w:rsid w:val="009A5A39"/>
    <w:rsid w:val="009A6140"/>
    <w:rsid w:val="009A64A3"/>
    <w:rsid w:val="009A7134"/>
    <w:rsid w:val="009A784F"/>
    <w:rsid w:val="009B0DCF"/>
    <w:rsid w:val="009B13E5"/>
    <w:rsid w:val="009B18F4"/>
    <w:rsid w:val="009B2669"/>
    <w:rsid w:val="009B2B65"/>
    <w:rsid w:val="009B3921"/>
    <w:rsid w:val="009B76EC"/>
    <w:rsid w:val="009B7AF0"/>
    <w:rsid w:val="009B7C71"/>
    <w:rsid w:val="009B7EB5"/>
    <w:rsid w:val="009C03FC"/>
    <w:rsid w:val="009C057A"/>
    <w:rsid w:val="009C0F41"/>
    <w:rsid w:val="009C1044"/>
    <w:rsid w:val="009C226A"/>
    <w:rsid w:val="009C3D44"/>
    <w:rsid w:val="009C3E7D"/>
    <w:rsid w:val="009C42D0"/>
    <w:rsid w:val="009C6B74"/>
    <w:rsid w:val="009C7344"/>
    <w:rsid w:val="009C7F28"/>
    <w:rsid w:val="009D0588"/>
    <w:rsid w:val="009D1F28"/>
    <w:rsid w:val="009D6B2A"/>
    <w:rsid w:val="009D77DD"/>
    <w:rsid w:val="009E0C66"/>
    <w:rsid w:val="009E26D3"/>
    <w:rsid w:val="009E365C"/>
    <w:rsid w:val="009E3AC2"/>
    <w:rsid w:val="009E430F"/>
    <w:rsid w:val="009E5FAF"/>
    <w:rsid w:val="009E7E91"/>
    <w:rsid w:val="009F0937"/>
    <w:rsid w:val="009F3C12"/>
    <w:rsid w:val="009F43D8"/>
    <w:rsid w:val="009F5947"/>
    <w:rsid w:val="009F5F64"/>
    <w:rsid w:val="009F76C9"/>
    <w:rsid w:val="009F7852"/>
    <w:rsid w:val="00A0051A"/>
    <w:rsid w:val="00A00686"/>
    <w:rsid w:val="00A00703"/>
    <w:rsid w:val="00A01057"/>
    <w:rsid w:val="00A02205"/>
    <w:rsid w:val="00A02618"/>
    <w:rsid w:val="00A027C4"/>
    <w:rsid w:val="00A02EAB"/>
    <w:rsid w:val="00A03433"/>
    <w:rsid w:val="00A03D65"/>
    <w:rsid w:val="00A049B2"/>
    <w:rsid w:val="00A064AA"/>
    <w:rsid w:val="00A06DFB"/>
    <w:rsid w:val="00A07452"/>
    <w:rsid w:val="00A1036A"/>
    <w:rsid w:val="00A1038E"/>
    <w:rsid w:val="00A103B8"/>
    <w:rsid w:val="00A112F9"/>
    <w:rsid w:val="00A119B3"/>
    <w:rsid w:val="00A127A8"/>
    <w:rsid w:val="00A14692"/>
    <w:rsid w:val="00A173A8"/>
    <w:rsid w:val="00A20147"/>
    <w:rsid w:val="00A201D0"/>
    <w:rsid w:val="00A2205A"/>
    <w:rsid w:val="00A22E43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2F13"/>
    <w:rsid w:val="00A432F2"/>
    <w:rsid w:val="00A43822"/>
    <w:rsid w:val="00A47248"/>
    <w:rsid w:val="00A47695"/>
    <w:rsid w:val="00A47890"/>
    <w:rsid w:val="00A47B55"/>
    <w:rsid w:val="00A50965"/>
    <w:rsid w:val="00A50A38"/>
    <w:rsid w:val="00A50A5A"/>
    <w:rsid w:val="00A51239"/>
    <w:rsid w:val="00A52526"/>
    <w:rsid w:val="00A5554F"/>
    <w:rsid w:val="00A56E6C"/>
    <w:rsid w:val="00A578D0"/>
    <w:rsid w:val="00A6055D"/>
    <w:rsid w:val="00A60D94"/>
    <w:rsid w:val="00A62332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3E8"/>
    <w:rsid w:val="00A736B9"/>
    <w:rsid w:val="00A739BB"/>
    <w:rsid w:val="00A73C21"/>
    <w:rsid w:val="00A7564F"/>
    <w:rsid w:val="00A7660F"/>
    <w:rsid w:val="00A767F4"/>
    <w:rsid w:val="00A76AEF"/>
    <w:rsid w:val="00A76D7E"/>
    <w:rsid w:val="00A770B6"/>
    <w:rsid w:val="00A775B3"/>
    <w:rsid w:val="00A778F5"/>
    <w:rsid w:val="00A81B3D"/>
    <w:rsid w:val="00A828B7"/>
    <w:rsid w:val="00A8335B"/>
    <w:rsid w:val="00A836E3"/>
    <w:rsid w:val="00A8397D"/>
    <w:rsid w:val="00A86332"/>
    <w:rsid w:val="00A8638D"/>
    <w:rsid w:val="00A869C7"/>
    <w:rsid w:val="00A86A5C"/>
    <w:rsid w:val="00A86E7B"/>
    <w:rsid w:val="00A91848"/>
    <w:rsid w:val="00A9277D"/>
    <w:rsid w:val="00A92A63"/>
    <w:rsid w:val="00A93063"/>
    <w:rsid w:val="00A93431"/>
    <w:rsid w:val="00A93A8C"/>
    <w:rsid w:val="00A961A6"/>
    <w:rsid w:val="00A9634A"/>
    <w:rsid w:val="00A967F4"/>
    <w:rsid w:val="00AA0BDA"/>
    <w:rsid w:val="00AA16C3"/>
    <w:rsid w:val="00AA5463"/>
    <w:rsid w:val="00AA7821"/>
    <w:rsid w:val="00AB2DC3"/>
    <w:rsid w:val="00AB3948"/>
    <w:rsid w:val="00AB43B4"/>
    <w:rsid w:val="00AB6295"/>
    <w:rsid w:val="00AB785B"/>
    <w:rsid w:val="00AB7A62"/>
    <w:rsid w:val="00AC0208"/>
    <w:rsid w:val="00AC050D"/>
    <w:rsid w:val="00AC25F3"/>
    <w:rsid w:val="00AC2C22"/>
    <w:rsid w:val="00AC340D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D5715"/>
    <w:rsid w:val="00AD63FA"/>
    <w:rsid w:val="00AE15DE"/>
    <w:rsid w:val="00AE1BCF"/>
    <w:rsid w:val="00AE2DDB"/>
    <w:rsid w:val="00AE4F5F"/>
    <w:rsid w:val="00AE573A"/>
    <w:rsid w:val="00AE5DAC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E8F"/>
    <w:rsid w:val="00AF705C"/>
    <w:rsid w:val="00AF71C0"/>
    <w:rsid w:val="00AF7C23"/>
    <w:rsid w:val="00B00827"/>
    <w:rsid w:val="00B00F3B"/>
    <w:rsid w:val="00B00FFD"/>
    <w:rsid w:val="00B0394E"/>
    <w:rsid w:val="00B047D1"/>
    <w:rsid w:val="00B06FB5"/>
    <w:rsid w:val="00B07194"/>
    <w:rsid w:val="00B07EDE"/>
    <w:rsid w:val="00B11808"/>
    <w:rsid w:val="00B11A9B"/>
    <w:rsid w:val="00B124AF"/>
    <w:rsid w:val="00B130B8"/>
    <w:rsid w:val="00B13590"/>
    <w:rsid w:val="00B156C4"/>
    <w:rsid w:val="00B17C50"/>
    <w:rsid w:val="00B21A7E"/>
    <w:rsid w:val="00B2558D"/>
    <w:rsid w:val="00B2716E"/>
    <w:rsid w:val="00B3017A"/>
    <w:rsid w:val="00B302F3"/>
    <w:rsid w:val="00B30E83"/>
    <w:rsid w:val="00B318B6"/>
    <w:rsid w:val="00B3412E"/>
    <w:rsid w:val="00B34574"/>
    <w:rsid w:val="00B35799"/>
    <w:rsid w:val="00B36CC8"/>
    <w:rsid w:val="00B36FD6"/>
    <w:rsid w:val="00B414DF"/>
    <w:rsid w:val="00B433DC"/>
    <w:rsid w:val="00B43C8F"/>
    <w:rsid w:val="00B43DF3"/>
    <w:rsid w:val="00B44149"/>
    <w:rsid w:val="00B44F17"/>
    <w:rsid w:val="00B45061"/>
    <w:rsid w:val="00B472E1"/>
    <w:rsid w:val="00B475F7"/>
    <w:rsid w:val="00B47A07"/>
    <w:rsid w:val="00B51FD6"/>
    <w:rsid w:val="00B52BDD"/>
    <w:rsid w:val="00B53A80"/>
    <w:rsid w:val="00B54175"/>
    <w:rsid w:val="00B5485F"/>
    <w:rsid w:val="00B56679"/>
    <w:rsid w:val="00B56EA9"/>
    <w:rsid w:val="00B5714E"/>
    <w:rsid w:val="00B60246"/>
    <w:rsid w:val="00B61966"/>
    <w:rsid w:val="00B637DB"/>
    <w:rsid w:val="00B64176"/>
    <w:rsid w:val="00B645B4"/>
    <w:rsid w:val="00B6620F"/>
    <w:rsid w:val="00B66291"/>
    <w:rsid w:val="00B66802"/>
    <w:rsid w:val="00B66AAC"/>
    <w:rsid w:val="00B66D1B"/>
    <w:rsid w:val="00B67FBB"/>
    <w:rsid w:val="00B70131"/>
    <w:rsid w:val="00B70F7C"/>
    <w:rsid w:val="00B712E4"/>
    <w:rsid w:val="00B7407F"/>
    <w:rsid w:val="00B746D0"/>
    <w:rsid w:val="00B76CBB"/>
    <w:rsid w:val="00B77416"/>
    <w:rsid w:val="00B80488"/>
    <w:rsid w:val="00B8409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B19"/>
    <w:rsid w:val="00BA47DF"/>
    <w:rsid w:val="00BA4917"/>
    <w:rsid w:val="00BA4C95"/>
    <w:rsid w:val="00BA4E8A"/>
    <w:rsid w:val="00BA57C7"/>
    <w:rsid w:val="00BA5BA0"/>
    <w:rsid w:val="00BA748C"/>
    <w:rsid w:val="00BA7880"/>
    <w:rsid w:val="00BA7CEA"/>
    <w:rsid w:val="00BB1E5C"/>
    <w:rsid w:val="00BB239B"/>
    <w:rsid w:val="00BB2BF5"/>
    <w:rsid w:val="00BB30FC"/>
    <w:rsid w:val="00BB37BF"/>
    <w:rsid w:val="00BB39AF"/>
    <w:rsid w:val="00BB579D"/>
    <w:rsid w:val="00BB6C8E"/>
    <w:rsid w:val="00BB78A9"/>
    <w:rsid w:val="00BB7AEA"/>
    <w:rsid w:val="00BB7E75"/>
    <w:rsid w:val="00BC12BA"/>
    <w:rsid w:val="00BC236F"/>
    <w:rsid w:val="00BC3924"/>
    <w:rsid w:val="00BC438F"/>
    <w:rsid w:val="00BC4CB4"/>
    <w:rsid w:val="00BC71A2"/>
    <w:rsid w:val="00BC7C23"/>
    <w:rsid w:val="00BC7E7A"/>
    <w:rsid w:val="00BD1844"/>
    <w:rsid w:val="00BD18A2"/>
    <w:rsid w:val="00BD1F3B"/>
    <w:rsid w:val="00BD229D"/>
    <w:rsid w:val="00BD372E"/>
    <w:rsid w:val="00BD5A72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3F4A"/>
    <w:rsid w:val="00BF55E5"/>
    <w:rsid w:val="00BF6302"/>
    <w:rsid w:val="00BF7E16"/>
    <w:rsid w:val="00C00214"/>
    <w:rsid w:val="00C02387"/>
    <w:rsid w:val="00C02800"/>
    <w:rsid w:val="00C02895"/>
    <w:rsid w:val="00C02BAC"/>
    <w:rsid w:val="00C03A50"/>
    <w:rsid w:val="00C05134"/>
    <w:rsid w:val="00C05877"/>
    <w:rsid w:val="00C0635B"/>
    <w:rsid w:val="00C0739D"/>
    <w:rsid w:val="00C0752F"/>
    <w:rsid w:val="00C10A10"/>
    <w:rsid w:val="00C11ABF"/>
    <w:rsid w:val="00C11F01"/>
    <w:rsid w:val="00C12465"/>
    <w:rsid w:val="00C14C43"/>
    <w:rsid w:val="00C151A7"/>
    <w:rsid w:val="00C1635B"/>
    <w:rsid w:val="00C16B01"/>
    <w:rsid w:val="00C174C6"/>
    <w:rsid w:val="00C176BA"/>
    <w:rsid w:val="00C20406"/>
    <w:rsid w:val="00C21238"/>
    <w:rsid w:val="00C2236A"/>
    <w:rsid w:val="00C22F55"/>
    <w:rsid w:val="00C303E5"/>
    <w:rsid w:val="00C30FDB"/>
    <w:rsid w:val="00C32162"/>
    <w:rsid w:val="00C329FD"/>
    <w:rsid w:val="00C332CA"/>
    <w:rsid w:val="00C33A19"/>
    <w:rsid w:val="00C34767"/>
    <w:rsid w:val="00C34A38"/>
    <w:rsid w:val="00C359C8"/>
    <w:rsid w:val="00C35C48"/>
    <w:rsid w:val="00C36093"/>
    <w:rsid w:val="00C363F8"/>
    <w:rsid w:val="00C36527"/>
    <w:rsid w:val="00C36646"/>
    <w:rsid w:val="00C44092"/>
    <w:rsid w:val="00C455A1"/>
    <w:rsid w:val="00C47F3D"/>
    <w:rsid w:val="00C516F0"/>
    <w:rsid w:val="00C52ED2"/>
    <w:rsid w:val="00C53327"/>
    <w:rsid w:val="00C548DB"/>
    <w:rsid w:val="00C554F3"/>
    <w:rsid w:val="00C60073"/>
    <w:rsid w:val="00C60702"/>
    <w:rsid w:val="00C60C06"/>
    <w:rsid w:val="00C60D73"/>
    <w:rsid w:val="00C61013"/>
    <w:rsid w:val="00C62049"/>
    <w:rsid w:val="00C624CC"/>
    <w:rsid w:val="00C63140"/>
    <w:rsid w:val="00C63211"/>
    <w:rsid w:val="00C64327"/>
    <w:rsid w:val="00C64F66"/>
    <w:rsid w:val="00C66126"/>
    <w:rsid w:val="00C67060"/>
    <w:rsid w:val="00C72040"/>
    <w:rsid w:val="00C73243"/>
    <w:rsid w:val="00C73531"/>
    <w:rsid w:val="00C74446"/>
    <w:rsid w:val="00C7461F"/>
    <w:rsid w:val="00C75963"/>
    <w:rsid w:val="00C7614C"/>
    <w:rsid w:val="00C7646F"/>
    <w:rsid w:val="00C7694A"/>
    <w:rsid w:val="00C80931"/>
    <w:rsid w:val="00C80DBB"/>
    <w:rsid w:val="00C813DF"/>
    <w:rsid w:val="00C814C7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259"/>
    <w:rsid w:val="00C87F58"/>
    <w:rsid w:val="00C91ED4"/>
    <w:rsid w:val="00C92239"/>
    <w:rsid w:val="00C92990"/>
    <w:rsid w:val="00C929CD"/>
    <w:rsid w:val="00C9315F"/>
    <w:rsid w:val="00C9549B"/>
    <w:rsid w:val="00C95A84"/>
    <w:rsid w:val="00C9646A"/>
    <w:rsid w:val="00C96921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972"/>
    <w:rsid w:val="00CB3DCE"/>
    <w:rsid w:val="00CB3F64"/>
    <w:rsid w:val="00CB413B"/>
    <w:rsid w:val="00CB5D45"/>
    <w:rsid w:val="00CB6A3F"/>
    <w:rsid w:val="00CB6E44"/>
    <w:rsid w:val="00CB77E8"/>
    <w:rsid w:val="00CB7DB1"/>
    <w:rsid w:val="00CC0B5F"/>
    <w:rsid w:val="00CC0DDF"/>
    <w:rsid w:val="00CC0E47"/>
    <w:rsid w:val="00CC268F"/>
    <w:rsid w:val="00CC5CBB"/>
    <w:rsid w:val="00CC6497"/>
    <w:rsid w:val="00CD01B1"/>
    <w:rsid w:val="00CD15FB"/>
    <w:rsid w:val="00CD3B23"/>
    <w:rsid w:val="00CD45D7"/>
    <w:rsid w:val="00CD4988"/>
    <w:rsid w:val="00CD56BB"/>
    <w:rsid w:val="00CD5804"/>
    <w:rsid w:val="00CD5909"/>
    <w:rsid w:val="00CD6621"/>
    <w:rsid w:val="00CD69EE"/>
    <w:rsid w:val="00CD7718"/>
    <w:rsid w:val="00CE1CE5"/>
    <w:rsid w:val="00CE44BE"/>
    <w:rsid w:val="00CE4CD1"/>
    <w:rsid w:val="00CE4CEC"/>
    <w:rsid w:val="00CE7938"/>
    <w:rsid w:val="00CF0138"/>
    <w:rsid w:val="00CF0D84"/>
    <w:rsid w:val="00CF1181"/>
    <w:rsid w:val="00CF3FA5"/>
    <w:rsid w:val="00CF4DBB"/>
    <w:rsid w:val="00CF61C4"/>
    <w:rsid w:val="00CF6C40"/>
    <w:rsid w:val="00CF6FE5"/>
    <w:rsid w:val="00CF79EE"/>
    <w:rsid w:val="00D00471"/>
    <w:rsid w:val="00D01648"/>
    <w:rsid w:val="00D0297C"/>
    <w:rsid w:val="00D03A12"/>
    <w:rsid w:val="00D03D02"/>
    <w:rsid w:val="00D03FCE"/>
    <w:rsid w:val="00D04666"/>
    <w:rsid w:val="00D046B8"/>
    <w:rsid w:val="00D047C1"/>
    <w:rsid w:val="00D051EC"/>
    <w:rsid w:val="00D055FA"/>
    <w:rsid w:val="00D06791"/>
    <w:rsid w:val="00D108F4"/>
    <w:rsid w:val="00D121F4"/>
    <w:rsid w:val="00D12A50"/>
    <w:rsid w:val="00D12FA4"/>
    <w:rsid w:val="00D13030"/>
    <w:rsid w:val="00D143AB"/>
    <w:rsid w:val="00D143D6"/>
    <w:rsid w:val="00D15242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50B1"/>
    <w:rsid w:val="00D25F47"/>
    <w:rsid w:val="00D26A5F"/>
    <w:rsid w:val="00D26FC8"/>
    <w:rsid w:val="00D30CEC"/>
    <w:rsid w:val="00D3273E"/>
    <w:rsid w:val="00D32D97"/>
    <w:rsid w:val="00D33157"/>
    <w:rsid w:val="00D339D6"/>
    <w:rsid w:val="00D33F5C"/>
    <w:rsid w:val="00D34966"/>
    <w:rsid w:val="00D37828"/>
    <w:rsid w:val="00D414D8"/>
    <w:rsid w:val="00D41B9E"/>
    <w:rsid w:val="00D423D3"/>
    <w:rsid w:val="00D432A5"/>
    <w:rsid w:val="00D4377C"/>
    <w:rsid w:val="00D43E1B"/>
    <w:rsid w:val="00D44109"/>
    <w:rsid w:val="00D44EC5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92"/>
    <w:rsid w:val="00D52B27"/>
    <w:rsid w:val="00D54658"/>
    <w:rsid w:val="00D55574"/>
    <w:rsid w:val="00D567C2"/>
    <w:rsid w:val="00D57934"/>
    <w:rsid w:val="00D57AC2"/>
    <w:rsid w:val="00D57C85"/>
    <w:rsid w:val="00D60D0A"/>
    <w:rsid w:val="00D60F7B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237"/>
    <w:rsid w:val="00D715BF"/>
    <w:rsid w:val="00D733BF"/>
    <w:rsid w:val="00D7358E"/>
    <w:rsid w:val="00D73D92"/>
    <w:rsid w:val="00D74578"/>
    <w:rsid w:val="00D74BAA"/>
    <w:rsid w:val="00D752D3"/>
    <w:rsid w:val="00D77C17"/>
    <w:rsid w:val="00D80B10"/>
    <w:rsid w:val="00D811B9"/>
    <w:rsid w:val="00D81910"/>
    <w:rsid w:val="00D81A62"/>
    <w:rsid w:val="00D81EDF"/>
    <w:rsid w:val="00D82075"/>
    <w:rsid w:val="00D8442C"/>
    <w:rsid w:val="00D8505F"/>
    <w:rsid w:val="00D85CDD"/>
    <w:rsid w:val="00D9065B"/>
    <w:rsid w:val="00D90DB2"/>
    <w:rsid w:val="00D927A4"/>
    <w:rsid w:val="00D92AD1"/>
    <w:rsid w:val="00D9518F"/>
    <w:rsid w:val="00D95E31"/>
    <w:rsid w:val="00D96E3C"/>
    <w:rsid w:val="00DA2760"/>
    <w:rsid w:val="00DA3118"/>
    <w:rsid w:val="00DA3771"/>
    <w:rsid w:val="00DA4155"/>
    <w:rsid w:val="00DA4BA8"/>
    <w:rsid w:val="00DA5454"/>
    <w:rsid w:val="00DA6D17"/>
    <w:rsid w:val="00DA7625"/>
    <w:rsid w:val="00DB1B3D"/>
    <w:rsid w:val="00DB1E42"/>
    <w:rsid w:val="00DB2187"/>
    <w:rsid w:val="00DB274A"/>
    <w:rsid w:val="00DB2B95"/>
    <w:rsid w:val="00DB36AC"/>
    <w:rsid w:val="00DB4017"/>
    <w:rsid w:val="00DB56AA"/>
    <w:rsid w:val="00DB6CDE"/>
    <w:rsid w:val="00DB729C"/>
    <w:rsid w:val="00DB77D9"/>
    <w:rsid w:val="00DB78AB"/>
    <w:rsid w:val="00DC0A18"/>
    <w:rsid w:val="00DC1C71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C7279"/>
    <w:rsid w:val="00DD074D"/>
    <w:rsid w:val="00DD0CB9"/>
    <w:rsid w:val="00DD1084"/>
    <w:rsid w:val="00DD17F7"/>
    <w:rsid w:val="00DD3AFE"/>
    <w:rsid w:val="00DD3F6D"/>
    <w:rsid w:val="00DD69A2"/>
    <w:rsid w:val="00DD6A15"/>
    <w:rsid w:val="00DD6EDE"/>
    <w:rsid w:val="00DD7D72"/>
    <w:rsid w:val="00DE1457"/>
    <w:rsid w:val="00DE1BBF"/>
    <w:rsid w:val="00DE1E1E"/>
    <w:rsid w:val="00DE2252"/>
    <w:rsid w:val="00DE2DE1"/>
    <w:rsid w:val="00DE3675"/>
    <w:rsid w:val="00DE435E"/>
    <w:rsid w:val="00DE4F78"/>
    <w:rsid w:val="00DE73D2"/>
    <w:rsid w:val="00DF09C8"/>
    <w:rsid w:val="00DF3D5E"/>
    <w:rsid w:val="00DF4354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7FED"/>
    <w:rsid w:val="00E1034E"/>
    <w:rsid w:val="00E11DE4"/>
    <w:rsid w:val="00E13257"/>
    <w:rsid w:val="00E1469B"/>
    <w:rsid w:val="00E14CE7"/>
    <w:rsid w:val="00E153DE"/>
    <w:rsid w:val="00E15D29"/>
    <w:rsid w:val="00E16411"/>
    <w:rsid w:val="00E17039"/>
    <w:rsid w:val="00E17EA8"/>
    <w:rsid w:val="00E204E5"/>
    <w:rsid w:val="00E205E6"/>
    <w:rsid w:val="00E21B50"/>
    <w:rsid w:val="00E2331F"/>
    <w:rsid w:val="00E23575"/>
    <w:rsid w:val="00E2361E"/>
    <w:rsid w:val="00E23DB0"/>
    <w:rsid w:val="00E25239"/>
    <w:rsid w:val="00E2542D"/>
    <w:rsid w:val="00E26358"/>
    <w:rsid w:val="00E26ED8"/>
    <w:rsid w:val="00E27A81"/>
    <w:rsid w:val="00E27D28"/>
    <w:rsid w:val="00E27EF5"/>
    <w:rsid w:val="00E31586"/>
    <w:rsid w:val="00E31B30"/>
    <w:rsid w:val="00E32611"/>
    <w:rsid w:val="00E326B1"/>
    <w:rsid w:val="00E337FA"/>
    <w:rsid w:val="00E33D9A"/>
    <w:rsid w:val="00E344E4"/>
    <w:rsid w:val="00E3469F"/>
    <w:rsid w:val="00E347BA"/>
    <w:rsid w:val="00E3536D"/>
    <w:rsid w:val="00E35698"/>
    <w:rsid w:val="00E3771C"/>
    <w:rsid w:val="00E37D49"/>
    <w:rsid w:val="00E37F08"/>
    <w:rsid w:val="00E40CB5"/>
    <w:rsid w:val="00E42543"/>
    <w:rsid w:val="00E446FE"/>
    <w:rsid w:val="00E45CB3"/>
    <w:rsid w:val="00E4700A"/>
    <w:rsid w:val="00E47DFA"/>
    <w:rsid w:val="00E47FCB"/>
    <w:rsid w:val="00E51186"/>
    <w:rsid w:val="00E51459"/>
    <w:rsid w:val="00E521C5"/>
    <w:rsid w:val="00E548DB"/>
    <w:rsid w:val="00E55814"/>
    <w:rsid w:val="00E57C6F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53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81DD0"/>
    <w:rsid w:val="00E81F71"/>
    <w:rsid w:val="00E82334"/>
    <w:rsid w:val="00E8333F"/>
    <w:rsid w:val="00E8395C"/>
    <w:rsid w:val="00E84D29"/>
    <w:rsid w:val="00E84FEE"/>
    <w:rsid w:val="00E85225"/>
    <w:rsid w:val="00E872AD"/>
    <w:rsid w:val="00E879E2"/>
    <w:rsid w:val="00E90530"/>
    <w:rsid w:val="00E9055A"/>
    <w:rsid w:val="00E91593"/>
    <w:rsid w:val="00E92A94"/>
    <w:rsid w:val="00E936EB"/>
    <w:rsid w:val="00E944B5"/>
    <w:rsid w:val="00E9585A"/>
    <w:rsid w:val="00E95932"/>
    <w:rsid w:val="00E960C0"/>
    <w:rsid w:val="00E97E91"/>
    <w:rsid w:val="00EA0104"/>
    <w:rsid w:val="00EA04FA"/>
    <w:rsid w:val="00EA0640"/>
    <w:rsid w:val="00EA1F1E"/>
    <w:rsid w:val="00EA521F"/>
    <w:rsid w:val="00EA6D20"/>
    <w:rsid w:val="00EA6DFF"/>
    <w:rsid w:val="00EA7C97"/>
    <w:rsid w:val="00EB07DE"/>
    <w:rsid w:val="00EB0FF4"/>
    <w:rsid w:val="00EB1910"/>
    <w:rsid w:val="00EB1E11"/>
    <w:rsid w:val="00EB3C89"/>
    <w:rsid w:val="00EB4713"/>
    <w:rsid w:val="00EB4BF9"/>
    <w:rsid w:val="00EB5303"/>
    <w:rsid w:val="00EB6124"/>
    <w:rsid w:val="00EC1208"/>
    <w:rsid w:val="00EC135F"/>
    <w:rsid w:val="00EC187C"/>
    <w:rsid w:val="00EC1AA4"/>
    <w:rsid w:val="00EC1B2D"/>
    <w:rsid w:val="00EC2656"/>
    <w:rsid w:val="00EC464B"/>
    <w:rsid w:val="00EC4765"/>
    <w:rsid w:val="00EC6375"/>
    <w:rsid w:val="00EC6858"/>
    <w:rsid w:val="00EC7175"/>
    <w:rsid w:val="00ED0364"/>
    <w:rsid w:val="00ED04E7"/>
    <w:rsid w:val="00ED0E6B"/>
    <w:rsid w:val="00ED0EE1"/>
    <w:rsid w:val="00ED1016"/>
    <w:rsid w:val="00ED294E"/>
    <w:rsid w:val="00ED41DA"/>
    <w:rsid w:val="00ED4740"/>
    <w:rsid w:val="00ED58BF"/>
    <w:rsid w:val="00ED7551"/>
    <w:rsid w:val="00ED78AA"/>
    <w:rsid w:val="00ED7D78"/>
    <w:rsid w:val="00EE19BB"/>
    <w:rsid w:val="00EE203D"/>
    <w:rsid w:val="00EE2462"/>
    <w:rsid w:val="00EE264F"/>
    <w:rsid w:val="00EE3237"/>
    <w:rsid w:val="00EE39AA"/>
    <w:rsid w:val="00EE45E4"/>
    <w:rsid w:val="00EE5601"/>
    <w:rsid w:val="00EE6802"/>
    <w:rsid w:val="00EE6BE7"/>
    <w:rsid w:val="00EE6D0F"/>
    <w:rsid w:val="00EF0F44"/>
    <w:rsid w:val="00EF1828"/>
    <w:rsid w:val="00EF1AC3"/>
    <w:rsid w:val="00EF20FD"/>
    <w:rsid w:val="00EF3948"/>
    <w:rsid w:val="00EF39C5"/>
    <w:rsid w:val="00EF3E4A"/>
    <w:rsid w:val="00EF4BDC"/>
    <w:rsid w:val="00EF4D9B"/>
    <w:rsid w:val="00EF6774"/>
    <w:rsid w:val="00F003A5"/>
    <w:rsid w:val="00F036E0"/>
    <w:rsid w:val="00F048FE"/>
    <w:rsid w:val="00F05194"/>
    <w:rsid w:val="00F05A84"/>
    <w:rsid w:val="00F05A8C"/>
    <w:rsid w:val="00F05C90"/>
    <w:rsid w:val="00F0624D"/>
    <w:rsid w:val="00F06EB6"/>
    <w:rsid w:val="00F07047"/>
    <w:rsid w:val="00F10884"/>
    <w:rsid w:val="00F1280A"/>
    <w:rsid w:val="00F14D27"/>
    <w:rsid w:val="00F15106"/>
    <w:rsid w:val="00F15B32"/>
    <w:rsid w:val="00F161C9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4062"/>
    <w:rsid w:val="00F258FC"/>
    <w:rsid w:val="00F25B7F"/>
    <w:rsid w:val="00F26652"/>
    <w:rsid w:val="00F26C49"/>
    <w:rsid w:val="00F2763C"/>
    <w:rsid w:val="00F27BA5"/>
    <w:rsid w:val="00F301CA"/>
    <w:rsid w:val="00F3120A"/>
    <w:rsid w:val="00F316F2"/>
    <w:rsid w:val="00F328C4"/>
    <w:rsid w:val="00F32EAC"/>
    <w:rsid w:val="00F33D94"/>
    <w:rsid w:val="00F343CA"/>
    <w:rsid w:val="00F360F2"/>
    <w:rsid w:val="00F3664D"/>
    <w:rsid w:val="00F379C1"/>
    <w:rsid w:val="00F421AB"/>
    <w:rsid w:val="00F42C7D"/>
    <w:rsid w:val="00F435F9"/>
    <w:rsid w:val="00F44D35"/>
    <w:rsid w:val="00F450E3"/>
    <w:rsid w:val="00F45648"/>
    <w:rsid w:val="00F46D1D"/>
    <w:rsid w:val="00F46E8B"/>
    <w:rsid w:val="00F472C1"/>
    <w:rsid w:val="00F47702"/>
    <w:rsid w:val="00F509E1"/>
    <w:rsid w:val="00F51410"/>
    <w:rsid w:val="00F51EE8"/>
    <w:rsid w:val="00F53602"/>
    <w:rsid w:val="00F53CD8"/>
    <w:rsid w:val="00F55F11"/>
    <w:rsid w:val="00F55FFA"/>
    <w:rsid w:val="00F56102"/>
    <w:rsid w:val="00F56203"/>
    <w:rsid w:val="00F56393"/>
    <w:rsid w:val="00F5685C"/>
    <w:rsid w:val="00F56EB5"/>
    <w:rsid w:val="00F575B6"/>
    <w:rsid w:val="00F57AC0"/>
    <w:rsid w:val="00F60833"/>
    <w:rsid w:val="00F6138D"/>
    <w:rsid w:val="00F61888"/>
    <w:rsid w:val="00F61A9B"/>
    <w:rsid w:val="00F62686"/>
    <w:rsid w:val="00F62878"/>
    <w:rsid w:val="00F630A2"/>
    <w:rsid w:val="00F6399A"/>
    <w:rsid w:val="00F63DCB"/>
    <w:rsid w:val="00F642F6"/>
    <w:rsid w:val="00F64ED4"/>
    <w:rsid w:val="00F6551C"/>
    <w:rsid w:val="00F6725B"/>
    <w:rsid w:val="00F70DC1"/>
    <w:rsid w:val="00F71B6D"/>
    <w:rsid w:val="00F72955"/>
    <w:rsid w:val="00F729E8"/>
    <w:rsid w:val="00F72A24"/>
    <w:rsid w:val="00F7546D"/>
    <w:rsid w:val="00F75F4E"/>
    <w:rsid w:val="00F75F67"/>
    <w:rsid w:val="00F76378"/>
    <w:rsid w:val="00F766F4"/>
    <w:rsid w:val="00F8122A"/>
    <w:rsid w:val="00F81BF2"/>
    <w:rsid w:val="00F82FF1"/>
    <w:rsid w:val="00F8373B"/>
    <w:rsid w:val="00F83CC8"/>
    <w:rsid w:val="00F85B67"/>
    <w:rsid w:val="00F85D2F"/>
    <w:rsid w:val="00F865C4"/>
    <w:rsid w:val="00F86DEC"/>
    <w:rsid w:val="00F90C37"/>
    <w:rsid w:val="00F91D7C"/>
    <w:rsid w:val="00F92131"/>
    <w:rsid w:val="00F921EE"/>
    <w:rsid w:val="00F94395"/>
    <w:rsid w:val="00F9547E"/>
    <w:rsid w:val="00F95F92"/>
    <w:rsid w:val="00F96898"/>
    <w:rsid w:val="00F97C9E"/>
    <w:rsid w:val="00F97FD7"/>
    <w:rsid w:val="00FA0696"/>
    <w:rsid w:val="00FA1700"/>
    <w:rsid w:val="00FA250D"/>
    <w:rsid w:val="00FA2D83"/>
    <w:rsid w:val="00FA2E22"/>
    <w:rsid w:val="00FA3063"/>
    <w:rsid w:val="00FA5C6B"/>
    <w:rsid w:val="00FB0BF6"/>
    <w:rsid w:val="00FB0EE3"/>
    <w:rsid w:val="00FB16EE"/>
    <w:rsid w:val="00FB2222"/>
    <w:rsid w:val="00FB22F8"/>
    <w:rsid w:val="00FB2893"/>
    <w:rsid w:val="00FB28C9"/>
    <w:rsid w:val="00FB3A74"/>
    <w:rsid w:val="00FB4055"/>
    <w:rsid w:val="00FB40D7"/>
    <w:rsid w:val="00FB575D"/>
    <w:rsid w:val="00FB6024"/>
    <w:rsid w:val="00FB6E5D"/>
    <w:rsid w:val="00FB7ADE"/>
    <w:rsid w:val="00FC0195"/>
    <w:rsid w:val="00FC23CF"/>
    <w:rsid w:val="00FC277C"/>
    <w:rsid w:val="00FC27AE"/>
    <w:rsid w:val="00FC3661"/>
    <w:rsid w:val="00FC4EEB"/>
    <w:rsid w:val="00FC5003"/>
    <w:rsid w:val="00FC5BA0"/>
    <w:rsid w:val="00FC5FD8"/>
    <w:rsid w:val="00FC631F"/>
    <w:rsid w:val="00FC71A8"/>
    <w:rsid w:val="00FD058B"/>
    <w:rsid w:val="00FD0762"/>
    <w:rsid w:val="00FD1190"/>
    <w:rsid w:val="00FD119F"/>
    <w:rsid w:val="00FD1498"/>
    <w:rsid w:val="00FD3960"/>
    <w:rsid w:val="00FD4A37"/>
    <w:rsid w:val="00FD74CD"/>
    <w:rsid w:val="00FD7524"/>
    <w:rsid w:val="00FD7B4C"/>
    <w:rsid w:val="00FD7D87"/>
    <w:rsid w:val="00FE0712"/>
    <w:rsid w:val="00FE0D5C"/>
    <w:rsid w:val="00FE1DBB"/>
    <w:rsid w:val="00FE2238"/>
    <w:rsid w:val="00FE223D"/>
    <w:rsid w:val="00FE4F9E"/>
    <w:rsid w:val="00FE520C"/>
    <w:rsid w:val="00FE5634"/>
    <w:rsid w:val="00FE5853"/>
    <w:rsid w:val="00FE64B3"/>
    <w:rsid w:val="00FE6871"/>
    <w:rsid w:val="00FE6C4B"/>
    <w:rsid w:val="00FE722C"/>
    <w:rsid w:val="00FF09FD"/>
    <w:rsid w:val="00FF1B2B"/>
    <w:rsid w:val="00FF1D07"/>
    <w:rsid w:val="00FF2415"/>
    <w:rsid w:val="00FF25FA"/>
    <w:rsid w:val="00FF3609"/>
    <w:rsid w:val="00FF3B7B"/>
    <w:rsid w:val="00FF47E5"/>
    <w:rsid w:val="00FF6BD7"/>
    <w:rsid w:val="00FF70B9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Street"/>
  <w:smartTagType w:namespaceuri="urn:schemas-microsoft-com:office:smarttags" w:name="address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f1">
    <w:name w:val="Revision"/>
    <w:hidden/>
    <w:uiPriority w:val="99"/>
    <w:semiHidden/>
    <w:rsid w:val="00C95A84"/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pirvine.com/as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ourceware.org/binutils/docs-2.19/a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01748CC-FD03-476D-B4BE-712D478A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2504</Words>
  <Characters>14276</Characters>
  <Application>Microsoft Office Word</Application>
  <DocSecurity>0</DocSecurity>
  <Lines>118</Lines>
  <Paragraphs>33</Paragraphs>
  <ScaleCrop>false</ScaleCrop>
  <Company>kmit</Company>
  <LinksUpToDate>false</LinksUpToDate>
  <CharactersWithSpaces>16747</CharactersWithSpaces>
  <SharedDoc>false</SharedDoc>
  <HLinks>
    <vt:vector size="12" baseType="variant">
      <vt:variant>
        <vt:i4>4980748</vt:i4>
      </vt:variant>
      <vt:variant>
        <vt:i4>522</vt:i4>
      </vt:variant>
      <vt:variant>
        <vt:i4>0</vt:i4>
      </vt:variant>
      <vt:variant>
        <vt:i4>5</vt:i4>
      </vt:variant>
      <vt:variant>
        <vt:lpwstr>http://kipirvine.com/asm/</vt:lpwstr>
      </vt:variant>
      <vt:variant>
        <vt:lpwstr/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http://sourceware.org/binutils/docs-2.19/as/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第4章</dc:title>
  <dc:subject/>
  <dc:creator>ccc</dc:creator>
  <cp:keywords/>
  <dc:description/>
  <cp:lastModifiedBy>ccc</cp:lastModifiedBy>
  <cp:revision>46</cp:revision>
  <cp:lastPrinted>2009-04-25T04:24:00Z</cp:lastPrinted>
  <dcterms:created xsi:type="dcterms:W3CDTF">2010-04-02T01:46:00Z</dcterms:created>
  <dcterms:modified xsi:type="dcterms:W3CDTF">2012-03-07T02:43:00Z</dcterms:modified>
</cp:coreProperties>
</file>