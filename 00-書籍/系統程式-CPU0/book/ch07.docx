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AB" w:rsidRDefault="004514AB" w:rsidP="00427E4B">
      <w:pPr>
        <w:pStyle w:val="1"/>
        <w:numPr>
          <w:ilvl w:val="0"/>
          <w:numId w:val="1"/>
        </w:numPr>
      </w:pPr>
      <w:bookmarkStart w:id="0" w:name="_Ref219355047"/>
      <w:bookmarkStart w:id="1" w:name="_Ref219355242"/>
      <w:bookmarkStart w:id="2" w:name="_Toc228256568"/>
      <w:bookmarkStart w:id="3" w:name="_Ref219102989"/>
      <w:bookmarkStart w:id="4" w:name="_Toc219103187"/>
      <w:bookmarkStart w:id="5" w:name="_Toc219103219"/>
      <w:r w:rsidRPr="004514AB">
        <w:rPr>
          <w:rFonts w:hint="eastAsia"/>
        </w:rPr>
        <w:t>高階語言</w:t>
      </w:r>
      <w:bookmarkEnd w:id="0"/>
      <w:bookmarkEnd w:id="1"/>
      <w:bookmarkEnd w:id="2"/>
    </w:p>
    <w:p w:rsidR="00870EED" w:rsidRDefault="00870EED" w:rsidP="009354AE">
      <w:r>
        <w:rPr>
          <w:rFonts w:hint="eastAsia"/>
        </w:rPr>
        <w:t>在本章中，我們將介紹高階語言的語法、</w:t>
      </w:r>
      <w:r w:rsidR="00B527A2">
        <w:rPr>
          <w:rFonts w:hint="eastAsia"/>
        </w:rPr>
        <w:t>語意</w:t>
      </w:r>
      <w:r>
        <w:rPr>
          <w:rFonts w:hint="eastAsia"/>
        </w:rPr>
        <w:t>與執行平台，以便讓讀者建立高階語言的基本概念。然後，我們將在下一章中，介紹編譯器這個主題，這是高階語言最重要的工具，可以將高階語言轉換為組合語言。</w:t>
      </w:r>
    </w:p>
    <w:p w:rsidR="00870EED" w:rsidRDefault="00870EED" w:rsidP="009354AE"/>
    <w:p w:rsidR="009354AE" w:rsidRDefault="009354AE" w:rsidP="009354AE">
      <w:r>
        <w:rPr>
          <w:rFonts w:hint="eastAsia"/>
        </w:rPr>
        <w:t>在</w:t>
      </w:r>
      <w:r w:rsidR="00870EED">
        <w:rPr>
          <w:rFonts w:hint="eastAsia"/>
        </w:rPr>
        <w:t>本書中，</w:t>
      </w:r>
      <w:r>
        <w:rPr>
          <w:rFonts w:hint="eastAsia"/>
        </w:rPr>
        <w:t>我們已經透過組合語言，說明了機器指令與電腦架構等概念，</w:t>
      </w:r>
      <w:r w:rsidR="00D16054">
        <w:rPr>
          <w:rFonts w:hint="eastAsia"/>
        </w:rPr>
        <w:t>但是，</w:t>
      </w:r>
      <w:r>
        <w:rPr>
          <w:rFonts w:hint="eastAsia"/>
        </w:rPr>
        <w:t>讀者應該可以感覺到這樣的程式撰寫方式相當原始。如果要能更快速的寫出程式，提升程式人員的生產力，必須提高語言的層次，這也就是高階語言的目的。</w:t>
      </w:r>
    </w:p>
    <w:p w:rsidR="009354AE" w:rsidRDefault="009354AE" w:rsidP="003B1F53"/>
    <w:p w:rsidR="009354AE" w:rsidRDefault="009354AE" w:rsidP="003B1F53">
      <w:r>
        <w:rPr>
          <w:rFonts w:hint="eastAsia"/>
        </w:rPr>
        <w:t>除此之外，由於高階語言的語法和機器通常不相關，因此，可攜性比組合語言好很多，這使得程式設計師所寫的高階語言可以在各種不同的電腦上執行。這兩個好處使得程式設計師會傾向於使用高階語言，而盡量避免使用組合語言。</w:t>
      </w:r>
    </w:p>
    <w:p w:rsidR="009354AE" w:rsidRDefault="009354AE" w:rsidP="003B1F53"/>
    <w:p w:rsidR="00870EED" w:rsidRDefault="00870EED" w:rsidP="003B1F53">
      <w:r>
        <w:rPr>
          <w:rFonts w:hint="eastAsia"/>
        </w:rPr>
        <w:t>在本書前半部的</w:t>
      </w:r>
      <w:r>
        <w:rPr>
          <w:rFonts w:hint="eastAsia"/>
        </w:rPr>
        <w:t xml:space="preserve">2-6 </w:t>
      </w:r>
      <w:r>
        <w:rPr>
          <w:rFonts w:hint="eastAsia"/>
        </w:rPr>
        <w:t>章當中，已經說明了組譯器、連結器、載入器、巨集處理器等主題，這些系統軟體都是撰寫組合語言時所需要用到的工具，因此前半部的焦點專注在組合語言上。</w:t>
      </w:r>
    </w:p>
    <w:p w:rsidR="00870EED" w:rsidRPr="00870EED" w:rsidRDefault="00870EED" w:rsidP="003B1F53"/>
    <w:p w:rsidR="00870EED" w:rsidRDefault="003B1F53" w:rsidP="003B1F53">
      <w:r>
        <w:rPr>
          <w:rFonts w:hint="eastAsia"/>
        </w:rPr>
        <w:t>在本書</w:t>
      </w:r>
      <w:r w:rsidR="00870EED">
        <w:rPr>
          <w:rFonts w:hint="eastAsia"/>
        </w:rPr>
        <w:t>後半部的</w:t>
      </w:r>
      <w:r w:rsidR="00870EED">
        <w:rPr>
          <w:rFonts w:hint="eastAsia"/>
        </w:rPr>
        <w:t xml:space="preserve"> 7-11 </w:t>
      </w:r>
      <w:r w:rsidR="00870EED">
        <w:rPr>
          <w:rFonts w:hint="eastAsia"/>
        </w:rPr>
        <w:t>章當中</w:t>
      </w:r>
      <w:r>
        <w:rPr>
          <w:rFonts w:hint="eastAsia"/>
        </w:rPr>
        <w:t>，</w:t>
      </w:r>
      <w:r w:rsidR="00870EED">
        <w:rPr>
          <w:rFonts w:hint="eastAsia"/>
        </w:rPr>
        <w:t>將會說明高階語言的系統軟體</w:t>
      </w:r>
      <w:r w:rsidR="00870EED">
        <w:rPr>
          <w:rFonts w:hint="eastAsia"/>
        </w:rPr>
        <w:t xml:space="preserve"> </w:t>
      </w:r>
      <w:r w:rsidR="00870EED">
        <w:t>–</w:t>
      </w:r>
      <w:r w:rsidR="00870EED">
        <w:rPr>
          <w:rFonts w:hint="eastAsia"/>
        </w:rPr>
        <w:t xml:space="preserve"> </w:t>
      </w:r>
      <w:r w:rsidR="00870EED">
        <w:rPr>
          <w:rFonts w:hint="eastAsia"/>
        </w:rPr>
        <w:t>直譯器與編譯器，以及高階語言的執行平台</w:t>
      </w:r>
      <w:r w:rsidR="00870EED">
        <w:rPr>
          <w:rFonts w:hint="eastAsia"/>
        </w:rPr>
        <w:t xml:space="preserve"> </w:t>
      </w:r>
      <w:r w:rsidR="00870EED">
        <w:t>–</w:t>
      </w:r>
      <w:r w:rsidR="00870EED">
        <w:rPr>
          <w:rFonts w:hint="eastAsia"/>
        </w:rPr>
        <w:t xml:space="preserve"> </w:t>
      </w:r>
      <w:r w:rsidR="00870EED">
        <w:rPr>
          <w:rFonts w:hint="eastAsia"/>
        </w:rPr>
        <w:t>虛擬機器、作業系統與嵌入式系統等主題，因此</w:t>
      </w:r>
      <w:r>
        <w:rPr>
          <w:rFonts w:hint="eastAsia"/>
        </w:rPr>
        <w:t>高階語言</w:t>
      </w:r>
      <w:r w:rsidR="00870EED">
        <w:rPr>
          <w:rFonts w:hint="eastAsia"/>
        </w:rPr>
        <w:t>將會是本書後半部的焦點。</w:t>
      </w:r>
    </w:p>
    <w:p w:rsidR="00870EED" w:rsidRDefault="00870EED" w:rsidP="003B1F53"/>
    <w:p w:rsidR="00A74FFD" w:rsidRPr="00A74FFD" w:rsidRDefault="00A74FFD" w:rsidP="00A74FFD">
      <w:r>
        <w:rPr>
          <w:rFonts w:hint="eastAsia"/>
        </w:rPr>
        <w:t>在本章的後續小節中，我們將按照語法理論</w:t>
      </w:r>
      <w:r>
        <w:rPr>
          <w:rFonts w:hint="eastAsia"/>
        </w:rPr>
        <w:t xml:space="preserve"> (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_Ref231351357 \n \h</w:instrText>
      </w:r>
      <w:r>
        <w:instrText xml:space="preserve"> </w:instrText>
      </w:r>
      <w:r w:rsidR="003F69CF">
        <w:fldChar w:fldCharType="separate"/>
      </w:r>
      <w:r w:rsidR="00B634F7">
        <w:t>7.2</w:t>
      </w:r>
      <w:r w:rsidR="003F69CF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B527A2">
        <w:rPr>
          <w:rFonts w:hint="eastAsia"/>
        </w:rPr>
        <w:t>語意</w:t>
      </w:r>
      <w:r>
        <w:rPr>
          <w:rFonts w:hint="eastAsia"/>
        </w:rPr>
        <w:t>理論</w:t>
      </w:r>
      <w:r>
        <w:rPr>
          <w:rFonts w:hint="eastAsia"/>
        </w:rPr>
        <w:t xml:space="preserve"> (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_Ref231351364 \n \h</w:instrText>
      </w:r>
      <w:r>
        <w:instrText xml:space="preserve"> </w:instrText>
      </w:r>
      <w:r w:rsidR="003F69CF">
        <w:fldChar w:fldCharType="separate"/>
      </w:r>
      <w:r w:rsidR="00B634F7">
        <w:t>7.3</w:t>
      </w:r>
      <w:r w:rsidR="003F69CF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、執行環境</w:t>
      </w:r>
      <w:r>
        <w:rPr>
          <w:rFonts w:hint="eastAsia"/>
        </w:rPr>
        <w:t xml:space="preserve"> (</w:t>
      </w:r>
      <w:r w:rsidR="003F69CF">
        <w:fldChar w:fldCharType="begin"/>
      </w:r>
      <w:r w:rsidR="00A227AA">
        <w:instrText xml:space="preserve"> </w:instrText>
      </w:r>
      <w:r w:rsidR="00A227AA">
        <w:rPr>
          <w:rFonts w:hint="eastAsia"/>
        </w:rPr>
        <w:instrText>REF _Ref234898203 \r \h</w:instrText>
      </w:r>
      <w:r w:rsidR="00A227AA">
        <w:instrText xml:space="preserve"> </w:instrText>
      </w:r>
      <w:r w:rsidR="003F69CF">
        <w:fldChar w:fldCharType="separate"/>
      </w:r>
      <w:r w:rsidR="00B634F7">
        <w:t>7.4</w:t>
      </w:r>
      <w:r w:rsidR="003F69CF">
        <w:fldChar w:fldCharType="end"/>
      </w:r>
      <w:r>
        <w:rPr>
          <w:rFonts w:hint="eastAsia"/>
        </w:rPr>
        <w:t>節</w:t>
      </w:r>
      <w:r>
        <w:rPr>
          <w:rFonts w:hint="eastAsia"/>
        </w:rPr>
        <w:t xml:space="preserve">) </w:t>
      </w:r>
      <w:r>
        <w:rPr>
          <w:rFonts w:hint="eastAsia"/>
        </w:rPr>
        <w:t>等三個主題，說明高階語言的理論部分，然後在下一章中，則按照編譯器的階段，詞彙掃描、語法剖析與程式碼產生，說明如何將程式編譯為</w:t>
      </w:r>
      <w:r w:rsidR="00870EED">
        <w:rPr>
          <w:rFonts w:hint="eastAsia"/>
        </w:rPr>
        <w:t>組合語言</w:t>
      </w:r>
      <w:r>
        <w:rPr>
          <w:rFonts w:hint="eastAsia"/>
        </w:rPr>
        <w:t>。</w:t>
      </w:r>
    </w:p>
    <w:p w:rsidR="00A74FFD" w:rsidRPr="00BF66A3" w:rsidRDefault="00A74FFD" w:rsidP="00A74FFD"/>
    <w:p w:rsidR="00F036E0" w:rsidRDefault="003B1F53" w:rsidP="00427E4B">
      <w:pPr>
        <w:pStyle w:val="2"/>
        <w:numPr>
          <w:ilvl w:val="1"/>
          <w:numId w:val="2"/>
        </w:numPr>
      </w:pPr>
      <w:bookmarkStart w:id="6" w:name="_Ref222207676"/>
      <w:bookmarkStart w:id="7" w:name="_Toc228256569"/>
      <w:r>
        <w:rPr>
          <w:rFonts w:hint="eastAsia"/>
        </w:rPr>
        <w:t>簡介</w:t>
      </w:r>
      <w:bookmarkEnd w:id="6"/>
      <w:bookmarkEnd w:id="7"/>
    </w:p>
    <w:p w:rsidR="00B504BD" w:rsidRDefault="00B504BD" w:rsidP="00B504BD">
      <w:r>
        <w:rPr>
          <w:rFonts w:hint="eastAsia"/>
        </w:rPr>
        <w:t>高階語言的設計一直是程式設計人員關注的焦點，從</w:t>
      </w:r>
      <w:r>
        <w:rPr>
          <w:rFonts w:hint="eastAsia"/>
        </w:rPr>
        <w:t xml:space="preserve"> 1960 </w:t>
      </w:r>
      <w:r>
        <w:rPr>
          <w:rFonts w:hint="eastAsia"/>
        </w:rPr>
        <w:t>年代以來，人們不斷發明新的程式語言，然而，這些語言就好像流行服飾一般，不斷的推陳出新，這使得目前已知的程式語言達數百種之多，沒有任何人能熟悉所有的高階程式語言。</w:t>
      </w:r>
    </w:p>
    <w:p w:rsidR="00B504BD" w:rsidRDefault="00B504BD" w:rsidP="00B504BD"/>
    <w:p w:rsidR="00B504BD" w:rsidRDefault="00B504BD" w:rsidP="003119DE">
      <w:r>
        <w:rPr>
          <w:rFonts w:hint="eastAsia"/>
        </w:rPr>
        <w:t>為了說明常見的高階語言之間的關係，我們在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_Ref222282968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</w:t>
      </w:r>
      <w:r w:rsidR="003F69CF">
        <w:fldChar w:fldCharType="end"/>
      </w:r>
      <w:r>
        <w:rPr>
          <w:rFonts w:hint="eastAsia"/>
        </w:rPr>
        <w:t>當中列出了高階語言的發展</w:t>
      </w:r>
      <w:r>
        <w:rPr>
          <w:rFonts w:hint="eastAsia"/>
        </w:rPr>
        <w:lastRenderedPageBreak/>
        <w:t>歷史年表，以便讓讀者對現今的高階語言能有一個整體性的概念。</w:t>
      </w:r>
    </w:p>
    <w:p w:rsidR="00B504BD" w:rsidRDefault="003F7FDF" w:rsidP="00B504BD">
      <w:pPr>
        <w:keepNext/>
      </w:pPr>
      <w:r>
        <w:rPr>
          <w:noProof/>
        </w:rPr>
        <w:drawing>
          <wp:inline distT="0" distB="0" distL="0" distR="0">
            <wp:extent cx="5272405" cy="3667125"/>
            <wp:effectExtent l="0" t="0" r="0" b="0"/>
            <wp:docPr id="1" name="物件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5909310"/>
                      <a:chOff x="142844" y="856357"/>
                      <a:chExt cx="8501122" cy="5909310"/>
                    </a:xfrm>
                  </a:grpSpPr>
                  <a:grpSp>
                    <a:nvGrpSpPr>
                      <a:cNvPr id="159" name="群組 158"/>
                      <a:cNvGrpSpPr/>
                    </a:nvGrpSpPr>
                    <a:grpSpPr>
                      <a:xfrm>
                        <a:off x="142844" y="856357"/>
                        <a:ext cx="8501122" cy="5909310"/>
                        <a:chOff x="142844" y="856357"/>
                        <a:chExt cx="8501122" cy="5909310"/>
                      </a:xfrm>
                    </a:grpSpPr>
                    <a:sp>
                      <a:nvSpPr>
                        <a:cNvPr id="4" name="圓角矩形 3"/>
                        <a:cNvSpPr/>
                      </a:nvSpPr>
                      <a:spPr>
                        <a:xfrm>
                          <a:off x="2351473" y="857232"/>
                          <a:ext cx="1291833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Fortran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圓角矩形 6"/>
                        <a:cNvSpPr/>
                      </a:nvSpPr>
                      <a:spPr>
                        <a:xfrm>
                          <a:off x="785786" y="1571612"/>
                          <a:ext cx="714380" cy="21431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Cobol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圓角矩形 8"/>
                        <a:cNvSpPr/>
                      </a:nvSpPr>
                      <a:spPr>
                        <a:xfrm>
                          <a:off x="5000628" y="1285860"/>
                          <a:ext cx="1015011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Lisp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圓角矩形 9"/>
                        <a:cNvSpPr/>
                      </a:nvSpPr>
                      <a:spPr>
                        <a:xfrm>
                          <a:off x="928662" y="2000240"/>
                          <a:ext cx="922738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PL/I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圓角矩形 10"/>
                        <a:cNvSpPr/>
                      </a:nvSpPr>
                      <a:spPr>
                        <a:xfrm>
                          <a:off x="2071670" y="2500306"/>
                          <a:ext cx="1032849" cy="18256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Smalltalk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圓角矩形 11"/>
                        <a:cNvSpPr/>
                      </a:nvSpPr>
                      <a:spPr>
                        <a:xfrm>
                          <a:off x="714348" y="2643182"/>
                          <a:ext cx="1476380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Pascal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圓角矩形 12"/>
                        <a:cNvSpPr/>
                      </a:nvSpPr>
                      <a:spPr>
                        <a:xfrm>
                          <a:off x="1857356" y="3643314"/>
                          <a:ext cx="1845475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Smalltalk 80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圓角矩形 13"/>
                        <a:cNvSpPr/>
                      </a:nvSpPr>
                      <a:spPr>
                        <a:xfrm>
                          <a:off x="7786710" y="2500306"/>
                          <a:ext cx="857256" cy="21431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Prolog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圓角矩形 14"/>
                        <a:cNvSpPr/>
                      </a:nvSpPr>
                      <a:spPr>
                        <a:xfrm>
                          <a:off x="4786314" y="3000372"/>
                          <a:ext cx="1476380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Scheme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圓角矩形 15"/>
                        <a:cNvSpPr/>
                      </a:nvSpPr>
                      <a:spPr>
                        <a:xfrm>
                          <a:off x="4214810" y="2786058"/>
                          <a:ext cx="595298" cy="264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圓角矩形 16"/>
                        <a:cNvSpPr/>
                      </a:nvSpPr>
                      <a:spPr>
                        <a:xfrm>
                          <a:off x="3786182" y="3857628"/>
                          <a:ext cx="759042" cy="25400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C++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圓角矩形 17"/>
                        <a:cNvSpPr/>
                      </a:nvSpPr>
                      <a:spPr>
                        <a:xfrm>
                          <a:off x="4500562" y="4714884"/>
                          <a:ext cx="642942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Java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圓角矩形 18"/>
                        <a:cNvSpPr/>
                      </a:nvSpPr>
                      <a:spPr>
                        <a:xfrm>
                          <a:off x="2143108" y="4643446"/>
                          <a:ext cx="928694" cy="21431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Python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圓角矩形 19"/>
                        <a:cNvSpPr/>
                      </a:nvSpPr>
                      <a:spPr>
                        <a:xfrm>
                          <a:off x="2928926" y="2428868"/>
                          <a:ext cx="1476380" cy="1693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Eiffel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圓角矩形 20"/>
                        <a:cNvSpPr/>
                      </a:nvSpPr>
                      <a:spPr>
                        <a:xfrm>
                          <a:off x="785786" y="4000504"/>
                          <a:ext cx="785818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Ada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 83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圓角矩形 21"/>
                        <a:cNvSpPr/>
                      </a:nvSpPr>
                      <a:spPr>
                        <a:xfrm>
                          <a:off x="5000628" y="3929066"/>
                          <a:ext cx="1357321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Common Lisp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圓角矩形 22"/>
                        <a:cNvSpPr/>
                      </a:nvSpPr>
                      <a:spPr>
                        <a:xfrm>
                          <a:off x="3428992" y="4429132"/>
                          <a:ext cx="616126" cy="264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Tcl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圓角矩形 23"/>
                        <a:cNvSpPr/>
                      </a:nvSpPr>
                      <a:spPr>
                        <a:xfrm>
                          <a:off x="6286512" y="2500306"/>
                          <a:ext cx="645900" cy="2196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ML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圓角矩形 24"/>
                        <a:cNvSpPr/>
                      </a:nvSpPr>
                      <a:spPr>
                        <a:xfrm>
                          <a:off x="6227431" y="3857628"/>
                          <a:ext cx="785818" cy="30957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SML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圓角矩形 25"/>
                        <a:cNvSpPr/>
                      </a:nvSpPr>
                      <a:spPr>
                        <a:xfrm>
                          <a:off x="6252145" y="4286256"/>
                          <a:ext cx="732242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Caml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圓角矩形 27"/>
                        <a:cNvSpPr/>
                      </a:nvSpPr>
                      <a:spPr>
                        <a:xfrm>
                          <a:off x="7143768" y="4643446"/>
                          <a:ext cx="815585" cy="26987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Haskell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圓角矩形 28"/>
                        <a:cNvSpPr/>
                      </a:nvSpPr>
                      <a:spPr>
                        <a:xfrm>
                          <a:off x="6180707" y="5429264"/>
                          <a:ext cx="928694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OCaml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圓角矩形 30"/>
                        <a:cNvSpPr/>
                      </a:nvSpPr>
                      <a:spPr>
                        <a:xfrm>
                          <a:off x="4392053" y="5715016"/>
                          <a:ext cx="857256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C#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圓角矩形 31"/>
                        <a:cNvSpPr/>
                      </a:nvSpPr>
                      <a:spPr>
                        <a:xfrm>
                          <a:off x="2643174" y="4286256"/>
                          <a:ext cx="928694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Perl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圓角矩形 33"/>
                        <a:cNvSpPr/>
                      </a:nvSpPr>
                      <a:spPr>
                        <a:xfrm>
                          <a:off x="1643042" y="5143512"/>
                          <a:ext cx="863205" cy="21431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Ruby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文字方塊 35"/>
                        <a:cNvSpPr txBox="1"/>
                      </a:nvSpPr>
                      <a:spPr>
                        <a:xfrm>
                          <a:off x="142844" y="856357"/>
                          <a:ext cx="582211" cy="59093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dirty="0" smtClean="0"/>
                              <a:t>1954</a:t>
                            </a:r>
                          </a:p>
                          <a:p>
                            <a:r>
                              <a:rPr lang="en-US" altLang="zh-TW" sz="1400" dirty="0" smtClean="0"/>
                              <a:t>1956</a:t>
                            </a:r>
                          </a:p>
                          <a:p>
                            <a:r>
                              <a:rPr lang="en-US" altLang="zh-TW" sz="1400" dirty="0" smtClean="0"/>
                              <a:t>1958</a:t>
                            </a:r>
                          </a:p>
                          <a:p>
                            <a:r>
                              <a:rPr lang="en-US" altLang="zh-TW" sz="1400" dirty="0" smtClean="0"/>
                              <a:t>1960</a:t>
                            </a:r>
                          </a:p>
                          <a:p>
                            <a:r>
                              <a:rPr lang="en-US" altLang="zh-TW" sz="1400" dirty="0" smtClean="0"/>
                              <a:t>1962</a:t>
                            </a:r>
                          </a:p>
                          <a:p>
                            <a:r>
                              <a:rPr lang="en-US" altLang="zh-TW" sz="1400" dirty="0" smtClean="0"/>
                              <a:t>1964</a:t>
                            </a:r>
                          </a:p>
                          <a:p>
                            <a:r>
                              <a:rPr lang="en-US" altLang="zh-TW" sz="1400" dirty="0" smtClean="0"/>
                              <a:t>1966</a:t>
                            </a:r>
                          </a:p>
                          <a:p>
                            <a:r>
                              <a:rPr lang="en-US" altLang="zh-TW" sz="1400" dirty="0" smtClean="0"/>
                              <a:t>1968</a:t>
                            </a:r>
                          </a:p>
                          <a:p>
                            <a:r>
                              <a:rPr lang="en-US" altLang="zh-TW" sz="1400" dirty="0" smtClean="0"/>
                              <a:t>1970</a:t>
                            </a:r>
                          </a:p>
                          <a:p>
                            <a:r>
                              <a:rPr lang="en-US" altLang="zh-TW" sz="1400" dirty="0" smtClean="0"/>
                              <a:t>1972</a:t>
                            </a:r>
                          </a:p>
                          <a:p>
                            <a:r>
                              <a:rPr lang="en-US" altLang="zh-TW" sz="1400" dirty="0" smtClean="0"/>
                              <a:t>1974</a:t>
                            </a:r>
                          </a:p>
                          <a:p>
                            <a:r>
                              <a:rPr lang="en-US" altLang="zh-TW" sz="1400" dirty="0" smtClean="0"/>
                              <a:t>1976</a:t>
                            </a:r>
                          </a:p>
                          <a:p>
                            <a:r>
                              <a:rPr lang="en-US" altLang="zh-TW" sz="1400" dirty="0" smtClean="0"/>
                              <a:t>1978</a:t>
                            </a:r>
                          </a:p>
                          <a:p>
                            <a:r>
                              <a:rPr lang="en-US" altLang="zh-TW" sz="1400" dirty="0" smtClean="0"/>
                              <a:t>1980</a:t>
                            </a:r>
                          </a:p>
                          <a:p>
                            <a:r>
                              <a:rPr lang="en-US" altLang="zh-TW" sz="1400" dirty="0" smtClean="0"/>
                              <a:t>1982</a:t>
                            </a:r>
                          </a:p>
                          <a:p>
                            <a:r>
                              <a:rPr lang="en-US" altLang="zh-TW" sz="1400" dirty="0" smtClean="0"/>
                              <a:t>1984</a:t>
                            </a:r>
                          </a:p>
                          <a:p>
                            <a:r>
                              <a:rPr lang="en-US" altLang="zh-TW" sz="1400" dirty="0" smtClean="0"/>
                              <a:t>1986</a:t>
                            </a:r>
                          </a:p>
                          <a:p>
                            <a:r>
                              <a:rPr lang="en-US" altLang="zh-TW" sz="1400" dirty="0" smtClean="0"/>
                              <a:t>1988</a:t>
                            </a:r>
                          </a:p>
                          <a:p>
                            <a:r>
                              <a:rPr lang="en-US" altLang="zh-TW" sz="1400" dirty="0" smtClean="0"/>
                              <a:t>1990</a:t>
                            </a:r>
                          </a:p>
                          <a:p>
                            <a:r>
                              <a:rPr lang="en-US" altLang="zh-TW" sz="1400" dirty="0" smtClean="0"/>
                              <a:t>1992</a:t>
                            </a:r>
                          </a:p>
                          <a:p>
                            <a:r>
                              <a:rPr lang="en-US" altLang="zh-TW" sz="1400" dirty="0" smtClean="0"/>
                              <a:t>1994</a:t>
                            </a:r>
                          </a:p>
                          <a:p>
                            <a:r>
                              <a:rPr lang="en-US" altLang="zh-TW" sz="1400" dirty="0" smtClean="0"/>
                              <a:t>1996</a:t>
                            </a:r>
                          </a:p>
                          <a:p>
                            <a:r>
                              <a:rPr lang="en-US" altLang="zh-TW" sz="1400" dirty="0" smtClean="0"/>
                              <a:t>1998</a:t>
                            </a:r>
                          </a:p>
                          <a:p>
                            <a:r>
                              <a:rPr lang="en-US" altLang="zh-TW" sz="1400" dirty="0" smtClean="0"/>
                              <a:t>2000</a:t>
                            </a:r>
                          </a:p>
                          <a:p>
                            <a:r>
                              <a:rPr lang="en-US" altLang="zh-TW" sz="1400" dirty="0" smtClean="0"/>
                              <a:t>2002</a:t>
                            </a:r>
                          </a:p>
                          <a:p>
                            <a:r>
                              <a:rPr lang="en-US" altLang="zh-TW" sz="1400" dirty="0" smtClean="0"/>
                              <a:t>2004</a:t>
                            </a:r>
                          </a:p>
                          <a:p>
                            <a:r>
                              <a:rPr lang="en-US" altLang="zh-TW" sz="1400" dirty="0" smtClean="0"/>
                              <a:t>2006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" name="圓角矩形 36"/>
                        <a:cNvSpPr/>
                      </a:nvSpPr>
                      <a:spPr>
                        <a:xfrm>
                          <a:off x="2500298" y="1388208"/>
                          <a:ext cx="928694" cy="21431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Algol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圓角矩形 38"/>
                        <a:cNvSpPr/>
                      </a:nvSpPr>
                      <a:spPr>
                        <a:xfrm>
                          <a:off x="1071538" y="4286256"/>
                          <a:ext cx="785818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Eiffel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4" name="直線單箭頭接點 43"/>
                        <a:cNvCxnSpPr>
                          <a:stCxn id="24" idx="2"/>
                        </a:cNvCxnSpPr>
                      </a:nvCxnSpPr>
                      <a:spPr>
                        <a:xfrm rot="5400000">
                          <a:off x="6039865" y="3288031"/>
                          <a:ext cx="1137716" cy="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線單箭頭接點 44"/>
                        <a:cNvCxnSpPr>
                          <a:stCxn id="25" idx="2"/>
                          <a:endCxn id="26" idx="0"/>
                        </a:cNvCxnSpPr>
                      </a:nvCxnSpPr>
                      <a:spPr>
                        <a:xfrm rot="5400000">
                          <a:off x="6559779" y="4225694"/>
                          <a:ext cx="119049" cy="2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>
                          <a:stCxn id="26" idx="2"/>
                          <a:endCxn id="29" idx="0"/>
                        </a:cNvCxnSpPr>
                      </a:nvCxnSpPr>
                      <a:spPr>
                        <a:xfrm rot="16200000" flipH="1">
                          <a:off x="6203032" y="4987242"/>
                          <a:ext cx="857256" cy="26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直線單箭頭接點 50"/>
                        <a:cNvCxnSpPr>
                          <a:stCxn id="24" idx="2"/>
                          <a:endCxn id="28" idx="0"/>
                        </a:cNvCxnSpPr>
                      </a:nvCxnSpPr>
                      <a:spPr>
                        <a:xfrm rot="16200000" flipH="1">
                          <a:off x="6118744" y="3210629"/>
                          <a:ext cx="1923534" cy="942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直線單箭頭接點 53"/>
                        <a:cNvCxnSpPr>
                          <a:stCxn id="4" idx="2"/>
                          <a:endCxn id="37" idx="0"/>
                        </a:cNvCxnSpPr>
                      </a:nvCxnSpPr>
                      <a:spPr>
                        <a:xfrm rot="5400000">
                          <a:off x="2800198" y="1191015"/>
                          <a:ext cx="361641" cy="3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線單箭頭接點 58"/>
                        <a:cNvCxnSpPr>
                          <a:stCxn id="4" idx="2"/>
                          <a:endCxn id="10" idx="0"/>
                        </a:cNvCxnSpPr>
                      </a:nvCxnSpPr>
                      <a:spPr>
                        <a:xfrm rot="5400000">
                          <a:off x="1706875" y="709724"/>
                          <a:ext cx="973673" cy="16073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直線單箭頭接點 64"/>
                        <a:cNvCxnSpPr>
                          <a:stCxn id="37" idx="2"/>
                          <a:endCxn id="11" idx="0"/>
                        </a:cNvCxnSpPr>
                      </a:nvCxnSpPr>
                      <a:spPr>
                        <a:xfrm rot="5400000">
                          <a:off x="2327478" y="1863139"/>
                          <a:ext cx="897784" cy="3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直線單箭頭接點 68"/>
                        <a:cNvCxnSpPr>
                          <a:stCxn id="37" idx="2"/>
                          <a:endCxn id="12" idx="0"/>
                        </a:cNvCxnSpPr>
                      </a:nvCxnSpPr>
                      <a:spPr>
                        <a:xfrm rot="5400000">
                          <a:off x="1688262" y="1366799"/>
                          <a:ext cx="1040660" cy="151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直線單箭頭接點 71"/>
                        <a:cNvCxnSpPr>
                          <a:stCxn id="37" idx="2"/>
                          <a:endCxn id="10" idx="0"/>
                        </a:cNvCxnSpPr>
                      </a:nvCxnSpPr>
                      <a:spPr>
                        <a:xfrm rot="5400000">
                          <a:off x="1978479" y="1014074"/>
                          <a:ext cx="397718" cy="15746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5" name="直線單箭頭接點 74"/>
                        <a:cNvCxnSpPr>
                          <a:stCxn id="7" idx="2"/>
                          <a:endCxn id="10" idx="0"/>
                        </a:cNvCxnSpPr>
                      </a:nvCxnSpPr>
                      <a:spPr>
                        <a:xfrm rot="16200000" flipH="1">
                          <a:off x="1159346" y="1769555"/>
                          <a:ext cx="214314" cy="247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0" name="直線單箭頭接點 79"/>
                        <a:cNvCxnSpPr>
                          <a:stCxn id="37" idx="2"/>
                          <a:endCxn id="20" idx="0"/>
                        </a:cNvCxnSpPr>
                      </a:nvCxnSpPr>
                      <a:spPr>
                        <a:xfrm rot="16200000" flipH="1">
                          <a:off x="2902707" y="1664459"/>
                          <a:ext cx="826346" cy="702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直線單箭頭接點 84"/>
                        <a:cNvCxnSpPr>
                          <a:stCxn id="37" idx="2"/>
                          <a:endCxn id="16" idx="0"/>
                        </a:cNvCxnSpPr>
                      </a:nvCxnSpPr>
                      <a:spPr>
                        <a:xfrm rot="16200000" flipH="1">
                          <a:off x="3146784" y="1420383"/>
                          <a:ext cx="1183536" cy="1547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直線單箭頭接點 87"/>
                        <a:cNvCxnSpPr>
                          <a:stCxn id="37" idx="2"/>
                          <a:endCxn id="15" idx="0"/>
                        </a:cNvCxnSpPr>
                      </a:nvCxnSpPr>
                      <a:spPr>
                        <a:xfrm rot="16200000" flipH="1">
                          <a:off x="3545649" y="1021517"/>
                          <a:ext cx="1397850" cy="25598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直線單箭頭接點 90"/>
                        <a:cNvCxnSpPr>
                          <a:stCxn id="37" idx="2"/>
                          <a:endCxn id="23" idx="0"/>
                        </a:cNvCxnSpPr>
                      </a:nvCxnSpPr>
                      <a:spPr>
                        <a:xfrm rot="16200000" flipH="1">
                          <a:off x="1937545" y="2629622"/>
                          <a:ext cx="2826610" cy="77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4" name="直線單箭頭接點 93"/>
                        <a:cNvCxnSpPr>
                          <a:stCxn id="16" idx="2"/>
                          <a:endCxn id="17" idx="0"/>
                        </a:cNvCxnSpPr>
                      </a:nvCxnSpPr>
                      <a:spPr>
                        <a:xfrm rot="5400000">
                          <a:off x="3935589" y="3280757"/>
                          <a:ext cx="806985" cy="346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直線單箭頭接點 96"/>
                        <a:cNvCxnSpPr>
                          <a:stCxn id="16" idx="2"/>
                          <a:endCxn id="18" idx="0"/>
                        </a:cNvCxnSpPr>
                      </a:nvCxnSpPr>
                      <a:spPr>
                        <a:xfrm rot="16200000" flipH="1">
                          <a:off x="3835126" y="3727976"/>
                          <a:ext cx="1664241" cy="309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直線單箭頭接點 99"/>
                        <a:cNvCxnSpPr>
                          <a:stCxn id="15" idx="2"/>
                          <a:endCxn id="22" idx="0"/>
                        </a:cNvCxnSpPr>
                      </a:nvCxnSpPr>
                      <a:spPr>
                        <a:xfrm rot="16200000" flipH="1">
                          <a:off x="5222217" y="3471993"/>
                          <a:ext cx="759359" cy="15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直線單箭頭接點 102"/>
                        <a:cNvCxnSpPr>
                          <a:stCxn id="9" idx="2"/>
                          <a:endCxn id="15" idx="0"/>
                        </a:cNvCxnSpPr>
                      </a:nvCxnSpPr>
                      <a:spPr>
                        <a:xfrm rot="16200000" flipH="1">
                          <a:off x="4743731" y="2219598"/>
                          <a:ext cx="1545177" cy="1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2" name="直線單箭頭接點 111"/>
                        <a:cNvCxnSpPr>
                          <a:stCxn id="18" idx="2"/>
                          <a:endCxn id="31" idx="0"/>
                        </a:cNvCxnSpPr>
                      </a:nvCxnSpPr>
                      <a:spPr>
                        <a:xfrm rot="5400000">
                          <a:off x="4464167" y="5357150"/>
                          <a:ext cx="714380" cy="13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6" name="直線單箭頭接點 115"/>
                        <a:cNvCxnSpPr>
                          <a:stCxn id="39" idx="2"/>
                          <a:endCxn id="34" idx="0"/>
                        </a:cNvCxnSpPr>
                      </a:nvCxnSpPr>
                      <a:spPr>
                        <a:xfrm rot="16200000" flipH="1">
                          <a:off x="1483794" y="4552661"/>
                          <a:ext cx="571504" cy="610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9" name="直線單箭頭接點 118"/>
                        <a:cNvCxnSpPr>
                          <a:stCxn id="19" idx="2"/>
                          <a:endCxn id="34" idx="0"/>
                        </a:cNvCxnSpPr>
                      </a:nvCxnSpPr>
                      <a:spPr>
                        <a:xfrm rot="5400000">
                          <a:off x="2198174" y="4734231"/>
                          <a:ext cx="285752" cy="532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2" name="直線單箭頭接點 121"/>
                        <a:cNvCxnSpPr>
                          <a:stCxn id="13" idx="2"/>
                          <a:endCxn id="34" idx="0"/>
                        </a:cNvCxnSpPr>
                      </a:nvCxnSpPr>
                      <a:spPr>
                        <a:xfrm rot="5400000">
                          <a:off x="1761939" y="4125356"/>
                          <a:ext cx="1330863" cy="705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5" name="直線單箭頭接點 124"/>
                        <a:cNvCxnSpPr>
                          <a:stCxn id="13" idx="2"/>
                          <a:endCxn id="32" idx="0"/>
                        </a:cNvCxnSpPr>
                      </a:nvCxnSpPr>
                      <a:spPr>
                        <a:xfrm rot="16200000" flipH="1">
                          <a:off x="2707004" y="3885738"/>
                          <a:ext cx="473607" cy="327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8" name="直線單箭頭接點 127"/>
                        <a:cNvCxnSpPr>
                          <a:stCxn id="13" idx="2"/>
                          <a:endCxn id="19" idx="0"/>
                        </a:cNvCxnSpPr>
                      </a:nvCxnSpPr>
                      <a:spPr>
                        <a:xfrm rot="5400000">
                          <a:off x="2278377" y="4141728"/>
                          <a:ext cx="830797" cy="1726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1" name="直線單箭頭接點 130"/>
                        <a:cNvCxnSpPr>
                          <a:stCxn id="13" idx="2"/>
                          <a:endCxn id="17" idx="1"/>
                        </a:cNvCxnSpPr>
                      </a:nvCxnSpPr>
                      <a:spPr>
                        <a:xfrm rot="16200000" flipH="1">
                          <a:off x="3197148" y="3395595"/>
                          <a:ext cx="171980" cy="1006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4" name="直線單箭頭接點 133"/>
                        <a:cNvCxnSpPr>
                          <a:stCxn id="13" idx="2"/>
                          <a:endCxn id="18" idx="0"/>
                        </a:cNvCxnSpPr>
                      </a:nvCxnSpPr>
                      <a:spPr>
                        <a:xfrm rot="16200000" flipH="1">
                          <a:off x="3349946" y="3242796"/>
                          <a:ext cx="902235" cy="2041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8" name="直線單箭頭接點 137"/>
                        <a:cNvCxnSpPr>
                          <a:stCxn id="12" idx="2"/>
                          <a:endCxn id="21" idx="0"/>
                        </a:cNvCxnSpPr>
                      </a:nvCxnSpPr>
                      <a:spPr>
                        <a:xfrm rot="5400000">
                          <a:off x="721624" y="3269589"/>
                          <a:ext cx="1187987" cy="273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1" name="直線單箭頭接點 140"/>
                        <a:cNvCxnSpPr>
                          <a:stCxn id="12" idx="2"/>
                          <a:endCxn id="19" idx="0"/>
                        </a:cNvCxnSpPr>
                      </a:nvCxnSpPr>
                      <a:spPr>
                        <a:xfrm rot="16200000" flipH="1">
                          <a:off x="1114532" y="3150522"/>
                          <a:ext cx="1830929" cy="1154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6" name="圓角矩形 145"/>
                        <a:cNvSpPr/>
                      </a:nvSpPr>
                      <a:spPr>
                        <a:xfrm>
                          <a:off x="6215074" y="6357958"/>
                          <a:ext cx="928694" cy="28575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F#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7" name="直線單箭頭接點 146"/>
                        <a:cNvCxnSpPr>
                          <a:stCxn id="31" idx="3"/>
                          <a:endCxn id="146" idx="0"/>
                        </a:cNvCxnSpPr>
                      </a:nvCxnSpPr>
                      <a:spPr>
                        <a:xfrm>
                          <a:off x="5249309" y="5857892"/>
                          <a:ext cx="1430112" cy="500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直線單箭頭接點 149"/>
                        <a:cNvCxnSpPr>
                          <a:stCxn id="29" idx="2"/>
                          <a:endCxn id="146" idx="0"/>
                        </a:cNvCxnSpPr>
                      </a:nvCxnSpPr>
                      <a:spPr>
                        <a:xfrm rot="16200000" flipH="1">
                          <a:off x="6340766" y="6019303"/>
                          <a:ext cx="642942" cy="34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4" name="直線單箭頭接點 153"/>
                        <a:cNvCxnSpPr>
                          <a:stCxn id="28" idx="2"/>
                          <a:endCxn id="146" idx="0"/>
                        </a:cNvCxnSpPr>
                      </a:nvCxnSpPr>
                      <a:spPr>
                        <a:xfrm rot="5400000">
                          <a:off x="6393174" y="5199570"/>
                          <a:ext cx="1444635" cy="87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504BD" w:rsidRDefault="00B504BD" w:rsidP="00B504BD">
      <w:pPr>
        <w:pStyle w:val="a8"/>
        <w:jc w:val="center"/>
      </w:pPr>
      <w:bookmarkStart w:id="8" w:name="_Ref222282968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1</w:t>
      </w:r>
      <w:r w:rsidR="003F69CF">
        <w:fldChar w:fldCharType="end"/>
      </w:r>
      <w:bookmarkEnd w:id="8"/>
      <w:r>
        <w:rPr>
          <w:rFonts w:hint="eastAsia"/>
        </w:rPr>
        <w:t>高階語言的歷史年表</w:t>
      </w:r>
    </w:p>
    <w:p w:rsidR="00870EED" w:rsidRDefault="00870EED" w:rsidP="003119DE"/>
    <w:p w:rsidR="00B504BD" w:rsidRPr="003B3812" w:rsidRDefault="00B504BD" w:rsidP="003119DE">
      <w:r>
        <w:rPr>
          <w:rFonts w:hint="eastAsia"/>
        </w:rPr>
        <w:t>程式語言的多樣性對程式設計師而言往往是一大困擾，每一種語言通常在特定領域擁有一群支持該語言的程式設計團體，同時也伴隨著一些程式開發工具。這也造成了程式開發工具的多樣性。多年來，一直有人試圖創造最佳的通用程式語言，但最後都只造成了程式語言更為多樣。或許，這樣的狀況會一直持續下去，程式設計師仍然必須隨時準備學習新語言。</w:t>
      </w:r>
    </w:p>
    <w:p w:rsidR="00B504BD" w:rsidRDefault="00B504BD" w:rsidP="00B324B5"/>
    <w:p w:rsidR="00740996" w:rsidRDefault="00B324B5" w:rsidP="00B324B5">
      <w:r>
        <w:rPr>
          <w:rFonts w:hint="eastAsia"/>
        </w:rPr>
        <w:t>在資訊系的相關課程當中，與高階語言相關的課程，包含程式語言</w:t>
      </w:r>
      <w:r>
        <w:rPr>
          <w:rFonts w:hint="eastAsia"/>
        </w:rPr>
        <w:t xml:space="preserve"> (Programming Language)</w:t>
      </w:r>
      <w:r>
        <w:rPr>
          <w:rFonts w:hint="eastAsia"/>
        </w:rPr>
        <w:t>、正規語言</w:t>
      </w:r>
      <w:r>
        <w:rPr>
          <w:rFonts w:hint="eastAsia"/>
        </w:rPr>
        <w:t xml:space="preserve"> (Formal Language)</w:t>
      </w:r>
      <w:r>
        <w:rPr>
          <w:rFonts w:hint="eastAsia"/>
        </w:rPr>
        <w:t>、以及編譯器</w:t>
      </w:r>
      <w:r>
        <w:rPr>
          <w:rFonts w:hint="eastAsia"/>
        </w:rPr>
        <w:t xml:space="preserve"> (Compiler) </w:t>
      </w:r>
      <w:r>
        <w:rPr>
          <w:rFonts w:hint="eastAsia"/>
        </w:rPr>
        <w:t>等等。這些課程的核心是語法理論，我們可以利用生成規則</w:t>
      </w:r>
      <w:r>
        <w:rPr>
          <w:rFonts w:hint="eastAsia"/>
        </w:rPr>
        <w:t xml:space="preserve"> (</w:t>
      </w:r>
      <w:r>
        <w:rPr>
          <w:rFonts w:hint="eastAsia"/>
        </w:rPr>
        <w:t>例如：</w:t>
      </w:r>
      <w:r>
        <w:rPr>
          <w:rFonts w:hint="eastAsia"/>
        </w:rPr>
        <w:t xml:space="preserve">BNF, EBNF 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>
        <w:rPr>
          <w:rFonts w:hint="eastAsia"/>
        </w:rPr>
        <w:t>描述程式的語法。一但能正確的描述某個程式語言，就能撰寫該語言的剖析程式，將這些語法轉換成語法樹</w:t>
      </w:r>
      <w:r>
        <w:rPr>
          <w:rFonts w:hint="eastAsia"/>
        </w:rPr>
        <w:t xml:space="preserve"> (</w:t>
      </w:r>
      <w:r>
        <w:rPr>
          <w:rFonts w:hint="eastAsia"/>
        </w:rPr>
        <w:t>或稱剖析樹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0996" w:rsidRDefault="00740996" w:rsidP="00B324B5"/>
    <w:p w:rsidR="00740996" w:rsidRDefault="00740996" w:rsidP="003119DE">
      <w:r>
        <w:rPr>
          <w:rFonts w:hint="eastAsia"/>
        </w:rPr>
        <w:t>一但語法樹建構完成，就可以進行『解譯』或『</w:t>
      </w:r>
      <w:r w:rsidR="00870EED">
        <w:rPr>
          <w:rFonts w:hint="eastAsia"/>
        </w:rPr>
        <w:t>編譯</w:t>
      </w:r>
      <w:r>
        <w:rPr>
          <w:rFonts w:hint="eastAsia"/>
        </w:rPr>
        <w:t>』的動作。如果我們撰寫程式以解讀該語法樹，並根據節點類型</w:t>
      </w:r>
      <w:r w:rsidR="003119DE">
        <w:rPr>
          <w:rFonts w:hint="eastAsia"/>
        </w:rPr>
        <w:t>執行</w:t>
      </w:r>
      <w:r>
        <w:rPr>
          <w:rFonts w:hint="eastAsia"/>
        </w:rPr>
        <w:t>對應的動作，這樣的程式就被稱為『直譯器』。但是，如果我們撰寫程式</w:t>
      </w:r>
      <w:r w:rsidR="00870EED">
        <w:rPr>
          <w:rFonts w:hint="eastAsia"/>
        </w:rPr>
        <w:t>將</w:t>
      </w:r>
      <w:r>
        <w:rPr>
          <w:rFonts w:hint="eastAsia"/>
        </w:rPr>
        <w:t>語法樹</w:t>
      </w:r>
      <w:r w:rsidR="00870EED">
        <w:rPr>
          <w:rFonts w:hint="eastAsia"/>
        </w:rPr>
        <w:t>轉換為組合語言</w:t>
      </w:r>
      <w:r w:rsidR="00870EED">
        <w:rPr>
          <w:rFonts w:hint="eastAsia"/>
        </w:rPr>
        <w:t xml:space="preserve"> (</w:t>
      </w:r>
      <w:r w:rsidR="00870EED">
        <w:rPr>
          <w:rFonts w:hint="eastAsia"/>
        </w:rPr>
        <w:t>或目的碼</w:t>
      </w:r>
      <w:r w:rsidR="00870EED">
        <w:rPr>
          <w:rFonts w:hint="eastAsia"/>
        </w:rPr>
        <w:t>)</w:t>
      </w:r>
      <w:r>
        <w:rPr>
          <w:rFonts w:hint="eastAsia"/>
        </w:rPr>
        <w:t>，那麼，這樣的程式就被稱為編譯器。</w:t>
      </w:r>
    </w:p>
    <w:p w:rsidR="00B324B5" w:rsidRDefault="00B324B5" w:rsidP="00B324B5"/>
    <w:p w:rsidR="00AF2858" w:rsidRDefault="00AF2858" w:rsidP="00427E4B">
      <w:pPr>
        <w:pStyle w:val="2"/>
        <w:numPr>
          <w:ilvl w:val="1"/>
          <w:numId w:val="2"/>
        </w:numPr>
      </w:pPr>
      <w:bookmarkStart w:id="9" w:name="_Toc228256571"/>
      <w:bookmarkStart w:id="10" w:name="_Ref231351357"/>
      <w:bookmarkStart w:id="11" w:name="_Ref222207680"/>
      <w:r>
        <w:rPr>
          <w:rFonts w:hint="eastAsia"/>
        </w:rPr>
        <w:lastRenderedPageBreak/>
        <w:t>語法理論</w:t>
      </w:r>
      <w:bookmarkEnd w:id="9"/>
      <w:bookmarkEnd w:id="10"/>
    </w:p>
    <w:p w:rsidR="00AF2858" w:rsidRDefault="00445F83" w:rsidP="00AF2858">
      <w:r>
        <w:rPr>
          <w:rFonts w:hint="eastAsia"/>
        </w:rPr>
        <w:t>高階語言所使用的語法，大致上分為兩個層次，在詞</w:t>
      </w:r>
      <w:r w:rsidR="005D3890">
        <w:rPr>
          <w:rFonts w:hint="eastAsia"/>
        </w:rPr>
        <w:t>彙</w:t>
      </w:r>
      <w:r>
        <w:rPr>
          <w:rFonts w:hint="eastAsia"/>
        </w:rPr>
        <w:t>的語法上會使用</w:t>
      </w:r>
      <w:r>
        <w:rPr>
          <w:rFonts w:hint="eastAsia"/>
        </w:rPr>
        <w:t xml:space="preserve">Regular </w:t>
      </w:r>
      <w:r w:rsidR="005D3890">
        <w:rPr>
          <w:rFonts w:hint="eastAsia"/>
        </w:rPr>
        <w:t>Expression (</w:t>
      </w:r>
      <w:r w:rsidR="005D3890">
        <w:rPr>
          <w:rFonts w:hint="eastAsia"/>
        </w:rPr>
        <w:t>簡稱</w:t>
      </w:r>
      <w:r w:rsidR="005D3890">
        <w:rPr>
          <w:rFonts w:hint="eastAsia"/>
        </w:rPr>
        <w:t xml:space="preserve"> RE)</w:t>
      </w:r>
      <w:r>
        <w:rPr>
          <w:rFonts w:hint="eastAsia"/>
        </w:rPr>
        <w:t>，而</w:t>
      </w:r>
      <w:r w:rsidR="00BE7519">
        <w:rPr>
          <w:rFonts w:hint="eastAsia"/>
        </w:rPr>
        <w:t>語句的層次</w:t>
      </w:r>
      <w:r>
        <w:rPr>
          <w:rFonts w:hint="eastAsia"/>
        </w:rPr>
        <w:t>則使用</w:t>
      </w:r>
      <w:r w:rsidR="005D3890">
        <w:rPr>
          <w:rFonts w:hint="eastAsia"/>
        </w:rPr>
        <w:t xml:space="preserve"> </w:t>
      </w:r>
      <w:r>
        <w:rPr>
          <w:rFonts w:hint="eastAsia"/>
        </w:rPr>
        <w:t>Context-Free Grammar</w:t>
      </w:r>
      <w:r w:rsidR="005D3890">
        <w:rPr>
          <w:rFonts w:hint="eastAsia"/>
        </w:rPr>
        <w:t xml:space="preserve"> (</w:t>
      </w:r>
      <w:r w:rsidR="00F630A2">
        <w:rPr>
          <w:rFonts w:hint="eastAsia"/>
        </w:rPr>
        <w:t>簡稱</w:t>
      </w:r>
      <w:r w:rsidR="00F630A2">
        <w:rPr>
          <w:rFonts w:hint="eastAsia"/>
        </w:rPr>
        <w:t xml:space="preserve"> CFG</w:t>
      </w:r>
      <w:r>
        <w:rPr>
          <w:rFonts w:hint="eastAsia"/>
        </w:rPr>
        <w:t>)</w:t>
      </w:r>
      <w:r w:rsidR="00BE7519">
        <w:rPr>
          <w:rFonts w:hint="eastAsia"/>
        </w:rPr>
        <w:t xml:space="preserve"> </w:t>
      </w:r>
      <w:r w:rsidR="00BE7519">
        <w:rPr>
          <w:rFonts w:hint="eastAsia"/>
        </w:rPr>
        <w:t>表示</w:t>
      </w:r>
      <w:r>
        <w:rPr>
          <w:rFonts w:hint="eastAsia"/>
        </w:rPr>
        <w:t>，</w:t>
      </w:r>
      <w:r w:rsidR="00BE7519">
        <w:rPr>
          <w:rFonts w:hint="eastAsia"/>
        </w:rPr>
        <w:t>在</w:t>
      </w:r>
      <w:r w:rsidR="00BE7519">
        <w:rPr>
          <w:rFonts w:hint="eastAsia"/>
        </w:rPr>
        <w:t xml:space="preserve">RE </w:t>
      </w:r>
      <w:r w:rsidR="00BE7519">
        <w:rPr>
          <w:rFonts w:hint="eastAsia"/>
        </w:rPr>
        <w:t>與</w:t>
      </w:r>
      <w:r w:rsidR="00BE7519">
        <w:rPr>
          <w:rFonts w:hint="eastAsia"/>
        </w:rPr>
        <w:t xml:space="preserve"> CFG </w:t>
      </w:r>
      <w:r w:rsidR="00BE7519">
        <w:rPr>
          <w:rFonts w:hint="eastAsia"/>
        </w:rPr>
        <w:t>等兩個層次</w:t>
      </w:r>
      <w:r w:rsidR="00135E97">
        <w:rPr>
          <w:rFonts w:hint="eastAsia"/>
        </w:rPr>
        <w:t>都可以使用</w:t>
      </w:r>
      <w:r w:rsidR="005D3890">
        <w:rPr>
          <w:rFonts w:hint="eastAsia"/>
        </w:rPr>
        <w:t>『</w:t>
      </w:r>
      <w:r w:rsidR="00192458">
        <w:rPr>
          <w:rFonts w:hint="eastAsia"/>
        </w:rPr>
        <w:t>生成</w:t>
      </w:r>
      <w:r w:rsidR="005D3890">
        <w:rPr>
          <w:rFonts w:hint="eastAsia"/>
        </w:rPr>
        <w:t>規則』</w:t>
      </w:r>
      <w:r w:rsidR="00192458">
        <w:rPr>
          <w:rFonts w:hint="eastAsia"/>
        </w:rPr>
        <w:t>描述</w:t>
      </w:r>
      <w:r w:rsidR="00BE7519">
        <w:rPr>
          <w:rFonts w:hint="eastAsia"/>
        </w:rPr>
        <w:t>其語法</w:t>
      </w:r>
      <w:r w:rsidR="00192458">
        <w:rPr>
          <w:rFonts w:hint="eastAsia"/>
        </w:rPr>
        <w:t>。</w:t>
      </w:r>
    </w:p>
    <w:p w:rsidR="00192458" w:rsidRDefault="00192458" w:rsidP="00AF2858"/>
    <w:p w:rsidR="005D3890" w:rsidRPr="005D3890" w:rsidRDefault="005D3890" w:rsidP="005D3890">
      <w:r>
        <w:rPr>
          <w:rFonts w:hint="eastAsia"/>
        </w:rPr>
        <w:t>『生成規則』是近代語言學之父的喬姆斯基</w:t>
      </w:r>
      <w:r>
        <w:rPr>
          <w:rFonts w:hint="eastAsia"/>
        </w:rPr>
        <w:t xml:space="preserve"> (Chomsky) </w:t>
      </w:r>
      <w:r>
        <w:rPr>
          <w:rFonts w:hint="eastAsia"/>
        </w:rPr>
        <w:t>的所提出的一種語法規則，是生成語法</w:t>
      </w:r>
      <w:r>
        <w:rPr>
          <w:rFonts w:hint="eastAsia"/>
        </w:rPr>
        <w:t xml:space="preserve"> (Generative Grammar) </w:t>
      </w:r>
      <w:r w:rsidR="00BE7519">
        <w:rPr>
          <w:rFonts w:hint="eastAsia"/>
        </w:rPr>
        <w:t>理論</w:t>
      </w:r>
      <w:r>
        <w:rPr>
          <w:rFonts w:hint="eastAsia"/>
        </w:rPr>
        <w:t>的基礎，生成語法</w:t>
      </w:r>
      <w:r w:rsidR="00BE7519">
        <w:rPr>
          <w:rFonts w:hint="eastAsia"/>
        </w:rPr>
        <w:t>理論</w:t>
      </w:r>
      <w:r>
        <w:rPr>
          <w:rFonts w:hint="eastAsia"/>
        </w:rPr>
        <w:t>在近代語言學當中具有非常重要的地位，可以說是語言學當中最重要的理論之一。</w:t>
      </w:r>
      <w:r w:rsidRPr="005D3890">
        <w:rPr>
          <w:rFonts w:hint="eastAsia"/>
        </w:rPr>
        <w:t xml:space="preserve"> </w:t>
      </w:r>
    </w:p>
    <w:p w:rsidR="005D3890" w:rsidRPr="00BE7519" w:rsidRDefault="005D3890" w:rsidP="00AF2858"/>
    <w:p w:rsidR="005D3890" w:rsidRDefault="00E51998" w:rsidP="00AF2858">
      <w:r>
        <w:rPr>
          <w:rFonts w:hint="eastAsia"/>
        </w:rPr>
        <w:t>Chomsky</w:t>
      </w:r>
      <w:r w:rsidR="00B54175">
        <w:rPr>
          <w:rFonts w:hint="eastAsia"/>
        </w:rPr>
        <w:t xml:space="preserve"> </w:t>
      </w:r>
      <w:r w:rsidR="00B54175">
        <w:rPr>
          <w:rFonts w:hint="eastAsia"/>
        </w:rPr>
        <w:t>是個語言學家，提出的生成語法</w:t>
      </w:r>
      <w:r w:rsidR="005D3890">
        <w:rPr>
          <w:rFonts w:hint="eastAsia"/>
        </w:rPr>
        <w:t>的目的</w:t>
      </w:r>
      <w:r w:rsidR="00B54175">
        <w:rPr>
          <w:rFonts w:hint="eastAsia"/>
        </w:rPr>
        <w:t>是為了描述人類所說的語言，</w:t>
      </w:r>
      <w:r w:rsidR="005D3890">
        <w:rPr>
          <w:rFonts w:hint="eastAsia"/>
        </w:rPr>
        <w:t>像是英文、中文等，</w:t>
      </w:r>
      <w:r w:rsidR="00B54175">
        <w:rPr>
          <w:rFonts w:hint="eastAsia"/>
        </w:rPr>
        <w:t>這</w:t>
      </w:r>
      <w:r w:rsidR="005D3890">
        <w:rPr>
          <w:rFonts w:hint="eastAsia"/>
        </w:rPr>
        <w:t>種人類所說的語言</w:t>
      </w:r>
      <w:r w:rsidR="00B54175">
        <w:rPr>
          <w:rFonts w:hint="eastAsia"/>
        </w:rPr>
        <w:t>被稱為</w:t>
      </w:r>
      <w:r w:rsidR="00BE7519">
        <w:rPr>
          <w:rFonts w:hint="eastAsia"/>
        </w:rPr>
        <w:t>『</w:t>
      </w:r>
      <w:r w:rsidR="00B54175">
        <w:rPr>
          <w:rFonts w:hint="eastAsia"/>
        </w:rPr>
        <w:t>自然語言</w:t>
      </w:r>
      <w:r w:rsidR="00BE7519">
        <w:rPr>
          <w:rFonts w:hint="eastAsia"/>
        </w:rPr>
        <w:t>』</w:t>
      </w:r>
      <w:r w:rsidR="00BE7519">
        <w:rPr>
          <w:rFonts w:hint="eastAsia"/>
        </w:rPr>
        <w:t xml:space="preserve"> (Natural Language)</w:t>
      </w:r>
      <w:r w:rsidR="00B54175">
        <w:rPr>
          <w:rFonts w:hint="eastAsia"/>
        </w:rPr>
        <w:t>，以便與程式語言</w:t>
      </w:r>
      <w:r w:rsidR="00BE7519">
        <w:rPr>
          <w:rFonts w:hint="eastAsia"/>
        </w:rPr>
        <w:t xml:space="preserve"> (Programming Langauge) </w:t>
      </w:r>
      <w:r w:rsidR="00B54175">
        <w:rPr>
          <w:rFonts w:hint="eastAsia"/>
        </w:rPr>
        <w:t>區分開來。</w:t>
      </w:r>
    </w:p>
    <w:p w:rsidR="005D3890" w:rsidRDefault="005D3890" w:rsidP="00AF2858"/>
    <w:p w:rsidR="005D3890" w:rsidRDefault="005D3890" w:rsidP="00AF2858">
      <w:r>
        <w:rPr>
          <w:rFonts w:hint="eastAsia"/>
        </w:rPr>
        <w:t>雖然</w:t>
      </w:r>
      <w:r w:rsidR="00B54175">
        <w:rPr>
          <w:rFonts w:hint="eastAsia"/>
        </w:rPr>
        <w:t>生成語法</w:t>
      </w:r>
      <w:r>
        <w:rPr>
          <w:rFonts w:hint="eastAsia"/>
        </w:rPr>
        <w:t>是</w:t>
      </w:r>
      <w:r w:rsidR="00B54175">
        <w:rPr>
          <w:rFonts w:hint="eastAsia"/>
        </w:rPr>
        <w:t>為了描述自然語言而提出</w:t>
      </w:r>
      <w:r>
        <w:rPr>
          <w:rFonts w:hint="eastAsia"/>
        </w:rPr>
        <w:t>的</w:t>
      </w:r>
      <w:r w:rsidR="00B54175">
        <w:rPr>
          <w:rFonts w:hint="eastAsia"/>
        </w:rPr>
        <w:t>，但</w:t>
      </w:r>
      <w:r>
        <w:rPr>
          <w:rFonts w:hint="eastAsia"/>
        </w:rPr>
        <w:t>是也可以用來描述</w:t>
      </w:r>
      <w:r w:rsidR="00B54175">
        <w:rPr>
          <w:rFonts w:hint="eastAsia"/>
        </w:rPr>
        <w:t>程式語言</w:t>
      </w:r>
      <w:r>
        <w:rPr>
          <w:rFonts w:hint="eastAsia"/>
        </w:rPr>
        <w:t>的語法</w:t>
      </w:r>
      <w:r w:rsidR="0077667B">
        <w:rPr>
          <w:rFonts w:hint="eastAsia"/>
        </w:rPr>
        <w:t>，</w:t>
      </w:r>
      <w:r>
        <w:rPr>
          <w:rFonts w:hint="eastAsia"/>
        </w:rPr>
        <w:t>在程式語言的領域，這些生成規則通常被寫成</w:t>
      </w:r>
      <w:r>
        <w:rPr>
          <w:rFonts w:hint="eastAsia"/>
        </w:rPr>
        <w:t>BNF (Backus</w:t>
      </w:r>
      <w:r w:rsidRPr="005D3890">
        <w:t>–</w:t>
      </w:r>
      <w:r>
        <w:rPr>
          <w:rFonts w:hint="eastAsia"/>
        </w:rPr>
        <w:t xml:space="preserve">Naur Form) </w:t>
      </w:r>
      <w:r>
        <w:rPr>
          <w:rFonts w:hint="eastAsia"/>
        </w:rPr>
        <w:t>規則。</w:t>
      </w:r>
    </w:p>
    <w:p w:rsidR="005D3890" w:rsidRDefault="005D3890" w:rsidP="00AF2858"/>
    <w:p w:rsidR="005D3890" w:rsidRDefault="005D3890" w:rsidP="00AF2858">
      <w:r>
        <w:rPr>
          <w:rFonts w:hint="eastAsia"/>
        </w:rPr>
        <w:t xml:space="preserve">BNF </w:t>
      </w:r>
      <w:r>
        <w:rPr>
          <w:rFonts w:hint="eastAsia"/>
        </w:rPr>
        <w:t>是由</w:t>
      </w:r>
      <w:r w:rsidRPr="005D3890">
        <w:t xml:space="preserve">John Backus </w:t>
      </w:r>
      <w:r>
        <w:rPr>
          <w:rFonts w:hint="eastAsia"/>
        </w:rPr>
        <w:t>與</w:t>
      </w:r>
      <w:r w:rsidRPr="005D3890">
        <w:t>Peter Naur</w:t>
      </w:r>
      <w:r>
        <w:rPr>
          <w:rFonts w:hint="eastAsia"/>
        </w:rPr>
        <w:t xml:space="preserve"> </w:t>
      </w:r>
      <w:r>
        <w:rPr>
          <w:rFonts w:hint="eastAsia"/>
        </w:rPr>
        <w:t>所提出的一種規則寫法，這種寫法很適合用來描述程式語言的語法，</w:t>
      </w:r>
      <w:r>
        <w:rPr>
          <w:rFonts w:hint="eastAsia"/>
        </w:rPr>
        <w:t xml:space="preserve">BNF </w:t>
      </w:r>
      <w:r>
        <w:rPr>
          <w:rFonts w:hint="eastAsia"/>
        </w:rPr>
        <w:t>的發明人幾乎與</w:t>
      </w:r>
      <w:r>
        <w:rPr>
          <w:rFonts w:hint="eastAsia"/>
        </w:rPr>
        <w:t xml:space="preserve"> Chomsky </w:t>
      </w:r>
      <w:r>
        <w:rPr>
          <w:rFonts w:hint="eastAsia"/>
        </w:rPr>
        <w:t>同時發明了生成語法，只是一個在屬於電腦領域，一個屬於語言學領域而已。</w:t>
      </w:r>
    </w:p>
    <w:p w:rsidR="005D3890" w:rsidRDefault="005D3890" w:rsidP="00AF2858"/>
    <w:p w:rsidR="005D3890" w:rsidRDefault="00BE7519" w:rsidP="00AF2858">
      <w:r>
        <w:rPr>
          <w:rFonts w:hint="eastAsia"/>
        </w:rPr>
        <w:t>我們可以</w:t>
      </w:r>
      <w:r w:rsidR="0077667B">
        <w:rPr>
          <w:rFonts w:hint="eastAsia"/>
        </w:rPr>
        <w:t>利用</w:t>
      </w:r>
      <w:r w:rsidR="005D3890">
        <w:rPr>
          <w:rFonts w:hint="eastAsia"/>
        </w:rPr>
        <w:t>少</w:t>
      </w:r>
      <w:r>
        <w:rPr>
          <w:rFonts w:hint="eastAsia"/>
        </w:rPr>
        <w:t>許的</w:t>
      </w:r>
      <w:r w:rsidR="005D3890">
        <w:rPr>
          <w:rFonts w:hint="eastAsia"/>
        </w:rPr>
        <w:t xml:space="preserve"> BNF </w:t>
      </w:r>
      <w:r w:rsidR="0077667B">
        <w:rPr>
          <w:rFonts w:hint="eastAsia"/>
        </w:rPr>
        <w:t>規則</w:t>
      </w:r>
      <w:r w:rsidR="005D3890">
        <w:rPr>
          <w:rFonts w:hint="eastAsia"/>
        </w:rPr>
        <w:t>，就</w:t>
      </w:r>
      <w:r>
        <w:rPr>
          <w:rFonts w:hint="eastAsia"/>
        </w:rPr>
        <w:t>能</w:t>
      </w:r>
      <w:r w:rsidR="0077667B">
        <w:rPr>
          <w:rFonts w:hint="eastAsia"/>
        </w:rPr>
        <w:t>描述變化無窮的語句</w:t>
      </w:r>
      <w:r w:rsidR="005D3890">
        <w:rPr>
          <w:rFonts w:hint="eastAsia"/>
        </w:rPr>
        <w:t>結構</w:t>
      </w:r>
      <w:r w:rsidR="0077667B">
        <w:rPr>
          <w:rFonts w:hint="eastAsia"/>
        </w:rPr>
        <w:t>，</w:t>
      </w:r>
      <w:r>
        <w:rPr>
          <w:rFonts w:hint="eastAsia"/>
        </w:rPr>
        <w:t>這種化繁為簡能力，是語法理論的精隨所在。</w:t>
      </w:r>
      <w:r>
        <w:rPr>
          <w:rFonts w:hint="eastAsia"/>
        </w:rPr>
        <w:t xml:space="preserve">BNF </w:t>
      </w:r>
      <w:r>
        <w:rPr>
          <w:rFonts w:hint="eastAsia"/>
        </w:rPr>
        <w:t>規則可以</w:t>
      </w:r>
      <w:r w:rsidR="005D3890">
        <w:rPr>
          <w:rFonts w:hint="eastAsia"/>
        </w:rPr>
        <w:t>適用</w:t>
      </w:r>
      <w:r>
        <w:rPr>
          <w:rFonts w:hint="eastAsia"/>
        </w:rPr>
        <w:t>『</w:t>
      </w:r>
      <w:r w:rsidR="005D3890">
        <w:rPr>
          <w:rFonts w:hint="eastAsia"/>
        </w:rPr>
        <w:t>程式語言</w:t>
      </w:r>
      <w:r>
        <w:rPr>
          <w:rFonts w:hint="eastAsia"/>
        </w:rPr>
        <w:t>』</w:t>
      </w:r>
      <w:r w:rsidR="005D3890">
        <w:rPr>
          <w:rFonts w:hint="eastAsia"/>
        </w:rPr>
        <w:t>領域</w:t>
      </w:r>
      <w:r>
        <w:rPr>
          <w:rFonts w:hint="eastAsia"/>
        </w:rPr>
        <w:t>，完完全全的描述整個語言的語法，甚至可以適用在『自然語言』上，但是通常無法完全掌握像英文與中文這樣的語言結構</w:t>
      </w:r>
      <w:r w:rsidR="005D3890">
        <w:rPr>
          <w:rFonts w:hint="eastAsia"/>
        </w:rPr>
        <w:t>。</w:t>
      </w:r>
    </w:p>
    <w:p w:rsidR="005D3890" w:rsidRDefault="005D3890" w:rsidP="00AF2858"/>
    <w:p w:rsidR="00E81DD0" w:rsidRDefault="00BE7519" w:rsidP="00E81DD0">
      <w:r>
        <w:rPr>
          <w:rFonts w:hint="eastAsia"/>
        </w:rPr>
        <w:t>為了學習</w:t>
      </w:r>
      <w:r>
        <w:rPr>
          <w:rFonts w:hint="eastAsia"/>
        </w:rPr>
        <w:t xml:space="preserve"> BNF </w:t>
      </w:r>
      <w:r>
        <w:rPr>
          <w:rFonts w:hint="eastAsia"/>
        </w:rPr>
        <w:t>語法規則，</w:t>
      </w:r>
      <w:r w:rsidR="00E81DD0">
        <w:rPr>
          <w:rFonts w:hint="eastAsia"/>
        </w:rPr>
        <w:t>首先讓我們來看看一個極為簡易的語法，如</w:t>
      </w:r>
      <w:r w:rsidR="003F69CF">
        <w:fldChar w:fldCharType="begin"/>
      </w:r>
      <w:r w:rsidR="00E81DD0">
        <w:instrText xml:space="preserve"> </w:instrText>
      </w:r>
      <w:r w:rsidR="00E81DD0">
        <w:rPr>
          <w:rFonts w:hint="eastAsia"/>
        </w:rPr>
        <w:instrText>REF _Ref223159023 \h</w:instrText>
      </w:r>
      <w:r w:rsidR="00E81DD0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 w:rsidR="00E81DD0">
        <w:rPr>
          <w:rFonts w:hint="eastAsia"/>
        </w:rPr>
        <w:t>所示，其中的</w:t>
      </w:r>
      <w:r w:rsidR="00E81DD0">
        <w:rPr>
          <w:rFonts w:hint="eastAsia"/>
        </w:rPr>
        <w:t xml:space="preserve">a,b,c,d </w:t>
      </w:r>
      <w:r w:rsidR="00E81DD0">
        <w:rPr>
          <w:rFonts w:hint="eastAsia"/>
        </w:rPr>
        <w:t>等稱為終端符號，而</w:t>
      </w:r>
      <w:r w:rsidR="00E81DD0">
        <w:rPr>
          <w:rFonts w:hint="eastAsia"/>
        </w:rPr>
        <w:t xml:space="preserve"> S, A, B </w:t>
      </w:r>
      <w:r w:rsidR="00E81DD0">
        <w:rPr>
          <w:rFonts w:hint="eastAsia"/>
        </w:rPr>
        <w:t>等稱為非終端符號。</w:t>
      </w:r>
    </w:p>
    <w:p w:rsidR="005D3890" w:rsidRDefault="005D3890" w:rsidP="00E81DD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5D3890" w:rsidTr="00427E4B">
        <w:tc>
          <w:tcPr>
            <w:tcW w:w="4181" w:type="dxa"/>
          </w:tcPr>
          <w:p w:rsidR="005D3890" w:rsidRDefault="005D3890" w:rsidP="00427E4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BNF </w:t>
            </w:r>
            <w:r>
              <w:rPr>
                <w:rFonts w:hint="eastAsia"/>
              </w:rPr>
              <w:t>語法</w:t>
            </w:r>
          </w:p>
        </w:tc>
        <w:tc>
          <w:tcPr>
            <w:tcW w:w="4181" w:type="dxa"/>
          </w:tcPr>
          <w:p w:rsidR="005D3890" w:rsidRDefault="005D3890" w:rsidP="00427E4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生成的語言</w:t>
            </w:r>
          </w:p>
        </w:tc>
      </w:tr>
      <w:tr w:rsidR="005D3890" w:rsidTr="00427E4B">
        <w:tc>
          <w:tcPr>
            <w:tcW w:w="4181" w:type="dxa"/>
          </w:tcPr>
          <w:p w:rsidR="005D3890" w:rsidRDefault="005D3890" w:rsidP="00E81DD0">
            <w:r>
              <w:rPr>
                <w:rFonts w:hint="eastAsia"/>
              </w:rPr>
              <w:t>S = A B</w:t>
            </w:r>
          </w:p>
          <w:p w:rsidR="005D3890" w:rsidRDefault="005D3890" w:rsidP="00E81DD0">
            <w:r>
              <w:rPr>
                <w:rFonts w:hint="eastAsia"/>
              </w:rPr>
              <w:t xml:space="preserve">A = </w:t>
            </w:r>
            <w:r w:rsidRPr="005D3890">
              <w:t>'</w:t>
            </w:r>
            <w:r>
              <w:rPr>
                <w:rFonts w:hint="eastAsia"/>
              </w:rPr>
              <w:t>a</w:t>
            </w:r>
            <w:r w:rsidRPr="005D3890">
              <w:t>'</w:t>
            </w:r>
            <w:r>
              <w:rPr>
                <w:rFonts w:hint="eastAsia"/>
              </w:rPr>
              <w:t xml:space="preserve"> | </w:t>
            </w:r>
            <w:r w:rsidRPr="005D3890">
              <w:t>'</w:t>
            </w:r>
            <w:r>
              <w:rPr>
                <w:rFonts w:hint="eastAsia"/>
              </w:rPr>
              <w:t>b</w:t>
            </w:r>
            <w:r w:rsidRPr="005D3890">
              <w:t>'</w:t>
            </w:r>
          </w:p>
          <w:p w:rsidR="005D3890" w:rsidRDefault="005D3890" w:rsidP="005D3890">
            <w:r>
              <w:rPr>
                <w:rFonts w:hint="eastAsia"/>
              </w:rPr>
              <w:t xml:space="preserve">B = </w:t>
            </w:r>
            <w:r w:rsidRPr="005D3890">
              <w:t>'</w:t>
            </w:r>
            <w:r>
              <w:rPr>
                <w:rFonts w:hint="eastAsia"/>
              </w:rPr>
              <w:t>c</w:t>
            </w:r>
            <w:r w:rsidRPr="005D3890">
              <w:t>'</w:t>
            </w:r>
            <w:r>
              <w:rPr>
                <w:rFonts w:hint="eastAsia"/>
              </w:rPr>
              <w:t xml:space="preserve"> | </w:t>
            </w:r>
            <w:r w:rsidRPr="005D3890">
              <w:t>'</w:t>
            </w:r>
            <w:r>
              <w:rPr>
                <w:rFonts w:hint="eastAsia"/>
              </w:rPr>
              <w:t>d</w:t>
            </w:r>
            <w:r w:rsidRPr="005D3890">
              <w:t>'</w:t>
            </w:r>
          </w:p>
        </w:tc>
        <w:tc>
          <w:tcPr>
            <w:tcW w:w="4181" w:type="dxa"/>
          </w:tcPr>
          <w:p w:rsidR="005D3890" w:rsidRDefault="005D3890" w:rsidP="00E81DD0">
            <w:r>
              <w:rPr>
                <w:rFonts w:hint="eastAsia"/>
              </w:rPr>
              <w:t>L = {ac, ad, bc, bd}</w:t>
            </w:r>
          </w:p>
        </w:tc>
      </w:tr>
    </w:tbl>
    <w:p w:rsidR="00E81DD0" w:rsidRDefault="00E81DD0" w:rsidP="00E81DD0">
      <w:pPr>
        <w:pStyle w:val="a8"/>
        <w:jc w:val="center"/>
      </w:pPr>
      <w:bookmarkStart w:id="12" w:name="_Ref223159023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2</w:t>
      </w:r>
      <w:r w:rsidR="003F69CF">
        <w:fldChar w:fldCharType="end"/>
      </w:r>
      <w:bookmarkEnd w:id="12"/>
      <w:r>
        <w:rPr>
          <w:rFonts w:hint="eastAsia"/>
        </w:rPr>
        <w:t>簡單的生成語法範例</w:t>
      </w:r>
    </w:p>
    <w:p w:rsidR="009462D6" w:rsidRDefault="009462D6" w:rsidP="00AF2858"/>
    <w:p w:rsidR="00E81DD0" w:rsidRDefault="00E81DD0" w:rsidP="00AF2858">
      <w:r>
        <w:rPr>
          <w:rFonts w:hint="eastAsia"/>
        </w:rPr>
        <w:t>在生成語法規則當中，等號左邊的符號可以被代換成右邊的符號，上述規則當中</w:t>
      </w:r>
      <w:r>
        <w:rPr>
          <w:rFonts w:hint="eastAsia"/>
        </w:rPr>
        <w:lastRenderedPageBreak/>
        <w:t>的</w:t>
      </w:r>
      <w:r>
        <w:rPr>
          <w:rFonts w:hint="eastAsia"/>
        </w:rPr>
        <w:t xml:space="preserve"> S</w:t>
      </w:r>
      <w:r w:rsidR="005D3890">
        <w:rPr>
          <w:rFonts w:hint="eastAsia"/>
        </w:rPr>
        <w:t xml:space="preserve"> = </w:t>
      </w:r>
      <w:r>
        <w:rPr>
          <w:rFonts w:hint="eastAsia"/>
        </w:rPr>
        <w:t>A</w:t>
      </w:r>
      <w:r w:rsidR="002478A4">
        <w:rPr>
          <w:rFonts w:hint="eastAsia"/>
        </w:rPr>
        <w:t xml:space="preserve"> </w:t>
      </w:r>
      <w:r>
        <w:rPr>
          <w:rFonts w:hint="eastAsia"/>
        </w:rPr>
        <w:t xml:space="preserve">B </w:t>
      </w:r>
      <w:r>
        <w:rPr>
          <w:rFonts w:hint="eastAsia"/>
        </w:rPr>
        <w:t>代表</w:t>
      </w:r>
      <w:r>
        <w:rPr>
          <w:rFonts w:hint="eastAsia"/>
        </w:rPr>
        <w:t xml:space="preserve"> S </w:t>
      </w:r>
      <w:r>
        <w:rPr>
          <w:rFonts w:hint="eastAsia"/>
        </w:rPr>
        <w:t>符號可以被代換成</w:t>
      </w:r>
      <w:r>
        <w:rPr>
          <w:rFonts w:hint="eastAsia"/>
        </w:rPr>
        <w:t xml:space="preserve"> A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的連接，而</w:t>
      </w:r>
      <w:r>
        <w:rPr>
          <w:rFonts w:hint="eastAsia"/>
        </w:rPr>
        <w:t xml:space="preserve"> </w:t>
      </w:r>
      <w:r w:rsidR="005D3890">
        <w:rPr>
          <w:rFonts w:hint="eastAsia"/>
        </w:rPr>
        <w:t xml:space="preserve">A = </w:t>
      </w:r>
      <w:r w:rsidR="005D3890" w:rsidRPr="005D3890">
        <w:t>'</w:t>
      </w:r>
      <w:r w:rsidR="005D3890">
        <w:rPr>
          <w:rFonts w:hint="eastAsia"/>
        </w:rPr>
        <w:t>a</w:t>
      </w:r>
      <w:r w:rsidR="005D3890" w:rsidRPr="005D3890">
        <w:t>'</w:t>
      </w:r>
      <w:r w:rsidR="005D3890">
        <w:rPr>
          <w:rFonts w:hint="eastAsia"/>
        </w:rPr>
        <w:t xml:space="preserve"> | </w:t>
      </w:r>
      <w:r w:rsidR="005D3890" w:rsidRPr="005D3890">
        <w:t>'</w:t>
      </w:r>
      <w:r w:rsidR="005D3890">
        <w:rPr>
          <w:rFonts w:hint="eastAsia"/>
        </w:rPr>
        <w:t>b</w:t>
      </w:r>
      <w:r w:rsidR="005D3890" w:rsidRPr="005D3890">
        <w:t>'</w:t>
      </w:r>
      <w:r>
        <w:rPr>
          <w:rFonts w:hint="eastAsia"/>
        </w:rPr>
        <w:t xml:space="preserve"> </w:t>
      </w:r>
      <w:r>
        <w:rPr>
          <w:rFonts w:hint="eastAsia"/>
        </w:rPr>
        <w:t>則代表</w:t>
      </w:r>
      <w:r>
        <w:rPr>
          <w:rFonts w:hint="eastAsia"/>
        </w:rPr>
        <w:t xml:space="preserve"> A </w:t>
      </w:r>
      <w:r>
        <w:rPr>
          <w:rFonts w:hint="eastAsia"/>
        </w:rPr>
        <w:t>符號可以被代換成</w:t>
      </w:r>
      <w:r>
        <w:rPr>
          <w:rFonts w:hint="eastAsia"/>
        </w:rPr>
        <w:t xml:space="preserve"> a</w:t>
      </w:r>
      <w:r>
        <w:rPr>
          <w:rFonts w:hint="eastAsia"/>
        </w:rPr>
        <w:t>或</w:t>
      </w:r>
      <w:r>
        <w:rPr>
          <w:rFonts w:hint="eastAsia"/>
        </w:rPr>
        <w:t xml:space="preserve"> b </w:t>
      </w:r>
      <w:r>
        <w:rPr>
          <w:rFonts w:hint="eastAsia"/>
        </w:rPr>
        <w:t>字元。於是，若我們選定</w:t>
      </w:r>
      <w:r>
        <w:rPr>
          <w:rFonts w:hint="eastAsia"/>
        </w:rPr>
        <w:t xml:space="preserve"> S </w:t>
      </w:r>
      <w:r>
        <w:rPr>
          <w:rFonts w:hint="eastAsia"/>
        </w:rPr>
        <w:t>為起始符號，則由</w:t>
      </w:r>
      <w:r>
        <w:rPr>
          <w:rFonts w:hint="eastAsia"/>
        </w:rPr>
        <w:t xml:space="preserve"> S </w:t>
      </w:r>
      <w:r>
        <w:rPr>
          <w:rFonts w:hint="eastAsia"/>
        </w:rPr>
        <w:t>所可能導出的字串就有</w:t>
      </w:r>
      <w:r>
        <w:rPr>
          <w:rFonts w:hint="eastAsia"/>
        </w:rPr>
        <w:t xml:space="preserve"> L = {ac, ad, bc, bd } </w:t>
      </w:r>
      <w:r>
        <w:rPr>
          <w:rFonts w:hint="eastAsia"/>
        </w:rPr>
        <w:t>等四種可能性，於是我們稱</w:t>
      </w:r>
      <w:r>
        <w:rPr>
          <w:rFonts w:hint="eastAsia"/>
        </w:rPr>
        <w:t xml:space="preserve"> L </w:t>
      </w:r>
      <w:r>
        <w:rPr>
          <w:rFonts w:hint="eastAsia"/>
        </w:rPr>
        <w:t>為這組語法所代表的語言</w:t>
      </w:r>
      <w:r>
        <w:rPr>
          <w:rFonts w:hint="eastAsia"/>
        </w:rPr>
        <w:t xml:space="preserve"> (Language)</w:t>
      </w:r>
      <w:r>
        <w:rPr>
          <w:rFonts w:hint="eastAsia"/>
        </w:rPr>
        <w:t>。</w:t>
      </w:r>
    </w:p>
    <w:p w:rsidR="00E81DD0" w:rsidRDefault="00E81DD0" w:rsidP="00AF2858"/>
    <w:p w:rsidR="006C479E" w:rsidRDefault="006C479E" w:rsidP="00AF2858">
      <w:r>
        <w:rPr>
          <w:rFonts w:hint="eastAsia"/>
        </w:rPr>
        <w:t>對於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_Ref223159023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所描述的範例，可能較難讓讀者聯想到</w:t>
      </w:r>
      <w:r w:rsidR="005D3890">
        <w:rPr>
          <w:rFonts w:hint="eastAsia"/>
        </w:rPr>
        <w:t>真正的語言</w:t>
      </w:r>
      <w:r>
        <w:rPr>
          <w:rFonts w:hint="eastAsia"/>
        </w:rPr>
        <w:t>上，為了讓讀者能理解</w:t>
      </w:r>
      <w:r w:rsidR="005D3890">
        <w:rPr>
          <w:rFonts w:hint="eastAsia"/>
        </w:rPr>
        <w:t xml:space="preserve"> BNF </w:t>
      </w:r>
      <w:r>
        <w:rPr>
          <w:rFonts w:hint="eastAsia"/>
        </w:rPr>
        <w:t>語法的意義，我們將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_Ref223159023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當中的符號名稱與內容改變，但是規則的形式不變，</w:t>
      </w:r>
      <w:r w:rsidR="005D3890">
        <w:rPr>
          <w:rFonts w:hint="eastAsia"/>
        </w:rPr>
        <w:t>我們可以</w:t>
      </w:r>
      <w:r>
        <w:rPr>
          <w:rFonts w:hint="eastAsia"/>
        </w:rPr>
        <w:t>得到</w:t>
      </w:r>
      <w:r w:rsidR="005D3890">
        <w:rPr>
          <w:rFonts w:hint="eastAsia"/>
        </w:rPr>
        <w:t>如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_Ref223159861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3</w:t>
      </w:r>
      <w:r w:rsidR="003F69CF">
        <w:fldChar w:fldCharType="end"/>
      </w:r>
      <w:r>
        <w:rPr>
          <w:rFonts w:hint="eastAsia"/>
        </w:rPr>
        <w:t>的語法</w:t>
      </w:r>
    </w:p>
    <w:p w:rsidR="005D3890" w:rsidRDefault="005D3890" w:rsidP="005D38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5D3890" w:rsidTr="00427E4B">
        <w:tc>
          <w:tcPr>
            <w:tcW w:w="4181" w:type="dxa"/>
          </w:tcPr>
          <w:p w:rsidR="005D3890" w:rsidRDefault="005D3890" w:rsidP="00427E4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BNF </w:t>
            </w:r>
            <w:r>
              <w:rPr>
                <w:rFonts w:hint="eastAsia"/>
              </w:rPr>
              <w:t>語法</w:t>
            </w:r>
          </w:p>
        </w:tc>
        <w:tc>
          <w:tcPr>
            <w:tcW w:w="4181" w:type="dxa"/>
          </w:tcPr>
          <w:p w:rsidR="005D3890" w:rsidRDefault="005D3890" w:rsidP="00427E4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生成的語言</w:t>
            </w:r>
          </w:p>
        </w:tc>
      </w:tr>
      <w:tr w:rsidR="005D3890" w:rsidTr="00427E4B">
        <w:tc>
          <w:tcPr>
            <w:tcW w:w="4181" w:type="dxa"/>
          </w:tcPr>
          <w:p w:rsidR="005D3890" w:rsidRDefault="005D3890" w:rsidP="00427E4B">
            <w:r>
              <w:rPr>
                <w:rFonts w:hint="eastAsia"/>
              </w:rPr>
              <w:t xml:space="preserve">S = N </w:t>
            </w:r>
            <w:r w:rsidRPr="005D3890">
              <w:t>'</w:t>
            </w:r>
            <w:r>
              <w:rPr>
                <w:rFonts w:hint="eastAsia"/>
              </w:rPr>
              <w:t xml:space="preserve"> </w:t>
            </w:r>
            <w:r w:rsidRPr="005D3890">
              <w:t>'</w:t>
            </w:r>
            <w:r>
              <w:rPr>
                <w:rFonts w:hint="eastAsia"/>
              </w:rPr>
              <w:t xml:space="preserve"> V</w:t>
            </w:r>
          </w:p>
          <w:p w:rsidR="005D3890" w:rsidRDefault="005D3890" w:rsidP="00427E4B">
            <w:r>
              <w:rPr>
                <w:rFonts w:hint="eastAsia"/>
              </w:rPr>
              <w:t xml:space="preserve">A = </w:t>
            </w:r>
            <w:r w:rsidRPr="005D3890">
              <w:t>'</w:t>
            </w:r>
            <w:r>
              <w:rPr>
                <w:rFonts w:hint="eastAsia"/>
              </w:rPr>
              <w:t>John</w:t>
            </w:r>
            <w:r w:rsidRPr="005D3890">
              <w:t>'</w:t>
            </w:r>
            <w:r>
              <w:rPr>
                <w:rFonts w:hint="eastAsia"/>
              </w:rPr>
              <w:t xml:space="preserve"> | </w:t>
            </w:r>
            <w:r w:rsidRPr="005D3890">
              <w:t>'</w:t>
            </w:r>
            <w:r>
              <w:rPr>
                <w:rFonts w:hint="eastAsia"/>
              </w:rPr>
              <w:t>Mary</w:t>
            </w:r>
            <w:r w:rsidRPr="005D3890">
              <w:t>'</w:t>
            </w:r>
          </w:p>
          <w:p w:rsidR="005D3890" w:rsidRDefault="005D3890" w:rsidP="005D3890">
            <w:r>
              <w:rPr>
                <w:rFonts w:hint="eastAsia"/>
              </w:rPr>
              <w:t xml:space="preserve">B = </w:t>
            </w:r>
            <w:r w:rsidRPr="005D3890">
              <w:t>'</w:t>
            </w:r>
            <w:r>
              <w:rPr>
                <w:rFonts w:hint="eastAsia"/>
              </w:rPr>
              <w:t>eats</w:t>
            </w:r>
            <w:r w:rsidRPr="005D3890">
              <w:t>'</w:t>
            </w:r>
            <w:r>
              <w:rPr>
                <w:rFonts w:hint="eastAsia"/>
              </w:rPr>
              <w:t xml:space="preserve"> | </w:t>
            </w:r>
            <w:r w:rsidRPr="005D3890">
              <w:t>'</w:t>
            </w:r>
            <w:r>
              <w:rPr>
                <w:rFonts w:hint="eastAsia"/>
              </w:rPr>
              <w:t>talks</w:t>
            </w:r>
            <w:r w:rsidRPr="005D3890">
              <w:t>'</w:t>
            </w:r>
          </w:p>
        </w:tc>
        <w:tc>
          <w:tcPr>
            <w:tcW w:w="4181" w:type="dxa"/>
          </w:tcPr>
          <w:p w:rsidR="005D3890" w:rsidRDefault="005D3890" w:rsidP="005D3890">
            <w:r>
              <w:rPr>
                <w:rFonts w:hint="eastAsia"/>
              </w:rPr>
              <w:t xml:space="preserve">L = {John eats, John talks, </w:t>
            </w:r>
            <w:r>
              <w:br/>
            </w:r>
            <w:r>
              <w:rPr>
                <w:rFonts w:hint="eastAsia"/>
              </w:rPr>
              <w:t xml:space="preserve">   Mary eats, Mary talks}</w:t>
            </w:r>
          </w:p>
        </w:tc>
      </w:tr>
    </w:tbl>
    <w:p w:rsidR="00E81DD0" w:rsidRDefault="006C479E" w:rsidP="006C479E">
      <w:pPr>
        <w:pStyle w:val="a8"/>
        <w:jc w:val="center"/>
      </w:pPr>
      <w:bookmarkStart w:id="13" w:name="_Ref223159861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3</w:t>
      </w:r>
      <w:r w:rsidR="003F69CF">
        <w:fldChar w:fldCharType="end"/>
      </w:r>
      <w:bookmarkEnd w:id="13"/>
      <w:r>
        <w:rPr>
          <w:rFonts w:hint="eastAsia"/>
        </w:rPr>
        <w:t>一個簡單的英語語法範例</w:t>
      </w:r>
    </w:p>
    <w:p w:rsidR="005D3890" w:rsidRDefault="005D3890" w:rsidP="006C479E"/>
    <w:p w:rsidR="005D3890" w:rsidRDefault="005D3890" w:rsidP="006C479E">
      <w:r>
        <w:rPr>
          <w:rFonts w:hint="eastAsia"/>
        </w:rPr>
        <w:t>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_Ref223159861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3</w:t>
      </w:r>
      <w:r w:rsidR="003F69CF">
        <w:fldChar w:fldCharType="end"/>
      </w:r>
      <w:r>
        <w:rPr>
          <w:rFonts w:hint="eastAsia"/>
        </w:rPr>
        <w:t xml:space="preserve">(a) </w:t>
      </w:r>
      <w:r>
        <w:rPr>
          <w:rFonts w:hint="eastAsia"/>
        </w:rPr>
        <w:t>當中，</w:t>
      </w:r>
      <w:r>
        <w:rPr>
          <w:rFonts w:hint="eastAsia"/>
        </w:rPr>
        <w:t xml:space="preserve">S </w:t>
      </w:r>
      <w:r>
        <w:rPr>
          <w:rFonts w:hint="eastAsia"/>
        </w:rPr>
        <w:t>代表句子</w:t>
      </w:r>
      <w:r>
        <w:rPr>
          <w:rFonts w:hint="eastAsia"/>
        </w:rPr>
        <w:t xml:space="preserve"> (Sentence)</w:t>
      </w:r>
      <w:r>
        <w:rPr>
          <w:rFonts w:hint="eastAsia"/>
        </w:rPr>
        <w:t>，</w:t>
      </w:r>
      <w:r>
        <w:rPr>
          <w:rFonts w:hint="eastAsia"/>
        </w:rPr>
        <w:t xml:space="preserve">N </w:t>
      </w:r>
      <w:r>
        <w:rPr>
          <w:rFonts w:hint="eastAsia"/>
        </w:rPr>
        <w:t>代表名詞</w:t>
      </w:r>
      <w:r>
        <w:rPr>
          <w:rFonts w:hint="eastAsia"/>
        </w:rPr>
        <w:t xml:space="preserve"> (Noun)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代表動詞</w:t>
      </w:r>
      <w:r>
        <w:rPr>
          <w:rFonts w:hint="eastAsia"/>
        </w:rPr>
        <w:t xml:space="preserve"> (Verb)</w:t>
      </w:r>
      <w:r>
        <w:rPr>
          <w:rFonts w:hint="eastAsia"/>
        </w:rPr>
        <w:t>。於是，從</w:t>
      </w:r>
      <w:r>
        <w:rPr>
          <w:rFonts w:hint="eastAsia"/>
        </w:rPr>
        <w:t xml:space="preserve"> S </w:t>
      </w:r>
      <w:r>
        <w:rPr>
          <w:rFonts w:hint="eastAsia"/>
        </w:rPr>
        <w:t>符號可以導出</w:t>
      </w:r>
      <w:r>
        <w:rPr>
          <w:rFonts w:hint="eastAsia"/>
        </w:rPr>
        <w:t xml:space="preserve"> John eats, John talks, Mary eats, Mary talks </w:t>
      </w:r>
      <w:r>
        <w:rPr>
          <w:rFonts w:hint="eastAsia"/>
        </w:rPr>
        <w:t>等四個英文語句，這也就是當初</w:t>
      </w:r>
      <w:r>
        <w:rPr>
          <w:rFonts w:hint="eastAsia"/>
        </w:rPr>
        <w:t xml:space="preserve"> Chomsky </w:t>
      </w:r>
      <w:r>
        <w:rPr>
          <w:rFonts w:hint="eastAsia"/>
        </w:rPr>
        <w:t>發明生成語法的主要目的，描述英文並說明語言的組成方法。</w:t>
      </w:r>
    </w:p>
    <w:p w:rsidR="005D3890" w:rsidRPr="005D3890" w:rsidRDefault="005D3890" w:rsidP="006C479E"/>
    <w:p w:rsidR="00063B5D" w:rsidRDefault="00565010" w:rsidP="00565010">
      <w:r>
        <w:rPr>
          <w:rFonts w:hint="eastAsia"/>
        </w:rPr>
        <w:t>在程式語言當中，</w:t>
      </w:r>
      <w:r w:rsidR="009A36A1">
        <w:rPr>
          <w:rFonts w:hint="eastAsia"/>
        </w:rPr>
        <w:t>表達</w:t>
      </w:r>
      <w:r>
        <w:rPr>
          <w:rFonts w:hint="eastAsia"/>
        </w:rPr>
        <w:t>數學運算式是很重要的</w:t>
      </w:r>
      <w:r w:rsidR="009A36A1">
        <w:rPr>
          <w:rFonts w:hint="eastAsia"/>
        </w:rPr>
        <w:t>能力，</w:t>
      </w:r>
      <w:r>
        <w:rPr>
          <w:rFonts w:hint="eastAsia"/>
        </w:rPr>
        <w:t>以下，</w:t>
      </w:r>
      <w:r w:rsidR="009A36A1">
        <w:rPr>
          <w:rFonts w:hint="eastAsia"/>
        </w:rPr>
        <w:t>就讓</w:t>
      </w:r>
      <w:r>
        <w:rPr>
          <w:rFonts w:hint="eastAsia"/>
        </w:rPr>
        <w:t>我們來看</w:t>
      </w:r>
      <w:r w:rsidR="009A36A1">
        <w:rPr>
          <w:rFonts w:hint="eastAsia"/>
        </w:rPr>
        <w:t>看數學運算式</w:t>
      </w:r>
      <w:r>
        <w:rPr>
          <w:rFonts w:hint="eastAsia"/>
        </w:rPr>
        <w:t>的</w:t>
      </w:r>
      <w:r w:rsidR="002D31F8">
        <w:rPr>
          <w:rFonts w:hint="eastAsia"/>
        </w:rPr>
        <w:t xml:space="preserve"> BNF </w:t>
      </w:r>
      <w:r w:rsidR="002D31F8">
        <w:rPr>
          <w:rFonts w:hint="eastAsia"/>
        </w:rPr>
        <w:t>規則</w:t>
      </w:r>
      <w:r>
        <w:rPr>
          <w:rFonts w:hint="eastAsia"/>
        </w:rPr>
        <w:t>，</w:t>
      </w:r>
      <w:r w:rsidR="009A36A1">
        <w:rPr>
          <w:rFonts w:hint="eastAsia"/>
        </w:rPr>
        <w:t>以</w:t>
      </w:r>
      <w:r w:rsidR="002D31F8">
        <w:rPr>
          <w:rFonts w:hint="eastAsia"/>
        </w:rPr>
        <w:t>便進一步</w:t>
      </w:r>
      <w:r w:rsidR="009A36A1">
        <w:rPr>
          <w:rFonts w:hint="eastAsia"/>
        </w:rPr>
        <w:t>說明程式</w:t>
      </w:r>
      <w:r w:rsidR="002D31F8">
        <w:rPr>
          <w:rFonts w:hint="eastAsia"/>
        </w:rPr>
        <w:t>和語法規則</w:t>
      </w:r>
      <w:r w:rsidR="005D3890">
        <w:rPr>
          <w:rFonts w:hint="eastAsia"/>
        </w:rPr>
        <w:t>之</w:t>
      </w:r>
      <w:r w:rsidR="009A36A1">
        <w:rPr>
          <w:rFonts w:hint="eastAsia"/>
        </w:rPr>
        <w:t>間的關係。</w:t>
      </w:r>
    </w:p>
    <w:p w:rsidR="00EA521F" w:rsidRPr="002D31F8" w:rsidRDefault="00EA521F" w:rsidP="00565010"/>
    <w:p w:rsidR="005D3890" w:rsidRDefault="005D3890" w:rsidP="005D3890">
      <w:r>
        <w:rPr>
          <w:rFonts w:hint="eastAsia"/>
        </w:rPr>
        <w:t>數學運算式乃是數字與加減乘除符號的組合，例如，在</w:t>
      </w:r>
      <w:r>
        <w:rPr>
          <w:rFonts w:hint="eastAsia"/>
        </w:rPr>
        <w:t xml:space="preserve"> 3+5*8-4/6 </w:t>
      </w:r>
      <w:r>
        <w:rPr>
          <w:rFonts w:hint="eastAsia"/>
        </w:rPr>
        <w:t>這個運算式中，就包含了許多數字與符號，其中的符號可能是加減乘除等四種</w:t>
      </w:r>
      <w:r w:rsidR="002D31F8">
        <w:rPr>
          <w:rFonts w:hint="eastAsia"/>
        </w:rPr>
        <w:t>，</w:t>
      </w:r>
      <w:r w:rsidR="003F69CF">
        <w:fldChar w:fldCharType="begin"/>
      </w:r>
      <w:r w:rsidR="002D31F8">
        <w:instrText xml:space="preserve"> </w:instrText>
      </w:r>
      <w:r w:rsidR="002D31F8">
        <w:rPr>
          <w:rFonts w:hint="eastAsia"/>
        </w:rPr>
        <w:instrText>REF _Ref223229602 \h</w:instrText>
      </w:r>
      <w:r w:rsidR="002D31F8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4</w:t>
      </w:r>
      <w:r w:rsidR="003F69CF">
        <w:fldChar w:fldCharType="end"/>
      </w:r>
      <w:r w:rsidR="002D31F8">
        <w:rPr>
          <w:rFonts w:hint="eastAsia"/>
        </w:rPr>
        <w:t>顯示了一組很簡單的數學運算式之語法規則。</w:t>
      </w:r>
    </w:p>
    <w:p w:rsidR="005D3890" w:rsidRDefault="005D3890" w:rsidP="005D38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5D3890" w:rsidTr="00427E4B">
        <w:tc>
          <w:tcPr>
            <w:tcW w:w="4181" w:type="dxa"/>
          </w:tcPr>
          <w:p w:rsidR="005D3890" w:rsidRDefault="005D3890" w:rsidP="00427E4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BNF </w:t>
            </w:r>
            <w:r>
              <w:rPr>
                <w:rFonts w:hint="eastAsia"/>
              </w:rPr>
              <w:t>語法</w:t>
            </w:r>
          </w:p>
        </w:tc>
        <w:tc>
          <w:tcPr>
            <w:tcW w:w="4181" w:type="dxa"/>
          </w:tcPr>
          <w:p w:rsidR="005D3890" w:rsidRDefault="002D31F8" w:rsidP="00427E4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語言的實際範例</w:t>
            </w:r>
          </w:p>
        </w:tc>
      </w:tr>
      <w:tr w:rsidR="005D3890" w:rsidTr="00427E4B">
        <w:tc>
          <w:tcPr>
            <w:tcW w:w="4181" w:type="dxa"/>
          </w:tcPr>
          <w:p w:rsidR="005D3890" w:rsidRDefault="005D3890" w:rsidP="00427E4B">
            <w:r>
              <w:rPr>
                <w:rFonts w:hint="eastAsia"/>
              </w:rPr>
              <w:t>E = N | E [+-*/] E</w:t>
            </w:r>
          </w:p>
          <w:p w:rsidR="005D3890" w:rsidRDefault="005D3890" w:rsidP="005D3890">
            <w:r>
              <w:rPr>
                <w:rFonts w:hint="eastAsia"/>
              </w:rPr>
              <w:t>N = [0-9]</w:t>
            </w:r>
            <w:r w:rsidR="002D31F8">
              <w:rPr>
                <w:rFonts w:hint="eastAsia"/>
              </w:rPr>
              <w:t>+</w:t>
            </w:r>
          </w:p>
        </w:tc>
        <w:tc>
          <w:tcPr>
            <w:tcW w:w="4181" w:type="dxa"/>
          </w:tcPr>
          <w:p w:rsidR="002D31F8" w:rsidRDefault="002D31F8" w:rsidP="00427E4B">
            <w:r>
              <w:rPr>
                <w:rFonts w:hint="eastAsia"/>
              </w:rPr>
              <w:t>3</w:t>
            </w:r>
          </w:p>
          <w:p w:rsidR="005D3890" w:rsidRDefault="002D31F8" w:rsidP="00427E4B">
            <w:r>
              <w:rPr>
                <w:rFonts w:hint="eastAsia"/>
              </w:rPr>
              <w:t>3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</w:p>
          <w:p w:rsidR="002D31F8" w:rsidRDefault="002D31F8" w:rsidP="00427E4B">
            <w:r>
              <w:rPr>
                <w:rFonts w:hint="eastAsia"/>
              </w:rPr>
              <w:t>3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 w:rsidR="00BE7519"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4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</w:t>
            </w:r>
          </w:p>
        </w:tc>
      </w:tr>
    </w:tbl>
    <w:p w:rsidR="00063B5D" w:rsidRDefault="00063B5D" w:rsidP="00063B5D">
      <w:pPr>
        <w:pStyle w:val="a8"/>
        <w:jc w:val="center"/>
      </w:pPr>
      <w:bookmarkStart w:id="14" w:name="_Ref22322960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4</w:t>
      </w:r>
      <w:r w:rsidR="003F69CF">
        <w:fldChar w:fldCharType="end"/>
      </w:r>
      <w:bookmarkEnd w:id="14"/>
      <w:r>
        <w:rPr>
          <w:rFonts w:hint="eastAsia"/>
        </w:rPr>
        <w:t>簡單的數學運算</w:t>
      </w:r>
      <w:r w:rsidR="005748DE">
        <w:rPr>
          <w:rFonts w:hint="eastAsia"/>
        </w:rPr>
        <w:t>式</w:t>
      </w:r>
      <w:r>
        <w:rPr>
          <w:rFonts w:hint="eastAsia"/>
        </w:rPr>
        <w:t>語法</w:t>
      </w:r>
    </w:p>
    <w:p w:rsidR="00EA521F" w:rsidRDefault="00EA521F" w:rsidP="00EA521F"/>
    <w:p w:rsidR="002D31F8" w:rsidRDefault="002D31F8" w:rsidP="002D31F8">
      <w:r>
        <w:rPr>
          <w:rFonts w:hint="eastAsia"/>
        </w:rPr>
        <w:t>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_Ref223229602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4</w:t>
      </w:r>
      <w:r w:rsidR="003F69CF">
        <w:fldChar w:fldCharType="end"/>
      </w:r>
      <w:r>
        <w:rPr>
          <w:rFonts w:hint="eastAsia"/>
        </w:rPr>
        <w:t>當中，我們利用符號</w:t>
      </w:r>
      <w:r>
        <w:rPr>
          <w:rFonts w:hint="eastAsia"/>
        </w:rPr>
        <w:t xml:space="preserve">N </w:t>
      </w:r>
      <w:r>
        <w:rPr>
          <w:rFonts w:hint="eastAsia"/>
        </w:rPr>
        <w:t>代表整數，</w:t>
      </w:r>
      <w:r>
        <w:rPr>
          <w:rFonts w:hint="eastAsia"/>
        </w:rPr>
        <w:t xml:space="preserve">N = [0-9]+ </w:t>
      </w:r>
      <w:r>
        <w:rPr>
          <w:rFonts w:hint="eastAsia"/>
        </w:rPr>
        <w:t>這一個規則可以用來表示所有的整數字串。其中，括號所框住的部分是候選字詞，因此</w:t>
      </w:r>
      <w:r>
        <w:rPr>
          <w:rFonts w:hint="eastAsia"/>
        </w:rPr>
        <w:t xml:space="preserve"> [0-9] </w:t>
      </w:r>
      <w:r>
        <w:rPr>
          <w:rFonts w:hint="eastAsia"/>
        </w:rPr>
        <w:t>代表字元</w:t>
      </w:r>
      <w:r>
        <w:rPr>
          <w:rFonts w:hint="eastAsia"/>
        </w:rPr>
        <w:t xml:space="preserve"> 0, 1, 2, 3, 4, 5, 6, 7, 8, 9 </w:t>
      </w:r>
      <w:r>
        <w:rPr>
          <w:rFonts w:hint="eastAsia"/>
        </w:rPr>
        <w:t>等字元，而加號</w:t>
      </w:r>
      <w:r>
        <w:rPr>
          <w:rFonts w:hint="eastAsia"/>
        </w:rPr>
        <w:t xml:space="preserve"> + </w:t>
      </w:r>
      <w:r>
        <w:rPr>
          <w:rFonts w:hint="eastAsia"/>
        </w:rPr>
        <w:t>代表的是這些字元會出現一次以上</w:t>
      </w:r>
      <w:r>
        <w:rPr>
          <w:rFonts w:hint="eastAsia"/>
        </w:rPr>
        <w:t xml:space="preserve"> (</w:t>
      </w:r>
      <w:r>
        <w:rPr>
          <w:rFonts w:hint="eastAsia"/>
        </w:rPr>
        <w:t>包含一次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D31F8" w:rsidRPr="002D31F8" w:rsidRDefault="002D31F8" w:rsidP="002D31F8"/>
    <w:p w:rsidR="005D3890" w:rsidRDefault="002D31F8" w:rsidP="00EA521F">
      <w:r>
        <w:rPr>
          <w:rFonts w:hint="eastAsia"/>
        </w:rPr>
        <w:lastRenderedPageBreak/>
        <w:t>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_Ref223229602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4</w:t>
      </w:r>
      <w:r w:rsidR="003F69CF">
        <w:fldChar w:fldCharType="end"/>
      </w:r>
      <w:r>
        <w:rPr>
          <w:rFonts w:hint="eastAsia"/>
        </w:rPr>
        <w:t>當中，我們利用了符號</w:t>
      </w:r>
      <w:r>
        <w:rPr>
          <w:rFonts w:hint="eastAsia"/>
        </w:rPr>
        <w:t xml:space="preserve"> E </w:t>
      </w:r>
      <w:r>
        <w:rPr>
          <w:rFonts w:hint="eastAsia"/>
        </w:rPr>
        <w:t>代表數學運算式，</w:t>
      </w:r>
      <w:r>
        <w:rPr>
          <w:rFonts w:hint="eastAsia"/>
        </w:rPr>
        <w:t xml:space="preserve">E = N | E [+-*/] E </w:t>
      </w:r>
      <w:r>
        <w:rPr>
          <w:rFonts w:hint="eastAsia"/>
        </w:rPr>
        <w:t>這樣的語法規則代表了一個數學式可以由單一的整數構成，也可以由兩個運算式透過</w:t>
      </w:r>
      <w:r>
        <w:rPr>
          <w:rFonts w:hint="eastAsia"/>
        </w:rPr>
        <w:t xml:space="preserve"> [+-*/] </w:t>
      </w:r>
      <w:r>
        <w:rPr>
          <w:rFonts w:hint="eastAsia"/>
        </w:rPr>
        <w:t>符號連接而成，其中的直線符號</w:t>
      </w:r>
      <w:r>
        <w:rPr>
          <w:rFonts w:hint="eastAsia"/>
        </w:rPr>
        <w:t xml:space="preserve"> | </w:t>
      </w:r>
      <w:r>
        <w:rPr>
          <w:rFonts w:hint="eastAsia"/>
        </w:rPr>
        <w:t>代表『或者』的意思。</w:t>
      </w:r>
    </w:p>
    <w:p w:rsidR="00D85941" w:rsidRDefault="00D85941" w:rsidP="00EA521F"/>
    <w:p w:rsidR="002D31F8" w:rsidRDefault="002D31F8" w:rsidP="00EA521F">
      <w:r>
        <w:rPr>
          <w:rFonts w:hint="eastAsia"/>
        </w:rPr>
        <w:t>雖然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_Ref223229602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4</w:t>
      </w:r>
      <w:r w:rsidR="003F69CF">
        <w:fldChar w:fldCharType="end"/>
      </w:r>
      <w:r>
        <w:rPr>
          <w:rFonts w:hint="eastAsia"/>
        </w:rPr>
        <w:t xml:space="preserve"> (a) </w:t>
      </w:r>
      <w:r>
        <w:rPr>
          <w:rFonts w:hint="eastAsia"/>
        </w:rPr>
        <w:t>的</w:t>
      </w:r>
      <w:r w:rsidR="00EA521F">
        <w:rPr>
          <w:rFonts w:hint="eastAsia"/>
        </w:rPr>
        <w:t>語法雖然可以產生許多數學運算式，但是，</w:t>
      </w:r>
      <w:r w:rsidR="00ED04E7">
        <w:rPr>
          <w:rFonts w:hint="eastAsia"/>
        </w:rPr>
        <w:t>若要作為程式語言的語法，用來製作編譯器，那就會產生相當大的問題</w:t>
      </w:r>
      <w:r>
        <w:rPr>
          <w:rFonts w:hint="eastAsia"/>
        </w:rPr>
        <w:t>。因為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_Ref223229602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4</w:t>
      </w:r>
      <w:r w:rsidR="003F69CF">
        <w:fldChar w:fldCharType="end"/>
      </w:r>
      <w:r>
        <w:rPr>
          <w:rFonts w:hint="eastAsia"/>
        </w:rPr>
        <w:t xml:space="preserve"> (a) </w:t>
      </w:r>
      <w:r>
        <w:rPr>
          <w:rFonts w:hint="eastAsia"/>
        </w:rPr>
        <w:t>的</w:t>
      </w:r>
      <w:r w:rsidR="00ED04E7">
        <w:rPr>
          <w:rFonts w:hint="eastAsia"/>
        </w:rPr>
        <w:t>語法具有歧義性</w:t>
      </w:r>
      <w:r w:rsidR="00E3070B">
        <w:rPr>
          <w:rFonts w:hint="eastAsia"/>
        </w:rPr>
        <w:t xml:space="preserve"> (A</w:t>
      </w:r>
      <w:r w:rsidR="00E3070B" w:rsidRPr="00E3070B">
        <w:t>mbigu</w:t>
      </w:r>
      <w:r w:rsidR="00A63340">
        <w:rPr>
          <w:rFonts w:hint="eastAsia"/>
        </w:rPr>
        <w:t>ous</w:t>
      </w:r>
      <w:r w:rsidR="00E3070B">
        <w:rPr>
          <w:rFonts w:hint="eastAsia"/>
        </w:rPr>
        <w:t>)</w:t>
      </w:r>
      <w:r w:rsidR="00ED04E7">
        <w:rPr>
          <w:rFonts w:hint="eastAsia"/>
        </w:rPr>
        <w:t>，也就是同一個運算式可能會被剖析為不同的語法樹。</w:t>
      </w:r>
    </w:p>
    <w:p w:rsidR="002D31F8" w:rsidRPr="002D31F8" w:rsidRDefault="002D31F8" w:rsidP="00EA521F"/>
    <w:p w:rsidR="00E05EE6" w:rsidRDefault="00EA521F" w:rsidP="00EA521F">
      <w:r>
        <w:rPr>
          <w:rFonts w:hint="eastAsia"/>
        </w:rPr>
        <w:t>舉例而言，</w:t>
      </w:r>
      <w:r w:rsidR="00ED04E7">
        <w:rPr>
          <w:rFonts w:hint="eastAsia"/>
        </w:rPr>
        <w:t>對於</w:t>
      </w:r>
      <w:r w:rsidR="00ED04E7">
        <w:rPr>
          <w:rFonts w:hint="eastAsia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3"/>
        </w:smartTagPr>
        <w:r w:rsidR="00ED04E7">
          <w:rPr>
            <w:rFonts w:hint="eastAsia"/>
          </w:rPr>
          <w:t>3-1-2</w:t>
        </w:r>
      </w:smartTag>
      <w:r w:rsidR="00ED04E7">
        <w:rPr>
          <w:rFonts w:hint="eastAsia"/>
        </w:rPr>
        <w:t xml:space="preserve"> </w:t>
      </w:r>
      <w:r w:rsidR="00ED04E7">
        <w:rPr>
          <w:rFonts w:hint="eastAsia"/>
        </w:rPr>
        <w:t>這個運算式而言，根據</w:t>
      </w:r>
      <w:r w:rsidR="003F69CF">
        <w:fldChar w:fldCharType="begin"/>
      </w:r>
      <w:r w:rsidR="00ED04E7">
        <w:instrText xml:space="preserve"> </w:instrText>
      </w:r>
      <w:r w:rsidR="00ED04E7">
        <w:rPr>
          <w:rFonts w:hint="eastAsia"/>
        </w:rPr>
        <w:instrText>REF _Ref223229602 \h</w:instrText>
      </w:r>
      <w:r w:rsidR="00ED04E7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4</w:t>
      </w:r>
      <w:r w:rsidR="003F69CF">
        <w:fldChar w:fldCharType="end"/>
      </w:r>
      <w:r w:rsidR="00ED04E7">
        <w:rPr>
          <w:rFonts w:hint="eastAsia"/>
        </w:rPr>
        <w:t>的語法，可以生成</w:t>
      </w:r>
      <w:r w:rsidR="003F69CF">
        <w:fldChar w:fldCharType="begin"/>
      </w:r>
      <w:r w:rsidR="00ED04E7">
        <w:instrText xml:space="preserve"> </w:instrText>
      </w:r>
      <w:r w:rsidR="00ED04E7">
        <w:rPr>
          <w:rFonts w:hint="eastAsia"/>
        </w:rPr>
        <w:instrText>REF _Ref223230587 \h</w:instrText>
      </w:r>
      <w:r w:rsidR="00ED04E7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5</w:t>
      </w:r>
      <w:r w:rsidR="003F69CF">
        <w:fldChar w:fldCharType="end"/>
      </w:r>
      <w:r w:rsidR="00ED04E7">
        <w:rPr>
          <w:rFonts w:hint="eastAsia"/>
        </w:rPr>
        <w:t>中的</w:t>
      </w:r>
      <w:r w:rsidR="008B7715">
        <w:rPr>
          <w:rFonts w:hint="eastAsia"/>
        </w:rPr>
        <w:t>兩</w:t>
      </w:r>
      <w:r w:rsidR="00CB38D4">
        <w:rPr>
          <w:rFonts w:hint="eastAsia"/>
        </w:rPr>
        <w:t>棵</w:t>
      </w:r>
      <w:r w:rsidR="008B7715">
        <w:rPr>
          <w:rFonts w:hint="eastAsia"/>
        </w:rPr>
        <w:t>樹狀結構</w:t>
      </w:r>
      <w:r w:rsidR="00E05EE6">
        <w:rPr>
          <w:rFonts w:hint="eastAsia"/>
        </w:rPr>
        <w:t>，其中</w:t>
      </w:r>
      <w:r w:rsidR="003F69CF">
        <w:fldChar w:fldCharType="begin"/>
      </w:r>
      <w:r w:rsidR="00E05EE6">
        <w:instrText xml:space="preserve"> </w:instrText>
      </w:r>
      <w:r w:rsidR="00E05EE6">
        <w:rPr>
          <w:rFonts w:hint="eastAsia"/>
        </w:rPr>
        <w:instrText>REF _Ref223230587 \h</w:instrText>
      </w:r>
      <w:r w:rsidR="00E05EE6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5</w:t>
      </w:r>
      <w:r w:rsidR="003F69CF">
        <w:fldChar w:fldCharType="end"/>
      </w:r>
      <w:r w:rsidR="00E05EE6">
        <w:rPr>
          <w:rFonts w:hint="eastAsia"/>
        </w:rPr>
        <w:t xml:space="preserve"> (a) </w:t>
      </w:r>
      <w:r w:rsidR="00E05EE6">
        <w:rPr>
          <w:rFonts w:hint="eastAsia"/>
        </w:rPr>
        <w:t>是</w:t>
      </w:r>
      <w:r w:rsidR="00E05EE6">
        <w:rPr>
          <w:rFonts w:hint="eastAsia"/>
        </w:rPr>
        <w:t xml:space="preserve"> (3-1)-2 </w:t>
      </w:r>
      <w:r w:rsidR="00E05EE6">
        <w:rPr>
          <w:rFonts w:hint="eastAsia"/>
        </w:rPr>
        <w:t>的語法樹，而</w:t>
      </w:r>
      <w:r w:rsidR="003F69CF">
        <w:fldChar w:fldCharType="begin"/>
      </w:r>
      <w:r w:rsidR="00E05EE6">
        <w:instrText xml:space="preserve"> </w:instrText>
      </w:r>
      <w:r w:rsidR="00E05EE6">
        <w:rPr>
          <w:rFonts w:hint="eastAsia"/>
        </w:rPr>
        <w:instrText>REF _Ref223230587 \h</w:instrText>
      </w:r>
      <w:r w:rsidR="00E05EE6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5</w:t>
      </w:r>
      <w:r w:rsidR="003F69CF">
        <w:fldChar w:fldCharType="end"/>
      </w:r>
      <w:r w:rsidR="00E05EE6">
        <w:rPr>
          <w:rFonts w:hint="eastAsia"/>
        </w:rPr>
        <w:t xml:space="preserve"> (b) </w:t>
      </w:r>
      <w:r w:rsidR="00E05EE6">
        <w:rPr>
          <w:rFonts w:hint="eastAsia"/>
        </w:rPr>
        <w:t>則代表</w:t>
      </w:r>
      <w:r w:rsidR="00E05EE6">
        <w:rPr>
          <w:rFonts w:hint="eastAsia"/>
        </w:rPr>
        <w:t xml:space="preserve">3-(1-2) </w:t>
      </w:r>
      <w:r w:rsidR="00E05EE6">
        <w:rPr>
          <w:rFonts w:hint="eastAsia"/>
        </w:rPr>
        <w:t>的語法樹。</w:t>
      </w:r>
    </w:p>
    <w:p w:rsidR="00E05EE6" w:rsidRDefault="00E05EE6" w:rsidP="00EA521F"/>
    <w:p w:rsidR="00E05EE6" w:rsidRDefault="00E05EE6" w:rsidP="00E05EE6">
      <w:r>
        <w:rPr>
          <w:rFonts w:hint="eastAsia"/>
        </w:rPr>
        <w:t>這兩科語法樹的運算順序不同，導致兩</w:t>
      </w:r>
      <w:r w:rsidR="00CB38D4">
        <w:rPr>
          <w:rFonts w:hint="eastAsia"/>
        </w:rPr>
        <w:t>棵</w:t>
      </w:r>
      <w:r>
        <w:rPr>
          <w:rFonts w:hint="eastAsia"/>
        </w:rPr>
        <w:t>樹的運算結果也不相同，在</w:t>
      </w:r>
      <w:r w:rsidR="003F69CF">
        <w:fldChar w:fldCharType="begin"/>
      </w:r>
      <w:r w:rsidR="008B7715">
        <w:instrText xml:space="preserve"> </w:instrText>
      </w:r>
      <w:r w:rsidR="008B7715">
        <w:rPr>
          <w:rFonts w:hint="eastAsia"/>
        </w:rPr>
        <w:instrText>REF _Ref223230587 \h</w:instrText>
      </w:r>
      <w:r w:rsidR="008B7715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5</w:t>
      </w:r>
      <w:r w:rsidR="003F69CF">
        <w:fldChar w:fldCharType="end"/>
      </w:r>
      <w:r w:rsidR="008B7715">
        <w:rPr>
          <w:rFonts w:hint="eastAsia"/>
        </w:rPr>
        <w:t xml:space="preserve"> (a) </w:t>
      </w:r>
      <w:r>
        <w:rPr>
          <w:rFonts w:hint="eastAsia"/>
        </w:rPr>
        <w:t>當中，</w:t>
      </w:r>
      <w:r w:rsidR="008B7715">
        <w:rPr>
          <w:rFonts w:hint="eastAsia"/>
        </w:rPr>
        <w:t>(3-1) - 2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8B7715">
        <w:rPr>
          <w:rFonts w:hint="eastAsia"/>
        </w:rPr>
        <w:t>運算結果為</w:t>
      </w:r>
      <w:r w:rsidR="008B7715">
        <w:rPr>
          <w:rFonts w:hint="eastAsia"/>
        </w:rPr>
        <w:t xml:space="preserve"> 0</w:t>
      </w:r>
      <w:r w:rsidR="008B7715">
        <w:rPr>
          <w:rFonts w:hint="eastAsia"/>
        </w:rPr>
        <w:t>，</w:t>
      </w:r>
      <w:r w:rsidR="00ED04E7">
        <w:rPr>
          <w:rFonts w:hint="eastAsia"/>
        </w:rPr>
        <w:t>但是</w:t>
      </w:r>
      <w:r>
        <w:rPr>
          <w:rFonts w:hint="eastAsia"/>
        </w:rPr>
        <w:t>在</w:t>
      </w:r>
      <w:r w:rsidR="003F69CF">
        <w:fldChar w:fldCharType="begin"/>
      </w:r>
      <w:r w:rsidR="008B7715">
        <w:instrText xml:space="preserve"> </w:instrText>
      </w:r>
      <w:r w:rsidR="008B7715">
        <w:rPr>
          <w:rFonts w:hint="eastAsia"/>
        </w:rPr>
        <w:instrText>REF _Ref223230587 \h</w:instrText>
      </w:r>
      <w:r w:rsidR="008B7715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5</w:t>
      </w:r>
      <w:r w:rsidR="003F69CF">
        <w:fldChar w:fldCharType="end"/>
      </w:r>
      <w:r w:rsidR="008B7715">
        <w:rPr>
          <w:rFonts w:hint="eastAsia"/>
        </w:rPr>
        <w:t xml:space="preserve"> (b) </w:t>
      </w:r>
      <w:r>
        <w:rPr>
          <w:rFonts w:hint="eastAsia"/>
        </w:rPr>
        <w:t>當中，</w:t>
      </w:r>
      <w:r w:rsidR="008B7715">
        <w:rPr>
          <w:rFonts w:hint="eastAsia"/>
        </w:rPr>
        <w:t>3-(1-2)</w:t>
      </w:r>
      <w:r>
        <w:rPr>
          <w:rFonts w:hint="eastAsia"/>
        </w:rPr>
        <w:t xml:space="preserve"> </w:t>
      </w:r>
      <w:r>
        <w:rPr>
          <w:rFonts w:hint="eastAsia"/>
        </w:rPr>
        <w:t>的運算結果卻</w:t>
      </w:r>
      <w:r w:rsidR="008B7715">
        <w:rPr>
          <w:rFonts w:hint="eastAsia"/>
        </w:rPr>
        <w:t>是</w:t>
      </w:r>
      <w:r w:rsidR="008B7715">
        <w:rPr>
          <w:rFonts w:hint="eastAsia"/>
        </w:rPr>
        <w:t xml:space="preserve"> 4</w:t>
      </w:r>
      <w:r>
        <w:rPr>
          <w:rFonts w:hint="eastAsia"/>
        </w:rPr>
        <w:t>。</w:t>
      </w:r>
    </w:p>
    <w:p w:rsidR="00E05EE6" w:rsidRDefault="00E05EE6" w:rsidP="00EA521F"/>
    <w:p w:rsidR="00EA521F" w:rsidRPr="00ED04E7" w:rsidRDefault="00E05EE6" w:rsidP="00EA521F">
      <w:r>
        <w:rPr>
          <w:rFonts w:hint="eastAsia"/>
        </w:rPr>
        <w:t>這樣的特性稱為語法的歧義性，也就是該語法會導出不同的語法樹，而且這些語法樹將代表不同意義。</w:t>
      </w:r>
    </w:p>
    <w:p w:rsidR="00EA521F" w:rsidRPr="00EA521F" w:rsidRDefault="007129F1" w:rsidP="00EA521F">
      <w:r>
        <w:rPr>
          <w:noProof/>
        </w:rPr>
        <w:drawing>
          <wp:inline distT="0" distB="0" distL="0" distR="0">
            <wp:extent cx="5274310" cy="2442421"/>
            <wp:effectExtent l="19050" t="0" r="2540" b="0"/>
            <wp:docPr id="15" name="物件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94638" cy="3656013"/>
                      <a:chOff x="571500" y="2143125"/>
                      <a:chExt cx="7894638" cy="3656013"/>
                    </a:xfrm>
                  </a:grpSpPr>
                  <a:grpSp>
                    <a:nvGrpSpPr>
                      <a:cNvPr id="18435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571500" y="2143125"/>
                        <a:ext cx="7894638" cy="3656013"/>
                        <a:chOff x="178563" y="2786058"/>
                        <a:chExt cx="7893899" cy="3655480"/>
                      </a:xfrm>
                    </a:grpSpPr>
                    <a:grpSp>
                      <a:nvGrpSpPr>
                        <a:cNvPr id="3" name="群組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8563" y="2786058"/>
                          <a:ext cx="3036604" cy="2999938"/>
                          <a:chOff x="178563" y="2786058"/>
                          <a:chExt cx="3036604" cy="2999938"/>
                        </a:xfrm>
                      </a:grpSpPr>
                      <a:sp>
                        <a:nvSpPr>
                          <a:cNvPr id="34" name="矩形 33"/>
                          <a:cNvSpPr/>
                        </a:nvSpPr>
                        <a:spPr>
                          <a:xfrm>
                            <a:off x="1643689" y="2786058"/>
                            <a:ext cx="642877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矩形 34"/>
                          <a:cNvSpPr/>
                        </a:nvSpPr>
                        <a:spPr>
                          <a:xfrm>
                            <a:off x="643657" y="3500329"/>
                            <a:ext cx="642877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矩形 35"/>
                          <a:cNvSpPr/>
                        </a:nvSpPr>
                        <a:spPr>
                          <a:xfrm>
                            <a:off x="2572289" y="3500329"/>
                            <a:ext cx="642878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矩形 36"/>
                          <a:cNvSpPr/>
                        </a:nvSpPr>
                        <a:spPr>
                          <a:xfrm>
                            <a:off x="1572258" y="3500329"/>
                            <a:ext cx="642878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'-'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矩形 37"/>
                          <a:cNvSpPr/>
                        </a:nvSpPr>
                        <a:spPr>
                          <a:xfrm>
                            <a:off x="2537367" y="4355867"/>
                            <a:ext cx="642878" cy="35713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N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矩形 38"/>
                          <a:cNvSpPr/>
                        </a:nvSpPr>
                        <a:spPr>
                          <a:xfrm>
                            <a:off x="178563" y="4357454"/>
                            <a:ext cx="500016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矩形 39"/>
                          <a:cNvSpPr/>
                        </a:nvSpPr>
                        <a:spPr>
                          <a:xfrm>
                            <a:off x="1392887" y="4357454"/>
                            <a:ext cx="428585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矩形 40"/>
                          <a:cNvSpPr/>
                        </a:nvSpPr>
                        <a:spPr>
                          <a:xfrm>
                            <a:off x="821441" y="4357454"/>
                            <a:ext cx="428585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'-'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2" name="直線單箭頭接點 41"/>
                          <a:cNvCxnSpPr>
                            <a:stCxn id="34" idx="2"/>
                            <a:endCxn id="35" idx="0"/>
                          </a:cNvCxnSpPr>
                        </a:nvCxnSpPr>
                        <a:spPr>
                          <a:xfrm rot="5400000">
                            <a:off x="1285751" y="2821746"/>
                            <a:ext cx="357135" cy="10000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3" name="直線單箭頭接點 42"/>
                          <a:cNvCxnSpPr>
                            <a:stCxn id="34" idx="2"/>
                            <a:endCxn id="37" idx="0"/>
                          </a:cNvCxnSpPr>
                        </a:nvCxnSpPr>
                        <a:spPr>
                          <a:xfrm rot="5400000">
                            <a:off x="1750050" y="3286046"/>
                            <a:ext cx="357135" cy="714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4" name="直線單箭頭接點 43"/>
                          <a:cNvCxnSpPr>
                            <a:stCxn id="34" idx="2"/>
                            <a:endCxn id="36" idx="0"/>
                          </a:cNvCxnSpPr>
                        </a:nvCxnSpPr>
                        <a:spPr>
                          <a:xfrm rot="16200000" flipH="1">
                            <a:off x="2250067" y="2857461"/>
                            <a:ext cx="357135" cy="9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5" name="直線單箭頭接點 44"/>
                          <a:cNvCxnSpPr>
                            <a:endCxn id="38" idx="0"/>
                          </a:cNvCxnSpPr>
                        </a:nvCxnSpPr>
                        <a:spPr>
                          <a:xfrm rot="5400000">
                            <a:off x="2608812" y="4106666"/>
                            <a:ext cx="499989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6" name="直線單箭頭接點 45"/>
                          <a:cNvCxnSpPr>
                            <a:endCxn id="39" idx="0"/>
                          </a:cNvCxnSpPr>
                        </a:nvCxnSpPr>
                        <a:spPr>
                          <a:xfrm rot="5400000">
                            <a:off x="429379" y="3857451"/>
                            <a:ext cx="499989" cy="500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7" name="直線單箭頭接點 46"/>
                          <a:cNvCxnSpPr>
                            <a:endCxn id="41" idx="0"/>
                          </a:cNvCxnSpPr>
                        </a:nvCxnSpPr>
                        <a:spPr>
                          <a:xfrm rot="16200000" flipH="1">
                            <a:off x="732562" y="4054284"/>
                            <a:ext cx="499989" cy="1063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直線單箭頭接點 47"/>
                          <a:cNvCxnSpPr>
                            <a:endCxn id="40" idx="0"/>
                          </a:cNvCxnSpPr>
                        </a:nvCxnSpPr>
                        <a:spPr>
                          <a:xfrm rot="16200000" flipH="1">
                            <a:off x="1018285" y="3768560"/>
                            <a:ext cx="499989" cy="6777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9" name="矩形 48"/>
                          <a:cNvSpPr/>
                        </a:nvSpPr>
                        <a:spPr>
                          <a:xfrm>
                            <a:off x="178563" y="4928871"/>
                            <a:ext cx="500016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N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0" name="矩形 49"/>
                          <a:cNvSpPr/>
                        </a:nvSpPr>
                        <a:spPr>
                          <a:xfrm>
                            <a:off x="178563" y="5428861"/>
                            <a:ext cx="500016" cy="35713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'3'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1" name="矩形 50"/>
                          <a:cNvSpPr/>
                        </a:nvSpPr>
                        <a:spPr>
                          <a:xfrm>
                            <a:off x="1392887" y="4928871"/>
                            <a:ext cx="428585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N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2" name="矩形 51"/>
                          <a:cNvSpPr/>
                        </a:nvSpPr>
                        <a:spPr>
                          <a:xfrm>
                            <a:off x="1392887" y="5428861"/>
                            <a:ext cx="428585" cy="35713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'1'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53" name="直線單箭頭接點 52"/>
                          <a:cNvCxnSpPr>
                            <a:stCxn id="40" idx="2"/>
                            <a:endCxn id="51" idx="0"/>
                          </a:cNvCxnSpPr>
                        </a:nvCxnSpPr>
                        <a:spPr>
                          <a:xfrm rot="5400000">
                            <a:off x="1500832" y="4822524"/>
                            <a:ext cx="21428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4" name="直線單箭頭接點 53"/>
                          <a:cNvCxnSpPr>
                            <a:stCxn id="51" idx="2"/>
                            <a:endCxn id="52" idx="0"/>
                          </a:cNvCxnSpPr>
                        </a:nvCxnSpPr>
                        <a:spPr>
                          <a:xfrm rot="5400000">
                            <a:off x="1536546" y="5358227"/>
                            <a:ext cx="14285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5" name="直線單箭頭接點 54"/>
                          <a:cNvCxnSpPr>
                            <a:stCxn id="39" idx="2"/>
                            <a:endCxn id="49" idx="0"/>
                          </a:cNvCxnSpPr>
                        </a:nvCxnSpPr>
                        <a:spPr>
                          <a:xfrm rot="5400000">
                            <a:off x="321430" y="4822524"/>
                            <a:ext cx="214282" cy="1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6" name="直線單箭頭接點 55"/>
                          <a:cNvCxnSpPr>
                            <a:stCxn id="49" idx="2"/>
                            <a:endCxn id="50" idx="0"/>
                          </a:cNvCxnSpPr>
                        </a:nvCxnSpPr>
                        <a:spPr>
                          <a:xfrm rot="5400000">
                            <a:off x="357144" y="5358227"/>
                            <a:ext cx="142854" cy="1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7" name="矩形 56"/>
                          <a:cNvSpPr/>
                        </a:nvSpPr>
                        <a:spPr>
                          <a:xfrm>
                            <a:off x="2537367" y="4939982"/>
                            <a:ext cx="642878" cy="35713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'2'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58" name="直線單箭頭接點 57"/>
                          <a:cNvCxnSpPr>
                            <a:stCxn id="38" idx="2"/>
                            <a:endCxn id="57" idx="0"/>
                          </a:cNvCxnSpPr>
                        </a:nvCxnSpPr>
                        <a:spPr>
                          <a:xfrm rot="5400000">
                            <a:off x="2745317" y="4827286"/>
                            <a:ext cx="226979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4" name="群組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929506" y="2786058"/>
                          <a:ext cx="3142956" cy="2999938"/>
                          <a:chOff x="643226" y="2786058"/>
                          <a:chExt cx="3142956" cy="2999938"/>
                        </a:xfrm>
                      </a:grpSpPr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1643257" y="2786058"/>
                            <a:ext cx="642877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矩形 9"/>
                          <a:cNvSpPr/>
                        </a:nvSpPr>
                        <a:spPr>
                          <a:xfrm>
                            <a:off x="643226" y="3500329"/>
                            <a:ext cx="642877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矩形 10"/>
                          <a:cNvSpPr/>
                        </a:nvSpPr>
                        <a:spPr>
                          <a:xfrm>
                            <a:off x="2571858" y="3500329"/>
                            <a:ext cx="642878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矩形 11"/>
                          <a:cNvSpPr/>
                        </a:nvSpPr>
                        <a:spPr>
                          <a:xfrm>
                            <a:off x="1571826" y="3500329"/>
                            <a:ext cx="642878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'-'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矩形 12"/>
                          <a:cNvSpPr/>
                        </a:nvSpPr>
                        <a:spPr>
                          <a:xfrm>
                            <a:off x="643226" y="4357454"/>
                            <a:ext cx="642877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N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矩形 13"/>
                          <a:cNvSpPr/>
                        </a:nvSpPr>
                        <a:spPr>
                          <a:xfrm>
                            <a:off x="2143273" y="4357454"/>
                            <a:ext cx="500016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矩形 14"/>
                          <a:cNvSpPr/>
                        </a:nvSpPr>
                        <a:spPr>
                          <a:xfrm>
                            <a:off x="3357597" y="4357454"/>
                            <a:ext cx="428585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E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矩形 15"/>
                          <a:cNvSpPr/>
                        </a:nvSpPr>
                        <a:spPr>
                          <a:xfrm>
                            <a:off x="2786151" y="4357454"/>
                            <a:ext cx="428585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'-'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7" name="直線單箭頭接點 16"/>
                          <a:cNvCxnSpPr>
                            <a:stCxn id="9" idx="2"/>
                            <a:endCxn id="10" idx="0"/>
                          </a:cNvCxnSpPr>
                        </a:nvCxnSpPr>
                        <a:spPr>
                          <a:xfrm rot="5400000">
                            <a:off x="1286906" y="2821746"/>
                            <a:ext cx="357135" cy="10000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8" name="直線單箭頭接點 17"/>
                          <a:cNvCxnSpPr>
                            <a:stCxn id="9" idx="2"/>
                            <a:endCxn id="12" idx="0"/>
                          </a:cNvCxnSpPr>
                        </a:nvCxnSpPr>
                        <a:spPr>
                          <a:xfrm rot="5400000">
                            <a:off x="1751207" y="3286046"/>
                            <a:ext cx="357135" cy="7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直線單箭頭接點 18"/>
                          <a:cNvCxnSpPr>
                            <a:stCxn id="9" idx="2"/>
                            <a:endCxn id="11" idx="0"/>
                          </a:cNvCxnSpPr>
                        </a:nvCxnSpPr>
                        <a:spPr>
                          <a:xfrm rot="16200000" flipH="1">
                            <a:off x="2251222" y="2857461"/>
                            <a:ext cx="357135" cy="9286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直線單箭頭接點 19"/>
                          <a:cNvCxnSpPr>
                            <a:stCxn id="10" idx="2"/>
                            <a:endCxn id="13" idx="0"/>
                          </a:cNvCxnSpPr>
                        </a:nvCxnSpPr>
                        <a:spPr>
                          <a:xfrm rot="5400000">
                            <a:off x="714669" y="4108253"/>
                            <a:ext cx="499990" cy="1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線單箭頭接點 20"/>
                          <a:cNvCxnSpPr>
                            <a:stCxn id="11" idx="2"/>
                            <a:endCxn id="14" idx="0"/>
                          </a:cNvCxnSpPr>
                        </a:nvCxnSpPr>
                        <a:spPr>
                          <a:xfrm rot="5400000">
                            <a:off x="2394088" y="3857451"/>
                            <a:ext cx="499989" cy="500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直線單箭頭接點 21"/>
                          <a:cNvCxnSpPr>
                            <a:stCxn id="11" idx="2"/>
                            <a:endCxn id="16" idx="0"/>
                          </a:cNvCxnSpPr>
                        </a:nvCxnSpPr>
                        <a:spPr>
                          <a:xfrm rot="16200000" flipH="1">
                            <a:off x="2696478" y="4053490"/>
                            <a:ext cx="499989" cy="107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" name="直線單箭頭接點 22"/>
                          <a:cNvCxnSpPr>
                            <a:stCxn id="11" idx="2"/>
                            <a:endCxn id="15" idx="0"/>
                          </a:cNvCxnSpPr>
                        </a:nvCxnSpPr>
                        <a:spPr>
                          <a:xfrm rot="16200000" flipH="1">
                            <a:off x="2982201" y="3767766"/>
                            <a:ext cx="499989" cy="6793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4" name="矩形 23"/>
                          <a:cNvSpPr/>
                        </a:nvSpPr>
                        <a:spPr>
                          <a:xfrm>
                            <a:off x="2143273" y="4928871"/>
                            <a:ext cx="500016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N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矩形 24"/>
                          <a:cNvSpPr/>
                        </a:nvSpPr>
                        <a:spPr>
                          <a:xfrm>
                            <a:off x="2143273" y="5428861"/>
                            <a:ext cx="500016" cy="35713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'1'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矩形 25"/>
                          <a:cNvSpPr/>
                        </a:nvSpPr>
                        <a:spPr>
                          <a:xfrm>
                            <a:off x="3357597" y="4928871"/>
                            <a:ext cx="428585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N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矩形 26"/>
                          <a:cNvSpPr/>
                        </a:nvSpPr>
                        <a:spPr>
                          <a:xfrm>
                            <a:off x="3357597" y="5428861"/>
                            <a:ext cx="428585" cy="35713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'2'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8" name="直線單箭頭接點 27"/>
                          <a:cNvCxnSpPr>
                            <a:stCxn id="15" idx="2"/>
                            <a:endCxn id="26" idx="0"/>
                          </a:cNvCxnSpPr>
                        </a:nvCxnSpPr>
                        <a:spPr>
                          <a:xfrm rot="5400000">
                            <a:off x="3464749" y="4821730"/>
                            <a:ext cx="214282" cy="3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直線單箭頭接點 28"/>
                          <a:cNvCxnSpPr>
                            <a:stCxn id="26" idx="2"/>
                            <a:endCxn id="27" idx="0"/>
                          </a:cNvCxnSpPr>
                        </a:nvCxnSpPr>
                        <a:spPr>
                          <a:xfrm rot="5400000">
                            <a:off x="3500462" y="5357433"/>
                            <a:ext cx="142854" cy="3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線單箭頭接點 29"/>
                          <a:cNvCxnSpPr>
                            <a:stCxn id="14" idx="2"/>
                            <a:endCxn id="24" idx="0"/>
                          </a:cNvCxnSpPr>
                        </a:nvCxnSpPr>
                        <a:spPr>
                          <a:xfrm rot="5400000">
                            <a:off x="2286140" y="4822524"/>
                            <a:ext cx="214282" cy="1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直線單箭頭接點 30"/>
                          <a:cNvCxnSpPr>
                            <a:stCxn id="24" idx="2"/>
                            <a:endCxn id="25" idx="0"/>
                          </a:cNvCxnSpPr>
                        </a:nvCxnSpPr>
                        <a:spPr>
                          <a:xfrm rot="5400000">
                            <a:off x="2321854" y="5358227"/>
                            <a:ext cx="142854" cy="1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2" name="矩形 31"/>
                          <a:cNvSpPr/>
                        </a:nvSpPr>
                        <a:spPr>
                          <a:xfrm>
                            <a:off x="643226" y="4941569"/>
                            <a:ext cx="642877" cy="3571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'3'</a:t>
                              </a:r>
                              <a:endParaRPr lang="zh-TW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3" name="直線單箭頭接點 32"/>
                          <a:cNvCxnSpPr>
                            <a:stCxn id="13" idx="2"/>
                            <a:endCxn id="32" idx="0"/>
                          </a:cNvCxnSpPr>
                        </a:nvCxnSpPr>
                        <a:spPr>
                          <a:xfrm rot="5400000">
                            <a:off x="851175" y="4827286"/>
                            <a:ext cx="226979" cy="1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8439" name="文字方塊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1472" y="6072206"/>
                          <a:ext cx="2691763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/>
                              <a:t>(a). </a:t>
                            </a:r>
                            <a:r>
                              <a:rPr lang="zh-TW" altLang="en-US" dirty="0" smtClean="0"/>
                              <a:t>語意：</a:t>
                            </a:r>
                            <a:r>
                              <a:rPr lang="en-US" altLang="zh-TW" dirty="0"/>
                              <a:t>(3 - 1) - 2  = 0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440" name="文字方塊 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2066" y="6000768"/>
                          <a:ext cx="2755883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/>
                              <a:t>(b). </a:t>
                            </a:r>
                            <a:r>
                              <a:rPr lang="zh-TW" altLang="en-US" dirty="0" smtClean="0"/>
                              <a:t>語意： </a:t>
                            </a:r>
                            <a:r>
                              <a:rPr lang="en-US" altLang="zh-TW" dirty="0"/>
                              <a:t>3 - (1 - 2)  = 4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B7715" w:rsidRDefault="008B7715" w:rsidP="008B7715">
      <w:pPr>
        <w:pStyle w:val="a8"/>
        <w:jc w:val="center"/>
      </w:pPr>
      <w:bookmarkStart w:id="15" w:name="_Ref22323058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5</w:t>
      </w:r>
      <w:r w:rsidR="003F69CF">
        <w:fldChar w:fldCharType="end"/>
      </w:r>
      <w:bookmarkEnd w:id="15"/>
      <w:r w:rsidR="00E5159D">
        <w:rPr>
          <w:rFonts w:hint="eastAsia"/>
        </w:rPr>
        <w:t>具有歧義的</w:t>
      </w:r>
      <w:r>
        <w:rPr>
          <w:rFonts w:hint="eastAsia"/>
        </w:rPr>
        <w:t>語法</w:t>
      </w:r>
      <w:r w:rsidR="00E5159D">
        <w:rPr>
          <w:rFonts w:hint="eastAsia"/>
        </w:rPr>
        <w:t>範例</w:t>
      </w:r>
    </w:p>
    <w:p w:rsidR="00EA521F" w:rsidRPr="00E5159D" w:rsidRDefault="00EA521F" w:rsidP="00063B5D">
      <w:pPr>
        <w:jc w:val="center"/>
      </w:pPr>
    </w:p>
    <w:p w:rsidR="00E05EE6" w:rsidRDefault="00E05EE6" w:rsidP="00E05EE6">
      <w:r>
        <w:rPr>
          <w:rFonts w:hint="eastAsia"/>
        </w:rPr>
        <w:t>程式語言的語法是不能有歧義性的，否則，程式編譯後有時</w:t>
      </w:r>
      <w:r>
        <w:rPr>
          <w:rFonts w:hint="eastAsia"/>
        </w:rPr>
        <w:t xml:space="preserve"> 3-1-2 </w:t>
      </w:r>
      <w:r>
        <w:rPr>
          <w:rFonts w:hint="eastAsia"/>
        </w:rPr>
        <w:t>會計算出</w:t>
      </w:r>
      <w:r>
        <w:rPr>
          <w:rFonts w:hint="eastAsia"/>
        </w:rPr>
        <w:t xml:space="preserve"> 0</w:t>
      </w:r>
      <w:r>
        <w:rPr>
          <w:rFonts w:hint="eastAsia"/>
        </w:rPr>
        <w:t>，有時卻會算出</w:t>
      </w:r>
      <w:r>
        <w:rPr>
          <w:rFonts w:hint="eastAsia"/>
        </w:rPr>
        <w:t xml:space="preserve"> 4</w:t>
      </w:r>
      <w:r>
        <w:rPr>
          <w:rFonts w:hint="eastAsia"/>
        </w:rPr>
        <w:t>，這樣將導致程式設計師無法確定程式的執行結果，而陷入混亂崩潰的狀況。</w:t>
      </w:r>
    </w:p>
    <w:p w:rsidR="00E05EE6" w:rsidRDefault="00E05EE6" w:rsidP="00565010"/>
    <w:p w:rsidR="00E05EE6" w:rsidRDefault="003F69CF" w:rsidP="00565010">
      <w:r>
        <w:fldChar w:fldCharType="begin"/>
      </w:r>
      <w:r w:rsidR="00E05EE6">
        <w:instrText xml:space="preserve"> </w:instrText>
      </w:r>
      <w:r w:rsidR="00E05EE6">
        <w:rPr>
          <w:rFonts w:hint="eastAsia"/>
        </w:rPr>
        <w:instrText>REF _Ref223230587 \h</w:instrText>
      </w:r>
      <w:r w:rsidR="00E05EE6">
        <w:instrText xml:space="preserve"> </w:instrText>
      </w:r>
      <w:r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5</w:t>
      </w:r>
      <w:r>
        <w:fldChar w:fldCharType="end"/>
      </w:r>
      <w:r w:rsidR="00E05EE6">
        <w:rPr>
          <w:rFonts w:hint="eastAsia"/>
        </w:rPr>
        <w:t xml:space="preserve"> (a) </w:t>
      </w:r>
      <w:r w:rsidR="007A5B8D">
        <w:rPr>
          <w:rFonts w:hint="eastAsia"/>
        </w:rPr>
        <w:t>的語法，必須被修正成無歧義的語法</w:t>
      </w:r>
      <w:r w:rsidR="00E05EE6">
        <w:rPr>
          <w:rFonts w:hint="eastAsia"/>
        </w:rPr>
        <w:t>，</w:t>
      </w:r>
      <w:r w:rsidR="007A5B8D">
        <w:rPr>
          <w:rFonts w:hint="eastAsia"/>
        </w:rPr>
        <w:t>才能在程式當中使用</w:t>
      </w:r>
      <w:r w:rsidR="00E05EE6">
        <w:rPr>
          <w:rFonts w:hint="eastAsia"/>
        </w:rPr>
        <w:t>。</w:t>
      </w:r>
      <w:r>
        <w:fldChar w:fldCharType="begin"/>
      </w:r>
      <w:r w:rsidR="00A35D91">
        <w:instrText xml:space="preserve"> </w:instrText>
      </w:r>
      <w:r w:rsidR="00A35D91">
        <w:rPr>
          <w:rFonts w:hint="eastAsia"/>
        </w:rPr>
        <w:instrText>REF _Ref223160867 \h</w:instrText>
      </w:r>
      <w:r w:rsidR="00A35D91">
        <w:instrText xml:space="preserve"> </w:instrText>
      </w:r>
      <w:r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6</w:t>
      </w:r>
      <w:r>
        <w:fldChar w:fldCharType="end"/>
      </w:r>
      <w:r w:rsidR="00E05EE6">
        <w:rPr>
          <w:rFonts w:hint="eastAsia"/>
        </w:rPr>
        <w:t xml:space="preserve"> </w:t>
      </w:r>
      <w:r w:rsidR="007A5B8D">
        <w:rPr>
          <w:rFonts w:hint="eastAsia"/>
        </w:rPr>
        <w:t>就</w:t>
      </w:r>
      <w:r w:rsidR="00A35D91">
        <w:rPr>
          <w:rFonts w:hint="eastAsia"/>
        </w:rPr>
        <w:t>顯</w:t>
      </w:r>
      <w:r w:rsidR="007A5B8D">
        <w:rPr>
          <w:rFonts w:hint="eastAsia"/>
        </w:rPr>
        <w:t>示</w:t>
      </w:r>
      <w:r w:rsidR="00A35D91">
        <w:rPr>
          <w:rFonts w:hint="eastAsia"/>
        </w:rPr>
        <w:t>了</w:t>
      </w:r>
      <w:r w:rsidR="00E05EE6">
        <w:rPr>
          <w:rFonts w:hint="eastAsia"/>
        </w:rPr>
        <w:t>該語法的</w:t>
      </w:r>
      <w:r w:rsidR="007A5B8D">
        <w:rPr>
          <w:rFonts w:hint="eastAsia"/>
        </w:rPr>
        <w:t>一個修正版本</w:t>
      </w:r>
      <w:r w:rsidR="00E05EE6">
        <w:rPr>
          <w:rFonts w:hint="eastAsia"/>
        </w:rPr>
        <w:t>，</w:t>
      </w:r>
      <w:r w:rsidR="007A5B8D">
        <w:rPr>
          <w:rFonts w:hint="eastAsia"/>
        </w:rPr>
        <w:t>這個版本</w:t>
      </w:r>
      <w:r w:rsidR="00E05EE6">
        <w:rPr>
          <w:rFonts w:hint="eastAsia"/>
        </w:rPr>
        <w:t>雖然較為複雜，但是並沒有歧義性的問題。</w:t>
      </w:r>
    </w:p>
    <w:p w:rsidR="00E05EE6" w:rsidRDefault="00E05EE6" w:rsidP="00E05EE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E05EE6" w:rsidTr="00427E4B">
        <w:tc>
          <w:tcPr>
            <w:tcW w:w="4181" w:type="dxa"/>
          </w:tcPr>
          <w:p w:rsidR="00E05EE6" w:rsidRDefault="00E05EE6" w:rsidP="00427E4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BNF </w:t>
            </w:r>
            <w:r>
              <w:rPr>
                <w:rFonts w:hint="eastAsia"/>
              </w:rPr>
              <w:t>語法</w:t>
            </w:r>
          </w:p>
        </w:tc>
        <w:tc>
          <w:tcPr>
            <w:tcW w:w="4181" w:type="dxa"/>
          </w:tcPr>
          <w:p w:rsidR="00E05EE6" w:rsidRDefault="00E05EE6" w:rsidP="00427E4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語言的實際範例</w:t>
            </w:r>
          </w:p>
        </w:tc>
      </w:tr>
      <w:tr w:rsidR="00E05EE6" w:rsidTr="00427E4B">
        <w:tc>
          <w:tcPr>
            <w:tcW w:w="4181" w:type="dxa"/>
          </w:tcPr>
          <w:p w:rsidR="00E05EE6" w:rsidRDefault="00E05EE6" w:rsidP="00427E4B">
            <w:r>
              <w:rPr>
                <w:rFonts w:hint="eastAsia"/>
              </w:rPr>
              <w:t xml:space="preserve">E = T | E [+-] </w:t>
            </w:r>
            <w:r w:rsidR="00B52759">
              <w:rPr>
                <w:rFonts w:hint="eastAsia"/>
              </w:rPr>
              <w:t>T</w:t>
            </w:r>
          </w:p>
          <w:p w:rsidR="00E05EE6" w:rsidRDefault="00E05EE6" w:rsidP="00427E4B">
            <w:r>
              <w:rPr>
                <w:rFonts w:hint="eastAsia"/>
              </w:rPr>
              <w:t>T = F | T [*/] F</w:t>
            </w:r>
          </w:p>
          <w:p w:rsidR="00E05EE6" w:rsidRDefault="00E05EE6" w:rsidP="00427E4B">
            <w:r>
              <w:rPr>
                <w:rFonts w:hint="eastAsia"/>
              </w:rPr>
              <w:t xml:space="preserve">F = N | </w:t>
            </w:r>
            <w:r w:rsidRPr="00E05EE6">
              <w:t>'</w:t>
            </w:r>
            <w:r w:rsidRPr="00E05E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E05EE6">
              <w:t>'</w:t>
            </w:r>
            <w:r>
              <w:rPr>
                <w:rFonts w:hint="eastAsia"/>
              </w:rPr>
              <w:t xml:space="preserve"> E</w:t>
            </w:r>
            <w:r>
              <w:t xml:space="preserve"> </w:t>
            </w:r>
            <w:r w:rsidRPr="00E05EE6">
              <w:t>'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E05EE6">
              <w:t>'</w:t>
            </w:r>
          </w:p>
          <w:p w:rsidR="00E05EE6" w:rsidRDefault="00E05EE6" w:rsidP="00427E4B">
            <w:r>
              <w:rPr>
                <w:rFonts w:hint="eastAsia"/>
              </w:rPr>
              <w:t>N = [0-9]+</w:t>
            </w:r>
          </w:p>
        </w:tc>
        <w:tc>
          <w:tcPr>
            <w:tcW w:w="4181" w:type="dxa"/>
          </w:tcPr>
          <w:p w:rsidR="00E05EE6" w:rsidRDefault="00E05EE6" w:rsidP="00427E4B">
            <w:r>
              <w:rPr>
                <w:rFonts w:hint="eastAsia"/>
              </w:rPr>
              <w:t>3</w:t>
            </w:r>
          </w:p>
          <w:p w:rsidR="00E05EE6" w:rsidRDefault="00E05EE6" w:rsidP="00427E4B">
            <w:r>
              <w:rPr>
                <w:rFonts w:hint="eastAsia"/>
              </w:rPr>
              <w:t>3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</w:p>
          <w:p w:rsidR="00E05EE6" w:rsidRDefault="00E05EE6" w:rsidP="00427E4B">
            <w:r>
              <w:rPr>
                <w:rFonts w:hint="eastAsia"/>
              </w:rPr>
              <w:t>3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 w:rsidR="00BE7519"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4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</w:t>
            </w:r>
          </w:p>
          <w:p w:rsidR="00E05EE6" w:rsidRDefault="00E05EE6" w:rsidP="00BE7519">
            <w:r>
              <w:rPr>
                <w:rFonts w:hint="eastAsia"/>
              </w:rPr>
              <w:t>(3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5)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</w:t>
            </w:r>
            <w:r w:rsidR="00BE75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 w:rsidR="00BE7519"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6</w:t>
            </w:r>
          </w:p>
        </w:tc>
      </w:tr>
    </w:tbl>
    <w:p w:rsidR="00565010" w:rsidRDefault="00565010" w:rsidP="00565010">
      <w:pPr>
        <w:pStyle w:val="a8"/>
        <w:jc w:val="center"/>
      </w:pPr>
      <w:bookmarkStart w:id="16" w:name="_Ref223160867"/>
      <w:bookmarkStart w:id="17" w:name="_Ref22316791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6</w:t>
      </w:r>
      <w:r w:rsidR="003F69CF">
        <w:fldChar w:fldCharType="end"/>
      </w:r>
      <w:bookmarkEnd w:id="16"/>
      <w:r>
        <w:rPr>
          <w:rFonts w:hint="eastAsia"/>
        </w:rPr>
        <w:t xml:space="preserve"> </w:t>
      </w:r>
      <w:r w:rsidR="00DB524B">
        <w:rPr>
          <w:rFonts w:hint="eastAsia"/>
        </w:rPr>
        <w:t>無歧義的</w:t>
      </w:r>
      <w:r>
        <w:rPr>
          <w:rFonts w:hint="eastAsia"/>
        </w:rPr>
        <w:t>數學運算式語法</w:t>
      </w:r>
      <w:bookmarkEnd w:id="17"/>
    </w:p>
    <w:p w:rsidR="006C479E" w:rsidRDefault="006C479E" w:rsidP="006C479E"/>
    <w:p w:rsidR="00B52759" w:rsidRDefault="003F69CF" w:rsidP="00B52759">
      <w:r>
        <w:fldChar w:fldCharType="begin"/>
      </w:r>
      <w:r w:rsidR="00E05EE6">
        <w:instrText xml:space="preserve"> </w:instrText>
      </w:r>
      <w:r w:rsidR="00E05EE6">
        <w:rPr>
          <w:rFonts w:hint="eastAsia"/>
        </w:rPr>
        <w:instrText>REF _Ref223160867 \h</w:instrText>
      </w:r>
      <w:r w:rsidR="00E05EE6">
        <w:instrText xml:space="preserve"> </w:instrText>
      </w:r>
      <w:r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6</w:t>
      </w:r>
      <w:r>
        <w:fldChar w:fldCharType="end"/>
      </w:r>
      <w:r w:rsidR="00E90B19">
        <w:rPr>
          <w:rFonts w:hint="eastAsia"/>
        </w:rPr>
        <w:t xml:space="preserve"> (a) </w:t>
      </w:r>
      <w:r w:rsidR="00E05EE6">
        <w:rPr>
          <w:rFonts w:hint="eastAsia"/>
        </w:rPr>
        <w:t>中</w:t>
      </w:r>
      <w:r w:rsidR="00E90B19">
        <w:rPr>
          <w:rFonts w:hint="eastAsia"/>
        </w:rPr>
        <w:t>包含了</w:t>
      </w:r>
      <w:r w:rsidR="00E90B19">
        <w:rPr>
          <w:rFonts w:hint="eastAsia"/>
        </w:rPr>
        <w:t xml:space="preserve"> E (Expression), T(Term) , F(Factor), N(Number) </w:t>
      </w:r>
      <w:r w:rsidR="00E90B19">
        <w:rPr>
          <w:rFonts w:hint="eastAsia"/>
        </w:rPr>
        <w:t>等四條規則，透過巧妙的規則設計方式，讓</w:t>
      </w:r>
      <w:r w:rsidR="00E05EE6">
        <w:rPr>
          <w:rFonts w:hint="eastAsia"/>
        </w:rPr>
        <w:t>乘除運算的優先順序比加減運算高</w:t>
      </w:r>
      <w:r w:rsidR="00B52759">
        <w:rPr>
          <w:rFonts w:hint="eastAsia"/>
        </w:rPr>
        <w:t>，並且加入了</w:t>
      </w:r>
      <w:r w:rsidR="00B52759">
        <w:rPr>
          <w:rFonts w:hint="eastAsia"/>
        </w:rPr>
        <w:t xml:space="preserve"> </w:t>
      </w:r>
      <w:r w:rsidR="00B52759" w:rsidRPr="00E05EE6">
        <w:t>'</w:t>
      </w:r>
      <w:r w:rsidR="00B52759">
        <w:rPr>
          <w:rFonts w:hint="eastAsia"/>
        </w:rPr>
        <w:t>(</w:t>
      </w:r>
      <w:r w:rsidR="00B52759" w:rsidRPr="00E05EE6">
        <w:t>'</w:t>
      </w:r>
      <w:r w:rsidR="00B52759">
        <w:rPr>
          <w:rFonts w:hint="eastAsia"/>
        </w:rPr>
        <w:t xml:space="preserve"> E</w:t>
      </w:r>
      <w:r w:rsidR="00B52759">
        <w:t xml:space="preserve"> </w:t>
      </w:r>
      <w:r w:rsidR="00B52759" w:rsidRPr="00E05EE6">
        <w:t>'</w:t>
      </w:r>
      <w:r w:rsidR="00B52759">
        <w:rPr>
          <w:rFonts w:hint="eastAsia"/>
        </w:rPr>
        <w:t>)</w:t>
      </w:r>
      <w:r w:rsidR="00B52759">
        <w:t xml:space="preserve"> </w:t>
      </w:r>
      <w:r w:rsidR="00B52759" w:rsidRPr="00E05EE6">
        <w:t>'</w:t>
      </w:r>
      <w:r w:rsidR="00B52759">
        <w:rPr>
          <w:rFonts w:hint="eastAsia"/>
        </w:rPr>
        <w:t xml:space="preserve"> </w:t>
      </w:r>
      <w:r w:rsidR="00B52759">
        <w:rPr>
          <w:rFonts w:hint="eastAsia"/>
        </w:rPr>
        <w:t>這個語法，讓我們可以用括號強制某些運算優先執行。</w:t>
      </w:r>
    </w:p>
    <w:p w:rsidR="00E05EE6" w:rsidRDefault="00E05EE6" w:rsidP="006C479E"/>
    <w:p w:rsidR="00A35D91" w:rsidRDefault="000F2DFA" w:rsidP="006C479E">
      <w:r>
        <w:rPr>
          <w:rFonts w:hint="eastAsia"/>
        </w:rPr>
        <w:t>根據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_Ref223160867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6</w:t>
      </w:r>
      <w:r w:rsidR="003F69CF">
        <w:fldChar w:fldCharType="end"/>
      </w:r>
      <w:r>
        <w:rPr>
          <w:rFonts w:hint="eastAsia"/>
        </w:rPr>
        <w:t xml:space="preserve"> (a) </w:t>
      </w:r>
      <w:r>
        <w:rPr>
          <w:rFonts w:hint="eastAsia"/>
        </w:rPr>
        <w:t>的語法規則，我們可以導出</w:t>
      </w:r>
      <w:r>
        <w:rPr>
          <w:rFonts w:hint="eastAsia"/>
        </w:rPr>
        <w:t xml:space="preserve"> 1+2*3 </w:t>
      </w:r>
      <w:r>
        <w:rPr>
          <w:rFonts w:hint="eastAsia"/>
        </w:rPr>
        <w:t>的唯一語法樹如</w:t>
      </w:r>
      <w:r w:rsidR="003F69CF">
        <w:fldChar w:fldCharType="begin"/>
      </w:r>
      <w:r w:rsidR="00D927A4">
        <w:instrText xml:space="preserve"> </w:instrText>
      </w:r>
      <w:r w:rsidR="00D927A4">
        <w:rPr>
          <w:rFonts w:hint="eastAsia"/>
        </w:rPr>
        <w:instrText>REF _Ref223163744 \h</w:instrText>
      </w:r>
      <w:r w:rsidR="00D927A4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7</w:t>
      </w:r>
      <w:r w:rsidR="003F69CF">
        <w:fldChar w:fldCharType="end"/>
      </w:r>
      <w:r>
        <w:rPr>
          <w:rFonts w:hint="eastAsia"/>
        </w:rPr>
        <w:t>所示。由於該語法樹是唯一符合規則的語法樹，因此</w:t>
      </w:r>
      <w:r w:rsidR="00ED04E7">
        <w:rPr>
          <w:rFonts w:hint="eastAsia"/>
        </w:rPr>
        <w:t>不會導致歧義性的問題</w:t>
      </w:r>
      <w:r w:rsidR="00D927A4">
        <w:rPr>
          <w:rFonts w:hint="eastAsia"/>
        </w:rPr>
        <w:t>。</w:t>
      </w:r>
    </w:p>
    <w:p w:rsidR="00D927A4" w:rsidRDefault="000F2DFA" w:rsidP="00D927A4">
      <w:pPr>
        <w:keepNext/>
        <w:jc w:val="center"/>
      </w:pPr>
      <w:r w:rsidRPr="000F2DFA">
        <w:rPr>
          <w:noProof/>
        </w:rPr>
        <w:t xml:space="preserve"> </w:t>
      </w:r>
      <w:r w:rsidR="003F7FDF">
        <w:rPr>
          <w:noProof/>
        </w:rPr>
        <w:drawing>
          <wp:inline distT="0" distB="0" distL="0" distR="0">
            <wp:extent cx="3145409" cy="3502025"/>
            <wp:effectExtent l="6096" t="0" r="0" b="0"/>
            <wp:docPr id="3" name="物件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43250" cy="3500437"/>
                      <a:chOff x="2428875" y="1928813"/>
                      <a:chExt cx="3143250" cy="3500437"/>
                    </a:xfrm>
                  </a:grpSpPr>
                  <a:grpSp>
                    <a:nvGrpSpPr>
                      <a:cNvPr id="20483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2428875" y="1928813"/>
                        <a:ext cx="3143250" cy="3500437"/>
                        <a:chOff x="4786314" y="2643182"/>
                        <a:chExt cx="3143272" cy="3500462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5786446" y="2643182"/>
                          <a:ext cx="642943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>
                                <a:solidFill>
                                  <a:schemeClr val="tx1"/>
                                </a:solidFill>
                              </a:rPr>
                              <a:t>E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4786314" y="3357562"/>
                          <a:ext cx="642943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6715141" y="3357562"/>
                          <a:ext cx="642941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T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5715009" y="3357562"/>
                          <a:ext cx="642941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'+'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4786314" y="4214818"/>
                          <a:ext cx="642943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T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6286513" y="4214818"/>
                          <a:ext cx="500065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T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7500958" y="4214818"/>
                          <a:ext cx="428628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F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6929454" y="4214818"/>
                          <a:ext cx="428628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'*'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線單箭頭接點 12"/>
                        <a:cNvCxnSpPr>
                          <a:stCxn id="5" idx="2"/>
                          <a:endCxn id="6" idx="0"/>
                        </a:cNvCxnSpPr>
                      </a:nvCxnSpPr>
                      <a:spPr>
                        <a:xfrm rot="5400000">
                          <a:off x="5430050" y="2678900"/>
                          <a:ext cx="357191" cy="1000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線單箭頭接點 13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5400000">
                          <a:off x="5894397" y="3143248"/>
                          <a:ext cx="357191" cy="71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線單箭頭接點 14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16200000" flipH="1">
                          <a:off x="6394463" y="2714620"/>
                          <a:ext cx="357191" cy="928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直線單箭頭接點 15"/>
                        <a:cNvCxnSpPr>
                          <a:stCxn id="6" idx="2"/>
                          <a:endCxn id="9" idx="0"/>
                        </a:cNvCxnSpPr>
                      </a:nvCxnSpPr>
                      <a:spPr>
                        <a:xfrm rot="5400000">
                          <a:off x="4857752" y="3965578"/>
                          <a:ext cx="50006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線單箭頭接點 16"/>
                        <a:cNvCxnSpPr>
                          <a:stCxn id="7" idx="2"/>
                          <a:endCxn id="10" idx="0"/>
                        </a:cNvCxnSpPr>
                      </a:nvCxnSpPr>
                      <a:spPr>
                        <a:xfrm rot="5400000">
                          <a:off x="6537338" y="3714753"/>
                          <a:ext cx="500067" cy="50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直線單箭頭接點 17"/>
                        <a:cNvCxnSpPr>
                          <a:stCxn id="7" idx="2"/>
                          <a:endCxn id="12" idx="0"/>
                        </a:cNvCxnSpPr>
                      </a:nvCxnSpPr>
                      <a:spPr>
                        <a:xfrm rot="16200000" flipH="1">
                          <a:off x="6839759" y="3910810"/>
                          <a:ext cx="500067" cy="10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單箭頭接點 18"/>
                        <a:cNvCxnSpPr>
                          <a:stCxn id="7" idx="2"/>
                          <a:endCxn id="11" idx="0"/>
                        </a:cNvCxnSpPr>
                      </a:nvCxnSpPr>
                      <a:spPr>
                        <a:xfrm rot="16200000" flipH="1">
                          <a:off x="7125511" y="3625058"/>
                          <a:ext cx="500067" cy="67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矩形 19"/>
                        <a:cNvSpPr/>
                      </a:nvSpPr>
                      <a:spPr>
                        <a:xfrm>
                          <a:off x="6286513" y="4786322"/>
                          <a:ext cx="500065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F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矩形 20"/>
                        <a:cNvSpPr/>
                      </a:nvSpPr>
                      <a:spPr>
                        <a:xfrm>
                          <a:off x="6286513" y="5286388"/>
                          <a:ext cx="500065" cy="35719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N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>
                        <a:xfrm>
                          <a:off x="7500958" y="4786322"/>
                          <a:ext cx="428628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N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6286513" y="5786454"/>
                          <a:ext cx="500065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'2'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7500958" y="5286388"/>
                          <a:ext cx="428628" cy="35719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'3'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單箭頭接點 24"/>
                        <a:cNvCxnSpPr>
                          <a:stCxn id="11" idx="2"/>
                          <a:endCxn id="22" idx="0"/>
                        </a:cNvCxnSpPr>
                      </a:nvCxnSpPr>
                      <a:spPr>
                        <a:xfrm rot="5400000">
                          <a:off x="7608116" y="4679165"/>
                          <a:ext cx="214314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單箭頭接點 25"/>
                        <a:cNvCxnSpPr>
                          <a:stCxn id="22" idx="2"/>
                          <a:endCxn id="24" idx="0"/>
                        </a:cNvCxnSpPr>
                      </a:nvCxnSpPr>
                      <a:spPr>
                        <a:xfrm rot="5400000">
                          <a:off x="7643834" y="5214950"/>
                          <a:ext cx="142876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單箭頭接點 26"/>
                        <a:cNvCxnSpPr>
                          <a:stCxn id="10" idx="2"/>
                          <a:endCxn id="20" idx="0"/>
                        </a:cNvCxnSpPr>
                      </a:nvCxnSpPr>
                      <a:spPr>
                        <a:xfrm rot="5400000">
                          <a:off x="6429388" y="4679959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0" idx="2"/>
                          <a:endCxn id="21" idx="0"/>
                        </a:cNvCxnSpPr>
                      </a:nvCxnSpPr>
                      <a:spPr>
                        <a:xfrm rot="5400000">
                          <a:off x="6465107" y="5215744"/>
                          <a:ext cx="1428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單箭頭接點 28"/>
                        <a:cNvCxnSpPr>
                          <a:stCxn id="21" idx="2"/>
                          <a:endCxn id="23" idx="0"/>
                        </a:cNvCxnSpPr>
                      </a:nvCxnSpPr>
                      <a:spPr>
                        <a:xfrm rot="5400000">
                          <a:off x="6465107" y="5715810"/>
                          <a:ext cx="1428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矩形 29"/>
                        <a:cNvSpPr/>
                      </a:nvSpPr>
                      <a:spPr>
                        <a:xfrm>
                          <a:off x="4786314" y="5286388"/>
                          <a:ext cx="642943" cy="35719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N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矩形 30"/>
                        <a:cNvSpPr/>
                      </a:nvSpPr>
                      <a:spPr>
                        <a:xfrm>
                          <a:off x="4786314" y="5786454"/>
                          <a:ext cx="642943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'1'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矩形 31"/>
                        <a:cNvSpPr/>
                      </a:nvSpPr>
                      <a:spPr>
                        <a:xfrm>
                          <a:off x="4786314" y="4799022"/>
                          <a:ext cx="642943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F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3" name="直線單箭頭接點 32"/>
                        <a:cNvCxnSpPr>
                          <a:stCxn id="9" idx="2"/>
                          <a:endCxn id="32" idx="0"/>
                        </a:cNvCxnSpPr>
                      </a:nvCxnSpPr>
                      <a:spPr>
                        <a:xfrm rot="5400000">
                          <a:off x="4994277" y="4684722"/>
                          <a:ext cx="22701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直線單箭頭接點 33"/>
                        <a:cNvCxnSpPr>
                          <a:stCxn id="32" idx="2"/>
                          <a:endCxn id="30" idx="0"/>
                        </a:cNvCxnSpPr>
                      </a:nvCxnSpPr>
                      <a:spPr>
                        <a:xfrm rot="5400000">
                          <a:off x="5042697" y="5220506"/>
                          <a:ext cx="1301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單箭頭接點 34"/>
                        <a:cNvCxnSpPr>
                          <a:stCxn id="30" idx="2"/>
                          <a:endCxn id="31" idx="0"/>
                        </a:cNvCxnSpPr>
                      </a:nvCxnSpPr>
                      <a:spPr>
                        <a:xfrm rot="5400000">
                          <a:off x="5036347" y="5715810"/>
                          <a:ext cx="1428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65010" w:rsidRDefault="00D927A4" w:rsidP="00D927A4">
      <w:pPr>
        <w:pStyle w:val="a8"/>
        <w:jc w:val="center"/>
      </w:pPr>
      <w:bookmarkStart w:id="18" w:name="_Ref223163744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數學運算式</w:t>
      </w:r>
      <w:r>
        <w:rPr>
          <w:rFonts w:hint="eastAsia"/>
        </w:rPr>
        <w:t xml:space="preserve"> </w:t>
      </w:r>
      <w:r w:rsidR="00BF66A3">
        <w:rPr>
          <w:rFonts w:hint="eastAsia"/>
        </w:rPr>
        <w:t>(</w:t>
      </w:r>
      <w:r w:rsidR="00ED04E7">
        <w:rPr>
          <w:rFonts w:hint="eastAsia"/>
        </w:rPr>
        <w:t>1</w:t>
      </w:r>
      <w:r>
        <w:rPr>
          <w:rFonts w:hint="eastAsia"/>
        </w:rPr>
        <w:t>+</w:t>
      </w:r>
      <w:r w:rsidR="00ED04E7">
        <w:rPr>
          <w:rFonts w:hint="eastAsia"/>
        </w:rPr>
        <w:t>2</w:t>
      </w:r>
      <w:r>
        <w:rPr>
          <w:rFonts w:hint="eastAsia"/>
        </w:rPr>
        <w:t>*</w:t>
      </w:r>
      <w:r w:rsidR="00ED04E7">
        <w:rPr>
          <w:rFonts w:hint="eastAsia"/>
        </w:rPr>
        <w:t>3</w:t>
      </w:r>
      <w:r w:rsidR="00BF66A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的語法樹</w:t>
      </w:r>
    </w:p>
    <w:bookmarkEnd w:id="11"/>
    <w:p w:rsidR="000F2DFA" w:rsidRDefault="000F2DFA" w:rsidP="001B14F9"/>
    <w:p w:rsidR="00EB1105" w:rsidRDefault="00E3070B" w:rsidP="001B14F9">
      <w:r>
        <w:rPr>
          <w:rFonts w:hint="eastAsia"/>
        </w:rPr>
        <w:t>在</w:t>
      </w:r>
      <w:r w:rsidR="003F69CF">
        <w:fldChar w:fldCharType="begin"/>
      </w:r>
      <w:r w:rsidR="00EB1105">
        <w:instrText xml:space="preserve"> </w:instrText>
      </w:r>
      <w:r w:rsidR="00EB1105">
        <w:rPr>
          <w:rFonts w:hint="eastAsia"/>
        </w:rPr>
        <w:instrText>REF _Ref223160867 \h</w:instrText>
      </w:r>
      <w:r w:rsidR="00EB1105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6</w:t>
      </w:r>
      <w:r w:rsidR="003F69CF">
        <w:fldChar w:fldCharType="end"/>
      </w:r>
      <w:r w:rsidR="00EB1105">
        <w:rPr>
          <w:rFonts w:hint="eastAsia"/>
        </w:rPr>
        <w:t xml:space="preserve"> (a) 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_Ref223169972 \h</w:instrText>
      </w:r>
      <w:r>
        <w:instrText xml:space="preserve"> </w:instrText>
      </w:r>
      <w:r w:rsidR="003F69CF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BNF </w:t>
      </w:r>
      <w:r>
        <w:rPr>
          <w:rFonts w:hint="eastAsia"/>
        </w:rPr>
        <w:t>語法當中，有一個難以處理的『左遞迴』問題。像是</w:t>
      </w:r>
      <w:r>
        <w:rPr>
          <w:rFonts w:hint="eastAsia"/>
        </w:rPr>
        <w:t xml:space="preserve"> </w:t>
      </w:r>
      <w:r w:rsidR="00EB1105">
        <w:rPr>
          <w:rFonts w:hint="eastAsia"/>
        </w:rPr>
        <w:t xml:space="preserve">E = E [+-] T </w:t>
      </w:r>
      <w:r w:rsidR="00EB1105">
        <w:rPr>
          <w:rFonts w:hint="eastAsia"/>
        </w:rPr>
        <w:t>與</w:t>
      </w:r>
      <w:r w:rsidR="00EB1105">
        <w:rPr>
          <w:rFonts w:hint="eastAsia"/>
        </w:rPr>
        <w:t xml:space="preserve"> T = T [*/] F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這樣的語法，都包含了</w:t>
      </w:r>
      <w:r>
        <w:rPr>
          <w:rFonts w:hint="eastAsia"/>
        </w:rPr>
        <w:t>『左遞迴』結構。當等號左邊的非終端符號</w:t>
      </w:r>
      <w:r>
        <w:rPr>
          <w:rFonts w:hint="eastAsia"/>
        </w:rPr>
        <w:t xml:space="preserve"> (</w:t>
      </w:r>
      <w:r w:rsidRPr="00410050">
        <w:rPr>
          <w:rFonts w:hint="eastAsia"/>
          <w:lang w:val="fr-FR"/>
        </w:rPr>
        <w:t>E</w:t>
      </w:r>
      <w:r>
        <w:rPr>
          <w:rFonts w:hint="eastAsia"/>
          <w:lang w:val="fr-FR"/>
        </w:rPr>
        <w:t>, T</w:t>
      </w:r>
      <w:r>
        <w:rPr>
          <w:rFonts w:hint="eastAsia"/>
        </w:rPr>
        <w:t>)</w:t>
      </w:r>
      <w:r>
        <w:rPr>
          <w:rFonts w:hint="eastAsia"/>
        </w:rPr>
        <w:t>，在同一條規則當中也出現在等號右邊的第一個位置時，就導致了左遞迴的語法。</w:t>
      </w:r>
    </w:p>
    <w:p w:rsidR="00EB1105" w:rsidRDefault="00EB1105" w:rsidP="001B14F9"/>
    <w:p w:rsidR="00D85941" w:rsidRDefault="005C1C08" w:rsidP="001B14F9">
      <w:r>
        <w:rPr>
          <w:rFonts w:hint="eastAsia"/>
        </w:rPr>
        <w:t>在編譯器的設計上，左遞迴是相當難以處理的，還好，</w:t>
      </w:r>
      <w:r>
        <w:rPr>
          <w:rFonts w:hint="eastAsia"/>
        </w:rPr>
        <w:t>Pascal</w:t>
      </w:r>
      <w:r w:rsidR="00AC30E7" w:rsidRPr="00AC30E7">
        <w:rPr>
          <w:rFonts w:hint="eastAsia"/>
        </w:rPr>
        <w:t>語言</w:t>
      </w:r>
      <w:r>
        <w:rPr>
          <w:rFonts w:hint="eastAsia"/>
        </w:rPr>
        <w:t>的發明人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Nicklaus Wirth </w:t>
      </w:r>
      <w:r>
        <w:rPr>
          <w:rFonts w:hint="eastAsia"/>
        </w:rPr>
        <w:t>發明了一種</w:t>
      </w:r>
      <w:r>
        <w:rPr>
          <w:rFonts w:hint="eastAsia"/>
        </w:rPr>
        <w:t xml:space="preserve"> BNF </w:t>
      </w:r>
      <w:r>
        <w:rPr>
          <w:rFonts w:hint="eastAsia"/>
        </w:rPr>
        <w:t>的延伸語法</w:t>
      </w:r>
      <w:r w:rsidR="00EB1105">
        <w:rPr>
          <w:rFonts w:hint="eastAsia"/>
        </w:rPr>
        <w:t>，稱為</w:t>
      </w:r>
      <w:r>
        <w:rPr>
          <w:rFonts w:hint="eastAsia"/>
        </w:rPr>
        <w:t xml:space="preserve"> EBNF</w:t>
      </w:r>
      <w:r w:rsidR="00EB1105">
        <w:rPr>
          <w:rFonts w:hint="eastAsia"/>
        </w:rPr>
        <w:t xml:space="preserve"> (Extended Backus</w:t>
      </w:r>
      <w:r w:rsidR="00EB1105" w:rsidRPr="005D3890">
        <w:t>–</w:t>
      </w:r>
      <w:r w:rsidR="00EB1105">
        <w:rPr>
          <w:rFonts w:hint="eastAsia"/>
        </w:rPr>
        <w:t xml:space="preserve">Naur Form) </w:t>
      </w:r>
      <w:r w:rsidR="00EB1105">
        <w:rPr>
          <w:rFonts w:hint="eastAsia"/>
        </w:rPr>
        <w:t>語法</w:t>
      </w:r>
      <w:r w:rsidR="00B172E4">
        <w:rPr>
          <w:rFonts w:hint="eastAsia"/>
        </w:rPr>
        <w:t>可以處理左遞迴問題。</w:t>
      </w:r>
      <w:r>
        <w:rPr>
          <w:rFonts w:hint="eastAsia"/>
        </w:rPr>
        <w:t xml:space="preserve">EBNF </w:t>
      </w:r>
      <w:r>
        <w:rPr>
          <w:rFonts w:hint="eastAsia"/>
        </w:rPr>
        <w:t>可以用來消除大部分的左遞迴，其方法是加入</w:t>
      </w:r>
      <w:r w:rsidR="00041A00">
        <w:rPr>
          <w:rFonts w:hint="eastAsia"/>
        </w:rPr>
        <w:t>『迴圈語法』</w:t>
      </w:r>
      <w:r>
        <w:rPr>
          <w:rFonts w:hint="eastAsia"/>
        </w:rPr>
        <w:t>用以表示出現</w:t>
      </w:r>
      <w:r w:rsidR="00EB1105">
        <w:rPr>
          <w:rFonts w:hint="eastAsia"/>
        </w:rPr>
        <w:t>數次</w:t>
      </w:r>
      <w:r>
        <w:rPr>
          <w:rFonts w:hint="eastAsia"/>
        </w:rPr>
        <w:t>的意思</w:t>
      </w:r>
      <w:r w:rsidR="00B172E4">
        <w:rPr>
          <w:rFonts w:hint="eastAsia"/>
        </w:rPr>
        <w:t>。</w:t>
      </w:r>
    </w:p>
    <w:p w:rsidR="00D85941" w:rsidRDefault="00D85941" w:rsidP="001B14F9"/>
    <w:p w:rsidR="00EB1105" w:rsidRDefault="00041A00" w:rsidP="001B14F9">
      <w:r>
        <w:rPr>
          <w:rFonts w:hint="eastAsia"/>
        </w:rPr>
        <w:t>在本文中，我們用</w:t>
      </w:r>
      <w:r>
        <w:rPr>
          <w:rFonts w:hint="eastAsia"/>
        </w:rPr>
        <w:t xml:space="preserve"> (</w:t>
      </w:r>
      <w:r>
        <w:t>…</w:t>
      </w:r>
      <w:r>
        <w:rPr>
          <w:rFonts w:hint="eastAsia"/>
        </w:rPr>
        <w:t xml:space="preserve">)* </w:t>
      </w:r>
      <w:r>
        <w:rPr>
          <w:rFonts w:hint="eastAsia"/>
        </w:rPr>
        <w:t>符號，代表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 w:rsidR="00E93DE0">
        <w:rPr>
          <w:rFonts w:hint="eastAsia"/>
        </w:rPr>
        <w:t>重複</w:t>
      </w:r>
      <w:r>
        <w:rPr>
          <w:rFonts w:hint="eastAsia"/>
        </w:rPr>
        <w:t>比對</w:t>
      </w:r>
      <w:r w:rsidR="00EB1105">
        <w:rPr>
          <w:rFonts w:hint="eastAsia"/>
        </w:rPr>
        <w:t>，</w:t>
      </w:r>
      <w:r>
        <w:rPr>
          <w:rFonts w:hint="eastAsia"/>
        </w:rPr>
        <w:t>其中的星號</w:t>
      </w:r>
      <w:r>
        <w:rPr>
          <w:rFonts w:hint="eastAsia"/>
        </w:rPr>
        <w:t xml:space="preserve"> * </w:t>
      </w:r>
      <w:r>
        <w:rPr>
          <w:rFonts w:hint="eastAsia"/>
        </w:rPr>
        <w:t>代表出現零次以上，現</w:t>
      </w:r>
      <w:r w:rsidR="00EB1105">
        <w:rPr>
          <w:rFonts w:hint="eastAsia"/>
        </w:rPr>
        <w:t>就像先前</w:t>
      </w:r>
      <w:r w:rsidR="003F69CF">
        <w:fldChar w:fldCharType="begin"/>
      </w:r>
      <w:r w:rsidR="00EB1105">
        <w:instrText xml:space="preserve"> </w:instrText>
      </w:r>
      <w:r w:rsidR="00EB1105">
        <w:rPr>
          <w:rFonts w:hint="eastAsia"/>
        </w:rPr>
        <w:instrText>REF _Ref223160867 \h</w:instrText>
      </w:r>
      <w:r w:rsidR="00EB1105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6</w:t>
      </w:r>
      <w:r w:rsidR="003F69CF">
        <w:fldChar w:fldCharType="end"/>
      </w:r>
      <w:r w:rsidR="00EB1105">
        <w:rPr>
          <w:rFonts w:hint="eastAsia"/>
        </w:rPr>
        <w:t>中的加號</w:t>
      </w:r>
      <w:r>
        <w:rPr>
          <w:rFonts w:hint="eastAsia"/>
        </w:rPr>
        <w:t xml:space="preserve"> [</w:t>
      </w:r>
      <w:r>
        <w:t>…</w:t>
      </w:r>
      <w:r>
        <w:rPr>
          <w:rFonts w:hint="eastAsia"/>
        </w:rPr>
        <w:t xml:space="preserve">]+ </w:t>
      </w:r>
      <w:r w:rsidR="00EB1105">
        <w:rPr>
          <w:rFonts w:hint="eastAsia"/>
        </w:rPr>
        <w:t>代表出現一次以上一樣</w:t>
      </w:r>
      <w:r w:rsidR="00D85941">
        <w:rPr>
          <w:rFonts w:hint="eastAsia"/>
        </w:rPr>
        <w:t xml:space="preserve"> </w:t>
      </w:r>
      <w:r w:rsidR="00512358">
        <w:rPr>
          <w:rStyle w:val="aff"/>
        </w:rPr>
        <w:footnoteReference w:id="1"/>
      </w:r>
      <w:r>
        <w:rPr>
          <w:rFonts w:hint="eastAsia"/>
        </w:rPr>
        <w:t>。</w:t>
      </w:r>
      <w:r w:rsidR="00D85941">
        <w:rPr>
          <w:rFonts w:hint="eastAsia"/>
        </w:rPr>
        <w:t>另外，如果在規則中出現</w:t>
      </w:r>
      <w:r w:rsidR="00D85941">
        <w:rPr>
          <w:rFonts w:hint="eastAsia"/>
        </w:rPr>
        <w:t xml:space="preserve"> (</w:t>
      </w:r>
      <w:r w:rsidR="00D85941">
        <w:t>…</w:t>
      </w:r>
      <w:r w:rsidR="00D85941">
        <w:rPr>
          <w:rFonts w:hint="eastAsia"/>
        </w:rPr>
        <w:t xml:space="preserve">)? </w:t>
      </w:r>
      <w:r w:rsidR="00D85941">
        <w:rPr>
          <w:rFonts w:hint="eastAsia"/>
        </w:rPr>
        <w:t>這樣的語法，代表</w:t>
      </w:r>
      <w:r w:rsidR="00D85941">
        <w:rPr>
          <w:rFonts w:hint="eastAsia"/>
        </w:rPr>
        <w:t xml:space="preserve"> </w:t>
      </w:r>
      <w:r w:rsidR="00D85941">
        <w:t>…</w:t>
      </w:r>
      <w:r w:rsidR="00D85941">
        <w:rPr>
          <w:rFonts w:hint="eastAsia"/>
        </w:rPr>
        <w:t xml:space="preserve"> </w:t>
      </w:r>
      <w:r w:rsidR="00D85941">
        <w:rPr>
          <w:rFonts w:hint="eastAsia"/>
        </w:rPr>
        <w:t>的部分會出現最多一次</w:t>
      </w:r>
      <w:r w:rsidR="00D85941">
        <w:rPr>
          <w:rFonts w:hint="eastAsia"/>
        </w:rPr>
        <w:t xml:space="preserve"> (</w:t>
      </w:r>
      <w:r w:rsidR="00D85941">
        <w:rPr>
          <w:rFonts w:hint="eastAsia"/>
        </w:rPr>
        <w:t>也就是</w:t>
      </w:r>
      <w:r w:rsidR="00D85941">
        <w:rPr>
          <w:rFonts w:hint="eastAsia"/>
        </w:rPr>
        <w:t xml:space="preserve"> 0 </w:t>
      </w:r>
      <w:r w:rsidR="00D85941">
        <w:rPr>
          <w:rFonts w:hint="eastAsia"/>
        </w:rPr>
        <w:t>次或者</w:t>
      </w:r>
      <w:r w:rsidR="00D85941">
        <w:rPr>
          <w:rFonts w:hint="eastAsia"/>
        </w:rPr>
        <w:t xml:space="preserve"> 1 </w:t>
      </w:r>
      <w:r w:rsidR="00D85941">
        <w:rPr>
          <w:rFonts w:hint="eastAsia"/>
        </w:rPr>
        <w:t>次</w:t>
      </w:r>
      <w:r w:rsidR="00D85941">
        <w:rPr>
          <w:rFonts w:hint="eastAsia"/>
        </w:rPr>
        <w:t>)</w:t>
      </w:r>
      <w:r w:rsidR="00D85941">
        <w:rPr>
          <w:rFonts w:hint="eastAsia"/>
        </w:rPr>
        <w:t>。</w:t>
      </w:r>
    </w:p>
    <w:p w:rsidR="00EB1105" w:rsidRPr="00041A00" w:rsidRDefault="00EB1105" w:rsidP="001B14F9"/>
    <w:p w:rsidR="001115EB" w:rsidRDefault="00EB1105" w:rsidP="001B14F9">
      <w:r>
        <w:rPr>
          <w:rFonts w:hint="eastAsia"/>
        </w:rPr>
        <w:t>我們可以利用</w:t>
      </w:r>
      <w:r>
        <w:rPr>
          <w:rFonts w:hint="eastAsia"/>
        </w:rPr>
        <w:t xml:space="preserve"> ()* </w:t>
      </w:r>
      <w:r>
        <w:rPr>
          <w:rFonts w:hint="eastAsia"/>
        </w:rPr>
        <w:t>符號將</w:t>
      </w:r>
      <w:r w:rsidR="003F69CF">
        <w:fldChar w:fldCharType="begin"/>
      </w:r>
      <w:r w:rsidR="00F642F6">
        <w:instrText xml:space="preserve"> </w:instrText>
      </w:r>
      <w:r w:rsidR="00F642F6">
        <w:rPr>
          <w:rFonts w:hint="eastAsia"/>
        </w:rPr>
        <w:instrText>REF _Ref223170919 \h</w:instrText>
      </w:r>
      <w:r w:rsidR="00F642F6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8</w:t>
      </w:r>
      <w:r w:rsidR="003F69CF">
        <w:fldChar w:fldCharType="end"/>
      </w:r>
      <w:r>
        <w:rPr>
          <w:rFonts w:hint="eastAsia"/>
        </w:rPr>
        <w:t xml:space="preserve"> (a) </w:t>
      </w:r>
      <w:r>
        <w:rPr>
          <w:rFonts w:hint="eastAsia"/>
        </w:rPr>
        <w:t>中具有左遞迴的語法，修改為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_Ref223170919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8</w:t>
      </w:r>
      <w:r w:rsidR="003F69CF">
        <w:fldChar w:fldCharType="end"/>
      </w:r>
      <w:r>
        <w:rPr>
          <w:rFonts w:hint="eastAsia"/>
        </w:rPr>
        <w:t xml:space="preserve"> (b) </w:t>
      </w:r>
      <w:r>
        <w:rPr>
          <w:rFonts w:hint="eastAsia"/>
        </w:rPr>
        <w:t>當</w:t>
      </w:r>
      <w:r w:rsidR="003F69CF">
        <w:fldChar w:fldCharType="begin"/>
      </w:r>
      <w:r w:rsidR="00F642F6">
        <w:instrText xml:space="preserve"> </w:instrText>
      </w:r>
      <w:r w:rsidR="00F642F6">
        <w:rPr>
          <w:rFonts w:hint="eastAsia"/>
        </w:rPr>
        <w:instrText>REF _Ref223169972 \h</w:instrText>
      </w:r>
      <w:r w:rsidR="00F642F6">
        <w:instrText xml:space="preserve"> </w:instrText>
      </w:r>
      <w:r w:rsidR="003F69CF">
        <w:fldChar w:fldCharType="end"/>
      </w:r>
      <w:r w:rsidR="00F642F6">
        <w:rPr>
          <w:rFonts w:hint="eastAsia"/>
        </w:rPr>
        <w:t>中</w:t>
      </w:r>
      <w:r>
        <w:rPr>
          <w:rFonts w:hint="eastAsia"/>
        </w:rPr>
        <w:t>沒有左遞迴的語法，這種用</w:t>
      </w:r>
      <w:r w:rsidR="00041A00">
        <w:rPr>
          <w:rFonts w:hint="eastAsia"/>
        </w:rPr>
        <w:t>重複符號</w:t>
      </w:r>
      <w:r>
        <w:rPr>
          <w:rFonts w:hint="eastAsia"/>
        </w:rPr>
        <w:t>方式取代</w:t>
      </w:r>
      <w:r w:rsidR="00041A00">
        <w:rPr>
          <w:rFonts w:hint="eastAsia"/>
        </w:rPr>
        <w:t>左</w:t>
      </w:r>
      <w:r>
        <w:rPr>
          <w:rFonts w:hint="eastAsia"/>
        </w:rPr>
        <w:t>遞迴</w:t>
      </w:r>
      <w:r w:rsidR="00041A00">
        <w:rPr>
          <w:rFonts w:hint="eastAsia"/>
        </w:rPr>
        <w:t>的</w:t>
      </w:r>
      <w:r w:rsidR="00F642F6">
        <w:rPr>
          <w:rFonts w:hint="eastAsia"/>
        </w:rPr>
        <w:t>語法</w:t>
      </w:r>
      <w:r>
        <w:rPr>
          <w:rFonts w:hint="eastAsia"/>
        </w:rPr>
        <w:t>，就是</w:t>
      </w:r>
      <w:r w:rsidR="00F642F6">
        <w:rPr>
          <w:rFonts w:hint="eastAsia"/>
        </w:rPr>
        <w:t xml:space="preserve"> EBNF</w:t>
      </w:r>
      <w:r>
        <w:rPr>
          <w:rFonts w:hint="eastAsia"/>
        </w:rPr>
        <w:t>語法</w:t>
      </w:r>
      <w:r w:rsidR="00F642F6">
        <w:rPr>
          <w:rFonts w:hint="eastAsia"/>
        </w:rPr>
        <w:t>。</w:t>
      </w:r>
    </w:p>
    <w:p w:rsidR="005C1C08" w:rsidRDefault="005C1C08" w:rsidP="005C1C0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1"/>
        <w:gridCol w:w="4111"/>
      </w:tblGrid>
      <w:tr w:rsidR="005C1C08" w:rsidRPr="00410050" w:rsidTr="00410050">
        <w:tc>
          <w:tcPr>
            <w:tcW w:w="4111" w:type="dxa"/>
          </w:tcPr>
          <w:p w:rsidR="005C1C08" w:rsidRPr="00410050" w:rsidRDefault="005C1C08" w:rsidP="003B7690">
            <w:pPr>
              <w:numPr>
                <w:ilvl w:val="0"/>
                <w:numId w:val="8"/>
              </w:numPr>
            </w:pPr>
            <w:r w:rsidRPr="00410050">
              <w:rPr>
                <w:rFonts w:hint="eastAsia"/>
              </w:rPr>
              <w:t xml:space="preserve">BNF </w:t>
            </w:r>
            <w:r w:rsidRPr="00410050">
              <w:rPr>
                <w:rFonts w:hint="eastAsia"/>
              </w:rPr>
              <w:t>語法</w:t>
            </w:r>
          </w:p>
        </w:tc>
        <w:tc>
          <w:tcPr>
            <w:tcW w:w="4111" w:type="dxa"/>
          </w:tcPr>
          <w:p w:rsidR="005C1C08" w:rsidRPr="00410050" w:rsidRDefault="005C1C08" w:rsidP="003B7690">
            <w:pPr>
              <w:numPr>
                <w:ilvl w:val="0"/>
                <w:numId w:val="8"/>
              </w:numPr>
            </w:pPr>
            <w:r w:rsidRPr="00410050">
              <w:rPr>
                <w:rFonts w:hint="eastAsia"/>
              </w:rPr>
              <w:t xml:space="preserve">EBNF </w:t>
            </w:r>
            <w:r w:rsidRPr="00410050">
              <w:rPr>
                <w:rFonts w:hint="eastAsia"/>
              </w:rPr>
              <w:t>語法</w:t>
            </w:r>
          </w:p>
        </w:tc>
      </w:tr>
      <w:tr w:rsidR="005C1C08" w:rsidRPr="00410050" w:rsidTr="00410050">
        <w:tc>
          <w:tcPr>
            <w:tcW w:w="4111" w:type="dxa"/>
          </w:tcPr>
          <w:p w:rsidR="00EB1105" w:rsidRDefault="00EB1105" w:rsidP="00EB1105">
            <w:r>
              <w:rPr>
                <w:rFonts w:hint="eastAsia"/>
              </w:rPr>
              <w:t>E = T | E [+-] T</w:t>
            </w:r>
          </w:p>
          <w:p w:rsidR="00EB1105" w:rsidRDefault="00EB1105" w:rsidP="00EB1105">
            <w:r>
              <w:rPr>
                <w:rFonts w:hint="eastAsia"/>
              </w:rPr>
              <w:t>T = F | T [*/] F</w:t>
            </w:r>
          </w:p>
          <w:p w:rsidR="00EB1105" w:rsidRDefault="00EB1105" w:rsidP="00EB1105">
            <w:r>
              <w:rPr>
                <w:rFonts w:hint="eastAsia"/>
              </w:rPr>
              <w:t xml:space="preserve">F = N | </w:t>
            </w:r>
            <w:r w:rsidRPr="00E05EE6">
              <w:t>'</w:t>
            </w:r>
            <w:r w:rsidRPr="00E05E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E05EE6">
              <w:t>'</w:t>
            </w:r>
            <w:r>
              <w:rPr>
                <w:rFonts w:hint="eastAsia"/>
              </w:rPr>
              <w:t xml:space="preserve"> E</w:t>
            </w:r>
            <w:r>
              <w:t xml:space="preserve"> </w:t>
            </w:r>
            <w:r w:rsidRPr="00E05EE6">
              <w:t>'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E05EE6">
              <w:t>'</w:t>
            </w:r>
          </w:p>
          <w:p w:rsidR="005C1C08" w:rsidRPr="00410050" w:rsidRDefault="00EB1105" w:rsidP="00D12FA4">
            <w:r>
              <w:rPr>
                <w:rFonts w:hint="eastAsia"/>
              </w:rPr>
              <w:t>N = [0-9]+</w:t>
            </w:r>
          </w:p>
        </w:tc>
        <w:tc>
          <w:tcPr>
            <w:tcW w:w="4111" w:type="dxa"/>
          </w:tcPr>
          <w:p w:rsidR="00EB1105" w:rsidRDefault="00EB1105" w:rsidP="00EB1105">
            <w:r>
              <w:rPr>
                <w:rFonts w:hint="eastAsia"/>
              </w:rPr>
              <w:t>E = T ([+-] T)*</w:t>
            </w:r>
          </w:p>
          <w:p w:rsidR="00EB1105" w:rsidRDefault="00EB1105" w:rsidP="00EB1105">
            <w:r>
              <w:rPr>
                <w:rFonts w:hint="eastAsia"/>
              </w:rPr>
              <w:t>T = F (</w:t>
            </w:r>
            <w:del w:id="19" w:author="ccc" w:date="2012-02-22T10:34:00Z">
              <w:r w:rsidDel="00556EBE">
                <w:rPr>
                  <w:rFonts w:hint="eastAsia"/>
                </w:rPr>
                <w:delText xml:space="preserve">T </w:delText>
              </w:r>
            </w:del>
            <w:r>
              <w:rPr>
                <w:rFonts w:hint="eastAsia"/>
              </w:rPr>
              <w:t>[*/] F)*</w:t>
            </w:r>
          </w:p>
          <w:p w:rsidR="00EB1105" w:rsidRDefault="00EB1105" w:rsidP="00EB1105">
            <w:r>
              <w:rPr>
                <w:rFonts w:hint="eastAsia"/>
              </w:rPr>
              <w:t xml:space="preserve">F = N | </w:t>
            </w:r>
            <w:r w:rsidRPr="00E05EE6">
              <w:t>'</w:t>
            </w:r>
            <w:r w:rsidRPr="00E05E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E05EE6">
              <w:t>'</w:t>
            </w:r>
            <w:r>
              <w:rPr>
                <w:rFonts w:hint="eastAsia"/>
              </w:rPr>
              <w:t xml:space="preserve"> E</w:t>
            </w:r>
            <w:r>
              <w:t xml:space="preserve"> </w:t>
            </w:r>
            <w:r w:rsidRPr="00E05EE6">
              <w:t>'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E05EE6">
              <w:t>'</w:t>
            </w:r>
          </w:p>
          <w:p w:rsidR="005C1C08" w:rsidRPr="003119DE" w:rsidRDefault="00EB1105" w:rsidP="00D12FA4">
            <w:r>
              <w:rPr>
                <w:rFonts w:hint="eastAsia"/>
              </w:rPr>
              <w:t>N = [0-9]+</w:t>
            </w:r>
          </w:p>
        </w:tc>
      </w:tr>
    </w:tbl>
    <w:p w:rsidR="005C1C08" w:rsidRDefault="005C1C08" w:rsidP="005C1C08">
      <w:pPr>
        <w:pStyle w:val="a8"/>
        <w:jc w:val="center"/>
      </w:pPr>
      <w:bookmarkStart w:id="20" w:name="_Ref223170919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4D6BCF">
        <w:t>.</w:t>
      </w:r>
      <w:r w:rsidR="003F69CF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3F69CF">
        <w:fldChar w:fldCharType="separate"/>
      </w:r>
      <w:r w:rsidR="00B634F7">
        <w:rPr>
          <w:noProof/>
        </w:rPr>
        <w:t>8</w:t>
      </w:r>
      <w:r w:rsidR="003F69CF">
        <w:fldChar w:fldCharType="end"/>
      </w:r>
      <w:bookmarkEnd w:id="20"/>
      <w:r>
        <w:rPr>
          <w:rFonts w:hint="eastAsia"/>
        </w:rPr>
        <w:t xml:space="preserve"> </w:t>
      </w:r>
      <w:r w:rsidR="003B7690">
        <w:rPr>
          <w:rFonts w:hint="eastAsia"/>
        </w:rPr>
        <w:t>將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_Ref223169972 \h</w:instrText>
      </w:r>
      <w:r>
        <w:instrText xml:space="preserve"> </w:instrText>
      </w:r>
      <w:r w:rsidR="003F69CF">
        <w:fldChar w:fldCharType="end"/>
      </w:r>
      <w:r w:rsidR="003B7690">
        <w:rPr>
          <w:rFonts w:hint="eastAsia"/>
        </w:rPr>
        <w:t>數學運算式的</w:t>
      </w:r>
      <w:r>
        <w:rPr>
          <w:rFonts w:hint="eastAsia"/>
        </w:rPr>
        <w:t>BNF</w:t>
      </w:r>
      <w:r>
        <w:rPr>
          <w:rFonts w:hint="eastAsia"/>
        </w:rPr>
        <w:t>改寫為</w:t>
      </w:r>
      <w:r>
        <w:rPr>
          <w:rFonts w:hint="eastAsia"/>
        </w:rPr>
        <w:t xml:space="preserve"> EBNF </w:t>
      </w:r>
      <w:r>
        <w:rPr>
          <w:rFonts w:hint="eastAsia"/>
        </w:rPr>
        <w:t>語法</w:t>
      </w:r>
    </w:p>
    <w:p w:rsidR="005C52A5" w:rsidRDefault="005C52A5" w:rsidP="007050FE"/>
    <w:p w:rsidR="000A0CA7" w:rsidRDefault="00D12FA4" w:rsidP="00F036E0">
      <w:r>
        <w:rPr>
          <w:rFonts w:hint="eastAsia"/>
        </w:rPr>
        <w:t>現在，我們已經具備了</w:t>
      </w:r>
      <w:r w:rsidR="004D2DBF">
        <w:rPr>
          <w:rFonts w:hint="eastAsia"/>
        </w:rPr>
        <w:t>足</w:t>
      </w:r>
      <w:r w:rsidR="00BF66A3">
        <w:rPr>
          <w:rFonts w:hint="eastAsia"/>
        </w:rPr>
        <w:t>夠的語法</w:t>
      </w:r>
      <w:r w:rsidR="004D2DBF">
        <w:rPr>
          <w:rFonts w:hint="eastAsia"/>
        </w:rPr>
        <w:t>理論基礎了，</w:t>
      </w:r>
      <w:r w:rsidR="000A0CA7">
        <w:rPr>
          <w:rFonts w:hint="eastAsia"/>
        </w:rPr>
        <w:t>但是語法理論只能讓我們將</w:t>
      </w:r>
      <w:r w:rsidR="009D0643">
        <w:rPr>
          <w:rFonts w:hint="eastAsia"/>
        </w:rPr>
        <w:t>程式</w:t>
      </w:r>
      <w:r w:rsidR="000A0CA7">
        <w:rPr>
          <w:rFonts w:hint="eastAsia"/>
        </w:rPr>
        <w:t>轉換成語法樹，卻沒有告訴我們應該如何解讀這棵語法樹，因此我們需要</w:t>
      </w:r>
      <w:r w:rsidR="00B527A2">
        <w:rPr>
          <w:rFonts w:hint="eastAsia"/>
        </w:rPr>
        <w:t>語意</w:t>
      </w:r>
      <w:r w:rsidR="000A0CA7">
        <w:rPr>
          <w:rFonts w:hint="eastAsia"/>
        </w:rPr>
        <w:t>理論，以便解讀語法樹，讓程式真正能夠執行。</w:t>
      </w:r>
    </w:p>
    <w:p w:rsidR="000A0CA7" w:rsidRDefault="000A0CA7" w:rsidP="00F036E0"/>
    <w:p w:rsidR="00F905CF" w:rsidRDefault="00B527A2" w:rsidP="00427E4B">
      <w:pPr>
        <w:pStyle w:val="2"/>
        <w:numPr>
          <w:ilvl w:val="1"/>
          <w:numId w:val="2"/>
        </w:numPr>
      </w:pPr>
      <w:bookmarkStart w:id="21" w:name="_Ref231351364"/>
      <w:r>
        <w:rPr>
          <w:rFonts w:hint="eastAsia"/>
        </w:rPr>
        <w:t>語意</w:t>
      </w:r>
      <w:r w:rsidR="00971B1F">
        <w:rPr>
          <w:rFonts w:hint="eastAsia"/>
        </w:rPr>
        <w:t>理論</w:t>
      </w:r>
      <w:bookmarkEnd w:id="21"/>
    </w:p>
    <w:p w:rsidR="000A0CA7" w:rsidRPr="000A0CA7" w:rsidRDefault="00B527A2" w:rsidP="00310D66">
      <w:bookmarkStart w:id="22" w:name="_Ref231351370"/>
      <w:r>
        <w:rPr>
          <w:rFonts w:hint="eastAsia"/>
        </w:rPr>
        <w:t>語意</w:t>
      </w:r>
      <w:r w:rsidR="000A0CA7">
        <w:rPr>
          <w:rFonts w:hint="eastAsia"/>
        </w:rPr>
        <w:t>理論所探討的是語法所代表的意義，也就是某個語法應該如何被執行，或者如何轉換成組合語言的問題。在本節中，我們將專注在結構化程式語言</w:t>
      </w:r>
      <w:r w:rsidR="000A0CA7">
        <w:rPr>
          <w:rFonts w:hint="eastAsia"/>
        </w:rPr>
        <w:t xml:space="preserve"> (</w:t>
      </w:r>
      <w:r w:rsidR="000A0CA7">
        <w:rPr>
          <w:rFonts w:hint="eastAsia"/>
        </w:rPr>
        <w:t>像是</w:t>
      </w:r>
      <w:r w:rsidR="000A0CA7">
        <w:rPr>
          <w:rFonts w:hint="eastAsia"/>
        </w:rPr>
        <w:t xml:space="preserve"> C</w:t>
      </w:r>
      <w:r w:rsidR="000A0CA7">
        <w:rPr>
          <w:rFonts w:hint="eastAsia"/>
        </w:rPr>
        <w:t>語言</w:t>
      </w:r>
      <w:r w:rsidR="000A0CA7">
        <w:rPr>
          <w:rFonts w:hint="eastAsia"/>
        </w:rPr>
        <w:t xml:space="preserve">) </w:t>
      </w:r>
      <w:r w:rsidR="000A0CA7">
        <w:rPr>
          <w:rFonts w:hint="eastAsia"/>
        </w:rPr>
        <w:t>的</w:t>
      </w:r>
      <w:r>
        <w:rPr>
          <w:rFonts w:hint="eastAsia"/>
        </w:rPr>
        <w:t>語意</w:t>
      </w:r>
      <w:r w:rsidR="000A0CA7">
        <w:rPr>
          <w:rFonts w:hint="eastAsia"/>
        </w:rPr>
        <w:t>問題上，而不去探討其他種類的語言，像是</w:t>
      </w:r>
      <w:r w:rsidR="000A0CA7">
        <w:rPr>
          <w:rFonts w:hint="eastAsia"/>
        </w:rPr>
        <w:t xml:space="preserve"> Prolog </w:t>
      </w:r>
      <w:r w:rsidR="000A0CA7">
        <w:rPr>
          <w:rFonts w:hint="eastAsia"/>
        </w:rPr>
        <w:t>等語言的</w:t>
      </w:r>
      <w:r>
        <w:rPr>
          <w:rFonts w:hint="eastAsia"/>
        </w:rPr>
        <w:t>語意</w:t>
      </w:r>
      <w:r w:rsidR="000A0CA7">
        <w:rPr>
          <w:rFonts w:hint="eastAsia"/>
        </w:rPr>
        <w:t>上。</w:t>
      </w:r>
    </w:p>
    <w:p w:rsidR="000A0CA7" w:rsidRDefault="000A0CA7" w:rsidP="00310D66"/>
    <w:p w:rsidR="000A0CA7" w:rsidRDefault="000A0CA7" w:rsidP="007D230C">
      <w:pPr>
        <w:pStyle w:val="afa"/>
        <w:ind w:left="240" w:right="240"/>
      </w:pPr>
      <w:r>
        <w:rPr>
          <w:rFonts w:hint="eastAsia"/>
        </w:rPr>
        <w:t>結構化的</w:t>
      </w:r>
      <w:r w:rsidR="00B527A2">
        <w:rPr>
          <w:rFonts w:hint="eastAsia"/>
        </w:rPr>
        <w:t>語意</w:t>
      </w:r>
    </w:p>
    <w:p w:rsidR="000A0CA7" w:rsidRDefault="000A0CA7" w:rsidP="00310D66">
      <w:r>
        <w:rPr>
          <w:rFonts w:hint="eastAsia"/>
        </w:rPr>
        <w:t>目前產業界的主流語言是結構化語言，像是</w:t>
      </w:r>
      <w:r>
        <w:rPr>
          <w:rFonts w:hint="eastAsia"/>
        </w:rPr>
        <w:t xml:space="preserve"> C </w:t>
      </w:r>
      <w:r>
        <w:rPr>
          <w:rFonts w:hint="eastAsia"/>
        </w:rPr>
        <w:t>語言就是典型的結構化語言，但是自從物件導向技術盛行以來，結構化語言都被加上了物件導向的語法，像是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r>
        <w:rPr>
          <w:rFonts w:hint="eastAsia"/>
        </w:rPr>
        <w:t xml:space="preserve">Obj C </w:t>
      </w:r>
      <w:r>
        <w:rPr>
          <w:rFonts w:hint="eastAsia"/>
        </w:rPr>
        <w:t>等語言，都是將</w:t>
      </w:r>
      <w:r>
        <w:rPr>
          <w:rFonts w:hint="eastAsia"/>
        </w:rPr>
        <w:t xml:space="preserve"> C </w:t>
      </w:r>
      <w:r>
        <w:rPr>
          <w:rFonts w:hint="eastAsia"/>
        </w:rPr>
        <w:t>語言加上物件導向功能後的結果。</w:t>
      </w:r>
    </w:p>
    <w:p w:rsidR="000A0CA7" w:rsidRDefault="000A0CA7" w:rsidP="00310D66"/>
    <w:p w:rsidR="000A0CA7" w:rsidRDefault="000A0CA7" w:rsidP="00310D66">
      <w:r>
        <w:rPr>
          <w:rFonts w:hint="eastAsia"/>
        </w:rPr>
        <w:t>結構化語言的主要結構有六種，包含『指定、運算、循序、分支、迴圈、函數』等語法，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_Ref231610534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表格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</w:t>
      </w:r>
      <w:r w:rsidR="003F69CF">
        <w:fldChar w:fldCharType="end"/>
      </w:r>
      <w:r>
        <w:rPr>
          <w:rFonts w:hint="eastAsia"/>
        </w:rPr>
        <w:t>顯示了結構化程式的構造方式，讓我們來看看這些結構所隱含的</w:t>
      </w:r>
      <w:r w:rsidR="00B527A2">
        <w:rPr>
          <w:rFonts w:hint="eastAsia"/>
        </w:rPr>
        <w:t>語意</w:t>
      </w:r>
      <w:r>
        <w:rPr>
          <w:rFonts w:hint="eastAsia"/>
        </w:rPr>
        <w:t>。</w:t>
      </w:r>
    </w:p>
    <w:p w:rsidR="000A0CA7" w:rsidRDefault="000A0CA7" w:rsidP="00310D66"/>
    <w:p w:rsidR="000A0CA7" w:rsidRDefault="000A0CA7" w:rsidP="008376B8">
      <w:pPr>
        <w:pStyle w:val="a8"/>
      </w:pPr>
      <w:bookmarkStart w:id="23" w:name="_Ref2316105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F69CF">
        <w:fldChar w:fldCharType="begin"/>
      </w:r>
      <w:r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1</w:t>
      </w:r>
      <w:r w:rsidR="003F69CF">
        <w:fldChar w:fldCharType="end"/>
      </w:r>
      <w:bookmarkEnd w:id="23"/>
      <w:r>
        <w:rPr>
          <w:rFonts w:hint="eastAsia"/>
        </w:rPr>
        <w:t>結構化程式的構造方式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3402"/>
        <w:gridCol w:w="3576"/>
      </w:tblGrid>
      <w:tr w:rsidR="000A0CA7" w:rsidRPr="00410050" w:rsidTr="000A0CA7">
        <w:tc>
          <w:tcPr>
            <w:tcW w:w="1384" w:type="dxa"/>
          </w:tcPr>
          <w:p w:rsidR="000A0CA7" w:rsidRPr="00410050" w:rsidRDefault="000A0CA7" w:rsidP="00310D66">
            <w:r w:rsidRPr="00410050">
              <w:rPr>
                <w:rFonts w:hint="eastAsia"/>
              </w:rPr>
              <w:t>結構類型</w:t>
            </w:r>
          </w:p>
        </w:tc>
        <w:tc>
          <w:tcPr>
            <w:tcW w:w="3402" w:type="dxa"/>
          </w:tcPr>
          <w:p w:rsidR="000A0CA7" w:rsidRPr="00410050" w:rsidRDefault="000A0CA7" w:rsidP="00AA2612">
            <w:r w:rsidRPr="00410050">
              <w:rPr>
                <w:rFonts w:hint="eastAsia"/>
              </w:rPr>
              <w:t>語法</w:t>
            </w:r>
          </w:p>
        </w:tc>
        <w:tc>
          <w:tcPr>
            <w:tcW w:w="3576" w:type="dxa"/>
          </w:tcPr>
          <w:p w:rsidR="000A0CA7" w:rsidRPr="00410050" w:rsidRDefault="000A0CA7" w:rsidP="00310D66">
            <w:r w:rsidRPr="00410050">
              <w:rPr>
                <w:rFonts w:hint="eastAsia"/>
              </w:rPr>
              <w:t>範例</w:t>
            </w:r>
          </w:p>
        </w:tc>
      </w:tr>
      <w:tr w:rsidR="000A0CA7" w:rsidRPr="00410050" w:rsidTr="000A0CA7">
        <w:tc>
          <w:tcPr>
            <w:tcW w:w="1384" w:type="dxa"/>
          </w:tcPr>
          <w:p w:rsidR="000A0CA7" w:rsidRPr="00410050" w:rsidRDefault="000A0CA7" w:rsidP="00F06B4E">
            <w:r w:rsidRPr="00410050">
              <w:rPr>
                <w:rFonts w:hint="eastAsia"/>
              </w:rPr>
              <w:t>指定結構</w:t>
            </w:r>
          </w:p>
        </w:tc>
        <w:tc>
          <w:tcPr>
            <w:tcW w:w="3402" w:type="dxa"/>
          </w:tcPr>
          <w:p w:rsidR="000A0CA7" w:rsidRPr="00410050" w:rsidRDefault="000A0CA7" w:rsidP="000A0CA7">
            <w:r w:rsidRPr="00410050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SSIGN </w:t>
            </w:r>
            <w:r w:rsidRPr="00410050"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ID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=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E</w:t>
            </w:r>
            <w:r>
              <w:rPr>
                <w:rFonts w:hint="eastAsia"/>
              </w:rPr>
              <w:t>XP</w:t>
            </w:r>
          </w:p>
        </w:tc>
        <w:tc>
          <w:tcPr>
            <w:tcW w:w="3576" w:type="dxa"/>
          </w:tcPr>
          <w:p w:rsidR="000A0CA7" w:rsidRPr="00410050" w:rsidRDefault="000A0CA7" w:rsidP="008376B8">
            <w:r w:rsidRPr="00410050">
              <w:rPr>
                <w:rFonts w:hint="eastAsia"/>
              </w:rPr>
              <w:t>x = 3*y+5</w:t>
            </w:r>
          </w:p>
        </w:tc>
      </w:tr>
      <w:tr w:rsidR="000A0CA7" w:rsidRPr="00410050" w:rsidTr="000A0CA7">
        <w:tc>
          <w:tcPr>
            <w:tcW w:w="1384" w:type="dxa"/>
          </w:tcPr>
          <w:p w:rsidR="000A0CA7" w:rsidRPr="00410050" w:rsidRDefault="000A0CA7" w:rsidP="00F06B4E">
            <w:r w:rsidRPr="00410050">
              <w:rPr>
                <w:rFonts w:hint="eastAsia"/>
              </w:rPr>
              <w:t>運算結構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402" w:type="dxa"/>
          </w:tcPr>
          <w:p w:rsidR="000A0CA7" w:rsidRDefault="000A0CA7" w:rsidP="008376B8">
            <w:pPr>
              <w:rPr>
                <w:lang w:val="fr-FR"/>
              </w:rPr>
            </w:pPr>
            <w:r w:rsidRPr="00410050">
              <w:rPr>
                <w:rFonts w:hint="eastAsia"/>
              </w:rPr>
              <w:t>E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  <w:lang w:val="fr-FR"/>
              </w:rPr>
              <w:t xml:space="preserve"> = </w:t>
            </w:r>
            <w:r w:rsidRPr="00410050">
              <w:rPr>
                <w:rFonts w:hint="eastAsia"/>
                <w:lang w:val="fr-FR"/>
              </w:rPr>
              <w:t>T</w:t>
            </w:r>
            <w:r>
              <w:rPr>
                <w:rFonts w:hint="eastAsia"/>
                <w:lang w:val="fr-FR"/>
              </w:rPr>
              <w:t xml:space="preserve"> (</w:t>
            </w:r>
            <w:r w:rsidRPr="00410050">
              <w:rPr>
                <w:rFonts w:hint="eastAsia"/>
                <w:lang w:val="fr-FR"/>
              </w:rPr>
              <w:t xml:space="preserve"> [</w:t>
            </w:r>
            <w:r w:rsidRPr="00410050">
              <w:rPr>
                <w:lang w:val="fr-FR"/>
              </w:rPr>
              <w:t>+</w:t>
            </w:r>
            <w:r w:rsidRPr="00410050">
              <w:rPr>
                <w:rFonts w:hint="eastAsia"/>
                <w:lang w:val="fr-FR"/>
              </w:rPr>
              <w:t xml:space="preserve">-] &lt;T&gt; </w:t>
            </w:r>
            <w:r>
              <w:rPr>
                <w:rFonts w:hint="eastAsia"/>
                <w:lang w:val="fr-FR"/>
              </w:rPr>
              <w:t>)*</w:t>
            </w:r>
          </w:p>
          <w:p w:rsidR="000A0CA7" w:rsidRPr="00402BE8" w:rsidRDefault="000A0CA7" w:rsidP="000A0CA7">
            <w:pPr>
              <w:rPr>
                <w:lang w:val="fr-FR"/>
              </w:rPr>
            </w:pPr>
            <w:r w:rsidRPr="00410050">
              <w:rPr>
                <w:rFonts w:hint="eastAsia"/>
                <w:lang w:val="fr-FR"/>
              </w:rPr>
              <w:t>T</w:t>
            </w:r>
            <w:r>
              <w:rPr>
                <w:rFonts w:hint="eastAsia"/>
                <w:lang w:val="fr-FR"/>
              </w:rPr>
              <w:t xml:space="preserve"> </w:t>
            </w:r>
            <w:r w:rsidRPr="00410050">
              <w:rPr>
                <w:lang w:val="fr-FR"/>
              </w:rPr>
              <w:t>=</w:t>
            </w:r>
            <w:r>
              <w:rPr>
                <w:rFonts w:hint="eastAsia"/>
                <w:lang w:val="fr-FR"/>
              </w:rPr>
              <w:t xml:space="preserve"> </w:t>
            </w:r>
            <w:r w:rsidRPr="00410050">
              <w:rPr>
                <w:rFonts w:hint="eastAsia"/>
                <w:lang w:val="fr-FR"/>
              </w:rPr>
              <w:t>F</w:t>
            </w:r>
            <w:r>
              <w:rPr>
                <w:rFonts w:hint="eastAsia"/>
                <w:lang w:val="fr-FR"/>
              </w:rPr>
              <w:t xml:space="preserve"> (</w:t>
            </w:r>
            <w:r w:rsidRPr="00410050"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[</w:t>
            </w:r>
            <w:r w:rsidRPr="00410050">
              <w:rPr>
                <w:lang w:val="fr-FR"/>
              </w:rPr>
              <w:t>*/</w:t>
            </w:r>
            <w:r>
              <w:rPr>
                <w:rFonts w:hint="eastAsia"/>
                <w:lang w:val="fr-FR"/>
              </w:rPr>
              <w:t xml:space="preserve">] </w:t>
            </w:r>
            <w:r w:rsidRPr="00410050">
              <w:rPr>
                <w:rFonts w:hint="eastAsia"/>
                <w:lang w:val="fr-FR"/>
              </w:rPr>
              <w:t>&lt;</w:t>
            </w:r>
            <w:r>
              <w:rPr>
                <w:rFonts w:hint="eastAsia"/>
                <w:lang w:val="fr-FR"/>
              </w:rPr>
              <w:t>F</w:t>
            </w:r>
            <w:r w:rsidRPr="00410050">
              <w:rPr>
                <w:rFonts w:hint="eastAsia"/>
                <w:lang w:val="fr-FR"/>
              </w:rPr>
              <w:t>&gt;</w:t>
            </w:r>
            <w:r>
              <w:rPr>
                <w:rFonts w:hint="eastAsia"/>
                <w:lang w:val="fr-FR"/>
              </w:rPr>
              <w:t>)*</w:t>
            </w:r>
          </w:p>
        </w:tc>
        <w:tc>
          <w:tcPr>
            <w:tcW w:w="3576" w:type="dxa"/>
          </w:tcPr>
          <w:p w:rsidR="000A0CA7" w:rsidRPr="00410050" w:rsidRDefault="000A0CA7" w:rsidP="00310D66">
            <w:r w:rsidRPr="00410050">
              <w:rPr>
                <w:rFonts w:hint="eastAsia"/>
              </w:rPr>
              <w:t>3*y+5</w:t>
            </w:r>
          </w:p>
        </w:tc>
      </w:tr>
      <w:tr w:rsidR="000A0CA7" w:rsidRPr="00410050" w:rsidTr="000A0CA7">
        <w:tc>
          <w:tcPr>
            <w:tcW w:w="1384" w:type="dxa"/>
          </w:tcPr>
          <w:p w:rsidR="000A0CA7" w:rsidRPr="00410050" w:rsidRDefault="000A0CA7" w:rsidP="00F06B4E">
            <w:r w:rsidRPr="00410050">
              <w:rPr>
                <w:rFonts w:hint="eastAsia"/>
              </w:rPr>
              <w:t>循序結構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402" w:type="dxa"/>
          </w:tcPr>
          <w:p w:rsidR="000A0CA7" w:rsidRPr="00410050" w:rsidRDefault="000A0CA7" w:rsidP="000A0CA7">
            <w:r w:rsidRPr="00410050">
              <w:rPr>
                <w:rFonts w:hint="eastAsia"/>
              </w:rPr>
              <w:t>B</w:t>
            </w:r>
            <w:r>
              <w:rPr>
                <w:rFonts w:hint="eastAsia"/>
              </w:rPr>
              <w:t>ASE_LIST</w:t>
            </w:r>
            <w:r w:rsidRPr="00410050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(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</w:t>
            </w:r>
            <w:r w:rsidRPr="00410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)*</w:t>
            </w:r>
          </w:p>
        </w:tc>
        <w:tc>
          <w:tcPr>
            <w:tcW w:w="3576" w:type="dxa"/>
          </w:tcPr>
          <w:p w:rsidR="000A0CA7" w:rsidRPr="00410050" w:rsidRDefault="000A0CA7" w:rsidP="00310D66">
            <w:r w:rsidRPr="00410050">
              <w:rPr>
                <w:rFonts w:hint="eastAsia"/>
              </w:rPr>
              <w:t>t=a; a=b; b=t;</w:t>
            </w:r>
          </w:p>
        </w:tc>
      </w:tr>
      <w:tr w:rsidR="000A0CA7" w:rsidRPr="00410050" w:rsidTr="000A0CA7">
        <w:tc>
          <w:tcPr>
            <w:tcW w:w="1384" w:type="dxa"/>
          </w:tcPr>
          <w:p w:rsidR="000A0CA7" w:rsidRPr="00410050" w:rsidRDefault="000A0CA7" w:rsidP="00F06B4E">
            <w:r w:rsidRPr="00410050">
              <w:rPr>
                <w:rFonts w:hint="eastAsia"/>
              </w:rPr>
              <w:t>分支結構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402" w:type="dxa"/>
          </w:tcPr>
          <w:p w:rsidR="000A0CA7" w:rsidRPr="00410050" w:rsidRDefault="000A0CA7" w:rsidP="004D54AA">
            <w:r w:rsidRPr="00410050">
              <w:rPr>
                <w:rFonts w:hint="eastAsia"/>
              </w:rPr>
              <w:t>I</w:t>
            </w:r>
            <w:r>
              <w:rPr>
                <w:rFonts w:hint="eastAsia"/>
              </w:rPr>
              <w:t>F</w:t>
            </w:r>
            <w:r w:rsidRPr="00410050">
              <w:rPr>
                <w:rFonts w:hint="eastAsia"/>
              </w:rPr>
              <w:t xml:space="preserve"> = </w:t>
            </w:r>
            <w:r w:rsidRPr="000A0CA7">
              <w:t>'</w:t>
            </w:r>
            <w:r w:rsidRPr="00410050">
              <w:rPr>
                <w:rFonts w:hint="eastAsia"/>
              </w:rPr>
              <w:t>if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0A0CA7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COND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</w:t>
            </w:r>
            <w:r w:rsidRPr="00410050">
              <w:br/>
            </w:r>
            <w:r>
              <w:rPr>
                <w:rFonts w:hint="eastAsia"/>
              </w:rPr>
              <w:t>(</w:t>
            </w:r>
            <w:r w:rsidRPr="000A0CA7">
              <w:t>'</w:t>
            </w:r>
            <w:r w:rsidRPr="00410050">
              <w:rPr>
                <w:rFonts w:hint="eastAsia"/>
              </w:rPr>
              <w:t>elseif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COND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ASE)*</w:t>
            </w:r>
            <w:r>
              <w:br/>
            </w:r>
            <w:r>
              <w:rPr>
                <w:rFonts w:hint="eastAsia"/>
              </w:rPr>
              <w:t>(</w:t>
            </w:r>
            <w:r w:rsidRPr="000A0CA7">
              <w:t>'</w:t>
            </w:r>
            <w:r w:rsidRPr="00410050">
              <w:rPr>
                <w:rFonts w:hint="eastAsia"/>
              </w:rPr>
              <w:t>else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</w:t>
            </w:r>
            <w:r w:rsidRPr="00410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3576" w:type="dxa"/>
          </w:tcPr>
          <w:p w:rsidR="000A0CA7" w:rsidRPr="00410050" w:rsidRDefault="000A0CA7" w:rsidP="00310D66">
            <w:r w:rsidRPr="00410050">
              <w:rPr>
                <w:rFonts w:hint="eastAsia"/>
              </w:rPr>
              <w:t>if (a&gt;b) c=a; else c=b;</w:t>
            </w:r>
          </w:p>
        </w:tc>
      </w:tr>
      <w:tr w:rsidR="000A0CA7" w:rsidRPr="00410050" w:rsidTr="000A0CA7">
        <w:tc>
          <w:tcPr>
            <w:tcW w:w="1384" w:type="dxa"/>
          </w:tcPr>
          <w:p w:rsidR="000A0CA7" w:rsidRPr="00410050" w:rsidRDefault="000A0CA7" w:rsidP="00F06B4E">
            <w:r w:rsidRPr="00410050">
              <w:rPr>
                <w:rFonts w:hint="eastAsia"/>
              </w:rPr>
              <w:t>迴圈結構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402" w:type="dxa"/>
          </w:tcPr>
          <w:p w:rsidR="000A0CA7" w:rsidRPr="00410050" w:rsidRDefault="000A0CA7" w:rsidP="000A0CA7">
            <w:r w:rsidRPr="00410050">
              <w:rPr>
                <w:rFonts w:hint="eastAsia"/>
              </w:rPr>
              <w:t>W</w:t>
            </w:r>
            <w:r>
              <w:rPr>
                <w:rFonts w:hint="eastAsia"/>
              </w:rPr>
              <w:t>HILE</w:t>
            </w:r>
            <w:r w:rsidRPr="00410050">
              <w:rPr>
                <w:rFonts w:hint="eastAsia"/>
              </w:rPr>
              <w:t xml:space="preserve"> = </w:t>
            </w:r>
            <w:r w:rsidRPr="000A0CA7">
              <w:t>'</w:t>
            </w:r>
            <w:r w:rsidRPr="00410050">
              <w:rPr>
                <w:rFonts w:hint="eastAsia"/>
              </w:rPr>
              <w:t>while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OND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>
              <w:br/>
            </w:r>
            <w:r w:rsidRPr="00410050">
              <w:rPr>
                <w:rFonts w:hint="eastAsia"/>
              </w:rPr>
              <w:t>BASE</w:t>
            </w:r>
            <w:r>
              <w:rPr>
                <w:rStyle w:val="aff"/>
              </w:rPr>
              <w:footnoteReference w:id="2"/>
            </w:r>
          </w:p>
        </w:tc>
        <w:tc>
          <w:tcPr>
            <w:tcW w:w="3576" w:type="dxa"/>
          </w:tcPr>
          <w:p w:rsidR="000A0CA7" w:rsidRPr="00410050" w:rsidRDefault="000A0CA7" w:rsidP="00AA2612">
            <w:r w:rsidRPr="00410050">
              <w:rPr>
                <w:rFonts w:hint="eastAsia"/>
              </w:rPr>
              <w:t>while (i&lt;=10) { sum = sum+i; i++;}</w:t>
            </w:r>
          </w:p>
        </w:tc>
      </w:tr>
      <w:tr w:rsidR="000A0CA7" w:rsidRPr="00410050" w:rsidTr="000A0CA7">
        <w:tc>
          <w:tcPr>
            <w:tcW w:w="1384" w:type="dxa"/>
          </w:tcPr>
          <w:p w:rsidR="000A0CA7" w:rsidRPr="00410050" w:rsidRDefault="000A0CA7" w:rsidP="00310D66">
            <w:r w:rsidRPr="00410050">
              <w:rPr>
                <w:rFonts w:hint="eastAsia"/>
              </w:rPr>
              <w:t>函數結構</w:t>
            </w:r>
            <w:r w:rsidRPr="00410050">
              <w:rPr>
                <w:rFonts w:hint="eastAsia"/>
              </w:rPr>
              <w:t xml:space="preserve"> </w:t>
            </w:r>
          </w:p>
          <w:p w:rsidR="000A0CA7" w:rsidRPr="00410050" w:rsidRDefault="000A0CA7" w:rsidP="00310D66"/>
        </w:tc>
        <w:tc>
          <w:tcPr>
            <w:tcW w:w="3402" w:type="dxa"/>
          </w:tcPr>
          <w:p w:rsidR="000A0CA7" w:rsidRDefault="000A0CA7" w:rsidP="00AA2612">
            <w:r w:rsidRPr="00410050">
              <w:rPr>
                <w:rFonts w:hint="eastAsia"/>
              </w:rPr>
              <w:t>FDEF =</w:t>
            </w:r>
            <w:r>
              <w:rPr>
                <w:rFonts w:hint="eastAsia"/>
              </w:rPr>
              <w:t xml:space="preserve"> ID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ARGS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BLOCK</w:t>
            </w:r>
          </w:p>
          <w:p w:rsidR="000A0CA7" w:rsidRPr="00410050" w:rsidRDefault="000A0CA7" w:rsidP="00AA2612"/>
          <w:p w:rsidR="000A0CA7" w:rsidRPr="00410050" w:rsidRDefault="000A0CA7" w:rsidP="000A0CA7">
            <w:r w:rsidRPr="00410050">
              <w:rPr>
                <w:rFonts w:hint="eastAsia"/>
              </w:rPr>
              <w:t>FCALL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 xml:space="preserve">ID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PARAMS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;</w:t>
            </w:r>
            <w:r>
              <w:t xml:space="preserve"> </w:t>
            </w:r>
            <w:r w:rsidRPr="000A0CA7">
              <w:t>'</w:t>
            </w:r>
          </w:p>
        </w:tc>
        <w:tc>
          <w:tcPr>
            <w:tcW w:w="3576" w:type="dxa"/>
          </w:tcPr>
          <w:p w:rsidR="000A0CA7" w:rsidRPr="00410050" w:rsidRDefault="000A0CA7" w:rsidP="00AA2612">
            <w:r w:rsidRPr="00410050">
              <w:rPr>
                <w:rFonts w:hint="eastAsia"/>
              </w:rPr>
              <w:t>定義：</w:t>
            </w:r>
            <w:r w:rsidRPr="00410050">
              <w:rPr>
                <w:rFonts w:hint="eastAsia"/>
              </w:rPr>
              <w:t>max(a,b) {if (a&gt;b) return a;</w:t>
            </w:r>
            <w:r w:rsidRPr="00410050">
              <w:br/>
            </w:r>
            <w:r w:rsidRPr="00410050">
              <w:rPr>
                <w:rFonts w:hint="eastAsia"/>
              </w:rPr>
              <w:t xml:space="preserve">               else return b;}</w:t>
            </w:r>
          </w:p>
          <w:p w:rsidR="000A0CA7" w:rsidRPr="00410050" w:rsidRDefault="000A0CA7" w:rsidP="007F1D79">
            <w:r w:rsidRPr="00410050">
              <w:rPr>
                <w:rFonts w:hint="eastAsia"/>
              </w:rPr>
              <w:t>呼叫：</w:t>
            </w:r>
            <w:r w:rsidRPr="00410050">
              <w:rPr>
                <w:rFonts w:hint="eastAsia"/>
              </w:rPr>
              <w:t>c = max(3,5);</w:t>
            </w:r>
          </w:p>
        </w:tc>
      </w:tr>
    </w:tbl>
    <w:p w:rsidR="000A0CA7" w:rsidRDefault="000A0CA7" w:rsidP="00310D66"/>
    <w:p w:rsidR="000A0CA7" w:rsidRDefault="000A0CA7" w:rsidP="00310D66">
      <w:r>
        <w:rPr>
          <w:rFonts w:hint="eastAsia"/>
        </w:rPr>
        <w:t>指定結構的語法是</w:t>
      </w:r>
      <w:r>
        <w:rPr>
          <w:rFonts w:hint="eastAsia"/>
        </w:rPr>
        <w:t xml:space="preserve"> </w:t>
      </w:r>
      <w:r w:rsidR="00CD28E7">
        <w:rPr>
          <w:rFonts w:hint="eastAsia"/>
        </w:rPr>
        <w:t>ID</w:t>
      </w:r>
      <w:r>
        <w:rPr>
          <w:rFonts w:hint="eastAsia"/>
        </w:rPr>
        <w:t xml:space="preserve"> </w:t>
      </w:r>
      <w:r w:rsidR="00CD28E7" w:rsidRPr="00CD28E7">
        <w:t>'</w:t>
      </w:r>
      <w:r>
        <w:rPr>
          <w:rFonts w:hint="eastAsia"/>
        </w:rPr>
        <w:t>=</w:t>
      </w:r>
      <w:r w:rsidR="00CD28E7" w:rsidRPr="00CD28E7">
        <w:t>'</w:t>
      </w:r>
      <w:r>
        <w:rPr>
          <w:rFonts w:hint="eastAsia"/>
        </w:rPr>
        <w:t xml:space="preserve"> EXP</w:t>
      </w:r>
      <w:r>
        <w:rPr>
          <w:rFonts w:hint="eastAsia"/>
        </w:rPr>
        <w:t>，其意義乃是將</w:t>
      </w:r>
      <w:r>
        <w:rPr>
          <w:rFonts w:hint="eastAsia"/>
        </w:rPr>
        <w:t xml:space="preserve"> EXP </w:t>
      </w:r>
      <w:r>
        <w:rPr>
          <w:rFonts w:hint="eastAsia"/>
        </w:rPr>
        <w:t>的運算結果傳送給變數</w:t>
      </w:r>
      <w:r>
        <w:rPr>
          <w:rFonts w:hint="eastAsia"/>
        </w:rPr>
        <w:t xml:space="preserve"> </w:t>
      </w:r>
      <w:r w:rsidR="00CD28E7">
        <w:rPr>
          <w:rFonts w:hint="eastAsia"/>
        </w:rPr>
        <w:t>ID</w:t>
      </w:r>
      <w:r>
        <w:rPr>
          <w:rFonts w:hint="eastAsia"/>
        </w:rPr>
        <w:t>，於是，</w:t>
      </w:r>
      <w:r w:rsidR="00CD28E7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變數將會設定為</w:t>
      </w:r>
      <w:r>
        <w:rPr>
          <w:rFonts w:hint="eastAsia"/>
        </w:rPr>
        <w:t xml:space="preserve"> EXP </w:t>
      </w:r>
      <w:r>
        <w:rPr>
          <w:rFonts w:hint="eastAsia"/>
        </w:rPr>
        <w:t>的</w:t>
      </w:r>
      <w:r w:rsidR="00CD28E7">
        <w:rPr>
          <w:rFonts w:hint="eastAsia"/>
        </w:rPr>
        <w:t>結果</w:t>
      </w:r>
      <w:r>
        <w:rPr>
          <w:rFonts w:hint="eastAsia"/>
        </w:rPr>
        <w:t>。舉例而言，指定敘述</w:t>
      </w:r>
      <w:r>
        <w:rPr>
          <w:rFonts w:hint="eastAsia"/>
        </w:rPr>
        <w:t xml:space="preserve"> x = 3*y+5 </w:t>
      </w:r>
      <w:r>
        <w:rPr>
          <w:rFonts w:hint="eastAsia"/>
        </w:rPr>
        <w:t>會將</w:t>
      </w:r>
      <w:r>
        <w:rPr>
          <w:rFonts w:hint="eastAsia"/>
        </w:rPr>
        <w:t xml:space="preserve"> 3*y+5 </w:t>
      </w:r>
      <w:r>
        <w:rPr>
          <w:rFonts w:hint="eastAsia"/>
        </w:rPr>
        <w:t>的結果傳送給</w:t>
      </w:r>
      <w:r>
        <w:rPr>
          <w:rFonts w:hint="eastAsia"/>
        </w:rPr>
        <w:t xml:space="preserve"> x</w:t>
      </w:r>
      <w:r>
        <w:rPr>
          <w:rFonts w:hint="eastAsia"/>
        </w:rPr>
        <w:t>，假如</w:t>
      </w:r>
      <w:r>
        <w:rPr>
          <w:rFonts w:hint="eastAsia"/>
        </w:rPr>
        <w:t xml:space="preserve"> y </w:t>
      </w:r>
      <w:r>
        <w:rPr>
          <w:rFonts w:hint="eastAsia"/>
        </w:rPr>
        <w:t>的值為</w:t>
      </w:r>
      <w:r>
        <w:rPr>
          <w:rFonts w:hint="eastAsia"/>
        </w:rPr>
        <w:t xml:space="preserve"> 4</w:t>
      </w:r>
      <w:r>
        <w:rPr>
          <w:rFonts w:hint="eastAsia"/>
        </w:rPr>
        <w:t>，則執行完後</w:t>
      </w:r>
      <w:r>
        <w:rPr>
          <w:rFonts w:hint="eastAsia"/>
        </w:rPr>
        <w:t xml:space="preserve"> x </w:t>
      </w:r>
      <w:r>
        <w:rPr>
          <w:rFonts w:hint="eastAsia"/>
        </w:rPr>
        <w:t>的值將變成</w:t>
      </w:r>
      <w:r>
        <w:rPr>
          <w:rFonts w:hint="eastAsia"/>
        </w:rPr>
        <w:t xml:space="preserve"> 17</w:t>
      </w:r>
      <w:r>
        <w:rPr>
          <w:rFonts w:hint="eastAsia"/>
        </w:rPr>
        <w:t>。</w:t>
      </w:r>
    </w:p>
    <w:p w:rsidR="000A0CA7" w:rsidRPr="008376B8" w:rsidRDefault="000A0CA7" w:rsidP="00310D66"/>
    <w:p w:rsidR="000A0CA7" w:rsidRDefault="000A0CA7" w:rsidP="00310D66">
      <w:r>
        <w:rPr>
          <w:rFonts w:hint="eastAsia"/>
        </w:rPr>
        <w:t>運算結構的語法是從數學中借用過來的，基本上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_Ref223171559 \h</w:instrText>
      </w:r>
      <w:r>
        <w:instrText xml:space="preserve"> </w:instrText>
      </w:r>
      <w:r w:rsidR="003F69CF">
        <w:fldChar w:fldCharType="end"/>
      </w:r>
      <w:r>
        <w:rPr>
          <w:rFonts w:hint="eastAsia"/>
        </w:rPr>
        <w:t>的四個規則就是運算結構的語法。其語意正是數學中的加減乘除之</w:t>
      </w:r>
      <w:r w:rsidR="00B527A2">
        <w:rPr>
          <w:rFonts w:hint="eastAsia"/>
        </w:rPr>
        <w:t>語意</w:t>
      </w:r>
      <w:r>
        <w:rPr>
          <w:rFonts w:hint="eastAsia"/>
        </w:rPr>
        <w:t>，舉例而言，規則</w:t>
      </w:r>
      <w:r>
        <w:rPr>
          <w:rFonts w:hint="eastAsia"/>
        </w:rPr>
        <w:t xml:space="preserve"> </w:t>
      </w:r>
      <w:r>
        <w:rPr>
          <w:rFonts w:hint="eastAsia"/>
          <w:lang w:val="fr-FR"/>
        </w:rPr>
        <w:t>EXP</w:t>
      </w:r>
      <w:r w:rsidR="00CD28E7">
        <w:rPr>
          <w:rFonts w:hint="eastAsia"/>
          <w:lang w:val="fr-FR"/>
        </w:rPr>
        <w:t xml:space="preserve"> </w:t>
      </w:r>
      <w:r w:rsidRPr="00D77C17">
        <w:rPr>
          <w:lang w:val="fr-FR"/>
        </w:rPr>
        <w:t xml:space="preserve">= </w:t>
      </w:r>
      <w:r>
        <w:rPr>
          <w:rFonts w:hint="eastAsia"/>
          <w:lang w:val="fr-FR"/>
        </w:rPr>
        <w:t>T</w:t>
      </w:r>
      <w:r w:rsidRPr="00D77C17">
        <w:rPr>
          <w:lang w:val="fr-FR"/>
        </w:rPr>
        <w:t xml:space="preserve"> </w:t>
      </w:r>
      <w:r w:rsidR="00CD28E7">
        <w:rPr>
          <w:rFonts w:hint="eastAsia"/>
          <w:lang w:val="fr-FR"/>
        </w:rPr>
        <w:t>(</w:t>
      </w:r>
      <w:r>
        <w:rPr>
          <w:rFonts w:hint="eastAsia"/>
          <w:lang w:val="fr-FR"/>
        </w:rPr>
        <w:t>[</w:t>
      </w:r>
      <w:r w:rsidRPr="00D77C17">
        <w:rPr>
          <w:lang w:val="fr-FR"/>
        </w:rPr>
        <w:t>+</w:t>
      </w:r>
      <w:r>
        <w:rPr>
          <w:rFonts w:hint="eastAsia"/>
          <w:lang w:val="fr-FR"/>
        </w:rPr>
        <w:t>-] T</w:t>
      </w:r>
      <w:r w:rsidR="00CD28E7">
        <w:rPr>
          <w:rFonts w:hint="eastAsia"/>
          <w:lang w:val="fr-FR"/>
        </w:rPr>
        <w:t>)*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定義了加減的語法，而其語意則是將</w:t>
      </w:r>
      <w:r>
        <w:rPr>
          <w:rFonts w:hint="eastAsia"/>
          <w:lang w:val="fr-FR"/>
        </w:rPr>
        <w:t xml:space="preserve"> T+T </w:t>
      </w:r>
      <w:r>
        <w:rPr>
          <w:rFonts w:hint="eastAsia"/>
          <w:lang w:val="fr-FR"/>
        </w:rPr>
        <w:t>或</w:t>
      </w:r>
      <w:r>
        <w:rPr>
          <w:rFonts w:hint="eastAsia"/>
          <w:lang w:val="fr-FR"/>
        </w:rPr>
        <w:t xml:space="preserve"> T-T </w:t>
      </w:r>
      <w:r>
        <w:rPr>
          <w:rFonts w:hint="eastAsia"/>
          <w:lang w:val="fr-FR"/>
        </w:rPr>
        <w:t>的結果傳回。</w:t>
      </w:r>
    </w:p>
    <w:p w:rsidR="000A0CA7" w:rsidRPr="007D230C" w:rsidRDefault="000A0CA7" w:rsidP="00310D66"/>
    <w:p w:rsidR="000A0CA7" w:rsidRDefault="000A0CA7" w:rsidP="00310D66">
      <w:r>
        <w:rPr>
          <w:rFonts w:hint="eastAsia"/>
        </w:rPr>
        <w:t>循序結構的語法是</w:t>
      </w:r>
      <w:r w:rsidR="00CD28E7" w:rsidRPr="00410050">
        <w:rPr>
          <w:rFonts w:hint="eastAsia"/>
        </w:rPr>
        <w:t>B</w:t>
      </w:r>
      <w:r w:rsidR="00CD28E7">
        <w:rPr>
          <w:rFonts w:hint="eastAsia"/>
        </w:rPr>
        <w:t>ASE_LIST</w:t>
      </w:r>
      <w:r w:rsidR="00CD28E7" w:rsidRPr="00410050">
        <w:rPr>
          <w:rFonts w:hint="eastAsia"/>
        </w:rPr>
        <w:t xml:space="preserve"> = </w:t>
      </w:r>
      <w:r w:rsidR="00CD28E7">
        <w:rPr>
          <w:rFonts w:hint="eastAsia"/>
        </w:rPr>
        <w:t>(</w:t>
      </w:r>
      <w:r w:rsidR="00CD28E7" w:rsidRPr="00410050">
        <w:rPr>
          <w:rFonts w:hint="eastAsia"/>
        </w:rPr>
        <w:t xml:space="preserve"> B</w:t>
      </w:r>
      <w:r w:rsidR="00CD28E7">
        <w:rPr>
          <w:rFonts w:hint="eastAsia"/>
        </w:rPr>
        <w:t>ASE</w:t>
      </w:r>
      <w:r w:rsidR="00CD28E7" w:rsidRPr="00410050">
        <w:rPr>
          <w:rFonts w:hint="eastAsia"/>
        </w:rPr>
        <w:t xml:space="preserve"> </w:t>
      </w:r>
      <w:r w:rsidR="00CD28E7">
        <w:rPr>
          <w:rFonts w:hint="eastAsia"/>
        </w:rPr>
        <w:t>)*</w:t>
      </w:r>
      <w:r>
        <w:rPr>
          <w:rFonts w:hint="eastAsia"/>
        </w:rPr>
        <w:t>，</w:t>
      </w:r>
      <w:r w:rsidR="00CD28E7">
        <w:rPr>
          <w:rFonts w:hint="eastAsia"/>
        </w:rPr>
        <w:t>這</w:t>
      </w:r>
      <w:r>
        <w:rPr>
          <w:rFonts w:hint="eastAsia"/>
        </w:rPr>
        <w:t>代表</w:t>
      </w:r>
      <w:r>
        <w:rPr>
          <w:rFonts w:hint="eastAsia"/>
        </w:rPr>
        <w:t xml:space="preserve"> BASE </w:t>
      </w:r>
      <w:r>
        <w:rPr>
          <w:rFonts w:hint="eastAsia"/>
        </w:rPr>
        <w:t>可以連續出現很多次，其意義是</w:t>
      </w:r>
      <w:r w:rsidR="00CD28E7">
        <w:rPr>
          <w:rFonts w:hint="eastAsia"/>
        </w:rPr>
        <w:t>循</w:t>
      </w:r>
      <w:r>
        <w:rPr>
          <w:rFonts w:hint="eastAsia"/>
        </w:rPr>
        <w:t>序</w:t>
      </w:r>
      <w:r w:rsidR="00CD28E7">
        <w:rPr>
          <w:rFonts w:hint="eastAsia"/>
        </w:rPr>
        <w:t>的</w:t>
      </w:r>
      <w:r>
        <w:rPr>
          <w:rFonts w:hint="eastAsia"/>
        </w:rPr>
        <w:t>執行每個</w:t>
      </w:r>
      <w:r>
        <w:rPr>
          <w:rFonts w:hint="eastAsia"/>
        </w:rPr>
        <w:t xml:space="preserve"> BASE</w:t>
      </w:r>
      <w:r>
        <w:rPr>
          <w:rFonts w:hint="eastAsia"/>
        </w:rPr>
        <w:t>，例如像</w:t>
      </w:r>
      <w:r>
        <w:rPr>
          <w:rFonts w:hint="eastAsia"/>
        </w:rPr>
        <w:t xml:space="preserve"> t=a; a=b; b=t; </w:t>
      </w:r>
      <w:r>
        <w:rPr>
          <w:rFonts w:hint="eastAsia"/>
        </w:rPr>
        <w:t>這樣的語句，其意義是當</w:t>
      </w:r>
      <w:r>
        <w:rPr>
          <w:rFonts w:hint="eastAsia"/>
        </w:rPr>
        <w:t xml:space="preserve"> t=a </w:t>
      </w:r>
      <w:r>
        <w:rPr>
          <w:rFonts w:hint="eastAsia"/>
        </w:rPr>
        <w:t>執行完後，接著執行</w:t>
      </w:r>
      <w:r>
        <w:rPr>
          <w:rFonts w:hint="eastAsia"/>
        </w:rPr>
        <w:t xml:space="preserve"> a=b</w:t>
      </w:r>
      <w:r>
        <w:rPr>
          <w:rFonts w:hint="eastAsia"/>
        </w:rPr>
        <w:t>，然後再執行</w:t>
      </w:r>
      <w:r>
        <w:rPr>
          <w:rFonts w:hint="eastAsia"/>
        </w:rPr>
        <w:t xml:space="preserve"> b=t</w:t>
      </w:r>
      <w:r>
        <w:rPr>
          <w:rFonts w:hint="eastAsia"/>
        </w:rPr>
        <w:t>。</w:t>
      </w:r>
    </w:p>
    <w:p w:rsidR="000A0CA7" w:rsidRPr="001236A4" w:rsidRDefault="000A0CA7" w:rsidP="00310D66"/>
    <w:p w:rsidR="000A0CA7" w:rsidRDefault="000A0CA7" w:rsidP="005D0837">
      <w:r>
        <w:rPr>
          <w:rFonts w:hint="eastAsia"/>
        </w:rPr>
        <w:t>分支結構可以用</w:t>
      </w:r>
      <w:r>
        <w:rPr>
          <w:rFonts w:hint="eastAsia"/>
        </w:rPr>
        <w:t xml:space="preserve"> </w:t>
      </w:r>
      <w:r w:rsidR="004D54AA" w:rsidRPr="00410050">
        <w:rPr>
          <w:rFonts w:hint="eastAsia"/>
        </w:rPr>
        <w:t>I</w:t>
      </w:r>
      <w:r w:rsidR="004D54AA">
        <w:rPr>
          <w:rFonts w:hint="eastAsia"/>
        </w:rPr>
        <w:t>F</w:t>
      </w:r>
      <w:r w:rsidR="004D54AA" w:rsidRPr="00410050">
        <w:rPr>
          <w:rFonts w:hint="eastAsia"/>
        </w:rPr>
        <w:t xml:space="preserve"> = </w:t>
      </w:r>
      <w:r w:rsidR="004D54AA" w:rsidRPr="000A0CA7">
        <w:t>'</w:t>
      </w:r>
      <w:r w:rsidR="004D54AA" w:rsidRPr="00410050">
        <w:rPr>
          <w:rFonts w:hint="eastAsia"/>
        </w:rPr>
        <w:t>if</w:t>
      </w:r>
      <w:r w:rsidR="004D54AA" w:rsidRPr="000A0CA7">
        <w:t>'</w:t>
      </w:r>
      <w:r w:rsidR="004D54AA" w:rsidRPr="00410050">
        <w:rPr>
          <w:rFonts w:hint="eastAsia"/>
        </w:rPr>
        <w:t xml:space="preserve"> </w:t>
      </w:r>
      <w:r w:rsidR="004D54AA" w:rsidRPr="000A0CA7">
        <w:t>'</w:t>
      </w:r>
      <w:r w:rsidR="004D54AA" w:rsidRPr="000A0CA7">
        <w:rPr>
          <w:rFonts w:hint="eastAsia"/>
        </w:rPr>
        <w:t xml:space="preserve"> </w:t>
      </w:r>
      <w:r w:rsidR="004D54AA" w:rsidRPr="00410050">
        <w:rPr>
          <w:rFonts w:hint="eastAsia"/>
        </w:rPr>
        <w:t>(</w:t>
      </w:r>
      <w:r w:rsidR="004D54AA" w:rsidRPr="000A0CA7">
        <w:t>'</w:t>
      </w:r>
      <w:r w:rsidR="004D54AA">
        <w:rPr>
          <w:rFonts w:hint="eastAsia"/>
        </w:rPr>
        <w:t xml:space="preserve"> COND </w:t>
      </w:r>
      <w:r w:rsidR="004D54AA" w:rsidRPr="000A0CA7">
        <w:t>'</w:t>
      </w:r>
      <w:r w:rsidR="004D54AA" w:rsidRPr="00410050">
        <w:rPr>
          <w:rFonts w:hint="eastAsia"/>
        </w:rPr>
        <w:t>)</w:t>
      </w:r>
      <w:r w:rsidR="004D54AA">
        <w:t xml:space="preserve"> </w:t>
      </w:r>
      <w:r w:rsidR="004D54AA" w:rsidRPr="000A0CA7">
        <w:t>'</w:t>
      </w:r>
      <w:r w:rsidR="004D54AA" w:rsidRPr="00410050">
        <w:rPr>
          <w:rFonts w:hint="eastAsia"/>
        </w:rPr>
        <w:t xml:space="preserve"> B</w:t>
      </w:r>
      <w:r w:rsidR="004D54AA">
        <w:rPr>
          <w:rFonts w:hint="eastAsia"/>
        </w:rPr>
        <w:t>ASE (</w:t>
      </w:r>
      <w:r w:rsidR="004D54AA" w:rsidRPr="000A0CA7">
        <w:t>'</w:t>
      </w:r>
      <w:r w:rsidR="004D54AA" w:rsidRPr="00410050">
        <w:rPr>
          <w:rFonts w:hint="eastAsia"/>
        </w:rPr>
        <w:t>elseif</w:t>
      </w:r>
      <w:r w:rsidR="004D54AA" w:rsidRPr="000A0CA7">
        <w:t>'</w:t>
      </w:r>
      <w:r w:rsidR="004D54AA" w:rsidRPr="00410050">
        <w:rPr>
          <w:rFonts w:hint="eastAsia"/>
        </w:rPr>
        <w:t xml:space="preserve"> </w:t>
      </w:r>
      <w:r w:rsidR="004D54AA" w:rsidRPr="000A0CA7">
        <w:t>'</w:t>
      </w:r>
      <w:r w:rsidR="004D54AA" w:rsidRPr="00410050">
        <w:rPr>
          <w:rFonts w:hint="eastAsia"/>
        </w:rPr>
        <w:t>(</w:t>
      </w:r>
      <w:r w:rsidR="004D54AA" w:rsidRPr="000A0CA7">
        <w:t>'</w:t>
      </w:r>
      <w:r w:rsidR="004D54AA">
        <w:rPr>
          <w:rFonts w:hint="eastAsia"/>
        </w:rPr>
        <w:t xml:space="preserve"> </w:t>
      </w:r>
      <w:r w:rsidR="004D54AA" w:rsidRPr="00410050">
        <w:rPr>
          <w:rFonts w:hint="eastAsia"/>
        </w:rPr>
        <w:t>COND</w:t>
      </w:r>
      <w:r w:rsidR="004D54AA">
        <w:rPr>
          <w:rFonts w:hint="eastAsia"/>
        </w:rPr>
        <w:t xml:space="preserve"> </w:t>
      </w:r>
      <w:r w:rsidR="004D54AA" w:rsidRPr="000A0CA7">
        <w:t>'</w:t>
      </w:r>
      <w:r w:rsidR="004D54AA" w:rsidRPr="00410050">
        <w:rPr>
          <w:rFonts w:hint="eastAsia"/>
        </w:rPr>
        <w:t>)</w:t>
      </w:r>
      <w:r w:rsidR="004D54AA" w:rsidRPr="000A0CA7">
        <w:t>'</w:t>
      </w:r>
      <w:r w:rsidR="004D54AA" w:rsidRPr="00410050">
        <w:rPr>
          <w:rFonts w:hint="eastAsia"/>
        </w:rPr>
        <w:t xml:space="preserve"> B</w:t>
      </w:r>
      <w:r w:rsidR="004D54AA">
        <w:rPr>
          <w:rFonts w:hint="eastAsia"/>
        </w:rPr>
        <w:t>ASE)* (</w:t>
      </w:r>
      <w:r w:rsidR="004D54AA" w:rsidRPr="000A0CA7">
        <w:t>'</w:t>
      </w:r>
      <w:r w:rsidR="004D54AA" w:rsidRPr="00410050">
        <w:rPr>
          <w:rFonts w:hint="eastAsia"/>
        </w:rPr>
        <w:t>else</w:t>
      </w:r>
      <w:r w:rsidR="004D54AA" w:rsidRPr="000A0CA7">
        <w:t>'</w:t>
      </w:r>
      <w:r w:rsidR="004D54AA" w:rsidRPr="00410050">
        <w:rPr>
          <w:rFonts w:hint="eastAsia"/>
        </w:rPr>
        <w:t xml:space="preserve"> B</w:t>
      </w:r>
      <w:r w:rsidR="004D54AA">
        <w:rPr>
          <w:rFonts w:hint="eastAsia"/>
        </w:rPr>
        <w:t>ASE</w:t>
      </w:r>
      <w:r w:rsidR="004D54AA" w:rsidRPr="00410050">
        <w:rPr>
          <w:rFonts w:hint="eastAsia"/>
        </w:rPr>
        <w:t xml:space="preserve"> </w:t>
      </w:r>
      <w:r w:rsidR="004D54AA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這樣的語法表示，其意義是當條件</w:t>
      </w:r>
      <w:r>
        <w:rPr>
          <w:rFonts w:hint="eastAsia"/>
        </w:rPr>
        <w:t xml:space="preserve"> COND </w:t>
      </w:r>
      <w:r>
        <w:rPr>
          <w:rFonts w:hint="eastAsia"/>
        </w:rPr>
        <w:t>成立時，就執行對應的</w:t>
      </w:r>
      <w:r>
        <w:rPr>
          <w:rFonts w:hint="eastAsia"/>
        </w:rPr>
        <w:t xml:space="preserve"> BASE </w:t>
      </w:r>
      <w:r>
        <w:rPr>
          <w:rFonts w:hint="eastAsia"/>
        </w:rPr>
        <w:t>，如果</w:t>
      </w:r>
      <w:r>
        <w:rPr>
          <w:rFonts w:hint="eastAsia"/>
        </w:rPr>
        <w:lastRenderedPageBreak/>
        <w:t>都不成立，則執行最後的</w:t>
      </w:r>
      <w:r>
        <w:rPr>
          <w:rFonts w:hint="eastAsia"/>
        </w:rPr>
        <w:t xml:space="preserve"> else </w:t>
      </w:r>
      <w:r>
        <w:rPr>
          <w:rFonts w:hint="eastAsia"/>
        </w:rPr>
        <w:t>語句</w:t>
      </w:r>
      <w:r w:rsidR="00CD28E7">
        <w:rPr>
          <w:rFonts w:hint="eastAsia"/>
        </w:rPr>
        <w:t>。</w:t>
      </w:r>
      <w:r>
        <w:rPr>
          <w:rFonts w:hint="eastAsia"/>
        </w:rPr>
        <w:t>例如像</w:t>
      </w:r>
      <w:r>
        <w:rPr>
          <w:rFonts w:hint="eastAsia"/>
        </w:rPr>
        <w:t xml:space="preserve"> if (a&gt;b) c=a; else c=b; </w:t>
      </w:r>
      <w:r>
        <w:rPr>
          <w:rFonts w:hint="eastAsia"/>
        </w:rPr>
        <w:t>這樣的語句，其意義是當</w:t>
      </w:r>
      <w:r>
        <w:rPr>
          <w:rFonts w:hint="eastAsia"/>
        </w:rPr>
        <w:t xml:space="preserve"> a&gt;b </w:t>
      </w:r>
      <w:r>
        <w:rPr>
          <w:rFonts w:hint="eastAsia"/>
        </w:rPr>
        <w:t>條件成立時，就執行</w:t>
      </w:r>
      <w:r>
        <w:rPr>
          <w:rFonts w:hint="eastAsia"/>
        </w:rPr>
        <w:t>c=a</w:t>
      </w:r>
      <w:r>
        <w:rPr>
          <w:rFonts w:hint="eastAsia"/>
        </w:rPr>
        <w:t>，否則，就執行</w:t>
      </w:r>
      <w:r>
        <w:rPr>
          <w:rFonts w:hint="eastAsia"/>
        </w:rPr>
        <w:t xml:space="preserve"> else </w:t>
      </w:r>
      <w:r>
        <w:rPr>
          <w:rFonts w:hint="eastAsia"/>
        </w:rPr>
        <w:t>中的敘述</w:t>
      </w:r>
      <w:r>
        <w:rPr>
          <w:rFonts w:hint="eastAsia"/>
        </w:rPr>
        <w:t xml:space="preserve"> c=b</w:t>
      </w:r>
      <w:r>
        <w:rPr>
          <w:rFonts w:hint="eastAsia"/>
        </w:rPr>
        <w:t>。</w:t>
      </w:r>
    </w:p>
    <w:p w:rsidR="000A0CA7" w:rsidRPr="001236A4" w:rsidRDefault="000A0CA7" w:rsidP="00310D66"/>
    <w:p w:rsidR="000A0CA7" w:rsidRDefault="000A0CA7" w:rsidP="00B367E2">
      <w:r>
        <w:rPr>
          <w:rFonts w:hint="eastAsia"/>
        </w:rPr>
        <w:t>迴圈結構通常有</w:t>
      </w:r>
      <w:r>
        <w:rPr>
          <w:rFonts w:hint="eastAsia"/>
        </w:rPr>
        <w:t xml:space="preserve"> for </w:t>
      </w:r>
      <w:r>
        <w:rPr>
          <w:rFonts w:hint="eastAsia"/>
        </w:rPr>
        <w:t>迴圈與</w:t>
      </w:r>
      <w:r>
        <w:rPr>
          <w:rFonts w:hint="eastAsia"/>
        </w:rPr>
        <w:t xml:space="preserve"> while </w:t>
      </w:r>
      <w:r>
        <w:rPr>
          <w:rFonts w:hint="eastAsia"/>
        </w:rPr>
        <w:t>迴圈，</w:t>
      </w:r>
      <w:r w:rsidR="00CD28E7">
        <w:rPr>
          <w:rFonts w:hint="eastAsia"/>
        </w:rPr>
        <w:t>在此我們以</w:t>
      </w:r>
      <w:r>
        <w:rPr>
          <w:rFonts w:hint="eastAsia"/>
        </w:rPr>
        <w:t xml:space="preserve">while </w:t>
      </w:r>
      <w:r>
        <w:rPr>
          <w:rFonts w:hint="eastAsia"/>
        </w:rPr>
        <w:t>迴圈</w:t>
      </w:r>
      <w:r w:rsidR="00CD28E7">
        <w:rPr>
          <w:rFonts w:hint="eastAsia"/>
        </w:rPr>
        <w:t>為例，</w:t>
      </w:r>
      <w:r w:rsidR="00CD28E7">
        <w:rPr>
          <w:rFonts w:hint="eastAsia"/>
        </w:rPr>
        <w:t xml:space="preserve">while </w:t>
      </w:r>
      <w:r w:rsidR="00CD28E7">
        <w:rPr>
          <w:rFonts w:hint="eastAsia"/>
        </w:rPr>
        <w:t>迴圈的語法為</w:t>
      </w:r>
      <w:r>
        <w:rPr>
          <w:rFonts w:hint="eastAsia"/>
        </w:rPr>
        <w:t xml:space="preserve"> </w:t>
      </w:r>
      <w:r w:rsidR="00CD28E7" w:rsidRPr="00410050">
        <w:rPr>
          <w:rFonts w:hint="eastAsia"/>
        </w:rPr>
        <w:t>W</w:t>
      </w:r>
      <w:r w:rsidR="00CD28E7">
        <w:rPr>
          <w:rFonts w:hint="eastAsia"/>
        </w:rPr>
        <w:t>HILE</w:t>
      </w:r>
      <w:r w:rsidR="00CD28E7" w:rsidRPr="00410050">
        <w:rPr>
          <w:rFonts w:hint="eastAsia"/>
        </w:rPr>
        <w:t xml:space="preserve"> = </w:t>
      </w:r>
      <w:r w:rsidR="00CD28E7" w:rsidRPr="000A0CA7">
        <w:t>'</w:t>
      </w:r>
      <w:r w:rsidR="00CD28E7" w:rsidRPr="00410050">
        <w:rPr>
          <w:rFonts w:hint="eastAsia"/>
        </w:rPr>
        <w:t>while</w:t>
      </w:r>
      <w:r w:rsidR="00CD28E7" w:rsidRPr="000A0CA7">
        <w:t>'</w:t>
      </w:r>
      <w:r w:rsidR="00CD28E7" w:rsidRPr="00410050">
        <w:rPr>
          <w:rFonts w:hint="eastAsia"/>
        </w:rPr>
        <w:t xml:space="preserve"> </w:t>
      </w:r>
      <w:r w:rsidR="00CD28E7" w:rsidRPr="000A0CA7">
        <w:t>'</w:t>
      </w:r>
      <w:r w:rsidR="00CD28E7" w:rsidRPr="00410050">
        <w:rPr>
          <w:rFonts w:hint="eastAsia"/>
        </w:rPr>
        <w:t>(</w:t>
      </w:r>
      <w:r w:rsidR="00CD28E7" w:rsidRPr="000A0CA7">
        <w:t>'</w:t>
      </w:r>
      <w:r w:rsidR="00CD28E7">
        <w:rPr>
          <w:rFonts w:hint="eastAsia"/>
        </w:rPr>
        <w:t xml:space="preserve"> </w:t>
      </w:r>
      <w:r w:rsidR="00CD28E7" w:rsidRPr="00410050">
        <w:rPr>
          <w:rFonts w:hint="eastAsia"/>
        </w:rPr>
        <w:t>C</w:t>
      </w:r>
      <w:r w:rsidR="00CD28E7">
        <w:rPr>
          <w:rFonts w:hint="eastAsia"/>
        </w:rPr>
        <w:t xml:space="preserve">OND </w:t>
      </w:r>
      <w:r w:rsidR="00CD28E7" w:rsidRPr="000A0CA7">
        <w:t>'</w:t>
      </w:r>
      <w:r w:rsidR="00CD28E7" w:rsidRPr="00410050">
        <w:rPr>
          <w:rFonts w:hint="eastAsia"/>
        </w:rPr>
        <w:t>)</w:t>
      </w:r>
      <w:r w:rsidR="00CD28E7" w:rsidRPr="000A0CA7">
        <w:t>'</w:t>
      </w:r>
      <w:r w:rsidR="00CD28E7">
        <w:rPr>
          <w:rFonts w:hint="eastAsia"/>
        </w:rPr>
        <w:t xml:space="preserve"> </w:t>
      </w:r>
      <w:r w:rsidR="00CD28E7" w:rsidRPr="00410050">
        <w:rPr>
          <w:rFonts w:hint="eastAsia"/>
        </w:rPr>
        <w:t>BASE</w:t>
      </w:r>
      <w:r>
        <w:rPr>
          <w:rFonts w:hint="eastAsia"/>
        </w:rPr>
        <w:t>，其意義是當是當</w:t>
      </w:r>
      <w:r>
        <w:rPr>
          <w:rFonts w:hint="eastAsia"/>
        </w:rPr>
        <w:t xml:space="preserve"> COND </w:t>
      </w:r>
      <w:r>
        <w:rPr>
          <w:rFonts w:hint="eastAsia"/>
        </w:rPr>
        <w:t>條件成立時，就繼續執行</w:t>
      </w:r>
      <w:r>
        <w:rPr>
          <w:rFonts w:hint="eastAsia"/>
        </w:rPr>
        <w:t xml:space="preserve"> BASE </w:t>
      </w:r>
      <w:r>
        <w:rPr>
          <w:rFonts w:hint="eastAsia"/>
        </w:rPr>
        <w:t>節點，直到</w:t>
      </w:r>
      <w:r>
        <w:rPr>
          <w:rFonts w:hint="eastAsia"/>
        </w:rPr>
        <w:t xml:space="preserve"> COND </w:t>
      </w:r>
      <w:r>
        <w:rPr>
          <w:rFonts w:hint="eastAsia"/>
        </w:rPr>
        <w:t>條件不成立才離開迴圈。例如，</w:t>
      </w:r>
      <w:r>
        <w:rPr>
          <w:rFonts w:hint="eastAsia"/>
        </w:rPr>
        <w:t xml:space="preserve">while (i&lt;=10) { sum = sum+i; i++;} </w:t>
      </w:r>
      <w:r>
        <w:rPr>
          <w:rFonts w:hint="eastAsia"/>
        </w:rPr>
        <w:t>這樣的語句，在</w:t>
      </w:r>
      <w:r>
        <w:rPr>
          <w:rFonts w:hint="eastAsia"/>
        </w:rPr>
        <w:t xml:space="preserve"> i&lt;=10 </w:t>
      </w:r>
      <w:r>
        <w:rPr>
          <w:rFonts w:hint="eastAsia"/>
        </w:rPr>
        <w:t>時，會執行</w:t>
      </w:r>
      <w:r>
        <w:rPr>
          <w:rFonts w:hint="eastAsia"/>
        </w:rPr>
        <w:t xml:space="preserve"> { sum = sum +</w:t>
      </w:r>
      <w:r w:rsidR="00B25AF5">
        <w:rPr>
          <w:rFonts w:hint="eastAsia"/>
        </w:rPr>
        <w:t>i</w:t>
      </w:r>
      <w:r>
        <w:rPr>
          <w:rFonts w:hint="eastAsia"/>
        </w:rPr>
        <w:t xml:space="preserve">; i++; } </w:t>
      </w:r>
      <w:r>
        <w:rPr>
          <w:rFonts w:hint="eastAsia"/>
        </w:rPr>
        <w:t>區塊，直到</w:t>
      </w:r>
      <w:r>
        <w:rPr>
          <w:rFonts w:hint="eastAsia"/>
        </w:rPr>
        <w:t xml:space="preserve"> i</w:t>
      </w:r>
      <w:r>
        <w:rPr>
          <w:rFonts w:hint="eastAsia"/>
        </w:rPr>
        <w:t>大於</w:t>
      </w:r>
      <w:r>
        <w:rPr>
          <w:rFonts w:hint="eastAsia"/>
        </w:rPr>
        <w:t>10</w:t>
      </w:r>
      <w:r>
        <w:rPr>
          <w:rFonts w:hint="eastAsia"/>
        </w:rPr>
        <w:t>為止。</w:t>
      </w:r>
    </w:p>
    <w:p w:rsidR="000A0CA7" w:rsidRDefault="000A0CA7" w:rsidP="00310D66"/>
    <w:p w:rsidR="00CD28E7" w:rsidRDefault="000A0CA7" w:rsidP="000F14F4">
      <w:r>
        <w:rPr>
          <w:rFonts w:hint="eastAsia"/>
        </w:rPr>
        <w:t>函數的語法</w:t>
      </w:r>
      <w:r w:rsidR="00CD28E7">
        <w:rPr>
          <w:rFonts w:hint="eastAsia"/>
        </w:rPr>
        <w:t>分為定義與呼叫等兩部分，函數</w:t>
      </w:r>
      <w:r>
        <w:rPr>
          <w:rFonts w:hint="eastAsia"/>
        </w:rPr>
        <w:t>可用</w:t>
      </w:r>
      <w:r w:rsidR="00CD28E7" w:rsidRPr="00410050">
        <w:rPr>
          <w:rFonts w:hint="eastAsia"/>
        </w:rPr>
        <w:t>FDEF =</w:t>
      </w:r>
      <w:r w:rsidR="00CD28E7">
        <w:rPr>
          <w:rFonts w:hint="eastAsia"/>
        </w:rPr>
        <w:t xml:space="preserve"> ID </w:t>
      </w:r>
      <w:r w:rsidR="00CD28E7" w:rsidRPr="000A0CA7">
        <w:t>'</w:t>
      </w:r>
      <w:r w:rsidR="00CD28E7" w:rsidRPr="00410050">
        <w:rPr>
          <w:rFonts w:hint="eastAsia"/>
        </w:rPr>
        <w:t>(</w:t>
      </w:r>
      <w:r w:rsidR="00CD28E7" w:rsidRPr="000A0CA7">
        <w:t>'</w:t>
      </w:r>
      <w:r w:rsidR="00CD28E7">
        <w:rPr>
          <w:rFonts w:hint="eastAsia"/>
        </w:rPr>
        <w:t xml:space="preserve"> </w:t>
      </w:r>
      <w:r w:rsidR="00CD28E7" w:rsidRPr="00410050">
        <w:rPr>
          <w:rFonts w:hint="eastAsia"/>
        </w:rPr>
        <w:t>ARGS</w:t>
      </w:r>
      <w:r w:rsidR="00CD28E7">
        <w:rPr>
          <w:rFonts w:hint="eastAsia"/>
        </w:rPr>
        <w:t xml:space="preserve"> </w:t>
      </w:r>
      <w:r w:rsidR="00CD28E7" w:rsidRPr="000A0CA7">
        <w:t>'</w:t>
      </w:r>
      <w:r w:rsidR="00CD28E7" w:rsidRPr="00410050">
        <w:rPr>
          <w:rFonts w:hint="eastAsia"/>
        </w:rPr>
        <w:t>)</w:t>
      </w:r>
      <w:r w:rsidR="00CD28E7" w:rsidRPr="000A0CA7">
        <w:t>'</w:t>
      </w:r>
      <w:r w:rsidR="00CD28E7" w:rsidRPr="00410050">
        <w:rPr>
          <w:rFonts w:hint="eastAsia"/>
        </w:rPr>
        <w:t xml:space="preserve"> BLOCK</w:t>
      </w:r>
      <w:r>
        <w:rPr>
          <w:rFonts w:hint="eastAsia"/>
        </w:rPr>
        <w:t xml:space="preserve"> </w:t>
      </w:r>
      <w:r>
        <w:rPr>
          <w:rFonts w:hint="eastAsia"/>
        </w:rPr>
        <w:t>的方式定義，</w:t>
      </w:r>
      <w:r w:rsidR="00CD28E7">
        <w:rPr>
          <w:rFonts w:hint="eastAsia"/>
        </w:rPr>
        <w:t>其中的</w:t>
      </w:r>
      <w:r w:rsidR="00CD28E7">
        <w:rPr>
          <w:rFonts w:hint="eastAsia"/>
        </w:rPr>
        <w:t xml:space="preserve"> ID </w:t>
      </w:r>
      <w:r w:rsidR="00CD28E7">
        <w:rPr>
          <w:rFonts w:hint="eastAsia"/>
        </w:rPr>
        <w:t>代表函數名稱，</w:t>
      </w:r>
      <w:r w:rsidR="00CD28E7">
        <w:rPr>
          <w:rFonts w:hint="eastAsia"/>
        </w:rPr>
        <w:t xml:space="preserve">ARGS </w:t>
      </w:r>
      <w:r w:rsidR="00CD28E7">
        <w:rPr>
          <w:rFonts w:hint="eastAsia"/>
        </w:rPr>
        <w:t>是參數串列，而</w:t>
      </w:r>
      <w:r w:rsidR="00CD28E7">
        <w:rPr>
          <w:rFonts w:hint="eastAsia"/>
        </w:rPr>
        <w:t xml:space="preserve"> BLOCK </w:t>
      </w:r>
      <w:r w:rsidR="00CD28E7">
        <w:rPr>
          <w:rFonts w:hint="eastAsia"/>
        </w:rPr>
        <w:t>則是函數的內容區塊。舉例而言，像是</w:t>
      </w:r>
      <w:r w:rsidR="00CD28E7">
        <w:rPr>
          <w:rFonts w:hint="eastAsia"/>
        </w:rPr>
        <w:t xml:space="preserve"> </w:t>
      </w:r>
      <w:r>
        <w:rPr>
          <w:rFonts w:hint="eastAsia"/>
        </w:rPr>
        <w:t>max(a,b) {</w:t>
      </w:r>
      <w:r w:rsidR="00CD28E7">
        <w:rPr>
          <w:rFonts w:hint="eastAsia"/>
        </w:rPr>
        <w:t xml:space="preserve"> </w:t>
      </w:r>
      <w:r>
        <w:rPr>
          <w:rFonts w:hint="eastAsia"/>
        </w:rPr>
        <w:t xml:space="preserve">if (a&gt;b) return a; else return b;} </w:t>
      </w:r>
      <w:r>
        <w:rPr>
          <w:rFonts w:hint="eastAsia"/>
        </w:rPr>
        <w:t>這樣</w:t>
      </w:r>
      <w:r w:rsidR="00CD28E7">
        <w:rPr>
          <w:rFonts w:hint="eastAsia"/>
        </w:rPr>
        <w:t>一個</w:t>
      </w:r>
      <w:r>
        <w:rPr>
          <w:rFonts w:hint="eastAsia"/>
        </w:rPr>
        <w:t>函數</w:t>
      </w:r>
      <w:r w:rsidR="00CD28E7">
        <w:rPr>
          <w:rFonts w:hint="eastAsia"/>
        </w:rPr>
        <w:t>定義，其中的函數名稱</w:t>
      </w:r>
      <w:r w:rsidR="00CD28E7">
        <w:rPr>
          <w:rFonts w:hint="eastAsia"/>
        </w:rPr>
        <w:t xml:space="preserve"> ID=</w:t>
      </w:r>
      <w:r>
        <w:rPr>
          <w:rFonts w:hint="eastAsia"/>
        </w:rPr>
        <w:t>max</w:t>
      </w:r>
      <w:r>
        <w:rPr>
          <w:rFonts w:hint="eastAsia"/>
        </w:rPr>
        <w:t>，</w:t>
      </w:r>
      <w:r w:rsidR="00CD28E7">
        <w:rPr>
          <w:rFonts w:hint="eastAsia"/>
        </w:rPr>
        <w:t>參數串列</w:t>
      </w:r>
      <w:r w:rsidR="00CD28E7">
        <w:rPr>
          <w:rFonts w:hint="eastAsia"/>
        </w:rPr>
        <w:t xml:space="preserve"> ARGS = a,b</w:t>
      </w:r>
      <w:r w:rsidR="00CD28E7">
        <w:rPr>
          <w:rFonts w:hint="eastAsia"/>
        </w:rPr>
        <w:t>，而內容區塊</w:t>
      </w:r>
      <w:r w:rsidR="00CD28E7">
        <w:rPr>
          <w:rFonts w:hint="eastAsia"/>
        </w:rPr>
        <w:t xml:space="preserve"> BLOCK = { if (a&gt;b) return a; else return b;}</w:t>
      </w:r>
      <w:r>
        <w:rPr>
          <w:rFonts w:hint="eastAsia"/>
        </w:rPr>
        <w:t>。</w:t>
      </w:r>
    </w:p>
    <w:p w:rsidR="00CD28E7" w:rsidRPr="00CD28E7" w:rsidRDefault="00CD28E7" w:rsidP="000F14F4"/>
    <w:p w:rsidR="00CD28E7" w:rsidRDefault="00CD28E7" w:rsidP="000F14F4">
      <w:r>
        <w:rPr>
          <w:rFonts w:hint="eastAsia"/>
        </w:rPr>
        <w:t>函數呼叫的語法為</w:t>
      </w:r>
      <w:r>
        <w:rPr>
          <w:rFonts w:hint="eastAsia"/>
        </w:rPr>
        <w:t xml:space="preserve"> </w:t>
      </w:r>
      <w:r w:rsidRPr="00410050">
        <w:rPr>
          <w:rFonts w:hint="eastAsia"/>
        </w:rPr>
        <w:t>FCALL</w:t>
      </w:r>
      <w:r>
        <w:rPr>
          <w:rFonts w:hint="eastAsia"/>
        </w:rPr>
        <w:t xml:space="preserve"> </w:t>
      </w:r>
      <w:r w:rsidRPr="00410050">
        <w:rPr>
          <w:rFonts w:hint="eastAsia"/>
        </w:rPr>
        <w:t xml:space="preserve">= </w:t>
      </w:r>
      <w:r>
        <w:rPr>
          <w:rFonts w:hint="eastAsia"/>
        </w:rPr>
        <w:t xml:space="preserve">ID </w:t>
      </w:r>
      <w:r w:rsidRPr="000A0CA7">
        <w:t>'</w:t>
      </w:r>
      <w:r w:rsidRPr="00410050">
        <w:rPr>
          <w:rFonts w:hint="eastAsia"/>
        </w:rPr>
        <w:t>(</w:t>
      </w:r>
      <w:r w:rsidRPr="000A0CA7">
        <w:t>'</w:t>
      </w:r>
      <w:r>
        <w:rPr>
          <w:rFonts w:hint="eastAsia"/>
        </w:rPr>
        <w:t xml:space="preserve"> </w:t>
      </w:r>
      <w:r w:rsidRPr="00410050">
        <w:rPr>
          <w:rFonts w:hint="eastAsia"/>
        </w:rPr>
        <w:t>PARAMS</w:t>
      </w:r>
      <w:r>
        <w:rPr>
          <w:rFonts w:hint="eastAsia"/>
        </w:rPr>
        <w:t xml:space="preserve"> </w:t>
      </w:r>
      <w:r w:rsidRPr="000A0CA7">
        <w:t>'</w:t>
      </w:r>
      <w:r w:rsidRPr="00410050">
        <w:rPr>
          <w:rFonts w:hint="eastAsia"/>
        </w:rPr>
        <w:t>)</w:t>
      </w:r>
      <w:r w:rsidRPr="000A0CA7">
        <w:t>'</w:t>
      </w:r>
      <w:r>
        <w:rPr>
          <w:rFonts w:hint="eastAsia"/>
        </w:rPr>
        <w:t xml:space="preserve"> </w:t>
      </w:r>
      <w:r w:rsidRPr="000A0CA7">
        <w:t>'</w:t>
      </w:r>
      <w:r w:rsidRPr="00410050">
        <w:rPr>
          <w:rFonts w:hint="eastAsia"/>
        </w:rPr>
        <w:t>;</w:t>
      </w:r>
      <w:r>
        <w:t xml:space="preserve"> </w:t>
      </w:r>
      <w:r w:rsidRPr="000A0CA7">
        <w:t>'</w:t>
      </w:r>
      <w:r w:rsidR="000A0CA7">
        <w:rPr>
          <w:rFonts w:hint="eastAsia"/>
        </w:rPr>
        <w:t>，</w:t>
      </w:r>
      <w:r>
        <w:rPr>
          <w:rFonts w:hint="eastAsia"/>
        </w:rPr>
        <w:t>其中的</w:t>
      </w:r>
      <w:r>
        <w:rPr>
          <w:rFonts w:hint="eastAsia"/>
        </w:rPr>
        <w:t xml:space="preserve"> ID </w:t>
      </w:r>
      <w:r>
        <w:rPr>
          <w:rFonts w:hint="eastAsia"/>
        </w:rPr>
        <w:t>部分為函數名稱，</w:t>
      </w:r>
      <w:r>
        <w:rPr>
          <w:rFonts w:hint="eastAsia"/>
        </w:rPr>
        <w:t xml:space="preserve">PARAMS </w:t>
      </w:r>
      <w:r>
        <w:rPr>
          <w:rFonts w:hint="eastAsia"/>
        </w:rPr>
        <w:t>部分則為參數串列。舉例而言，在函數呼叫</w:t>
      </w:r>
      <w:r w:rsidR="000A0CA7">
        <w:rPr>
          <w:rFonts w:hint="eastAsia"/>
        </w:rPr>
        <w:t xml:space="preserve"> max(3,5) </w:t>
      </w:r>
      <w:r>
        <w:rPr>
          <w:rFonts w:hint="eastAsia"/>
        </w:rPr>
        <w:t>當中，函數名稱</w:t>
      </w:r>
      <w:r>
        <w:rPr>
          <w:rFonts w:hint="eastAsia"/>
        </w:rPr>
        <w:t xml:space="preserve"> ID=max</w:t>
      </w:r>
      <w:r>
        <w:rPr>
          <w:rFonts w:hint="eastAsia"/>
        </w:rPr>
        <w:t>，參數串列</w:t>
      </w:r>
      <w:r>
        <w:rPr>
          <w:rFonts w:hint="eastAsia"/>
        </w:rPr>
        <w:t xml:space="preserve"> PARAMS = 3,5</w:t>
      </w:r>
      <w:r>
        <w:rPr>
          <w:rFonts w:hint="eastAsia"/>
        </w:rPr>
        <w:t>。</w:t>
      </w:r>
    </w:p>
    <w:p w:rsidR="00CD28E7" w:rsidRDefault="00CD28E7" w:rsidP="000F14F4"/>
    <w:p w:rsidR="000A0CA7" w:rsidRDefault="00CD28E7" w:rsidP="000F14F4">
      <w:r>
        <w:rPr>
          <w:rFonts w:hint="eastAsia"/>
        </w:rPr>
        <w:t>函數的定義與呼叫兩者，形成了一組『呼叫者</w:t>
      </w:r>
      <w:r>
        <w:rPr>
          <w:rFonts w:hint="eastAsia"/>
        </w:rPr>
        <w:t>/</w:t>
      </w:r>
      <w:r>
        <w:rPr>
          <w:rFonts w:hint="eastAsia"/>
        </w:rPr>
        <w:t>被呼叫者』的</w:t>
      </w:r>
      <w:r w:rsidR="00B527A2">
        <w:rPr>
          <w:rFonts w:hint="eastAsia"/>
        </w:rPr>
        <w:t>語意</w:t>
      </w:r>
      <w:r>
        <w:rPr>
          <w:rFonts w:hint="eastAsia"/>
        </w:rPr>
        <w:t>，舉例而言，</w:t>
      </w:r>
      <w:r>
        <w:rPr>
          <w:rFonts w:hint="eastAsia"/>
        </w:rPr>
        <w:t xml:space="preserve">max(3,5) </w:t>
      </w:r>
      <w:r>
        <w:rPr>
          <w:rFonts w:hint="eastAsia"/>
        </w:rPr>
        <w:t>這個語句，與</w:t>
      </w:r>
      <w:r>
        <w:rPr>
          <w:rFonts w:hint="eastAsia"/>
        </w:rPr>
        <w:t xml:space="preserve"> max(a,b) {</w:t>
      </w:r>
      <w:r>
        <w:t>…</w:t>
      </w:r>
      <w:r>
        <w:rPr>
          <w:rFonts w:hint="eastAsia"/>
        </w:rPr>
        <w:t xml:space="preserve">} </w:t>
      </w:r>
      <w:r>
        <w:rPr>
          <w:rFonts w:hint="eastAsia"/>
        </w:rPr>
        <w:t>這個函數，形成了一組對應關係。語句</w:t>
      </w:r>
      <w:r>
        <w:rPr>
          <w:rFonts w:hint="eastAsia"/>
        </w:rPr>
        <w:t xml:space="preserve">max(3,5) </w:t>
      </w:r>
      <w:r>
        <w:rPr>
          <w:rFonts w:hint="eastAsia"/>
        </w:rPr>
        <w:t>代表將</w:t>
      </w:r>
      <w:r w:rsidR="000A0CA7">
        <w:rPr>
          <w:rFonts w:hint="eastAsia"/>
        </w:rPr>
        <w:t xml:space="preserve"> 3 </w:t>
      </w:r>
      <w:r w:rsidR="000A0CA7">
        <w:rPr>
          <w:rFonts w:hint="eastAsia"/>
        </w:rPr>
        <w:t>傳給</w:t>
      </w:r>
      <w:r w:rsidR="000A0CA7">
        <w:rPr>
          <w:rFonts w:hint="eastAsia"/>
        </w:rPr>
        <w:t>a, 5</w:t>
      </w:r>
      <w:r w:rsidR="000A0CA7">
        <w:rPr>
          <w:rFonts w:hint="eastAsia"/>
        </w:rPr>
        <w:t>傳給</w:t>
      </w:r>
      <w:r w:rsidR="000A0CA7">
        <w:rPr>
          <w:rFonts w:hint="eastAsia"/>
        </w:rPr>
        <w:t>b</w:t>
      </w:r>
      <w:r w:rsidR="000A0CA7">
        <w:rPr>
          <w:rFonts w:hint="eastAsia"/>
        </w:rPr>
        <w:t>，呼叫時會將</w:t>
      </w:r>
      <w:r w:rsidR="000A0CA7">
        <w:rPr>
          <w:rFonts w:hint="eastAsia"/>
        </w:rPr>
        <w:t xml:space="preserve"> PARAMS </w:t>
      </w:r>
      <w:r>
        <w:rPr>
          <w:rFonts w:hint="eastAsia"/>
        </w:rPr>
        <w:t>當</w:t>
      </w:r>
      <w:r w:rsidR="000A0CA7">
        <w:rPr>
          <w:rFonts w:hint="eastAsia"/>
        </w:rPr>
        <w:t>中的引數，傳遞給</w:t>
      </w:r>
      <w:r w:rsidR="000A0CA7">
        <w:rPr>
          <w:rFonts w:hint="eastAsia"/>
        </w:rPr>
        <w:t xml:space="preserve"> ARGS </w:t>
      </w:r>
      <w:r>
        <w:rPr>
          <w:rFonts w:hint="eastAsia"/>
        </w:rPr>
        <w:t>當中的</w:t>
      </w:r>
      <w:r w:rsidR="000A0CA7">
        <w:rPr>
          <w:rFonts w:hint="eastAsia"/>
        </w:rPr>
        <w:t>參數，</w:t>
      </w:r>
      <w:r>
        <w:rPr>
          <w:rFonts w:hint="eastAsia"/>
        </w:rPr>
        <w:t>形成一對一的關係</w:t>
      </w:r>
      <w:r w:rsidR="000A0CA7">
        <w:rPr>
          <w:rFonts w:hint="eastAsia"/>
        </w:rPr>
        <w:t>。</w:t>
      </w:r>
    </w:p>
    <w:p w:rsidR="00CD28E7" w:rsidRPr="00CD28E7" w:rsidRDefault="00CD28E7" w:rsidP="007D230C"/>
    <w:p w:rsidR="000A0CA7" w:rsidRDefault="00CD28E7" w:rsidP="00CD28E7">
      <w:r>
        <w:rPr>
          <w:rFonts w:hint="eastAsia"/>
        </w:rPr>
        <w:t>上述的『指定、運算、循序、分支、迴圈、函數』等六種</w:t>
      </w:r>
      <w:r w:rsidR="00B527A2">
        <w:rPr>
          <w:rFonts w:hint="eastAsia"/>
        </w:rPr>
        <w:t>語意</w:t>
      </w:r>
      <w:r>
        <w:rPr>
          <w:rFonts w:hint="eastAsia"/>
        </w:rPr>
        <w:t>結構，是結構化程式的基本</w:t>
      </w:r>
      <w:r w:rsidR="00B527A2">
        <w:rPr>
          <w:rFonts w:hint="eastAsia"/>
        </w:rPr>
        <w:t>語意</w:t>
      </w:r>
      <w:r>
        <w:rPr>
          <w:rFonts w:hint="eastAsia"/>
        </w:rPr>
        <w:t>，現今的</w:t>
      </w:r>
      <w:r w:rsidR="000A0CA7">
        <w:rPr>
          <w:rFonts w:hint="eastAsia"/>
        </w:rPr>
        <w:t>大部分的程式語言都</w:t>
      </w:r>
      <w:r>
        <w:rPr>
          <w:rFonts w:hint="eastAsia"/>
        </w:rPr>
        <w:t>具備這些</w:t>
      </w:r>
      <w:r w:rsidR="000A0CA7">
        <w:rPr>
          <w:rFonts w:hint="eastAsia"/>
        </w:rPr>
        <w:t>結構，</w:t>
      </w:r>
      <w:r>
        <w:rPr>
          <w:rFonts w:hint="eastAsia"/>
        </w:rPr>
        <w:t>而這也</w:t>
      </w:r>
      <w:r w:rsidR="0092046E">
        <w:rPr>
          <w:rFonts w:hint="eastAsia"/>
        </w:rPr>
        <w:t>六種</w:t>
      </w:r>
      <w:r w:rsidR="00B527A2">
        <w:rPr>
          <w:rFonts w:hint="eastAsia"/>
        </w:rPr>
        <w:t>語意</w:t>
      </w:r>
      <w:r w:rsidR="0092046E">
        <w:rPr>
          <w:rFonts w:hint="eastAsia"/>
        </w:rPr>
        <w:t>也</w:t>
      </w:r>
      <w:r>
        <w:rPr>
          <w:rFonts w:hint="eastAsia"/>
        </w:rPr>
        <w:t>正</w:t>
      </w:r>
      <w:r w:rsidR="0092046E">
        <w:rPr>
          <w:rFonts w:hint="eastAsia"/>
        </w:rPr>
        <w:t>好對應到</w:t>
      </w:r>
      <w:r>
        <w:rPr>
          <w:rFonts w:hint="eastAsia"/>
        </w:rPr>
        <w:t xml:space="preserve"> C </w:t>
      </w:r>
      <w:r>
        <w:rPr>
          <w:rFonts w:hint="eastAsia"/>
        </w:rPr>
        <w:t>語言中最重要的六種基本</w:t>
      </w:r>
      <w:r w:rsidR="0092046E">
        <w:rPr>
          <w:rFonts w:hint="eastAsia"/>
        </w:rPr>
        <w:t>語法</w:t>
      </w:r>
      <w:r w:rsidR="000A0CA7">
        <w:rPr>
          <w:rFonts w:hint="eastAsia"/>
        </w:rPr>
        <w:t>。</w:t>
      </w:r>
    </w:p>
    <w:p w:rsidR="00CD28E7" w:rsidRDefault="00CD28E7" w:rsidP="00CD28E7"/>
    <w:p w:rsidR="00971B1F" w:rsidRDefault="000A0CA7" w:rsidP="00427E4B">
      <w:pPr>
        <w:pStyle w:val="2"/>
        <w:numPr>
          <w:ilvl w:val="1"/>
          <w:numId w:val="2"/>
        </w:numPr>
      </w:pPr>
      <w:bookmarkStart w:id="24" w:name="_Ref234898203"/>
      <w:r>
        <w:rPr>
          <w:rFonts w:hint="eastAsia"/>
        </w:rPr>
        <w:t>執行環境</w:t>
      </w:r>
      <w:bookmarkEnd w:id="22"/>
      <w:bookmarkEnd w:id="24"/>
    </w:p>
    <w:p w:rsidR="00A20B35" w:rsidRDefault="00A20B35" w:rsidP="00971B1F">
      <w:r>
        <w:rPr>
          <w:rFonts w:hint="eastAsia"/>
        </w:rPr>
        <w:t>即使有了語法及</w:t>
      </w:r>
      <w:r w:rsidR="00B527A2">
        <w:rPr>
          <w:rFonts w:hint="eastAsia"/>
        </w:rPr>
        <w:t>語意</w:t>
      </w:r>
      <w:r>
        <w:rPr>
          <w:rFonts w:hint="eastAsia"/>
        </w:rPr>
        <w:t>，我們仍然需要將程式語言放入真實的電腦當中，才能夠真正執行。目前常見的執行的環境，大致上可以分為</w:t>
      </w:r>
      <w:r w:rsidR="005310BB">
        <w:rPr>
          <w:rFonts w:hint="eastAsia"/>
        </w:rPr>
        <w:t>直譯環境</w:t>
      </w:r>
      <w:r w:rsidR="00A348D9">
        <w:rPr>
          <w:rFonts w:hint="eastAsia"/>
        </w:rPr>
        <w:t xml:space="preserve"> (</w:t>
      </w:r>
      <w:r w:rsidR="00A348D9">
        <w:rPr>
          <w:rFonts w:hint="eastAsia"/>
        </w:rPr>
        <w:t>本節</w:t>
      </w:r>
      <w:r w:rsidR="00A348D9">
        <w:rPr>
          <w:rFonts w:hint="eastAsia"/>
        </w:rPr>
        <w:t xml:space="preserve">) </w:t>
      </w:r>
      <w:r w:rsidR="005310BB">
        <w:rPr>
          <w:rFonts w:hint="eastAsia"/>
        </w:rPr>
        <w:t>和編譯環境</w:t>
      </w:r>
      <w:r w:rsidR="005310BB">
        <w:rPr>
          <w:rFonts w:hint="eastAsia"/>
        </w:rPr>
        <w:t xml:space="preserve"> (</w:t>
      </w:r>
      <w:r w:rsidR="005310BB">
        <w:rPr>
          <w:rFonts w:hint="eastAsia"/>
        </w:rPr>
        <w:t>第</w:t>
      </w:r>
      <w:r w:rsidR="005310BB">
        <w:rPr>
          <w:rFonts w:hint="eastAsia"/>
        </w:rPr>
        <w:t xml:space="preserve"> 8 </w:t>
      </w:r>
      <w:r w:rsidR="005310BB">
        <w:rPr>
          <w:rFonts w:hint="eastAsia"/>
        </w:rPr>
        <w:t>章</w:t>
      </w:r>
      <w:r w:rsidR="005310BB">
        <w:rPr>
          <w:rFonts w:hint="eastAsia"/>
        </w:rPr>
        <w:t xml:space="preserve">) </w:t>
      </w:r>
      <w:r w:rsidR="005310BB">
        <w:rPr>
          <w:rFonts w:hint="eastAsia"/>
        </w:rPr>
        <w:t>兩類，其中的編譯環境又可進一步細分為三種，一種是在虛擬機器上執行</w:t>
      </w:r>
      <w:r w:rsidR="005310BB">
        <w:rPr>
          <w:rFonts w:hint="eastAsia"/>
        </w:rPr>
        <w:t xml:space="preserve"> (</w:t>
      </w:r>
      <w:r w:rsidR="005310BB">
        <w:rPr>
          <w:rFonts w:hint="eastAsia"/>
        </w:rPr>
        <w:t>第</w:t>
      </w:r>
      <w:r w:rsidR="005310BB">
        <w:rPr>
          <w:rFonts w:hint="eastAsia"/>
        </w:rPr>
        <w:t xml:space="preserve"> 9 </w:t>
      </w:r>
      <w:r w:rsidR="005310BB">
        <w:rPr>
          <w:rFonts w:hint="eastAsia"/>
        </w:rPr>
        <w:t>章</w:t>
      </w:r>
      <w:r w:rsidR="005310BB">
        <w:rPr>
          <w:rFonts w:hint="eastAsia"/>
        </w:rPr>
        <w:t>)</w:t>
      </w:r>
      <w:r w:rsidR="005310BB">
        <w:rPr>
          <w:rFonts w:hint="eastAsia"/>
        </w:rPr>
        <w:t>，一種是在有作業系統的環境中執行</w:t>
      </w:r>
      <w:r w:rsidR="005310BB">
        <w:rPr>
          <w:rFonts w:hint="eastAsia"/>
        </w:rPr>
        <w:t xml:space="preserve"> (</w:t>
      </w:r>
      <w:r w:rsidR="005310BB">
        <w:rPr>
          <w:rFonts w:hint="eastAsia"/>
        </w:rPr>
        <w:t>第</w:t>
      </w:r>
      <w:r w:rsidR="005310BB">
        <w:rPr>
          <w:rFonts w:hint="eastAsia"/>
        </w:rPr>
        <w:t xml:space="preserve"> 10 </w:t>
      </w:r>
      <w:r w:rsidR="005310BB">
        <w:rPr>
          <w:rFonts w:hint="eastAsia"/>
        </w:rPr>
        <w:t>章</w:t>
      </w:r>
      <w:r w:rsidR="005310BB">
        <w:rPr>
          <w:rFonts w:hint="eastAsia"/>
        </w:rPr>
        <w:t>)</w:t>
      </w:r>
      <w:r w:rsidR="005310BB">
        <w:rPr>
          <w:rFonts w:hint="eastAsia"/>
        </w:rPr>
        <w:t>，另一種是在沒有作業系統的嵌入式環境中執行</w:t>
      </w:r>
      <w:r w:rsidR="005310BB">
        <w:rPr>
          <w:rFonts w:hint="eastAsia"/>
        </w:rPr>
        <w:t xml:space="preserve"> (</w:t>
      </w:r>
      <w:r w:rsidR="005310BB">
        <w:rPr>
          <w:rFonts w:hint="eastAsia"/>
        </w:rPr>
        <w:t>第</w:t>
      </w:r>
      <w:r w:rsidR="005310BB">
        <w:rPr>
          <w:rFonts w:hint="eastAsia"/>
        </w:rPr>
        <w:t xml:space="preserve"> 11 </w:t>
      </w:r>
      <w:r w:rsidR="005310BB">
        <w:rPr>
          <w:rFonts w:hint="eastAsia"/>
        </w:rPr>
        <w:t>章</w:t>
      </w:r>
      <w:r w:rsidR="005310BB">
        <w:rPr>
          <w:rFonts w:hint="eastAsia"/>
        </w:rPr>
        <w:t>)</w:t>
      </w:r>
      <w:r w:rsidR="005310BB">
        <w:rPr>
          <w:rFonts w:hint="eastAsia"/>
        </w:rPr>
        <w:t>，這三種環境恰好是本書第</w:t>
      </w:r>
      <w:r w:rsidR="005310BB">
        <w:rPr>
          <w:rFonts w:hint="eastAsia"/>
        </w:rPr>
        <w:t xml:space="preserve"> 9, 10, 11 </w:t>
      </w:r>
      <w:r w:rsidR="005310BB">
        <w:rPr>
          <w:rFonts w:hint="eastAsia"/>
        </w:rPr>
        <w:t>章的內容。</w:t>
      </w:r>
    </w:p>
    <w:p w:rsidR="00A348D9" w:rsidRDefault="00A348D9" w:rsidP="00971B1F"/>
    <w:p w:rsidR="00A348D9" w:rsidRDefault="00A348D9" w:rsidP="00971B1F">
      <w:r>
        <w:rPr>
          <w:rFonts w:hint="eastAsia"/>
        </w:rPr>
        <w:lastRenderedPageBreak/>
        <w:t>以下，我們將大略的介紹這些執行環境，以便作為後續章節的基礎，首先，讓我們來看看第一種的直譯式環境，也就是透過直譯器執行的方式。</w:t>
      </w:r>
    </w:p>
    <w:p w:rsidR="00A20B35" w:rsidRPr="005310BB" w:rsidRDefault="00A20B35" w:rsidP="00971B1F"/>
    <w:p w:rsidR="004F1453" w:rsidRDefault="004F1453" w:rsidP="004F1453">
      <w:pPr>
        <w:pStyle w:val="afa"/>
        <w:ind w:left="240" w:right="240"/>
      </w:pPr>
      <w:r>
        <w:rPr>
          <w:rFonts w:hint="eastAsia"/>
        </w:rPr>
        <w:t>透過直譯器執行</w:t>
      </w:r>
    </w:p>
    <w:p w:rsidR="009D3DA2" w:rsidRDefault="009D3DA2" w:rsidP="00662654">
      <w:r>
        <w:rPr>
          <w:rFonts w:hint="eastAsia"/>
        </w:rPr>
        <w:t>直譯器是一種可以直接執行高階語言的系統程式，通常在直譯器當中會包含一個剖析器，將高階語言先轉換成語法樹之後，才開始執行這棵語法樹。</w:t>
      </w:r>
    </w:p>
    <w:p w:rsidR="009D3DA2" w:rsidRDefault="009D3DA2" w:rsidP="00662654"/>
    <w:p w:rsidR="0079797C" w:rsidRDefault="00662654" w:rsidP="00662654">
      <w:r>
        <w:rPr>
          <w:rFonts w:hint="eastAsia"/>
        </w:rPr>
        <w:t>當語法剖析的階段完成後，就可以透過直譯器解譯該語法樹，實作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_Ref231351364 \n \h</w:instrText>
      </w:r>
      <w:r>
        <w:instrText xml:space="preserve"> </w:instrText>
      </w:r>
      <w:r w:rsidR="003F69CF">
        <w:fldChar w:fldCharType="separate"/>
      </w:r>
      <w:r w:rsidR="00B634F7">
        <w:t>7.3</w:t>
      </w:r>
      <w:r w:rsidR="003F69CF">
        <w:fldChar w:fldCharType="end"/>
      </w:r>
      <w:r>
        <w:rPr>
          <w:rFonts w:hint="eastAsia"/>
        </w:rPr>
        <w:t>節中的</w:t>
      </w:r>
      <w:r w:rsidR="00B527A2">
        <w:rPr>
          <w:rFonts w:hint="eastAsia"/>
        </w:rPr>
        <w:t>語意</w:t>
      </w:r>
      <w:r>
        <w:rPr>
          <w:rFonts w:hint="eastAsia"/>
        </w:rPr>
        <w:t>理論。這種方法是利用直譯器建構出一個模仿</w:t>
      </w:r>
      <w:r w:rsidR="00B527A2">
        <w:rPr>
          <w:rFonts w:hint="eastAsia"/>
        </w:rPr>
        <w:t>語意</w:t>
      </w:r>
      <w:r>
        <w:rPr>
          <w:rFonts w:hint="eastAsia"/>
        </w:rPr>
        <w:t>理論的環境，然後</w:t>
      </w:r>
      <w:r w:rsidR="000B38EC">
        <w:rPr>
          <w:rFonts w:hint="eastAsia"/>
        </w:rPr>
        <w:t>利用直譯器的動作，</w:t>
      </w:r>
      <w:r>
        <w:rPr>
          <w:rFonts w:hint="eastAsia"/>
        </w:rPr>
        <w:t>模擬出對應的操作</w:t>
      </w:r>
      <w:r w:rsidR="00B527A2">
        <w:rPr>
          <w:rFonts w:hint="eastAsia"/>
        </w:rPr>
        <w:t>語意</w:t>
      </w:r>
      <w:r>
        <w:rPr>
          <w:rFonts w:hint="eastAsia"/>
        </w:rPr>
        <w:t>。</w:t>
      </w:r>
    </w:p>
    <w:p w:rsidR="0079797C" w:rsidRDefault="0079797C" w:rsidP="00662654"/>
    <w:p w:rsidR="00662654" w:rsidRDefault="0079797C" w:rsidP="00662654">
      <w:r>
        <w:rPr>
          <w:rFonts w:hint="eastAsia"/>
        </w:rPr>
        <w:t>在上一節的</w:t>
      </w:r>
      <w:r w:rsidR="00B527A2">
        <w:rPr>
          <w:rFonts w:hint="eastAsia"/>
        </w:rPr>
        <w:t>語意</w:t>
      </w:r>
      <w:r>
        <w:rPr>
          <w:rFonts w:hint="eastAsia"/>
        </w:rPr>
        <w:t>理論中，我們曾經看過結構化程式語言的六種語法及</w:t>
      </w:r>
      <w:r w:rsidR="00B527A2">
        <w:rPr>
          <w:rFonts w:hint="eastAsia"/>
        </w:rPr>
        <w:t>語意</w:t>
      </w:r>
      <w:r>
        <w:rPr>
          <w:rFonts w:hint="eastAsia"/>
        </w:rPr>
        <w:t>，現在，我們就針對這六種結構，說明其直譯動作的實作方式，</w:t>
      </w:r>
      <w:r w:rsidR="003F69CF">
        <w:fldChar w:fldCharType="begin"/>
      </w:r>
      <w:r w:rsidR="000B38EC">
        <w:instrText xml:space="preserve"> </w:instrText>
      </w:r>
      <w:r w:rsidR="000B38EC">
        <w:rPr>
          <w:rFonts w:hint="eastAsia"/>
        </w:rPr>
        <w:instrText>REF _Ref231614572 \h</w:instrText>
      </w:r>
      <w:r w:rsidR="000B38EC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表格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 w:rsidR="000B38EC">
        <w:rPr>
          <w:rFonts w:hint="eastAsia"/>
        </w:rPr>
        <w:t>顯示了</w:t>
      </w:r>
      <w:r>
        <w:rPr>
          <w:rFonts w:hint="eastAsia"/>
        </w:rPr>
        <w:t>這六種結構所</w:t>
      </w:r>
      <w:r w:rsidR="000B38EC">
        <w:rPr>
          <w:rFonts w:hint="eastAsia"/>
        </w:rPr>
        <w:t>對應</w:t>
      </w:r>
      <w:r>
        <w:rPr>
          <w:rFonts w:hint="eastAsia"/>
        </w:rPr>
        <w:t>到的</w:t>
      </w:r>
      <w:r w:rsidR="000B38EC">
        <w:rPr>
          <w:rFonts w:hint="eastAsia"/>
        </w:rPr>
        <w:t>直譯器動作。</w:t>
      </w:r>
    </w:p>
    <w:p w:rsidR="009D3DA2" w:rsidRDefault="009D3DA2" w:rsidP="00662654"/>
    <w:p w:rsidR="008F19D5" w:rsidRDefault="008F19D5" w:rsidP="008F19D5">
      <w:pPr>
        <w:pStyle w:val="a8"/>
      </w:pPr>
      <w:bookmarkStart w:id="25" w:name="_Ref2316145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 w:rsidR="00104362">
        <w:t>.</w:t>
      </w:r>
      <w:r w:rsidR="003F69CF">
        <w:fldChar w:fldCharType="begin"/>
      </w:r>
      <w:r w:rsidR="00104362">
        <w:instrText xml:space="preserve"> </w:instrText>
      </w:r>
      <w:r w:rsidR="00104362">
        <w:rPr>
          <w:rFonts w:hint="eastAsia"/>
        </w:rPr>
        <w:instrText xml:space="preserve">SEQ </w:instrText>
      </w:r>
      <w:r w:rsidR="00104362">
        <w:rPr>
          <w:rFonts w:hint="eastAsia"/>
        </w:rPr>
        <w:instrText>表格</w:instrText>
      </w:r>
      <w:r w:rsidR="00104362">
        <w:rPr>
          <w:rFonts w:hint="eastAsia"/>
        </w:rPr>
        <w:instrText xml:space="preserve"> \* ARABIC \s 1</w:instrText>
      </w:r>
      <w:r w:rsidR="00104362">
        <w:instrText xml:space="preserve"> </w:instrText>
      </w:r>
      <w:r w:rsidR="003F69CF">
        <w:fldChar w:fldCharType="separate"/>
      </w:r>
      <w:r w:rsidR="00B634F7">
        <w:rPr>
          <w:noProof/>
        </w:rPr>
        <w:t>2</w:t>
      </w:r>
      <w:r w:rsidR="003F69CF">
        <w:fldChar w:fldCharType="end"/>
      </w:r>
      <w:bookmarkEnd w:id="25"/>
      <w:r>
        <w:rPr>
          <w:rFonts w:hint="eastAsia"/>
        </w:rPr>
        <w:t>結構化程式的直譯過程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3260"/>
        <w:gridCol w:w="3576"/>
      </w:tblGrid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結構類型</w:t>
            </w:r>
          </w:p>
        </w:tc>
        <w:tc>
          <w:tcPr>
            <w:tcW w:w="3260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語法</w:t>
            </w:r>
          </w:p>
        </w:tc>
        <w:tc>
          <w:tcPr>
            <w:tcW w:w="357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直譯器動作</w:t>
            </w:r>
          </w:p>
        </w:tc>
      </w:tr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指定結構</w:t>
            </w:r>
          </w:p>
        </w:tc>
        <w:tc>
          <w:tcPr>
            <w:tcW w:w="3260" w:type="dxa"/>
          </w:tcPr>
          <w:p w:rsidR="008F19D5" w:rsidRPr="00410050" w:rsidRDefault="009D3DA2" w:rsidP="009D3DA2">
            <w:r w:rsidRPr="00410050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SSIGN </w:t>
            </w:r>
            <w:r w:rsidRPr="00410050"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ID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=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E</w:t>
            </w:r>
            <w:r>
              <w:rPr>
                <w:rFonts w:hint="eastAsia"/>
              </w:rPr>
              <w:t>XP</w:t>
            </w:r>
            <w:r w:rsidRPr="00410050" w:rsidDel="009D3DA2">
              <w:rPr>
                <w:rFonts w:hint="eastAsia"/>
              </w:rPr>
              <w:t xml:space="preserve"> </w:t>
            </w:r>
          </w:p>
        </w:tc>
        <w:tc>
          <w:tcPr>
            <w:tcW w:w="3576" w:type="dxa"/>
          </w:tcPr>
          <w:p w:rsidR="008F19D5" w:rsidRPr="00410050" w:rsidRDefault="009D3DA2" w:rsidP="009D3DA2">
            <w:r>
              <w:rPr>
                <w:rFonts w:hint="eastAsia"/>
              </w:rPr>
              <w:t>計</w:t>
            </w:r>
            <w:r w:rsidRPr="00410050">
              <w:rPr>
                <w:rFonts w:hint="eastAsia"/>
              </w:rPr>
              <w:t>算</w:t>
            </w:r>
            <w:r w:rsidR="008F19D5" w:rsidRPr="00410050">
              <w:rPr>
                <w:rFonts w:hint="eastAsia"/>
              </w:rPr>
              <w:t>EXP</w:t>
            </w:r>
            <w:r>
              <w:rPr>
                <w:rFonts w:hint="eastAsia"/>
              </w:rPr>
              <w:t>取得結果後</w:t>
            </w:r>
            <w:r w:rsidR="008F19D5" w:rsidRPr="00410050">
              <w:rPr>
                <w:rFonts w:hint="eastAsia"/>
              </w:rPr>
              <w:t>，</w:t>
            </w:r>
            <w:r>
              <w:rPr>
                <w:rFonts w:hint="eastAsia"/>
              </w:rPr>
              <w:t>將結果</w:t>
            </w:r>
            <w:r w:rsidR="008F19D5" w:rsidRPr="00410050">
              <w:rPr>
                <w:rFonts w:hint="eastAsia"/>
              </w:rPr>
              <w:t>放入符號表的</w:t>
            </w:r>
            <w:r>
              <w:rPr>
                <w:rFonts w:hint="eastAsia"/>
              </w:rPr>
              <w:t>ID</w:t>
            </w:r>
            <w:r w:rsidR="008F19D5" w:rsidRPr="00410050">
              <w:rPr>
                <w:rFonts w:hint="eastAsia"/>
              </w:rPr>
              <w:t xml:space="preserve"> </w:t>
            </w:r>
            <w:r w:rsidR="008F19D5" w:rsidRPr="00410050">
              <w:rPr>
                <w:rFonts w:hint="eastAsia"/>
              </w:rPr>
              <w:t>變數中</w:t>
            </w:r>
          </w:p>
        </w:tc>
      </w:tr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運算結構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</w:tcPr>
          <w:p w:rsidR="008F19D5" w:rsidRPr="009D3DA2" w:rsidRDefault="009D3DA2" w:rsidP="009D3DA2">
            <w:pPr>
              <w:rPr>
                <w:lang w:val="fr-FR"/>
              </w:rPr>
            </w:pPr>
            <w:r w:rsidRPr="00410050">
              <w:rPr>
                <w:rFonts w:hint="eastAsia"/>
              </w:rPr>
              <w:t>E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  <w:lang w:val="fr-FR"/>
              </w:rPr>
              <w:t xml:space="preserve"> = </w:t>
            </w:r>
            <w:r w:rsidRPr="00410050">
              <w:rPr>
                <w:rFonts w:hint="eastAsia"/>
                <w:lang w:val="fr-FR"/>
              </w:rPr>
              <w:t>T</w:t>
            </w:r>
            <w:r>
              <w:rPr>
                <w:rFonts w:hint="eastAsia"/>
                <w:lang w:val="fr-FR"/>
              </w:rPr>
              <w:t xml:space="preserve"> (</w:t>
            </w:r>
            <w:r w:rsidRPr="00410050">
              <w:rPr>
                <w:rFonts w:hint="eastAsia"/>
                <w:lang w:val="fr-FR"/>
              </w:rPr>
              <w:t xml:space="preserve"> [</w:t>
            </w:r>
            <w:r w:rsidRPr="00410050">
              <w:rPr>
                <w:lang w:val="fr-FR"/>
              </w:rPr>
              <w:t>+</w:t>
            </w:r>
            <w:r w:rsidRPr="00410050">
              <w:rPr>
                <w:rFonts w:hint="eastAsia"/>
                <w:lang w:val="fr-FR"/>
              </w:rPr>
              <w:t xml:space="preserve">-] &lt;T&gt; </w:t>
            </w:r>
            <w:r>
              <w:rPr>
                <w:rFonts w:hint="eastAsia"/>
                <w:lang w:val="fr-FR"/>
              </w:rPr>
              <w:t>)*</w:t>
            </w:r>
          </w:p>
        </w:tc>
        <w:tc>
          <w:tcPr>
            <w:tcW w:w="3576" w:type="dxa"/>
          </w:tcPr>
          <w:p w:rsidR="008F19D5" w:rsidRPr="00410050" w:rsidRDefault="008F19D5" w:rsidP="0079797C">
            <w:r w:rsidRPr="00410050">
              <w:rPr>
                <w:rFonts w:hint="eastAsia"/>
              </w:rPr>
              <w:t>將</w:t>
            </w:r>
            <w:r w:rsidRPr="00410050">
              <w:rPr>
                <w:rFonts w:hint="eastAsia"/>
              </w:rPr>
              <w:t xml:space="preserve"> T</w:t>
            </w:r>
            <w:r w:rsidR="0079797C" w:rsidRPr="0079797C">
              <w:rPr>
                <w:rFonts w:hint="eastAsia"/>
                <w:vertAlign w:val="subscript"/>
              </w:rPr>
              <w:t>1</w:t>
            </w:r>
            <w:r w:rsidRPr="00410050">
              <w:rPr>
                <w:rFonts w:hint="eastAsia"/>
              </w:rPr>
              <w:t xml:space="preserve"> </w:t>
            </w:r>
            <w:r w:rsidR="0079797C">
              <w:rPr>
                <w:rFonts w:hint="eastAsia"/>
              </w:rPr>
              <w:t>[</w:t>
            </w:r>
            <w:r w:rsidRPr="00410050">
              <w:rPr>
                <w:rFonts w:hint="eastAsia"/>
              </w:rPr>
              <w:t>+</w:t>
            </w:r>
            <w:r w:rsidR="0079797C">
              <w:rPr>
                <w:rFonts w:hint="eastAsia"/>
              </w:rPr>
              <w:t>-]</w:t>
            </w:r>
            <w:r w:rsidRPr="00410050">
              <w:rPr>
                <w:rFonts w:hint="eastAsia"/>
              </w:rPr>
              <w:t xml:space="preserve"> T</w:t>
            </w:r>
            <w:r w:rsidR="0079797C" w:rsidRPr="0079797C">
              <w:rPr>
                <w:rFonts w:hint="eastAsia"/>
                <w:vertAlign w:val="subscript"/>
              </w:rPr>
              <w:t>2</w:t>
            </w:r>
            <w:r w:rsidR="0079797C">
              <w:rPr>
                <w:rFonts w:hint="eastAsia"/>
              </w:rPr>
              <w:t xml:space="preserve"> </w:t>
            </w:r>
            <w:r w:rsidR="0079797C">
              <w:t>…</w:t>
            </w:r>
            <w:r w:rsidR="0079797C">
              <w:rPr>
                <w:rFonts w:hint="eastAsia"/>
              </w:rPr>
              <w:t>[</w:t>
            </w:r>
            <w:r w:rsidR="0079797C" w:rsidRPr="00410050">
              <w:rPr>
                <w:rFonts w:hint="eastAsia"/>
              </w:rPr>
              <w:t>+</w:t>
            </w:r>
            <w:r w:rsidR="0079797C">
              <w:rPr>
                <w:rFonts w:hint="eastAsia"/>
              </w:rPr>
              <w:t>-]</w:t>
            </w:r>
            <w:r w:rsidR="0079797C" w:rsidRPr="00410050">
              <w:rPr>
                <w:rFonts w:hint="eastAsia"/>
              </w:rPr>
              <w:t xml:space="preserve"> T</w:t>
            </w:r>
            <w:r w:rsidR="0079797C" w:rsidRPr="0079797C">
              <w:rPr>
                <w:rFonts w:hint="eastAsia"/>
                <w:vertAlign w:val="subscript"/>
              </w:rPr>
              <w:t>n</w:t>
            </w:r>
            <w:r w:rsidR="0079797C" w:rsidRPr="00410050" w:rsidDel="0079797C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的結果，放入</w:t>
            </w:r>
            <w:r w:rsidRPr="00410050">
              <w:rPr>
                <w:rFonts w:hint="eastAsia"/>
              </w:rPr>
              <w:t xml:space="preserve"> EXP </w:t>
            </w:r>
            <w:r w:rsidRPr="00410050">
              <w:rPr>
                <w:rFonts w:hint="eastAsia"/>
              </w:rPr>
              <w:t>節點中。</w:t>
            </w:r>
          </w:p>
        </w:tc>
      </w:tr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循序結構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</w:tcPr>
          <w:p w:rsidR="008F19D5" w:rsidRPr="00410050" w:rsidRDefault="009D3DA2" w:rsidP="009D3DA2">
            <w:r w:rsidRPr="00410050">
              <w:rPr>
                <w:rFonts w:hint="eastAsia"/>
              </w:rPr>
              <w:t>B</w:t>
            </w:r>
            <w:r>
              <w:rPr>
                <w:rFonts w:hint="eastAsia"/>
              </w:rPr>
              <w:t>ASE_LIST</w:t>
            </w:r>
            <w:r w:rsidRPr="00410050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(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</w:t>
            </w:r>
            <w:r w:rsidRPr="00410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)*</w:t>
            </w:r>
          </w:p>
        </w:tc>
        <w:tc>
          <w:tcPr>
            <w:tcW w:w="3576" w:type="dxa"/>
          </w:tcPr>
          <w:p w:rsidR="008F19D5" w:rsidRPr="00410050" w:rsidRDefault="008F19D5" w:rsidP="0079797C">
            <w:r w:rsidRPr="00410050">
              <w:rPr>
                <w:rFonts w:hint="eastAsia"/>
              </w:rPr>
              <w:t>循序執行</w:t>
            </w:r>
            <w:r w:rsidRPr="00410050">
              <w:rPr>
                <w:rFonts w:hint="eastAsia"/>
              </w:rPr>
              <w:t xml:space="preserve"> </w:t>
            </w:r>
            <w:r w:rsidR="004F2E50" w:rsidRPr="00410050">
              <w:rPr>
                <w:rFonts w:hint="eastAsia"/>
              </w:rPr>
              <w:t>BASE_</w:t>
            </w:r>
            <w:r w:rsidRPr="00410050">
              <w:rPr>
                <w:rFonts w:hint="eastAsia"/>
              </w:rPr>
              <w:t xml:space="preserve">LIST </w:t>
            </w:r>
            <w:r w:rsidRPr="00410050">
              <w:rPr>
                <w:rFonts w:hint="eastAsia"/>
              </w:rPr>
              <w:t>的子節點，</w:t>
            </w:r>
            <w:r w:rsidRPr="00410050">
              <w:rPr>
                <w:rFonts w:hint="eastAsia"/>
              </w:rPr>
              <w:t>BASE</w:t>
            </w:r>
            <w:r w:rsidRPr="0079797C">
              <w:rPr>
                <w:rFonts w:hint="eastAsia"/>
                <w:vertAlign w:val="subscript"/>
              </w:rPr>
              <w:t>1</w:t>
            </w:r>
            <w:r w:rsidRPr="00410050">
              <w:rPr>
                <w:rFonts w:hint="eastAsia"/>
              </w:rPr>
              <w:t xml:space="preserve"> BASE</w:t>
            </w:r>
            <w:r w:rsidRPr="0079797C">
              <w:rPr>
                <w:rFonts w:hint="eastAsia"/>
                <w:vertAlign w:val="subscript"/>
              </w:rPr>
              <w:t>2</w:t>
            </w:r>
            <w:r w:rsidRPr="00410050">
              <w:rPr>
                <w:rFonts w:hint="eastAsia"/>
              </w:rPr>
              <w:t xml:space="preserve"> </w:t>
            </w:r>
            <w:r w:rsidRPr="00410050">
              <w:t>…</w:t>
            </w:r>
            <w:r w:rsidRPr="00410050">
              <w:rPr>
                <w:rFonts w:hint="eastAsia"/>
              </w:rPr>
              <w:t xml:space="preserve"> BASE</w:t>
            </w:r>
            <w:r w:rsidR="0079797C" w:rsidRPr="0079797C">
              <w:rPr>
                <w:rFonts w:hint="eastAsia"/>
                <w:vertAlign w:val="subscript"/>
              </w:rPr>
              <w:t>n</w:t>
            </w:r>
            <w:r w:rsidRPr="00410050">
              <w:rPr>
                <w:rFonts w:hint="eastAsia"/>
              </w:rPr>
              <w:t xml:space="preserve"> </w:t>
            </w:r>
          </w:p>
        </w:tc>
      </w:tr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分支結構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</w:tcPr>
          <w:p w:rsidR="008F19D5" w:rsidRPr="00410050" w:rsidRDefault="009D3DA2" w:rsidP="004D54AA">
            <w:r w:rsidRPr="00410050">
              <w:rPr>
                <w:rFonts w:hint="eastAsia"/>
              </w:rPr>
              <w:t>I</w:t>
            </w:r>
            <w:r>
              <w:rPr>
                <w:rFonts w:hint="eastAsia"/>
              </w:rPr>
              <w:t>F</w:t>
            </w:r>
            <w:r w:rsidRPr="00410050">
              <w:rPr>
                <w:rFonts w:hint="eastAsia"/>
              </w:rPr>
              <w:t xml:space="preserve"> = </w:t>
            </w:r>
            <w:r w:rsidRPr="000A0CA7">
              <w:t>'</w:t>
            </w:r>
            <w:r w:rsidRPr="00410050">
              <w:rPr>
                <w:rFonts w:hint="eastAsia"/>
              </w:rPr>
              <w:t>if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0A0CA7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COND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</w:t>
            </w:r>
            <w:r w:rsidRPr="00410050">
              <w:br/>
            </w:r>
            <w:r>
              <w:rPr>
                <w:rFonts w:hint="eastAsia"/>
              </w:rPr>
              <w:t>(</w:t>
            </w:r>
            <w:r w:rsidRPr="000A0CA7">
              <w:t>'</w:t>
            </w:r>
            <w:r w:rsidRPr="00410050">
              <w:rPr>
                <w:rFonts w:hint="eastAsia"/>
              </w:rPr>
              <w:t>elseif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COND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ASE)*</w:t>
            </w:r>
            <w:r>
              <w:br/>
            </w:r>
            <w:r>
              <w:rPr>
                <w:rFonts w:hint="eastAsia"/>
              </w:rPr>
              <w:t>(</w:t>
            </w:r>
            <w:r w:rsidRPr="000A0CA7">
              <w:t>'</w:t>
            </w:r>
            <w:r w:rsidRPr="00410050">
              <w:rPr>
                <w:rFonts w:hint="eastAsia"/>
              </w:rPr>
              <w:t>else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ASE</w:t>
            </w:r>
            <w:r w:rsidRPr="00410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3576" w:type="dxa"/>
          </w:tcPr>
          <w:p w:rsidR="008F19D5" w:rsidRPr="00410050" w:rsidRDefault="008F19D5" w:rsidP="0079797C">
            <w:r w:rsidRPr="00410050">
              <w:rPr>
                <w:rFonts w:hint="eastAsia"/>
              </w:rPr>
              <w:t>檢查條件</w:t>
            </w:r>
            <w:r w:rsidRPr="00410050">
              <w:rPr>
                <w:rFonts w:hint="eastAsia"/>
              </w:rPr>
              <w:t xml:space="preserve"> COND </w:t>
            </w:r>
            <w:r w:rsidRPr="00410050">
              <w:rPr>
                <w:rFonts w:hint="eastAsia"/>
              </w:rPr>
              <w:t>節點的值，如果為真，則執行對應的</w:t>
            </w:r>
            <w:r w:rsidRPr="00410050">
              <w:rPr>
                <w:rFonts w:hint="eastAsia"/>
              </w:rPr>
              <w:t xml:space="preserve"> BASE</w:t>
            </w:r>
            <w:r w:rsidRPr="00410050">
              <w:rPr>
                <w:rFonts w:hint="eastAsia"/>
              </w:rPr>
              <w:t>，若均為假，則執行</w:t>
            </w:r>
            <w:r w:rsidRPr="00410050">
              <w:rPr>
                <w:rFonts w:hint="eastAsia"/>
              </w:rPr>
              <w:t xml:space="preserve"> else </w:t>
            </w:r>
            <w:r w:rsidRPr="00410050">
              <w:rPr>
                <w:rFonts w:hint="eastAsia"/>
              </w:rPr>
              <w:t>語句中的</w:t>
            </w:r>
            <w:r w:rsidRPr="00410050">
              <w:rPr>
                <w:rFonts w:hint="eastAsia"/>
              </w:rPr>
              <w:t xml:space="preserve"> BASE</w:t>
            </w:r>
          </w:p>
        </w:tc>
      </w:tr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迴圈結構</w:t>
            </w:r>
            <w:r w:rsidRPr="00410050"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</w:tcPr>
          <w:p w:rsidR="008F19D5" w:rsidRPr="009D3DA2" w:rsidRDefault="009D3DA2" w:rsidP="00780958">
            <w:r w:rsidRPr="00410050">
              <w:rPr>
                <w:rFonts w:hint="eastAsia"/>
              </w:rPr>
              <w:t>W</w:t>
            </w:r>
            <w:r>
              <w:rPr>
                <w:rFonts w:hint="eastAsia"/>
              </w:rPr>
              <w:t>HILE</w:t>
            </w:r>
            <w:r w:rsidRPr="00410050">
              <w:rPr>
                <w:rFonts w:hint="eastAsia"/>
              </w:rPr>
              <w:t xml:space="preserve"> = </w:t>
            </w:r>
            <w:r w:rsidRPr="000A0CA7">
              <w:t>'</w:t>
            </w:r>
            <w:r w:rsidRPr="00410050">
              <w:rPr>
                <w:rFonts w:hint="eastAsia"/>
              </w:rPr>
              <w:t>while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OND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>
              <w:br/>
            </w:r>
            <w:r w:rsidRPr="00410050">
              <w:rPr>
                <w:rFonts w:hint="eastAsia"/>
              </w:rPr>
              <w:t>BASE</w:t>
            </w:r>
          </w:p>
        </w:tc>
        <w:tc>
          <w:tcPr>
            <w:tcW w:w="3576" w:type="dxa"/>
          </w:tcPr>
          <w:p w:rsidR="008F19D5" w:rsidRPr="00410050" w:rsidRDefault="005F19B4" w:rsidP="001D4EB0">
            <w:r w:rsidRPr="00410050">
              <w:rPr>
                <w:rFonts w:hint="eastAsia"/>
              </w:rPr>
              <w:t>當</w:t>
            </w:r>
            <w:r w:rsidRPr="00410050">
              <w:rPr>
                <w:rFonts w:hint="eastAsia"/>
              </w:rPr>
              <w:t xml:space="preserve"> COND </w:t>
            </w:r>
            <w:r w:rsidRPr="00410050">
              <w:rPr>
                <w:rFonts w:hint="eastAsia"/>
              </w:rPr>
              <w:t>節點的值為真時，執行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節點，直到</w:t>
            </w:r>
            <w:r w:rsidRPr="00410050">
              <w:rPr>
                <w:rFonts w:hint="eastAsia"/>
              </w:rPr>
              <w:t xml:space="preserve"> COND </w:t>
            </w:r>
            <w:r w:rsidRPr="00410050">
              <w:rPr>
                <w:rFonts w:hint="eastAsia"/>
              </w:rPr>
              <w:t>節點的值為假時，才跳到下一個語句中。</w:t>
            </w:r>
          </w:p>
        </w:tc>
      </w:tr>
      <w:tr w:rsidR="008F19D5" w:rsidRPr="00410050" w:rsidTr="00410050">
        <w:tc>
          <w:tcPr>
            <w:tcW w:w="1526" w:type="dxa"/>
          </w:tcPr>
          <w:p w:rsidR="008F19D5" w:rsidRPr="00410050" w:rsidRDefault="008F19D5" w:rsidP="00780958">
            <w:r w:rsidRPr="00410050">
              <w:rPr>
                <w:rFonts w:hint="eastAsia"/>
              </w:rPr>
              <w:t>函數結構</w:t>
            </w:r>
            <w:r w:rsidRPr="00410050">
              <w:rPr>
                <w:rFonts w:hint="eastAsia"/>
              </w:rPr>
              <w:t xml:space="preserve"> </w:t>
            </w:r>
          </w:p>
          <w:p w:rsidR="008F19D5" w:rsidRPr="00410050" w:rsidRDefault="008F19D5" w:rsidP="00780958"/>
        </w:tc>
        <w:tc>
          <w:tcPr>
            <w:tcW w:w="3260" w:type="dxa"/>
          </w:tcPr>
          <w:p w:rsidR="009D3DA2" w:rsidRDefault="009D3DA2" w:rsidP="009D3DA2">
            <w:r w:rsidRPr="00410050">
              <w:rPr>
                <w:rFonts w:hint="eastAsia"/>
              </w:rPr>
              <w:t>FDEF =</w:t>
            </w:r>
            <w:r>
              <w:rPr>
                <w:rFonts w:hint="eastAsia"/>
              </w:rPr>
              <w:t xml:space="preserve"> ID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ARGS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BLOCK</w:t>
            </w:r>
          </w:p>
          <w:p w:rsidR="009D3DA2" w:rsidRPr="00410050" w:rsidRDefault="009D3DA2" w:rsidP="009D3DA2"/>
          <w:p w:rsidR="008F19D5" w:rsidRPr="00410050" w:rsidRDefault="009D3DA2" w:rsidP="00780958">
            <w:r w:rsidRPr="00410050">
              <w:rPr>
                <w:rFonts w:hint="eastAsia"/>
              </w:rPr>
              <w:t>FCALL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 xml:space="preserve">ID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PARAMS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;</w:t>
            </w:r>
            <w:r>
              <w:t xml:space="preserve"> </w:t>
            </w:r>
            <w:r w:rsidRPr="000A0CA7">
              <w:t>'</w:t>
            </w:r>
          </w:p>
        </w:tc>
        <w:tc>
          <w:tcPr>
            <w:tcW w:w="3576" w:type="dxa"/>
          </w:tcPr>
          <w:p w:rsidR="008F19D5" w:rsidRPr="00410050" w:rsidRDefault="005F19B4" w:rsidP="001D4EB0">
            <w:r w:rsidRPr="00410050">
              <w:rPr>
                <w:rFonts w:hint="eastAsia"/>
              </w:rPr>
              <w:t>當呼叫函數</w:t>
            </w:r>
            <w:r w:rsidR="001D4EB0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 xml:space="preserve">FCALL </w:t>
            </w:r>
            <w:r w:rsidRPr="00410050">
              <w:rPr>
                <w:rFonts w:hint="eastAsia"/>
              </w:rPr>
              <w:t>時，將</w:t>
            </w:r>
            <w:r w:rsidRPr="00410050">
              <w:rPr>
                <w:rFonts w:hint="eastAsia"/>
              </w:rPr>
              <w:t>ARGS</w:t>
            </w:r>
            <w:r w:rsidRPr="00410050">
              <w:rPr>
                <w:rFonts w:hint="eastAsia"/>
              </w:rPr>
              <w:t>參數取代為</w:t>
            </w:r>
            <w:r w:rsidR="001D4EB0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PARAMS</w:t>
            </w:r>
            <w:r w:rsidRPr="00410050">
              <w:rPr>
                <w:rFonts w:hint="eastAsia"/>
              </w:rPr>
              <w:t>，然後執行</w:t>
            </w:r>
            <w:r w:rsidRPr="00410050">
              <w:rPr>
                <w:rFonts w:hint="eastAsia"/>
              </w:rPr>
              <w:t xml:space="preserve"> BLOCK </w:t>
            </w:r>
            <w:r w:rsidRPr="00410050">
              <w:rPr>
                <w:rFonts w:hint="eastAsia"/>
              </w:rPr>
              <w:t>區塊</w:t>
            </w:r>
          </w:p>
        </w:tc>
      </w:tr>
    </w:tbl>
    <w:p w:rsidR="008F19D5" w:rsidRDefault="008F19D5" w:rsidP="008F19D5"/>
    <w:p w:rsidR="002718F9" w:rsidRDefault="00961FB8" w:rsidP="002C43A8">
      <w:r>
        <w:rPr>
          <w:rFonts w:hint="eastAsia"/>
        </w:rPr>
        <w:t>語法樹的</w:t>
      </w:r>
      <w:r w:rsidR="002718F9">
        <w:rPr>
          <w:rFonts w:hint="eastAsia"/>
        </w:rPr>
        <w:t>解譯過程是以遞迴方式進行的，因此，</w:t>
      </w:r>
      <w:r>
        <w:rPr>
          <w:rFonts w:hint="eastAsia"/>
        </w:rPr>
        <w:t>我們可以</w:t>
      </w:r>
      <w:r w:rsidR="002718F9">
        <w:rPr>
          <w:rFonts w:hint="eastAsia"/>
        </w:rPr>
        <w:t>使用遞迴的方式撰寫直譯器，</w:t>
      </w:r>
      <w:r w:rsidR="003F69CF">
        <w:fldChar w:fldCharType="begin"/>
      </w:r>
      <w:r w:rsidR="002718F9">
        <w:instrText xml:space="preserve"> </w:instrText>
      </w:r>
      <w:r w:rsidR="002718F9">
        <w:rPr>
          <w:rFonts w:hint="eastAsia"/>
        </w:rPr>
        <w:instrText>REF _Ref231617550 \h</w:instrText>
      </w:r>
      <w:r w:rsidR="002718F9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9</w:t>
      </w:r>
      <w:r w:rsidR="003F69CF">
        <w:fldChar w:fldCharType="end"/>
      </w:r>
      <w:r w:rsidR="002718F9">
        <w:rPr>
          <w:rFonts w:hint="eastAsia"/>
        </w:rPr>
        <w:t>顯示了</w:t>
      </w:r>
      <w:r w:rsidR="003A6CD4">
        <w:rPr>
          <w:rFonts w:hint="eastAsia"/>
        </w:rPr>
        <w:t>直譯</w:t>
      </w:r>
      <w:r w:rsidR="002718F9">
        <w:rPr>
          <w:rFonts w:hint="eastAsia"/>
        </w:rPr>
        <w:t>器的演算法，</w:t>
      </w:r>
      <w:r w:rsidR="0011094E">
        <w:rPr>
          <w:rFonts w:hint="eastAsia"/>
        </w:rPr>
        <w:t>該演算法的參數為一剖析樹的節點，從代</w:t>
      </w:r>
      <w:r w:rsidR="0011094E">
        <w:rPr>
          <w:rFonts w:hint="eastAsia"/>
        </w:rPr>
        <w:lastRenderedPageBreak/>
        <w:t>表整個程式的根節點開始，不斷以遞</w:t>
      </w:r>
      <w:r w:rsidR="002C43A8">
        <w:rPr>
          <w:rFonts w:hint="eastAsia"/>
        </w:rPr>
        <w:t>迴</w:t>
      </w:r>
      <w:r w:rsidR="0011094E">
        <w:rPr>
          <w:rFonts w:hint="eastAsia"/>
        </w:rPr>
        <w:t>下降的方式解譯子節點，直到程式執行完成為止。</w:t>
      </w:r>
    </w:p>
    <w:p w:rsidR="002A2360" w:rsidRDefault="00A94938" w:rsidP="008F19D5">
      <w:r>
        <w:br w:type="page"/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8"/>
        <w:gridCol w:w="3685"/>
      </w:tblGrid>
      <w:tr w:rsidR="003E62C3" w:rsidRPr="00410050" w:rsidTr="002B0D30">
        <w:tc>
          <w:tcPr>
            <w:tcW w:w="4928" w:type="dxa"/>
          </w:tcPr>
          <w:p w:rsidR="003E62C3" w:rsidRPr="00410050" w:rsidRDefault="003A6CD4" w:rsidP="00662654">
            <w:r w:rsidRPr="00410050">
              <w:rPr>
                <w:rFonts w:hint="eastAsia"/>
              </w:rPr>
              <w:lastRenderedPageBreak/>
              <w:t>直譯</w:t>
            </w:r>
            <w:r w:rsidR="004F2E50" w:rsidRPr="00410050">
              <w:rPr>
                <w:rFonts w:hint="eastAsia"/>
              </w:rPr>
              <w:t>器的演算法</w:t>
            </w:r>
          </w:p>
        </w:tc>
        <w:tc>
          <w:tcPr>
            <w:tcW w:w="3685" w:type="dxa"/>
          </w:tcPr>
          <w:p w:rsidR="003E62C3" w:rsidRPr="00410050" w:rsidRDefault="004F2E50" w:rsidP="00662654">
            <w:r w:rsidRPr="00410050">
              <w:rPr>
                <w:rFonts w:hint="eastAsia"/>
              </w:rPr>
              <w:t>說明</w:t>
            </w:r>
          </w:p>
        </w:tc>
      </w:tr>
      <w:tr w:rsidR="003E62C3" w:rsidRPr="00410050" w:rsidTr="002B0D30">
        <w:tc>
          <w:tcPr>
            <w:tcW w:w="4928" w:type="dxa"/>
          </w:tcPr>
          <w:p w:rsidR="004F2E50" w:rsidRPr="00410050" w:rsidRDefault="004F2E50" w:rsidP="004F2E50">
            <w:r w:rsidRPr="00410050">
              <w:t>Algorithm run(node)</w:t>
            </w:r>
          </w:p>
          <w:p w:rsidR="004F2E50" w:rsidRPr="00410050" w:rsidRDefault="004F2E50" w:rsidP="004F2E50">
            <w:r w:rsidRPr="00410050">
              <w:t xml:space="preserve">  switch (node.tag) {</w:t>
            </w:r>
          </w:p>
          <w:p w:rsidR="0011094E" w:rsidRDefault="0011094E" w:rsidP="004F2E50">
            <w:r w:rsidRPr="00410050">
              <w:rPr>
                <w:rFonts w:hint="eastAsia"/>
              </w:rPr>
              <w:t xml:space="preserve">   </w:t>
            </w:r>
            <w:r w:rsidRPr="00410050">
              <w:t>…</w:t>
            </w:r>
          </w:p>
          <w:p w:rsidR="004F2E50" w:rsidRPr="00410050" w:rsidRDefault="004F2E50" w:rsidP="004F2E50">
            <w:r w:rsidRPr="00410050">
              <w:t xml:space="preserve">   case ASSIGN</w:t>
            </w:r>
          </w:p>
          <w:p w:rsidR="004F2E50" w:rsidRPr="00410050" w:rsidRDefault="004F2E50" w:rsidP="004F2E50">
            <w:r w:rsidRPr="00410050">
              <w:t xml:space="preserve">     </w:t>
            </w:r>
            <w:r w:rsidR="00B12B03">
              <w:rPr>
                <w:rFonts w:hint="eastAsia"/>
              </w:rPr>
              <w:t>id</w:t>
            </w:r>
            <w:r w:rsidRPr="00410050">
              <w:t xml:space="preserve"> = node.childs[0]</w:t>
            </w:r>
          </w:p>
          <w:p w:rsidR="004F2E50" w:rsidRPr="00410050" w:rsidRDefault="004F2E50" w:rsidP="004F2E50">
            <w:r w:rsidRPr="00410050">
              <w:t xml:space="preserve">     exp = node.childs[2]</w:t>
            </w:r>
          </w:p>
          <w:p w:rsidR="004F2E50" w:rsidRPr="00410050" w:rsidRDefault="004F2E50" w:rsidP="004F2E50">
            <w:r w:rsidRPr="00410050">
              <w:t xml:space="preserve">     SymbolTable[</w:t>
            </w:r>
            <w:ins w:id="26" w:author="ccc" w:date="2012-02-22T10:35:00Z">
              <w:r w:rsidR="00DA4829">
                <w:rPr>
                  <w:rFonts w:hint="eastAsia"/>
                </w:rPr>
                <w:t>id</w:t>
              </w:r>
            </w:ins>
            <w:del w:id="27" w:author="ccc" w:date="2012-02-22T10:35:00Z">
              <w:r w:rsidRPr="00410050" w:rsidDel="00DA4829">
                <w:delText>var</w:delText>
              </w:r>
            </w:del>
            <w:r w:rsidRPr="00410050">
              <w:t>] = run(exp)</w:t>
            </w:r>
          </w:p>
          <w:p w:rsidR="004F2E50" w:rsidRPr="00410050" w:rsidRDefault="004F2E50" w:rsidP="004F2E50">
            <w:r w:rsidRPr="00410050">
              <w:t xml:space="preserve">   case EXP</w:t>
            </w:r>
          </w:p>
          <w:p w:rsidR="004F2E50" w:rsidRPr="00410050" w:rsidRDefault="004F2E50" w:rsidP="004F2E50">
            <w:r w:rsidRPr="00410050">
              <w:t xml:space="preserve">     term1 = node.childs[0]</w:t>
            </w:r>
          </w:p>
          <w:p w:rsidR="004F2E50" w:rsidRPr="00410050" w:rsidRDefault="004F2E50" w:rsidP="004F2E50">
            <w:r w:rsidRPr="00410050">
              <w:t xml:space="preserve">     run(term1)</w:t>
            </w:r>
          </w:p>
          <w:p w:rsidR="004F2E50" w:rsidRPr="00410050" w:rsidRDefault="004F2E50" w:rsidP="004F2E50">
            <w:r w:rsidRPr="00410050">
              <w:t xml:space="preserve">     node.value = term1.value</w:t>
            </w:r>
          </w:p>
          <w:p w:rsidR="004F2E50" w:rsidRPr="00410050" w:rsidRDefault="004F2E50" w:rsidP="004F2E50">
            <w:r w:rsidRPr="00410050">
              <w:t xml:space="preserve">     for (i=1; i&lt;node.childCount; i+=2)</w:t>
            </w:r>
          </w:p>
          <w:p w:rsidR="004F2E50" w:rsidRPr="00410050" w:rsidRDefault="004F2E50" w:rsidP="004F2E50">
            <w:r w:rsidRPr="00410050">
              <w:t xml:space="preserve">       op = node.childs[i].tag</w:t>
            </w:r>
          </w:p>
          <w:p w:rsidR="004F2E50" w:rsidRPr="00410050" w:rsidRDefault="004F2E50" w:rsidP="004F2E50">
            <w:r w:rsidRPr="00410050">
              <w:t xml:space="preserve">       term2 = node.childs[i+1]</w:t>
            </w:r>
          </w:p>
          <w:p w:rsidR="004F2E50" w:rsidRPr="00410050" w:rsidRDefault="004F2E50" w:rsidP="004F2E50">
            <w:r w:rsidRPr="00410050">
              <w:t xml:space="preserve">       run(term2)</w:t>
            </w:r>
          </w:p>
          <w:p w:rsidR="004F2E50" w:rsidRPr="00410050" w:rsidRDefault="004F2E50" w:rsidP="004F2E50">
            <w:r w:rsidRPr="00410050">
              <w:t xml:space="preserve">       if (op="+")</w:t>
            </w:r>
          </w:p>
          <w:p w:rsidR="004F2E50" w:rsidRPr="00410050" w:rsidRDefault="004F2E50" w:rsidP="004F2E50">
            <w:r w:rsidRPr="00410050">
              <w:t xml:space="preserve">         node.value +</w:t>
            </w:r>
            <w:r w:rsidR="0011094E" w:rsidRPr="00410050">
              <w:rPr>
                <w:rFonts w:hint="eastAsia"/>
              </w:rPr>
              <w:t>=</w:t>
            </w:r>
            <w:r w:rsidRPr="00410050">
              <w:t xml:space="preserve"> term2.value</w:t>
            </w:r>
          </w:p>
          <w:p w:rsidR="004F2E50" w:rsidRPr="00410050" w:rsidRDefault="004F2E50" w:rsidP="004F2E50">
            <w:r w:rsidRPr="00410050">
              <w:t xml:space="preserve">       else if (op="-")</w:t>
            </w:r>
          </w:p>
          <w:p w:rsidR="004F2E50" w:rsidRPr="00410050" w:rsidRDefault="004F2E50" w:rsidP="004F2E50">
            <w:r w:rsidRPr="00410050">
              <w:t xml:space="preserve">         node.value - term2.value</w:t>
            </w:r>
          </w:p>
          <w:p w:rsidR="0011094E" w:rsidRPr="00410050" w:rsidRDefault="0011094E" w:rsidP="004F2E50">
            <w:r w:rsidRPr="00410050">
              <w:rPr>
                <w:rFonts w:hint="eastAsia"/>
              </w:rPr>
              <w:t xml:space="preserve">       end if</w:t>
            </w:r>
          </w:p>
          <w:p w:rsidR="004F2E50" w:rsidRPr="00410050" w:rsidRDefault="004F2E50" w:rsidP="004F2E50">
            <w:r w:rsidRPr="00410050">
              <w:t xml:space="preserve">     end for</w:t>
            </w:r>
          </w:p>
          <w:p w:rsidR="004F2E50" w:rsidRPr="00410050" w:rsidRDefault="004F2E50" w:rsidP="004F2E50">
            <w:r w:rsidRPr="00410050">
              <w:t xml:space="preserve">   case BASE_LIST</w:t>
            </w:r>
          </w:p>
          <w:p w:rsidR="004F2E50" w:rsidRPr="00410050" w:rsidRDefault="004F2E50" w:rsidP="004F2E50">
            <w:r w:rsidRPr="00410050">
              <w:t xml:space="preserve">     for (i=</w:t>
            </w:r>
            <w:r w:rsidR="004D54AA">
              <w:rPr>
                <w:rFonts w:hint="eastAsia"/>
              </w:rPr>
              <w:t>0</w:t>
            </w:r>
            <w:r w:rsidRPr="00410050">
              <w:t>; i&lt;node.childCount; i++)</w:t>
            </w:r>
          </w:p>
          <w:p w:rsidR="004F2E50" w:rsidRPr="00410050" w:rsidRDefault="004F2E50" w:rsidP="004F2E50">
            <w:r w:rsidRPr="00410050">
              <w:t xml:space="preserve">       run(node.childs[i])</w:t>
            </w:r>
          </w:p>
          <w:p w:rsidR="004F2E50" w:rsidRPr="00410050" w:rsidRDefault="004F2E50" w:rsidP="004F2E50">
            <w:r w:rsidRPr="00410050">
              <w:t xml:space="preserve">     end for</w:t>
            </w:r>
          </w:p>
          <w:p w:rsidR="004F2E50" w:rsidRDefault="004F2E50" w:rsidP="004F2E50">
            <w:r w:rsidRPr="00410050">
              <w:t xml:space="preserve">   case IF</w:t>
            </w:r>
          </w:p>
          <w:p w:rsidR="004F2E50" w:rsidRPr="00410050" w:rsidRDefault="004F2E50" w:rsidP="004F2E50">
            <w:r w:rsidRPr="00410050">
              <w:t xml:space="preserve">     for (i=</w:t>
            </w:r>
            <w:r w:rsidR="004D54AA">
              <w:rPr>
                <w:rFonts w:hint="eastAsia"/>
              </w:rPr>
              <w:t>0</w:t>
            </w:r>
            <w:r w:rsidRPr="00410050">
              <w:t>; i&lt;node.chiidCount; i++)</w:t>
            </w:r>
          </w:p>
          <w:p w:rsidR="004F2E50" w:rsidRPr="00410050" w:rsidRDefault="004F2E50" w:rsidP="004F2E50">
            <w:r w:rsidRPr="00410050">
              <w:t xml:space="preserve">       if (</w:t>
            </w:r>
            <w:r w:rsidR="004D54AA">
              <w:rPr>
                <w:rFonts w:hint="eastAsia"/>
              </w:rPr>
              <w:t xml:space="preserve">i==0 &amp;&amp; </w:t>
            </w:r>
            <w:r w:rsidRPr="00410050">
              <w:t>node.childs[i].token = "if")</w:t>
            </w:r>
            <w:r w:rsidR="004D54AA">
              <w:rPr>
                <w:rFonts w:hint="eastAsia"/>
              </w:rPr>
              <w:br/>
              <w:t xml:space="preserve">    </w:t>
            </w:r>
            <w:r w:rsidRPr="00410050">
              <w:t xml:space="preserve"> or (</w:t>
            </w:r>
            <w:r w:rsidR="004D54AA">
              <w:rPr>
                <w:rFonts w:hint="eastAsia"/>
              </w:rPr>
              <w:t xml:space="preserve">i&gt;0 &amp;&amp; </w:t>
            </w:r>
            <w:r w:rsidRPr="00410050">
              <w:t>node.childs[i].token = "elseif")</w:t>
            </w:r>
          </w:p>
          <w:p w:rsidR="004F2E50" w:rsidRPr="00410050" w:rsidRDefault="004F2E50" w:rsidP="004F2E50">
            <w:r w:rsidRPr="00410050">
              <w:t xml:space="preserve">         cond = node.childs[i+2]</w:t>
            </w:r>
          </w:p>
          <w:p w:rsidR="004F2E50" w:rsidRPr="00410050" w:rsidRDefault="004F2E50" w:rsidP="004F2E50">
            <w:r w:rsidRPr="00410050">
              <w:t xml:space="preserve">         run(cond)</w:t>
            </w:r>
          </w:p>
          <w:p w:rsidR="004F2E50" w:rsidRPr="00410050" w:rsidRDefault="004F2E50" w:rsidP="004F2E50">
            <w:r w:rsidRPr="00410050">
              <w:t xml:space="preserve">         if (cond.value = true)</w:t>
            </w:r>
          </w:p>
          <w:p w:rsidR="004F2E50" w:rsidRPr="00410050" w:rsidRDefault="004F2E50" w:rsidP="004F2E50">
            <w:r w:rsidRPr="00410050">
              <w:t xml:space="preserve">           base = node.childs[i+4]</w:t>
            </w:r>
          </w:p>
          <w:p w:rsidR="004F2E50" w:rsidRDefault="004F2E50" w:rsidP="004F2E50">
            <w:r w:rsidRPr="00410050">
              <w:t xml:space="preserve">           run(base)</w:t>
            </w:r>
          </w:p>
          <w:p w:rsidR="004D54AA" w:rsidRPr="00410050" w:rsidRDefault="004D54AA" w:rsidP="004F2E50">
            <w:r>
              <w:rPr>
                <w:rFonts w:hint="eastAsia"/>
              </w:rPr>
              <w:t xml:space="preserve">           break</w:t>
            </w:r>
          </w:p>
          <w:p w:rsidR="004F2E50" w:rsidRPr="00410050" w:rsidRDefault="004F2E50" w:rsidP="004F2E50">
            <w:r w:rsidRPr="00410050">
              <w:lastRenderedPageBreak/>
              <w:t xml:space="preserve">         end if</w:t>
            </w:r>
          </w:p>
          <w:p w:rsidR="004F2E50" w:rsidRPr="00410050" w:rsidRDefault="004F2E50" w:rsidP="004F2E50">
            <w:r w:rsidRPr="00410050">
              <w:t xml:space="preserve">         i += </w:t>
            </w:r>
            <w:r w:rsidR="0030330A">
              <w:rPr>
                <w:rFonts w:ascii="細明體" w:eastAsia="細明體" w:hAnsi="細明體" w:cs="細明體" w:hint="eastAsia"/>
              </w:rPr>
              <w:t>4</w:t>
            </w:r>
          </w:p>
          <w:p w:rsidR="004F2E50" w:rsidRPr="00410050" w:rsidRDefault="004F2E50" w:rsidP="004F2E50">
            <w:r w:rsidRPr="00410050">
              <w:t xml:space="preserve">       else if (node.childs[i].token = "else")</w:t>
            </w:r>
          </w:p>
          <w:p w:rsidR="004F2E50" w:rsidRPr="00410050" w:rsidRDefault="004F2E50" w:rsidP="004F2E50">
            <w:r w:rsidRPr="00410050">
              <w:t xml:space="preserve">         base = node.childs[i+1]</w:t>
            </w:r>
          </w:p>
          <w:p w:rsidR="004F2E50" w:rsidRPr="00410050" w:rsidRDefault="004F2E50" w:rsidP="004F2E50">
            <w:r w:rsidRPr="00410050">
              <w:t xml:space="preserve">         run(base)</w:t>
            </w:r>
          </w:p>
          <w:p w:rsidR="004F2E50" w:rsidRPr="00410050" w:rsidRDefault="004F2E50" w:rsidP="004F2E50">
            <w:r w:rsidRPr="00410050">
              <w:t xml:space="preserve">       end if</w:t>
            </w:r>
          </w:p>
          <w:p w:rsidR="0011094E" w:rsidRPr="00410050" w:rsidRDefault="0011094E" w:rsidP="004F2E50">
            <w:r w:rsidRPr="00410050">
              <w:rPr>
                <w:rFonts w:hint="eastAsia"/>
              </w:rPr>
              <w:t xml:space="preserve">     end for</w:t>
            </w:r>
          </w:p>
          <w:p w:rsidR="004F2E50" w:rsidRPr="00410050" w:rsidRDefault="004F2E50" w:rsidP="004F2E50">
            <w:r w:rsidRPr="00410050">
              <w:t xml:space="preserve">   case WHILE</w:t>
            </w:r>
          </w:p>
          <w:p w:rsidR="004F2E50" w:rsidRPr="00410050" w:rsidRDefault="004F2E50" w:rsidP="004F2E50">
            <w:r w:rsidRPr="00410050">
              <w:t xml:space="preserve">     cond = node.childs[2]</w:t>
            </w:r>
          </w:p>
          <w:p w:rsidR="004F2E50" w:rsidRPr="00410050" w:rsidRDefault="004F2E50" w:rsidP="004F2E50">
            <w:r w:rsidRPr="00410050">
              <w:t xml:space="preserve">     base = node.childs[4]</w:t>
            </w:r>
          </w:p>
          <w:p w:rsidR="004F2E50" w:rsidRPr="00410050" w:rsidRDefault="004F2E50" w:rsidP="004F2E50">
            <w:r w:rsidRPr="00410050">
              <w:t xml:space="preserve">     </w:t>
            </w:r>
            <w:r w:rsidR="0070190B">
              <w:rPr>
                <w:rFonts w:hint="eastAsia"/>
              </w:rPr>
              <w:t>while (</w:t>
            </w:r>
            <w:r w:rsidRPr="00410050">
              <w:t>run(cond)</w:t>
            </w:r>
            <w:r w:rsidR="0070190B">
              <w:rPr>
                <w:rFonts w:hint="eastAsia"/>
              </w:rPr>
              <w:t>==true)</w:t>
            </w:r>
          </w:p>
          <w:p w:rsidR="004F2E50" w:rsidRPr="00410050" w:rsidRDefault="004F2E50" w:rsidP="004F2E50">
            <w:r w:rsidRPr="00410050">
              <w:t xml:space="preserve">       run(base)</w:t>
            </w:r>
          </w:p>
          <w:p w:rsidR="004F2E50" w:rsidRPr="00410050" w:rsidRDefault="004F2E50" w:rsidP="004F2E50">
            <w:r w:rsidRPr="00410050">
              <w:t xml:space="preserve">     end</w:t>
            </w:r>
            <w:del w:id="28" w:author="ccc" w:date="2012-02-22T10:35:00Z">
              <w:r w:rsidRPr="00410050" w:rsidDel="00C1050F">
                <w:delText xml:space="preserve"> if</w:delText>
              </w:r>
            </w:del>
          </w:p>
          <w:p w:rsidR="004F2E50" w:rsidRPr="00410050" w:rsidRDefault="004F2E50" w:rsidP="004F2E50">
            <w:r w:rsidRPr="00410050">
              <w:t xml:space="preserve">   case FCALL</w:t>
            </w:r>
          </w:p>
          <w:p w:rsidR="004F2E50" w:rsidRPr="00410050" w:rsidRDefault="004F2E50" w:rsidP="004F2E50">
            <w:r w:rsidRPr="00410050">
              <w:t xml:space="preserve">     </w:t>
            </w:r>
            <w:r w:rsidR="0070190B">
              <w:rPr>
                <w:rFonts w:hint="eastAsia"/>
              </w:rPr>
              <w:t>id</w:t>
            </w:r>
            <w:r w:rsidRPr="00410050">
              <w:t xml:space="preserve"> = node.childs[0]</w:t>
            </w:r>
          </w:p>
          <w:p w:rsidR="004F2E50" w:rsidRPr="00410050" w:rsidRDefault="004F2E50" w:rsidP="004F2E50">
            <w:r w:rsidRPr="00410050">
              <w:t xml:space="preserve">     params = node.childs[2]</w:t>
            </w:r>
          </w:p>
          <w:p w:rsidR="004F2E50" w:rsidRPr="00410050" w:rsidRDefault="004F2E50" w:rsidP="004F2E50">
            <w:r w:rsidRPr="00410050">
              <w:t xml:space="preserve">     fdef = functionTable[</w:t>
            </w:r>
            <w:r w:rsidR="0070190B">
              <w:rPr>
                <w:rFonts w:hint="eastAsia"/>
              </w:rPr>
              <w:t>id</w:t>
            </w:r>
            <w:r w:rsidRPr="00410050">
              <w:t>]</w:t>
            </w:r>
          </w:p>
          <w:p w:rsidR="004F2E50" w:rsidRPr="00410050" w:rsidRDefault="004F2E50" w:rsidP="004F2E50">
            <w:r w:rsidRPr="00410050">
              <w:t xml:space="preserve">     call(fdef, params)</w:t>
            </w:r>
          </w:p>
          <w:p w:rsidR="004F2E50" w:rsidRPr="00410050" w:rsidRDefault="004F2E50" w:rsidP="004F2E50">
            <w:r w:rsidRPr="00410050">
              <w:t xml:space="preserve">   end switch</w:t>
            </w:r>
          </w:p>
          <w:p w:rsidR="0070190B" w:rsidRDefault="004F2E50" w:rsidP="0070190B">
            <w:r w:rsidRPr="00410050">
              <w:t>End Algorithm</w:t>
            </w:r>
          </w:p>
          <w:p w:rsidR="002B0D30" w:rsidRDefault="002B0D30" w:rsidP="0070190B"/>
          <w:p w:rsidR="002B0D30" w:rsidRDefault="002B0D30" w:rsidP="0070190B">
            <w:r>
              <w:rPr>
                <w:rFonts w:hint="eastAsia"/>
              </w:rPr>
              <w:t>Algorithm call(fdef, params)</w:t>
            </w:r>
          </w:p>
          <w:p w:rsidR="002B0D30" w:rsidRDefault="002B0D30" w:rsidP="002B0D30">
            <w:r>
              <w:rPr>
                <w:rFonts w:hint="eastAsia"/>
              </w:rPr>
              <w:t xml:space="preserve">  body = fdef.body.replace(fdef.args, params)</w:t>
            </w:r>
          </w:p>
          <w:p w:rsidR="002B0D30" w:rsidRPr="002B0D30" w:rsidRDefault="002B0D30" w:rsidP="002B0D30"/>
          <w:p w:rsidR="002B0D30" w:rsidRDefault="002B0D30" w:rsidP="002B0D30">
            <w:r>
              <w:rPr>
                <w:rFonts w:hint="eastAsia"/>
              </w:rPr>
              <w:t xml:space="preserve">  bodyNode = parse(body)</w:t>
            </w:r>
          </w:p>
          <w:p w:rsidR="002B0D30" w:rsidRDefault="002B0D30" w:rsidP="002B0D30">
            <w:r>
              <w:rPr>
                <w:rFonts w:hint="eastAsia"/>
              </w:rPr>
              <w:t xml:space="preserve">  run(bodyNode)</w:t>
            </w:r>
          </w:p>
          <w:p w:rsidR="002B0D30" w:rsidRPr="00410050" w:rsidRDefault="002B0D30" w:rsidP="002B0D30">
            <w:r>
              <w:rPr>
                <w:rFonts w:hint="eastAsia"/>
              </w:rPr>
              <w:t>End Algorithm</w:t>
            </w:r>
          </w:p>
        </w:tc>
        <w:tc>
          <w:tcPr>
            <w:tcW w:w="3685" w:type="dxa"/>
          </w:tcPr>
          <w:p w:rsidR="003E62C3" w:rsidRPr="00410050" w:rsidRDefault="0011094E" w:rsidP="00662654">
            <w:r w:rsidRPr="00410050">
              <w:rPr>
                <w:rFonts w:hint="eastAsia"/>
              </w:rPr>
              <w:lastRenderedPageBreak/>
              <w:t>解譯</w:t>
            </w:r>
            <w:r w:rsidRPr="00410050">
              <w:rPr>
                <w:rFonts w:hint="eastAsia"/>
              </w:rPr>
              <w:t xml:space="preserve"> node </w:t>
            </w:r>
            <w:r w:rsidRPr="00410050">
              <w:rPr>
                <w:rFonts w:hint="eastAsia"/>
              </w:rPr>
              <w:t>節點</w:t>
            </w:r>
            <w:r w:rsidRPr="00410050">
              <w:rPr>
                <w:rFonts w:hint="eastAsia"/>
              </w:rPr>
              <w:t xml:space="preserve"> (</w:t>
            </w:r>
            <w:r w:rsidRPr="00410050">
              <w:rPr>
                <w:rFonts w:hint="eastAsia"/>
              </w:rPr>
              <w:t>以遞迴方式</w:t>
            </w:r>
            <w:r w:rsidRPr="00410050">
              <w:rPr>
                <w:rFonts w:hint="eastAsia"/>
              </w:rPr>
              <w:t>)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>判斷節點類型</w:t>
            </w:r>
          </w:p>
          <w:p w:rsidR="0011094E" w:rsidRPr="00410050" w:rsidRDefault="0011094E" w:rsidP="00662654"/>
          <w:p w:rsidR="0011094E" w:rsidRPr="00410050" w:rsidRDefault="00000534" w:rsidP="00662654">
            <w:r>
              <w:rPr>
                <w:rFonts w:hint="eastAsia"/>
              </w:rPr>
              <w:t>ASSIGN =</w:t>
            </w:r>
            <w:r w:rsidR="0011094E" w:rsidRPr="00410050">
              <w:rPr>
                <w:rFonts w:hint="eastAsia"/>
              </w:rPr>
              <w:t xml:space="preserve"> </w:t>
            </w:r>
            <w:r w:rsidR="00B12B03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 w:rsidRPr="00000534">
              <w:t>'</w:t>
            </w:r>
            <w:r w:rsidR="0011094E" w:rsidRPr="00410050">
              <w:rPr>
                <w:rFonts w:hint="eastAsia"/>
              </w:rPr>
              <w:t>=</w:t>
            </w:r>
            <w:r w:rsidRPr="00000534">
              <w:t>'</w:t>
            </w:r>
            <w:r w:rsidRPr="00000534" w:rsidDel="00B12B03">
              <w:rPr>
                <w:rFonts w:hint="eastAsia"/>
              </w:rPr>
              <w:t xml:space="preserve"> </w:t>
            </w:r>
            <w:r w:rsidR="0011094E" w:rsidRPr="00410050">
              <w:rPr>
                <w:rFonts w:hint="eastAsia"/>
              </w:rPr>
              <w:t>EXP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取出變數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取出算式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將算式的結果指定給變數</w:t>
            </w:r>
          </w:p>
          <w:p w:rsidR="0011094E" w:rsidRPr="00410050" w:rsidRDefault="00000534" w:rsidP="00662654">
            <w:r>
              <w:rPr>
                <w:rFonts w:hint="eastAsia"/>
              </w:rPr>
              <w:t xml:space="preserve">EXP = </w:t>
            </w:r>
            <w:r w:rsidR="0011094E" w:rsidRPr="00410050"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([</w:t>
            </w:r>
            <w:r w:rsidR="0011094E" w:rsidRPr="00410050">
              <w:rPr>
                <w:rFonts w:hint="eastAsia"/>
              </w:rPr>
              <w:t>+-</w:t>
            </w:r>
            <w:r>
              <w:rPr>
                <w:rFonts w:hint="eastAsia"/>
              </w:rPr>
              <w:t>]</w:t>
            </w:r>
            <w:r w:rsidR="0011094E" w:rsidRPr="00410050"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)*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取得第一個項目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解譯第一個項目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設定父節點的值</w:t>
            </w:r>
            <w:r w:rsidRPr="00410050">
              <w:rPr>
                <w:rFonts w:hint="eastAsia"/>
              </w:rPr>
              <w:t xml:space="preserve"> (</w:t>
            </w:r>
            <w:r w:rsidRPr="00410050">
              <w:rPr>
                <w:rFonts w:hint="eastAsia"/>
              </w:rPr>
              <w:t>運算結果</w:t>
            </w:r>
            <w:r w:rsidRPr="00410050">
              <w:rPr>
                <w:rFonts w:hint="eastAsia"/>
              </w:rPr>
              <w:t>)</w:t>
            </w:r>
          </w:p>
          <w:p w:rsidR="00216E57" w:rsidRPr="00410050" w:rsidRDefault="00216E57" w:rsidP="00662654"/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取得下一個運算符號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取得下一個運算元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解譯下一個運算元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如果是加號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運算結果</w:t>
            </w:r>
            <w:r w:rsidRPr="00410050">
              <w:rPr>
                <w:rFonts w:hint="eastAsia"/>
              </w:rPr>
              <w:t xml:space="preserve"> += </w:t>
            </w:r>
            <w:r w:rsidRPr="00410050">
              <w:rPr>
                <w:rFonts w:hint="eastAsia"/>
              </w:rPr>
              <w:t>運算元</w:t>
            </w:r>
          </w:p>
          <w:p w:rsidR="0011094E" w:rsidRPr="00410050" w:rsidRDefault="0011094E" w:rsidP="0011094E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如果是減號</w:t>
            </w:r>
          </w:p>
          <w:p w:rsidR="0011094E" w:rsidRPr="00410050" w:rsidRDefault="0011094E" w:rsidP="0011094E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運算結果</w:t>
            </w:r>
            <w:r w:rsidRPr="00410050">
              <w:rPr>
                <w:rFonts w:hint="eastAsia"/>
              </w:rPr>
              <w:t xml:space="preserve"> -= </w:t>
            </w:r>
            <w:r w:rsidRPr="00410050">
              <w:rPr>
                <w:rFonts w:hint="eastAsia"/>
              </w:rPr>
              <w:t>運算元</w:t>
            </w:r>
          </w:p>
          <w:p w:rsidR="0011094E" w:rsidRPr="00410050" w:rsidRDefault="0011094E" w:rsidP="0011094E"/>
          <w:p w:rsidR="0011094E" w:rsidRPr="00410050" w:rsidRDefault="0011094E" w:rsidP="0011094E"/>
          <w:p w:rsidR="0011094E" w:rsidRPr="00410050" w:rsidRDefault="00000534" w:rsidP="0011094E">
            <w:r>
              <w:rPr>
                <w:rFonts w:hint="eastAsia"/>
              </w:rPr>
              <w:t>BASE_LIST=</w:t>
            </w:r>
            <w:r w:rsidR="0011094E" w:rsidRPr="00410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 </w:t>
            </w:r>
            <w:r w:rsidR="0011094E" w:rsidRPr="00410050">
              <w:rPr>
                <w:rFonts w:hint="eastAsia"/>
              </w:rPr>
              <w:t xml:space="preserve">BASE </w:t>
            </w:r>
            <w:r>
              <w:rPr>
                <w:rFonts w:hint="eastAsia"/>
              </w:rPr>
              <w:t>)*</w:t>
            </w:r>
          </w:p>
          <w:p w:rsidR="0011094E" w:rsidRPr="00410050" w:rsidRDefault="0011094E" w:rsidP="0011094E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循序的執行每個子節點</w:t>
            </w:r>
          </w:p>
          <w:p w:rsidR="0011094E" w:rsidRPr="00410050" w:rsidRDefault="0011094E" w:rsidP="00662654"/>
          <w:p w:rsidR="00E437E0" w:rsidRPr="00410050" w:rsidRDefault="00E437E0" w:rsidP="00662654"/>
          <w:p w:rsidR="0011094E" w:rsidRPr="00410050" w:rsidRDefault="004D54AA" w:rsidP="00662654">
            <w:r>
              <w:rPr>
                <w:rFonts w:hint="eastAsia"/>
              </w:rPr>
              <w:t xml:space="preserve">IF = </w:t>
            </w:r>
            <w:r w:rsidRPr="00000534">
              <w:t>'</w:t>
            </w:r>
            <w:r w:rsidR="0011094E" w:rsidRPr="00410050">
              <w:rPr>
                <w:rFonts w:hint="eastAsia"/>
              </w:rPr>
              <w:t>if</w:t>
            </w:r>
            <w:r w:rsidRPr="00000534">
              <w:t>'</w:t>
            </w:r>
            <w:r w:rsidR="0011094E" w:rsidRPr="00410050">
              <w:rPr>
                <w:rFonts w:hint="eastAsia"/>
              </w:rPr>
              <w:t xml:space="preserve"> </w:t>
            </w:r>
            <w:r w:rsidRPr="00000534">
              <w:t>'</w:t>
            </w:r>
            <w:r w:rsidR="0011094E" w:rsidRPr="00410050">
              <w:rPr>
                <w:rFonts w:hint="eastAsia"/>
              </w:rPr>
              <w:t>(</w:t>
            </w:r>
            <w:r w:rsidRPr="00000534">
              <w:t>'</w:t>
            </w:r>
            <w:r>
              <w:rPr>
                <w:rFonts w:hint="eastAsia"/>
              </w:rPr>
              <w:t xml:space="preserve"> </w:t>
            </w:r>
            <w:r w:rsidR="0011094E" w:rsidRPr="00410050">
              <w:rPr>
                <w:rFonts w:hint="eastAsia"/>
              </w:rPr>
              <w:t>COND</w:t>
            </w:r>
            <w:r>
              <w:rPr>
                <w:rFonts w:hint="eastAsia"/>
              </w:rPr>
              <w:t xml:space="preserve"> </w:t>
            </w:r>
            <w:r w:rsidRPr="00000534">
              <w:t>'</w:t>
            </w:r>
            <w:r w:rsidR="0011094E" w:rsidRPr="00410050">
              <w:rPr>
                <w:rFonts w:hint="eastAsia"/>
              </w:rPr>
              <w:t>)</w:t>
            </w:r>
            <w:r w:rsidRPr="00000534">
              <w:t>'</w:t>
            </w:r>
            <w:r w:rsidR="0011094E" w:rsidRPr="00410050">
              <w:rPr>
                <w:rFonts w:hint="eastAsia"/>
              </w:rPr>
              <w:t xml:space="preserve"> BASE </w:t>
            </w:r>
            <w:r w:rsidRPr="00000534">
              <w:t>'</w:t>
            </w:r>
            <w:r w:rsidR="0011094E" w:rsidRPr="00410050">
              <w:rPr>
                <w:rFonts w:hint="eastAsia"/>
              </w:rPr>
              <w:t>elseif</w:t>
            </w:r>
            <w:r w:rsidRPr="00000534">
              <w:t>'</w:t>
            </w:r>
            <w:r w:rsidR="0011094E" w:rsidRPr="00410050">
              <w:rPr>
                <w:rFonts w:hint="eastAsia"/>
              </w:rPr>
              <w:t xml:space="preserve"> </w:t>
            </w:r>
            <w:r w:rsidR="0011094E" w:rsidRPr="00410050">
              <w:t>…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查看每個子節點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如果是</w:t>
            </w:r>
            <w:r w:rsidR="004D54AA">
              <w:rPr>
                <w:rFonts w:hint="eastAsia"/>
              </w:rPr>
              <w:t>第一個</w:t>
            </w:r>
            <w:r w:rsidRPr="00410050">
              <w:rPr>
                <w:rFonts w:hint="eastAsia"/>
              </w:rPr>
              <w:t xml:space="preserve"> if </w:t>
            </w:r>
            <w:r w:rsidRPr="00410050">
              <w:rPr>
                <w:rFonts w:hint="eastAsia"/>
              </w:rPr>
              <w:t>關鍵字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或者是</w:t>
            </w:r>
            <w:r w:rsidR="004D54AA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elseif</w:t>
            </w:r>
            <w:r w:rsidR="004D54AA"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關鍵字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取得條件節點</w:t>
            </w:r>
            <w:r w:rsidR="0030330A">
              <w:rPr>
                <w:rFonts w:hint="eastAsia"/>
              </w:rPr>
              <w:t xml:space="preserve"> </w:t>
            </w:r>
            <w:r w:rsidR="004D54AA">
              <w:rPr>
                <w:rStyle w:val="aff"/>
              </w:rPr>
              <w:footnoteReference w:id="3"/>
            </w:r>
            <w:r w:rsidR="0030330A">
              <w:rPr>
                <w:rFonts w:hint="eastAsia"/>
              </w:rPr>
              <w:t xml:space="preserve"> 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計算條件節點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如果條件為真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  </w:t>
            </w:r>
            <w:r w:rsidRPr="00410050">
              <w:rPr>
                <w:rFonts w:hint="eastAsia"/>
              </w:rPr>
              <w:t>取得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  </w:t>
            </w:r>
            <w:r w:rsidRPr="00410050">
              <w:rPr>
                <w:rFonts w:hint="eastAsia"/>
              </w:rPr>
              <w:t>執行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</w:t>
            </w:r>
          </w:p>
          <w:p w:rsidR="0030330A" w:rsidRDefault="0030330A" w:rsidP="00662654"/>
          <w:p w:rsidR="0030330A" w:rsidRDefault="0030330A" w:rsidP="00662654"/>
          <w:p w:rsidR="0011094E" w:rsidRPr="00410050" w:rsidRDefault="0011094E" w:rsidP="00662654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跳過</w:t>
            </w:r>
            <w:r w:rsidRPr="00410050">
              <w:rPr>
                <w:rFonts w:hint="eastAsia"/>
              </w:rPr>
              <w:t xml:space="preserve"> </w:t>
            </w:r>
            <w:r w:rsidR="0030330A" w:rsidRPr="0030330A">
              <w:t>'</w:t>
            </w:r>
            <w:r w:rsidRPr="00410050">
              <w:rPr>
                <w:rFonts w:hint="eastAsia"/>
              </w:rPr>
              <w:t>if</w:t>
            </w:r>
            <w:r w:rsidR="0030330A" w:rsidRPr="0030330A">
              <w:t>'</w:t>
            </w:r>
            <w:r w:rsidRPr="00410050">
              <w:rPr>
                <w:rFonts w:hint="eastAsia"/>
              </w:rPr>
              <w:t xml:space="preserve"> </w:t>
            </w:r>
            <w:r w:rsidR="0030330A" w:rsidRPr="0030330A">
              <w:t>'</w:t>
            </w:r>
            <w:r w:rsidRPr="00410050">
              <w:rPr>
                <w:rFonts w:hint="eastAsia"/>
              </w:rPr>
              <w:t>(</w:t>
            </w:r>
            <w:r w:rsidR="0030330A" w:rsidRPr="0030330A">
              <w:t>'</w:t>
            </w:r>
            <w:r w:rsidRPr="00410050">
              <w:rPr>
                <w:rFonts w:hint="eastAsia"/>
              </w:rPr>
              <w:t xml:space="preserve">EXP </w:t>
            </w:r>
            <w:r w:rsidR="0030330A" w:rsidRPr="0030330A">
              <w:t>'</w:t>
            </w:r>
            <w:r w:rsidRPr="00410050">
              <w:rPr>
                <w:rFonts w:hint="eastAsia"/>
              </w:rPr>
              <w:t>)</w:t>
            </w:r>
            <w:r w:rsidR="0030330A" w:rsidRPr="0030330A">
              <w:t>'</w:t>
            </w:r>
            <w:r w:rsidRPr="00410050">
              <w:rPr>
                <w:rFonts w:hint="eastAsia"/>
              </w:rPr>
              <w:t xml:space="preserve"> BASE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如果是</w:t>
            </w:r>
            <w:r w:rsidRPr="00410050">
              <w:rPr>
                <w:rFonts w:hint="eastAsia"/>
              </w:rPr>
              <w:t xml:space="preserve"> else </w:t>
            </w:r>
            <w:r w:rsidRPr="00410050">
              <w:rPr>
                <w:rFonts w:hint="eastAsia"/>
              </w:rPr>
              <w:t>關鍵字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取得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</w:t>
            </w:r>
          </w:p>
          <w:p w:rsidR="0011094E" w:rsidRPr="00410050" w:rsidRDefault="0011094E" w:rsidP="0011094E">
            <w:r w:rsidRPr="00410050">
              <w:rPr>
                <w:rFonts w:hint="eastAsia"/>
              </w:rPr>
              <w:t xml:space="preserve">      </w:t>
            </w:r>
            <w:r w:rsidRPr="00410050">
              <w:rPr>
                <w:rFonts w:hint="eastAsia"/>
              </w:rPr>
              <w:t>執行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</w:t>
            </w:r>
          </w:p>
          <w:p w:rsidR="00216E57" w:rsidRPr="00410050" w:rsidRDefault="00216E57" w:rsidP="00662654"/>
          <w:p w:rsidR="00E437E0" w:rsidRPr="00410050" w:rsidRDefault="00E437E0" w:rsidP="00662654"/>
          <w:p w:rsidR="0011094E" w:rsidRPr="00410050" w:rsidRDefault="0070190B" w:rsidP="00662654">
            <w:r w:rsidRPr="00410050">
              <w:rPr>
                <w:rFonts w:hint="eastAsia"/>
              </w:rPr>
              <w:t>W</w:t>
            </w:r>
            <w:r>
              <w:rPr>
                <w:rFonts w:hint="eastAsia"/>
              </w:rPr>
              <w:t>HILE</w:t>
            </w:r>
            <w:r w:rsidRPr="00410050">
              <w:rPr>
                <w:rFonts w:hint="eastAsia"/>
              </w:rPr>
              <w:t xml:space="preserve"> = </w:t>
            </w:r>
            <w:r w:rsidRPr="000A0CA7">
              <w:t>'</w:t>
            </w:r>
            <w:r w:rsidRPr="00410050">
              <w:rPr>
                <w:rFonts w:hint="eastAsia"/>
              </w:rPr>
              <w:t>while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OND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BASE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取得</w:t>
            </w:r>
            <w:r w:rsidRPr="00410050">
              <w:rPr>
                <w:rFonts w:hint="eastAsia"/>
              </w:rPr>
              <w:t xml:space="preserve"> COND </w:t>
            </w:r>
            <w:r w:rsidRPr="00410050">
              <w:rPr>
                <w:rFonts w:hint="eastAsia"/>
              </w:rPr>
              <w:t>節點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取得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</w:t>
            </w:r>
          </w:p>
          <w:p w:rsidR="0011094E" w:rsidRPr="00410050" w:rsidRDefault="00216E57" w:rsidP="00662654">
            <w:r w:rsidRPr="00410050">
              <w:rPr>
                <w:rFonts w:hint="eastAsia"/>
              </w:rPr>
              <w:t xml:space="preserve">  </w:t>
            </w:r>
            <w:r w:rsidR="0070190B">
              <w:rPr>
                <w:rFonts w:hint="eastAsia"/>
              </w:rPr>
              <w:t>當條件</w:t>
            </w:r>
            <w:r w:rsidR="0070190B">
              <w:rPr>
                <w:rFonts w:hint="eastAsia"/>
              </w:rPr>
              <w:t xml:space="preserve"> COND </w:t>
            </w:r>
            <w:r w:rsidRPr="00410050">
              <w:rPr>
                <w:rFonts w:hint="eastAsia"/>
              </w:rPr>
              <w:t>為真</w:t>
            </w:r>
            <w:r w:rsidR="0070190B">
              <w:rPr>
                <w:rFonts w:hint="eastAsia"/>
              </w:rPr>
              <w:t>時</w:t>
            </w:r>
          </w:p>
          <w:p w:rsidR="0011094E" w:rsidRPr="00410050" w:rsidRDefault="00216E57" w:rsidP="00662654">
            <w:r w:rsidRPr="00410050">
              <w:rPr>
                <w:rFonts w:hint="eastAsia"/>
              </w:rPr>
              <w:t xml:space="preserve">    </w:t>
            </w:r>
            <w:r w:rsidRPr="00410050">
              <w:rPr>
                <w:rFonts w:hint="eastAsia"/>
              </w:rPr>
              <w:t>執行</w:t>
            </w:r>
            <w:r w:rsidRPr="00410050">
              <w:rPr>
                <w:rFonts w:hint="eastAsia"/>
              </w:rPr>
              <w:t xml:space="preserve"> BASE </w:t>
            </w:r>
            <w:r w:rsidRPr="00410050">
              <w:rPr>
                <w:rFonts w:hint="eastAsia"/>
              </w:rPr>
              <w:t>節點</w:t>
            </w:r>
          </w:p>
          <w:p w:rsidR="0011094E" w:rsidRPr="00410050" w:rsidRDefault="0011094E" w:rsidP="00662654"/>
          <w:p w:rsidR="0011094E" w:rsidRPr="00410050" w:rsidRDefault="0070190B" w:rsidP="00662654">
            <w:r w:rsidRPr="00410050">
              <w:rPr>
                <w:rFonts w:hint="eastAsia"/>
              </w:rPr>
              <w:t>FCALL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 xml:space="preserve">ID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PARAMS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;</w:t>
            </w:r>
            <w:r>
              <w:t xml:space="preserve"> </w:t>
            </w:r>
            <w:r w:rsidRPr="000A0CA7">
              <w:t>'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取得函數名稱</w:t>
            </w:r>
          </w:p>
          <w:p w:rsidR="00E437E0" w:rsidRPr="00410050" w:rsidRDefault="00E437E0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取得參數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取得函數內容</w:t>
            </w:r>
          </w:p>
          <w:p w:rsidR="0011094E" w:rsidRPr="00410050" w:rsidRDefault="0011094E" w:rsidP="00662654">
            <w:r w:rsidRPr="00410050">
              <w:rPr>
                <w:rFonts w:hint="eastAsia"/>
              </w:rPr>
              <w:t xml:space="preserve">  </w:t>
            </w:r>
            <w:r w:rsidRPr="00410050">
              <w:rPr>
                <w:rFonts w:hint="eastAsia"/>
              </w:rPr>
              <w:t>呼叫該函數</w:t>
            </w:r>
          </w:p>
          <w:p w:rsidR="002B0D30" w:rsidRDefault="002B0D30" w:rsidP="00662654"/>
          <w:p w:rsidR="002B0D30" w:rsidRDefault="002B0D30" w:rsidP="00662654"/>
          <w:p w:rsidR="002B0D30" w:rsidRDefault="002B0D30" w:rsidP="00662654"/>
          <w:p w:rsidR="0011094E" w:rsidRDefault="002B0D30" w:rsidP="00662654">
            <w:r w:rsidRPr="00410050">
              <w:rPr>
                <w:rFonts w:hint="eastAsia"/>
              </w:rPr>
              <w:t>FDEF =</w:t>
            </w:r>
            <w:r>
              <w:rPr>
                <w:rFonts w:hint="eastAsia"/>
              </w:rPr>
              <w:t xml:space="preserve"> ID </w:t>
            </w:r>
            <w:r w:rsidRPr="000A0CA7">
              <w:t>'</w:t>
            </w:r>
            <w:r w:rsidRPr="00410050">
              <w:rPr>
                <w:rFonts w:hint="eastAsia"/>
              </w:rPr>
              <w:t>(</w:t>
            </w:r>
            <w:r w:rsidRPr="000A0CA7">
              <w:t>'</w:t>
            </w:r>
            <w:r>
              <w:rPr>
                <w:rFonts w:hint="eastAsia"/>
              </w:rPr>
              <w:t xml:space="preserve"> </w:t>
            </w:r>
            <w:r w:rsidRPr="00410050">
              <w:rPr>
                <w:rFonts w:hint="eastAsia"/>
              </w:rPr>
              <w:t>ARGS</w:t>
            </w:r>
            <w:r>
              <w:rPr>
                <w:rFonts w:hint="eastAsia"/>
              </w:rPr>
              <w:t xml:space="preserve"> </w:t>
            </w:r>
            <w:r w:rsidRPr="000A0CA7">
              <w:t>'</w:t>
            </w:r>
            <w:r w:rsidRPr="00410050">
              <w:rPr>
                <w:rFonts w:hint="eastAsia"/>
              </w:rPr>
              <w:t>)</w:t>
            </w:r>
            <w:r w:rsidRPr="000A0CA7">
              <w:t>'</w:t>
            </w:r>
            <w:r w:rsidRPr="00410050">
              <w:rPr>
                <w:rFonts w:hint="eastAsia"/>
              </w:rPr>
              <w:t xml:space="preserve"> BLOCK</w:t>
            </w:r>
          </w:p>
          <w:p w:rsidR="002B0D30" w:rsidRDefault="002B0D30" w:rsidP="0066265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將程式內容取出，並將參數</w:t>
            </w:r>
            <w:r>
              <w:br/>
            </w:r>
            <w:r>
              <w:rPr>
                <w:rFonts w:hint="eastAsia"/>
              </w:rPr>
              <w:t xml:space="preserve">    ARGS</w:t>
            </w:r>
            <w:r>
              <w:rPr>
                <w:rFonts w:hint="eastAsia"/>
              </w:rPr>
              <w:t>取代為</w:t>
            </w:r>
            <w:r>
              <w:rPr>
                <w:rFonts w:hint="eastAsia"/>
              </w:rPr>
              <w:t xml:space="preserve"> PARAMS</w:t>
            </w:r>
          </w:p>
          <w:p w:rsidR="002B0D30" w:rsidRDefault="002B0D30" w:rsidP="0066265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剖析</w:t>
            </w:r>
            <w:r>
              <w:rPr>
                <w:rFonts w:hint="eastAsia"/>
              </w:rPr>
              <w:t xml:space="preserve"> body </w:t>
            </w:r>
            <w:r>
              <w:rPr>
                <w:rFonts w:hint="eastAsia"/>
              </w:rPr>
              <w:t>程式</w:t>
            </w:r>
          </w:p>
          <w:p w:rsidR="002B0D30" w:rsidRPr="00410050" w:rsidRDefault="002B0D30" w:rsidP="0066265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body </w:t>
            </w:r>
            <w:r>
              <w:rPr>
                <w:rFonts w:hint="eastAsia"/>
              </w:rPr>
              <w:t>程式</w:t>
            </w:r>
          </w:p>
        </w:tc>
      </w:tr>
    </w:tbl>
    <w:p w:rsidR="002718F9" w:rsidRDefault="002718F9" w:rsidP="002718F9">
      <w:pPr>
        <w:pStyle w:val="a8"/>
        <w:jc w:val="center"/>
      </w:pPr>
      <w:bookmarkStart w:id="29" w:name="_Ref231617550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r w:rsidR="003F69CF">
        <w:fldChar w:fldCharType="begin"/>
      </w:r>
      <w:r w:rsidR="00BB1C1A"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9</w:t>
      </w:r>
      <w:r w:rsidR="003F69CF">
        <w:fldChar w:fldCharType="end"/>
      </w:r>
      <w:bookmarkEnd w:id="29"/>
      <w:r w:rsidR="003A6CD4">
        <w:rPr>
          <w:rFonts w:hint="eastAsia"/>
        </w:rPr>
        <w:t>直譯</w:t>
      </w:r>
      <w:r>
        <w:rPr>
          <w:rFonts w:hint="eastAsia"/>
        </w:rPr>
        <w:t>器的演算法</w:t>
      </w:r>
    </w:p>
    <w:p w:rsidR="002718F9" w:rsidRPr="00527A6D" w:rsidRDefault="002718F9" w:rsidP="002718F9"/>
    <w:p w:rsidR="00662654" w:rsidRDefault="007E4BF3" w:rsidP="00662654">
      <w:r>
        <w:rPr>
          <w:rFonts w:hint="eastAsia"/>
        </w:rPr>
        <w:t>在</w:t>
      </w:r>
      <w:r w:rsidR="003F69CF">
        <w:fldChar w:fldCharType="begin"/>
      </w:r>
      <w:r w:rsidR="0011094E">
        <w:instrText xml:space="preserve"> </w:instrText>
      </w:r>
      <w:r w:rsidR="0011094E">
        <w:rPr>
          <w:rFonts w:hint="eastAsia"/>
        </w:rPr>
        <w:instrText>REF _Ref231617550 \h</w:instrText>
      </w:r>
      <w:r w:rsidR="0011094E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9</w:t>
      </w:r>
      <w:r w:rsidR="003F69CF">
        <w:fldChar w:fldCharType="end"/>
      </w:r>
      <w:r w:rsidR="0011094E">
        <w:rPr>
          <w:rFonts w:hint="eastAsia"/>
        </w:rPr>
        <w:t>的演算法</w:t>
      </w:r>
      <w:r>
        <w:rPr>
          <w:rFonts w:hint="eastAsia"/>
        </w:rPr>
        <w:t>當中</w:t>
      </w:r>
      <w:r w:rsidR="0011094E">
        <w:rPr>
          <w:rFonts w:hint="eastAsia"/>
        </w:rPr>
        <w:t>，</w:t>
      </w:r>
      <w:r>
        <w:rPr>
          <w:rFonts w:hint="eastAsia"/>
        </w:rPr>
        <w:t>我們</w:t>
      </w:r>
      <w:r w:rsidR="0011094E">
        <w:rPr>
          <w:rFonts w:hint="eastAsia"/>
        </w:rPr>
        <w:t>對每</w:t>
      </w:r>
      <w:r>
        <w:rPr>
          <w:rFonts w:hint="eastAsia"/>
        </w:rPr>
        <w:t>一條</w:t>
      </w:r>
      <w:r w:rsidR="0011094E">
        <w:rPr>
          <w:rFonts w:hint="eastAsia"/>
        </w:rPr>
        <w:t>規則進行</w:t>
      </w:r>
      <w:r>
        <w:rPr>
          <w:rFonts w:hint="eastAsia"/>
        </w:rPr>
        <w:t>語法解讀以及</w:t>
      </w:r>
      <w:r w:rsidR="00B527A2">
        <w:rPr>
          <w:rFonts w:hint="eastAsia"/>
        </w:rPr>
        <w:t>語意</w:t>
      </w:r>
      <w:r>
        <w:rPr>
          <w:rFonts w:hint="eastAsia"/>
        </w:rPr>
        <w:t>模擬的</w:t>
      </w:r>
      <w:r w:rsidR="0011094E">
        <w:rPr>
          <w:rFonts w:hint="eastAsia"/>
        </w:rPr>
        <w:t>程序。</w:t>
      </w:r>
      <w:r w:rsidR="00662654">
        <w:rPr>
          <w:rFonts w:hint="eastAsia"/>
        </w:rPr>
        <w:t>舉例而言，</w:t>
      </w:r>
      <w:r w:rsidR="0011094E">
        <w:rPr>
          <w:rFonts w:hint="eastAsia"/>
        </w:rPr>
        <w:t>當直譯器遇到</w:t>
      </w:r>
      <w:r>
        <w:rPr>
          <w:rFonts w:hint="eastAsia"/>
        </w:rPr>
        <w:t xml:space="preserve">ASSIGN </w:t>
      </w:r>
      <w:r>
        <w:rPr>
          <w:rFonts w:hint="eastAsia"/>
        </w:rPr>
        <w:t>節點時，</w:t>
      </w:r>
      <w:r w:rsidR="00662654">
        <w:rPr>
          <w:rFonts w:hint="eastAsia"/>
        </w:rPr>
        <w:t>就</w:t>
      </w:r>
      <w:r w:rsidR="0011094E">
        <w:rPr>
          <w:rFonts w:hint="eastAsia"/>
        </w:rPr>
        <w:t>會計算</w:t>
      </w:r>
      <w:r w:rsidR="00662654">
        <w:rPr>
          <w:rFonts w:hint="eastAsia"/>
        </w:rPr>
        <w:t xml:space="preserve"> EXP </w:t>
      </w:r>
      <w:r w:rsidR="0011094E">
        <w:rPr>
          <w:rFonts w:hint="eastAsia"/>
        </w:rPr>
        <w:t>節點的結果</w:t>
      </w:r>
      <w:r w:rsidR="00662654">
        <w:rPr>
          <w:rFonts w:hint="eastAsia"/>
        </w:rPr>
        <w:t>，</w:t>
      </w:r>
      <w:r w:rsidR="0011094E">
        <w:rPr>
          <w:rFonts w:hint="eastAsia"/>
        </w:rPr>
        <w:t>然後</w:t>
      </w:r>
      <w:r w:rsidR="00662654">
        <w:rPr>
          <w:rFonts w:hint="eastAsia"/>
        </w:rPr>
        <w:t>放到符號表中的</w:t>
      </w:r>
      <w:r w:rsidR="00662654">
        <w:rPr>
          <w:rFonts w:hint="eastAsia"/>
        </w:rPr>
        <w:t xml:space="preserve"> </w:t>
      </w:r>
      <w:r>
        <w:rPr>
          <w:rFonts w:hint="eastAsia"/>
        </w:rPr>
        <w:t>ID</w:t>
      </w:r>
      <w:r w:rsidR="00662654">
        <w:rPr>
          <w:rFonts w:hint="eastAsia"/>
        </w:rPr>
        <w:t xml:space="preserve"> </w:t>
      </w:r>
      <w:r w:rsidR="00662654">
        <w:rPr>
          <w:rFonts w:hint="eastAsia"/>
        </w:rPr>
        <w:t>變數內，</w:t>
      </w:r>
      <w:r>
        <w:rPr>
          <w:rFonts w:hint="eastAsia"/>
        </w:rPr>
        <w:t>於是</w:t>
      </w:r>
      <w:r>
        <w:rPr>
          <w:rFonts w:hint="eastAsia"/>
        </w:rPr>
        <w:t xml:space="preserve"> ID </w:t>
      </w:r>
      <w:r w:rsidR="0011094E">
        <w:rPr>
          <w:rFonts w:hint="eastAsia"/>
        </w:rPr>
        <w:t>變數的值就會</w:t>
      </w:r>
      <w:r>
        <w:rPr>
          <w:rFonts w:hint="eastAsia"/>
        </w:rPr>
        <w:t>被</w:t>
      </w:r>
      <w:r w:rsidR="0011094E">
        <w:rPr>
          <w:rFonts w:hint="eastAsia"/>
        </w:rPr>
        <w:t>改變，</w:t>
      </w:r>
      <w:r>
        <w:rPr>
          <w:rFonts w:hint="eastAsia"/>
        </w:rPr>
        <w:t>這種作法可以模擬指定語句</w:t>
      </w:r>
      <w:r>
        <w:rPr>
          <w:rFonts w:hint="eastAsia"/>
        </w:rPr>
        <w:t xml:space="preserve"> ASSIGN</w:t>
      </w:r>
      <w:r>
        <w:rPr>
          <w:rFonts w:hint="eastAsia"/>
        </w:rPr>
        <w:t>的</w:t>
      </w:r>
      <w:r w:rsidR="00B527A2">
        <w:rPr>
          <w:rFonts w:hint="eastAsia"/>
        </w:rPr>
        <w:t>語意</w:t>
      </w:r>
      <w:r w:rsidR="0011094E">
        <w:rPr>
          <w:rFonts w:hint="eastAsia"/>
        </w:rPr>
        <w:t>。</w:t>
      </w:r>
    </w:p>
    <w:p w:rsidR="0011094E" w:rsidRDefault="0011094E" w:rsidP="00662654"/>
    <w:p w:rsidR="0011094E" w:rsidRDefault="0011094E" w:rsidP="00662654">
      <w:r>
        <w:rPr>
          <w:rFonts w:hint="eastAsia"/>
        </w:rPr>
        <w:t>讀者應仔細閱讀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_Ref231617550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9</w:t>
      </w:r>
      <w:r w:rsidR="003F69CF">
        <w:fldChar w:fldCharType="end"/>
      </w:r>
      <w:r>
        <w:rPr>
          <w:rFonts w:hint="eastAsia"/>
        </w:rPr>
        <w:t>的直譯器演算法，以便理解整個直譯的過程，但要能理解這個演算法，至少必須具備程式設計中的遞迴概念，請讀者自行參考程式設計與演算法的相關書籍，以便理解遞迴的執行過程。</w:t>
      </w:r>
    </w:p>
    <w:p w:rsidR="00662654" w:rsidRDefault="00662654" w:rsidP="00662654"/>
    <w:p w:rsidR="007E4BF3" w:rsidRDefault="007E4BF3" w:rsidP="00662654">
      <w:r>
        <w:rPr>
          <w:rFonts w:hint="eastAsia"/>
        </w:rPr>
        <w:lastRenderedPageBreak/>
        <w:t>由於直譯器在執行時，程式與變數都存放在記憶體內，而且可以很容易的被直譯器存取，因此直譯器可以在執行時期動態的改變程式與變數的值。舉例而言</w:t>
      </w:r>
      <w:r w:rsidR="00662654">
        <w:rPr>
          <w:rFonts w:hint="eastAsia"/>
        </w:rPr>
        <w:t>，</w:t>
      </w:r>
      <w:r>
        <w:rPr>
          <w:rFonts w:hint="eastAsia"/>
        </w:rPr>
        <w:t>我們可以在執行到發生錯誤的中途，透過使用者介面修改變數的值，然後繼續執行程式，達到動態除錯的功能，這讓程式設計師可以一邊執行一邊修改程式。</w:t>
      </w:r>
    </w:p>
    <w:p w:rsidR="007E4BF3" w:rsidRDefault="007E4BF3" w:rsidP="00662654"/>
    <w:p w:rsidR="007E4BF3" w:rsidRDefault="007E4BF3" w:rsidP="00662654">
      <w:r>
        <w:rPr>
          <w:rFonts w:hint="eastAsia"/>
        </w:rPr>
        <w:t>另外，我們也可以將某個看來像是程式的字串參數，直接利用剖析器展開後掛在某個節點之下執行，這樣就能把參數展開成程式執行，讓程式更為動態，這種技術是編譯器很難達成的功能。</w:t>
      </w:r>
    </w:p>
    <w:p w:rsidR="007E4BF3" w:rsidRDefault="007E4BF3" w:rsidP="00662654"/>
    <w:p w:rsidR="00662654" w:rsidRDefault="00662654" w:rsidP="00662654">
      <w:r>
        <w:rPr>
          <w:rFonts w:hint="eastAsia"/>
        </w:rPr>
        <w:t>但是，直譯</w:t>
      </w:r>
      <w:r w:rsidR="007E4BF3">
        <w:rPr>
          <w:rFonts w:hint="eastAsia"/>
        </w:rPr>
        <w:t>器</w:t>
      </w:r>
      <w:r>
        <w:rPr>
          <w:rFonts w:hint="eastAsia"/>
        </w:rPr>
        <w:t>的缺點是執行速度緩慢，因此，在強調速度的應用上，通常會採用編譯式的方法，因為編譯式的執行速度通常比直譯式的快上幾十倍。</w:t>
      </w:r>
    </w:p>
    <w:p w:rsidR="001F59CD" w:rsidRDefault="001F59CD" w:rsidP="00662654"/>
    <w:p w:rsidR="001F59CD" w:rsidRPr="001F59CD" w:rsidRDefault="001F59CD" w:rsidP="00662654">
      <w:r>
        <w:rPr>
          <w:rFonts w:hint="eastAsia"/>
        </w:rPr>
        <w:t>在本章中，我們已經說明了高階語言的語法、</w:t>
      </w:r>
      <w:r w:rsidR="00B527A2">
        <w:rPr>
          <w:rFonts w:hint="eastAsia"/>
        </w:rPr>
        <w:t>語意</w:t>
      </w:r>
      <w:r>
        <w:rPr>
          <w:rFonts w:hint="eastAsia"/>
        </w:rPr>
        <w:t>以及執行環境等理論，但是仍然有些部分尚未完全說明完畢的，我們將在第</w:t>
      </w:r>
      <w:r>
        <w:rPr>
          <w:rFonts w:hint="eastAsia"/>
        </w:rPr>
        <w:t>8</w:t>
      </w:r>
      <w:r>
        <w:rPr>
          <w:rFonts w:hint="eastAsia"/>
        </w:rPr>
        <w:t>章當中繼續說明編譯器的設計原理，並且在第</w:t>
      </w:r>
      <w:r>
        <w:rPr>
          <w:rFonts w:hint="eastAsia"/>
        </w:rPr>
        <w:t xml:space="preserve"> 9-11 </w:t>
      </w:r>
      <w:r>
        <w:rPr>
          <w:rFonts w:hint="eastAsia"/>
        </w:rPr>
        <w:t>章當中，說明程式的三大執行環境，也就是虛擬機器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、作業系統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) </w:t>
      </w:r>
      <w:r>
        <w:rPr>
          <w:rFonts w:hint="eastAsia"/>
        </w:rPr>
        <w:t>以及嵌入式的環境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章</w:t>
      </w:r>
      <w:r>
        <w:rPr>
          <w:rFonts w:hint="eastAsia"/>
        </w:rPr>
        <w:t xml:space="preserve">) </w:t>
      </w:r>
      <w:r>
        <w:rPr>
          <w:rFonts w:hint="eastAsia"/>
        </w:rPr>
        <w:t>等主題。</w:t>
      </w:r>
    </w:p>
    <w:p w:rsidR="006753F3" w:rsidRPr="0001740C" w:rsidRDefault="006753F3" w:rsidP="00F036E0"/>
    <w:p w:rsidR="00E672B4" w:rsidRDefault="00E672B4" w:rsidP="00427E4B">
      <w:pPr>
        <w:pStyle w:val="2"/>
        <w:numPr>
          <w:ilvl w:val="1"/>
          <w:numId w:val="2"/>
        </w:numPr>
      </w:pPr>
      <w:bookmarkStart w:id="30" w:name="_Toc228256575"/>
      <w:r>
        <w:rPr>
          <w:rFonts w:hint="eastAsia"/>
        </w:rPr>
        <w:t>實務案例</w:t>
      </w:r>
      <w:bookmarkEnd w:id="30"/>
    </w:p>
    <w:p w:rsidR="00E672B4" w:rsidRDefault="00BD0733" w:rsidP="00427E4B">
      <w:pPr>
        <w:pStyle w:val="2"/>
        <w:numPr>
          <w:ilvl w:val="2"/>
          <w:numId w:val="2"/>
        </w:numPr>
      </w:pPr>
      <w:bookmarkStart w:id="31" w:name="_Toc228256577"/>
      <w:r>
        <w:rPr>
          <w:rFonts w:hint="eastAsia"/>
        </w:rPr>
        <w:t>C</w:t>
      </w:r>
      <w:r>
        <w:rPr>
          <w:rFonts w:hint="eastAsia"/>
        </w:rPr>
        <w:t>語言</w:t>
      </w:r>
      <w:bookmarkEnd w:id="31"/>
    </w:p>
    <w:p w:rsidR="00B60FE5" w:rsidRDefault="00B60FE5" w:rsidP="00B60FE5">
      <w:r>
        <w:rPr>
          <w:rFonts w:hint="eastAsia"/>
        </w:rPr>
        <w:t xml:space="preserve">1970 </w:t>
      </w:r>
      <w:r>
        <w:rPr>
          <w:rFonts w:hint="eastAsia"/>
        </w:rPr>
        <w:t>年</w:t>
      </w:r>
      <w:r w:rsidRPr="00B60FE5">
        <w:t>Dennis Ritchie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B60FE5">
        <w:t>Ken Thompson</w:t>
      </w:r>
      <w:r>
        <w:rPr>
          <w:rFonts w:hint="eastAsia"/>
        </w:rPr>
        <w:t xml:space="preserve"> </w:t>
      </w:r>
      <w:r>
        <w:rPr>
          <w:rFonts w:hint="eastAsia"/>
        </w:rPr>
        <w:t>所設計出來的</w:t>
      </w:r>
      <w:r>
        <w:rPr>
          <w:rFonts w:hint="eastAsia"/>
        </w:rPr>
        <w:t xml:space="preserve">C </w:t>
      </w:r>
      <w:r>
        <w:rPr>
          <w:rFonts w:hint="eastAsia"/>
        </w:rPr>
        <w:t>語言，可以說是歷久彌新的語言，很少語言可以和</w:t>
      </w:r>
      <w:r>
        <w:rPr>
          <w:rFonts w:hint="eastAsia"/>
        </w:rPr>
        <w:t xml:space="preserve"> C </w:t>
      </w:r>
      <w:r>
        <w:rPr>
          <w:rFonts w:hint="eastAsia"/>
        </w:rPr>
        <w:t>語言一樣，能夠經歷</w:t>
      </w:r>
      <w:r>
        <w:rPr>
          <w:rFonts w:hint="eastAsia"/>
        </w:rPr>
        <w:t xml:space="preserve"> 40 </w:t>
      </w:r>
      <w:r>
        <w:rPr>
          <w:rFonts w:hint="eastAsia"/>
        </w:rPr>
        <w:t>年而仍然被廣泛使用的。</w:t>
      </w:r>
      <w:r>
        <w:rPr>
          <w:rFonts w:hint="eastAsia"/>
        </w:rPr>
        <w:t xml:space="preserve"> </w:t>
      </w:r>
      <w:r w:rsidRPr="00B60FE5">
        <w:rPr>
          <w:rFonts w:hint="eastAsia"/>
        </w:rPr>
        <w:t>1973</w:t>
      </w:r>
      <w:r w:rsidRPr="00B60FE5">
        <w:rPr>
          <w:rFonts w:hint="eastAsia"/>
        </w:rPr>
        <w:t>年，</w:t>
      </w:r>
      <w:r w:rsidRPr="00B60FE5">
        <w:rPr>
          <w:rFonts w:hint="eastAsia"/>
        </w:rPr>
        <w:t>Unix</w:t>
      </w:r>
      <w:r w:rsidRPr="00B60FE5">
        <w:rPr>
          <w:rFonts w:hint="eastAsia"/>
        </w:rPr>
        <w:t>作業系統的核心正式用</w:t>
      </w:r>
      <w:r w:rsidRPr="00B60FE5">
        <w:rPr>
          <w:rFonts w:hint="eastAsia"/>
        </w:rPr>
        <w:t>C</w:t>
      </w:r>
      <w:r w:rsidRPr="00B60FE5">
        <w:rPr>
          <w:rFonts w:hint="eastAsia"/>
        </w:rPr>
        <w:t>語言改寫，</w:t>
      </w:r>
      <w:r w:rsidR="00622CD5">
        <w:rPr>
          <w:rFonts w:hint="eastAsia"/>
        </w:rPr>
        <w:t>從此</w:t>
      </w:r>
      <w:r>
        <w:rPr>
          <w:rFonts w:hint="eastAsia"/>
        </w:rPr>
        <w:t>奠定了</w:t>
      </w:r>
      <w:r>
        <w:rPr>
          <w:rFonts w:hint="eastAsia"/>
        </w:rPr>
        <w:t xml:space="preserve"> C </w:t>
      </w:r>
      <w:r>
        <w:rPr>
          <w:rFonts w:hint="eastAsia"/>
        </w:rPr>
        <w:t>語言在系統程式上的地位。近代的作業系統，像是</w:t>
      </w:r>
      <w:r>
        <w:rPr>
          <w:rFonts w:hint="eastAsia"/>
        </w:rP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 w:rsidR="00622CD5">
        <w:rPr>
          <w:rFonts w:hint="eastAsia"/>
        </w:rPr>
        <w:t>Mac</w:t>
      </w:r>
      <w:r>
        <w:rPr>
          <w:rFonts w:hint="eastAsia"/>
        </w:rPr>
        <w:t xml:space="preserve"> OS X </w:t>
      </w:r>
      <w:r w:rsidR="00622CD5">
        <w:rPr>
          <w:rFonts w:hint="eastAsia"/>
        </w:rPr>
        <w:t>等作業系統，</w:t>
      </w:r>
      <w:r>
        <w:rPr>
          <w:rFonts w:hint="eastAsia"/>
        </w:rPr>
        <w:t>都深受</w:t>
      </w:r>
      <w:r>
        <w:rPr>
          <w:rFonts w:hint="eastAsia"/>
        </w:rPr>
        <w:t xml:space="preserve">Unix </w:t>
      </w:r>
      <w:r>
        <w:rPr>
          <w:rFonts w:hint="eastAsia"/>
        </w:rPr>
        <w:t>的影響，這讓</w:t>
      </w:r>
      <w:r>
        <w:rPr>
          <w:rFonts w:hint="eastAsia"/>
        </w:rPr>
        <w:t xml:space="preserve"> C </w:t>
      </w:r>
      <w:r>
        <w:rPr>
          <w:rFonts w:hint="eastAsia"/>
        </w:rPr>
        <w:t>語言成為系統程式中的尚方寶劍，</w:t>
      </w:r>
      <w:r w:rsidRPr="00B60FE5">
        <w:t>Dennis Ritchie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B60FE5">
        <w:t>Ken Thompson</w:t>
      </w:r>
      <w:r>
        <w:rPr>
          <w:rFonts w:hint="eastAsia"/>
        </w:rPr>
        <w:t>也因</w:t>
      </w:r>
      <w:r>
        <w:rPr>
          <w:rFonts w:hint="eastAsia"/>
        </w:rPr>
        <w:t xml:space="preserve"> C/UNIX </w:t>
      </w:r>
      <w:r>
        <w:rPr>
          <w:rFonts w:hint="eastAsia"/>
        </w:rPr>
        <w:t>而獲頒資訊科學界的諾貝爾獎</w:t>
      </w:r>
      <w:r>
        <w:rPr>
          <w:rFonts w:hint="eastAsia"/>
        </w:rPr>
        <w:t xml:space="preserve"> - </w:t>
      </w:r>
      <w:r>
        <w:rPr>
          <w:rFonts w:hint="eastAsia"/>
        </w:rPr>
        <w:t>圖靈獎</w:t>
      </w:r>
      <w:r w:rsidR="0016762B">
        <w:rPr>
          <w:rFonts w:hint="eastAsia"/>
        </w:rPr>
        <w:t xml:space="preserve"> (Turing Award)</w:t>
      </w:r>
      <w:r>
        <w:rPr>
          <w:rFonts w:hint="eastAsia"/>
        </w:rPr>
        <w:t>。</w:t>
      </w:r>
    </w:p>
    <w:p w:rsidR="00C0345D" w:rsidRDefault="00C0345D" w:rsidP="00B60FE5"/>
    <w:p w:rsidR="00C0345D" w:rsidRDefault="00C0345D" w:rsidP="00B60FE5">
      <w:r>
        <w:rPr>
          <w:rFonts w:hint="eastAsia"/>
        </w:rPr>
        <w:t>以下我們將利用</w:t>
      </w:r>
      <w:r>
        <w:rPr>
          <w:rFonts w:hint="eastAsia"/>
        </w:rPr>
        <w:t xml:space="preserve"> C </w:t>
      </w:r>
      <w:r>
        <w:rPr>
          <w:rFonts w:hint="eastAsia"/>
        </w:rPr>
        <w:t>語言作為範例，分別解說語法、</w:t>
      </w:r>
      <w:r w:rsidR="00B527A2">
        <w:rPr>
          <w:rFonts w:hint="eastAsia"/>
        </w:rPr>
        <w:t>語意</w:t>
      </w:r>
      <w:r>
        <w:rPr>
          <w:rFonts w:hint="eastAsia"/>
        </w:rPr>
        <w:t>與執行平台的設計方式，讓讀者能夠實際感受高階語言的設計原理。</w:t>
      </w:r>
    </w:p>
    <w:p w:rsidR="00C0345D" w:rsidRPr="00622CD5" w:rsidRDefault="00C0345D" w:rsidP="0016762B">
      <w:pPr>
        <w:rPr>
          <w:rFonts w:ascii="標楷體" w:eastAsia="標楷體" w:hAnsi="標楷體"/>
          <w:b/>
          <w:sz w:val="32"/>
          <w:szCs w:val="32"/>
        </w:rPr>
      </w:pPr>
    </w:p>
    <w:p w:rsidR="0016762B" w:rsidRPr="006753F3" w:rsidRDefault="0016762B" w:rsidP="0016762B">
      <w:pPr>
        <w:rPr>
          <w:rFonts w:ascii="標楷體" w:eastAsia="標楷體" w:hAnsi="標楷體"/>
          <w:b/>
          <w:sz w:val="32"/>
          <w:szCs w:val="32"/>
        </w:rPr>
      </w:pPr>
      <w:r w:rsidRPr="006753F3">
        <w:rPr>
          <w:rFonts w:ascii="標楷體" w:eastAsia="標楷體" w:hAnsi="標楷體" w:hint="eastAsia"/>
          <w:b/>
          <w:sz w:val="32"/>
          <w:szCs w:val="32"/>
        </w:rPr>
        <w:t>C 語言的語法</w:t>
      </w:r>
      <w:r w:rsidR="00482F76">
        <w:rPr>
          <w:rFonts w:ascii="標楷體" w:eastAsia="標楷體" w:hAnsi="標楷體" w:hint="eastAsia"/>
          <w:b/>
          <w:sz w:val="32"/>
          <w:szCs w:val="32"/>
        </w:rPr>
        <w:t>及</w:t>
      </w:r>
      <w:r w:rsidR="00B527A2">
        <w:rPr>
          <w:rFonts w:ascii="標楷體" w:eastAsia="標楷體" w:hAnsi="標楷體" w:hint="eastAsia"/>
          <w:b/>
          <w:sz w:val="32"/>
          <w:szCs w:val="32"/>
        </w:rPr>
        <w:t>語意</w:t>
      </w:r>
    </w:p>
    <w:p w:rsidR="0016762B" w:rsidRDefault="0016762B" w:rsidP="0016762B"/>
    <w:p w:rsidR="009D738A" w:rsidRDefault="0016762B" w:rsidP="001342D3">
      <w:r>
        <w:rPr>
          <w:rFonts w:hint="eastAsia"/>
        </w:rPr>
        <w:lastRenderedPageBreak/>
        <w:t xml:space="preserve">C </w:t>
      </w:r>
      <w:r>
        <w:rPr>
          <w:rFonts w:hint="eastAsia"/>
        </w:rPr>
        <w:t>語言的語法基本上是遵循結構化程式語法的，包含『指定結構』、『運算結構』、『循序結構』、『分支結構』、『迴圈結構』、『函數結構』等。這些結構貫穿了整個語法和</w:t>
      </w:r>
      <w:r w:rsidR="00B527A2">
        <w:rPr>
          <w:rFonts w:hint="eastAsia"/>
        </w:rPr>
        <w:t>語意</w:t>
      </w:r>
      <w:r>
        <w:rPr>
          <w:rFonts w:hint="eastAsia"/>
        </w:rPr>
        <w:t>層面，形成</w:t>
      </w:r>
      <w:r>
        <w:rPr>
          <w:rFonts w:hint="eastAsia"/>
        </w:rPr>
        <w:t xml:space="preserve"> C </w:t>
      </w:r>
      <w:r>
        <w:rPr>
          <w:rFonts w:hint="eastAsia"/>
        </w:rPr>
        <w:t>語言的主要語言結構。</w:t>
      </w:r>
    </w:p>
    <w:p w:rsidR="001342D3" w:rsidRDefault="001342D3" w:rsidP="001342D3"/>
    <w:p w:rsidR="004B4C93" w:rsidRDefault="00F35495" w:rsidP="0016762B">
      <w:pPr>
        <w:rPr>
          <w:b/>
        </w:rPr>
      </w:pPr>
      <w:r>
        <w:rPr>
          <w:rFonts w:hint="eastAsia"/>
          <w:b/>
        </w:rPr>
        <w:t>基本單元</w:t>
      </w:r>
    </w:p>
    <w:p w:rsidR="00F35495" w:rsidRPr="001342D3" w:rsidRDefault="00F35495" w:rsidP="00F35495">
      <w:pPr>
        <w:rPr>
          <w:rFonts w:ascii="Times New Roman" w:hAnsi="Times New Roman"/>
        </w:rPr>
      </w:pPr>
    </w:p>
    <w:p w:rsidR="007A3EB7" w:rsidRPr="001342D3" w:rsidRDefault="007A3EB7" w:rsidP="00F35495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 xml:space="preserve">C </w:t>
      </w:r>
      <w:r w:rsidRPr="001342D3">
        <w:rPr>
          <w:rFonts w:ascii="Times New Roman"/>
        </w:rPr>
        <w:t>語言的基本單元由</w:t>
      </w:r>
      <w:r w:rsidR="003F69CF">
        <w:rPr>
          <w:rFonts w:ascii="Times New Roman"/>
        </w:rPr>
        <w:fldChar w:fldCharType="begin"/>
      </w:r>
      <w:r w:rsidR="00954BDD">
        <w:rPr>
          <w:rFonts w:ascii="Times New Roman"/>
        </w:rPr>
        <w:instrText xml:space="preserve"> REF _Ref258335443 \h </w:instrText>
      </w:r>
      <w:r w:rsidR="003F69CF">
        <w:rPr>
          <w:rFonts w:ascii="Times New Roman"/>
        </w:rPr>
      </w:r>
      <w:r w:rsidR="003F69CF">
        <w:rPr>
          <w:rFonts w:ascii="Times New Roman"/>
        </w:rPr>
        <w:fldChar w:fldCharType="separate"/>
      </w:r>
      <w:r w:rsidR="00B634F7" w:rsidRPr="001342D3">
        <w:rPr>
          <w:rFonts w:ascii="Times New Roman"/>
        </w:rPr>
        <w:t>圖</w:t>
      </w:r>
      <w:r w:rsidR="00B634F7" w:rsidRPr="001342D3">
        <w:rPr>
          <w:rFonts w:ascii="Times New Roman" w:hAnsi="Times New Roman"/>
        </w:rPr>
        <w:t xml:space="preserve"> </w:t>
      </w:r>
      <w:r w:rsidR="00B634F7">
        <w:rPr>
          <w:rFonts w:ascii="Times New Roman" w:hAnsi="Times New Roman"/>
          <w:noProof/>
        </w:rPr>
        <w:t>7</w:t>
      </w:r>
      <w:r w:rsidR="00B634F7" w:rsidRPr="001342D3">
        <w:rPr>
          <w:rFonts w:ascii="Times New Roman" w:hAnsi="Times New Roman"/>
        </w:rPr>
        <w:t>.</w:t>
      </w:r>
      <w:r w:rsidR="00B634F7">
        <w:rPr>
          <w:rFonts w:ascii="Times New Roman" w:hAnsi="Times New Roman"/>
          <w:noProof/>
        </w:rPr>
        <w:t>10</w:t>
      </w:r>
      <w:r w:rsidR="003F69CF">
        <w:rPr>
          <w:rFonts w:ascii="Times New Roman"/>
        </w:rPr>
        <w:fldChar w:fldCharType="end"/>
      </w:r>
      <w:r w:rsidRPr="001342D3">
        <w:rPr>
          <w:rFonts w:ascii="Times New Roman"/>
        </w:rPr>
        <w:t>的基本算式</w:t>
      </w:r>
      <w:r w:rsidRPr="001342D3">
        <w:rPr>
          <w:rFonts w:ascii="Times New Roman" w:hAnsi="Times New Roman"/>
        </w:rPr>
        <w:t xml:space="preserve"> primary-exp </w:t>
      </w:r>
      <w:r w:rsidRPr="001342D3">
        <w:rPr>
          <w:rFonts w:ascii="Times New Roman"/>
        </w:rPr>
        <w:t>與後置算式</w:t>
      </w:r>
      <w:r w:rsidRPr="001342D3">
        <w:rPr>
          <w:rFonts w:ascii="Times New Roman" w:hAnsi="Times New Roman"/>
        </w:rPr>
        <w:t xml:space="preserve"> postfix_exp </w:t>
      </w:r>
      <w:r w:rsidRPr="001342D3">
        <w:rPr>
          <w:rFonts w:ascii="Times New Roman"/>
        </w:rPr>
        <w:t>所構成，像是</w:t>
      </w:r>
      <w:r w:rsidRPr="001342D3">
        <w:rPr>
          <w:rFonts w:ascii="Times New Roman" w:hAnsi="Times New Roman"/>
        </w:rPr>
        <w:t xml:space="preserve"> x, 35, "hello! ", x[3], f(x), f(), rec.x, rec-</w:t>
      </w:r>
      <w:ins w:id="32" w:author="ccc" w:date="2010-06-15T09:11:00Z">
        <w:r w:rsidR="00EA4229">
          <w:rPr>
            <w:rFonts w:ascii="Times New Roman" w:hAnsi="Times New Roman" w:hint="eastAsia"/>
          </w:rPr>
          <w:t>&gt;</w:t>
        </w:r>
      </w:ins>
      <w:r w:rsidRPr="001342D3">
        <w:rPr>
          <w:rFonts w:ascii="Times New Roman" w:hAnsi="Times New Roman"/>
        </w:rPr>
        <w:t xml:space="preserve">x, x++, x-- </w:t>
      </w:r>
      <w:r w:rsidRPr="001342D3">
        <w:rPr>
          <w:rFonts w:ascii="Times New Roman"/>
        </w:rPr>
        <w:t>等</w:t>
      </w:r>
      <w:r w:rsidR="00614DB2">
        <w:rPr>
          <w:rFonts w:ascii="Times New Roman" w:hint="eastAsia"/>
        </w:rPr>
        <w:t>，</w:t>
      </w:r>
      <w:r w:rsidRPr="001342D3">
        <w:rPr>
          <w:rFonts w:ascii="Times New Roman"/>
        </w:rPr>
        <w:t>這兩個算式是所有結構的基礎，因此被我們稱為基本單元。</w:t>
      </w:r>
    </w:p>
    <w:p w:rsidR="007A3EB7" w:rsidRPr="00614DB2" w:rsidRDefault="007A3EB7" w:rsidP="00F35495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4426"/>
      </w:tblGrid>
      <w:tr w:rsidR="00F35495" w:rsidRPr="001342D3" w:rsidTr="00614DB2">
        <w:tc>
          <w:tcPr>
            <w:tcW w:w="3936" w:type="dxa"/>
          </w:tcPr>
          <w:p w:rsidR="00F35495" w:rsidRPr="001342D3" w:rsidRDefault="00F35495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/>
              </w:rPr>
              <w:t>基本單元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4426" w:type="dxa"/>
          </w:tcPr>
          <w:p w:rsidR="00F35495" w:rsidRPr="001342D3" w:rsidRDefault="00F35495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說明</w:t>
            </w:r>
          </w:p>
        </w:tc>
      </w:tr>
      <w:tr w:rsidR="00F35495" w:rsidRPr="001342D3" w:rsidTr="00614DB2">
        <w:tc>
          <w:tcPr>
            <w:tcW w:w="3936" w:type="dxa"/>
          </w:tcPr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postfix_exp </w:t>
            </w:r>
            <w:r w:rsidR="001342D3">
              <w:rPr>
                <w:rFonts w:ascii="Times New Roman" w:eastAsia="細明體" w:hAnsi="Times New Roman"/>
                <w:color w:val="000000"/>
                <w:kern w:val="0"/>
              </w:rPr>
              <w:t>=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primary_exp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[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]</w:t>
            </w:r>
            <w:r w:rsidR="00C5686B">
              <w:t xml:space="preserve">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arg_exp_list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)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</w:t>
            </w:r>
            <w:ins w:id="33" w:author="ccc" w:date="2012-03-07T08:33:00Z">
              <w:r w:rsidR="0041394F" w:rsidRPr="00C5686B">
                <w:rPr>
                  <w:rFonts w:ascii="Times New Roman" w:eastAsia="細明體" w:hAnsi="Times New Roman"/>
                  <w:color w:val="000000"/>
                  <w:kern w:val="0"/>
                </w:rPr>
                <w:t>'</w:t>
              </w:r>
              <w:r w:rsidR="0041394F">
                <w:rPr>
                  <w:rFonts w:ascii="Times New Roman" w:eastAsia="細明體" w:hAnsi="Times New Roman" w:hint="eastAsia"/>
                  <w:color w:val="000000"/>
                  <w:kern w:val="0"/>
                </w:rPr>
                <w:t>)</w:t>
              </w:r>
              <w:r w:rsidR="0041394F" w:rsidRPr="00C5686B">
                <w:rPr>
                  <w:rFonts w:ascii="Times New Roman" w:eastAsia="細明體" w:hAnsi="Times New Roman"/>
                  <w:color w:val="000000"/>
                  <w:kern w:val="0"/>
                </w:rPr>
                <w:t>'</w:t>
              </w:r>
            </w:ins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.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id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</w:t>
            </w:r>
            <w:r w:rsidR="00C5686B">
              <w:rPr>
                <w:rFonts w:ascii="Times New Roman" w:eastAsia="細明體" w:hAnsi="Times New Roman" w:hint="eastAsia"/>
                <w:color w:val="000000"/>
                <w:kern w:val="0"/>
              </w:rPr>
              <w:t xml:space="preserve">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="005642AC" w:rsidRPr="005642AC">
              <w:rPr>
                <w:rFonts w:ascii="SimSun" w:eastAsia="SimSun" w:hAnsi="SimSun"/>
                <w:color w:val="000000"/>
                <w:kern w:val="0"/>
              </w:rPr>
              <w:t>-</w:t>
            </w:r>
            <w:r w:rsidR="005642AC" w:rsidRPr="005642AC">
              <w:rPr>
                <w:rFonts w:ascii="SimSun" w:eastAsia="SimSun" w:hAnsi="SimSun" w:hint="eastAsia"/>
                <w:color w:val="000000"/>
                <w:kern w:val="0"/>
              </w:rPr>
              <w:t>&gt;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 xml:space="preserve">' 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id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++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postfix_exp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--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;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primary_exp </w:t>
            </w:r>
            <w:r w:rsidR="001342D3">
              <w:rPr>
                <w:rFonts w:ascii="Times New Roman" w:eastAsia="細明體" w:hAnsi="Times New Roman"/>
                <w:color w:val="000000"/>
                <w:kern w:val="0"/>
              </w:rPr>
              <w:t>=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id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const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string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 xml:space="preserve">' 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exp</w:t>
            </w:r>
            <w:r w:rsidR="00C5686B">
              <w:t xml:space="preserve"> 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)</w:t>
            </w:r>
            <w:r w:rsidR="00C5686B" w:rsidRPr="00C5686B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F35495" w:rsidRPr="001342D3" w:rsidRDefault="00F35495" w:rsidP="00F354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  <w:szCs w:val="24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;</w:t>
            </w:r>
          </w:p>
        </w:tc>
        <w:tc>
          <w:tcPr>
            <w:tcW w:w="4426" w:type="dxa"/>
          </w:tcPr>
          <w:p w:rsidR="00F35495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後置算式</w:t>
            </w:r>
            <w:r w:rsidR="005642AC">
              <w:rPr>
                <w:rFonts w:ascii="Times New Roman" w:hint="eastAsia"/>
              </w:rPr>
              <w:t xml:space="preserve"> =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Pr="001342D3">
              <w:rPr>
                <w:rFonts w:ascii="Times New Roman"/>
              </w:rPr>
              <w:t>基本</w:t>
            </w:r>
            <w:r w:rsidR="007A3EB7" w:rsidRPr="001342D3">
              <w:rPr>
                <w:rFonts w:ascii="Times New Roman"/>
              </w:rPr>
              <w:t>算式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="00614DB2">
              <w:rPr>
                <w:rFonts w:ascii="Times New Roman" w:hAnsi="Times New Roman" w:hint="eastAsia"/>
              </w:rPr>
              <w:t>陣列索引</w:t>
            </w:r>
            <w:r w:rsidR="00614DB2">
              <w:rPr>
                <w:rFonts w:ascii="Times New Roman" w:hAnsi="Times New Roman" w:hint="eastAsia"/>
              </w:rPr>
              <w:t xml:space="preserve"> </w:t>
            </w:r>
            <w:r w:rsidRPr="001342D3">
              <w:rPr>
                <w:rFonts w:ascii="Times New Roman" w:hAnsi="Times New Roman"/>
              </w:rPr>
              <w:t>x[3]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="00614DB2">
              <w:rPr>
                <w:rFonts w:ascii="Times New Roman" w:hAnsi="Times New Roman" w:hint="eastAsia"/>
              </w:rPr>
              <w:t>函數呼叫</w:t>
            </w:r>
            <w:r w:rsidR="00614DB2">
              <w:rPr>
                <w:rFonts w:ascii="Times New Roman" w:hAnsi="Times New Roman" w:hint="eastAsia"/>
              </w:rPr>
              <w:t xml:space="preserve"> </w:t>
            </w:r>
            <w:r w:rsidRPr="001342D3">
              <w:rPr>
                <w:rFonts w:ascii="Times New Roman" w:hAnsi="Times New Roman"/>
              </w:rPr>
              <w:t>f(x)</w:t>
            </w:r>
            <w:r w:rsidR="00614DB2">
              <w:rPr>
                <w:rFonts w:ascii="Times New Roman" w:hAnsi="Times New Roman" w:hint="eastAsia"/>
              </w:rPr>
              <w:t xml:space="preserve"> 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="00614DB2">
              <w:rPr>
                <w:rFonts w:ascii="Times New Roman" w:hAnsi="Times New Roman" w:hint="eastAsia"/>
              </w:rPr>
              <w:t>函數呼叫</w:t>
            </w:r>
            <w:r w:rsidR="00614DB2">
              <w:rPr>
                <w:rFonts w:ascii="Times New Roman" w:hAnsi="Times New Roman" w:hint="eastAsia"/>
              </w:rPr>
              <w:t xml:space="preserve"> </w:t>
            </w:r>
            <w:r w:rsidRPr="001342D3">
              <w:rPr>
                <w:rFonts w:ascii="Times New Roman" w:hAnsi="Times New Roman"/>
              </w:rPr>
              <w:t>f()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="00614DB2">
              <w:rPr>
                <w:rFonts w:ascii="Times New Roman" w:hAnsi="Times New Roman" w:hint="eastAsia"/>
              </w:rPr>
              <w:t>結構欄位</w:t>
            </w:r>
            <w:r w:rsidR="00614DB2">
              <w:rPr>
                <w:rFonts w:ascii="Times New Roman" w:hAnsi="Times New Roman" w:hint="eastAsia"/>
              </w:rPr>
              <w:t xml:space="preserve"> </w:t>
            </w:r>
            <w:r w:rsidRPr="001342D3">
              <w:rPr>
                <w:rFonts w:ascii="Times New Roman" w:hAnsi="Times New Roman"/>
              </w:rPr>
              <w:t>rec.x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="00614DB2">
              <w:rPr>
                <w:rFonts w:ascii="Times New Roman" w:hAnsi="Times New Roman" w:hint="eastAsia"/>
              </w:rPr>
              <w:t>結構欄位</w:t>
            </w:r>
            <w:r w:rsidR="00614DB2">
              <w:rPr>
                <w:rFonts w:ascii="Times New Roman" w:hAnsi="Times New Roman" w:hint="eastAsia"/>
              </w:rPr>
              <w:t xml:space="preserve"> </w:t>
            </w:r>
            <w:r w:rsidRPr="001342D3">
              <w:rPr>
                <w:rFonts w:ascii="Times New Roman" w:hAnsi="Times New Roman"/>
              </w:rPr>
              <w:t>rec</w:t>
            </w:r>
            <w:r w:rsidR="005642AC" w:rsidRPr="005642AC">
              <w:rPr>
                <w:rFonts w:ascii="SimSun" w:eastAsia="SimSun" w:hAnsi="SimSun"/>
                <w:color w:val="000000"/>
                <w:kern w:val="0"/>
              </w:rPr>
              <w:t>-</w:t>
            </w:r>
            <w:r w:rsidR="005642AC" w:rsidRPr="005642AC">
              <w:rPr>
                <w:rFonts w:ascii="SimSun" w:eastAsia="SimSun" w:hAnsi="SimSun" w:hint="eastAsia"/>
                <w:color w:val="000000"/>
                <w:kern w:val="0"/>
              </w:rPr>
              <w:t>&gt;</w:t>
            </w:r>
            <w:r w:rsidRPr="001342D3">
              <w:rPr>
                <w:rFonts w:ascii="Times New Roman" w:hAnsi="Times New Roman"/>
              </w:rPr>
              <w:t>x</w:t>
            </w:r>
            <w:r w:rsidR="00614DB2">
              <w:rPr>
                <w:rFonts w:ascii="Times New Roman" w:hAnsi="Times New Roman" w:hint="eastAsia"/>
              </w:rPr>
              <w:t xml:space="preserve"> (</w:t>
            </w:r>
            <w:r w:rsidR="00614DB2">
              <w:rPr>
                <w:rFonts w:ascii="Times New Roman" w:hAnsi="Times New Roman" w:hint="eastAsia"/>
              </w:rPr>
              <w:t>指標版</w:t>
            </w:r>
            <w:r w:rsidR="00614DB2">
              <w:rPr>
                <w:rFonts w:ascii="Times New Roman" w:hAnsi="Times New Roman" w:hint="eastAsia"/>
              </w:rPr>
              <w:t>)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x++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x--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基本</w:t>
            </w:r>
            <w:r w:rsidR="007A3EB7" w:rsidRPr="001342D3">
              <w:rPr>
                <w:rFonts w:ascii="Times New Roman"/>
              </w:rPr>
              <w:t>算式</w:t>
            </w:r>
          </w:p>
          <w:p w:rsidR="00F35495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Pr="001342D3">
              <w:rPr>
                <w:rFonts w:ascii="Times New Roman"/>
              </w:rPr>
              <w:t>變數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Pr="001342D3">
              <w:rPr>
                <w:rFonts w:ascii="Times New Roman"/>
              </w:rPr>
              <w:t>常數</w:t>
            </w:r>
          </w:p>
          <w:p w:rsidR="003D0CD0" w:rsidRPr="001342D3" w:rsidRDefault="003D0CD0" w:rsidP="00504FA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Pr="001342D3">
              <w:rPr>
                <w:rFonts w:ascii="Times New Roman"/>
              </w:rPr>
              <w:t>字串</w:t>
            </w:r>
          </w:p>
          <w:p w:rsidR="003D0CD0" w:rsidRPr="001342D3" w:rsidRDefault="003D0CD0" w:rsidP="00614DB2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(</w:t>
            </w:r>
            <w:r w:rsidRPr="001342D3">
              <w:rPr>
                <w:rFonts w:ascii="Times New Roman"/>
              </w:rPr>
              <w:t>運算式</w:t>
            </w:r>
            <w:r w:rsidRPr="001342D3">
              <w:rPr>
                <w:rFonts w:ascii="Times New Roman" w:hAnsi="Times New Roman"/>
              </w:rPr>
              <w:t>)</w:t>
            </w:r>
          </w:p>
        </w:tc>
      </w:tr>
    </w:tbl>
    <w:p w:rsidR="00F35495" w:rsidRPr="001342D3" w:rsidRDefault="00F35495" w:rsidP="00F35495">
      <w:pPr>
        <w:pStyle w:val="a8"/>
        <w:jc w:val="center"/>
        <w:rPr>
          <w:rFonts w:ascii="Times New Roman" w:hAnsi="Times New Roman"/>
        </w:rPr>
      </w:pPr>
      <w:bookmarkStart w:id="34" w:name="_Ref258335443"/>
      <w:r w:rsidRPr="001342D3">
        <w:rPr>
          <w:rFonts w:asci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10</w:t>
      </w:r>
      <w:r w:rsidR="003F69CF" w:rsidRPr="001342D3">
        <w:rPr>
          <w:rFonts w:ascii="Times New Roman" w:hAnsi="Times New Roman"/>
        </w:rPr>
        <w:fldChar w:fldCharType="end"/>
      </w:r>
      <w:bookmarkEnd w:id="34"/>
      <w:r w:rsidRPr="001342D3">
        <w:rPr>
          <w:rFonts w:ascii="Times New Roman" w:hAnsi="Times New Roman"/>
        </w:rPr>
        <w:t xml:space="preserve"> </w:t>
      </w:r>
      <w:r w:rsidR="00954BDD" w:rsidRPr="001342D3">
        <w:rPr>
          <w:rFonts w:ascii="Times New Roman" w:hAnsi="Times New Roman"/>
        </w:rPr>
        <w:t xml:space="preserve">C </w:t>
      </w:r>
      <w:r w:rsidR="00954BDD" w:rsidRPr="001342D3">
        <w:rPr>
          <w:rFonts w:ascii="Times New Roman"/>
        </w:rPr>
        <w:t>語言</w:t>
      </w:r>
      <w:r w:rsidR="00954BDD">
        <w:rPr>
          <w:rFonts w:ascii="Times New Roman" w:hint="eastAsia"/>
        </w:rPr>
        <w:t>基本單元</w:t>
      </w:r>
      <w:r w:rsidR="00954BDD" w:rsidRPr="001342D3">
        <w:rPr>
          <w:rFonts w:ascii="Times New Roman"/>
        </w:rPr>
        <w:t>的語法</w:t>
      </w:r>
    </w:p>
    <w:p w:rsidR="00F35495" w:rsidRPr="001342D3" w:rsidRDefault="00F35495" w:rsidP="0016762B">
      <w:pPr>
        <w:rPr>
          <w:rFonts w:ascii="Times New Roman" w:hAnsi="Times New Roman"/>
        </w:rPr>
      </w:pPr>
    </w:p>
    <w:p w:rsidR="00B372F9" w:rsidRPr="00112E6F" w:rsidRDefault="00B372F9" w:rsidP="0016762B">
      <w:pPr>
        <w:rPr>
          <w:rFonts w:ascii="Times New Roman" w:hAnsi="Times New Roman"/>
          <w:b/>
        </w:rPr>
      </w:pPr>
      <w:r w:rsidRPr="00112E6F">
        <w:rPr>
          <w:rFonts w:ascii="Times New Roman"/>
          <w:b/>
        </w:rPr>
        <w:t>指定結構</w:t>
      </w:r>
    </w:p>
    <w:p w:rsidR="00B372F9" w:rsidRPr="001342D3" w:rsidRDefault="00B372F9" w:rsidP="0016762B">
      <w:pPr>
        <w:rPr>
          <w:rFonts w:ascii="Times New Roman" w:hAnsi="Times New Roman"/>
        </w:rPr>
      </w:pPr>
    </w:p>
    <w:p w:rsidR="00B372F9" w:rsidRPr="001342D3" w:rsidRDefault="00B372F9" w:rsidP="0016762B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 xml:space="preserve">C </w:t>
      </w:r>
      <w:r w:rsidRPr="001342D3">
        <w:rPr>
          <w:rFonts w:ascii="Times New Roman"/>
        </w:rPr>
        <w:t>語言指定結構的語法如</w:t>
      </w:r>
      <w:r w:rsidR="003F69CF">
        <w:rPr>
          <w:rFonts w:ascii="Times New Roman"/>
        </w:rPr>
        <w:fldChar w:fldCharType="begin"/>
      </w:r>
      <w:r w:rsidR="00112E6F">
        <w:rPr>
          <w:rFonts w:ascii="Times New Roman"/>
        </w:rPr>
        <w:instrText xml:space="preserve"> REF _Ref256766880 \h </w:instrText>
      </w:r>
      <w:r w:rsidR="003F69CF">
        <w:rPr>
          <w:rFonts w:ascii="Times New Roman"/>
        </w:rPr>
      </w:r>
      <w:r w:rsidR="003F69CF">
        <w:rPr>
          <w:rFonts w:ascii="Times New Roman"/>
        </w:rPr>
        <w:fldChar w:fldCharType="separate"/>
      </w:r>
      <w:r w:rsidR="00B634F7" w:rsidRPr="001342D3">
        <w:rPr>
          <w:rFonts w:ascii="Times New Roman"/>
        </w:rPr>
        <w:t>圖</w:t>
      </w:r>
      <w:r w:rsidR="00B634F7" w:rsidRPr="001342D3">
        <w:rPr>
          <w:rFonts w:ascii="Times New Roman" w:hAnsi="Times New Roman"/>
        </w:rPr>
        <w:t xml:space="preserve"> </w:t>
      </w:r>
      <w:r w:rsidR="00B634F7">
        <w:rPr>
          <w:rFonts w:ascii="Times New Roman" w:hAnsi="Times New Roman"/>
          <w:noProof/>
        </w:rPr>
        <w:t>7</w:t>
      </w:r>
      <w:r w:rsidR="00B634F7" w:rsidRPr="001342D3">
        <w:rPr>
          <w:rFonts w:ascii="Times New Roman" w:hAnsi="Times New Roman"/>
        </w:rPr>
        <w:t>.</w:t>
      </w:r>
      <w:r w:rsidR="00B634F7">
        <w:rPr>
          <w:rFonts w:ascii="Times New Roman" w:hAnsi="Times New Roman"/>
          <w:noProof/>
        </w:rPr>
        <w:t>11</w:t>
      </w:r>
      <w:r w:rsidR="003F69CF">
        <w:rPr>
          <w:rFonts w:ascii="Times New Roman"/>
        </w:rPr>
        <w:fldChar w:fldCharType="end"/>
      </w:r>
      <w:r w:rsidRPr="001342D3">
        <w:rPr>
          <w:rFonts w:ascii="Times New Roman"/>
        </w:rPr>
        <w:t>的</w:t>
      </w:r>
      <w:r w:rsidRPr="001342D3">
        <w:rPr>
          <w:rFonts w:ascii="Times New Roman" w:hAnsi="Times New Roman"/>
        </w:rPr>
        <w:t xml:space="preserve"> </w:t>
      </w:r>
      <w:r w:rsidR="00747F31" w:rsidRPr="001342D3">
        <w:rPr>
          <w:rFonts w:ascii="Times New Roman" w:eastAsia="細明體" w:hAnsi="Times New Roman"/>
          <w:color w:val="000000"/>
          <w:kern w:val="0"/>
          <w:szCs w:val="24"/>
        </w:rPr>
        <w:t>assign</w:t>
      </w:r>
      <w:r w:rsidR="00A52C4B" w:rsidRPr="001342D3">
        <w:rPr>
          <w:rFonts w:ascii="Times New Roman" w:eastAsia="細明體" w:hAnsi="Times New Roman"/>
          <w:color w:val="000000"/>
          <w:kern w:val="0"/>
          <w:szCs w:val="24"/>
        </w:rPr>
        <w:t>_</w:t>
      </w:r>
      <w:r w:rsidR="00747F31" w:rsidRPr="001342D3">
        <w:rPr>
          <w:rFonts w:ascii="Times New Roman" w:eastAsia="細明體" w:hAnsi="Times New Roman"/>
          <w:color w:val="000000"/>
          <w:kern w:val="0"/>
          <w:szCs w:val="24"/>
        </w:rPr>
        <w:t>exp</w:t>
      </w:r>
      <w:r w:rsidRPr="001342D3">
        <w:rPr>
          <w:rFonts w:ascii="Times New Roman" w:hAnsi="Times New Roman"/>
        </w:rPr>
        <w:t xml:space="preserve"> </w:t>
      </w:r>
      <w:r w:rsidR="007A3EB7" w:rsidRPr="001342D3">
        <w:rPr>
          <w:rFonts w:ascii="Times New Roman"/>
        </w:rPr>
        <w:t>所示，像是</w:t>
      </w:r>
      <w:r w:rsidR="007A3EB7" w:rsidRPr="001342D3">
        <w:rPr>
          <w:rFonts w:ascii="Times New Roman" w:hAnsi="Times New Roman"/>
        </w:rPr>
        <w:t xml:space="preserve"> a=3*x </w:t>
      </w:r>
      <w:r w:rsidR="007A3EB7" w:rsidRPr="001342D3">
        <w:rPr>
          <w:rFonts w:ascii="Times New Roman"/>
        </w:rPr>
        <w:t>就是</w:t>
      </w:r>
      <w:r w:rsidR="007A3EB7" w:rsidRPr="001342D3">
        <w:rPr>
          <w:rFonts w:ascii="Times New Roman" w:hAnsi="Times New Roman"/>
        </w:rPr>
        <w:t xml:space="preserve"> C </w:t>
      </w:r>
      <w:r w:rsidR="007A3EB7" w:rsidRPr="001342D3">
        <w:rPr>
          <w:rFonts w:ascii="Times New Roman"/>
        </w:rPr>
        <w:t>語言中的一個運算式，但必須注意的是，根據</w:t>
      </w:r>
      <w:r w:rsidR="007A3EB7" w:rsidRPr="001342D3">
        <w:rPr>
          <w:rFonts w:ascii="Times New Roman" w:hAnsi="Times New Roman"/>
        </w:rPr>
        <w:t xml:space="preserve">  </w:t>
      </w:r>
      <w:r w:rsidR="00DF1928">
        <w:rPr>
          <w:rFonts w:ascii="Times New Roman" w:hAnsi="Times New Roman" w:hint="eastAsia"/>
        </w:rPr>
        <w:t>(</w:t>
      </w:r>
      <w:r w:rsidR="007A3EB7" w:rsidRPr="001342D3">
        <w:rPr>
          <w:rFonts w:ascii="Times New Roman" w:hAnsi="Times New Roman"/>
        </w:rPr>
        <w:t xml:space="preserve"> var-ref assign-op </w:t>
      </w:r>
      <w:r w:rsidR="00DF1928">
        <w:rPr>
          <w:rFonts w:ascii="Times New Roman" w:hAnsi="Times New Roman" w:hint="eastAsia"/>
        </w:rPr>
        <w:t>)</w:t>
      </w:r>
      <w:r w:rsidR="007A3EB7" w:rsidRPr="001342D3">
        <w:rPr>
          <w:rFonts w:ascii="Times New Roman" w:hAnsi="Times New Roman"/>
        </w:rPr>
        <w:t xml:space="preserve"> cond-exp </w:t>
      </w:r>
      <w:r w:rsidR="007A3EB7" w:rsidRPr="001342D3">
        <w:rPr>
          <w:rFonts w:ascii="Times New Roman"/>
        </w:rPr>
        <w:t>這個語法，</w:t>
      </w:r>
      <w:r w:rsidR="007A3EB7" w:rsidRPr="001342D3">
        <w:rPr>
          <w:rFonts w:ascii="Times New Roman" w:hAnsi="Times New Roman"/>
        </w:rPr>
        <w:t xml:space="preserve"> a = b = 3*x </w:t>
      </w:r>
      <w:r w:rsidR="007A3EB7" w:rsidRPr="001342D3">
        <w:rPr>
          <w:rFonts w:ascii="Times New Roman"/>
        </w:rPr>
        <w:t>也是一個合法的運算式。</w:t>
      </w:r>
    </w:p>
    <w:p w:rsidR="009D738A" w:rsidRPr="001342D3" w:rsidRDefault="009D738A" w:rsidP="009D738A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71"/>
        <w:gridCol w:w="1591"/>
      </w:tblGrid>
      <w:tr w:rsidR="009D738A" w:rsidRPr="001342D3" w:rsidTr="009D738A">
        <w:tc>
          <w:tcPr>
            <w:tcW w:w="6771" w:type="dxa"/>
          </w:tcPr>
          <w:p w:rsidR="009D738A" w:rsidRPr="001342D3" w:rsidRDefault="009D738A" w:rsidP="002C195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/>
              </w:rPr>
              <w:t>指定結構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1591" w:type="dxa"/>
          </w:tcPr>
          <w:p w:rsidR="009D738A" w:rsidRPr="001342D3" w:rsidRDefault="009D738A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說明</w:t>
            </w:r>
          </w:p>
        </w:tc>
      </w:tr>
      <w:tr w:rsidR="009D738A" w:rsidRPr="001342D3" w:rsidTr="009D738A">
        <w:tc>
          <w:tcPr>
            <w:tcW w:w="6771" w:type="dxa"/>
          </w:tcPr>
          <w:p w:rsidR="009D738A" w:rsidRPr="001342D3" w:rsidRDefault="009D738A" w:rsidP="0058633F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assign</w:t>
            </w:r>
            <w:r w:rsidR="007A3EB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</w:t>
            </w:r>
            <w:r w:rsidR="00DF1928">
              <w:rPr>
                <w:rFonts w:ascii="Times New Roman" w:hAnsi="Times New Roman" w:hint="eastAsia"/>
              </w:rPr>
              <w:t>(</w:t>
            </w:r>
            <w:r w:rsidRPr="001342D3">
              <w:rPr>
                <w:rFonts w:ascii="Times New Roman" w:hAnsi="Times New Roman"/>
              </w:rPr>
              <w:t>var</w:t>
            </w:r>
            <w:r w:rsidR="007A3EB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ref assign</w:t>
            </w:r>
            <w:r w:rsidR="007A3EB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</w:t>
            </w:r>
            <w:r w:rsidR="00DF1928">
              <w:rPr>
                <w:rFonts w:ascii="Times New Roman" w:hAnsi="Times New Roman" w:hint="eastAsia"/>
              </w:rPr>
              <w:t>)</w:t>
            </w:r>
            <w:r w:rsidR="0058633F">
              <w:rPr>
                <w:rFonts w:ascii="Times New Roman" w:hAnsi="Times New Roman" w:hint="eastAsia"/>
              </w:rPr>
              <w:t>*</w:t>
            </w:r>
            <w:r w:rsidRPr="001342D3">
              <w:rPr>
                <w:rFonts w:ascii="Times New Roman" w:hAnsi="Times New Roman"/>
              </w:rPr>
              <w:t xml:space="preserve"> cond</w:t>
            </w:r>
            <w:r w:rsidR="007A3EB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exp</w:t>
            </w:r>
          </w:p>
        </w:tc>
        <w:tc>
          <w:tcPr>
            <w:tcW w:w="1591" w:type="dxa"/>
          </w:tcPr>
          <w:p w:rsidR="009D738A" w:rsidRPr="001342D3" w:rsidRDefault="009D738A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指定運算</w:t>
            </w:r>
          </w:p>
        </w:tc>
      </w:tr>
    </w:tbl>
    <w:p w:rsidR="00B372F9" w:rsidRPr="001342D3" w:rsidRDefault="00B372F9" w:rsidP="00B372F9">
      <w:pPr>
        <w:pStyle w:val="a8"/>
        <w:jc w:val="center"/>
        <w:rPr>
          <w:rFonts w:ascii="Times New Roman" w:hAnsi="Times New Roman"/>
        </w:rPr>
      </w:pPr>
      <w:bookmarkStart w:id="35" w:name="_Ref256766880"/>
      <w:r w:rsidRPr="001342D3">
        <w:rPr>
          <w:rFonts w:asci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11</w:t>
      </w:r>
      <w:r w:rsidR="003F69CF" w:rsidRPr="001342D3">
        <w:rPr>
          <w:rFonts w:ascii="Times New Roman" w:hAnsi="Times New Roman"/>
        </w:rPr>
        <w:fldChar w:fldCharType="end"/>
      </w:r>
      <w:bookmarkEnd w:id="35"/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/>
        </w:rPr>
        <w:t>語言指定結構的語法</w:t>
      </w:r>
    </w:p>
    <w:p w:rsidR="00B372F9" w:rsidRDefault="00B372F9" w:rsidP="0016762B">
      <w:pPr>
        <w:rPr>
          <w:rFonts w:ascii="Times New Roman" w:hAnsi="Times New Roman"/>
        </w:rPr>
      </w:pPr>
    </w:p>
    <w:p w:rsidR="00A9356B" w:rsidRDefault="00A9356B" w:rsidP="0016762B">
      <w:pPr>
        <w:rPr>
          <w:rFonts w:ascii="Times New Roman" w:hAnsi="Times New Roman"/>
        </w:rPr>
      </w:pPr>
      <w:r w:rsidRPr="00A9356B">
        <w:rPr>
          <w:rFonts w:ascii="Times New Roman" w:hAnsi="Times New Roman" w:hint="eastAsia"/>
        </w:rPr>
        <w:t xml:space="preserve">assign_op </w:t>
      </w:r>
      <w:r w:rsidRPr="00A9356B">
        <w:rPr>
          <w:rFonts w:ascii="Times New Roman" w:hAnsi="Times New Roman" w:hint="eastAsia"/>
        </w:rPr>
        <w:t>並非只有等號，還可以加上某些前置運算符號，像是</w:t>
      </w:r>
      <w:r w:rsidRPr="00A9356B">
        <w:rPr>
          <w:rFonts w:ascii="Times New Roman" w:hAnsi="Times New Roman" w:hint="eastAsia"/>
        </w:rPr>
        <w:t xml:space="preserve"> +=, -=, *=, /=, %=, &lt;&lt;=, &gt;&gt;=, &amp;=, ^=, |= </w:t>
      </w:r>
      <w:r w:rsidRPr="00A9356B">
        <w:rPr>
          <w:rFonts w:ascii="Times New Roman" w:hAnsi="Times New Roman" w:hint="eastAsia"/>
        </w:rPr>
        <w:t>特殊型的指定運算，這</w:t>
      </w:r>
      <w:r>
        <w:rPr>
          <w:rFonts w:ascii="Times New Roman" w:hAnsi="Times New Roman" w:hint="eastAsia"/>
        </w:rPr>
        <w:t>二元運算</w:t>
      </w:r>
      <w:r>
        <w:rPr>
          <w:rFonts w:ascii="Times New Roman" w:hAnsi="Times New Roman" w:hint="eastAsia"/>
        </w:rPr>
        <w:t xml:space="preserve"> (+, -, *, /, %, &lt;&lt;, &gt;&gt;, &amp;, ^, |)</w:t>
      </w:r>
      <w:r w:rsidRPr="00A9356B">
        <w:rPr>
          <w:rFonts w:ascii="Times New Roman" w:hAnsi="Times New Roman" w:hint="eastAsia"/>
        </w:rPr>
        <w:t>中的變數將會被用來與</w:t>
      </w:r>
      <w:r>
        <w:rPr>
          <w:rFonts w:ascii="Times New Roman" w:hAnsi="Times New Roman" w:hint="eastAsia"/>
        </w:rPr>
        <w:t xml:space="preserve"> </w:t>
      </w:r>
      <w:r w:rsidRPr="00A9356B">
        <w:rPr>
          <w:rFonts w:ascii="Times New Roman" w:hAnsi="Times New Roman" w:hint="eastAsia"/>
        </w:rPr>
        <w:t xml:space="preserve">assign_exp </w:t>
      </w:r>
      <w:r w:rsidRPr="00A9356B">
        <w:rPr>
          <w:rFonts w:ascii="Times New Roman" w:hAnsi="Times New Roman" w:hint="eastAsia"/>
        </w:rPr>
        <w:t>中的結果進行運算，然後再將結果存回該變數中</w:t>
      </w:r>
      <w:r>
        <w:rPr>
          <w:rFonts w:ascii="Times New Roman" w:hAnsi="Times New Roman" w:hint="eastAsia"/>
        </w:rPr>
        <w:t>，</w:t>
      </w:r>
      <w:r w:rsidRPr="00A9356B">
        <w:rPr>
          <w:rFonts w:ascii="Times New Roman" w:hAnsi="Times New Roman" w:hint="eastAsia"/>
        </w:rPr>
        <w:t>舉例而言，像是</w:t>
      </w:r>
      <w:r w:rsidRPr="00A9356B">
        <w:rPr>
          <w:rFonts w:ascii="Times New Roman" w:hAnsi="Times New Roman" w:hint="eastAsia"/>
        </w:rPr>
        <w:t xml:space="preserve"> a += b </w:t>
      </w:r>
      <w:r w:rsidRPr="00A9356B">
        <w:rPr>
          <w:rFonts w:ascii="Times New Roman" w:hAnsi="Times New Roman" w:hint="eastAsia"/>
        </w:rPr>
        <w:t>就代表了</w:t>
      </w:r>
      <w:r w:rsidRPr="00A9356B">
        <w:rPr>
          <w:rFonts w:ascii="Times New Roman" w:hAnsi="Times New Roman" w:hint="eastAsia"/>
        </w:rPr>
        <w:t xml:space="preserve"> a=a+b </w:t>
      </w:r>
      <w:r w:rsidRPr="00A9356B">
        <w:rPr>
          <w:rFonts w:ascii="Times New Roman" w:hAnsi="Times New Roman" w:hint="eastAsia"/>
        </w:rPr>
        <w:t>的語意，這種表示法可以視為一種縮寫。</w:t>
      </w:r>
    </w:p>
    <w:p w:rsidR="00A9356B" w:rsidRPr="001342D3" w:rsidRDefault="00A9356B" w:rsidP="0016762B">
      <w:pPr>
        <w:rPr>
          <w:rFonts w:ascii="Times New Roman" w:hAnsi="Times New Roman"/>
        </w:rPr>
      </w:pPr>
    </w:p>
    <w:p w:rsidR="00B372F9" w:rsidRPr="00112E6F" w:rsidRDefault="00B372F9" w:rsidP="00B372F9">
      <w:pPr>
        <w:rPr>
          <w:rFonts w:ascii="新細明體" w:hAnsi="新細明體"/>
          <w:b/>
          <w:szCs w:val="24"/>
        </w:rPr>
      </w:pPr>
      <w:r w:rsidRPr="00112E6F">
        <w:rPr>
          <w:rFonts w:ascii="新細明體" w:hAnsi="新細明體"/>
          <w:b/>
          <w:szCs w:val="24"/>
        </w:rPr>
        <w:t>運算結構</w:t>
      </w:r>
    </w:p>
    <w:p w:rsidR="00B372F9" w:rsidRPr="001342D3" w:rsidRDefault="00B372F9" w:rsidP="00B372F9">
      <w:pPr>
        <w:rPr>
          <w:rFonts w:ascii="Times New Roman" w:hAnsi="Times New Roman"/>
        </w:rPr>
      </w:pPr>
    </w:p>
    <w:p w:rsidR="003F0355" w:rsidRPr="001342D3" w:rsidRDefault="00B372F9" w:rsidP="00B372F9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 xml:space="preserve">C </w:t>
      </w:r>
      <w:r w:rsidRPr="001342D3">
        <w:rPr>
          <w:rFonts w:ascii="Times New Roman"/>
        </w:rPr>
        <w:t>語言的運算結構可分為邏輯運算</w:t>
      </w:r>
      <w:r w:rsidR="00A117F4" w:rsidRPr="001342D3">
        <w:rPr>
          <w:rFonts w:ascii="Times New Roman"/>
        </w:rPr>
        <w:t>、位元運算、關係運算、數學運算、</w:t>
      </w:r>
      <w:r w:rsidRPr="001342D3">
        <w:rPr>
          <w:rFonts w:ascii="Times New Roman"/>
        </w:rPr>
        <w:t>單元運算等</w:t>
      </w:r>
      <w:r w:rsidR="00212B40" w:rsidRPr="001342D3">
        <w:rPr>
          <w:rFonts w:ascii="Times New Roman"/>
        </w:rPr>
        <w:t>等</w:t>
      </w:r>
      <w:r w:rsidRPr="001342D3">
        <w:rPr>
          <w:rFonts w:ascii="Times New Roman"/>
        </w:rPr>
        <w:t>，其語法如</w:t>
      </w:r>
      <w:r w:rsidR="003F69CF">
        <w:rPr>
          <w:rFonts w:ascii="Times New Roman"/>
        </w:rPr>
        <w:fldChar w:fldCharType="begin"/>
      </w:r>
      <w:r w:rsidR="00112E6F">
        <w:rPr>
          <w:rFonts w:ascii="Times New Roman"/>
        </w:rPr>
        <w:instrText xml:space="preserve"> REF _Ref258335247 \h </w:instrText>
      </w:r>
      <w:r w:rsidR="003F69CF">
        <w:rPr>
          <w:rFonts w:ascii="Times New Roman"/>
        </w:rPr>
      </w:r>
      <w:r w:rsidR="003F69CF">
        <w:rPr>
          <w:rFonts w:ascii="Times New Roman"/>
        </w:rPr>
        <w:fldChar w:fldCharType="separate"/>
      </w:r>
      <w:r w:rsidR="00B634F7" w:rsidRPr="001342D3">
        <w:rPr>
          <w:rFonts w:ascii="Times New Roman"/>
        </w:rPr>
        <w:t>圖</w:t>
      </w:r>
      <w:r w:rsidR="00B634F7" w:rsidRPr="001342D3">
        <w:rPr>
          <w:rFonts w:ascii="Times New Roman" w:hAnsi="Times New Roman"/>
        </w:rPr>
        <w:t xml:space="preserve"> </w:t>
      </w:r>
      <w:r w:rsidR="00B634F7">
        <w:rPr>
          <w:rFonts w:ascii="Times New Roman" w:hAnsi="Times New Roman"/>
          <w:noProof/>
        </w:rPr>
        <w:t>7</w:t>
      </w:r>
      <w:r w:rsidR="00B634F7" w:rsidRPr="001342D3">
        <w:rPr>
          <w:rFonts w:ascii="Times New Roman" w:hAnsi="Times New Roman"/>
        </w:rPr>
        <w:t>.</w:t>
      </w:r>
      <w:r w:rsidR="00B634F7">
        <w:rPr>
          <w:rFonts w:ascii="Times New Roman" w:hAnsi="Times New Roman"/>
          <w:noProof/>
        </w:rPr>
        <w:t>12</w:t>
      </w:r>
      <w:r w:rsidR="003F69CF">
        <w:rPr>
          <w:rFonts w:ascii="Times New Roman"/>
        </w:rPr>
        <w:fldChar w:fldCharType="end"/>
      </w:r>
      <w:r w:rsidRPr="001342D3">
        <w:rPr>
          <w:rFonts w:ascii="Times New Roman"/>
        </w:rPr>
        <w:t>所示。</w:t>
      </w:r>
    </w:p>
    <w:p w:rsidR="003F0355" w:rsidRPr="001342D3" w:rsidRDefault="003F0355" w:rsidP="00B372F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45"/>
        <w:gridCol w:w="2017"/>
      </w:tblGrid>
      <w:tr w:rsidR="009D738A" w:rsidRPr="001342D3" w:rsidTr="00614DB2">
        <w:tc>
          <w:tcPr>
            <w:tcW w:w="6345" w:type="dxa"/>
          </w:tcPr>
          <w:p w:rsidR="009D738A" w:rsidRPr="001342D3" w:rsidRDefault="009D738A" w:rsidP="002C195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/>
              </w:rPr>
              <w:t>運算結構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2017" w:type="dxa"/>
          </w:tcPr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說明</w:t>
            </w:r>
          </w:p>
        </w:tc>
      </w:tr>
      <w:tr w:rsidR="009D738A" w:rsidRPr="001342D3" w:rsidTr="00614DB2">
        <w:tc>
          <w:tcPr>
            <w:tcW w:w="6345" w:type="dxa"/>
          </w:tcPr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cond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Pr="001342D3">
              <w:rPr>
                <w:rFonts w:ascii="Times New Roman" w:hAnsi="Times New Roman"/>
              </w:rPr>
              <w:t>?</w:t>
            </w:r>
            <w:r w:rsidR="00C5686B" w:rsidRPr="00C5686B">
              <w:rPr>
                <w:rFonts w:ascii="Times New Roman" w:hAnsi="Times New Roman"/>
              </w:rPr>
              <w:t>'</w:t>
            </w:r>
            <w:r w:rsidRPr="001342D3">
              <w:rPr>
                <w:rFonts w:ascii="Times New Roman" w:hAnsi="Times New Roman"/>
              </w:rPr>
              <w:t xml:space="preserve"> exp : 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logic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xor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xor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xor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xor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equal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bit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and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equal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equal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relational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equal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relational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relational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shift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relational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shift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shift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add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shift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add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add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mult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add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mult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mult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cast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mult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cast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DC548A">
              <w:rPr>
                <w:rFonts w:ascii="Times New Roman" w:hAnsi="Times New Roman"/>
              </w:rPr>
              <w:t>)*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cast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( type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name ) </w:t>
            </w:r>
            <w:r w:rsidR="00DC548A">
              <w:rPr>
                <w:rFonts w:ascii="Times New Roman" w:hAnsi="Times New Roman"/>
              </w:rPr>
              <w:t>)*</w:t>
            </w:r>
            <w:r w:rsidRPr="001342D3">
              <w:rPr>
                <w:rFonts w:ascii="Times New Roman" w:hAnsi="Times New Roman"/>
              </w:rPr>
              <w:t xml:space="preserve"> unary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exp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unary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unary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cast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212B40" w:rsidRPr="001342D3">
              <w:rPr>
                <w:rFonts w:ascii="Times New Roman" w:hAnsi="Times New Roman"/>
              </w:rPr>
              <w:br/>
              <w:t xml:space="preserve">  </w:t>
            </w:r>
            <w:r w:rsidRPr="001342D3">
              <w:rPr>
                <w:rFonts w:ascii="Times New Roman" w:hAnsi="Times New Roman"/>
              </w:rPr>
              <w:t>|</w:t>
            </w:r>
            <w:r w:rsidR="00212B40" w:rsidRPr="001342D3">
              <w:rPr>
                <w:rFonts w:ascii="Times New Roman" w:hAnsi="Times New Roman"/>
              </w:rPr>
              <w:t xml:space="preserve">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 xml:space="preserve"> prefix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op </w:t>
            </w:r>
            <w:r w:rsidR="00DC548A">
              <w:rPr>
                <w:rFonts w:ascii="Times New Roman" w:hAnsi="Times New Roman"/>
              </w:rPr>
              <w:t>)*</w:t>
            </w:r>
            <w:r w:rsidRPr="001342D3">
              <w:rPr>
                <w:rFonts w:ascii="Times New Roman" w:hAnsi="Times New Roman"/>
              </w:rPr>
              <w:t xml:space="preserve"> postfix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|'sizeof' '(' type ')' </w:t>
            </w:r>
          </w:p>
          <w:p w:rsidR="009D738A" w:rsidRPr="001342D3" w:rsidRDefault="009D738A" w:rsidP="009D738A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postfix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primary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exp postfix</w:t>
            </w:r>
            <w:r w:rsidR="004454FA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phrase</w:t>
            </w:r>
          </w:p>
        </w:tc>
        <w:tc>
          <w:tcPr>
            <w:tcW w:w="2017" w:type="dxa"/>
          </w:tcPr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條件運算</w:t>
            </w: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邏輯運算</w:t>
            </w: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位元運算</w:t>
            </w: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</w:p>
          <w:p w:rsidR="00212B40" w:rsidRPr="001342D3" w:rsidRDefault="00212B40" w:rsidP="00B372F9">
            <w:pPr>
              <w:rPr>
                <w:rFonts w:ascii="Times New Roman" w:hAnsi="Times New Roman"/>
              </w:rPr>
            </w:pP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關係運算</w:t>
            </w: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數學運算</w:t>
            </w: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</w:p>
          <w:p w:rsidR="009D738A" w:rsidRPr="001342D3" w:rsidRDefault="00212B40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轉型運算</w:t>
            </w:r>
          </w:p>
          <w:p w:rsidR="009D738A" w:rsidRPr="001342D3" w:rsidRDefault="009D738A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單元運算</w:t>
            </w:r>
          </w:p>
          <w:p w:rsidR="00212B40" w:rsidRPr="001342D3" w:rsidRDefault="00212B40" w:rsidP="00B372F9">
            <w:pPr>
              <w:rPr>
                <w:rFonts w:ascii="Times New Roman" w:hAnsi="Times New Roman"/>
              </w:rPr>
            </w:pPr>
          </w:p>
          <w:p w:rsidR="00212B40" w:rsidRPr="001342D3" w:rsidRDefault="00212B40" w:rsidP="00B372F9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/>
              </w:rPr>
              <w:t>後置運算</w:t>
            </w:r>
          </w:p>
        </w:tc>
      </w:tr>
    </w:tbl>
    <w:p w:rsidR="00B372F9" w:rsidRPr="001342D3" w:rsidRDefault="00B372F9" w:rsidP="00B372F9">
      <w:pPr>
        <w:pStyle w:val="a8"/>
        <w:jc w:val="center"/>
        <w:rPr>
          <w:rFonts w:ascii="Times New Roman" w:hAnsi="Times New Roman"/>
        </w:rPr>
      </w:pPr>
      <w:bookmarkStart w:id="36" w:name="_Ref258335247"/>
      <w:r w:rsidRPr="001342D3">
        <w:rPr>
          <w:rFonts w:asci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12</w:t>
      </w:r>
      <w:r w:rsidR="003F69CF" w:rsidRPr="001342D3">
        <w:rPr>
          <w:rFonts w:ascii="Times New Roman" w:hAnsi="Times New Roman"/>
        </w:rPr>
        <w:fldChar w:fldCharType="end"/>
      </w:r>
      <w:bookmarkEnd w:id="36"/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/>
        </w:rPr>
        <w:t>語言</w:t>
      </w:r>
      <w:r w:rsidR="003F0355" w:rsidRPr="001342D3">
        <w:rPr>
          <w:rFonts w:ascii="Times New Roman"/>
        </w:rPr>
        <w:t>運算</w:t>
      </w:r>
      <w:r w:rsidRPr="001342D3">
        <w:rPr>
          <w:rFonts w:ascii="Times New Roman"/>
        </w:rPr>
        <w:t>結構的語法</w:t>
      </w:r>
    </w:p>
    <w:p w:rsidR="00153A0F" w:rsidRPr="001342D3" w:rsidRDefault="00153A0F" w:rsidP="0016762B">
      <w:pPr>
        <w:rPr>
          <w:rFonts w:ascii="Times New Roman" w:hAnsi="Times New Roman"/>
        </w:rPr>
      </w:pPr>
    </w:p>
    <w:p w:rsidR="00212B40" w:rsidRPr="001342D3" w:rsidRDefault="003F0355" w:rsidP="003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/>
          <w:color w:val="000000"/>
          <w:kern w:val="0"/>
          <w:szCs w:val="24"/>
        </w:rPr>
      </w:pPr>
      <w:r w:rsidRPr="001342D3">
        <w:rPr>
          <w:rFonts w:ascii="Times New Roman" w:hAnsi="Times New Roman"/>
        </w:rPr>
        <w:t>數學運算結構從加減運算</w:t>
      </w:r>
      <w:r w:rsidRPr="001342D3">
        <w:rPr>
          <w:rFonts w:ascii="Times New Roman" w:hAnsi="Times New Roman"/>
        </w:rPr>
        <w:t xml:space="preserve"> additive_exp </w:t>
      </w:r>
      <w:r w:rsidRPr="001342D3">
        <w:rPr>
          <w:rFonts w:ascii="Times New Roman" w:hAnsi="Times New Roman"/>
        </w:rPr>
        <w:t>開始，衍生出乘除運算的</w:t>
      </w:r>
      <w:r w:rsidRPr="001342D3">
        <w:rPr>
          <w:rFonts w:ascii="Times New Roman" w:hAnsi="Times New Roman"/>
        </w:rPr>
        <w:t xml:space="preserve"> mult_exp</w:t>
      </w:r>
      <w:r w:rsidRPr="001342D3">
        <w:rPr>
          <w:rFonts w:ascii="Times New Roman" w:hAnsi="Times New Roman"/>
        </w:rPr>
        <w:t>，舉例而言，在</w:t>
      </w:r>
      <w:r w:rsidRPr="001342D3">
        <w:rPr>
          <w:rFonts w:ascii="Times New Roman" w:hAnsi="Times New Roman"/>
        </w:rPr>
        <w:t xml:space="preserve"> a * 3 + b</w:t>
      </w:r>
      <w:r w:rsidR="00212B40" w:rsidRPr="001342D3">
        <w:rPr>
          <w:rFonts w:ascii="Times New Roman" w:hAnsi="Times New Roman"/>
        </w:rPr>
        <w:t>[5]</w:t>
      </w:r>
      <w:r w:rsidRPr="001342D3">
        <w:rPr>
          <w:rFonts w:ascii="Times New Roman" w:hAnsi="Times New Roman"/>
        </w:rPr>
        <w:t xml:space="preserve"> </w:t>
      </w:r>
      <w:r w:rsidRPr="001342D3">
        <w:rPr>
          <w:rFonts w:ascii="Times New Roman" w:hAnsi="Times New Roman"/>
        </w:rPr>
        <w:t>這個語句中，比對的情況會如</w:t>
      </w:r>
      <w:r w:rsidRPr="001342D3">
        <w:rPr>
          <w:rFonts w:ascii="Times New Roman" w:hAnsi="Times New Roman"/>
        </w:rPr>
        <w:t xml:space="preserve"> additive_exp (a*3+b) : 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>additive_exp (a*3) + mult_exp (</w:t>
      </w:r>
      <w:r w:rsidR="00212B40" w:rsidRPr="001342D3">
        <w:rPr>
          <w:rFonts w:ascii="Times New Roman" w:eastAsia="細明體" w:hAnsi="Times New Roman"/>
          <w:color w:val="000000"/>
          <w:kern w:val="0"/>
          <w:szCs w:val="24"/>
        </w:rPr>
        <w:t>b</w:t>
      </w:r>
      <w:r w:rsidR="00212B40" w:rsidRPr="001342D3">
        <w:rPr>
          <w:rFonts w:ascii="Times New Roman" w:hAnsi="Times New Roman"/>
        </w:rPr>
        <w:t>[5]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 xml:space="preserve">) 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>算式所示，然後再經由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 xml:space="preserve"> additive_exp </w:t>
      </w:r>
      <w:r w:rsidR="001342D3">
        <w:rPr>
          <w:rFonts w:ascii="Times New Roman" w:eastAsia="細明體" w:hAnsi="Times New Roman"/>
          <w:color w:val="000000"/>
          <w:kern w:val="0"/>
          <w:szCs w:val="24"/>
        </w:rPr>
        <w:t>=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 xml:space="preserve"> mult_exp 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>這個式子，透過</w:t>
      </w:r>
      <w:r w:rsidRPr="001342D3">
        <w:rPr>
          <w:rFonts w:ascii="Times New Roman" w:eastAsia="細明體" w:hAnsi="Times New Roman"/>
          <w:color w:val="000000"/>
          <w:kern w:val="0"/>
          <w:szCs w:val="24"/>
        </w:rPr>
        <w:t xml:space="preserve"> mult_exp = mult_exp * cast_exp</w:t>
      </w:r>
      <w:r w:rsidR="00212B40" w:rsidRPr="001342D3">
        <w:rPr>
          <w:rFonts w:ascii="Times New Roman" w:eastAsia="細明體" w:hAnsi="Times New Roman"/>
          <w:color w:val="000000"/>
          <w:kern w:val="0"/>
          <w:szCs w:val="24"/>
        </w:rPr>
        <w:t>，再進一步分化，最後會透過後置運算</w:t>
      </w:r>
      <w:r w:rsidR="00CE7FAF">
        <w:rPr>
          <w:rFonts w:ascii="Times New Roman" w:eastAsia="細明體" w:hAnsi="Times New Roman" w:hint="eastAsia"/>
          <w:color w:val="000000"/>
          <w:kern w:val="0"/>
          <w:szCs w:val="24"/>
        </w:rPr>
        <w:t xml:space="preserve"> </w:t>
      </w:r>
      <w:r w:rsidR="00CE7FAF" w:rsidRPr="001342D3">
        <w:rPr>
          <w:rFonts w:ascii="Times New Roman" w:hAnsi="Times New Roman"/>
        </w:rPr>
        <w:t>postfix_exp</w:t>
      </w:r>
      <w:r w:rsidR="00CE7FAF">
        <w:rPr>
          <w:rFonts w:ascii="Times New Roman" w:hAnsi="Times New Roman" w:hint="eastAsia"/>
        </w:rPr>
        <w:t>銜接上基本單元，因而</w:t>
      </w:r>
      <w:r w:rsidR="00212B40" w:rsidRPr="001342D3">
        <w:rPr>
          <w:rFonts w:ascii="Times New Roman" w:eastAsia="細明體" w:hAnsi="Times New Roman"/>
          <w:color w:val="000000"/>
          <w:kern w:val="0"/>
          <w:szCs w:val="24"/>
        </w:rPr>
        <w:t>導出</w:t>
      </w:r>
      <w:r w:rsidR="00CE7FAF">
        <w:rPr>
          <w:rFonts w:ascii="Times New Roman" w:eastAsia="細明體" w:hAnsi="Times New Roman" w:hint="eastAsia"/>
          <w:color w:val="000000"/>
          <w:kern w:val="0"/>
          <w:szCs w:val="24"/>
        </w:rPr>
        <w:t>像</w:t>
      </w:r>
      <w:r w:rsidR="00CE7FAF">
        <w:rPr>
          <w:rFonts w:ascii="Times New Roman" w:eastAsia="細明體" w:hAnsi="Times New Roman" w:hint="eastAsia"/>
          <w:color w:val="000000"/>
          <w:kern w:val="0"/>
          <w:szCs w:val="24"/>
        </w:rPr>
        <w:t xml:space="preserve"> </w:t>
      </w:r>
      <w:r w:rsidR="00212B40" w:rsidRPr="001342D3">
        <w:rPr>
          <w:rFonts w:ascii="Times New Roman" w:eastAsia="細明體" w:hAnsi="Times New Roman"/>
          <w:color w:val="000000"/>
          <w:kern w:val="0"/>
          <w:szCs w:val="24"/>
        </w:rPr>
        <w:t xml:space="preserve">a, 3, b[5] </w:t>
      </w:r>
      <w:r w:rsidR="00CE7FAF">
        <w:rPr>
          <w:rFonts w:ascii="Times New Roman" w:eastAsia="細明體" w:hAnsi="Times New Roman" w:hint="eastAsia"/>
          <w:color w:val="000000"/>
          <w:kern w:val="0"/>
          <w:szCs w:val="24"/>
        </w:rPr>
        <w:t>這樣的基本元素</w:t>
      </w:r>
      <w:r w:rsidR="00212B40" w:rsidRPr="001342D3">
        <w:rPr>
          <w:rFonts w:ascii="Times New Roman" w:eastAsia="細明體" w:hAnsi="Times New Roman"/>
          <w:color w:val="000000"/>
          <w:kern w:val="0"/>
          <w:szCs w:val="24"/>
        </w:rPr>
        <w:t>。</w:t>
      </w:r>
    </w:p>
    <w:p w:rsidR="003F0355" w:rsidRPr="001342D3" w:rsidRDefault="003F0355" w:rsidP="003F0355">
      <w:pPr>
        <w:rPr>
          <w:rFonts w:ascii="Times New Roman" w:hAnsi="Times New Roman"/>
        </w:rPr>
      </w:pPr>
    </w:p>
    <w:p w:rsidR="00B372F9" w:rsidRPr="00A9356B" w:rsidRDefault="00B372F9" w:rsidP="00B372F9">
      <w:pPr>
        <w:rPr>
          <w:rFonts w:ascii="Times New Roman" w:hAnsi="Times New Roman"/>
          <w:b/>
        </w:rPr>
      </w:pPr>
      <w:r w:rsidRPr="00A9356B">
        <w:rPr>
          <w:rFonts w:ascii="Times New Roman" w:hAnsi="Times New Roman"/>
          <w:b/>
        </w:rPr>
        <w:t>循序結構</w:t>
      </w:r>
    </w:p>
    <w:p w:rsidR="00EE57D7" w:rsidRPr="001342D3" w:rsidRDefault="00EE57D7" w:rsidP="00B372F9">
      <w:pPr>
        <w:rPr>
          <w:rFonts w:ascii="Times New Roman" w:hAnsi="Times New Roman"/>
        </w:rPr>
      </w:pPr>
    </w:p>
    <w:p w:rsidR="00EE57D7" w:rsidRPr="001342D3" w:rsidRDefault="00EE57D7" w:rsidP="00B372F9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 xml:space="preserve">C </w:t>
      </w:r>
      <w:r w:rsidRPr="001342D3">
        <w:rPr>
          <w:rFonts w:ascii="Times New Roman" w:hAnsi="Times New Roman"/>
        </w:rPr>
        <w:t>語言中的指定敘述，透過分號</w:t>
      </w:r>
      <w:r w:rsidRPr="001342D3">
        <w:rPr>
          <w:rFonts w:ascii="Times New Roman" w:hAnsi="Times New Roman"/>
        </w:rPr>
        <w:t xml:space="preserve"> “;” </w:t>
      </w:r>
      <w:r w:rsidRPr="001342D3">
        <w:rPr>
          <w:rFonts w:ascii="Times New Roman" w:hAnsi="Times New Roman"/>
        </w:rPr>
        <w:t>串聯起來，形成循序結構，像是</w:t>
      </w:r>
      <w:r w:rsidRPr="001342D3">
        <w:rPr>
          <w:rFonts w:ascii="Times New Roman" w:hAnsi="Times New Roman"/>
        </w:rPr>
        <w:t xml:space="preserve"> i=1; x=f(3); t=a; a=b; b=t; </w:t>
      </w:r>
      <w:r w:rsidRPr="001342D3">
        <w:rPr>
          <w:rFonts w:ascii="Times New Roman" w:hAnsi="Times New Roman"/>
        </w:rPr>
        <w:t>這樣連續的指定敘述，形成更大的單元，這些單元會一個接著一個執行，以下的</w:t>
      </w:r>
      <w:r w:rsidRPr="001342D3">
        <w:rPr>
          <w:rFonts w:ascii="Times New Roman" w:hAnsi="Times New Roman"/>
        </w:rPr>
        <w:t xml:space="preserve"> seq_exp </w:t>
      </w:r>
      <w:r w:rsidRPr="001342D3">
        <w:rPr>
          <w:rFonts w:ascii="Times New Roman" w:hAnsi="Times New Roman"/>
        </w:rPr>
        <w:t>就是</w:t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語言循序結構的主要語法。</w:t>
      </w:r>
    </w:p>
    <w:p w:rsidR="00EE57D7" w:rsidRPr="001342D3" w:rsidRDefault="00EE57D7" w:rsidP="00B372F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62"/>
        <w:gridCol w:w="2300"/>
      </w:tblGrid>
      <w:tr w:rsidR="00332BDE" w:rsidRPr="001342D3" w:rsidTr="00614DB2">
        <w:tc>
          <w:tcPr>
            <w:tcW w:w="6062" w:type="dxa"/>
          </w:tcPr>
          <w:p w:rsidR="00332BDE" w:rsidRPr="001342D3" w:rsidRDefault="00332BDE" w:rsidP="002C195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 w:hAns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 w:hAns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 w:hAnsi="Times New Roman"/>
              </w:rPr>
              <w:t>循序結構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2300" w:type="dxa"/>
          </w:tcPr>
          <w:p w:rsidR="00332BDE" w:rsidRPr="001342D3" w:rsidRDefault="00332BDE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說明</w:t>
            </w:r>
          </w:p>
        </w:tc>
      </w:tr>
      <w:tr w:rsidR="00332BDE" w:rsidRPr="001342D3" w:rsidTr="00614DB2">
        <w:tc>
          <w:tcPr>
            <w:tcW w:w="6062" w:type="dxa"/>
          </w:tcPr>
          <w:p w:rsidR="00332BDE" w:rsidRPr="001342D3" w:rsidRDefault="00332BDE" w:rsidP="00332BDE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seq</w:t>
            </w:r>
            <w:r w:rsidR="00353DF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exp</w:t>
            </w:r>
          </w:p>
          <w:p w:rsidR="00332BDE" w:rsidRPr="001342D3" w:rsidRDefault="00332BDE" w:rsidP="00C5686B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seq</w:t>
            </w:r>
            <w:r w:rsidR="00353DF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 xml:space="preserve">exp </w:t>
            </w:r>
            <w:r w:rsidR="001342D3">
              <w:rPr>
                <w:rFonts w:ascii="Times New Roman" w:hAnsi="Times New Roman"/>
              </w:rPr>
              <w:t>=</w:t>
            </w:r>
            <w:r w:rsidRPr="001342D3">
              <w:rPr>
                <w:rFonts w:ascii="Times New Roman" w:hAnsi="Times New Roman"/>
              </w:rPr>
              <w:t xml:space="preserve"> assign</w:t>
            </w:r>
            <w:r w:rsidR="00353DF7" w:rsidRPr="001342D3">
              <w:rPr>
                <w:rFonts w:ascii="Times New Roman" w:hAnsi="Times New Roman"/>
              </w:rPr>
              <w:t xml:space="preserve">_exp </w:t>
            </w:r>
            <w:r w:rsidR="00DC548A">
              <w:rPr>
                <w:rFonts w:ascii="Times New Roman" w:hAnsi="Times New Roman"/>
              </w:rPr>
              <w:t>(</w:t>
            </w:r>
            <w:r w:rsidRPr="001342D3">
              <w:rPr>
                <w:rFonts w:ascii="Times New Roman" w:hAnsi="Times New Roman"/>
              </w:rPr>
              <w:t>seq</w:t>
            </w:r>
            <w:r w:rsidR="00353DF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op assign</w:t>
            </w:r>
            <w:r w:rsidR="00353DF7" w:rsidRPr="001342D3">
              <w:rPr>
                <w:rFonts w:ascii="Times New Roman" w:hAnsi="Times New Roman"/>
              </w:rPr>
              <w:t>_</w:t>
            </w:r>
            <w:r w:rsidRPr="001342D3">
              <w:rPr>
                <w:rFonts w:ascii="Times New Roman" w:hAnsi="Times New Roman"/>
              </w:rPr>
              <w:t>exp</w:t>
            </w:r>
            <w:r w:rsidR="00DC548A">
              <w:rPr>
                <w:rFonts w:ascii="Times New Roman" w:hAnsi="Times New Roman"/>
              </w:rPr>
              <w:t>)*</w:t>
            </w:r>
          </w:p>
        </w:tc>
        <w:tc>
          <w:tcPr>
            <w:tcW w:w="2300" w:type="dxa"/>
          </w:tcPr>
          <w:p w:rsidR="00332BDE" w:rsidRPr="001342D3" w:rsidRDefault="00332BDE" w:rsidP="00332BDE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循序結構</w:t>
            </w:r>
          </w:p>
          <w:p w:rsidR="00EE57D7" w:rsidRPr="001342D3" w:rsidRDefault="00EE57D7" w:rsidP="00332BDE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a = b; b = t;</w:t>
            </w:r>
          </w:p>
        </w:tc>
      </w:tr>
    </w:tbl>
    <w:p w:rsidR="00B372F9" w:rsidRPr="001342D3" w:rsidRDefault="00B372F9" w:rsidP="00B372F9">
      <w:pPr>
        <w:pStyle w:val="a8"/>
        <w:jc w:val="center"/>
        <w:rPr>
          <w:rFonts w:ascii="Times New Roman" w:hAnsi="Times New Roman"/>
        </w:rPr>
      </w:pPr>
      <w:r w:rsidRPr="001342D3">
        <w:rPr>
          <w:rFonts w:ascii="Times New Roman" w:hAns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 w:hAns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13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 xml:space="preserve"> C </w:t>
      </w:r>
      <w:r w:rsidR="007B0984" w:rsidRPr="001342D3">
        <w:rPr>
          <w:rFonts w:ascii="Times New Roman" w:hAnsi="Times New Roman"/>
        </w:rPr>
        <w:t>語言循序</w:t>
      </w:r>
      <w:r w:rsidRPr="001342D3">
        <w:rPr>
          <w:rFonts w:ascii="Times New Roman" w:hAnsi="Times New Roman"/>
        </w:rPr>
        <w:t>結構的語法</w:t>
      </w:r>
    </w:p>
    <w:p w:rsidR="00B372F9" w:rsidRPr="001342D3" w:rsidRDefault="00B372F9" w:rsidP="0016762B">
      <w:pPr>
        <w:rPr>
          <w:rFonts w:ascii="Times New Roman" w:hAnsi="Times New Roman"/>
        </w:rPr>
      </w:pPr>
    </w:p>
    <w:p w:rsidR="00B372F9" w:rsidRPr="00A9356B" w:rsidRDefault="00B372F9" w:rsidP="00B372F9">
      <w:pPr>
        <w:rPr>
          <w:rFonts w:ascii="Times New Roman" w:hAnsi="Times New Roman"/>
          <w:b/>
        </w:rPr>
      </w:pPr>
      <w:r w:rsidRPr="00A9356B">
        <w:rPr>
          <w:rFonts w:ascii="Times New Roman" w:hAnsi="Times New Roman"/>
          <w:b/>
        </w:rPr>
        <w:t>分支結構</w:t>
      </w:r>
    </w:p>
    <w:p w:rsidR="00EE57D7" w:rsidRPr="001342D3" w:rsidRDefault="00EE57D7" w:rsidP="00B372F9">
      <w:pPr>
        <w:rPr>
          <w:rFonts w:ascii="Times New Roman" w:hAnsi="Times New Roman"/>
        </w:rPr>
      </w:pPr>
    </w:p>
    <w:p w:rsidR="00EE57D7" w:rsidRPr="001342D3" w:rsidRDefault="00EE57D7" w:rsidP="00B372F9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 xml:space="preserve">C </w:t>
      </w:r>
      <w:r w:rsidRPr="001342D3">
        <w:rPr>
          <w:rFonts w:ascii="Times New Roman" w:hAnsi="Times New Roman"/>
        </w:rPr>
        <w:t>語言包含</w:t>
      </w:r>
      <w:r w:rsidRPr="001342D3">
        <w:rPr>
          <w:rFonts w:ascii="Times New Roman" w:hAnsi="Times New Roman"/>
        </w:rPr>
        <w:t xml:space="preserve"> if </w:t>
      </w:r>
      <w:r w:rsidRPr="001342D3">
        <w:rPr>
          <w:rFonts w:ascii="Times New Roman" w:hAnsi="Times New Roman"/>
        </w:rPr>
        <w:t>與</w:t>
      </w:r>
      <w:r w:rsidRPr="001342D3">
        <w:rPr>
          <w:rFonts w:ascii="Times New Roman" w:hAnsi="Times New Roman"/>
        </w:rPr>
        <w:t xml:space="preserve"> switch </w:t>
      </w:r>
      <w:r w:rsidRPr="001342D3">
        <w:rPr>
          <w:rFonts w:ascii="Times New Roman" w:hAnsi="Times New Roman"/>
        </w:rPr>
        <w:t>等兩種分支指令，</w:t>
      </w:r>
      <w:r w:rsidR="000B4BF5" w:rsidRPr="001342D3">
        <w:rPr>
          <w:rFonts w:ascii="Times New Roman" w:hAnsi="Times New Roman"/>
        </w:rPr>
        <w:t xml:space="preserve">if </w:t>
      </w:r>
      <w:r w:rsidR="000B4BF5" w:rsidRPr="001342D3">
        <w:rPr>
          <w:rFonts w:ascii="Times New Roman" w:hAnsi="Times New Roman"/>
        </w:rPr>
        <w:t>指令較為簡單，像是</w:t>
      </w:r>
      <w:r w:rsidR="000B4BF5" w:rsidRPr="001342D3">
        <w:rPr>
          <w:rFonts w:ascii="Times New Roman" w:hAnsi="Times New Roman"/>
        </w:rPr>
        <w:t xml:space="preserve"> if (i</w:t>
      </w:r>
      <w:ins w:id="37" w:author="ccc" w:date="2010-06-15T09:01:00Z">
        <w:r w:rsidR="009D1014">
          <w:rPr>
            <w:rFonts w:ascii="Times New Roman" w:hAnsi="Times New Roman" w:hint="eastAsia"/>
          </w:rPr>
          <w:t>&gt;</w:t>
        </w:r>
      </w:ins>
      <w:r w:rsidR="000B4BF5" w:rsidRPr="001342D3">
        <w:rPr>
          <w:rFonts w:ascii="Times New Roman" w:hAnsi="Times New Roman"/>
        </w:rPr>
        <w:t xml:space="preserve">0) x=i; </w:t>
      </w:r>
      <w:r w:rsidR="000B4BF5" w:rsidRPr="001342D3">
        <w:rPr>
          <w:rFonts w:ascii="Times New Roman" w:hAnsi="Times New Roman"/>
        </w:rPr>
        <w:t>這樣的指令就是一個簡單的範例，</w:t>
      </w:r>
      <w:r w:rsidRPr="001342D3">
        <w:rPr>
          <w:rFonts w:ascii="Times New Roman" w:hAnsi="Times New Roman"/>
        </w:rPr>
        <w:t xml:space="preserve">if </w:t>
      </w:r>
      <w:r w:rsidRPr="001342D3">
        <w:rPr>
          <w:rFonts w:ascii="Times New Roman" w:hAnsi="Times New Roman"/>
        </w:rPr>
        <w:t>指令</w:t>
      </w:r>
      <w:r w:rsidR="000B4BF5" w:rsidRPr="001342D3">
        <w:rPr>
          <w:rFonts w:ascii="Times New Roman" w:hAnsi="Times New Roman"/>
        </w:rPr>
        <w:t>還</w:t>
      </w:r>
      <w:r w:rsidRPr="001342D3">
        <w:rPr>
          <w:rFonts w:ascii="Times New Roman" w:hAnsi="Times New Roman"/>
        </w:rPr>
        <w:t>可以跟著</w:t>
      </w:r>
      <w:r w:rsidRPr="001342D3">
        <w:rPr>
          <w:rFonts w:ascii="Times New Roman" w:hAnsi="Times New Roman"/>
        </w:rPr>
        <w:t xml:space="preserve"> else</w:t>
      </w:r>
      <w:r w:rsidRPr="001342D3">
        <w:rPr>
          <w:rFonts w:ascii="Times New Roman" w:hAnsi="Times New Roman"/>
        </w:rPr>
        <w:t>，</w:t>
      </w:r>
      <w:r w:rsidR="000B4BF5" w:rsidRPr="001342D3">
        <w:rPr>
          <w:rFonts w:ascii="Times New Roman" w:hAnsi="Times New Roman"/>
        </w:rPr>
        <w:t>形成像</w:t>
      </w:r>
      <w:r w:rsidR="000B4BF5" w:rsidRPr="001342D3">
        <w:rPr>
          <w:rFonts w:ascii="Times New Roman" w:hAnsi="Times New Roman"/>
        </w:rPr>
        <w:t xml:space="preserve"> if(a</w:t>
      </w:r>
      <w:ins w:id="38" w:author="ccc" w:date="2010-06-15T09:01:00Z">
        <w:r w:rsidR="009D1014">
          <w:rPr>
            <w:rFonts w:ascii="Times New Roman" w:hAnsi="Times New Roman" w:hint="eastAsia"/>
          </w:rPr>
          <w:t>&gt;</w:t>
        </w:r>
      </w:ins>
      <w:r w:rsidR="000B4BF5" w:rsidRPr="001342D3">
        <w:rPr>
          <w:rFonts w:ascii="Times New Roman" w:hAnsi="Times New Roman"/>
        </w:rPr>
        <w:t xml:space="preserve">b) x=a; else x=b; </w:t>
      </w:r>
      <w:r w:rsidR="000B4BF5" w:rsidRPr="001342D3">
        <w:rPr>
          <w:rFonts w:ascii="Times New Roman" w:hAnsi="Times New Roman"/>
        </w:rPr>
        <w:t>這樣的結構。</w:t>
      </w:r>
      <w:r w:rsidRPr="001342D3">
        <w:rPr>
          <w:rFonts w:ascii="Times New Roman" w:hAnsi="Times New Roman"/>
        </w:rPr>
        <w:t>而</w:t>
      </w:r>
      <w:r w:rsidRPr="001342D3">
        <w:rPr>
          <w:rFonts w:ascii="Times New Roman" w:hAnsi="Times New Roman"/>
        </w:rPr>
        <w:t xml:space="preserve">switch </w:t>
      </w:r>
      <w:r w:rsidRPr="001342D3">
        <w:rPr>
          <w:rFonts w:ascii="Times New Roman" w:hAnsi="Times New Roman"/>
        </w:rPr>
        <w:t>指令則用在多重分支結構上，</w:t>
      </w:r>
      <w:r w:rsidR="000B4BF5" w:rsidRPr="001342D3">
        <w:rPr>
          <w:rFonts w:ascii="Times New Roman" w:hAnsi="Times New Roman"/>
        </w:rPr>
        <w:t>像是</w:t>
      </w:r>
      <w:r w:rsidR="000B4BF5" w:rsidRPr="001342D3">
        <w:rPr>
          <w:rFonts w:ascii="Times New Roman" w:hAnsi="Times New Roman"/>
        </w:rPr>
        <w:t xml:space="preserve"> switch (c) </w:t>
      </w:r>
      <w:r w:rsidR="00C5686B">
        <w:rPr>
          <w:rFonts w:ascii="Times New Roman" w:hAnsi="Times New Roman" w:hint="eastAsia"/>
        </w:rPr>
        <w:t>{</w:t>
      </w:r>
      <w:r w:rsidR="000B4BF5" w:rsidRPr="001342D3">
        <w:rPr>
          <w:rFonts w:ascii="Times New Roman" w:hAnsi="Times New Roman"/>
        </w:rPr>
        <w:t xml:space="preserve"> case 'a': x+=a; case 'b': x+=b; default</w:t>
      </w:r>
      <w:r w:rsidR="007C1E8D" w:rsidRPr="001342D3">
        <w:rPr>
          <w:rFonts w:ascii="Times New Roman" w:hAnsi="Times New Roman"/>
        </w:rPr>
        <w:t>:</w:t>
      </w:r>
      <w:r w:rsidR="000B4BF5" w:rsidRPr="001342D3">
        <w:rPr>
          <w:rFonts w:ascii="Times New Roman" w:hAnsi="Times New Roman"/>
        </w:rPr>
        <w:t xml:space="preserve"> x+=c; </w:t>
      </w:r>
      <w:r w:rsidR="00C5686B">
        <w:rPr>
          <w:rFonts w:ascii="Times New Roman" w:hAnsi="Times New Roman" w:hint="eastAsia"/>
        </w:rPr>
        <w:t>}</w:t>
      </w:r>
      <w:r w:rsidR="00181417" w:rsidRPr="001342D3">
        <w:rPr>
          <w:rFonts w:ascii="Times New Roman" w:hAnsi="Times New Roman"/>
        </w:rPr>
        <w:t xml:space="preserve"> </w:t>
      </w:r>
      <w:r w:rsidR="00181417" w:rsidRPr="001342D3">
        <w:rPr>
          <w:rFonts w:ascii="Times New Roman" w:hAnsi="Times New Roman"/>
        </w:rPr>
        <w:t>這樣的範例，就是一個多重分支的例子。</w:t>
      </w:r>
    </w:p>
    <w:p w:rsidR="00EE57D7" w:rsidRPr="001342D3" w:rsidRDefault="00EE57D7" w:rsidP="00B372F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62"/>
        <w:gridCol w:w="2300"/>
      </w:tblGrid>
      <w:tr w:rsidR="004B5C2B" w:rsidRPr="001342D3" w:rsidTr="008F2B25">
        <w:tc>
          <w:tcPr>
            <w:tcW w:w="6062" w:type="dxa"/>
          </w:tcPr>
          <w:p w:rsidR="004B5C2B" w:rsidRPr="001342D3" w:rsidRDefault="004B5C2B" w:rsidP="002C195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 w:hAns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 w:hAns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 w:hAnsi="Times New Roman"/>
              </w:rPr>
              <w:t>分支結構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2300" w:type="dxa"/>
          </w:tcPr>
          <w:p w:rsidR="004B5C2B" w:rsidRPr="001342D3" w:rsidRDefault="004B5C2B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說明</w:t>
            </w:r>
          </w:p>
        </w:tc>
      </w:tr>
      <w:tr w:rsidR="004B5C2B" w:rsidRPr="001342D3" w:rsidTr="008F2B25">
        <w:tc>
          <w:tcPr>
            <w:tcW w:w="6062" w:type="dxa"/>
          </w:tcPr>
          <w:p w:rsidR="00EE57D7" w:rsidRPr="001342D3" w:rsidRDefault="004B5C2B" w:rsidP="0013088C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sel_stat </w:t>
            </w:r>
          </w:p>
          <w:p w:rsidR="004B5C2B" w:rsidRPr="001342D3" w:rsidRDefault="001342D3" w:rsidP="00C568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w:r w:rsidR="004B5C2B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4B5C2B" w:rsidRPr="001342D3">
              <w:rPr>
                <w:rFonts w:ascii="Times New Roman" w:hAnsi="Times New Roman"/>
              </w:rPr>
              <w:t>if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4B5C2B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4B5C2B" w:rsidRPr="001342D3">
              <w:rPr>
                <w:rFonts w:ascii="Times New Roman" w:hAnsi="Times New Roman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4B5C2B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4B5C2B" w:rsidRPr="001342D3">
              <w:rPr>
                <w:rFonts w:ascii="Times New Roman" w:hAnsi="Times New Roman"/>
              </w:rPr>
              <w:t>)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4B5C2B" w:rsidRPr="001342D3">
              <w:rPr>
                <w:rFonts w:ascii="Times New Roman" w:hAnsi="Times New Roman"/>
              </w:rPr>
              <w:t xml:space="preserve"> stat</w:t>
            </w:r>
            <w:r w:rsidR="00C5686B">
              <w:rPr>
                <w:rFonts w:ascii="Times New Roman" w:hAnsi="Times New Roman" w:hint="eastAsia"/>
              </w:rPr>
              <w:t xml:space="preserve"> 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>
              <w:rPr>
                <w:rFonts w:ascii="Times New Roman" w:hAnsi="Times New Roman" w:hint="eastAsia"/>
              </w:rPr>
              <w:t>else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>
              <w:rPr>
                <w:rFonts w:ascii="Times New Roman" w:hAnsi="Times New Roman" w:hint="eastAsia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 w:rsidRPr="001342D3">
              <w:rPr>
                <w:rFonts w:ascii="Times New Roman" w:hAnsi="Times New Roman"/>
              </w:rPr>
              <w:t>if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 w:rsidRPr="001342D3">
              <w:rPr>
                <w:rFonts w:ascii="Times New Roman" w:hAnsi="Times New Roman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 w:rsidRPr="001342D3">
              <w:rPr>
                <w:rFonts w:ascii="Times New Roman" w:hAnsi="Times New Roman"/>
              </w:rPr>
              <w:t>)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 w:rsidRPr="001342D3">
              <w:rPr>
                <w:rFonts w:ascii="Times New Roman" w:hAnsi="Times New Roman"/>
              </w:rPr>
              <w:t xml:space="preserve"> stat</w:t>
            </w:r>
            <w:r w:rsidR="00C5686B">
              <w:rPr>
                <w:rFonts w:ascii="Times New Roman" w:hAnsi="Times New Roman" w:hint="eastAsia"/>
              </w:rPr>
              <w:t xml:space="preserve">)* </w:t>
            </w:r>
            <w:r w:rsidR="00D2657A">
              <w:rPr>
                <w:rFonts w:ascii="Times New Roman" w:hAnsi="Times New Roman" w:hint="eastAsia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>
              <w:rPr>
                <w:rFonts w:ascii="Times New Roman" w:hAnsi="Times New Roman" w:hint="eastAsia"/>
              </w:rPr>
              <w:t>else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C5686B">
              <w:rPr>
                <w:rFonts w:ascii="Times New Roman" w:hAnsi="Times New Roman" w:hint="eastAsia"/>
              </w:rPr>
              <w:t xml:space="preserve"> stat</w:t>
            </w:r>
            <w:r w:rsidR="00D2657A">
              <w:rPr>
                <w:rFonts w:ascii="Times New Roman" w:hAnsi="Times New Roman" w:hint="eastAsia"/>
              </w:rPr>
              <w:t>)</w:t>
            </w:r>
            <w:r w:rsidR="00CC7D90">
              <w:rPr>
                <w:rFonts w:ascii="Times New Roman" w:hAnsi="Times New Roman" w:hint="eastAsia"/>
              </w:rPr>
              <w:t>?</w:t>
            </w:r>
            <w:r w:rsidR="004B5C2B" w:rsidRPr="001342D3">
              <w:rPr>
                <w:rFonts w:ascii="Times New Roman" w:hAnsi="Times New Roman"/>
              </w:rPr>
              <w:br/>
            </w:r>
            <w:r w:rsidR="00EE57D7" w:rsidRPr="001342D3">
              <w:rPr>
                <w:rFonts w:ascii="Times New Roman" w:hAnsi="Times New Roman"/>
              </w:rPr>
              <w:t xml:space="preserve">  </w:t>
            </w:r>
            <w:r w:rsidR="004B5C2B" w:rsidRPr="001342D3">
              <w:rPr>
                <w:rFonts w:ascii="Times New Roman" w:hAnsi="Times New Roman"/>
              </w:rPr>
              <w:t>| switch ( exp ) stat</w:t>
            </w:r>
          </w:p>
        </w:tc>
        <w:tc>
          <w:tcPr>
            <w:tcW w:w="2300" w:type="dxa"/>
          </w:tcPr>
          <w:p w:rsidR="004B5C2B" w:rsidRPr="001342D3" w:rsidRDefault="00A1226A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分支</w:t>
            </w:r>
            <w:r w:rsidR="004B5C2B" w:rsidRPr="001342D3">
              <w:rPr>
                <w:rFonts w:ascii="Times New Roman" w:hAnsi="Times New Roman"/>
              </w:rPr>
              <w:t>結構</w:t>
            </w:r>
          </w:p>
          <w:p w:rsidR="00EE57D7" w:rsidRPr="001342D3" w:rsidRDefault="00C5686B" w:rsidP="008F2B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</w:t>
            </w:r>
            <w:r w:rsidR="00EE57D7" w:rsidRPr="001342D3">
              <w:rPr>
                <w:rFonts w:ascii="Times New Roman" w:hAnsi="Times New Roman"/>
              </w:rPr>
              <w:t>f (ab) x=a; else x=b;</w:t>
            </w:r>
          </w:p>
          <w:p w:rsidR="00EE57D7" w:rsidRPr="001342D3" w:rsidRDefault="00EE57D7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switch </w:t>
            </w:r>
            <w:r w:rsidR="000B4BF5" w:rsidRPr="001342D3">
              <w:rPr>
                <w:rFonts w:ascii="Times New Roman" w:hAnsi="Times New Roman"/>
              </w:rPr>
              <w:t>(c</w:t>
            </w:r>
            <w:r w:rsidRPr="001342D3">
              <w:rPr>
                <w:rFonts w:ascii="Times New Roman" w:hAnsi="Times New Roman"/>
              </w:rPr>
              <w:t xml:space="preserve">) </w:t>
            </w:r>
            <w:r w:rsidR="00C5686B">
              <w:rPr>
                <w:rFonts w:ascii="Times New Roman" w:hAnsi="Times New Roman" w:hint="eastAsia"/>
              </w:rPr>
              <w:t>{</w:t>
            </w:r>
            <w:r w:rsidRPr="001342D3">
              <w:rPr>
                <w:rFonts w:ascii="Times New Roman" w:hAnsi="Times New Roman"/>
              </w:rPr>
              <w:t>…</w:t>
            </w:r>
            <w:r w:rsidR="00C5686B">
              <w:rPr>
                <w:rFonts w:ascii="Times New Roman" w:hAnsi="Times New Roman" w:hint="eastAsia"/>
              </w:rPr>
              <w:t>}</w:t>
            </w:r>
          </w:p>
        </w:tc>
      </w:tr>
    </w:tbl>
    <w:p w:rsidR="00B372F9" w:rsidRPr="001342D3" w:rsidRDefault="00B372F9" w:rsidP="00B372F9">
      <w:pPr>
        <w:pStyle w:val="a8"/>
        <w:jc w:val="center"/>
        <w:rPr>
          <w:rFonts w:ascii="Times New Roman" w:hAnsi="Times New Roman"/>
        </w:rPr>
      </w:pPr>
      <w:r w:rsidRPr="001342D3">
        <w:rPr>
          <w:rFonts w:ascii="Times New Roman" w:hAns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 w:hAns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14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</w:t>
      </w:r>
      <w:r w:rsidR="007B0984" w:rsidRPr="001342D3">
        <w:rPr>
          <w:rFonts w:ascii="Times New Roman" w:hAnsi="Times New Roman"/>
        </w:rPr>
        <w:t>分支</w:t>
      </w:r>
      <w:r w:rsidRPr="001342D3">
        <w:rPr>
          <w:rFonts w:ascii="Times New Roman" w:hAnsi="Times New Roman"/>
        </w:rPr>
        <w:t>結構的語法</w:t>
      </w:r>
    </w:p>
    <w:p w:rsidR="00B372F9" w:rsidRPr="001342D3" w:rsidRDefault="00B372F9" w:rsidP="0016762B">
      <w:pPr>
        <w:rPr>
          <w:rFonts w:ascii="Times New Roman" w:hAnsi="Times New Roman"/>
        </w:rPr>
      </w:pPr>
    </w:p>
    <w:p w:rsidR="00B372F9" w:rsidRPr="00A9356B" w:rsidRDefault="00B372F9" w:rsidP="00B372F9">
      <w:pPr>
        <w:rPr>
          <w:rFonts w:ascii="Times New Roman" w:hAnsi="Times New Roman"/>
          <w:b/>
        </w:rPr>
      </w:pPr>
      <w:r w:rsidRPr="00A9356B">
        <w:rPr>
          <w:rFonts w:ascii="Times New Roman" w:hAnsi="Times New Roman"/>
          <w:b/>
        </w:rPr>
        <w:t>迴圈結構</w:t>
      </w:r>
    </w:p>
    <w:p w:rsidR="0013088C" w:rsidRPr="001342D3" w:rsidRDefault="0013088C" w:rsidP="0013088C">
      <w:pPr>
        <w:rPr>
          <w:rFonts w:ascii="Times New Roman" w:hAnsi="Times New Roman"/>
        </w:rPr>
      </w:pPr>
    </w:p>
    <w:p w:rsidR="003851F8" w:rsidRPr="001342D3" w:rsidRDefault="003851F8" w:rsidP="0013088C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 xml:space="preserve">C </w:t>
      </w:r>
      <w:r w:rsidRPr="001342D3">
        <w:rPr>
          <w:rFonts w:ascii="Times New Roman" w:hAnsi="Times New Roman"/>
        </w:rPr>
        <w:t>語言的迴圈結構包含</w:t>
      </w:r>
      <w:r w:rsidRPr="001342D3">
        <w:rPr>
          <w:rFonts w:ascii="Times New Roman" w:hAnsi="Times New Roman"/>
        </w:rPr>
        <w:t xml:space="preserve"> while, do while </w:t>
      </w:r>
      <w:r w:rsidRPr="001342D3">
        <w:rPr>
          <w:rFonts w:ascii="Times New Roman" w:hAnsi="Times New Roman"/>
        </w:rPr>
        <w:t>與</w:t>
      </w:r>
      <w:r w:rsidRPr="001342D3">
        <w:rPr>
          <w:rFonts w:ascii="Times New Roman" w:hAnsi="Times New Roman"/>
        </w:rPr>
        <w:t xml:space="preserve"> for </w:t>
      </w:r>
      <w:r w:rsidRPr="001342D3">
        <w:rPr>
          <w:rFonts w:ascii="Times New Roman" w:hAnsi="Times New Roman"/>
        </w:rPr>
        <w:t>迴圈等三種，</w:t>
      </w:r>
      <w:r w:rsidR="004A7D68" w:rsidRPr="001342D3">
        <w:rPr>
          <w:rFonts w:ascii="Times New Roman" w:hAnsi="Times New Roman"/>
        </w:rPr>
        <w:t>所有迴圈結構都是透過某種判斷式</w:t>
      </w:r>
      <w:r w:rsidR="004A7D68" w:rsidRPr="001342D3">
        <w:rPr>
          <w:rFonts w:ascii="Times New Roman" w:hAnsi="Times New Roman"/>
        </w:rPr>
        <w:t xml:space="preserve"> exp </w:t>
      </w:r>
      <w:r w:rsidR="004A7D68" w:rsidRPr="001342D3">
        <w:rPr>
          <w:rFonts w:ascii="Times New Roman" w:hAnsi="Times New Roman"/>
        </w:rPr>
        <w:t>決定是否要跳離迴圈，而其執行的內容則都是某種陳述式</w:t>
      </w:r>
      <w:r w:rsidR="004A7D68" w:rsidRPr="001342D3">
        <w:rPr>
          <w:rFonts w:ascii="Times New Roman" w:hAnsi="Times New Roman"/>
        </w:rPr>
        <w:t xml:space="preserve"> stat</w:t>
      </w:r>
      <w:r w:rsidR="004A7D68" w:rsidRPr="001342D3">
        <w:rPr>
          <w:rFonts w:ascii="Times New Roman" w:hAnsi="Times New Roman"/>
        </w:rPr>
        <w:t>。</w:t>
      </w:r>
    </w:p>
    <w:p w:rsidR="003851F8" w:rsidRPr="001342D3" w:rsidRDefault="003851F8" w:rsidP="0013088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62"/>
        <w:gridCol w:w="2300"/>
      </w:tblGrid>
      <w:tr w:rsidR="0013088C" w:rsidRPr="001342D3" w:rsidTr="008F2B25">
        <w:tc>
          <w:tcPr>
            <w:tcW w:w="6062" w:type="dxa"/>
          </w:tcPr>
          <w:p w:rsidR="0013088C" w:rsidRPr="001342D3" w:rsidRDefault="0013088C" w:rsidP="002C195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 w:hAns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 w:hAns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 w:hAnsi="Times New Roman"/>
              </w:rPr>
              <w:t>迴圈結構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2300" w:type="dxa"/>
          </w:tcPr>
          <w:p w:rsidR="0013088C" w:rsidRPr="001342D3" w:rsidRDefault="0013088C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說明</w:t>
            </w:r>
          </w:p>
        </w:tc>
      </w:tr>
      <w:tr w:rsidR="0013088C" w:rsidRPr="001342D3" w:rsidTr="008F2B25">
        <w:tc>
          <w:tcPr>
            <w:tcW w:w="6062" w:type="dxa"/>
          </w:tcPr>
          <w:p w:rsidR="004A6451" w:rsidRPr="001342D3" w:rsidRDefault="0013088C" w:rsidP="0013088C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iter_stat </w:t>
            </w:r>
          </w:p>
          <w:p w:rsidR="0013088C" w:rsidRPr="001342D3" w:rsidRDefault="001342D3" w:rsidP="001308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w:r w:rsidR="0013088C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while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)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stat</w:t>
            </w:r>
          </w:p>
          <w:p w:rsidR="0013088C" w:rsidRPr="001342D3" w:rsidRDefault="004A6451" w:rsidP="0013088C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|</w:t>
            </w:r>
            <w:r w:rsidR="0013088C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do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stat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while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)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;</w:t>
            </w:r>
            <w:r w:rsidR="00C5686B" w:rsidRPr="00C5686B">
              <w:rPr>
                <w:rFonts w:ascii="Times New Roman" w:hAnsi="Times New Roman"/>
              </w:rPr>
              <w:t>'</w:t>
            </w:r>
          </w:p>
          <w:p w:rsidR="0013088C" w:rsidRPr="001342D3" w:rsidRDefault="004A6451" w:rsidP="0013088C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</w:t>
            </w:r>
            <w:r w:rsidR="0013088C" w:rsidRPr="001342D3">
              <w:rPr>
                <w:rFonts w:ascii="Times New Roman" w:hAnsi="Times New Roman"/>
              </w:rPr>
              <w:t xml:space="preserve">|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for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(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;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;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exp 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>)</w:t>
            </w:r>
            <w:r w:rsidR="00C5686B" w:rsidRPr="00C5686B">
              <w:rPr>
                <w:rFonts w:ascii="Times New Roman" w:hAnsi="Times New Roman"/>
              </w:rPr>
              <w:t>'</w:t>
            </w:r>
            <w:r w:rsidR="0013088C" w:rsidRPr="001342D3">
              <w:rPr>
                <w:rFonts w:ascii="Times New Roman" w:hAnsi="Times New Roman"/>
              </w:rPr>
              <w:t xml:space="preserve"> stat</w:t>
            </w:r>
          </w:p>
          <w:p w:rsidR="0013088C" w:rsidRPr="001342D3" w:rsidRDefault="0013088C" w:rsidP="0013088C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…</w:t>
            </w:r>
          </w:p>
        </w:tc>
        <w:tc>
          <w:tcPr>
            <w:tcW w:w="2300" w:type="dxa"/>
          </w:tcPr>
          <w:p w:rsidR="0013088C" w:rsidRPr="001342D3" w:rsidRDefault="000B4BF5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迴圈</w:t>
            </w:r>
            <w:r w:rsidR="0013088C" w:rsidRPr="001342D3">
              <w:rPr>
                <w:rFonts w:ascii="Times New Roman" w:hAnsi="Times New Roman"/>
              </w:rPr>
              <w:t>結構</w:t>
            </w:r>
          </w:p>
          <w:p w:rsidR="000B4BF5" w:rsidRPr="001342D3" w:rsidRDefault="003851F8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while </w:t>
            </w:r>
            <w:r w:rsidRPr="001342D3">
              <w:rPr>
                <w:rFonts w:ascii="Times New Roman" w:hAnsi="Times New Roman"/>
              </w:rPr>
              <w:t>迴圈</w:t>
            </w:r>
          </w:p>
          <w:p w:rsidR="003851F8" w:rsidRPr="001342D3" w:rsidRDefault="003851F8" w:rsidP="003851F8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do while </w:t>
            </w:r>
            <w:r w:rsidRPr="001342D3">
              <w:rPr>
                <w:rFonts w:ascii="Times New Roman" w:hAnsi="Times New Roman"/>
              </w:rPr>
              <w:t>迴圈</w:t>
            </w:r>
          </w:p>
          <w:p w:rsidR="003851F8" w:rsidRPr="001342D3" w:rsidRDefault="003851F8" w:rsidP="003851F8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  for </w:t>
            </w:r>
            <w:r w:rsidRPr="001342D3">
              <w:rPr>
                <w:rFonts w:ascii="Times New Roman" w:hAnsi="Times New Roman"/>
              </w:rPr>
              <w:t>迴圈</w:t>
            </w:r>
          </w:p>
          <w:p w:rsidR="003851F8" w:rsidRPr="001342D3" w:rsidRDefault="003851F8" w:rsidP="008F2B25">
            <w:pPr>
              <w:rPr>
                <w:rFonts w:ascii="Times New Roman" w:hAnsi="Times New Roman"/>
              </w:rPr>
            </w:pPr>
          </w:p>
        </w:tc>
      </w:tr>
    </w:tbl>
    <w:p w:rsidR="00B372F9" w:rsidRPr="001342D3" w:rsidRDefault="00B372F9" w:rsidP="00B372F9">
      <w:pPr>
        <w:pStyle w:val="a8"/>
        <w:jc w:val="center"/>
        <w:rPr>
          <w:rFonts w:ascii="Times New Roman" w:hAnsi="Times New Roman"/>
        </w:rPr>
      </w:pPr>
      <w:r w:rsidRPr="001342D3">
        <w:rPr>
          <w:rFonts w:ascii="Times New Roman" w:hAns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 w:hAns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15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</w:t>
      </w:r>
      <w:r w:rsidR="007B0984" w:rsidRPr="001342D3">
        <w:rPr>
          <w:rFonts w:ascii="Times New Roman" w:hAnsi="Times New Roman"/>
        </w:rPr>
        <w:t>迴圈</w:t>
      </w:r>
      <w:r w:rsidRPr="001342D3">
        <w:rPr>
          <w:rFonts w:ascii="Times New Roman" w:hAnsi="Times New Roman"/>
        </w:rPr>
        <w:t>結構的語法</w:t>
      </w:r>
    </w:p>
    <w:p w:rsidR="00B372F9" w:rsidRPr="001342D3" w:rsidRDefault="00B372F9" w:rsidP="0016762B">
      <w:pPr>
        <w:rPr>
          <w:rFonts w:ascii="Times New Roman" w:hAnsi="Times New Roman"/>
        </w:rPr>
      </w:pPr>
    </w:p>
    <w:p w:rsidR="00B372F9" w:rsidRPr="00A9356B" w:rsidRDefault="00B372F9" w:rsidP="00B372F9">
      <w:pPr>
        <w:rPr>
          <w:rFonts w:ascii="Times New Roman" w:hAnsi="Times New Roman"/>
          <w:b/>
        </w:rPr>
      </w:pPr>
      <w:r w:rsidRPr="00A9356B">
        <w:rPr>
          <w:rFonts w:ascii="Times New Roman" w:hAnsi="Times New Roman"/>
          <w:b/>
        </w:rPr>
        <w:lastRenderedPageBreak/>
        <w:t>函數結構</w:t>
      </w:r>
    </w:p>
    <w:p w:rsidR="004A7D68" w:rsidRPr="001342D3" w:rsidRDefault="004A7D68" w:rsidP="004A7D68">
      <w:pPr>
        <w:rPr>
          <w:rFonts w:ascii="Times New Roman" w:hAnsi="Times New Roman"/>
        </w:rPr>
      </w:pPr>
    </w:p>
    <w:p w:rsidR="00BB3A39" w:rsidRPr="001342D3" w:rsidRDefault="00BB3A39" w:rsidP="004A7D68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>由於</w:t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語言是一種強型態</w:t>
      </w:r>
      <w:r w:rsidRPr="001342D3">
        <w:rPr>
          <w:rFonts w:ascii="Times New Roman" w:hAnsi="Times New Roman"/>
        </w:rPr>
        <w:t xml:space="preserve"> (Strong Typed) </w:t>
      </w:r>
      <w:r w:rsidRPr="001342D3">
        <w:rPr>
          <w:rFonts w:ascii="Times New Roman" w:hAnsi="Times New Roman"/>
        </w:rPr>
        <w:t>的語言，所有的變數都必須宣告形態</w:t>
      </w:r>
      <w:r w:rsidR="004A7D68" w:rsidRPr="001342D3">
        <w:rPr>
          <w:rFonts w:ascii="Times New Roman" w:hAnsi="Times New Roman"/>
        </w:rPr>
        <w:t>，</w:t>
      </w:r>
      <w:r w:rsidRPr="001342D3">
        <w:rPr>
          <w:rFonts w:ascii="Times New Roman" w:hAnsi="Times New Roman"/>
        </w:rPr>
        <w:t>而且又包含指標、陣列、函數指標等較為複雜的形態，因此其函數結構的語法相對複雜，以下是</w:t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語言函數相關的</w:t>
      </w:r>
      <w:r w:rsidRPr="001342D3">
        <w:rPr>
          <w:rFonts w:ascii="Times New Roman" w:hAnsi="Times New Roman"/>
        </w:rPr>
        <w:t xml:space="preserve"> EBNF </w:t>
      </w:r>
      <w:r w:rsidRPr="001342D3">
        <w:rPr>
          <w:rFonts w:ascii="Times New Roman" w:hAnsi="Times New Roman"/>
        </w:rPr>
        <w:t>語法。</w:t>
      </w:r>
    </w:p>
    <w:p w:rsidR="00BB3A39" w:rsidRPr="001342D3" w:rsidRDefault="00BB3A39" w:rsidP="004A7D68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62"/>
        <w:gridCol w:w="2300"/>
      </w:tblGrid>
      <w:tr w:rsidR="00F03839" w:rsidRPr="001342D3" w:rsidTr="008F2B25">
        <w:tc>
          <w:tcPr>
            <w:tcW w:w="6062" w:type="dxa"/>
          </w:tcPr>
          <w:p w:rsidR="00F03839" w:rsidRPr="001342D3" w:rsidRDefault="00F03839" w:rsidP="002C1951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 xml:space="preserve">C </w:t>
            </w:r>
            <w:r w:rsidRPr="001342D3">
              <w:rPr>
                <w:rFonts w:ascii="Times New Roman" w:hAnsi="Times New Roman"/>
              </w:rPr>
              <w:t>語言的</w:t>
            </w:r>
            <w:r w:rsidRPr="001342D3">
              <w:rPr>
                <w:rFonts w:ascii="Times New Roman" w:hAnsi="Times New Roman"/>
              </w:rPr>
              <w:t xml:space="preserve"> EBNF </w:t>
            </w:r>
            <w:r w:rsidRPr="001342D3">
              <w:rPr>
                <w:rFonts w:ascii="Times New Roman" w:hAnsi="Times New Roman"/>
              </w:rPr>
              <w:t>語法</w:t>
            </w:r>
            <w:r w:rsidR="002C1951" w:rsidRPr="001342D3">
              <w:rPr>
                <w:rFonts w:ascii="Times New Roman" w:hAnsi="Times New Roman"/>
              </w:rPr>
              <w:t xml:space="preserve"> (</w:t>
            </w:r>
            <w:r w:rsidR="002C1951" w:rsidRPr="001342D3">
              <w:rPr>
                <w:rFonts w:ascii="Times New Roman" w:hAnsi="Times New Roman"/>
              </w:rPr>
              <w:t>函數結構</w:t>
            </w:r>
            <w:r w:rsidR="002C1951" w:rsidRPr="001342D3">
              <w:rPr>
                <w:rFonts w:ascii="Times New Roman" w:hAnsi="Times New Roman"/>
              </w:rPr>
              <w:t>)</w:t>
            </w:r>
          </w:p>
        </w:tc>
        <w:tc>
          <w:tcPr>
            <w:tcW w:w="2300" w:type="dxa"/>
          </w:tcPr>
          <w:p w:rsidR="00F03839" w:rsidRPr="001342D3" w:rsidRDefault="00F03839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說明</w:t>
            </w:r>
          </w:p>
        </w:tc>
      </w:tr>
      <w:tr w:rsidR="00F03839" w:rsidRPr="001342D3" w:rsidTr="008F2B25">
        <w:tc>
          <w:tcPr>
            <w:tcW w:w="6062" w:type="dxa"/>
          </w:tcPr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function_def </w:t>
            </w:r>
            <w:r w:rsidR="001342D3">
              <w:rPr>
                <w:rFonts w:ascii="Times New Roman" w:eastAsia="細明體" w:hAnsi="Times New Roman"/>
                <w:color w:val="000000"/>
                <w:kern w:val="0"/>
              </w:rPr>
              <w:t>=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decl_specs declarator 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decl_list 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compound_stat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  <w:szCs w:val="24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…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declarator </w:t>
            </w:r>
            <w:r w:rsidR="001342D3">
              <w:rPr>
                <w:rFonts w:ascii="Times New Roman" w:eastAsia="細明體" w:hAnsi="Times New Roman"/>
                <w:color w:val="000000"/>
                <w:kern w:val="0"/>
              </w:rPr>
              <w:t>=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pointer d_declarator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…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d_declarator </w:t>
            </w:r>
            <w:r w:rsidR="001342D3">
              <w:rPr>
                <w:rFonts w:ascii="Times New Roman" w:eastAsia="細明體" w:hAnsi="Times New Roman"/>
                <w:color w:val="000000"/>
                <w:kern w:val="0"/>
              </w:rPr>
              <w:t>=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id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declarator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)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d_declarator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[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const_exp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]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d_declarator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[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     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]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d_declarator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param_types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)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B16780" w:rsidRPr="001342D3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d_declarator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id_list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)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CC7D90" w:rsidRDefault="00B16780" w:rsidP="00B16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</w:rPr>
            </w:pP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| d_declarator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(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 xml:space="preserve">        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  <w:r w:rsidRPr="001342D3">
              <w:rPr>
                <w:rFonts w:ascii="Times New Roman" w:eastAsia="細明體" w:hAnsi="Times New Roman"/>
                <w:color w:val="000000"/>
                <w:kern w:val="0"/>
              </w:rPr>
              <w:t>)</w:t>
            </w:r>
            <w:r w:rsidR="00CC7D90" w:rsidRPr="00CC7D90">
              <w:rPr>
                <w:rFonts w:ascii="Times New Roman" w:eastAsia="細明體" w:hAnsi="Times New Roman"/>
                <w:color w:val="000000"/>
                <w:kern w:val="0"/>
              </w:rPr>
              <w:t>'</w:t>
            </w:r>
          </w:p>
          <w:p w:rsidR="00F03839" w:rsidRPr="00CC7D90" w:rsidRDefault="00CC7D90" w:rsidP="00C022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細明體" w:hAnsi="Times New Roman"/>
                <w:color w:val="000000"/>
                <w:kern w:val="0"/>
              </w:rPr>
              <w:t>…</w:t>
            </w:r>
          </w:p>
        </w:tc>
        <w:tc>
          <w:tcPr>
            <w:tcW w:w="2300" w:type="dxa"/>
          </w:tcPr>
          <w:p w:rsidR="00F03839" w:rsidRPr="001342D3" w:rsidRDefault="00482A66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函數</w:t>
            </w:r>
            <w:r w:rsidR="00EC12F9" w:rsidRPr="001342D3">
              <w:rPr>
                <w:rFonts w:ascii="Times New Roman" w:hAnsi="Times New Roman"/>
              </w:rPr>
              <w:t>本體</w:t>
            </w:r>
          </w:p>
          <w:p w:rsidR="00482A66" w:rsidRPr="001342D3" w:rsidRDefault="003767ED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static int f(n)</w:t>
            </w:r>
          </w:p>
          <w:p w:rsidR="00EC12F9" w:rsidRPr="001342D3" w:rsidRDefault="003767ED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int n;</w:t>
            </w:r>
          </w:p>
          <w:p w:rsidR="003767ED" w:rsidRPr="001342D3" w:rsidRDefault="00C5686B" w:rsidP="008F2B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  <w:r w:rsidR="003767ED" w:rsidRPr="001342D3">
              <w:rPr>
                <w:rFonts w:ascii="Times New Roman" w:hAnsi="Times New Roman"/>
              </w:rPr>
              <w:t xml:space="preserve"> … </w:t>
            </w:r>
            <w:r>
              <w:rPr>
                <w:rFonts w:ascii="Times New Roman" w:hAnsi="Times New Roman" w:hint="eastAsia"/>
              </w:rPr>
              <w:t>}</w:t>
            </w:r>
          </w:p>
          <w:p w:rsidR="00EC12F9" w:rsidRPr="001342D3" w:rsidRDefault="00EC12F9" w:rsidP="008F2B25">
            <w:pPr>
              <w:rPr>
                <w:rFonts w:ascii="Times New Roman" w:hAnsi="Times New Roman"/>
              </w:rPr>
            </w:pPr>
          </w:p>
          <w:p w:rsidR="003767ED" w:rsidRPr="001342D3" w:rsidRDefault="00CC7D90" w:rsidP="008F2B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函數</w:t>
            </w:r>
            <w:r w:rsidRPr="001342D3">
              <w:rPr>
                <w:rFonts w:ascii="Times New Roman" w:hAnsi="Times New Roman"/>
              </w:rPr>
              <w:t>宣告</w:t>
            </w:r>
          </w:p>
          <w:p w:rsidR="003767ED" w:rsidRPr="001342D3" w:rsidRDefault="003767ED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static int f(n)</w:t>
            </w:r>
          </w:p>
          <w:p w:rsidR="003767ED" w:rsidRPr="001342D3" w:rsidRDefault="003767ED" w:rsidP="008F2B25">
            <w:pPr>
              <w:rPr>
                <w:rFonts w:ascii="Times New Roman" w:hAnsi="Times New Roman"/>
              </w:rPr>
            </w:pPr>
          </w:p>
          <w:p w:rsidR="003767ED" w:rsidRPr="001342D3" w:rsidRDefault="00CC7D90" w:rsidP="008F2B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函數</w:t>
            </w:r>
            <w:r w:rsidR="00C022BB" w:rsidRPr="001342D3">
              <w:rPr>
                <w:rFonts w:ascii="Times New Roman" w:hAnsi="Times New Roman"/>
              </w:rPr>
              <w:t>宣告</w:t>
            </w:r>
            <w:r w:rsidR="00C022BB" w:rsidRPr="001342D3">
              <w:rPr>
                <w:rFonts w:ascii="Times New Roman" w:hAnsi="Times New Roman"/>
              </w:rPr>
              <w:t xml:space="preserve"> (</w:t>
            </w:r>
            <w:r w:rsidR="00C022BB" w:rsidRPr="001342D3">
              <w:rPr>
                <w:rFonts w:ascii="Times New Roman" w:hAnsi="Times New Roman"/>
              </w:rPr>
              <w:t>無指標</w:t>
            </w:r>
            <w:r w:rsidR="00C022BB" w:rsidRPr="001342D3">
              <w:rPr>
                <w:rFonts w:ascii="Times New Roman" w:hAnsi="Times New Roman"/>
              </w:rPr>
              <w:t>)</w:t>
            </w:r>
          </w:p>
          <w:p w:rsidR="003767ED" w:rsidRPr="001342D3" w:rsidRDefault="003767ED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x</w:t>
            </w:r>
          </w:p>
          <w:p w:rsidR="003767ED" w:rsidRPr="001342D3" w:rsidRDefault="003767ED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(</w:t>
            </w:r>
            <w:r w:rsidR="00817883" w:rsidRPr="001342D3">
              <w:rPr>
                <w:rFonts w:ascii="Times New Roman" w:hAnsi="Times New Roman"/>
              </w:rPr>
              <w:t xml:space="preserve"> int </w:t>
            </w:r>
            <w:r w:rsidR="002E09FB" w:rsidRPr="001342D3">
              <w:rPr>
                <w:rFonts w:ascii="Times New Roman" w:hAnsi="Times New Roman"/>
              </w:rPr>
              <w:t>(</w:t>
            </w:r>
            <w:r w:rsidR="00817883" w:rsidRPr="001342D3">
              <w:rPr>
                <w:rFonts w:ascii="Times New Roman" w:hAnsi="Times New Roman"/>
              </w:rPr>
              <w:t>f*</w:t>
            </w:r>
            <w:r w:rsidR="002E09FB" w:rsidRPr="001342D3">
              <w:rPr>
                <w:rFonts w:ascii="Times New Roman" w:hAnsi="Times New Roman"/>
              </w:rPr>
              <w:t>)</w:t>
            </w:r>
            <w:r w:rsidR="00C022BB" w:rsidRPr="001342D3">
              <w:rPr>
                <w:rFonts w:ascii="Times New Roman" w:hAnsi="Times New Roman"/>
              </w:rPr>
              <w:t>(int))</w:t>
            </w:r>
          </w:p>
          <w:p w:rsidR="00C022BB" w:rsidRPr="001342D3" w:rsidRDefault="00C022BB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x[10]</w:t>
            </w:r>
          </w:p>
          <w:p w:rsidR="00C022BB" w:rsidRPr="001342D3" w:rsidRDefault="00C022BB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x[]</w:t>
            </w:r>
          </w:p>
          <w:p w:rsidR="00C022BB" w:rsidRPr="001342D3" w:rsidRDefault="00C022BB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f(int x)</w:t>
            </w:r>
          </w:p>
          <w:p w:rsidR="00C022BB" w:rsidRPr="001342D3" w:rsidRDefault="00C022BB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f(x, y)</w:t>
            </w:r>
          </w:p>
          <w:p w:rsidR="00C022BB" w:rsidRPr="001342D3" w:rsidRDefault="00C022BB" w:rsidP="008F2B25">
            <w:pPr>
              <w:rPr>
                <w:rFonts w:ascii="Times New Roman" w:hAnsi="Times New Roman"/>
              </w:rPr>
            </w:pPr>
            <w:r w:rsidRPr="001342D3">
              <w:rPr>
                <w:rFonts w:ascii="Times New Roman" w:hAnsi="Times New Roman"/>
              </w:rPr>
              <w:t>f()</w:t>
            </w:r>
          </w:p>
          <w:p w:rsidR="00482A66" w:rsidRPr="001342D3" w:rsidRDefault="00CC7D90" w:rsidP="008F2B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</w:tr>
    </w:tbl>
    <w:p w:rsidR="00B372F9" w:rsidRPr="001342D3" w:rsidRDefault="00B372F9" w:rsidP="00B372F9">
      <w:pPr>
        <w:pStyle w:val="a8"/>
        <w:jc w:val="center"/>
        <w:rPr>
          <w:rFonts w:ascii="Times New Roman" w:hAnsi="Times New Roman"/>
        </w:rPr>
      </w:pPr>
      <w:bookmarkStart w:id="39" w:name="_Ref257030863"/>
      <w:r w:rsidRPr="001342D3">
        <w:rPr>
          <w:rFonts w:ascii="Times New Roman" w:hAnsi="Times New Roman"/>
        </w:rPr>
        <w:t>圖</w:t>
      </w:r>
      <w:r w:rsidRPr="001342D3">
        <w:rPr>
          <w:rFonts w:ascii="Times New Roman" w:hAnsi="Times New Roman"/>
        </w:rPr>
        <w:t xml:space="preserve"> 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STYLEREF 1 \s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7</w:t>
      </w:r>
      <w:r w:rsidR="003F69CF" w:rsidRPr="001342D3">
        <w:rPr>
          <w:rFonts w:ascii="Times New Roman" w:hAnsi="Times New Roman"/>
        </w:rPr>
        <w:fldChar w:fldCharType="end"/>
      </w:r>
      <w:r w:rsidRPr="001342D3">
        <w:rPr>
          <w:rFonts w:ascii="Times New Roman" w:hAnsi="Times New Roman"/>
        </w:rPr>
        <w:t>.</w:t>
      </w:r>
      <w:r w:rsidR="003F69CF" w:rsidRPr="001342D3">
        <w:rPr>
          <w:rFonts w:ascii="Times New Roman" w:hAnsi="Times New Roman"/>
        </w:rPr>
        <w:fldChar w:fldCharType="begin"/>
      </w:r>
      <w:r w:rsidRPr="001342D3">
        <w:rPr>
          <w:rFonts w:ascii="Times New Roman" w:hAnsi="Times New Roman"/>
        </w:rPr>
        <w:instrText xml:space="preserve"> SEQ </w:instrText>
      </w:r>
      <w:r w:rsidRPr="001342D3">
        <w:rPr>
          <w:rFonts w:ascii="Times New Roman" w:hAnsi="Times New Roman"/>
        </w:rPr>
        <w:instrText>圖</w:instrText>
      </w:r>
      <w:r w:rsidRPr="001342D3">
        <w:rPr>
          <w:rFonts w:ascii="Times New Roman" w:hAnsi="Times New Roman"/>
        </w:rPr>
        <w:instrText xml:space="preserve"> \* ARABIC \s 1 </w:instrText>
      </w:r>
      <w:r w:rsidR="003F69CF" w:rsidRPr="001342D3">
        <w:rPr>
          <w:rFonts w:ascii="Times New Roman" w:hAnsi="Times New Roman"/>
        </w:rPr>
        <w:fldChar w:fldCharType="separate"/>
      </w:r>
      <w:r w:rsidR="00B634F7">
        <w:rPr>
          <w:rFonts w:ascii="Times New Roman" w:hAnsi="Times New Roman"/>
          <w:noProof/>
        </w:rPr>
        <w:t>16</w:t>
      </w:r>
      <w:r w:rsidR="003F69CF" w:rsidRPr="001342D3">
        <w:rPr>
          <w:rFonts w:ascii="Times New Roman" w:hAnsi="Times New Roman"/>
        </w:rPr>
        <w:fldChar w:fldCharType="end"/>
      </w:r>
      <w:bookmarkEnd w:id="39"/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</w:t>
      </w:r>
      <w:r w:rsidR="007B0984" w:rsidRPr="001342D3">
        <w:rPr>
          <w:rFonts w:ascii="Times New Roman" w:hAnsi="Times New Roman"/>
        </w:rPr>
        <w:t>函數</w:t>
      </w:r>
      <w:r w:rsidRPr="001342D3">
        <w:rPr>
          <w:rFonts w:ascii="Times New Roman" w:hAnsi="Times New Roman"/>
        </w:rPr>
        <w:t>結構的語法</w:t>
      </w:r>
    </w:p>
    <w:p w:rsidR="00B372F9" w:rsidRPr="001342D3" w:rsidRDefault="00B372F9" w:rsidP="0016762B">
      <w:pPr>
        <w:rPr>
          <w:rFonts w:ascii="Times New Roman" w:hAnsi="Times New Roman"/>
        </w:rPr>
      </w:pPr>
    </w:p>
    <w:p w:rsidR="00BB3A39" w:rsidRPr="001342D3" w:rsidRDefault="003F69CF" w:rsidP="00BB3A39">
      <w:pPr>
        <w:rPr>
          <w:rFonts w:ascii="Times New Roman" w:hAnsi="Times New Roman"/>
        </w:rPr>
      </w:pPr>
      <w:fldSimple w:instr=" REF _Ref257030863 \h  \* MERGEFORMAT ">
        <w:r w:rsidR="00B634F7" w:rsidRPr="001342D3">
          <w:rPr>
            <w:rFonts w:ascii="Times New Roman" w:hAnsi="Times New Roman"/>
          </w:rPr>
          <w:t>圖</w:t>
        </w:r>
        <w:r w:rsidR="00B634F7" w:rsidRPr="001342D3">
          <w:rPr>
            <w:rFonts w:ascii="Times New Roman" w:hAnsi="Times New Roman"/>
          </w:rPr>
          <w:t xml:space="preserve"> </w:t>
        </w:r>
        <w:r w:rsidR="00B634F7">
          <w:rPr>
            <w:rFonts w:ascii="Times New Roman" w:hAnsi="Times New Roman"/>
            <w:noProof/>
          </w:rPr>
          <w:t>7</w:t>
        </w:r>
        <w:r w:rsidR="00B634F7" w:rsidRPr="001342D3">
          <w:rPr>
            <w:rFonts w:ascii="Times New Roman" w:hAnsi="Times New Roman"/>
            <w:noProof/>
          </w:rPr>
          <w:t>.</w:t>
        </w:r>
        <w:r w:rsidR="00B634F7">
          <w:rPr>
            <w:rFonts w:ascii="Times New Roman" w:hAnsi="Times New Roman"/>
            <w:noProof/>
          </w:rPr>
          <w:t>16</w:t>
        </w:r>
      </w:fldSimple>
      <w:r w:rsidR="004549C4" w:rsidRPr="001342D3">
        <w:rPr>
          <w:rFonts w:ascii="Times New Roman" w:hAnsi="Times New Roman"/>
        </w:rPr>
        <w:t>中的</w:t>
      </w:r>
      <w:r w:rsidR="00BB3A39" w:rsidRPr="001342D3">
        <w:rPr>
          <w:rFonts w:ascii="Times New Roman" w:hAnsi="Times New Roman"/>
        </w:rPr>
        <w:t xml:space="preserve"> function_def </w:t>
      </w:r>
      <w:r w:rsidR="00BB3A39" w:rsidRPr="001342D3">
        <w:rPr>
          <w:rFonts w:ascii="Times New Roman" w:hAnsi="Times New Roman"/>
        </w:rPr>
        <w:t>代表函數的定義，像是</w:t>
      </w:r>
      <w:r w:rsidR="00BB3A39" w:rsidRPr="001342D3">
        <w:rPr>
          <w:rFonts w:ascii="Times New Roman" w:hAnsi="Times New Roman"/>
        </w:rPr>
        <w:t xml:space="preserve"> static int f(n) int n; </w:t>
      </w:r>
      <w:r w:rsidR="00C5686B">
        <w:rPr>
          <w:rFonts w:ascii="Times New Roman" w:hAnsi="Times New Roman" w:hint="eastAsia"/>
        </w:rPr>
        <w:t>{</w:t>
      </w:r>
      <w:r w:rsidR="00BB3A39" w:rsidRPr="001342D3">
        <w:rPr>
          <w:rFonts w:ascii="Times New Roman" w:hAnsi="Times New Roman"/>
        </w:rPr>
        <w:t xml:space="preserve"> return n * n;</w:t>
      </w:r>
      <w:r w:rsidR="00C5686B">
        <w:rPr>
          <w:rFonts w:ascii="Times New Roman" w:hAnsi="Times New Roman" w:hint="eastAsia"/>
        </w:rPr>
        <w:t xml:space="preserve"> }</w:t>
      </w:r>
      <w:r w:rsidR="00BB3A39" w:rsidRPr="001342D3">
        <w:rPr>
          <w:rFonts w:ascii="Times New Roman" w:hAnsi="Times New Roman"/>
        </w:rPr>
        <w:t xml:space="preserve"> </w:t>
      </w:r>
      <w:r w:rsidR="00BB3A39" w:rsidRPr="001342D3">
        <w:rPr>
          <w:rFonts w:ascii="Times New Roman" w:hAnsi="Times New Roman"/>
        </w:rPr>
        <w:t>就是一個函數。其中的</w:t>
      </w:r>
      <w:r w:rsidR="00BB3A39" w:rsidRPr="001342D3">
        <w:rPr>
          <w:rFonts w:ascii="Times New Roman" w:hAnsi="Times New Roman"/>
        </w:rPr>
        <w:t xml:space="preserve"> static </w:t>
      </w:r>
      <w:r w:rsidR="00BB3A39" w:rsidRPr="001342D3">
        <w:rPr>
          <w:rFonts w:ascii="Times New Roman" w:hAnsi="Times New Roman"/>
        </w:rPr>
        <w:t>是</w:t>
      </w:r>
      <w:r w:rsidR="00BB3A39" w:rsidRPr="001342D3">
        <w:rPr>
          <w:rFonts w:ascii="Times New Roman" w:hAnsi="Times New Roman"/>
        </w:rPr>
        <w:t xml:space="preserve"> decl </w:t>
      </w:r>
      <w:r w:rsidR="00BB3A39" w:rsidRPr="001342D3">
        <w:rPr>
          <w:rFonts w:ascii="Times New Roman" w:hAnsi="Times New Roman"/>
        </w:rPr>
        <w:t>的部分</w:t>
      </w:r>
      <w:r w:rsidR="002E09FB" w:rsidRPr="001342D3">
        <w:rPr>
          <w:rFonts w:ascii="Times New Roman" w:hAnsi="Times New Roman"/>
        </w:rPr>
        <w:t>，</w:t>
      </w:r>
      <w:r w:rsidR="002E09FB" w:rsidRPr="001342D3">
        <w:rPr>
          <w:rFonts w:ascii="Times New Roman" w:hAnsi="Times New Roman"/>
        </w:rPr>
        <w:t xml:space="preserve">int </w:t>
      </w:r>
      <w:r w:rsidR="002E09FB" w:rsidRPr="001342D3">
        <w:rPr>
          <w:rFonts w:ascii="Times New Roman" w:hAnsi="Times New Roman"/>
        </w:rPr>
        <w:t>是</w:t>
      </w:r>
      <w:r w:rsidR="002E09FB" w:rsidRPr="001342D3">
        <w:rPr>
          <w:rFonts w:ascii="Times New Roman" w:hAnsi="Times New Roman"/>
        </w:rPr>
        <w:t xml:space="preserve"> specs </w:t>
      </w:r>
      <w:r w:rsidR="002E09FB" w:rsidRPr="001342D3">
        <w:rPr>
          <w:rFonts w:ascii="Times New Roman" w:hAnsi="Times New Roman"/>
        </w:rPr>
        <w:t>的部分，而</w:t>
      </w:r>
      <w:r w:rsidR="002E09FB" w:rsidRPr="001342D3">
        <w:rPr>
          <w:rFonts w:ascii="Times New Roman" w:hAnsi="Times New Roman"/>
        </w:rPr>
        <w:t xml:space="preserve"> f(n) </w:t>
      </w:r>
      <w:r w:rsidR="002E09FB" w:rsidRPr="001342D3">
        <w:rPr>
          <w:rFonts w:ascii="Times New Roman" w:hAnsi="Times New Roman"/>
        </w:rPr>
        <w:t>是</w:t>
      </w:r>
      <w:r w:rsidR="002E09FB" w:rsidRPr="001342D3">
        <w:rPr>
          <w:rFonts w:ascii="Times New Roman" w:hAnsi="Times New Roman"/>
        </w:rPr>
        <w:t xml:space="preserve"> declarator</w:t>
      </w:r>
      <w:r w:rsidR="002E09FB" w:rsidRPr="001342D3">
        <w:rPr>
          <w:rFonts w:ascii="Times New Roman" w:hAnsi="Times New Roman"/>
        </w:rPr>
        <w:t>，</w:t>
      </w:r>
      <w:r w:rsidR="002E09FB" w:rsidRPr="001342D3">
        <w:rPr>
          <w:rFonts w:ascii="Times New Roman" w:hAnsi="Times New Roman"/>
        </w:rPr>
        <w:t xml:space="preserve">int n; </w:t>
      </w:r>
      <w:r w:rsidR="002E09FB" w:rsidRPr="001342D3">
        <w:rPr>
          <w:rFonts w:ascii="Times New Roman" w:hAnsi="Times New Roman"/>
        </w:rPr>
        <w:t>則是</w:t>
      </w:r>
      <w:r w:rsidR="002E09FB" w:rsidRPr="001342D3">
        <w:rPr>
          <w:rFonts w:ascii="Times New Roman" w:eastAsia="細明體" w:hAnsi="Times New Roman"/>
          <w:color w:val="000000"/>
          <w:kern w:val="0"/>
        </w:rPr>
        <w:t xml:space="preserve"> decl_list</w:t>
      </w:r>
      <w:r w:rsidR="002E09FB" w:rsidRPr="001342D3">
        <w:rPr>
          <w:rFonts w:ascii="Times New Roman" w:eastAsia="細明體" w:hAnsi="Times New Roman"/>
          <w:color w:val="000000"/>
          <w:kern w:val="0"/>
        </w:rPr>
        <w:t>，</w:t>
      </w:r>
      <w:r w:rsidR="002E09FB" w:rsidRPr="001342D3">
        <w:rPr>
          <w:rFonts w:ascii="Times New Roman" w:eastAsia="細明體" w:hAnsi="Times New Roman"/>
          <w:color w:val="000000"/>
          <w:kern w:val="0"/>
        </w:rPr>
        <w:t xml:space="preserve">compound_stat </w:t>
      </w:r>
      <w:r w:rsidR="002E09FB" w:rsidRPr="001342D3">
        <w:rPr>
          <w:rFonts w:ascii="Times New Roman" w:eastAsia="細明體" w:hAnsi="Times New Roman"/>
          <w:color w:val="000000"/>
          <w:kern w:val="0"/>
        </w:rPr>
        <w:t>則比對到</w:t>
      </w:r>
      <w:r w:rsidR="002E09FB" w:rsidRPr="001342D3">
        <w:rPr>
          <w:rFonts w:ascii="Times New Roman" w:hAnsi="Times New Roman"/>
        </w:rPr>
        <w:t xml:space="preserve"> </w:t>
      </w:r>
      <w:r w:rsidR="00C5686B">
        <w:rPr>
          <w:rFonts w:ascii="Times New Roman" w:hAnsi="Times New Roman" w:hint="eastAsia"/>
        </w:rPr>
        <w:t>{</w:t>
      </w:r>
      <w:r w:rsidR="002E09FB" w:rsidRPr="001342D3">
        <w:rPr>
          <w:rFonts w:ascii="Times New Roman" w:hAnsi="Times New Roman"/>
        </w:rPr>
        <w:t xml:space="preserve"> return n*n; </w:t>
      </w:r>
      <w:r w:rsidR="00C5686B">
        <w:rPr>
          <w:rFonts w:ascii="Times New Roman" w:hAnsi="Times New Roman" w:hint="eastAsia"/>
        </w:rPr>
        <w:t>}</w:t>
      </w:r>
      <w:r w:rsidR="002E09FB" w:rsidRPr="001342D3">
        <w:rPr>
          <w:rFonts w:ascii="Times New Roman" w:hAnsi="Times New Roman"/>
        </w:rPr>
        <w:t xml:space="preserve"> </w:t>
      </w:r>
      <w:r w:rsidR="002E09FB" w:rsidRPr="001342D3">
        <w:rPr>
          <w:rFonts w:ascii="Times New Roman" w:hAnsi="Times New Roman"/>
        </w:rPr>
        <w:t>區塊。</w:t>
      </w:r>
    </w:p>
    <w:p w:rsidR="006A7E1C" w:rsidRPr="001342D3" w:rsidRDefault="006A7E1C" w:rsidP="00BB3A39">
      <w:pPr>
        <w:rPr>
          <w:rFonts w:ascii="Times New Roman" w:hAnsi="Times New Roman"/>
        </w:rPr>
      </w:pPr>
    </w:p>
    <w:p w:rsidR="006A7E1C" w:rsidRPr="001342D3" w:rsidRDefault="004549C4" w:rsidP="006A7E1C">
      <w:pPr>
        <w:rPr>
          <w:rFonts w:ascii="Times New Roman" w:hAnsi="Times New Roman"/>
        </w:rPr>
      </w:pPr>
      <w:r w:rsidRPr="001342D3">
        <w:rPr>
          <w:rFonts w:ascii="Times New Roman" w:eastAsia="細明體" w:hAnsi="Times New Roman"/>
          <w:color w:val="000000"/>
          <w:kern w:val="0"/>
        </w:rPr>
        <w:t>declarator</w:t>
      </w:r>
      <w:r w:rsidR="006A7E1C" w:rsidRPr="001342D3">
        <w:rPr>
          <w:rFonts w:ascii="Times New Roman" w:hAnsi="Times New Roman"/>
        </w:rPr>
        <w:t xml:space="preserve"> </w:t>
      </w:r>
      <w:r w:rsidR="006A7E1C" w:rsidRPr="001342D3">
        <w:rPr>
          <w:rFonts w:ascii="Times New Roman" w:hAnsi="Times New Roman"/>
        </w:rPr>
        <w:t>代表函數的</w:t>
      </w:r>
      <w:r w:rsidRPr="001342D3">
        <w:rPr>
          <w:rFonts w:ascii="Times New Roman" w:hAnsi="Times New Roman"/>
        </w:rPr>
        <w:t>宣告部分</w:t>
      </w:r>
      <w:r w:rsidR="006A7E1C" w:rsidRPr="001342D3">
        <w:rPr>
          <w:rFonts w:ascii="Times New Roman" w:hAnsi="Times New Roman"/>
        </w:rPr>
        <w:t>，</w:t>
      </w:r>
      <w:r w:rsidRPr="001342D3">
        <w:rPr>
          <w:rFonts w:ascii="Times New Roman" w:hAnsi="Times New Roman"/>
        </w:rPr>
        <w:t>由於函數中的參又有可能是一個函數指標，因此</w:t>
      </w:r>
      <w:r w:rsidR="005910F1" w:rsidRPr="001342D3">
        <w:rPr>
          <w:rFonts w:ascii="Times New Roman" w:hAnsi="Times New Roman"/>
        </w:rPr>
        <w:t xml:space="preserve"> </w:t>
      </w:r>
      <w:r w:rsidR="005910F1" w:rsidRPr="001342D3">
        <w:rPr>
          <w:rFonts w:ascii="Times New Roman" w:eastAsia="細明體" w:hAnsi="Times New Roman"/>
          <w:color w:val="000000"/>
          <w:kern w:val="0"/>
        </w:rPr>
        <w:t xml:space="preserve">d_declarator </w:t>
      </w:r>
      <w:r w:rsidR="005910F1" w:rsidRPr="001342D3">
        <w:rPr>
          <w:rFonts w:ascii="Times New Roman" w:eastAsia="細明體" w:hAnsi="Times New Roman"/>
          <w:color w:val="000000"/>
          <w:kern w:val="0"/>
        </w:rPr>
        <w:t>又可能會導回</w:t>
      </w:r>
      <w:r w:rsidR="005910F1" w:rsidRPr="001342D3">
        <w:rPr>
          <w:rFonts w:ascii="Times New Roman" w:eastAsia="細明體" w:hAnsi="Times New Roman"/>
          <w:color w:val="000000"/>
          <w:kern w:val="0"/>
        </w:rPr>
        <w:t xml:space="preserve"> ( declarator )</w:t>
      </w:r>
      <w:r w:rsidR="005910F1" w:rsidRPr="001342D3">
        <w:rPr>
          <w:rFonts w:ascii="Times New Roman" w:eastAsia="細明體" w:hAnsi="Times New Roman"/>
          <w:color w:val="000000"/>
          <w:kern w:val="0"/>
        </w:rPr>
        <w:t>，形成某種遞迴結構</w:t>
      </w:r>
      <w:r w:rsidR="006A7E1C" w:rsidRPr="001342D3">
        <w:rPr>
          <w:rFonts w:ascii="Times New Roman" w:hAnsi="Times New Roman"/>
        </w:rPr>
        <w:t>。</w:t>
      </w:r>
    </w:p>
    <w:p w:rsidR="00482F76" w:rsidRPr="001342D3" w:rsidRDefault="00482F76" w:rsidP="006A7E1C">
      <w:pPr>
        <w:rPr>
          <w:rFonts w:ascii="Times New Roman" w:hAnsi="Times New Roman"/>
        </w:rPr>
      </w:pPr>
    </w:p>
    <w:p w:rsidR="00482F76" w:rsidRPr="001342D3" w:rsidRDefault="00482F76" w:rsidP="006A7E1C">
      <w:pPr>
        <w:rPr>
          <w:rFonts w:ascii="Times New Roman" w:hAnsi="Times New Roman"/>
        </w:rPr>
      </w:pPr>
      <w:r w:rsidRPr="001342D3">
        <w:rPr>
          <w:rFonts w:ascii="Times New Roman" w:hAnsi="Times New Roman"/>
        </w:rPr>
        <w:t>以上的</w:t>
      </w:r>
      <w:r w:rsidRPr="001342D3">
        <w:rPr>
          <w:rFonts w:ascii="Times New Roman" w:hAnsi="Times New Roman"/>
        </w:rPr>
        <w:t xml:space="preserve"> BNF </w:t>
      </w:r>
      <w:r w:rsidRPr="001342D3">
        <w:rPr>
          <w:rFonts w:ascii="Times New Roman" w:hAnsi="Times New Roman"/>
        </w:rPr>
        <w:t>語法僅是</w:t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語言語法的一部分，並非全部的</w:t>
      </w:r>
      <w:r w:rsidRPr="001342D3">
        <w:rPr>
          <w:rFonts w:ascii="Times New Roman" w:hAnsi="Times New Roman"/>
        </w:rPr>
        <w:t xml:space="preserve"> EBNF </w:t>
      </w:r>
      <w:r w:rsidRPr="001342D3">
        <w:rPr>
          <w:rFonts w:ascii="Times New Roman" w:hAnsi="Times New Roman"/>
        </w:rPr>
        <w:t>語法。在</w:t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語言當中還有關於資料結構</w:t>
      </w:r>
      <w:r w:rsidR="00C85D70">
        <w:rPr>
          <w:rFonts w:ascii="Times New Roman" w:hAnsi="Times New Roman" w:hint="eastAsia"/>
        </w:rPr>
        <w:t>的語法</w:t>
      </w:r>
      <w:r w:rsidRPr="001342D3">
        <w:rPr>
          <w:rFonts w:ascii="Times New Roman" w:hAnsi="Times New Roman"/>
        </w:rPr>
        <w:t>，像是</w:t>
      </w:r>
      <w:r w:rsidRPr="001342D3">
        <w:rPr>
          <w:rFonts w:ascii="Times New Roman" w:hAnsi="Times New Roman"/>
        </w:rPr>
        <w:t xml:space="preserve"> struct, union, enum </w:t>
      </w:r>
      <w:r w:rsidRPr="001342D3">
        <w:rPr>
          <w:rFonts w:ascii="Times New Roman" w:hAnsi="Times New Roman"/>
        </w:rPr>
        <w:t>等，在此我們將不詳述，有興趣者請參考網路上的</w:t>
      </w:r>
      <w:r w:rsidRPr="001342D3">
        <w:rPr>
          <w:rFonts w:ascii="Times New Roman" w:hAnsi="Times New Roman"/>
        </w:rPr>
        <w:t xml:space="preserve"> C </w:t>
      </w:r>
      <w:r w:rsidRPr="001342D3">
        <w:rPr>
          <w:rFonts w:ascii="Times New Roman" w:hAnsi="Times New Roman"/>
        </w:rPr>
        <w:t>語言語法之資訊</w:t>
      </w:r>
      <w:r w:rsidRPr="001342D3">
        <w:rPr>
          <w:rFonts w:ascii="Times New Roman" w:hAnsi="Times New Roman"/>
        </w:rPr>
        <w:t xml:space="preserve"> </w:t>
      </w:r>
      <w:r w:rsidRPr="001342D3">
        <w:rPr>
          <w:rStyle w:val="aff"/>
          <w:rFonts w:ascii="Times New Roman" w:hAnsi="Times New Roman"/>
        </w:rPr>
        <w:footnoteReference w:id="4"/>
      </w:r>
      <w:r w:rsidRPr="001342D3">
        <w:rPr>
          <w:rFonts w:ascii="Times New Roman" w:hAnsi="Times New Roman"/>
        </w:rPr>
        <w:t xml:space="preserve"> </w:t>
      </w:r>
      <w:r w:rsidRPr="001342D3">
        <w:rPr>
          <w:rStyle w:val="aff"/>
          <w:rFonts w:ascii="Times New Roman" w:hAnsi="Times New Roman"/>
        </w:rPr>
        <w:footnoteReference w:id="5"/>
      </w:r>
      <w:r w:rsidRPr="001342D3">
        <w:rPr>
          <w:rFonts w:ascii="Times New Roman" w:hAnsi="Times New Roman"/>
        </w:rPr>
        <w:t>。</w:t>
      </w:r>
    </w:p>
    <w:p w:rsidR="00D109DA" w:rsidRDefault="00D109DA" w:rsidP="0016762B"/>
    <w:p w:rsidR="0016762B" w:rsidRDefault="0016762B" w:rsidP="0016762B">
      <w:pPr>
        <w:rPr>
          <w:rFonts w:ascii="標楷體" w:eastAsia="標楷體" w:hAnsi="標楷體"/>
          <w:b/>
          <w:sz w:val="32"/>
          <w:szCs w:val="32"/>
        </w:rPr>
      </w:pPr>
      <w:r w:rsidRPr="006753F3">
        <w:rPr>
          <w:rFonts w:ascii="標楷體" w:eastAsia="標楷體" w:hAnsi="標楷體" w:hint="eastAsia"/>
          <w:b/>
          <w:sz w:val="32"/>
          <w:szCs w:val="32"/>
        </w:rPr>
        <w:t>C 語言的</w:t>
      </w:r>
      <w:r>
        <w:rPr>
          <w:rFonts w:ascii="標楷體" w:eastAsia="標楷體" w:hAnsi="標楷體" w:hint="eastAsia"/>
          <w:b/>
          <w:sz w:val="32"/>
          <w:szCs w:val="32"/>
        </w:rPr>
        <w:t>執行環境</w:t>
      </w:r>
    </w:p>
    <w:p w:rsidR="001B46D8" w:rsidRDefault="001B46D8" w:rsidP="0016762B"/>
    <w:p w:rsidR="00B20EFF" w:rsidRDefault="001B46D8" w:rsidP="0016762B">
      <w:r>
        <w:rPr>
          <w:rFonts w:hint="eastAsia"/>
        </w:rPr>
        <w:t>C</w:t>
      </w:r>
      <w:r>
        <w:rPr>
          <w:rFonts w:hint="eastAsia"/>
        </w:rPr>
        <w:t>語言通常採用編譯的方式，先將程式編譯為機器碼</w:t>
      </w:r>
      <w:r>
        <w:rPr>
          <w:rFonts w:hint="eastAsia"/>
        </w:rPr>
        <w:t xml:space="preserve"> (</w:t>
      </w:r>
      <w:r>
        <w:rPr>
          <w:rFonts w:hint="eastAsia"/>
        </w:rPr>
        <w:t>目的檔或執行檔</w:t>
      </w:r>
      <w:r>
        <w:rPr>
          <w:rFonts w:hint="eastAsia"/>
        </w:rPr>
        <w:t>)</w:t>
      </w:r>
      <w:r>
        <w:rPr>
          <w:rFonts w:hint="eastAsia"/>
        </w:rPr>
        <w:t>，然後才在目標平台上執行</w:t>
      </w:r>
      <w:r>
        <w:rPr>
          <w:rFonts w:hint="eastAsia"/>
        </w:rPr>
        <w:t xml:space="preserve"> C </w:t>
      </w:r>
      <w:r>
        <w:rPr>
          <w:rFonts w:hint="eastAsia"/>
        </w:rPr>
        <w:t>語言。</w:t>
      </w:r>
      <w:r w:rsidR="00B20EFF">
        <w:rPr>
          <w:rFonts w:hint="eastAsia"/>
        </w:rPr>
        <w:t xml:space="preserve">C </w:t>
      </w:r>
      <w:r w:rsidR="00B20EFF">
        <w:rPr>
          <w:rFonts w:hint="eastAsia"/>
        </w:rPr>
        <w:t>語言編譯後的機器碼通常是與平台相關的，是可以直接被</w:t>
      </w:r>
      <w:r w:rsidR="008F330C">
        <w:rPr>
          <w:rFonts w:hint="eastAsia"/>
        </w:rPr>
        <w:t xml:space="preserve"> CPU </w:t>
      </w:r>
      <w:r w:rsidR="00B20EFF">
        <w:rPr>
          <w:rFonts w:hint="eastAsia"/>
        </w:rPr>
        <w:t>執行的二進位碼，因此速度非常的快，這也是</w:t>
      </w:r>
      <w:r w:rsidR="00B20EFF">
        <w:rPr>
          <w:rFonts w:hint="eastAsia"/>
        </w:rPr>
        <w:t xml:space="preserve"> C </w:t>
      </w:r>
      <w:r w:rsidR="00B20EFF">
        <w:rPr>
          <w:rFonts w:hint="eastAsia"/>
        </w:rPr>
        <w:t>語言的優點</w:t>
      </w:r>
      <w:r w:rsidR="008F330C">
        <w:rPr>
          <w:rFonts w:hint="eastAsia"/>
        </w:rPr>
        <w:t>之一</w:t>
      </w:r>
      <w:r w:rsidR="00B20EFF">
        <w:rPr>
          <w:rFonts w:hint="eastAsia"/>
        </w:rPr>
        <w:t>。</w:t>
      </w:r>
    </w:p>
    <w:p w:rsidR="001D24C1" w:rsidRDefault="001D24C1" w:rsidP="0016762B"/>
    <w:p w:rsidR="00316F7A" w:rsidRDefault="00316F7A" w:rsidP="0016762B">
      <w:r>
        <w:rPr>
          <w:rFonts w:hint="eastAsia"/>
        </w:rPr>
        <w:t>C</w:t>
      </w:r>
      <w:r>
        <w:rPr>
          <w:rFonts w:hint="eastAsia"/>
        </w:rPr>
        <w:t>語言在執行時，通常會編譯為目的檔或執行檔的形式，這個些檔案包含程式段、資料段、</w:t>
      </w:r>
      <w:r>
        <w:rPr>
          <w:rFonts w:hint="eastAsia"/>
        </w:rPr>
        <w:t xml:space="preserve">BSS </w:t>
      </w:r>
      <w:r>
        <w:rPr>
          <w:rFonts w:hint="eastAsia"/>
        </w:rPr>
        <w:t>段等</w:t>
      </w:r>
      <w:r w:rsidR="00C4382D">
        <w:rPr>
          <w:rFonts w:hint="eastAsia"/>
        </w:rPr>
        <w:t>區域，</w:t>
      </w:r>
      <w:r>
        <w:rPr>
          <w:rFonts w:hint="eastAsia"/>
        </w:rPr>
        <w:t>但在執行時還會多出堆疊</w:t>
      </w:r>
      <w:r>
        <w:rPr>
          <w:rFonts w:hint="eastAsia"/>
        </w:rPr>
        <w:t xml:space="preserve"> (Stack) </w:t>
      </w:r>
      <w:r>
        <w:rPr>
          <w:rFonts w:hint="eastAsia"/>
        </w:rPr>
        <w:t>與堆積</w:t>
      </w:r>
      <w:r>
        <w:rPr>
          <w:rFonts w:hint="eastAsia"/>
        </w:rPr>
        <w:t xml:space="preserve"> (Heap) </w:t>
      </w:r>
      <w:r>
        <w:rPr>
          <w:rFonts w:hint="eastAsia"/>
        </w:rPr>
        <w:t>等兩個區段</w:t>
      </w:r>
      <w:r w:rsidR="00A10851">
        <w:rPr>
          <w:rFonts w:hint="eastAsia"/>
        </w:rPr>
        <w:t>。</w:t>
      </w:r>
    </w:p>
    <w:p w:rsidR="00A10851" w:rsidRDefault="003F7FDF" w:rsidP="0016762B">
      <w:r>
        <w:rPr>
          <w:noProof/>
        </w:rPr>
        <w:drawing>
          <wp:inline distT="0" distB="0" distL="0" distR="0">
            <wp:extent cx="5272405" cy="3579495"/>
            <wp:effectExtent l="0" t="0" r="0" b="0"/>
            <wp:docPr id="4" name="物件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4174" cy="5084240"/>
                      <a:chOff x="785786" y="1428736"/>
                      <a:chExt cx="7484174" cy="5084240"/>
                    </a:xfrm>
                  </a:grpSpPr>
                  <a:grpSp>
                    <a:nvGrpSpPr>
                      <a:cNvPr id="62" name="群組 61"/>
                      <a:cNvGrpSpPr/>
                    </a:nvGrpSpPr>
                    <a:grpSpPr>
                      <a:xfrm>
                        <a:off x="785786" y="1428736"/>
                        <a:ext cx="7484174" cy="5084240"/>
                        <a:chOff x="785786" y="1428736"/>
                        <a:chExt cx="7484174" cy="5084240"/>
                      </a:xfrm>
                    </a:grpSpPr>
                    <a:sp>
                      <a:nvSpPr>
                        <a:cNvPr id="1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9530" y="2589926"/>
                          <a:ext cx="2786082" cy="19288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1726" y="1428736"/>
                          <a:ext cx="2786082" cy="429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程式段 </a:t>
                            </a:r>
                            <a:r>
                              <a:rPr lang="en-US" altLang="zh-TW" sz="1200" dirty="0" smtClean="0"/>
                              <a:t>.text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0628" y="2571744"/>
                          <a:ext cx="2786082" cy="34270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r>
                              <a:rPr lang="zh-TW" altLang="en-US" sz="1200" dirty="0" smtClean="0"/>
                              <a:t>堆積段 </a:t>
                            </a:r>
                            <a:r>
                              <a:rPr lang="en-US" altLang="zh-TW" sz="1200" dirty="0" smtClean="0"/>
                              <a:t>(heap)</a:t>
                            </a:r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r>
                              <a:rPr lang="zh-TW" altLang="en-US" sz="1200" dirty="0" smtClean="0"/>
                              <a:t>堆疊段 </a:t>
                            </a:r>
                            <a:r>
                              <a:rPr lang="en-US" altLang="zh-TW" sz="1200" dirty="0" smtClean="0"/>
                              <a:t>(stack)</a:t>
                            </a:r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線單箭頭接點 26"/>
                        <a:cNvCxnSpPr/>
                      </a:nvCxnSpPr>
                      <a:spPr>
                        <a:xfrm rot="5400000">
                          <a:off x="5286835" y="4785189"/>
                          <a:ext cx="429305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單箭頭接點 28"/>
                        <a:cNvCxnSpPr/>
                      </a:nvCxnSpPr>
                      <a:spPr>
                        <a:xfrm rot="5400000" flipH="1" flipV="1">
                          <a:off x="5291568" y="5503998"/>
                          <a:ext cx="420447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1726" y="1858041"/>
                          <a:ext cx="2786082" cy="3597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資料段 </a:t>
                            </a:r>
                            <a:r>
                              <a:rPr lang="en-US" altLang="zh-TW" sz="1200" dirty="0" smtClean="0"/>
                              <a:t>.data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1726" y="2213939"/>
                          <a:ext cx="2786082" cy="3597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未初始化</a:t>
                            </a:r>
                            <a:r>
                              <a:rPr lang="zh-TW" altLang="en-US" sz="1200" dirty="0" smtClean="0"/>
                              <a:t>資料 </a:t>
                            </a:r>
                            <a:r>
                              <a:rPr lang="en-US" altLang="zh-TW" sz="1200" dirty="0" smtClean="0"/>
                              <a:t>.</a:t>
                            </a:r>
                            <a:r>
                              <a:rPr lang="en-US" altLang="zh-TW" sz="1200" dirty="0" err="1" smtClean="0"/>
                              <a:t>bss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0628" y="2571744"/>
                          <a:ext cx="2786082" cy="298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使用中</a:t>
                            </a:r>
                            <a:r>
                              <a:rPr lang="zh-TW" altLang="en-US" sz="1200" dirty="0" smtClean="0"/>
                              <a:t>堆積</a:t>
                            </a:r>
                            <a:r>
                              <a:rPr lang="zh-TW" altLang="en-US" sz="1200" dirty="0" smtClean="0"/>
                              <a:t>區塊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9530" y="4304438"/>
                          <a:ext cx="2786082" cy="24531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使用</a:t>
                            </a:r>
                            <a:r>
                              <a:rPr lang="zh-TW" altLang="en-US" sz="1200" dirty="0" smtClean="0"/>
                              <a:t>中</a:t>
                            </a:r>
                            <a:r>
                              <a:rPr lang="zh-TW" altLang="en-US" sz="1200" dirty="0" smtClean="0"/>
                              <a:t>堆積</a:t>
                            </a:r>
                            <a:r>
                              <a:rPr lang="zh-TW" altLang="en-US" sz="1200" dirty="0" smtClean="0"/>
                              <a:t>區塊</a:t>
                            </a:r>
                            <a:endParaRPr lang="en-US" altLang="zh-TW" sz="12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8432" y="3089992"/>
                          <a:ext cx="2786082" cy="3597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已釋放區塊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9530" y="2880381"/>
                          <a:ext cx="2786082" cy="2371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使用</a:t>
                            </a:r>
                            <a:r>
                              <a:rPr lang="zh-TW" altLang="en-US" sz="1200" dirty="0" smtClean="0"/>
                              <a:t>中</a:t>
                            </a:r>
                            <a:r>
                              <a:rPr lang="zh-TW" altLang="en-US" sz="1200" dirty="0" smtClean="0"/>
                              <a:t>堆積</a:t>
                            </a:r>
                            <a:r>
                              <a:rPr lang="zh-TW" altLang="en-US" sz="1200" dirty="0" smtClean="0"/>
                              <a:t>區塊</a:t>
                            </a:r>
                            <a:endParaRPr lang="en-US" altLang="zh-TW" sz="12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9530" y="3947248"/>
                          <a:ext cx="2786082" cy="357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已釋放區塊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9530" y="3432345"/>
                          <a:ext cx="2786082" cy="5519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使用</a:t>
                            </a:r>
                            <a:r>
                              <a:rPr lang="zh-TW" altLang="en-US" sz="1200" dirty="0" smtClean="0"/>
                              <a:t>中</a:t>
                            </a:r>
                            <a:r>
                              <a:rPr lang="zh-TW" altLang="en-US" sz="1200" dirty="0" smtClean="0"/>
                              <a:t>堆積</a:t>
                            </a:r>
                            <a:r>
                              <a:rPr lang="zh-TW" altLang="en-US" sz="1200" dirty="0" smtClean="0"/>
                              <a:t>區塊</a:t>
                            </a:r>
                            <a:endParaRPr lang="en-US" altLang="zh-TW" sz="12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72636" y="1428736"/>
                          <a:ext cx="2786082" cy="429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程式段 </a:t>
                            </a:r>
                            <a:r>
                              <a:rPr lang="en-US" altLang="zh-TW" sz="1200" dirty="0" smtClean="0"/>
                              <a:t>.text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6" name="直線單箭頭接點 45"/>
                        <a:cNvCxnSpPr/>
                      </a:nvCxnSpPr>
                      <a:spPr>
                        <a:xfrm rot="5400000">
                          <a:off x="1358049" y="2788279"/>
                          <a:ext cx="429305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直線單箭頭接點 46"/>
                        <a:cNvCxnSpPr/>
                      </a:nvCxnSpPr>
                      <a:spPr>
                        <a:xfrm rot="5400000" flipH="1" flipV="1">
                          <a:off x="1362175" y="5781569"/>
                          <a:ext cx="420447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72636" y="1858041"/>
                          <a:ext cx="2786082" cy="3597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資料段 </a:t>
                            </a:r>
                            <a:r>
                              <a:rPr lang="en-US" altLang="zh-TW" sz="1200" dirty="0" smtClean="0"/>
                              <a:t>.data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9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72636" y="2213939"/>
                          <a:ext cx="2786082" cy="3597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未初始化</a:t>
                            </a:r>
                            <a:r>
                              <a:rPr lang="zh-TW" altLang="en-US" sz="1200" dirty="0" smtClean="0"/>
                              <a:t>資料 </a:t>
                            </a:r>
                            <a:r>
                              <a:rPr lang="en-US" altLang="zh-TW" sz="1200" dirty="0" smtClean="0"/>
                              <a:t>.</a:t>
                            </a:r>
                            <a:r>
                              <a:rPr lang="en-US" altLang="zh-TW" sz="1200" dirty="0" err="1" smtClean="0"/>
                              <a:t>bss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72636" y="2571744"/>
                          <a:ext cx="2786082" cy="34290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堆積</a:t>
                            </a:r>
                            <a:r>
                              <a:rPr lang="zh-TW" altLang="en-US" sz="1200" dirty="0" smtClean="0"/>
                              <a:t>段</a:t>
                            </a:r>
                            <a:r>
                              <a:rPr lang="zh-TW" altLang="en-US" sz="1200" dirty="0" smtClean="0"/>
                              <a:t> </a:t>
                            </a:r>
                            <a:r>
                              <a:rPr lang="en-US" altLang="zh-TW" sz="1200" dirty="0" smtClean="0"/>
                              <a:t>(heap)</a:t>
                            </a:r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endParaRPr lang="en-US" altLang="zh-TW" sz="1200" dirty="0" smtClean="0"/>
                          </a:p>
                          <a:p>
                            <a:pPr algn="ctr"/>
                            <a:r>
                              <a:rPr lang="zh-TW" altLang="en-US" sz="1200" dirty="0" smtClean="0"/>
                              <a:t>堆疊</a:t>
                            </a:r>
                            <a:r>
                              <a:rPr lang="zh-TW" altLang="en-US" sz="1200" dirty="0" smtClean="0"/>
                              <a:t>段</a:t>
                            </a:r>
                            <a:r>
                              <a:rPr lang="zh-TW" altLang="en-US" sz="1200" dirty="0" smtClean="0"/>
                              <a:t> </a:t>
                            </a:r>
                            <a:r>
                              <a:rPr lang="en-US" altLang="zh-TW" sz="1200" dirty="0" smtClean="0"/>
                              <a:t>(stack)</a:t>
                            </a:r>
                            <a:endParaRPr lang="en-US" altLang="zh-TW" sz="12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57" name="文字方塊 56"/>
                        <a:cNvSpPr txBox="1"/>
                      </a:nvSpPr>
                      <a:spPr>
                        <a:xfrm>
                          <a:off x="785786" y="6143644"/>
                          <a:ext cx="346601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(a) </a:t>
                            </a:r>
                            <a:r>
                              <a:rPr lang="zh-TW" altLang="en-US" dirty="0" smtClean="0"/>
                              <a:t>程式開始時的</a:t>
                            </a:r>
                            <a:r>
                              <a:rPr lang="zh-TW" altLang="en-US" dirty="0" smtClean="0"/>
                              <a:t>記憶體分配</a:t>
                            </a:r>
                            <a:r>
                              <a:rPr lang="zh-TW" altLang="en-US" dirty="0" smtClean="0"/>
                              <a:t>情況</a:t>
                            </a:r>
                            <a:endParaRPr lang="zh-TW" altLang="en-US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文字方塊 57"/>
                        <a:cNvSpPr txBox="1"/>
                      </a:nvSpPr>
                      <a:spPr>
                        <a:xfrm>
                          <a:off x="4786314" y="6143644"/>
                          <a:ext cx="348364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(b) </a:t>
                            </a:r>
                            <a:r>
                              <a:rPr lang="zh-TW" altLang="en-US" dirty="0" smtClean="0"/>
                              <a:t>程式</a:t>
                            </a:r>
                            <a:r>
                              <a:rPr lang="zh-TW" altLang="en-US" dirty="0" smtClean="0"/>
                              <a:t>執行中的記憶體分配情況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0628" y="5715016"/>
                          <a:ext cx="2786082" cy="298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使用中的堆疊</a:t>
                            </a:r>
                            <a:endParaRPr lang="en-US" altLang="zh-TW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5159D" w:rsidRDefault="00E5159D" w:rsidP="00E5159D">
      <w:pPr>
        <w:pStyle w:val="a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17</w:t>
      </w:r>
      <w:r w:rsidR="003F69CF">
        <w:fldChar w:fldCharType="end"/>
      </w:r>
      <w:r>
        <w:rPr>
          <w:rFonts w:hint="eastAsia"/>
        </w:rPr>
        <w:t xml:space="preserve"> C </w:t>
      </w:r>
      <w:r>
        <w:rPr>
          <w:rFonts w:hint="eastAsia"/>
        </w:rPr>
        <w:t>語言的執行時的記憶體配置圖</w:t>
      </w:r>
    </w:p>
    <w:p w:rsidR="00316F7A" w:rsidRDefault="00316F7A" w:rsidP="0016762B"/>
    <w:p w:rsidR="00B21D18" w:rsidRDefault="00B21D18" w:rsidP="00B21D18">
      <w:r>
        <w:rPr>
          <w:rFonts w:hint="eastAsia"/>
        </w:rPr>
        <w:t>在程式執行的過程中，經常會需要取得某些記憶空間，以便儲存電腦運算過程中所產生的資料</w:t>
      </w:r>
      <w:r w:rsidR="00C4382D">
        <w:rPr>
          <w:rFonts w:hint="eastAsia"/>
        </w:rPr>
        <w:t>，</w:t>
      </w:r>
      <w:r>
        <w:rPr>
          <w:rFonts w:hint="eastAsia"/>
        </w:rPr>
        <w:t>程式中的資料通常被放在兩個記憶體區塊中，一個稱為堆疊區</w:t>
      </w:r>
      <w:r>
        <w:rPr>
          <w:rFonts w:hint="eastAsia"/>
        </w:rPr>
        <w:t xml:space="preserve"> (Stack)</w:t>
      </w:r>
      <w:r>
        <w:rPr>
          <w:rFonts w:hint="eastAsia"/>
        </w:rPr>
        <w:t>，一個稱為堆積區</w:t>
      </w:r>
      <w:r>
        <w:rPr>
          <w:rFonts w:hint="eastAsia"/>
        </w:rPr>
        <w:t xml:space="preserve"> (Heap)</w:t>
      </w:r>
      <w:r>
        <w:rPr>
          <w:rFonts w:hint="eastAsia"/>
        </w:rPr>
        <w:t>。</w:t>
      </w:r>
    </w:p>
    <w:p w:rsidR="00B21D18" w:rsidRDefault="00B21D18" w:rsidP="00B21D18"/>
    <w:p w:rsidR="00B21D18" w:rsidRDefault="00B21D18" w:rsidP="00B21D18">
      <w:r>
        <w:rPr>
          <w:rFonts w:hint="eastAsia"/>
        </w:rPr>
        <w:t>堆疊段與堆積段的成長方向是相反的，假如堆積由上往下成長，堆疊段的成長方</w:t>
      </w:r>
      <w:r>
        <w:rPr>
          <w:rFonts w:hint="eastAsia"/>
        </w:rPr>
        <w:lastRenderedPageBreak/>
        <w:t>向就會是由下往上。堆疊與堆積兩段共用同一塊記憶體空間</w:t>
      </w:r>
      <w:r w:rsidR="00C4382D">
        <w:rPr>
          <w:rFonts w:hint="eastAsia"/>
        </w:rPr>
        <w:t>，</w:t>
      </w:r>
      <w:r>
        <w:rPr>
          <w:rFonts w:hint="eastAsia"/>
        </w:rPr>
        <w:t>但是起始點與成長方向完全相反。</w:t>
      </w:r>
    </w:p>
    <w:p w:rsidR="00B21D18" w:rsidRDefault="00B21D18" w:rsidP="00B21D18"/>
    <w:p w:rsidR="00B21D18" w:rsidRDefault="00B21D18" w:rsidP="00B21D18">
      <w:r>
        <w:rPr>
          <w:rFonts w:hint="eastAsia"/>
        </w:rPr>
        <w:t>編譯器會將副程式的參數、區域變數與返回點等資訊會被推入堆疊中</w:t>
      </w:r>
      <w:r w:rsidR="000321DC">
        <w:rPr>
          <w:rFonts w:hint="eastAsia"/>
        </w:rPr>
        <w:t>，並且會從堆疊中分配空間給區域變數使用。堆疊的</w:t>
      </w:r>
      <w:r>
        <w:rPr>
          <w:rFonts w:hint="eastAsia"/>
        </w:rPr>
        <w:t>記憶體的配置並不困難，當需要記憶體時，</w:t>
      </w:r>
      <w:r w:rsidR="000321DC">
        <w:rPr>
          <w:rFonts w:hint="eastAsia"/>
        </w:rPr>
        <w:t>一定是從</w:t>
      </w:r>
      <w:r>
        <w:rPr>
          <w:rFonts w:hint="eastAsia"/>
        </w:rPr>
        <w:t>堆疊</w:t>
      </w:r>
      <w:r w:rsidR="000321DC">
        <w:rPr>
          <w:rFonts w:hint="eastAsia"/>
        </w:rPr>
        <w:t>的</w:t>
      </w:r>
      <w:r>
        <w:rPr>
          <w:rFonts w:hint="eastAsia"/>
        </w:rPr>
        <w:t>最上層</w:t>
      </w:r>
      <w:r w:rsidR="000321DC">
        <w:rPr>
          <w:rFonts w:hint="eastAsia"/>
        </w:rPr>
        <w:t>開始分配</w:t>
      </w:r>
      <w:r>
        <w:rPr>
          <w:rFonts w:hint="eastAsia"/>
        </w:rPr>
        <w:t>，編譯器只要根據變數的型態與數量，決定配置空間的大小即可。</w:t>
      </w:r>
    </w:p>
    <w:p w:rsidR="00B21D18" w:rsidRDefault="00B21D18" w:rsidP="00B21D18"/>
    <w:p w:rsidR="00B21D18" w:rsidRPr="004759ED" w:rsidRDefault="00B21D18" w:rsidP="00B21D18">
      <w:r>
        <w:rPr>
          <w:rFonts w:hint="eastAsia"/>
        </w:rPr>
        <w:t>堆積區的記憶體使用方法就較為複雜了</w:t>
      </w:r>
      <w:r w:rsidR="000321DC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語言當中，</w:t>
      </w:r>
      <w:r>
        <w:rPr>
          <w:rFonts w:hint="eastAsia"/>
        </w:rPr>
        <w:t xml:space="preserve">malloc() </w:t>
      </w:r>
      <w:r>
        <w:rPr>
          <w:rFonts w:hint="eastAsia"/>
        </w:rPr>
        <w:t>函數是主要的記憶體請求指令，這種指令通常被稱為動態記憶體</w:t>
      </w:r>
      <w:r>
        <w:rPr>
          <w:rFonts w:hint="eastAsia"/>
        </w:rPr>
        <w:t xml:space="preserve"> (Dynamic Allocation) </w:t>
      </w:r>
      <w:r>
        <w:rPr>
          <w:rFonts w:hint="eastAsia"/>
        </w:rPr>
        <w:t>配置請求，因為</w:t>
      </w:r>
      <w:r>
        <w:rPr>
          <w:rFonts w:hint="eastAsia"/>
        </w:rPr>
        <w:t xml:space="preserve"> malloc() </w:t>
      </w:r>
      <w:r>
        <w:rPr>
          <w:rFonts w:hint="eastAsia"/>
        </w:rPr>
        <w:t>函數會在執行的過程當中，動態的取得足夠的記憶體空間，以便分配給程式使用。</w:t>
      </w:r>
    </w:p>
    <w:p w:rsidR="00B21D18" w:rsidRPr="001D24C1" w:rsidRDefault="00B21D18" w:rsidP="00B21D18"/>
    <w:p w:rsidR="00C67AD5" w:rsidRDefault="00B21D18" w:rsidP="00C67AD5">
      <w:r>
        <w:rPr>
          <w:rFonts w:hint="eastAsia"/>
        </w:rPr>
        <w:t>記憶體配置函數</w:t>
      </w:r>
      <w:r>
        <w:rPr>
          <w:rFonts w:hint="eastAsia"/>
        </w:rPr>
        <w:t xml:space="preserve"> malloc() </w:t>
      </w:r>
      <w:r w:rsidR="00793884">
        <w:rPr>
          <w:rFonts w:hint="eastAsia"/>
        </w:rPr>
        <w:t>會從堆積段當中分配一塊記憶體後傳回其指標，於是呼叫端的程式就可以利用這個指標進行資料存取。</w:t>
      </w:r>
      <w:r>
        <w:rPr>
          <w:rFonts w:hint="eastAsia"/>
        </w:rPr>
        <w:t>但是，由於</w:t>
      </w:r>
      <w:r w:rsidR="00C67AD5">
        <w:rPr>
          <w:rFonts w:hint="eastAsia"/>
        </w:rPr>
        <w:t>malloc()</w:t>
      </w:r>
      <w:r>
        <w:rPr>
          <w:rFonts w:hint="eastAsia"/>
        </w:rPr>
        <w:t xml:space="preserve"> </w:t>
      </w:r>
      <w:r w:rsidR="00C67AD5">
        <w:rPr>
          <w:rFonts w:hint="eastAsia"/>
        </w:rPr>
        <w:t>會導致堆積區的成長，而函數呼叫</w:t>
      </w:r>
      <w:r>
        <w:rPr>
          <w:rFonts w:hint="eastAsia"/>
        </w:rPr>
        <w:t>則</w:t>
      </w:r>
      <w:r w:rsidR="00C67AD5">
        <w:rPr>
          <w:rFonts w:hint="eastAsia"/>
        </w:rPr>
        <w:t>會導致堆疊段的成長，如果兩個區域成長過頭而導致重疊的情況，就會相互覆蓋而導致資料破壞的情況。這對程式設計人員而言是一種很難處理的錯誤，最好能設計其錯誤處理機制以防止此種情況。</w:t>
      </w:r>
    </w:p>
    <w:p w:rsidR="00C67AD5" w:rsidRPr="00C67AD5" w:rsidRDefault="00C67AD5" w:rsidP="004527BC"/>
    <w:p w:rsidR="00C67AD5" w:rsidRDefault="00C67AD5" w:rsidP="00C67AD5">
      <w:r>
        <w:rPr>
          <w:rFonts w:hint="eastAsia"/>
        </w:rPr>
        <w:t>因此、</w:t>
      </w:r>
      <w:r>
        <w:rPr>
          <w:rFonts w:hint="eastAsia"/>
        </w:rPr>
        <w:t xml:space="preserve">C </w:t>
      </w:r>
      <w:r>
        <w:rPr>
          <w:rFonts w:hint="eastAsia"/>
        </w:rPr>
        <w:t>語言的程式設計師必須在使用完</w:t>
      </w:r>
      <w:r>
        <w:rPr>
          <w:rFonts w:hint="eastAsia"/>
        </w:rPr>
        <w:t xml:space="preserve"> malloc() </w:t>
      </w:r>
      <w:r>
        <w:rPr>
          <w:rFonts w:hint="eastAsia"/>
        </w:rPr>
        <w:t>所分配的記憶體後，盡快的利用</w:t>
      </w:r>
      <w:r>
        <w:rPr>
          <w:rFonts w:hint="eastAsia"/>
        </w:rPr>
        <w:t xml:space="preserve"> free() </w:t>
      </w:r>
      <w:r>
        <w:rPr>
          <w:rFonts w:hint="eastAsia"/>
        </w:rPr>
        <w:t>函數以歸還記憶體給堆積區，這樣才能避免堆疊溢出</w:t>
      </w:r>
      <w:r>
        <w:rPr>
          <w:rFonts w:hint="eastAsia"/>
        </w:rPr>
        <w:t xml:space="preserve"> (</w:t>
      </w:r>
      <w:r>
        <w:rPr>
          <w:rFonts w:hint="eastAsia"/>
        </w:rPr>
        <w:t>或堆積溢出</w:t>
      </w:r>
      <w:r>
        <w:rPr>
          <w:rFonts w:hint="eastAsia"/>
        </w:rPr>
        <w:t xml:space="preserve">) </w:t>
      </w:r>
      <w:r>
        <w:rPr>
          <w:rFonts w:hint="eastAsia"/>
        </w:rPr>
        <w:t>的情況，讓程式能在堆積尚未</w:t>
      </w:r>
      <w:r w:rsidR="003B6043">
        <w:rPr>
          <w:rFonts w:hint="eastAsia"/>
        </w:rPr>
        <w:t>溢出</w:t>
      </w:r>
      <w:r>
        <w:rPr>
          <w:rFonts w:hint="eastAsia"/>
        </w:rPr>
        <w:t>之前完成。但是如果所有堆積空間</w:t>
      </w:r>
      <w:r w:rsidR="003B6043">
        <w:rPr>
          <w:rFonts w:hint="eastAsia"/>
        </w:rPr>
        <w:t>不足</w:t>
      </w:r>
      <w:r>
        <w:rPr>
          <w:rFonts w:hint="eastAsia"/>
        </w:rPr>
        <w:t>，而且沒有任何的『</w:t>
      </w:r>
      <w:r w:rsidR="000321DC">
        <w:rPr>
          <w:rFonts w:hint="eastAsia"/>
        </w:rPr>
        <w:t>未分配</w:t>
      </w:r>
      <w:r>
        <w:rPr>
          <w:rFonts w:hint="eastAsia"/>
        </w:rPr>
        <w:t>記憶體</w:t>
      </w:r>
      <w:r w:rsidR="000321DC">
        <w:rPr>
          <w:rFonts w:hint="eastAsia"/>
        </w:rPr>
        <w:t>區塊</w:t>
      </w:r>
      <w:r>
        <w:rPr>
          <w:rFonts w:hint="eastAsia"/>
        </w:rPr>
        <w:t>』可以滿足記憶體分配的請求時，程式仍然會被迫停止，或者進入不可預知的錯誤狀況。</w:t>
      </w:r>
    </w:p>
    <w:p w:rsidR="00A301DC" w:rsidRDefault="00A301DC" w:rsidP="00A301DC"/>
    <w:p w:rsidR="00A301DC" w:rsidRDefault="00E01DC0" w:rsidP="00A301DC">
      <w:pPr>
        <w:pStyle w:val="afa"/>
        <w:ind w:left="240" w:right="240"/>
      </w:pPr>
      <w:r>
        <w:rPr>
          <w:rFonts w:hint="eastAsia"/>
        </w:rPr>
        <w:t>使用框架存取參數與區域變數</w:t>
      </w:r>
    </w:p>
    <w:p w:rsidR="00DC47BE" w:rsidRDefault="00A301DC" w:rsidP="00A301DC"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章中，我們曾經介紹過兩種組合語言呼叫副程式</w:t>
      </w:r>
      <w:r>
        <w:rPr>
          <w:rFonts w:hint="eastAsia"/>
        </w:rPr>
        <w:t xml:space="preserve"> (</w:t>
      </w:r>
      <w:r>
        <w:rPr>
          <w:rFonts w:hint="eastAsia"/>
        </w:rPr>
        <w:t>函數</w:t>
      </w:r>
      <w:r>
        <w:rPr>
          <w:rFonts w:hint="eastAsia"/>
        </w:rPr>
        <w:t xml:space="preserve">) </w:t>
      </w:r>
      <w:r>
        <w:rPr>
          <w:rFonts w:hint="eastAsia"/>
        </w:rPr>
        <w:t>的方法，但是這兩種方法並不適合被編譯器採用</w:t>
      </w:r>
      <w:r w:rsidR="007B2C99">
        <w:rPr>
          <w:rFonts w:hint="eastAsia"/>
        </w:rPr>
        <w:t>，</w:t>
      </w:r>
      <w:r>
        <w:rPr>
          <w:rFonts w:hint="eastAsia"/>
        </w:rPr>
        <w:t>原因是編譯器的函數參數可能很多，不一定能完全以暫存器來容納</w:t>
      </w:r>
      <w:r w:rsidR="00A43A5D">
        <w:rPr>
          <w:rFonts w:hint="eastAsia"/>
        </w:rPr>
        <w:t>。</w:t>
      </w:r>
    </w:p>
    <w:p w:rsidR="00DC47BE" w:rsidRDefault="00DC47BE" w:rsidP="00A301DC"/>
    <w:p w:rsidR="00DC47BE" w:rsidRPr="00DC47BE" w:rsidRDefault="00DC47BE" w:rsidP="00DC47BE">
      <w:r>
        <w:rPr>
          <w:rFonts w:hint="eastAsia"/>
        </w:rPr>
        <w:t>另外，當</w:t>
      </w:r>
      <w:r>
        <w:rPr>
          <w:rFonts w:hint="eastAsia"/>
        </w:rPr>
        <w:t xml:space="preserve"> C </w:t>
      </w:r>
      <w:r>
        <w:rPr>
          <w:rFonts w:hint="eastAsia"/>
        </w:rPr>
        <w:t>語言的函數想要存取參數或區域變數時，通常不能透過變數名稱存取這些變數，否則就不能支援遞迴呼叫了。因為在遞迴呼叫的過程中，參數名稱與區域變數的名稱雖然相同，但是不同層次的遞迴所『看見的』變數內容是不同的。</w:t>
      </w:r>
    </w:p>
    <w:p w:rsidR="00DC47BE" w:rsidRDefault="00DC47BE" w:rsidP="00A301DC"/>
    <w:p w:rsidR="00DC47BE" w:rsidRDefault="00DC47BE" w:rsidP="00A301DC">
      <w:r>
        <w:rPr>
          <w:rFonts w:hint="eastAsia"/>
        </w:rPr>
        <w:t>換句話說，當我們將</w:t>
      </w:r>
      <w:r>
        <w:rPr>
          <w:rFonts w:hint="eastAsia"/>
        </w:rPr>
        <w:t xml:space="preserve"> C </w:t>
      </w:r>
      <w:r>
        <w:rPr>
          <w:rFonts w:hint="eastAsia"/>
        </w:rPr>
        <w:t>語言程式轉換為組合語言時，不能將參數與區域變數轉換為組合語言中的標記</w:t>
      </w:r>
      <w:r w:rsidR="007B2C99">
        <w:rPr>
          <w:rFonts w:hint="eastAsia"/>
        </w:rPr>
        <w:t>，而必須轉換為堆疊區域的存取指令。</w:t>
      </w:r>
    </w:p>
    <w:p w:rsidR="007B2C99" w:rsidRDefault="007B2C99" w:rsidP="00A301DC"/>
    <w:p w:rsidR="007B2C99" w:rsidRDefault="007B2C99" w:rsidP="00A301DC">
      <w:r>
        <w:rPr>
          <w:rFonts w:hint="eastAsia"/>
        </w:rPr>
        <w:t>一個函數的參數與區域變數所形成的堆疊區塊，通常稱之為框架</w:t>
      </w:r>
      <w:r>
        <w:rPr>
          <w:rFonts w:hint="eastAsia"/>
        </w:rPr>
        <w:t xml:space="preserve"> (Frame)</w:t>
      </w:r>
      <w:r>
        <w:rPr>
          <w:rFonts w:hint="eastAsia"/>
        </w:rPr>
        <w:t>，為了要存取這個框架，我們可以設定一個框架暫存器</w:t>
      </w:r>
      <w:r>
        <w:rPr>
          <w:rFonts w:hint="eastAsia"/>
        </w:rPr>
        <w:t xml:space="preserve"> (Frame Pointer, FP)</w:t>
      </w:r>
      <w:r>
        <w:rPr>
          <w:rFonts w:hint="eastAsia"/>
        </w:rPr>
        <w:t>，然後使用相對定址的方式存取這些變數。</w:t>
      </w:r>
    </w:p>
    <w:p w:rsidR="007B2C99" w:rsidRDefault="007B2C99" w:rsidP="00A301DC"/>
    <w:p w:rsidR="00DC47BE" w:rsidRDefault="007B2C99" w:rsidP="00A301DC">
      <w:r>
        <w:rPr>
          <w:rFonts w:hint="eastAsia"/>
        </w:rPr>
        <w:t>在</w:t>
      </w:r>
      <w:r>
        <w:rPr>
          <w:rFonts w:hint="eastAsia"/>
        </w:rPr>
        <w:t xml:space="preserve"> CPU0 </w:t>
      </w:r>
      <w:r>
        <w:rPr>
          <w:rFonts w:hint="eastAsia"/>
        </w:rPr>
        <w:t>當中，我們可以利用</w:t>
      </w:r>
      <w:r>
        <w:rPr>
          <w:rFonts w:hint="eastAsia"/>
        </w:rPr>
        <w:t xml:space="preserve"> R1~R11 </w:t>
      </w:r>
      <w:r>
        <w:rPr>
          <w:rFonts w:hint="eastAsia"/>
        </w:rPr>
        <w:t>當中的任何一個暫存器，作為框架暫存器，在本書中，我們會習慣</w:t>
      </w:r>
      <w:r w:rsidR="00E979BB">
        <w:rPr>
          <w:rFonts w:hint="eastAsia"/>
        </w:rPr>
        <w:t>以</w:t>
      </w:r>
      <w:r>
        <w:rPr>
          <w:rFonts w:hint="eastAsia"/>
        </w:rPr>
        <w:t xml:space="preserve"> R11 </w:t>
      </w:r>
      <w:r w:rsidR="00E979BB">
        <w:rPr>
          <w:rFonts w:hint="eastAsia"/>
        </w:rPr>
        <w:t>作為框架</w:t>
      </w:r>
      <w:r>
        <w:rPr>
          <w:rFonts w:hint="eastAsia"/>
        </w:rPr>
        <w:t>暫存器，因此我們也用</w:t>
      </w:r>
      <w:r>
        <w:rPr>
          <w:rFonts w:hint="eastAsia"/>
        </w:rPr>
        <w:t xml:space="preserve"> FP </w:t>
      </w:r>
      <w:r>
        <w:rPr>
          <w:rFonts w:hint="eastAsia"/>
        </w:rPr>
        <w:t>稱呼</w:t>
      </w:r>
      <w:r>
        <w:rPr>
          <w:rFonts w:hint="eastAsia"/>
        </w:rPr>
        <w:t xml:space="preserve"> R11</w:t>
      </w:r>
      <w:r>
        <w:rPr>
          <w:rFonts w:hint="eastAsia"/>
        </w:rPr>
        <w:t>。</w:t>
      </w:r>
    </w:p>
    <w:p w:rsidR="00DC47BE" w:rsidRDefault="00DC47BE" w:rsidP="00A301DC"/>
    <w:p w:rsidR="00A301DC" w:rsidRDefault="007B2C99" w:rsidP="00A301DC">
      <w:r>
        <w:rPr>
          <w:rFonts w:hint="eastAsia"/>
        </w:rPr>
        <w:t>為了說明框架的用法，我們將使用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_Ref228507954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</w:t>
      </w:r>
      <w:r w:rsidR="003F69CF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C </w:t>
      </w:r>
      <w:r>
        <w:rPr>
          <w:rFonts w:hint="eastAsia"/>
        </w:rPr>
        <w:t>語言程式進行說明，該範例中有</w:t>
      </w:r>
      <w:r w:rsidR="00A301DC">
        <w:rPr>
          <w:rFonts w:hint="eastAsia"/>
        </w:rPr>
        <w:t>兩層的函數呼叫，</w:t>
      </w:r>
      <w:r>
        <w:rPr>
          <w:rFonts w:hint="eastAsia"/>
        </w:rPr>
        <w:t>主程式</w:t>
      </w:r>
      <w:r w:rsidR="00A301DC">
        <w:rPr>
          <w:rFonts w:hint="eastAsia"/>
        </w:rPr>
        <w:t xml:space="preserve"> main() </w:t>
      </w:r>
      <w:r>
        <w:rPr>
          <w:rFonts w:hint="eastAsia"/>
        </w:rPr>
        <w:t>會利用</w:t>
      </w:r>
      <w:r>
        <w:rPr>
          <w:rFonts w:hint="eastAsia"/>
        </w:rPr>
        <w:t xml:space="preserve">f1(x) </w:t>
      </w:r>
      <w:r>
        <w:rPr>
          <w:rFonts w:hint="eastAsia"/>
        </w:rPr>
        <w:t>指令</w:t>
      </w:r>
      <w:r w:rsidR="00A301DC">
        <w:rPr>
          <w:rFonts w:hint="eastAsia"/>
        </w:rPr>
        <w:t>呼叫</w:t>
      </w:r>
      <w:r>
        <w:rPr>
          <w:rFonts w:hint="eastAsia"/>
        </w:rPr>
        <w:t>函數</w:t>
      </w:r>
      <w:r>
        <w:rPr>
          <w:rFonts w:hint="eastAsia"/>
        </w:rPr>
        <w:t xml:space="preserve"> f1</w:t>
      </w:r>
      <w:r w:rsidR="00A301DC">
        <w:rPr>
          <w:rFonts w:hint="eastAsia"/>
        </w:rPr>
        <w:t>，然後在</w:t>
      </w:r>
      <w:r w:rsidR="00A301DC">
        <w:rPr>
          <w:rFonts w:hint="eastAsia"/>
        </w:rPr>
        <w:t xml:space="preserve"> f1() </w:t>
      </w:r>
      <w:r w:rsidR="00A301DC">
        <w:rPr>
          <w:rFonts w:hint="eastAsia"/>
        </w:rPr>
        <w:t>中</w:t>
      </w:r>
      <w:r>
        <w:rPr>
          <w:rFonts w:hint="eastAsia"/>
        </w:rPr>
        <w:t>又利用</w:t>
      </w:r>
      <w:r w:rsidR="00A301DC">
        <w:rPr>
          <w:rFonts w:hint="eastAsia"/>
        </w:rPr>
        <w:t>f2(&amp;t)</w:t>
      </w:r>
      <w:r>
        <w:rPr>
          <w:rFonts w:hint="eastAsia"/>
        </w:rPr>
        <w:t>指令呼叫了</w:t>
      </w:r>
      <w:r>
        <w:rPr>
          <w:rFonts w:hint="eastAsia"/>
        </w:rPr>
        <w:t xml:space="preserve"> f2</w:t>
      </w:r>
      <w:r>
        <w:rPr>
          <w:rFonts w:hint="eastAsia"/>
        </w:rPr>
        <w:t>，</w:t>
      </w:r>
      <w:r w:rsidR="00A301DC">
        <w:rPr>
          <w:rFonts w:hint="eastAsia"/>
        </w:rPr>
        <w:t>其中</w:t>
      </w:r>
      <w:r w:rsidR="00A301DC">
        <w:rPr>
          <w:rFonts w:hint="eastAsia"/>
        </w:rPr>
        <w:t xml:space="preserve"> f1(x) </w:t>
      </w:r>
      <w:r w:rsidR="00A301DC">
        <w:rPr>
          <w:rFonts w:hint="eastAsia"/>
        </w:rPr>
        <w:t>傳遞的是數值參數，而</w:t>
      </w:r>
      <w:r w:rsidR="00A301DC">
        <w:rPr>
          <w:rFonts w:hint="eastAsia"/>
        </w:rPr>
        <w:t xml:space="preserve"> f2(&amp;t) </w:t>
      </w:r>
      <w:r w:rsidR="00A301DC">
        <w:rPr>
          <w:rFonts w:hint="eastAsia"/>
        </w:rPr>
        <w:t>傳遞的則是位址。</w:t>
      </w:r>
    </w:p>
    <w:p w:rsidR="00A301DC" w:rsidRDefault="00A301DC" w:rsidP="00A301DC"/>
    <w:p w:rsidR="00A301DC" w:rsidRPr="00DF5431" w:rsidRDefault="00A301DC" w:rsidP="00A301DC">
      <w:pPr>
        <w:pStyle w:val="a8"/>
      </w:pPr>
      <w:bookmarkStart w:id="40" w:name="_Ref228507954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3F69CF">
        <w:fldChar w:fldCharType="begin"/>
      </w:r>
      <w:r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1</w:t>
      </w:r>
      <w:r w:rsidR="003F69CF">
        <w:fldChar w:fldCharType="end"/>
      </w:r>
      <w:bookmarkEnd w:id="40"/>
      <w:r>
        <w:rPr>
          <w:rFonts w:hint="eastAsia"/>
        </w:rPr>
        <w:t xml:space="preserve"> </w:t>
      </w:r>
      <w:r>
        <w:rPr>
          <w:rFonts w:hint="eastAsia"/>
        </w:rPr>
        <w:t>具有兩層函數呼叫的</w:t>
      </w:r>
      <w:r>
        <w:rPr>
          <w:rFonts w:hint="eastAsia"/>
        </w:rPr>
        <w:t xml:space="preserve"> C </w:t>
      </w:r>
      <w:r>
        <w:rPr>
          <w:rFonts w:hint="eastAsia"/>
        </w:rPr>
        <w:t>語言程式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7938"/>
      </w:tblGrid>
      <w:tr w:rsidR="00A301DC" w:rsidRPr="00863D87" w:rsidTr="009E2DD3">
        <w:tc>
          <w:tcPr>
            <w:tcW w:w="534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>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6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7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9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10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14</w:t>
            </w:r>
          </w:p>
        </w:tc>
        <w:tc>
          <w:tcPr>
            <w:tcW w:w="7938" w:type="dxa"/>
          </w:tcPr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>int main() {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int x = 1;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int y;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y = f1(x);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return 1;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>}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>int f1(int t) {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int b = f2(&amp;t);</w:t>
            </w:r>
          </w:p>
          <w:p w:rsidR="00A301DC" w:rsidRPr="00863D87" w:rsidRDefault="00A301DC" w:rsidP="009E2DD3">
            <w:r w:rsidRPr="00743A25">
              <w:rPr>
                <w:lang w:val="fr-FR"/>
              </w:rPr>
              <w:tab/>
            </w:r>
            <w:r w:rsidRPr="00863D87">
              <w:t>return b+b;</w:t>
            </w:r>
          </w:p>
          <w:p w:rsidR="00A301DC" w:rsidRPr="00863D87" w:rsidRDefault="00A301DC" w:rsidP="009E2DD3">
            <w:r w:rsidRPr="00863D87">
              <w:t>}</w:t>
            </w:r>
          </w:p>
          <w:p w:rsidR="00A301DC" w:rsidRPr="00863D87" w:rsidRDefault="00A301DC" w:rsidP="009E2DD3">
            <w:r w:rsidRPr="00863D87">
              <w:t>int f2(int *p) {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863D87">
              <w:tab/>
            </w:r>
            <w:r w:rsidRPr="00743A25">
              <w:rPr>
                <w:lang w:val="pt-BR"/>
              </w:rPr>
              <w:t>int r</w:t>
            </w:r>
            <w:r w:rsidRPr="00743A25">
              <w:rPr>
                <w:rFonts w:hint="eastAsia"/>
                <w:lang w:val="pt-BR"/>
              </w:rPr>
              <w:t>=</w:t>
            </w:r>
            <w:r w:rsidRPr="00743A25">
              <w:rPr>
                <w:lang w:val="pt-BR"/>
              </w:rPr>
              <w:t xml:space="preserve"> *p+5;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  <w:t>return r;</w:t>
            </w:r>
          </w:p>
          <w:p w:rsidR="00A301DC" w:rsidRPr="00863D87" w:rsidRDefault="00A301DC" w:rsidP="009E2DD3">
            <w:r w:rsidRPr="00863D87">
              <w:t>}</w:t>
            </w:r>
          </w:p>
        </w:tc>
      </w:tr>
    </w:tbl>
    <w:p w:rsidR="00A301DC" w:rsidRDefault="00A301DC" w:rsidP="00A301DC"/>
    <w:p w:rsidR="00A301DC" w:rsidRPr="00DF5431" w:rsidRDefault="00A301DC" w:rsidP="00A301DC">
      <w:r>
        <w:rPr>
          <w:rFonts w:hint="eastAsia"/>
        </w:rPr>
        <w:t>在進行函數呼叫時，母函數必須先將參數推入堆疊當中，然後在進入函數後，再將母函數的『框架暫存器』堆入堆疊保存，接著分配區域變數的空間，然後才能進行函數的真正功能。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顯示了上述範例程式的堆疊變化情況，以及</w:t>
      </w:r>
      <w:r>
        <w:rPr>
          <w:rFonts w:hint="eastAsia"/>
        </w:rPr>
        <w:t xml:space="preserve"> FP</w:t>
      </w:r>
      <w:r>
        <w:rPr>
          <w:rFonts w:hint="eastAsia"/>
        </w:rPr>
        <w:t>、</w:t>
      </w:r>
      <w:r>
        <w:rPr>
          <w:rFonts w:hint="eastAsia"/>
        </w:rPr>
        <w:t xml:space="preserve">SP </w:t>
      </w:r>
      <w:r w:rsidR="001269C0">
        <w:rPr>
          <w:rFonts w:hint="eastAsia"/>
        </w:rPr>
        <w:t>等指標的位置，其中的</w:t>
      </w:r>
      <w:r w:rsidR="001269C0">
        <w:rPr>
          <w:rFonts w:hint="eastAsia"/>
        </w:rPr>
        <w:t xml:space="preserve"> FP </w:t>
      </w:r>
      <w:r w:rsidR="001269C0">
        <w:rPr>
          <w:rFonts w:hint="eastAsia"/>
        </w:rPr>
        <w:t>是框架暫存器</w:t>
      </w:r>
      <w:r>
        <w:rPr>
          <w:rFonts w:hint="eastAsia"/>
        </w:rPr>
        <w:t>。</w:t>
      </w:r>
    </w:p>
    <w:p w:rsidR="00A301DC" w:rsidRDefault="00A301DC" w:rsidP="00A301DC"/>
    <w:p w:rsidR="00A301DC" w:rsidRDefault="003F7FDF" w:rsidP="00A301DC">
      <w:pPr>
        <w:keepNext/>
      </w:pPr>
      <w:r>
        <w:rPr>
          <w:noProof/>
        </w:rPr>
        <w:lastRenderedPageBreak/>
        <w:drawing>
          <wp:inline distT="0" distB="0" distL="0" distR="0">
            <wp:extent cx="5486400" cy="2684780"/>
            <wp:effectExtent l="0" t="0" r="0" b="0"/>
            <wp:docPr id="5" name="物件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56" cy="3920337"/>
                      <a:chOff x="428596" y="1643050"/>
                      <a:chExt cx="8001056" cy="3920337"/>
                    </a:xfrm>
                  </a:grpSpPr>
                  <a:grpSp>
                    <a:nvGrpSpPr>
                      <a:cNvPr id="91" name="群組 90"/>
                      <a:cNvGrpSpPr/>
                    </a:nvGrpSpPr>
                    <a:grpSpPr>
                      <a:xfrm>
                        <a:off x="428596" y="1643050"/>
                        <a:ext cx="8001056" cy="3920337"/>
                        <a:chOff x="428596" y="1643050"/>
                        <a:chExt cx="8001056" cy="3920337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1500166" y="1643050"/>
                          <a:ext cx="135732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…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1500166" y="1928802"/>
                          <a:ext cx="135732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框架指標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FP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1500166" y="2214554"/>
                          <a:ext cx="135732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x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1500166" y="2500306"/>
                          <a:ext cx="135732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y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1500166" y="2786058"/>
                          <a:ext cx="135732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參數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t (=x=1)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文字方塊 11"/>
                        <a:cNvSpPr txBox="1"/>
                      </a:nvSpPr>
                      <a:spPr>
                        <a:xfrm>
                          <a:off x="1178872" y="1643050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+4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文字方塊 12"/>
                        <a:cNvSpPr txBox="1"/>
                      </a:nvSpPr>
                      <a:spPr>
                        <a:xfrm>
                          <a:off x="1268640" y="1933179"/>
                          <a:ext cx="26962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0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文字方塊 13"/>
                        <a:cNvSpPr txBox="1"/>
                      </a:nvSpPr>
                      <a:spPr>
                        <a:xfrm>
                          <a:off x="1217344" y="2223307"/>
                          <a:ext cx="32092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-</a:t>
                            </a:r>
                            <a:r>
                              <a:rPr lang="en-US" altLang="zh-TW" sz="1200" dirty="0" smtClean="0"/>
                              <a:t>4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文字方塊 14"/>
                        <a:cNvSpPr txBox="1"/>
                      </a:nvSpPr>
                      <a:spPr>
                        <a:xfrm>
                          <a:off x="1217344" y="2509059"/>
                          <a:ext cx="32092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-8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文字方塊 15"/>
                        <a:cNvSpPr txBox="1"/>
                      </a:nvSpPr>
                      <a:spPr>
                        <a:xfrm>
                          <a:off x="1132386" y="2790435"/>
                          <a:ext cx="40588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-12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16"/>
                        <a:cNvSpPr txBox="1"/>
                      </a:nvSpPr>
                      <a:spPr>
                        <a:xfrm>
                          <a:off x="428596" y="1933179"/>
                          <a:ext cx="38183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/>
                              <a:t>FP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文字方塊 17"/>
                        <a:cNvSpPr txBox="1"/>
                      </a:nvSpPr>
                      <a:spPr>
                        <a:xfrm>
                          <a:off x="460259" y="2790435"/>
                          <a:ext cx="3898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/>
                              <a:t>SP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矩形 18"/>
                        <a:cNvSpPr/>
                      </a:nvSpPr>
                      <a:spPr>
                        <a:xfrm>
                          <a:off x="3857620" y="1643050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…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矩形 19"/>
                        <a:cNvSpPr/>
                      </a:nvSpPr>
                      <a:spPr>
                        <a:xfrm>
                          <a:off x="3857620" y="1928802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框架指標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FP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矩形 20"/>
                        <a:cNvSpPr/>
                      </a:nvSpPr>
                      <a:spPr>
                        <a:xfrm>
                          <a:off x="3857620" y="2214554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x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>
                        <a:xfrm>
                          <a:off x="3857620" y="2500306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y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>
                        <a:xfrm>
                          <a:off x="3857620" y="2786058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參數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t (=x=1)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文字方塊 24"/>
                        <a:cNvSpPr txBox="1"/>
                      </a:nvSpPr>
                      <a:spPr>
                        <a:xfrm>
                          <a:off x="3626094" y="3366315"/>
                          <a:ext cx="26962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0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文字方塊 25"/>
                        <a:cNvSpPr txBox="1"/>
                      </a:nvSpPr>
                      <a:spPr>
                        <a:xfrm>
                          <a:off x="3574798" y="3647691"/>
                          <a:ext cx="32092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-</a:t>
                            </a:r>
                            <a:r>
                              <a:rPr lang="en-US" altLang="zh-TW" sz="1200" dirty="0" smtClean="0"/>
                              <a:t>4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文字方塊 28"/>
                        <a:cNvSpPr txBox="1"/>
                      </a:nvSpPr>
                      <a:spPr>
                        <a:xfrm>
                          <a:off x="2928926" y="3366315"/>
                          <a:ext cx="38183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/>
                              <a:t>FP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文字方塊 29"/>
                        <a:cNvSpPr txBox="1"/>
                      </a:nvSpPr>
                      <a:spPr>
                        <a:xfrm>
                          <a:off x="2928926" y="3647691"/>
                          <a:ext cx="3898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/>
                              <a:t>SP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矩形 30"/>
                        <a:cNvSpPr/>
                      </a:nvSpPr>
                      <a:spPr>
                        <a:xfrm>
                          <a:off x="3857620" y="3071810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y=f1(x) </a:t>
                            </a:r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返回地址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(LR)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矩形 33"/>
                        <a:cNvSpPr/>
                      </a:nvSpPr>
                      <a:spPr>
                        <a:xfrm>
                          <a:off x="3857620" y="3357562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保存</a:t>
                            </a:r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的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FP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矩形 35"/>
                        <a:cNvSpPr/>
                      </a:nvSpPr>
                      <a:spPr>
                        <a:xfrm>
                          <a:off x="3857620" y="3643314"/>
                          <a:ext cx="164307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矩形 37"/>
                        <a:cNvSpPr/>
                      </a:nvSpPr>
                      <a:spPr>
                        <a:xfrm>
                          <a:off x="6715140" y="1643050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…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矩形 38"/>
                        <a:cNvSpPr/>
                      </a:nvSpPr>
                      <a:spPr>
                        <a:xfrm>
                          <a:off x="6715140" y="1928802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框架指標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FP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矩形 39"/>
                        <a:cNvSpPr/>
                      </a:nvSpPr>
                      <a:spPr>
                        <a:xfrm>
                          <a:off x="6715140" y="2214554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x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矩形 40"/>
                        <a:cNvSpPr/>
                      </a:nvSpPr>
                      <a:spPr>
                        <a:xfrm>
                          <a:off x="6715140" y="2500306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y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矩形 41"/>
                        <a:cNvSpPr/>
                      </a:nvSpPr>
                      <a:spPr>
                        <a:xfrm>
                          <a:off x="6715140" y="2786058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參數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t (=x=1) (LR)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文字方塊 42"/>
                        <a:cNvSpPr txBox="1"/>
                      </a:nvSpPr>
                      <a:spPr>
                        <a:xfrm>
                          <a:off x="6393846" y="4214818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+4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文字方塊 43"/>
                        <a:cNvSpPr txBox="1"/>
                      </a:nvSpPr>
                      <a:spPr>
                        <a:xfrm>
                          <a:off x="6483614" y="4509323"/>
                          <a:ext cx="26962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0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文字方塊 44"/>
                        <a:cNvSpPr txBox="1"/>
                      </a:nvSpPr>
                      <a:spPr>
                        <a:xfrm>
                          <a:off x="6432318" y="4790699"/>
                          <a:ext cx="32092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-</a:t>
                            </a:r>
                            <a:r>
                              <a:rPr lang="en-US" altLang="zh-TW" sz="1200" dirty="0" smtClean="0"/>
                              <a:t>4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文字方塊 45"/>
                        <a:cNvSpPr txBox="1"/>
                      </a:nvSpPr>
                      <a:spPr>
                        <a:xfrm>
                          <a:off x="6393847" y="3929066"/>
                          <a:ext cx="35939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+8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矩形 47"/>
                        <a:cNvSpPr/>
                      </a:nvSpPr>
                      <a:spPr>
                        <a:xfrm>
                          <a:off x="6715140" y="3071810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y=f1(x) </a:t>
                            </a:r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返回地址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矩形 49"/>
                        <a:cNvSpPr/>
                      </a:nvSpPr>
                      <a:spPr>
                        <a:xfrm>
                          <a:off x="6715140" y="3357562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保存</a:t>
                            </a:r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的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FP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矩形 51"/>
                        <a:cNvSpPr/>
                      </a:nvSpPr>
                      <a:spPr>
                        <a:xfrm>
                          <a:off x="6715140" y="3643314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矩形 53"/>
                        <a:cNvSpPr/>
                      </a:nvSpPr>
                      <a:spPr>
                        <a:xfrm>
                          <a:off x="6715140" y="3929066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參數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*p (=&amp;t)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矩形 54"/>
                        <a:cNvSpPr/>
                      </a:nvSpPr>
                      <a:spPr>
                        <a:xfrm>
                          <a:off x="6715140" y="4214818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b=f2(&amp;t) </a:t>
                            </a:r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返回地址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(LR)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6" name="矩形 55"/>
                        <a:cNvSpPr/>
                      </a:nvSpPr>
                      <a:spPr>
                        <a:xfrm>
                          <a:off x="6715140" y="4500570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保存的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FP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矩形 56"/>
                        <a:cNvSpPr/>
                      </a:nvSpPr>
                      <a:spPr>
                        <a:xfrm>
                          <a:off x="6715140" y="4786322"/>
                          <a:ext cx="1714512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>
                                <a:solidFill>
                                  <a:schemeClr val="tx1"/>
                                </a:solidFill>
                              </a:rPr>
                              <a:t>區域變數 </a:t>
                            </a: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文字方塊 58"/>
                        <a:cNvSpPr txBox="1"/>
                      </a:nvSpPr>
                      <a:spPr>
                        <a:xfrm>
                          <a:off x="6643702" y="5286388"/>
                          <a:ext cx="166103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(c) </a:t>
                            </a:r>
                            <a:r>
                              <a:rPr lang="zh-TW" altLang="en-US" sz="1200" dirty="0" smtClean="0"/>
                              <a:t>呼叫 </a:t>
                            </a:r>
                            <a:r>
                              <a:rPr lang="en-US" altLang="zh-TW" sz="1200" dirty="0" smtClean="0"/>
                              <a:t>b=f2(&amp;t) </a:t>
                            </a:r>
                            <a:r>
                              <a:rPr lang="zh-TW" altLang="en-US" sz="1200" dirty="0" smtClean="0"/>
                              <a:t>之後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文字方塊 59"/>
                        <a:cNvSpPr txBox="1"/>
                      </a:nvSpPr>
                      <a:spPr>
                        <a:xfrm>
                          <a:off x="3997987" y="5286388"/>
                          <a:ext cx="159210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(b) </a:t>
                            </a:r>
                            <a:r>
                              <a:rPr lang="zh-TW" altLang="en-US" sz="1200" dirty="0" smtClean="0"/>
                              <a:t>呼叫 </a:t>
                            </a:r>
                            <a:r>
                              <a:rPr lang="en-US" altLang="zh-TW" sz="1200" dirty="0" smtClean="0"/>
                              <a:t>y=f1(x) </a:t>
                            </a:r>
                            <a:r>
                              <a:rPr lang="zh-TW" altLang="en-US" sz="1200" dirty="0" smtClean="0"/>
                              <a:t>之後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1" name="文字方塊 60"/>
                        <a:cNvSpPr txBox="1"/>
                      </a:nvSpPr>
                      <a:spPr>
                        <a:xfrm>
                          <a:off x="1000100" y="5286388"/>
                          <a:ext cx="159210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(a) </a:t>
                            </a:r>
                            <a:r>
                              <a:rPr lang="zh-TW" altLang="en-US" sz="1200" dirty="0" smtClean="0"/>
                              <a:t>呼叫 </a:t>
                            </a:r>
                            <a:r>
                              <a:rPr lang="en-US" altLang="zh-TW" sz="1200" dirty="0" smtClean="0"/>
                              <a:t>y=f1(x) </a:t>
                            </a:r>
                            <a:r>
                              <a:rPr lang="zh-TW" altLang="en-US" sz="1200" dirty="0" smtClean="0"/>
                              <a:t>之前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文字方塊 61"/>
                        <a:cNvSpPr txBox="1"/>
                      </a:nvSpPr>
                      <a:spPr>
                        <a:xfrm>
                          <a:off x="6308888" y="3643314"/>
                          <a:ext cx="44435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+12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文字方塊 62"/>
                        <a:cNvSpPr txBox="1"/>
                      </a:nvSpPr>
                      <a:spPr>
                        <a:xfrm>
                          <a:off x="3536327" y="3071810"/>
                          <a:ext cx="35939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+4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4" name="文字方塊 63"/>
                        <a:cNvSpPr txBox="1"/>
                      </a:nvSpPr>
                      <a:spPr>
                        <a:xfrm>
                          <a:off x="3536326" y="2786058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+8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5" name="文字方塊 64"/>
                        <a:cNvSpPr txBox="1"/>
                      </a:nvSpPr>
                      <a:spPr>
                        <a:xfrm>
                          <a:off x="3451368" y="2500306"/>
                          <a:ext cx="44435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1200" dirty="0" smtClean="0"/>
                              <a:t>+12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71" name="直線單箭頭接點 70"/>
                        <a:cNvCxnSpPr/>
                      </a:nvCxnSpPr>
                      <a:spPr>
                        <a:xfrm>
                          <a:off x="810432" y="2070884"/>
                          <a:ext cx="4582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直線單箭頭接點 71"/>
                        <a:cNvCxnSpPr>
                          <a:stCxn id="18" idx="3"/>
                        </a:cNvCxnSpPr>
                      </a:nvCxnSpPr>
                      <a:spPr>
                        <a:xfrm>
                          <a:off x="850109" y="2928935"/>
                          <a:ext cx="282277" cy="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5" name="直線單箭頭接點 74"/>
                        <a:cNvCxnSpPr>
                          <a:stCxn id="29" idx="3"/>
                          <a:endCxn id="25" idx="1"/>
                        </a:cNvCxnSpPr>
                      </a:nvCxnSpPr>
                      <a:spPr>
                        <a:xfrm>
                          <a:off x="3310762" y="3504815"/>
                          <a:ext cx="31533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直線單箭頭接點 77"/>
                        <a:cNvCxnSpPr/>
                      </a:nvCxnSpPr>
                      <a:spPr>
                        <a:xfrm>
                          <a:off x="3318776" y="3785396"/>
                          <a:ext cx="25602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1" name="文字方塊 80"/>
                        <a:cNvSpPr txBox="1"/>
                      </a:nvSpPr>
                      <a:spPr>
                        <a:xfrm>
                          <a:off x="5705355" y="4790699"/>
                          <a:ext cx="3898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/>
                              <a:t>SP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文字方塊 81"/>
                        <a:cNvSpPr txBox="1"/>
                      </a:nvSpPr>
                      <a:spPr>
                        <a:xfrm>
                          <a:off x="5715008" y="4500570"/>
                          <a:ext cx="3898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/>
                              <a:t>FP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3" name="直線單箭頭接點 82"/>
                        <a:cNvCxnSpPr>
                          <a:stCxn id="82" idx="3"/>
                        </a:cNvCxnSpPr>
                      </a:nvCxnSpPr>
                      <a:spPr>
                        <a:xfrm>
                          <a:off x="6104858" y="4639070"/>
                          <a:ext cx="28898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直線單箭頭接點 85"/>
                        <a:cNvCxnSpPr/>
                      </a:nvCxnSpPr>
                      <a:spPr>
                        <a:xfrm>
                          <a:off x="6095205" y="4928404"/>
                          <a:ext cx="337113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301DC" w:rsidRDefault="00A301DC" w:rsidP="00A301DC">
      <w:pPr>
        <w:pStyle w:val="a8"/>
        <w:jc w:val="center"/>
      </w:pPr>
      <w:bookmarkStart w:id="41" w:name="_Ref22850719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3F69CF">
        <w:fldChar w:fldCharType="begin"/>
      </w:r>
      <w:r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18</w:t>
      </w:r>
      <w:r w:rsidR="003F69CF">
        <w:fldChar w:fldCharType="end"/>
      </w:r>
      <w:bookmarkEnd w:id="41"/>
      <w:r>
        <w:rPr>
          <w:rFonts w:hint="eastAsia"/>
        </w:rPr>
        <w:t xml:space="preserve"> </w:t>
      </w:r>
      <w:r w:rsidR="000B205D">
        <w:rPr>
          <w:rFonts w:hint="eastAsia"/>
        </w:rPr>
        <w:t>函數呼叫時的堆疊與框架變化情形</w:t>
      </w:r>
    </w:p>
    <w:p w:rsidR="00A301DC" w:rsidRDefault="00A301DC" w:rsidP="00A301DC"/>
    <w:p w:rsidR="00A301DC" w:rsidRDefault="00A301DC" w:rsidP="00A301DC">
      <w:r>
        <w:rPr>
          <w:rFonts w:hint="eastAsia"/>
        </w:rPr>
        <w:t>根據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的說明，我們可以將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_Ref228507954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</w:t>
      </w:r>
      <w:r w:rsidR="003F69CF">
        <w:fldChar w:fldCharType="end"/>
      </w:r>
      <w:r>
        <w:rPr>
          <w:rFonts w:hint="eastAsia"/>
        </w:rPr>
        <w:t>編譯為</w:t>
      </w:r>
      <w:r>
        <w:rPr>
          <w:rFonts w:hint="eastAsia"/>
        </w:rPr>
        <w:t xml:space="preserve"> CPU0 </w:t>
      </w:r>
      <w:r>
        <w:rPr>
          <w:rFonts w:hint="eastAsia"/>
        </w:rPr>
        <w:t>的組合語言，其內容如</w:t>
      </w:r>
      <w:r w:rsidR="003F69CF">
        <w:fldChar w:fldCharType="begin"/>
      </w:r>
      <w:r w:rsidR="001269C0">
        <w:instrText xml:space="preserve"> </w:instrText>
      </w:r>
      <w:r w:rsidR="001269C0">
        <w:rPr>
          <w:rFonts w:hint="eastAsia"/>
        </w:rPr>
        <w:instrText>REF _Ref228508119 \h</w:instrText>
      </w:r>
      <w:r w:rsidR="001269C0"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 w:rsidR="001269C0">
        <w:rPr>
          <w:rFonts w:hint="eastAsia"/>
        </w:rPr>
        <w:t>所示。</w:t>
      </w:r>
    </w:p>
    <w:p w:rsidR="00A301DC" w:rsidRDefault="00A301DC" w:rsidP="00A301DC"/>
    <w:p w:rsidR="00A301DC" w:rsidRDefault="00A301DC" w:rsidP="00A301DC">
      <w:pPr>
        <w:pStyle w:val="a8"/>
      </w:pPr>
      <w:bookmarkStart w:id="42" w:name="_Ref228508119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3F69CF">
        <w:fldChar w:fldCharType="begin"/>
      </w:r>
      <w:r>
        <w:instrText xml:space="preserve"> STYLEREF 1 \s </w:instrText>
      </w:r>
      <w:r w:rsidR="003F69CF">
        <w:fldChar w:fldCharType="separate"/>
      </w:r>
      <w:r w:rsidR="00B634F7">
        <w:rPr>
          <w:noProof/>
        </w:rPr>
        <w:t>7</w:t>
      </w:r>
      <w:r w:rsidR="003F69CF">
        <w:fldChar w:fldCharType="end"/>
      </w:r>
      <w:r>
        <w:t>.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F69CF">
        <w:fldChar w:fldCharType="separate"/>
      </w:r>
      <w:r w:rsidR="00B634F7">
        <w:rPr>
          <w:noProof/>
        </w:rPr>
        <w:t>2</w:t>
      </w:r>
      <w:r w:rsidR="003F69CF">
        <w:fldChar w:fldCharType="end"/>
      </w:r>
      <w:bookmarkEnd w:id="42"/>
      <w:r w:rsidRPr="00DF5431">
        <w:rPr>
          <w:rFonts w:hint="eastAsia"/>
        </w:rPr>
        <w:t xml:space="preserve"> </w:t>
      </w:r>
      <w:r>
        <w:rPr>
          <w:rFonts w:hint="eastAsia"/>
        </w:rPr>
        <w:t>&lt;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_Ref228507954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</w:t>
      </w:r>
      <w:r w:rsidR="003F69CF">
        <w:fldChar w:fldCharType="end"/>
      </w:r>
      <w:r>
        <w:rPr>
          <w:rFonts w:hint="eastAsia"/>
        </w:rPr>
        <w:t xml:space="preserve">&gt; </w:t>
      </w:r>
      <w:r>
        <w:rPr>
          <w:rFonts w:hint="eastAsia"/>
        </w:rPr>
        <w:t>程式對應的組合語言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1"/>
        <w:gridCol w:w="2667"/>
        <w:gridCol w:w="3232"/>
        <w:gridCol w:w="2112"/>
      </w:tblGrid>
      <w:tr w:rsidR="00A301DC" w:rsidRPr="00863D87" w:rsidTr="009E2DD3">
        <w:tc>
          <w:tcPr>
            <w:tcW w:w="461" w:type="dxa"/>
          </w:tcPr>
          <w:p w:rsidR="00A301DC" w:rsidRPr="00863D87" w:rsidRDefault="00A301DC" w:rsidP="009E2DD3"/>
        </w:tc>
        <w:tc>
          <w:tcPr>
            <w:tcW w:w="2667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>組合語言</w:t>
            </w:r>
          </w:p>
        </w:tc>
        <w:tc>
          <w:tcPr>
            <w:tcW w:w="3232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>說明</w:t>
            </w:r>
          </w:p>
        </w:tc>
        <w:tc>
          <w:tcPr>
            <w:tcW w:w="2112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 xml:space="preserve">C </w:t>
            </w:r>
            <w:r w:rsidRPr="00863D87">
              <w:rPr>
                <w:rFonts w:hint="eastAsia"/>
              </w:rPr>
              <w:t>語言</w:t>
            </w:r>
            <w:r w:rsidRPr="00863D87">
              <w:rPr>
                <w:rFonts w:hint="eastAsia"/>
              </w:rPr>
              <w:t xml:space="preserve"> (</w:t>
            </w:r>
            <w:r w:rsidRPr="00863D87">
              <w:rPr>
                <w:rFonts w:hint="eastAsia"/>
              </w:rPr>
              <w:t>真實版</w:t>
            </w:r>
            <w:r w:rsidRPr="00863D87">
              <w:rPr>
                <w:rFonts w:hint="eastAsia"/>
              </w:rPr>
              <w:t>)</w:t>
            </w:r>
          </w:p>
        </w:tc>
      </w:tr>
      <w:tr w:rsidR="00A301DC" w:rsidRPr="00863D87" w:rsidTr="009E2DD3">
        <w:tc>
          <w:tcPr>
            <w:tcW w:w="461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>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6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7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9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10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16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17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19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lastRenderedPageBreak/>
              <w:t>20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26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27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29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30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36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37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39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40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46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47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49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50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51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52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55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56</w:t>
            </w:r>
          </w:p>
        </w:tc>
        <w:tc>
          <w:tcPr>
            <w:tcW w:w="2667" w:type="dxa"/>
          </w:tcPr>
          <w:p w:rsidR="00A301DC" w:rsidRPr="00863D87" w:rsidRDefault="007E18B9" w:rsidP="009E2DD3">
            <w:r>
              <w:rPr>
                <w:rFonts w:hint="eastAsia"/>
              </w:rPr>
              <w:lastRenderedPageBreak/>
              <w:t>_</w:t>
            </w:r>
            <w:r w:rsidR="00A301DC" w:rsidRPr="00863D87">
              <w:t>main: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//****</w:t>
            </w:r>
            <w:r w:rsidRPr="00863D87">
              <w:rPr>
                <w:rFonts w:hint="eastAsia"/>
              </w:rPr>
              <w:t>前置段</w:t>
            </w:r>
            <w:r w:rsidRPr="00863D87">
              <w:rPr>
                <w:rFonts w:hint="eastAsia"/>
              </w:rPr>
              <w:t>********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LR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MOV FP, SP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SUB SP, SP, 8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//****</w:t>
            </w:r>
            <w:r w:rsidRPr="00863D87">
              <w:rPr>
                <w:rFonts w:hint="eastAsia"/>
              </w:rPr>
              <w:t>主體段</w:t>
            </w:r>
            <w:r w:rsidRPr="00863D87">
              <w:rPr>
                <w:rFonts w:hint="eastAsia"/>
              </w:rPr>
              <w:t>********</w:t>
            </w:r>
          </w:p>
          <w:p w:rsidR="00A301DC" w:rsidRPr="00863D87" w:rsidRDefault="00A301DC" w:rsidP="009E2DD3">
            <w:r w:rsidRPr="00863D87">
              <w:tab/>
            </w:r>
            <w:r w:rsidR="00A44D8C">
              <w:rPr>
                <w:rFonts w:hint="eastAsia"/>
              </w:rPr>
              <w:t>CALL</w:t>
            </w:r>
            <w:r w:rsidRPr="00863D87">
              <w:rPr>
                <w:rFonts w:hint="eastAsia"/>
              </w:rPr>
              <w:t xml:space="preserve"> _</w:t>
            </w:r>
            <w:r w:rsidR="007E18B9">
              <w:rPr>
                <w:rFonts w:hint="eastAsia"/>
              </w:rPr>
              <w:t>init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MOV R3, 1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ST R3, [FP-4]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R3</w:t>
            </w:r>
          </w:p>
          <w:p w:rsidR="00A301DC" w:rsidRPr="00863D87" w:rsidRDefault="00A301DC" w:rsidP="009E2DD3">
            <w:r w:rsidRPr="00863D87">
              <w:tab/>
            </w:r>
            <w:r w:rsidR="00A44D8C">
              <w:rPr>
                <w:rFonts w:hint="eastAsia"/>
              </w:rPr>
              <w:t>CALL</w:t>
            </w:r>
            <w:r w:rsidRPr="00863D87">
              <w:rPr>
                <w:rFonts w:hint="eastAsia"/>
              </w:rPr>
              <w:t xml:space="preserve"> _f1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ADD SP, SP, 4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MOV R3, R1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ST R3, [FP-8]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//****</w:t>
            </w:r>
            <w:r w:rsidRPr="00863D87">
              <w:rPr>
                <w:rFonts w:hint="eastAsia"/>
              </w:rPr>
              <w:t>結束段</w:t>
            </w:r>
            <w:r w:rsidRPr="00863D87">
              <w:rPr>
                <w:rFonts w:hint="eastAsia"/>
              </w:rPr>
              <w:t>********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MOV SP,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POP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RET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lastRenderedPageBreak/>
              <w:t>f1:</w:t>
            </w:r>
            <w:r w:rsidRPr="00863D87">
              <w:t xml:space="preserve"> 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//****</w:t>
            </w:r>
            <w:r w:rsidRPr="00863D87">
              <w:rPr>
                <w:rFonts w:hint="eastAsia"/>
              </w:rPr>
              <w:t>前置段</w:t>
            </w:r>
            <w:r w:rsidRPr="00863D87">
              <w:rPr>
                <w:rFonts w:hint="eastAsia"/>
              </w:rPr>
              <w:t>********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LR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MOV FP, SP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SUB SP, SP, 4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//****</w:t>
            </w:r>
            <w:r w:rsidRPr="00863D87">
              <w:rPr>
                <w:rFonts w:hint="eastAsia"/>
              </w:rPr>
              <w:t>主體段</w:t>
            </w:r>
            <w:r w:rsidRPr="00863D87">
              <w:rPr>
                <w:rFonts w:hint="eastAsia"/>
              </w:rPr>
              <w:t>********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ADD R3, FP, 8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R3</w:t>
            </w:r>
          </w:p>
          <w:p w:rsidR="00A301DC" w:rsidRPr="00863D87" w:rsidRDefault="00A301DC" w:rsidP="009E2DD3">
            <w:r w:rsidRPr="00863D87">
              <w:tab/>
            </w:r>
            <w:r w:rsidR="00A44D8C">
              <w:rPr>
                <w:rFonts w:hint="eastAsia"/>
              </w:rPr>
              <w:t>CALL</w:t>
            </w:r>
            <w:r w:rsidRPr="00863D87">
              <w:rPr>
                <w:rFonts w:hint="eastAsia"/>
              </w:rPr>
              <w:t xml:space="preserve"> </w:t>
            </w:r>
            <w:r w:rsidRPr="00863D87">
              <w:t>f2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ADD SP, SP, 4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ST R1</w:t>
            </w:r>
            <w:r w:rsidRPr="00863D87">
              <w:t>, [</w:t>
            </w:r>
            <w:r w:rsidRPr="00863D87">
              <w:rPr>
                <w:rFonts w:hint="eastAsia"/>
              </w:rPr>
              <w:t>FP</w:t>
            </w:r>
            <w:r w:rsidRPr="00863D87">
              <w:t>-</w:t>
            </w:r>
            <w:r w:rsidRPr="00863D87">
              <w:rPr>
                <w:rFonts w:hint="eastAsia"/>
              </w:rPr>
              <w:t>4</w:t>
            </w:r>
            <w:r w:rsidRPr="00863D87">
              <w:t>]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LD R</w:t>
            </w:r>
            <w:r w:rsidRPr="00863D87">
              <w:t>3, [</w:t>
            </w:r>
            <w:r w:rsidRPr="00863D87">
              <w:rPr>
                <w:rFonts w:hint="eastAsia"/>
              </w:rPr>
              <w:t>FP</w:t>
            </w:r>
            <w:r w:rsidRPr="00863D87">
              <w:t>-</w:t>
            </w:r>
            <w:r w:rsidRPr="00863D87">
              <w:rPr>
                <w:rFonts w:hint="eastAsia"/>
              </w:rPr>
              <w:t>4</w:t>
            </w:r>
            <w:r w:rsidRPr="00863D87">
              <w:t>]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LD R</w:t>
            </w:r>
            <w:r w:rsidRPr="00863D87">
              <w:t>2, [</w:t>
            </w:r>
            <w:r w:rsidRPr="00863D87">
              <w:rPr>
                <w:rFonts w:hint="eastAsia"/>
              </w:rPr>
              <w:t>FP</w:t>
            </w:r>
            <w:r w:rsidRPr="00863D87">
              <w:t>-</w:t>
            </w:r>
            <w:r w:rsidRPr="00863D87">
              <w:rPr>
                <w:rFonts w:hint="eastAsia"/>
              </w:rPr>
              <w:t>4</w:t>
            </w:r>
            <w:r w:rsidRPr="00863D87">
              <w:t>]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863D87">
              <w:tab/>
            </w:r>
            <w:r w:rsidRPr="00743A25">
              <w:rPr>
                <w:rFonts w:hint="eastAsia"/>
                <w:lang w:val="pt-BR"/>
              </w:rPr>
              <w:t>ADD R</w:t>
            </w:r>
            <w:r w:rsidRPr="00743A25">
              <w:rPr>
                <w:lang w:val="pt-BR"/>
              </w:rPr>
              <w:t xml:space="preserve">3, </w:t>
            </w:r>
            <w:r w:rsidRPr="00743A25">
              <w:rPr>
                <w:rFonts w:hint="eastAsia"/>
                <w:lang w:val="pt-BR"/>
              </w:rPr>
              <w:t>R</w:t>
            </w:r>
            <w:r w:rsidRPr="00743A25">
              <w:rPr>
                <w:lang w:val="pt-BR"/>
              </w:rPr>
              <w:t xml:space="preserve">3, </w:t>
            </w:r>
            <w:r w:rsidRPr="00743A25">
              <w:rPr>
                <w:rFonts w:hint="eastAsia"/>
                <w:lang w:val="pt-BR"/>
              </w:rPr>
              <w:t>R</w:t>
            </w:r>
            <w:r w:rsidRPr="00743A25">
              <w:rPr>
                <w:lang w:val="pt-BR"/>
              </w:rPr>
              <w:t>2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MOV R1</w:t>
            </w:r>
            <w:r w:rsidRPr="00743A25">
              <w:rPr>
                <w:lang w:val="pt-BR"/>
              </w:rPr>
              <w:t xml:space="preserve">, </w:t>
            </w:r>
            <w:r w:rsidRPr="00743A25">
              <w:rPr>
                <w:rFonts w:hint="eastAsia"/>
                <w:lang w:val="pt-BR"/>
              </w:rPr>
              <w:t>R</w:t>
            </w:r>
            <w:r w:rsidRPr="00743A25">
              <w:rPr>
                <w:lang w:val="pt-BR"/>
              </w:rPr>
              <w:t>3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rFonts w:hint="eastAsia"/>
                <w:lang w:val="pt-BR"/>
              </w:rPr>
              <w:t>//****</w:t>
            </w:r>
            <w:r w:rsidRPr="00863D87">
              <w:rPr>
                <w:rFonts w:hint="eastAsia"/>
              </w:rPr>
              <w:t>結束段</w:t>
            </w:r>
            <w:r w:rsidRPr="00743A25">
              <w:rPr>
                <w:rFonts w:hint="eastAsia"/>
                <w:lang w:val="pt-BR"/>
              </w:rPr>
              <w:t>********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MOV SP, FP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POP FP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POP LR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RET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>f2: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rFonts w:hint="eastAsia"/>
                <w:lang w:val="pt-BR"/>
              </w:rPr>
              <w:t>//****</w:t>
            </w:r>
            <w:r w:rsidRPr="00863D87">
              <w:rPr>
                <w:rFonts w:hint="eastAsia"/>
              </w:rPr>
              <w:t>前置段</w:t>
            </w:r>
            <w:r w:rsidRPr="00743A25">
              <w:rPr>
                <w:rFonts w:hint="eastAsia"/>
                <w:lang w:val="pt-BR"/>
              </w:rPr>
              <w:t>********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PUSH LR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PUSH FP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MOV FP, SP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SUB SP</w:t>
            </w:r>
            <w:r w:rsidRPr="00743A25">
              <w:rPr>
                <w:lang w:val="pt-BR"/>
              </w:rPr>
              <w:t xml:space="preserve">, </w:t>
            </w:r>
            <w:r w:rsidRPr="00743A25">
              <w:rPr>
                <w:rFonts w:hint="eastAsia"/>
                <w:lang w:val="pt-BR"/>
              </w:rPr>
              <w:t>SP</w:t>
            </w:r>
            <w:r w:rsidRPr="00743A25">
              <w:rPr>
                <w:lang w:val="pt-BR"/>
              </w:rPr>
              <w:t>, 4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rFonts w:hint="eastAsia"/>
                <w:lang w:val="pt-BR"/>
              </w:rPr>
              <w:t>//****</w:t>
            </w:r>
            <w:r w:rsidRPr="00863D87">
              <w:rPr>
                <w:rFonts w:hint="eastAsia"/>
              </w:rPr>
              <w:t>主體段</w:t>
            </w:r>
            <w:r w:rsidRPr="00743A25">
              <w:rPr>
                <w:rFonts w:hint="eastAsia"/>
                <w:lang w:val="pt-BR"/>
              </w:rPr>
              <w:t>********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LD R3</w:t>
            </w:r>
            <w:r w:rsidRPr="00743A25">
              <w:rPr>
                <w:lang w:val="pt-BR"/>
              </w:rPr>
              <w:t>, [</w:t>
            </w:r>
            <w:r w:rsidRPr="00743A25">
              <w:rPr>
                <w:rFonts w:hint="eastAsia"/>
                <w:lang w:val="pt-BR"/>
              </w:rPr>
              <w:t>FP+8</w:t>
            </w:r>
            <w:r w:rsidRPr="00743A25">
              <w:rPr>
                <w:lang w:val="pt-BR"/>
              </w:rPr>
              <w:t>]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LD R</w:t>
            </w:r>
            <w:r w:rsidRPr="00743A25">
              <w:rPr>
                <w:lang w:val="pt-BR"/>
              </w:rPr>
              <w:t>2, [</w:t>
            </w:r>
            <w:r w:rsidRPr="00743A25">
              <w:rPr>
                <w:rFonts w:hint="eastAsia"/>
                <w:lang w:val="pt-BR"/>
              </w:rPr>
              <w:t>R</w:t>
            </w:r>
            <w:r w:rsidRPr="00743A25">
              <w:rPr>
                <w:lang w:val="pt-BR"/>
              </w:rPr>
              <w:t>3]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ADD R3</w:t>
            </w:r>
            <w:r w:rsidRPr="00743A25">
              <w:rPr>
                <w:lang w:val="pt-BR"/>
              </w:rPr>
              <w:t xml:space="preserve">, </w:t>
            </w:r>
            <w:r w:rsidRPr="00743A25">
              <w:rPr>
                <w:rFonts w:hint="eastAsia"/>
                <w:lang w:val="pt-BR"/>
              </w:rPr>
              <w:t>R2</w:t>
            </w:r>
            <w:r w:rsidRPr="00743A25">
              <w:rPr>
                <w:lang w:val="pt-BR"/>
              </w:rPr>
              <w:t>, 5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ST R3, [FP-4]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MOV R1</w:t>
            </w:r>
            <w:r w:rsidRPr="00743A25">
              <w:rPr>
                <w:lang w:val="pt-BR"/>
              </w:rPr>
              <w:t xml:space="preserve">, </w:t>
            </w:r>
            <w:r w:rsidRPr="00743A25">
              <w:rPr>
                <w:rFonts w:hint="eastAsia"/>
                <w:lang w:val="pt-BR"/>
              </w:rPr>
              <w:t>R</w:t>
            </w:r>
            <w:r w:rsidRPr="00743A25">
              <w:rPr>
                <w:lang w:val="pt-BR"/>
              </w:rPr>
              <w:t>3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rFonts w:hint="eastAsia"/>
                <w:lang w:val="pt-BR"/>
              </w:rPr>
              <w:t>//****</w:t>
            </w:r>
            <w:r w:rsidRPr="00863D87">
              <w:rPr>
                <w:rFonts w:hint="eastAsia"/>
              </w:rPr>
              <w:t>結束段</w:t>
            </w:r>
            <w:r w:rsidRPr="00743A25">
              <w:rPr>
                <w:rFonts w:hint="eastAsia"/>
                <w:lang w:val="pt-BR"/>
              </w:rPr>
              <w:t>********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fr-FR"/>
              </w:rPr>
              <w:t>POP FP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</w:r>
            <w:r w:rsidRPr="00743A25">
              <w:rPr>
                <w:rFonts w:hint="eastAsia"/>
                <w:lang w:val="fr-FR"/>
              </w:rPr>
              <w:t>POP LR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</w:r>
            <w:r w:rsidRPr="00743A25">
              <w:rPr>
                <w:rFonts w:hint="eastAsia"/>
                <w:lang w:val="fr-FR"/>
              </w:rPr>
              <w:t>RET</w:t>
            </w:r>
          </w:p>
        </w:tc>
        <w:tc>
          <w:tcPr>
            <w:tcW w:w="3232" w:type="dxa"/>
          </w:tcPr>
          <w:p w:rsidR="00A301DC" w:rsidRPr="00A301DC" w:rsidRDefault="00A301DC" w:rsidP="009E2DD3">
            <w:pPr>
              <w:rPr>
                <w:lang w:val="fr-FR"/>
              </w:rPr>
            </w:pPr>
            <w:r w:rsidRPr="00A301DC">
              <w:rPr>
                <w:rFonts w:hint="eastAsia"/>
                <w:lang w:val="fr-FR"/>
              </w:rPr>
              <w:lastRenderedPageBreak/>
              <w:t>void main()</w:t>
            </w:r>
          </w:p>
          <w:p w:rsidR="00A301DC" w:rsidRPr="00A301DC" w:rsidRDefault="00A301DC" w:rsidP="009E2DD3">
            <w:pPr>
              <w:rPr>
                <w:lang w:val="fr-FR"/>
              </w:rPr>
            </w:pPr>
          </w:p>
          <w:p w:rsidR="00A301DC" w:rsidRPr="00A301DC" w:rsidRDefault="00A301DC" w:rsidP="009E2DD3">
            <w:pPr>
              <w:rPr>
                <w:lang w:val="fr-FR"/>
              </w:rPr>
            </w:pPr>
            <w:r w:rsidRPr="00A301DC">
              <w:rPr>
                <w:lang w:val="fr-FR"/>
              </w:rPr>
              <w:tab/>
            </w:r>
            <w:r w:rsidRPr="00863D87">
              <w:rPr>
                <w:rFonts w:hint="eastAsia"/>
              </w:rPr>
              <w:t>將</w:t>
            </w:r>
            <w:r w:rsidRPr="00A301DC">
              <w:rPr>
                <w:rFonts w:hint="eastAsia"/>
                <w:lang w:val="fr-FR"/>
              </w:rPr>
              <w:t xml:space="preserve"> LR </w:t>
            </w:r>
            <w:r w:rsidRPr="00863D87">
              <w:rPr>
                <w:rFonts w:hint="eastAsia"/>
              </w:rPr>
              <w:t>推入堆疊</w:t>
            </w:r>
          </w:p>
          <w:p w:rsidR="00A301DC" w:rsidRPr="00A301DC" w:rsidRDefault="00A301DC" w:rsidP="009E2DD3">
            <w:pPr>
              <w:rPr>
                <w:lang w:val="fr-FR"/>
              </w:rPr>
            </w:pPr>
            <w:r w:rsidRPr="00A301DC">
              <w:rPr>
                <w:lang w:val="fr-FR"/>
              </w:rPr>
              <w:tab/>
            </w:r>
            <w:r w:rsidRPr="00863D87">
              <w:rPr>
                <w:rFonts w:hint="eastAsia"/>
              </w:rPr>
              <w:t>將</w:t>
            </w:r>
            <w:r w:rsidRPr="00A301DC">
              <w:rPr>
                <w:rFonts w:hint="eastAsia"/>
                <w:lang w:val="fr-FR"/>
              </w:rPr>
              <w:t xml:space="preserve"> FP</w:t>
            </w:r>
            <w:r w:rsidRPr="00863D87">
              <w:rPr>
                <w:rFonts w:hint="eastAsia"/>
              </w:rPr>
              <w:t>推入堆疊</w:t>
            </w:r>
          </w:p>
          <w:p w:rsidR="00A301DC" w:rsidRPr="00A301DC" w:rsidRDefault="00A301DC" w:rsidP="009E2DD3">
            <w:pPr>
              <w:rPr>
                <w:lang w:val="fr-FR"/>
              </w:rPr>
            </w:pPr>
            <w:r w:rsidRPr="00A301DC">
              <w:rPr>
                <w:lang w:val="fr-FR"/>
              </w:rPr>
              <w:tab/>
            </w:r>
            <w:r w:rsidRPr="00863D87">
              <w:rPr>
                <w:rFonts w:hint="eastAsia"/>
              </w:rPr>
              <w:t>設定新的</w:t>
            </w:r>
            <w:r w:rsidRPr="00A301DC">
              <w:rPr>
                <w:rFonts w:hint="eastAsia"/>
                <w:lang w:val="fr-FR"/>
              </w:rPr>
              <w:t>FP</w:t>
            </w:r>
          </w:p>
          <w:p w:rsidR="00A301DC" w:rsidRPr="00A301DC" w:rsidRDefault="00A301DC" w:rsidP="009E2DD3">
            <w:pPr>
              <w:rPr>
                <w:lang w:val="fr-FR"/>
              </w:rPr>
            </w:pPr>
            <w:r w:rsidRPr="00A301DC">
              <w:rPr>
                <w:lang w:val="fr-FR"/>
              </w:rPr>
              <w:tab/>
            </w:r>
            <w:r w:rsidRPr="00863D87">
              <w:rPr>
                <w:rFonts w:hint="eastAsia"/>
              </w:rPr>
              <w:t>分配參數空間</w:t>
            </w:r>
          </w:p>
          <w:p w:rsidR="00A301DC" w:rsidRPr="00A301DC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pt-BR"/>
              </w:rPr>
            </w:pPr>
            <w:r w:rsidRPr="00A301DC">
              <w:rPr>
                <w:lang w:val="fr-FR"/>
              </w:rPr>
              <w:tab/>
            </w:r>
            <w:r w:rsidRPr="00863D87">
              <w:rPr>
                <w:rFonts w:hint="eastAsia"/>
              </w:rPr>
              <w:t>呼叫</w:t>
            </w:r>
            <w:r w:rsidRPr="00743A25">
              <w:rPr>
                <w:rFonts w:hint="eastAsia"/>
                <w:lang w:val="pt-BR"/>
              </w:rPr>
              <w:t xml:space="preserve"> _</w:t>
            </w:r>
            <w:r w:rsidR="007E18B9">
              <w:rPr>
                <w:rFonts w:hint="eastAsia"/>
                <w:lang w:val="pt-BR"/>
              </w:rPr>
              <w:t xml:space="preserve">init </w:t>
            </w:r>
            <w:r w:rsidR="007E18B9">
              <w:rPr>
                <w:rFonts w:hint="eastAsia"/>
                <w:lang w:val="pt-BR"/>
              </w:rPr>
              <w:t>進行初始化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R3=1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x = [FP-4] // = R3 = 1</w:t>
            </w:r>
          </w:p>
          <w:p w:rsidR="00A301DC" w:rsidRPr="00863D87" w:rsidRDefault="00A301DC" w:rsidP="009E2DD3">
            <w:r w:rsidRPr="00743A25">
              <w:rPr>
                <w:lang w:val="pt-BR"/>
              </w:rPr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x 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呼叫函數</w:t>
            </w:r>
            <w:r w:rsidRPr="00863D87">
              <w:rPr>
                <w:rFonts w:hint="eastAsia"/>
              </w:rPr>
              <w:t>f1();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恢復原先堆疊指標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R3=R1 //=</w:t>
            </w:r>
            <w:r w:rsidRPr="00863D87">
              <w:rPr>
                <w:rFonts w:hint="eastAsia"/>
              </w:rPr>
              <w:t>回傳值</w:t>
            </w:r>
            <w:r w:rsidRPr="00863D87">
              <w:rPr>
                <w:rFonts w:hint="eastAsia"/>
              </w:rPr>
              <w:t>f1(x)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y=[FP-8] = R3</w:t>
            </w:r>
          </w:p>
          <w:p w:rsidR="00A301DC" w:rsidRPr="00863D87" w:rsidRDefault="00A301DC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</w:t>
            </w:r>
            <w:r w:rsidRPr="00863D87">
              <w:rPr>
                <w:rFonts w:hint="eastAsia"/>
              </w:rPr>
              <w:t xml:space="preserve"> SP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</w:t>
            </w:r>
            <w:r w:rsidRPr="00863D87">
              <w:rPr>
                <w:rFonts w:hint="eastAsia"/>
              </w:rPr>
              <w:t xml:space="preserve">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 xml:space="preserve">PC=LR, </w:t>
            </w:r>
            <w:r w:rsidRPr="00863D87">
              <w:rPr>
                <w:rFonts w:hint="eastAsia"/>
              </w:rPr>
              <w:t>回到呼叫點</w:t>
            </w:r>
          </w:p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LR 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FP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設定新的</w:t>
            </w:r>
            <w:r w:rsidRPr="00863D87">
              <w:rPr>
                <w:rFonts w:hint="eastAsia"/>
              </w:rPr>
              <w:t>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分配區域變數空間</w:t>
            </w:r>
            <w:r w:rsidRPr="00863D87">
              <w:rPr>
                <w:rFonts w:hint="eastAsia"/>
              </w:rPr>
              <w:t>b</w:t>
            </w:r>
          </w:p>
          <w:p w:rsidR="00A301DC" w:rsidRPr="00863D87" w:rsidRDefault="00A301DC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R3 = FP+8 = &amp;t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R3 // (&amp;t)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呼叫函數</w:t>
            </w:r>
            <w:r w:rsidRPr="00863D87">
              <w:rPr>
                <w:rFonts w:hint="eastAsia"/>
              </w:rPr>
              <w:t>f2()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恢復原先堆疊指標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b = R1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R3= [FP-4] // = b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R2 = [FP-4] // = b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R3 = R3+R2 = b + b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傳回值</w:t>
            </w:r>
            <w:r w:rsidRPr="00863D87">
              <w:rPr>
                <w:rFonts w:hint="eastAsia"/>
              </w:rPr>
              <w:t>R1 = R3</w:t>
            </w:r>
          </w:p>
          <w:p w:rsidR="00A301DC" w:rsidRPr="00863D87" w:rsidRDefault="00A301DC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恢復堆疊</w:t>
            </w:r>
          </w:p>
          <w:p w:rsidR="00A301DC" w:rsidRPr="00863D87" w:rsidRDefault="00A301DC" w:rsidP="009E2DD3">
            <w:r w:rsidRPr="00863D87">
              <w:tab/>
            </w:r>
            <w:ins w:id="43" w:author="ccc" w:date="2010-06-18T14:24:00Z">
              <w:r w:rsidR="009F189B" w:rsidRPr="00863D87">
                <w:rPr>
                  <w:rFonts w:hint="eastAsia"/>
                </w:rPr>
                <w:t>恢復</w:t>
              </w:r>
              <w:r w:rsidR="009F189B" w:rsidRPr="00863D87">
                <w:rPr>
                  <w:rFonts w:hint="eastAsia"/>
                </w:rPr>
                <w:t xml:space="preserve"> FP</w:t>
              </w:r>
            </w:ins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</w:t>
            </w:r>
            <w:r w:rsidRPr="00863D87">
              <w:rPr>
                <w:rFonts w:hint="eastAsia"/>
              </w:rPr>
              <w:t xml:space="preserve"> </w:t>
            </w:r>
            <w:ins w:id="44" w:author="ccc" w:date="2010-06-18T14:24:00Z">
              <w:r w:rsidR="009F189B">
                <w:rPr>
                  <w:rFonts w:hint="eastAsia"/>
                </w:rPr>
                <w:t>LR</w:t>
              </w:r>
            </w:ins>
            <w:del w:id="45" w:author="ccc" w:date="2010-06-18T14:24:00Z">
              <w:r w:rsidRPr="00863D87" w:rsidDel="009F189B">
                <w:rPr>
                  <w:rFonts w:hint="eastAsia"/>
                </w:rPr>
                <w:delText>SP</w:delText>
              </w:r>
            </w:del>
          </w:p>
          <w:p w:rsidR="00A301DC" w:rsidRPr="00863D87" w:rsidRDefault="00A301DC" w:rsidP="009E2DD3">
            <w:r w:rsidRPr="00863D87">
              <w:tab/>
            </w:r>
            <w:del w:id="46" w:author="ccc" w:date="2012-02-22T10:38:00Z">
              <w:r w:rsidRPr="00863D87" w:rsidDel="00DC6532">
                <w:rPr>
                  <w:rFonts w:hint="eastAsia"/>
                </w:rPr>
                <w:delText xml:space="preserve">PC=LR, </w:delText>
              </w:r>
              <w:r w:rsidRPr="00863D87" w:rsidDel="00DC6532">
                <w:rPr>
                  <w:rFonts w:hint="eastAsia"/>
                </w:rPr>
                <w:delText>回到呼叫點</w:delText>
              </w:r>
            </w:del>
            <w:ins w:id="47" w:author="ccc" w:date="2012-02-22T10:38:00Z">
              <w:r w:rsidR="00DC6532">
                <w:rPr>
                  <w:rFonts w:hint="eastAsia"/>
                </w:rPr>
                <w:t>返回</w:t>
              </w:r>
            </w:ins>
          </w:p>
          <w:p w:rsidR="00A301DC" w:rsidRDefault="00A301DC" w:rsidP="009E2DD3">
            <w:pPr>
              <w:rPr>
                <w:ins w:id="48" w:author="ccc" w:date="2010-06-18T14:24:00Z"/>
              </w:rPr>
            </w:pPr>
          </w:p>
          <w:p w:rsidR="009F189B" w:rsidRPr="00863D87" w:rsidRDefault="009F189B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LR 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FP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設定新的</w:t>
            </w:r>
            <w:r w:rsidRPr="00863D87">
              <w:rPr>
                <w:rFonts w:hint="eastAsia"/>
              </w:rPr>
              <w:t>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分配區域變數空間</w:t>
            </w:r>
            <w:r w:rsidRPr="00863D87">
              <w:rPr>
                <w:rFonts w:hint="eastAsia"/>
              </w:rPr>
              <w:t>r</w:t>
            </w:r>
          </w:p>
          <w:p w:rsidR="00A301DC" w:rsidRPr="00863D87" w:rsidRDefault="00A301DC" w:rsidP="009E2DD3"/>
          <w:p w:rsidR="00A301DC" w:rsidRPr="00743A25" w:rsidRDefault="00A301DC" w:rsidP="009E2DD3">
            <w:pPr>
              <w:rPr>
                <w:lang w:val="pt-BR"/>
              </w:rPr>
            </w:pPr>
            <w:r w:rsidRPr="00863D87">
              <w:tab/>
            </w:r>
            <w:r w:rsidRPr="00743A25">
              <w:rPr>
                <w:rFonts w:hint="eastAsia"/>
                <w:lang w:val="pt-BR"/>
              </w:rPr>
              <w:t>R3=[FP+8] // =*p</w:t>
            </w:r>
            <w:r w:rsidRPr="00863D87">
              <w:rPr>
                <w:rFonts w:hint="eastAsia"/>
              </w:rPr>
              <w:t>的位址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R2 = [R3] = *p</w:t>
            </w:r>
          </w:p>
          <w:p w:rsidR="00A301DC" w:rsidRPr="00743A25" w:rsidRDefault="00A301DC" w:rsidP="009E2DD3">
            <w:pPr>
              <w:rPr>
                <w:lang w:val="pt-BR"/>
              </w:rPr>
            </w:pPr>
            <w:r w:rsidRPr="00743A25">
              <w:rPr>
                <w:lang w:val="pt-BR"/>
              </w:rPr>
              <w:tab/>
            </w:r>
            <w:r w:rsidRPr="00743A25">
              <w:rPr>
                <w:rFonts w:hint="eastAsia"/>
                <w:lang w:val="pt-BR"/>
              </w:rPr>
              <w:t>R3 = R2+5 = *P+5</w:t>
            </w:r>
          </w:p>
          <w:p w:rsidR="00A301DC" w:rsidRPr="00863D87" w:rsidRDefault="00A301DC" w:rsidP="009E2DD3">
            <w:r w:rsidRPr="00743A25">
              <w:rPr>
                <w:lang w:val="pt-BR"/>
              </w:rPr>
              <w:tab/>
            </w:r>
            <w:r w:rsidRPr="00863D87">
              <w:rPr>
                <w:rFonts w:hint="eastAsia"/>
              </w:rPr>
              <w:t>r = [FP-4] = R3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傳回值</w:t>
            </w:r>
            <w:r w:rsidRPr="00863D87">
              <w:rPr>
                <w:rFonts w:hint="eastAsia"/>
              </w:rPr>
              <w:t>R1 = R3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******</w:t>
            </w:r>
            <w:r w:rsidRPr="00863D87">
              <w:rPr>
                <w:rFonts w:hint="eastAsia"/>
              </w:rPr>
              <w:t>結束段</w:t>
            </w:r>
            <w:r w:rsidRPr="00863D87">
              <w:rPr>
                <w:rFonts w:hint="eastAsia"/>
              </w:rPr>
              <w:t>********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恢復</w:t>
            </w:r>
            <w:r w:rsidRPr="00863D87">
              <w:rPr>
                <w:rFonts w:hint="eastAsia"/>
              </w:rPr>
              <w:t xml:space="preserve">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 xml:space="preserve">PC=LR, </w:t>
            </w:r>
            <w:r w:rsidRPr="00863D87">
              <w:rPr>
                <w:rFonts w:hint="eastAsia"/>
              </w:rPr>
              <w:t>回到呼叫點</w:t>
            </w:r>
          </w:p>
          <w:p w:rsidR="00A301DC" w:rsidRPr="00863D87" w:rsidRDefault="00A301DC" w:rsidP="009E2DD3">
            <w:r w:rsidRPr="00863D87">
              <w:rPr>
                <w:rFonts w:hint="eastAsia"/>
              </w:rPr>
              <w:t>}</w:t>
            </w:r>
          </w:p>
        </w:tc>
        <w:tc>
          <w:tcPr>
            <w:tcW w:w="2112" w:type="dxa"/>
          </w:tcPr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lastRenderedPageBreak/>
              <w:t>void main() {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int x = 1;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int y;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ab/>
              <w:t>y = f1(x);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t>}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  <w:r w:rsidRPr="00743A25">
              <w:rPr>
                <w:lang w:val="fr-FR"/>
              </w:rPr>
              <w:lastRenderedPageBreak/>
              <w:t>int f1(int t) {</w:t>
            </w: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743A25" w:rsidRDefault="00A301DC" w:rsidP="009E2DD3">
            <w:pPr>
              <w:rPr>
                <w:lang w:val="fr-FR"/>
              </w:rPr>
            </w:pPr>
          </w:p>
          <w:p w:rsidR="00A301DC" w:rsidRPr="00863D87" w:rsidRDefault="00A301DC" w:rsidP="009E2DD3">
            <w:r w:rsidRPr="00743A25">
              <w:rPr>
                <w:lang w:val="fr-FR"/>
              </w:rPr>
              <w:tab/>
            </w:r>
            <w:r w:rsidRPr="00863D87">
              <w:t>int b = f2(&amp;t);</w:t>
            </w:r>
          </w:p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>
            <w:r w:rsidRPr="00863D87">
              <w:tab/>
              <w:t>return b+b;</w:t>
            </w:r>
          </w:p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>
            <w:r w:rsidRPr="00863D87">
              <w:t>}</w:t>
            </w:r>
          </w:p>
          <w:p w:rsidR="00A301DC" w:rsidRPr="00863D87" w:rsidRDefault="00A301DC" w:rsidP="009E2DD3">
            <w:r w:rsidRPr="00863D87">
              <w:t>int f2(int *p) {</w:t>
            </w:r>
          </w:p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int r=*p+5;</w:t>
            </w:r>
          </w:p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return r</w:t>
            </w:r>
            <w:r w:rsidRPr="00863D87">
              <w:t>;</w:t>
            </w:r>
          </w:p>
          <w:p w:rsidR="00A301DC" w:rsidRPr="00863D87" w:rsidRDefault="00A301DC" w:rsidP="009E2DD3"/>
          <w:p w:rsidR="00A301DC" w:rsidRPr="00863D87" w:rsidRDefault="00A301DC" w:rsidP="009E2DD3"/>
          <w:p w:rsidR="00A301DC" w:rsidRPr="00863D87" w:rsidRDefault="00A301DC" w:rsidP="009E2DD3">
            <w:r w:rsidRPr="00863D87">
              <w:t>}</w:t>
            </w:r>
          </w:p>
        </w:tc>
      </w:tr>
    </w:tbl>
    <w:p w:rsidR="00A301DC" w:rsidRDefault="00A301DC" w:rsidP="00A301DC"/>
    <w:p w:rsidR="00A301DC" w:rsidRDefault="00A301DC" w:rsidP="00A301DC">
      <w:r>
        <w:rPr>
          <w:rFonts w:hint="eastAsia"/>
        </w:rPr>
        <w:lastRenderedPageBreak/>
        <w:t>由於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_Ref228508119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的組合語言相當複雜，在此，我們有必要搭配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進一步說明，以下請讀者同時參考兩者以方便理解。</w:t>
      </w:r>
    </w:p>
    <w:p w:rsidR="00A301DC" w:rsidRPr="00DF5431" w:rsidRDefault="00A301DC" w:rsidP="00A301DC"/>
    <w:p w:rsidR="00A301DC" w:rsidRDefault="00A301DC" w:rsidP="00A301DC">
      <w:r>
        <w:rPr>
          <w:rFonts w:hint="eastAsia"/>
        </w:rPr>
        <w:t>使用框架暫存器</w:t>
      </w:r>
      <w:r>
        <w:rPr>
          <w:rFonts w:hint="eastAsia"/>
        </w:rPr>
        <w:t>FP</w:t>
      </w:r>
      <w:r>
        <w:rPr>
          <w:rFonts w:hint="eastAsia"/>
        </w:rPr>
        <w:t>之目的，是要對『區域變數』與『參數』進行定址工作</w:t>
      </w:r>
      <w:r w:rsidR="007E18B9">
        <w:rPr>
          <w:rFonts w:hint="eastAsia"/>
        </w:rPr>
        <w:t>。</w:t>
      </w:r>
      <w:r>
        <w:rPr>
          <w:rFonts w:hint="eastAsia"/>
        </w:rPr>
        <w:t>如此，就不需要依靠暫存器傳遞參數，而是直接以</w:t>
      </w:r>
      <w:r>
        <w:rPr>
          <w:rFonts w:hint="eastAsia"/>
        </w:rPr>
        <w:t>FP</w:t>
      </w:r>
      <w:r>
        <w:rPr>
          <w:rFonts w:hint="eastAsia"/>
        </w:rPr>
        <w:t>作為定址的基準，利用相對於</w:t>
      </w:r>
      <w:r>
        <w:rPr>
          <w:rFonts w:hint="eastAsia"/>
        </w:rPr>
        <w:t xml:space="preserve"> FP </w:t>
      </w:r>
      <w:r>
        <w:rPr>
          <w:rFonts w:hint="eastAsia"/>
        </w:rPr>
        <w:t>的位移定址，存取這些『區域變數』與『參數』。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採用此種作法，在函數呼叫之前，組合語言程式會先將參數推入到堆疊當中</w:t>
      </w:r>
      <w:r w:rsidR="007E18B9">
        <w:rPr>
          <w:rFonts w:hint="eastAsia"/>
        </w:rPr>
        <w:t>。</w:t>
      </w:r>
      <w:r>
        <w:rPr>
          <w:rFonts w:hint="eastAsia"/>
        </w:rPr>
        <w:t>舉例而言，在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_Ref228508119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中的第</w:t>
      </w:r>
      <w:r>
        <w:rPr>
          <w:rFonts w:hint="eastAsia"/>
        </w:rPr>
        <w:t>11</w:t>
      </w:r>
      <w:r>
        <w:rPr>
          <w:rFonts w:hint="eastAsia"/>
        </w:rPr>
        <w:t>行與</w:t>
      </w:r>
      <w:r>
        <w:rPr>
          <w:rFonts w:hint="eastAsia"/>
        </w:rPr>
        <w:t xml:space="preserve"> 28 </w:t>
      </w:r>
      <w:r>
        <w:rPr>
          <w:rFonts w:hint="eastAsia"/>
        </w:rPr>
        <w:t>行</w:t>
      </w:r>
      <w:r w:rsidR="007E18B9">
        <w:rPr>
          <w:rFonts w:hint="eastAsia"/>
        </w:rPr>
        <w:t>的</w:t>
      </w:r>
      <w:r w:rsidR="007E18B9">
        <w:rPr>
          <w:rFonts w:hint="eastAsia"/>
        </w:rPr>
        <w:t xml:space="preserve"> PUSH</w:t>
      </w:r>
      <w:r w:rsidR="007E18B9">
        <w:rPr>
          <w:rFonts w:hint="eastAsia"/>
        </w:rPr>
        <w:t>指令</w:t>
      </w:r>
      <w:r>
        <w:rPr>
          <w:rFonts w:hint="eastAsia"/>
        </w:rPr>
        <w:t>，都是在進行參數推入的工作</w:t>
      </w:r>
      <w:r w:rsidR="007E18B9">
        <w:rPr>
          <w:rFonts w:hint="eastAsia"/>
        </w:rPr>
        <w:t>，</w:t>
      </w:r>
      <w:r>
        <w:rPr>
          <w:rFonts w:hint="eastAsia"/>
        </w:rPr>
        <w:t>其中，第</w:t>
      </w:r>
      <w:r>
        <w:rPr>
          <w:rFonts w:hint="eastAsia"/>
        </w:rPr>
        <w:t>11</w:t>
      </w:r>
      <w:r>
        <w:rPr>
          <w:rFonts w:hint="eastAsia"/>
        </w:rPr>
        <w:t>行執行完後的情況如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a</w:t>
      </w:r>
      <w:r>
        <w:rPr>
          <w:rFonts w:hint="eastAsia"/>
        </w:rPr>
        <w:t>所示。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然後，在進入函數後，會先執行一些『前置段』程式，像是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_Ref228508119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中的所有『前置段』程式，都執行了如下的程式碼。</w:t>
      </w:r>
    </w:p>
    <w:p w:rsidR="00A301DC" w:rsidRDefault="00A301DC" w:rsidP="00A301D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A301DC" w:rsidRPr="00863D87" w:rsidTr="009E2DD3">
        <w:tc>
          <w:tcPr>
            <w:tcW w:w="4181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>前置段程式</w:t>
            </w:r>
          </w:p>
        </w:tc>
        <w:tc>
          <w:tcPr>
            <w:tcW w:w="4181" w:type="dxa"/>
          </w:tcPr>
          <w:p w:rsidR="00A301DC" w:rsidRPr="00863D87" w:rsidRDefault="00A301DC" w:rsidP="009E2DD3">
            <w:r w:rsidRPr="00863D87">
              <w:rPr>
                <w:rFonts w:hint="eastAsia"/>
              </w:rPr>
              <w:t>說明</w:t>
            </w:r>
          </w:p>
        </w:tc>
      </w:tr>
      <w:tr w:rsidR="00A301DC" w:rsidRPr="00863D87" w:rsidTr="009E2DD3">
        <w:tc>
          <w:tcPr>
            <w:tcW w:w="4181" w:type="dxa"/>
          </w:tcPr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LR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PUSH 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MOV FP, SP</w:t>
            </w:r>
          </w:p>
          <w:p w:rsidR="00A301DC" w:rsidRPr="00863D87" w:rsidRDefault="00A301DC" w:rsidP="007E18B9">
            <w:r w:rsidRPr="00863D87">
              <w:tab/>
            </w:r>
            <w:r w:rsidRPr="00863D87">
              <w:rPr>
                <w:rFonts w:hint="eastAsia"/>
              </w:rPr>
              <w:t xml:space="preserve">SUB SP, SP, </w:t>
            </w:r>
            <w:r w:rsidR="007E18B9">
              <w:rPr>
                <w:rFonts w:hint="eastAsia"/>
              </w:rPr>
              <w:t>&lt;N&gt;</w:t>
            </w:r>
          </w:p>
        </w:tc>
        <w:tc>
          <w:tcPr>
            <w:tcW w:w="4181" w:type="dxa"/>
          </w:tcPr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LR 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將</w:t>
            </w:r>
            <w:r w:rsidRPr="00863D87">
              <w:rPr>
                <w:rFonts w:hint="eastAsia"/>
              </w:rPr>
              <w:t xml:space="preserve"> FP</w:t>
            </w:r>
            <w:r w:rsidRPr="00863D87">
              <w:rPr>
                <w:rFonts w:hint="eastAsia"/>
              </w:rPr>
              <w:t>推入堆疊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設定新的</w:t>
            </w:r>
            <w:r w:rsidRPr="00863D87">
              <w:rPr>
                <w:rFonts w:hint="eastAsia"/>
              </w:rPr>
              <w:t>FP</w:t>
            </w:r>
          </w:p>
          <w:p w:rsidR="00A301DC" w:rsidRPr="00863D87" w:rsidRDefault="00A301DC" w:rsidP="009E2DD3">
            <w:r w:rsidRPr="00863D87">
              <w:tab/>
            </w:r>
            <w:r w:rsidRPr="00863D87">
              <w:rPr>
                <w:rFonts w:hint="eastAsia"/>
              </w:rPr>
              <w:t>分配</w:t>
            </w:r>
            <w:r w:rsidR="007E18B9">
              <w:rPr>
                <w:rFonts w:hint="eastAsia"/>
              </w:rPr>
              <w:t>大小為</w:t>
            </w:r>
            <w:r w:rsidR="007E18B9">
              <w:rPr>
                <w:rFonts w:hint="eastAsia"/>
              </w:rPr>
              <w:t xml:space="preserve"> &lt;N&gt; </w:t>
            </w:r>
            <w:r w:rsidR="007E18B9">
              <w:rPr>
                <w:rFonts w:hint="eastAsia"/>
              </w:rPr>
              <w:t>的</w:t>
            </w:r>
            <w:r w:rsidRPr="00863D87">
              <w:rPr>
                <w:rFonts w:hint="eastAsia"/>
              </w:rPr>
              <w:t>參數空間</w:t>
            </w:r>
          </w:p>
        </w:tc>
      </w:tr>
    </w:tbl>
    <w:p w:rsidR="00A301DC" w:rsidRPr="00064EE0" w:rsidRDefault="00A301DC" w:rsidP="00A301DC"/>
    <w:p w:rsidR="00A301DC" w:rsidRDefault="00A301DC" w:rsidP="00A301DC">
      <w:r>
        <w:rPr>
          <w:rFonts w:hint="eastAsia"/>
        </w:rPr>
        <w:t>上述程式會先保存連結暫存器</w:t>
      </w:r>
      <w:r>
        <w:rPr>
          <w:rFonts w:hint="eastAsia"/>
        </w:rPr>
        <w:t xml:space="preserve"> LR</w:t>
      </w:r>
      <w:r>
        <w:rPr>
          <w:rFonts w:hint="eastAsia"/>
        </w:rPr>
        <w:t>的值，以避免該函數再度呼叫子函數時，</w:t>
      </w:r>
      <w:r>
        <w:rPr>
          <w:rFonts w:hint="eastAsia"/>
        </w:rPr>
        <w:t>LR</w:t>
      </w:r>
      <w:r>
        <w:rPr>
          <w:rFonts w:hint="eastAsia"/>
        </w:rPr>
        <w:t>的值會被覆蓋。接著再保存舊的框架暫存器</w:t>
      </w:r>
      <w:r>
        <w:rPr>
          <w:rFonts w:hint="eastAsia"/>
        </w:rPr>
        <w:t xml:space="preserve"> FP</w:t>
      </w:r>
      <w:r>
        <w:rPr>
          <w:rFonts w:hint="eastAsia"/>
        </w:rPr>
        <w:t>，以便函數返回前可以恢復</w:t>
      </w:r>
      <w:r>
        <w:rPr>
          <w:rFonts w:hint="eastAsia"/>
        </w:rPr>
        <w:t>FP</w:t>
      </w:r>
      <w:r>
        <w:rPr>
          <w:rFonts w:hint="eastAsia"/>
        </w:rPr>
        <w:t>。接著，將框架暫存器更新為堆疊的頂端</w:t>
      </w:r>
      <w:r>
        <w:rPr>
          <w:rFonts w:hint="eastAsia"/>
        </w:rPr>
        <w:t xml:space="preserve"> (MOV FP, SP)</w:t>
      </w:r>
      <w:r>
        <w:rPr>
          <w:rFonts w:hint="eastAsia"/>
        </w:rPr>
        <w:t>。最後，再分配好區域變數的空間之後，前置段的工作就完成了。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接著，就可以進入函數的主體段，執行函數真正需要做的動作。當程式需要存取『區域變數』或『參數』時，就可以採用相對於</w:t>
      </w:r>
      <w:r>
        <w:rPr>
          <w:rFonts w:hint="eastAsia"/>
        </w:rPr>
        <w:t xml:space="preserve"> FP</w:t>
      </w:r>
      <w:r>
        <w:rPr>
          <w:rFonts w:hint="eastAsia"/>
        </w:rPr>
        <w:t>之定址方式，也就是以</w:t>
      </w:r>
      <w:r>
        <w:rPr>
          <w:rFonts w:hint="eastAsia"/>
        </w:rPr>
        <w:t xml:space="preserve"> [FP +</w:t>
      </w:r>
      <w:r>
        <w:rPr>
          <w:rFonts w:hint="eastAsia"/>
        </w:rPr>
        <w:t>位移</w:t>
      </w:r>
      <w:r>
        <w:rPr>
          <w:rFonts w:hint="eastAsia"/>
        </w:rPr>
        <w:t xml:space="preserve">] </w:t>
      </w:r>
      <w:r>
        <w:rPr>
          <w:rFonts w:hint="eastAsia"/>
        </w:rPr>
        <w:t>的形式，進行變數的存取。舉例而言，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_Ref228508119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的第</w:t>
      </w:r>
      <w:r>
        <w:rPr>
          <w:rFonts w:hint="eastAsia"/>
        </w:rPr>
        <w:t>31-33</w:t>
      </w:r>
      <w:r>
        <w:rPr>
          <w:rFonts w:hint="eastAsia"/>
        </w:rPr>
        <w:t>行，即是以</w:t>
      </w:r>
      <w:r>
        <w:rPr>
          <w:rFonts w:hint="eastAsia"/>
        </w:rPr>
        <w:t xml:space="preserve"> [FP-4] </w:t>
      </w:r>
      <w:r>
        <w:rPr>
          <w:rFonts w:hint="eastAsia"/>
        </w:rPr>
        <w:t>的方式存取區域變數</w:t>
      </w:r>
      <w:r>
        <w:rPr>
          <w:rFonts w:hint="eastAsia"/>
        </w:rPr>
        <w:t xml:space="preserve"> b</w:t>
      </w:r>
      <w:r>
        <w:rPr>
          <w:rFonts w:hint="eastAsia"/>
        </w:rPr>
        <w:t>，讀者可以參照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 xml:space="preserve"> (b)</w:t>
      </w:r>
      <w:r>
        <w:rPr>
          <w:rFonts w:hint="eastAsia"/>
        </w:rPr>
        <w:t>，就能很容易得知變數</w:t>
      </w:r>
      <w:r>
        <w:rPr>
          <w:rFonts w:hint="eastAsia"/>
        </w:rPr>
        <w:t xml:space="preserve"> b </w:t>
      </w:r>
      <w:r>
        <w:rPr>
          <w:rFonts w:hint="eastAsia"/>
        </w:rPr>
        <w:t>相對於</w:t>
      </w:r>
      <w:r>
        <w:rPr>
          <w:rFonts w:hint="eastAsia"/>
        </w:rPr>
        <w:t xml:space="preserve"> FP </w:t>
      </w:r>
      <w:r>
        <w:rPr>
          <w:rFonts w:hint="eastAsia"/>
        </w:rPr>
        <w:t>的位移為</w:t>
      </w:r>
      <w:r>
        <w:rPr>
          <w:rFonts w:hint="eastAsia"/>
        </w:rPr>
        <w:t xml:space="preserve"> -4</w:t>
      </w:r>
      <w:r>
        <w:rPr>
          <w:rFonts w:hint="eastAsia"/>
        </w:rPr>
        <w:t>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同樣的，在</w:t>
      </w:r>
      <w:r>
        <w:rPr>
          <w:rFonts w:hint="eastAsia"/>
        </w:rPr>
        <w:t xml:space="preserve"> f2 </w:t>
      </w:r>
      <w:r>
        <w:rPr>
          <w:rFonts w:hint="eastAsia"/>
        </w:rPr>
        <w:t>函數中存取區域變數</w:t>
      </w:r>
      <w:r>
        <w:rPr>
          <w:rFonts w:hint="eastAsia"/>
        </w:rPr>
        <w:t xml:space="preserve"> r </w:t>
      </w:r>
      <w:r>
        <w:rPr>
          <w:rFonts w:hint="eastAsia"/>
        </w:rPr>
        <w:t>時，其相對於</w:t>
      </w:r>
      <w:r>
        <w:rPr>
          <w:rFonts w:hint="eastAsia"/>
        </w:rPr>
        <w:t xml:space="preserve"> FP </w:t>
      </w:r>
      <w:r>
        <w:rPr>
          <w:rFonts w:hint="eastAsia"/>
        </w:rPr>
        <w:t>的位移也是</w:t>
      </w:r>
      <w:r>
        <w:rPr>
          <w:rFonts w:hint="eastAsia"/>
        </w:rPr>
        <w:t xml:space="preserve"> -4 (</w:t>
      </w:r>
      <w:r>
        <w:rPr>
          <w:rFonts w:hint="eastAsia"/>
        </w:rPr>
        <w:t>請參照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c )</w:t>
      </w:r>
      <w:r>
        <w:rPr>
          <w:rFonts w:hint="eastAsia"/>
        </w:rPr>
        <w:t>，因此，在</w:t>
      </w:r>
      <w:r>
        <w:rPr>
          <w:rFonts w:hint="eastAsia"/>
        </w:rPr>
        <w:t>51</w:t>
      </w:r>
      <w:r>
        <w:rPr>
          <w:rFonts w:hint="eastAsia"/>
        </w:rPr>
        <w:t>行當中，使用</w:t>
      </w:r>
      <w:r>
        <w:rPr>
          <w:rFonts w:hint="eastAsia"/>
        </w:rPr>
        <w:t xml:space="preserve">ST R3, [FP-4] </w:t>
      </w:r>
      <w:r>
        <w:rPr>
          <w:rFonts w:hint="eastAsia"/>
        </w:rPr>
        <w:t>將</w:t>
      </w:r>
      <w:r>
        <w:rPr>
          <w:rFonts w:hint="eastAsia"/>
        </w:rPr>
        <w:t xml:space="preserve"> R3 </w:t>
      </w:r>
      <w:r>
        <w:rPr>
          <w:rFonts w:hint="eastAsia"/>
        </w:rPr>
        <w:t>中的</w:t>
      </w:r>
      <w:r>
        <w:rPr>
          <w:rFonts w:hint="eastAsia"/>
        </w:rPr>
        <w:t xml:space="preserve"> *p+5 </w:t>
      </w:r>
      <w:r>
        <w:rPr>
          <w:rFonts w:hint="eastAsia"/>
        </w:rPr>
        <w:t>存回</w:t>
      </w:r>
      <w:r>
        <w:rPr>
          <w:rFonts w:hint="eastAsia"/>
        </w:rPr>
        <w:t xml:space="preserve"> r </w:t>
      </w:r>
      <w:r>
        <w:rPr>
          <w:rFonts w:hint="eastAsia"/>
        </w:rPr>
        <w:t>當中，完成</w:t>
      </w:r>
      <w:r>
        <w:rPr>
          <w:rFonts w:hint="eastAsia"/>
        </w:rPr>
        <w:t xml:space="preserve"> r=*p+5 </w:t>
      </w:r>
      <w:r>
        <w:rPr>
          <w:rFonts w:hint="eastAsia"/>
        </w:rPr>
        <w:t>的動作。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當中，區域變數的位移為負值，而參數的位移則為正值，這是因為參數是在</w:t>
      </w:r>
      <w:r>
        <w:rPr>
          <w:rFonts w:hint="eastAsia"/>
        </w:rPr>
        <w:t xml:space="preserve"> FP </w:t>
      </w:r>
      <w:r>
        <w:rPr>
          <w:rFonts w:hint="eastAsia"/>
        </w:rPr>
        <w:t>推入前就已經被推入堆疊的，像是</w:t>
      </w:r>
      <w:r>
        <w:rPr>
          <w:rFonts w:hint="eastAsia"/>
        </w:rPr>
        <w:t xml:space="preserve">f2 </w:t>
      </w:r>
      <w:r>
        <w:rPr>
          <w:rFonts w:hint="eastAsia"/>
        </w:rPr>
        <w:t>中的參數</w:t>
      </w:r>
      <w:r>
        <w:rPr>
          <w:rFonts w:hint="eastAsia"/>
        </w:rPr>
        <w:t xml:space="preserve"> *p</w:t>
      </w:r>
      <w:r>
        <w:rPr>
          <w:rFonts w:hint="eastAsia"/>
        </w:rPr>
        <w:t>，其位移是</w:t>
      </w:r>
      <w:r>
        <w:rPr>
          <w:rFonts w:hint="eastAsia"/>
        </w:rPr>
        <w:t xml:space="preserve"> +8</w:t>
      </w:r>
      <w:r>
        <w:rPr>
          <w:rFonts w:hint="eastAsia"/>
        </w:rPr>
        <w:t>。因此，在</w:t>
      </w:r>
      <w:r>
        <w:rPr>
          <w:rFonts w:hint="eastAsia"/>
        </w:rPr>
        <w:t xml:space="preserve"> 48</w:t>
      </w:r>
      <w:r>
        <w:rPr>
          <w:rFonts w:hint="eastAsia"/>
        </w:rPr>
        <w:t>行中，就利用</w:t>
      </w:r>
      <w:r>
        <w:rPr>
          <w:rFonts w:hint="eastAsia"/>
        </w:rPr>
        <w:t>LD R3</w:t>
      </w:r>
      <w:r>
        <w:t>, [</w:t>
      </w:r>
      <w:r>
        <w:rPr>
          <w:rFonts w:hint="eastAsia"/>
        </w:rPr>
        <w:t>FP+8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指令將</w:t>
      </w:r>
      <w:r>
        <w:rPr>
          <w:rFonts w:hint="eastAsia"/>
        </w:rPr>
        <w:t xml:space="preserve"> *p </w:t>
      </w:r>
      <w:r>
        <w:rPr>
          <w:rFonts w:hint="eastAsia"/>
        </w:rPr>
        <w:t>所對應的參數</w:t>
      </w:r>
      <w:r>
        <w:rPr>
          <w:rFonts w:hint="eastAsia"/>
        </w:rPr>
        <w:t xml:space="preserve"> &amp;t </w:t>
      </w:r>
      <w:r>
        <w:rPr>
          <w:rFonts w:hint="eastAsia"/>
        </w:rPr>
        <w:t>載入到暫</w:t>
      </w:r>
      <w:r>
        <w:rPr>
          <w:rFonts w:hint="eastAsia"/>
        </w:rPr>
        <w:lastRenderedPageBreak/>
        <w:t>存器</w:t>
      </w:r>
      <w:r>
        <w:rPr>
          <w:rFonts w:hint="eastAsia"/>
        </w:rPr>
        <w:t xml:space="preserve"> R3 </w:t>
      </w:r>
      <w:r>
        <w:rPr>
          <w:rFonts w:hint="eastAsia"/>
        </w:rPr>
        <w:t>當中。</w:t>
      </w:r>
    </w:p>
    <w:p w:rsidR="00A301DC" w:rsidRPr="00710DE2" w:rsidRDefault="00A301DC" w:rsidP="00A301DC"/>
    <w:p w:rsidR="00A301DC" w:rsidRDefault="00A301DC" w:rsidP="00A301DC">
      <w:r>
        <w:rPr>
          <w:rFonts w:hint="eastAsia"/>
        </w:rPr>
        <w:t>同樣的，在</w:t>
      </w:r>
      <w:r>
        <w:rPr>
          <w:rFonts w:hint="eastAsia"/>
        </w:rPr>
        <w:t xml:space="preserve"> f1 </w:t>
      </w:r>
      <w:r>
        <w:rPr>
          <w:rFonts w:hint="eastAsia"/>
        </w:rPr>
        <w:t>當中的參數</w:t>
      </w:r>
      <w:r>
        <w:rPr>
          <w:rFonts w:hint="eastAsia"/>
        </w:rPr>
        <w:t xml:space="preserve"> t</w:t>
      </w:r>
      <w:r>
        <w:rPr>
          <w:rFonts w:hint="eastAsia"/>
        </w:rPr>
        <w:t>，其位移也是</w:t>
      </w:r>
      <w:r>
        <w:rPr>
          <w:rFonts w:hint="eastAsia"/>
        </w:rPr>
        <w:t xml:space="preserve"> +8</w:t>
      </w:r>
      <w:r>
        <w:rPr>
          <w:rFonts w:hint="eastAsia"/>
        </w:rPr>
        <w:t>，因此，在</w:t>
      </w:r>
      <w:r>
        <w:rPr>
          <w:rFonts w:hint="eastAsia"/>
        </w:rPr>
        <w:t>27-28</w:t>
      </w:r>
      <w:r>
        <w:rPr>
          <w:rFonts w:hint="eastAsia"/>
        </w:rPr>
        <w:t>行當中，就使用</w:t>
      </w:r>
      <w:r>
        <w:rPr>
          <w:rFonts w:hint="eastAsia"/>
        </w:rPr>
        <w:t>ADD R3, FP, 8</w:t>
      </w:r>
      <w:r>
        <w:rPr>
          <w:rFonts w:hint="eastAsia"/>
        </w:rPr>
        <w:t>，</w:t>
      </w:r>
      <w:r>
        <w:rPr>
          <w:rFonts w:hint="eastAsia"/>
        </w:rPr>
        <w:t xml:space="preserve">PUSH R3 </w:t>
      </w:r>
      <w:r>
        <w:rPr>
          <w:rFonts w:hint="eastAsia"/>
        </w:rPr>
        <w:t>等兩個指令，將參數</w:t>
      </w:r>
      <w:r>
        <w:rPr>
          <w:rFonts w:hint="eastAsia"/>
        </w:rPr>
        <w:t xml:space="preserve"> t </w:t>
      </w:r>
      <w:r>
        <w:rPr>
          <w:rFonts w:hint="eastAsia"/>
        </w:rPr>
        <w:t>的位址</w:t>
      </w:r>
      <w:r>
        <w:rPr>
          <w:rFonts w:hint="eastAsia"/>
        </w:rPr>
        <w:t xml:space="preserve"> &amp;t </w:t>
      </w:r>
      <w:r>
        <w:rPr>
          <w:rFonts w:hint="eastAsia"/>
        </w:rPr>
        <w:t>推入到堆疊中，以便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f2 </w:t>
      </w:r>
      <w:r>
        <w:rPr>
          <w:rFonts w:hint="eastAsia"/>
        </w:rPr>
        <w:t>函數中能取得該參數。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另外，在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_Ref228508119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當中，我們固定使用暫存器</w:t>
      </w:r>
      <w:r>
        <w:rPr>
          <w:rFonts w:hint="eastAsia"/>
        </w:rPr>
        <w:t xml:space="preserve"> R1 </w:t>
      </w:r>
      <w:r>
        <w:rPr>
          <w:rFonts w:hint="eastAsia"/>
        </w:rPr>
        <w:t>儲存函數的傳回值。由於函數的傳回值只有一個，因此通常不會有暫存器不足的問題。這是在編譯器設計時很常見的一種作法，這樣可以避免掉傳回值的推入與取出動作，增加程式的效率。</w:t>
      </w:r>
    </w:p>
    <w:p w:rsidR="00A301DC" w:rsidRDefault="00A301DC" w:rsidP="00A301DC"/>
    <w:p w:rsidR="00A301DC" w:rsidRDefault="00A301DC" w:rsidP="00A301DC">
      <w:r>
        <w:rPr>
          <w:rFonts w:hint="eastAsia"/>
        </w:rPr>
        <w:t>請讀者仔細追蹤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_Ref228508119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範例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2</w:t>
      </w:r>
      <w:r w:rsidR="003F69CF">
        <w:fldChar w:fldCharType="end"/>
      </w:r>
      <w:r>
        <w:rPr>
          <w:rFonts w:hint="eastAsia"/>
        </w:rPr>
        <w:t>與</w:t>
      </w:r>
      <w:r w:rsidR="003F69CF">
        <w:fldChar w:fldCharType="begin"/>
      </w:r>
      <w:r>
        <w:instrText xml:space="preserve"> </w:instrText>
      </w:r>
      <w:r>
        <w:rPr>
          <w:rFonts w:hint="eastAsia"/>
        </w:rPr>
        <w:instrText>REF _Ref228507190 \h</w:instrText>
      </w:r>
      <w:r>
        <w:instrText xml:space="preserve"> </w:instrText>
      </w:r>
      <w:r w:rsidR="003F69CF">
        <w:fldChar w:fldCharType="separate"/>
      </w:r>
      <w:r w:rsidR="00B634F7">
        <w:rPr>
          <w:rFonts w:hint="eastAsia"/>
        </w:rPr>
        <w:t>圖</w:t>
      </w:r>
      <w:r w:rsidR="00B634F7">
        <w:rPr>
          <w:rFonts w:hint="eastAsia"/>
        </w:rPr>
        <w:t xml:space="preserve"> </w:t>
      </w:r>
      <w:r w:rsidR="00B634F7">
        <w:rPr>
          <w:noProof/>
        </w:rPr>
        <w:t>7</w:t>
      </w:r>
      <w:r w:rsidR="00B634F7">
        <w:t>.</w:t>
      </w:r>
      <w:r w:rsidR="00B634F7">
        <w:rPr>
          <w:noProof/>
        </w:rPr>
        <w:t>18</w:t>
      </w:r>
      <w:r w:rsidR="003F69CF">
        <w:fldChar w:fldCharType="end"/>
      </w:r>
      <w:r>
        <w:rPr>
          <w:rFonts w:hint="eastAsia"/>
        </w:rPr>
        <w:t>，</w:t>
      </w:r>
      <w:r w:rsidR="001269C0">
        <w:rPr>
          <w:rFonts w:hint="eastAsia"/>
        </w:rPr>
        <w:t>就能理解框架的運作原理，以及編譯器如何利用框架暫存器存取參數與區域變數的方法</w:t>
      </w:r>
      <w:r>
        <w:rPr>
          <w:rFonts w:hint="eastAsia"/>
        </w:rPr>
        <w:t>。</w:t>
      </w:r>
    </w:p>
    <w:p w:rsidR="002D6194" w:rsidRDefault="002D6194" w:rsidP="00A301DC"/>
    <w:p w:rsidR="002D6194" w:rsidRDefault="002D6194" w:rsidP="00A301DC">
      <w:r>
        <w:rPr>
          <w:rFonts w:hint="eastAsia"/>
        </w:rPr>
        <w:t>至此，我們已經說明了</w:t>
      </w:r>
      <w:r>
        <w:rPr>
          <w:rFonts w:hint="eastAsia"/>
        </w:rPr>
        <w:t xml:space="preserve"> C </w:t>
      </w:r>
      <w:r>
        <w:rPr>
          <w:rFonts w:hint="eastAsia"/>
        </w:rPr>
        <w:t>語言的語法、</w:t>
      </w:r>
      <w:r w:rsidR="00B527A2">
        <w:rPr>
          <w:rFonts w:hint="eastAsia"/>
        </w:rPr>
        <w:t>語意</w:t>
      </w:r>
      <w:r>
        <w:rPr>
          <w:rFonts w:hint="eastAsia"/>
        </w:rPr>
        <w:t>以及執行環境等主題，透過</w:t>
      </w:r>
      <w:r>
        <w:rPr>
          <w:rFonts w:hint="eastAsia"/>
        </w:rPr>
        <w:t xml:space="preserve"> C </w:t>
      </w:r>
      <w:r>
        <w:rPr>
          <w:rFonts w:hint="eastAsia"/>
        </w:rPr>
        <w:t>語言作為範例，我們可以進一步的認識真實的程式語言，是如何被設計與實作出來的，在下一章當中，我們會進一步介紹編譯器這個主題，以便更深入的理解高階語言</w:t>
      </w:r>
      <w:r w:rsidR="00C1651E">
        <w:rPr>
          <w:rFonts w:hint="eastAsia"/>
        </w:rPr>
        <w:t>如何被</w:t>
      </w:r>
      <w:r>
        <w:rPr>
          <w:rFonts w:hint="eastAsia"/>
        </w:rPr>
        <w:t>轉換為組合語言。</w:t>
      </w:r>
    </w:p>
    <w:p w:rsidR="00A301DC" w:rsidRDefault="00A301DC" w:rsidP="00A301DC"/>
    <w:p w:rsidR="00F036E0" w:rsidRDefault="00F036E0" w:rsidP="00D423D3">
      <w:pPr>
        <w:pStyle w:val="2"/>
      </w:pPr>
      <w:bookmarkStart w:id="49" w:name="_Toc228256579"/>
      <w:r>
        <w:rPr>
          <w:rFonts w:hint="eastAsia"/>
        </w:rPr>
        <w:t>習題</w:t>
      </w:r>
      <w:bookmarkEnd w:id="49"/>
    </w:p>
    <w:p w:rsidR="00C55778" w:rsidRDefault="00605121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請說明何謂</w:t>
      </w:r>
      <w:r>
        <w:rPr>
          <w:rFonts w:hint="eastAsia"/>
        </w:rPr>
        <w:t xml:space="preserve"> BNF </w:t>
      </w:r>
      <w:r>
        <w:rPr>
          <w:rFonts w:hint="eastAsia"/>
        </w:rPr>
        <w:t>語法？何謂</w:t>
      </w:r>
      <w:r>
        <w:rPr>
          <w:rFonts w:hint="eastAsia"/>
        </w:rPr>
        <w:t xml:space="preserve"> EBNF </w:t>
      </w:r>
      <w:r>
        <w:rPr>
          <w:rFonts w:hint="eastAsia"/>
        </w:rPr>
        <w:t>語法？並比較兩者的異同。</w:t>
      </w:r>
    </w:p>
    <w:p w:rsidR="00E01DC0" w:rsidRDefault="00E01DC0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請將</w:t>
      </w:r>
      <w:r>
        <w:rPr>
          <w:rFonts w:hint="eastAsia"/>
        </w:rPr>
        <w:t xml:space="preserve"> BNF </w:t>
      </w:r>
      <w:r>
        <w:rPr>
          <w:rFonts w:hint="eastAsia"/>
        </w:rPr>
        <w:t>語法</w:t>
      </w:r>
      <w:r>
        <w:rPr>
          <w:rFonts w:hint="eastAsia"/>
        </w:rPr>
        <w:t xml:space="preserve"> A = B | A </w:t>
      </w:r>
      <w:r w:rsidRPr="00E01DC0">
        <w:t>'</w:t>
      </w:r>
      <w:r>
        <w:rPr>
          <w:rFonts w:hint="eastAsia"/>
        </w:rPr>
        <w:t>.</w:t>
      </w:r>
      <w:r w:rsidRPr="00E01DC0">
        <w:t>'</w:t>
      </w:r>
      <w:r>
        <w:rPr>
          <w:rFonts w:hint="eastAsia"/>
        </w:rPr>
        <w:t xml:space="preserve"> B </w:t>
      </w:r>
      <w:r>
        <w:rPr>
          <w:rFonts w:hint="eastAsia"/>
        </w:rPr>
        <w:t>轉換為</w:t>
      </w:r>
      <w:r>
        <w:rPr>
          <w:rFonts w:hint="eastAsia"/>
        </w:rPr>
        <w:t xml:space="preserve"> EBNF </w:t>
      </w:r>
      <w:r>
        <w:rPr>
          <w:rFonts w:hint="eastAsia"/>
        </w:rPr>
        <w:t>語法。</w:t>
      </w:r>
    </w:p>
    <w:p w:rsidR="00E01DC0" w:rsidRDefault="00E01DC0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 xml:space="preserve"> C </w:t>
      </w:r>
      <w:r>
        <w:rPr>
          <w:rFonts w:hint="eastAsia"/>
        </w:rPr>
        <w:t>語言當中</w:t>
      </w:r>
      <w:r>
        <w:rPr>
          <w:rFonts w:hint="eastAsia"/>
        </w:rPr>
        <w:t xml:space="preserve"> for </w:t>
      </w:r>
      <w:r>
        <w:rPr>
          <w:rFonts w:hint="eastAsia"/>
        </w:rPr>
        <w:t>迴圈的</w:t>
      </w:r>
      <w:r>
        <w:rPr>
          <w:rFonts w:hint="eastAsia"/>
        </w:rPr>
        <w:t xml:space="preserve"> BNF </w:t>
      </w:r>
      <w:r>
        <w:rPr>
          <w:rFonts w:hint="eastAsia"/>
        </w:rPr>
        <w:t>語法。</w:t>
      </w:r>
    </w:p>
    <w:p w:rsidR="00E01DC0" w:rsidRDefault="00605121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請說明何謂直譯器？</w:t>
      </w:r>
    </w:p>
    <w:p w:rsidR="00E01DC0" w:rsidRDefault="00E01DC0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請說明</w:t>
      </w:r>
      <w:r w:rsidR="00605121">
        <w:rPr>
          <w:rFonts w:hint="eastAsia"/>
        </w:rPr>
        <w:t>何謂編譯器？</w:t>
      </w:r>
    </w:p>
    <w:p w:rsidR="00605121" w:rsidRDefault="00E01DC0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</w:t>
      </w:r>
      <w:r w:rsidR="00605121">
        <w:rPr>
          <w:rFonts w:hint="eastAsia"/>
        </w:rPr>
        <w:t>比較</w:t>
      </w:r>
      <w:r>
        <w:rPr>
          <w:rFonts w:hint="eastAsia"/>
        </w:rPr>
        <w:t>直譯器與編譯器</w:t>
      </w:r>
      <w:r w:rsidR="00605121">
        <w:rPr>
          <w:rFonts w:hint="eastAsia"/>
        </w:rPr>
        <w:t>兩者的異同。</w:t>
      </w:r>
    </w:p>
    <w:p w:rsidR="007A138B" w:rsidRDefault="00605121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請說明何謂語法理論？</w:t>
      </w:r>
    </w:p>
    <w:p w:rsidR="00C55778" w:rsidRDefault="007A138B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請說明何謂</w:t>
      </w:r>
      <w:r w:rsidR="00B527A2">
        <w:rPr>
          <w:rFonts w:hint="eastAsia"/>
        </w:rPr>
        <w:t>語意</w:t>
      </w:r>
      <w:r w:rsidR="00605121">
        <w:rPr>
          <w:rFonts w:hint="eastAsia"/>
        </w:rPr>
        <w:t>理論？</w:t>
      </w:r>
    </w:p>
    <w:p w:rsidR="00E01DC0" w:rsidRDefault="00E01DC0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請說明何謂框架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635A0B" w:rsidRDefault="004B57E0" w:rsidP="00427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請舉例說明</w:t>
      </w:r>
      <w:r>
        <w:rPr>
          <w:rFonts w:hint="eastAsia"/>
        </w:rPr>
        <w:t xml:space="preserve">C </w:t>
      </w:r>
      <w:r>
        <w:rPr>
          <w:rFonts w:hint="eastAsia"/>
        </w:rPr>
        <w:t>語言如何</w:t>
      </w:r>
      <w:bookmarkEnd w:id="3"/>
      <w:bookmarkEnd w:id="4"/>
      <w:bookmarkEnd w:id="5"/>
      <w:r>
        <w:rPr>
          <w:rFonts w:hint="eastAsia"/>
        </w:rPr>
        <w:t>利用框架暫存器存取</w:t>
      </w:r>
      <w:r w:rsidR="00E01DC0">
        <w:rPr>
          <w:rFonts w:hint="eastAsia"/>
        </w:rPr>
        <w:t>參數與</w:t>
      </w:r>
      <w:r>
        <w:rPr>
          <w:rFonts w:hint="eastAsia"/>
        </w:rPr>
        <w:t>區域變數？</w:t>
      </w:r>
    </w:p>
    <w:sectPr w:rsidR="00635A0B" w:rsidSect="007A7C3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AC6" w:rsidRDefault="00DD1AC6" w:rsidP="00131352">
      <w:r>
        <w:separator/>
      </w:r>
    </w:p>
  </w:endnote>
  <w:endnote w:type="continuationSeparator" w:id="0">
    <w:p w:rsidR="00DD1AC6" w:rsidRDefault="00DD1AC6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EC" w:rsidRDefault="003F69CF">
    <w:pPr>
      <w:pStyle w:val="af0"/>
      <w:jc w:val="center"/>
    </w:pPr>
    <w:fldSimple w:instr=" PAGE   \* MERGEFORMAT ">
      <w:r w:rsidR="0041394F" w:rsidRPr="0041394F">
        <w:rPr>
          <w:noProof/>
          <w:lang w:val="zh-TW"/>
        </w:rPr>
        <w:t>15</w:t>
      </w:r>
    </w:fldSimple>
  </w:p>
  <w:p w:rsidR="008E7BEC" w:rsidRDefault="008E7BE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AC6" w:rsidRDefault="00DD1AC6" w:rsidP="00131352">
      <w:r>
        <w:separator/>
      </w:r>
    </w:p>
  </w:footnote>
  <w:footnote w:type="continuationSeparator" w:id="0">
    <w:p w:rsidR="00DD1AC6" w:rsidRDefault="00DD1AC6" w:rsidP="00131352">
      <w:r>
        <w:continuationSeparator/>
      </w:r>
    </w:p>
  </w:footnote>
  <w:footnote w:id="1">
    <w:p w:rsidR="00512358" w:rsidRPr="00512358" w:rsidRDefault="0051235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Nichlaus Wirth </w:t>
      </w:r>
      <w:r>
        <w:rPr>
          <w:rFonts w:hint="eastAsia"/>
        </w:rPr>
        <w:t>原始的語法中，使用</w:t>
      </w:r>
      <w:r>
        <w:rPr>
          <w:rFonts w:hint="eastAsia"/>
        </w:rPr>
        <w:t xml:space="preserve"> {</w:t>
      </w:r>
      <w:r>
        <w:t>…</w:t>
      </w:r>
      <w:r>
        <w:rPr>
          <w:rFonts w:hint="eastAsia"/>
        </w:rPr>
        <w:t xml:space="preserve">} </w:t>
      </w:r>
      <w:r>
        <w:rPr>
          <w:rFonts w:hint="eastAsia"/>
        </w:rPr>
        <w:t>代表</w:t>
      </w:r>
      <w:r w:rsidR="00E93DE0">
        <w:rPr>
          <w:rFonts w:hint="eastAsia"/>
        </w:rPr>
        <w:t>重複</w:t>
      </w:r>
      <w:r w:rsidR="00FB604C">
        <w:rPr>
          <w:rFonts w:hint="eastAsia"/>
        </w:rPr>
        <w:t>比對</w:t>
      </w:r>
      <w:r>
        <w:rPr>
          <w:rFonts w:hint="eastAsia"/>
        </w:rPr>
        <w:t>零次或以上，但我們採用</w:t>
      </w:r>
      <w:r>
        <w:rPr>
          <w:rFonts w:hint="eastAsia"/>
        </w:rPr>
        <w:t xml:space="preserve"> ()* </w:t>
      </w:r>
      <w:r>
        <w:rPr>
          <w:rFonts w:hint="eastAsia"/>
        </w:rPr>
        <w:t>的符號，以替代此種方式，目的是為了與現今常用的</w:t>
      </w:r>
      <w:r>
        <w:rPr>
          <w:rFonts w:hint="eastAsia"/>
        </w:rPr>
        <w:t xml:space="preserve"> Regular Expression </w:t>
      </w:r>
      <w:r>
        <w:rPr>
          <w:rFonts w:hint="eastAsia"/>
        </w:rPr>
        <w:t>之語法一致。</w:t>
      </w:r>
    </w:p>
  </w:footnote>
  <w:footnote w:id="2">
    <w:p w:rsidR="000A0CA7" w:rsidRPr="00A63340" w:rsidRDefault="000A0CA7">
      <w:pPr>
        <w:pStyle w:val="afd"/>
      </w:pPr>
      <w:r>
        <w:rPr>
          <w:rStyle w:val="aff"/>
        </w:rPr>
        <w:footnoteRef/>
      </w: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節點</w:t>
      </w:r>
      <w:r>
        <w:rPr>
          <w:rFonts w:hint="eastAsia"/>
        </w:rPr>
        <w:t xml:space="preserve"> &lt;BASE&gt; </w:t>
      </w:r>
      <w:r>
        <w:rPr>
          <w:rFonts w:hint="eastAsia"/>
        </w:rPr>
        <w:t>的語法為</w:t>
      </w:r>
      <w:r>
        <w:rPr>
          <w:rFonts w:hint="eastAsia"/>
        </w:rPr>
        <w:t xml:space="preserve"> &lt;BASE&gt; ::= id | int | </w:t>
      </w:r>
      <w:r>
        <w:t>“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 xml:space="preserve"> &lt;BASE_LIST&gt; </w:t>
      </w:r>
      <w:r>
        <w:t>“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，這種遞迴形式的定義在</w:t>
      </w:r>
      <w:r>
        <w:rPr>
          <w:rFonts w:hint="eastAsia"/>
        </w:rPr>
        <w:t xml:space="preserve"> BNF </w:t>
      </w:r>
      <w:r>
        <w:rPr>
          <w:rFonts w:hint="eastAsia"/>
        </w:rPr>
        <w:t>語法當中很常見。在這種遞迴定義方法中，</w:t>
      </w:r>
      <w:r>
        <w:rPr>
          <w:rFonts w:hint="eastAsia"/>
        </w:rPr>
        <w:t xml:space="preserve">&lt;BASE&gt; </w:t>
      </w:r>
      <w:r>
        <w:rPr>
          <w:rFonts w:hint="eastAsia"/>
        </w:rPr>
        <w:t>語法可以包含</w:t>
      </w:r>
      <w:r w:rsidRPr="00410050">
        <w:rPr>
          <w:rFonts w:hint="eastAsia"/>
        </w:rPr>
        <w:t>{ sum = sum+i; i++;}</w:t>
      </w:r>
      <w:r>
        <w:rPr>
          <w:rFonts w:hint="eastAsia"/>
        </w:rPr>
        <w:t xml:space="preserve"> </w:t>
      </w:r>
      <w:r>
        <w:rPr>
          <w:rFonts w:hint="eastAsia"/>
        </w:rPr>
        <w:t>這樣的結構。</w:t>
      </w:r>
    </w:p>
  </w:footnote>
  <w:footnote w:id="3">
    <w:p w:rsidR="004D54AA" w:rsidRPr="004D54AA" w:rsidRDefault="004D54AA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由於</w:t>
      </w:r>
      <w:r>
        <w:rPr>
          <w:rFonts w:hint="eastAsia"/>
        </w:rPr>
        <w:t xml:space="preserve"> IF </w:t>
      </w:r>
      <w:r>
        <w:rPr>
          <w:rFonts w:hint="eastAsia"/>
        </w:rPr>
        <w:t>規則為</w:t>
      </w:r>
      <w:r>
        <w:rPr>
          <w:rFonts w:hint="eastAsia"/>
        </w:rPr>
        <w:t xml:space="preserve"> </w:t>
      </w:r>
      <w:r w:rsidRPr="004D54AA">
        <w:t xml:space="preserve">'if' '(' COND ')'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4D54AA">
        <w:t>'</w:t>
      </w:r>
      <w:r>
        <w:rPr>
          <w:rFonts w:hint="eastAsia"/>
        </w:rPr>
        <w:t>elseif</w:t>
      </w:r>
      <w:r w:rsidRPr="004D54AA">
        <w:t xml:space="preserve"> '</w:t>
      </w:r>
      <w:r>
        <w:rPr>
          <w:rFonts w:hint="eastAsia"/>
        </w:rPr>
        <w:t xml:space="preserve"> </w:t>
      </w:r>
      <w:r w:rsidRPr="004D54AA">
        <w:t>'</w:t>
      </w:r>
      <w:r>
        <w:rPr>
          <w:rFonts w:hint="eastAsia"/>
        </w:rPr>
        <w:t>(</w:t>
      </w:r>
      <w:r w:rsidRPr="004D54AA">
        <w:t>'</w:t>
      </w:r>
      <w:r>
        <w:rPr>
          <w:rFonts w:hint="eastAsia"/>
        </w:rPr>
        <w:t>COND</w:t>
      </w:r>
      <w:r w:rsidRPr="004D54AA">
        <w:t xml:space="preserve"> '</w:t>
      </w:r>
      <w:r>
        <w:rPr>
          <w:rFonts w:hint="eastAsia"/>
        </w:rPr>
        <w:t>)</w:t>
      </w:r>
      <w:r w:rsidRPr="004D54AA">
        <w:t>'</w:t>
      </w:r>
      <w:r>
        <w:rPr>
          <w:rFonts w:hint="eastAsia"/>
        </w:rPr>
        <w:t>，第</w:t>
      </w:r>
      <w:r>
        <w:rPr>
          <w:rFonts w:hint="eastAsia"/>
        </w:rPr>
        <w:t xml:space="preserve"> i </w:t>
      </w:r>
      <w:r>
        <w:rPr>
          <w:rFonts w:hint="eastAsia"/>
        </w:rPr>
        <w:t>個如果是</w:t>
      </w:r>
      <w:r>
        <w:rPr>
          <w:rFonts w:hint="eastAsia"/>
        </w:rPr>
        <w:t xml:space="preserve"> </w:t>
      </w:r>
      <w:r w:rsidRPr="004D54AA">
        <w:t>'</w:t>
      </w:r>
      <w:r>
        <w:rPr>
          <w:rFonts w:hint="eastAsia"/>
        </w:rPr>
        <w:t>if</w:t>
      </w:r>
      <w:r w:rsidRPr="004D54AA">
        <w:t>'</w:t>
      </w:r>
      <w:r>
        <w:rPr>
          <w:rFonts w:hint="eastAsia"/>
        </w:rPr>
        <w:t>，那麼第</w:t>
      </w:r>
      <w:r>
        <w:rPr>
          <w:rFonts w:hint="eastAsia"/>
        </w:rPr>
        <w:t xml:space="preserve"> i+2 </w:t>
      </w:r>
      <w:r>
        <w:rPr>
          <w:rFonts w:hint="eastAsia"/>
        </w:rPr>
        <w:t>個將會是</w:t>
      </w:r>
      <w:r>
        <w:rPr>
          <w:rFonts w:hint="eastAsia"/>
        </w:rPr>
        <w:t xml:space="preserve"> COND</w:t>
      </w:r>
      <w:r>
        <w:rPr>
          <w:rFonts w:hint="eastAsia"/>
        </w:rPr>
        <w:t>，所以此處用</w:t>
      </w:r>
      <w:r>
        <w:rPr>
          <w:rFonts w:hint="eastAsia"/>
        </w:rPr>
        <w:t xml:space="preserve"> node.childs[i+2] </w:t>
      </w:r>
      <w:r>
        <w:rPr>
          <w:rFonts w:hint="eastAsia"/>
        </w:rPr>
        <w:t>取得條件節點</w:t>
      </w:r>
      <w:r>
        <w:rPr>
          <w:rFonts w:hint="eastAsia"/>
        </w:rPr>
        <w:t xml:space="preserve"> COND</w:t>
      </w:r>
      <w:r>
        <w:rPr>
          <w:rFonts w:hint="eastAsia"/>
        </w:rPr>
        <w:t>。</w:t>
      </w:r>
    </w:p>
  </w:footnote>
  <w:footnote w:id="4">
    <w:p w:rsidR="00482F76" w:rsidRDefault="00482F76">
      <w:pPr>
        <w:pStyle w:val="afd"/>
      </w:pPr>
      <w:r>
        <w:rPr>
          <w:rStyle w:val="aff"/>
        </w:rPr>
        <w:footnoteRef/>
      </w:r>
      <w:r>
        <w:t xml:space="preserve"> </w:t>
      </w:r>
      <w:r w:rsidRPr="00482F76">
        <w:t xml:space="preserve">C Syntax in BNF - </w:t>
      </w:r>
      <w:hyperlink r:id="rId1" w:history="1">
        <w:r w:rsidRPr="00156B5C">
          <w:rPr>
            <w:rStyle w:val="a4"/>
          </w:rPr>
          <w:t>www.cs.man.ac.uk</w:t>
        </w:r>
      </w:hyperlink>
      <w:r w:rsidR="00C41302">
        <w:rPr>
          <w:rFonts w:hint="eastAsia"/>
        </w:rPr>
        <w:t>，筆者存取時間為</w:t>
      </w:r>
      <w:r w:rsidR="00C41302">
        <w:rPr>
          <w:rFonts w:hint="eastAsia"/>
        </w:rPr>
        <w:t xml:space="preserve"> </w:t>
      </w:r>
      <w:r w:rsidR="00C41302">
        <w:t>3/22/2010</w:t>
      </w:r>
      <w:r w:rsidR="00C41302">
        <w:rPr>
          <w:rFonts w:hint="eastAsia"/>
        </w:rPr>
        <w:t>，</w:t>
      </w:r>
      <w:r>
        <w:rPr>
          <w:rFonts w:hint="eastAsia"/>
        </w:rPr>
        <w:t>網址</w:t>
      </w:r>
      <w:r>
        <w:rPr>
          <w:rFonts w:hint="eastAsia"/>
        </w:rPr>
        <w:t xml:space="preserve"> </w:t>
      </w:r>
      <w:hyperlink r:id="rId2" w:history="1">
        <w:r>
          <w:rPr>
            <w:rStyle w:val="a4"/>
          </w:rPr>
          <w:t>http://shell.sh.cvut.cz/~wilx/repos/c2pas/_darcs/current/docs/c_syntax.bnf</w:t>
        </w:r>
      </w:hyperlink>
      <w:r>
        <w:rPr>
          <w:rFonts w:hint="eastAsia"/>
        </w:rPr>
        <w:t>。</w:t>
      </w:r>
    </w:p>
  </w:footnote>
  <w:footnote w:id="5">
    <w:p w:rsidR="00482F76" w:rsidRDefault="00482F76">
      <w:pPr>
        <w:pStyle w:val="afd"/>
      </w:pPr>
      <w:r>
        <w:rPr>
          <w:rStyle w:val="aff"/>
        </w:rPr>
        <w:footnoteRef/>
      </w:r>
      <w:r>
        <w:t xml:space="preserve"> </w:t>
      </w:r>
      <w:r w:rsidRPr="00482F76">
        <w:t>ISO/IEC 9899:1999</w:t>
      </w:r>
      <w:r>
        <w:rPr>
          <w:rFonts w:hint="eastAsia"/>
        </w:rPr>
        <w:t>, C99 Specification</w:t>
      </w:r>
      <w:r w:rsidR="00C41302">
        <w:rPr>
          <w:rFonts w:hint="eastAsia"/>
        </w:rPr>
        <w:t>，筆者存取時間為</w:t>
      </w:r>
      <w:r w:rsidR="00C41302">
        <w:rPr>
          <w:rFonts w:hint="eastAsia"/>
        </w:rPr>
        <w:t xml:space="preserve"> </w:t>
      </w:r>
      <w:r w:rsidR="00C41302">
        <w:t>3/22/2010</w:t>
      </w:r>
      <w:r w:rsidR="00C41302">
        <w:rPr>
          <w:rFonts w:hint="eastAsia"/>
        </w:rPr>
        <w:t>，</w:t>
      </w:r>
      <w:r>
        <w:rPr>
          <w:rFonts w:hint="eastAsia"/>
        </w:rPr>
        <w:t>網址</w:t>
      </w:r>
      <w:r w:rsidRPr="00482F76">
        <w:rPr>
          <w:rFonts w:hint="eastAsia"/>
        </w:rPr>
        <w:t xml:space="preserve"> </w:t>
      </w:r>
      <w:hyperlink r:id="rId3" w:history="1">
        <w:r w:rsidRPr="00156B5C">
          <w:rPr>
            <w:rStyle w:val="a4"/>
          </w:rPr>
          <w:t>http://www.open-std.org/JTC1/SC22/wg14/www/docs/n1124.pdf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AEC"/>
    <w:multiLevelType w:val="hybridMultilevel"/>
    <w:tmpl w:val="B672E75E"/>
    <w:lvl w:ilvl="0" w:tplc="85A80BAA">
      <w:start w:val="7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7D6342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3D2F8B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2C5BE6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0F1CEB"/>
    <w:multiLevelType w:val="hybridMultilevel"/>
    <w:tmpl w:val="777AE2A4"/>
    <w:lvl w:ilvl="0" w:tplc="492A32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2A4A8C"/>
    <w:multiLevelType w:val="multilevel"/>
    <w:tmpl w:val="492437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12B4702"/>
    <w:multiLevelType w:val="hybridMultilevel"/>
    <w:tmpl w:val="447CB5B8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6A03B7"/>
    <w:multiLevelType w:val="multilevel"/>
    <w:tmpl w:val="5212D5BC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34"/>
    <w:rsid w:val="000005ED"/>
    <w:rsid w:val="0000148B"/>
    <w:rsid w:val="000025CF"/>
    <w:rsid w:val="00004580"/>
    <w:rsid w:val="00004C6F"/>
    <w:rsid w:val="000064AF"/>
    <w:rsid w:val="00007D2C"/>
    <w:rsid w:val="000105C4"/>
    <w:rsid w:val="00010D11"/>
    <w:rsid w:val="00011000"/>
    <w:rsid w:val="00011217"/>
    <w:rsid w:val="00012DC9"/>
    <w:rsid w:val="000131EC"/>
    <w:rsid w:val="00013F0E"/>
    <w:rsid w:val="000153BA"/>
    <w:rsid w:val="000163A8"/>
    <w:rsid w:val="0001740C"/>
    <w:rsid w:val="000177B4"/>
    <w:rsid w:val="0002278B"/>
    <w:rsid w:val="00023006"/>
    <w:rsid w:val="000235DA"/>
    <w:rsid w:val="00023D32"/>
    <w:rsid w:val="000242DA"/>
    <w:rsid w:val="00024C3C"/>
    <w:rsid w:val="0002501B"/>
    <w:rsid w:val="00025CC4"/>
    <w:rsid w:val="000261E1"/>
    <w:rsid w:val="00026434"/>
    <w:rsid w:val="00026584"/>
    <w:rsid w:val="0002702A"/>
    <w:rsid w:val="000317E4"/>
    <w:rsid w:val="00031E8F"/>
    <w:rsid w:val="000320DC"/>
    <w:rsid w:val="000321DC"/>
    <w:rsid w:val="00032A2B"/>
    <w:rsid w:val="00033F73"/>
    <w:rsid w:val="000341B6"/>
    <w:rsid w:val="00036FC0"/>
    <w:rsid w:val="00040120"/>
    <w:rsid w:val="00040D8B"/>
    <w:rsid w:val="000411D1"/>
    <w:rsid w:val="00041A00"/>
    <w:rsid w:val="00041CE7"/>
    <w:rsid w:val="0004223E"/>
    <w:rsid w:val="00042667"/>
    <w:rsid w:val="00043229"/>
    <w:rsid w:val="000434A0"/>
    <w:rsid w:val="000434F9"/>
    <w:rsid w:val="00043707"/>
    <w:rsid w:val="00044A8B"/>
    <w:rsid w:val="00045FF3"/>
    <w:rsid w:val="0005117B"/>
    <w:rsid w:val="00051C4B"/>
    <w:rsid w:val="00051EA3"/>
    <w:rsid w:val="00052223"/>
    <w:rsid w:val="00053EE4"/>
    <w:rsid w:val="00055707"/>
    <w:rsid w:val="00056B09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B5D"/>
    <w:rsid w:val="000642D4"/>
    <w:rsid w:val="00064EE0"/>
    <w:rsid w:val="00065B13"/>
    <w:rsid w:val="000660C9"/>
    <w:rsid w:val="000669D1"/>
    <w:rsid w:val="00066C3B"/>
    <w:rsid w:val="00067200"/>
    <w:rsid w:val="00067FEA"/>
    <w:rsid w:val="00071D64"/>
    <w:rsid w:val="00072725"/>
    <w:rsid w:val="00072A1F"/>
    <w:rsid w:val="00072C39"/>
    <w:rsid w:val="00073E33"/>
    <w:rsid w:val="000752A6"/>
    <w:rsid w:val="000800CC"/>
    <w:rsid w:val="00080604"/>
    <w:rsid w:val="00082782"/>
    <w:rsid w:val="00087D95"/>
    <w:rsid w:val="0009042F"/>
    <w:rsid w:val="00090A79"/>
    <w:rsid w:val="00091E90"/>
    <w:rsid w:val="00092813"/>
    <w:rsid w:val="00093324"/>
    <w:rsid w:val="00093549"/>
    <w:rsid w:val="00095F84"/>
    <w:rsid w:val="0009630A"/>
    <w:rsid w:val="000969A0"/>
    <w:rsid w:val="00097544"/>
    <w:rsid w:val="000A0CA7"/>
    <w:rsid w:val="000A12FD"/>
    <w:rsid w:val="000A2CD1"/>
    <w:rsid w:val="000A41BF"/>
    <w:rsid w:val="000A46AE"/>
    <w:rsid w:val="000A4A67"/>
    <w:rsid w:val="000A4CA1"/>
    <w:rsid w:val="000A57D4"/>
    <w:rsid w:val="000A6014"/>
    <w:rsid w:val="000A6448"/>
    <w:rsid w:val="000A7121"/>
    <w:rsid w:val="000B1C61"/>
    <w:rsid w:val="000B205D"/>
    <w:rsid w:val="000B35FA"/>
    <w:rsid w:val="000B38EC"/>
    <w:rsid w:val="000B3C81"/>
    <w:rsid w:val="000B4384"/>
    <w:rsid w:val="000B4BF5"/>
    <w:rsid w:val="000B5D98"/>
    <w:rsid w:val="000B7082"/>
    <w:rsid w:val="000C1515"/>
    <w:rsid w:val="000C1A63"/>
    <w:rsid w:val="000C2BED"/>
    <w:rsid w:val="000C4192"/>
    <w:rsid w:val="000C4320"/>
    <w:rsid w:val="000C444E"/>
    <w:rsid w:val="000C710E"/>
    <w:rsid w:val="000D0915"/>
    <w:rsid w:val="000D33E2"/>
    <w:rsid w:val="000D3CB6"/>
    <w:rsid w:val="000D3E7C"/>
    <w:rsid w:val="000D55F0"/>
    <w:rsid w:val="000D69E8"/>
    <w:rsid w:val="000D7997"/>
    <w:rsid w:val="000E12A1"/>
    <w:rsid w:val="000E1915"/>
    <w:rsid w:val="000E1CF4"/>
    <w:rsid w:val="000E241E"/>
    <w:rsid w:val="000E2CB8"/>
    <w:rsid w:val="000E3706"/>
    <w:rsid w:val="000E4317"/>
    <w:rsid w:val="000F14F4"/>
    <w:rsid w:val="000F1925"/>
    <w:rsid w:val="000F2DFA"/>
    <w:rsid w:val="000F4BD6"/>
    <w:rsid w:val="000F51FC"/>
    <w:rsid w:val="00102465"/>
    <w:rsid w:val="00104362"/>
    <w:rsid w:val="00105C1D"/>
    <w:rsid w:val="00105C9E"/>
    <w:rsid w:val="00107201"/>
    <w:rsid w:val="0011058E"/>
    <w:rsid w:val="00110658"/>
    <w:rsid w:val="001107E8"/>
    <w:rsid w:val="0011094E"/>
    <w:rsid w:val="00111300"/>
    <w:rsid w:val="00111358"/>
    <w:rsid w:val="001115EB"/>
    <w:rsid w:val="00112106"/>
    <w:rsid w:val="00112E6F"/>
    <w:rsid w:val="0011509E"/>
    <w:rsid w:val="00115DEE"/>
    <w:rsid w:val="00116F43"/>
    <w:rsid w:val="001201DC"/>
    <w:rsid w:val="001227CC"/>
    <w:rsid w:val="00122D6A"/>
    <w:rsid w:val="001236A4"/>
    <w:rsid w:val="0012453B"/>
    <w:rsid w:val="0012496D"/>
    <w:rsid w:val="00125AE7"/>
    <w:rsid w:val="00125C3A"/>
    <w:rsid w:val="001269C0"/>
    <w:rsid w:val="00127733"/>
    <w:rsid w:val="00127CD0"/>
    <w:rsid w:val="00127FEF"/>
    <w:rsid w:val="0013088C"/>
    <w:rsid w:val="0013134C"/>
    <w:rsid w:val="00131352"/>
    <w:rsid w:val="00131AAB"/>
    <w:rsid w:val="001342D3"/>
    <w:rsid w:val="00135E97"/>
    <w:rsid w:val="00136F1C"/>
    <w:rsid w:val="00140658"/>
    <w:rsid w:val="00141491"/>
    <w:rsid w:val="0014155A"/>
    <w:rsid w:val="00141FB0"/>
    <w:rsid w:val="00142162"/>
    <w:rsid w:val="001435CD"/>
    <w:rsid w:val="00143777"/>
    <w:rsid w:val="00144B9A"/>
    <w:rsid w:val="00147971"/>
    <w:rsid w:val="00147BD3"/>
    <w:rsid w:val="00147E1A"/>
    <w:rsid w:val="001500F9"/>
    <w:rsid w:val="0015181D"/>
    <w:rsid w:val="0015217C"/>
    <w:rsid w:val="00153A0F"/>
    <w:rsid w:val="00154DC8"/>
    <w:rsid w:val="00155351"/>
    <w:rsid w:val="0015713F"/>
    <w:rsid w:val="001575B4"/>
    <w:rsid w:val="00157A14"/>
    <w:rsid w:val="00163EBB"/>
    <w:rsid w:val="001651DD"/>
    <w:rsid w:val="00165BDC"/>
    <w:rsid w:val="0016762B"/>
    <w:rsid w:val="00171B8A"/>
    <w:rsid w:val="0017424D"/>
    <w:rsid w:val="0017651C"/>
    <w:rsid w:val="00176BF3"/>
    <w:rsid w:val="001807C1"/>
    <w:rsid w:val="00181417"/>
    <w:rsid w:val="00181F74"/>
    <w:rsid w:val="001826F8"/>
    <w:rsid w:val="00182899"/>
    <w:rsid w:val="00183A68"/>
    <w:rsid w:val="00185B22"/>
    <w:rsid w:val="00185B86"/>
    <w:rsid w:val="00186399"/>
    <w:rsid w:val="00190FEB"/>
    <w:rsid w:val="00191D19"/>
    <w:rsid w:val="00192458"/>
    <w:rsid w:val="00192D43"/>
    <w:rsid w:val="00193CEB"/>
    <w:rsid w:val="00194B20"/>
    <w:rsid w:val="00194BF4"/>
    <w:rsid w:val="00194DD7"/>
    <w:rsid w:val="00197528"/>
    <w:rsid w:val="001A1108"/>
    <w:rsid w:val="001A33C7"/>
    <w:rsid w:val="001A491F"/>
    <w:rsid w:val="001A4AC1"/>
    <w:rsid w:val="001A4D17"/>
    <w:rsid w:val="001A64BF"/>
    <w:rsid w:val="001A689F"/>
    <w:rsid w:val="001A76CD"/>
    <w:rsid w:val="001B14F9"/>
    <w:rsid w:val="001B224E"/>
    <w:rsid w:val="001B2D9B"/>
    <w:rsid w:val="001B38CD"/>
    <w:rsid w:val="001B46D8"/>
    <w:rsid w:val="001B56BA"/>
    <w:rsid w:val="001B7596"/>
    <w:rsid w:val="001C2178"/>
    <w:rsid w:val="001C22A4"/>
    <w:rsid w:val="001C28D6"/>
    <w:rsid w:val="001C2A16"/>
    <w:rsid w:val="001C33D4"/>
    <w:rsid w:val="001C3DC2"/>
    <w:rsid w:val="001C4371"/>
    <w:rsid w:val="001C536A"/>
    <w:rsid w:val="001C579E"/>
    <w:rsid w:val="001D0837"/>
    <w:rsid w:val="001D24C1"/>
    <w:rsid w:val="001D2DAC"/>
    <w:rsid w:val="001D3A65"/>
    <w:rsid w:val="001D44AA"/>
    <w:rsid w:val="001D4EB0"/>
    <w:rsid w:val="001D53D5"/>
    <w:rsid w:val="001D634E"/>
    <w:rsid w:val="001D691A"/>
    <w:rsid w:val="001E34A6"/>
    <w:rsid w:val="001E4217"/>
    <w:rsid w:val="001E4503"/>
    <w:rsid w:val="001E4973"/>
    <w:rsid w:val="001E4BA1"/>
    <w:rsid w:val="001E5254"/>
    <w:rsid w:val="001E575D"/>
    <w:rsid w:val="001E598C"/>
    <w:rsid w:val="001E671E"/>
    <w:rsid w:val="001E6E37"/>
    <w:rsid w:val="001E6F37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589F"/>
    <w:rsid w:val="001F59CD"/>
    <w:rsid w:val="001F61B5"/>
    <w:rsid w:val="001F7CEC"/>
    <w:rsid w:val="00200101"/>
    <w:rsid w:val="00201A99"/>
    <w:rsid w:val="00201C21"/>
    <w:rsid w:val="00204A84"/>
    <w:rsid w:val="002057CC"/>
    <w:rsid w:val="00205A27"/>
    <w:rsid w:val="002064F6"/>
    <w:rsid w:val="00206DAF"/>
    <w:rsid w:val="00206DE4"/>
    <w:rsid w:val="00207046"/>
    <w:rsid w:val="00210FC8"/>
    <w:rsid w:val="002112A7"/>
    <w:rsid w:val="0021138F"/>
    <w:rsid w:val="00211CA4"/>
    <w:rsid w:val="00212B40"/>
    <w:rsid w:val="00214B08"/>
    <w:rsid w:val="00215298"/>
    <w:rsid w:val="00215F2F"/>
    <w:rsid w:val="002164A0"/>
    <w:rsid w:val="00216E57"/>
    <w:rsid w:val="00220092"/>
    <w:rsid w:val="00221317"/>
    <w:rsid w:val="00223515"/>
    <w:rsid w:val="00224C27"/>
    <w:rsid w:val="002255EC"/>
    <w:rsid w:val="00225B12"/>
    <w:rsid w:val="00226590"/>
    <w:rsid w:val="00226C27"/>
    <w:rsid w:val="00227533"/>
    <w:rsid w:val="002316F4"/>
    <w:rsid w:val="00232092"/>
    <w:rsid w:val="00233260"/>
    <w:rsid w:val="002332E4"/>
    <w:rsid w:val="00233FCA"/>
    <w:rsid w:val="002343F7"/>
    <w:rsid w:val="002353BB"/>
    <w:rsid w:val="0023792B"/>
    <w:rsid w:val="00240AF4"/>
    <w:rsid w:val="0024195F"/>
    <w:rsid w:val="00242527"/>
    <w:rsid w:val="002438AD"/>
    <w:rsid w:val="00244B82"/>
    <w:rsid w:val="002463E6"/>
    <w:rsid w:val="00247121"/>
    <w:rsid w:val="002473AE"/>
    <w:rsid w:val="002478A4"/>
    <w:rsid w:val="002478FC"/>
    <w:rsid w:val="00247D1D"/>
    <w:rsid w:val="00250150"/>
    <w:rsid w:val="00251617"/>
    <w:rsid w:val="0025378F"/>
    <w:rsid w:val="00253C96"/>
    <w:rsid w:val="002547F7"/>
    <w:rsid w:val="00255E51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70F"/>
    <w:rsid w:val="002716A7"/>
    <w:rsid w:val="002718F9"/>
    <w:rsid w:val="002744FB"/>
    <w:rsid w:val="002750AD"/>
    <w:rsid w:val="0027620B"/>
    <w:rsid w:val="00277B63"/>
    <w:rsid w:val="00280743"/>
    <w:rsid w:val="00281F3D"/>
    <w:rsid w:val="002822BF"/>
    <w:rsid w:val="00284E1A"/>
    <w:rsid w:val="00284E24"/>
    <w:rsid w:val="0028564A"/>
    <w:rsid w:val="002860ED"/>
    <w:rsid w:val="002863CB"/>
    <w:rsid w:val="002867D4"/>
    <w:rsid w:val="002879E9"/>
    <w:rsid w:val="00290E4D"/>
    <w:rsid w:val="00293FCA"/>
    <w:rsid w:val="00294AF3"/>
    <w:rsid w:val="00297A8F"/>
    <w:rsid w:val="002A182D"/>
    <w:rsid w:val="002A2360"/>
    <w:rsid w:val="002A2D37"/>
    <w:rsid w:val="002A3125"/>
    <w:rsid w:val="002A39E2"/>
    <w:rsid w:val="002A46F0"/>
    <w:rsid w:val="002A4AC2"/>
    <w:rsid w:val="002A63DC"/>
    <w:rsid w:val="002A6A18"/>
    <w:rsid w:val="002A6F64"/>
    <w:rsid w:val="002B0485"/>
    <w:rsid w:val="002B0D30"/>
    <w:rsid w:val="002B0E28"/>
    <w:rsid w:val="002B1C54"/>
    <w:rsid w:val="002B2856"/>
    <w:rsid w:val="002B3371"/>
    <w:rsid w:val="002B4F07"/>
    <w:rsid w:val="002B56E3"/>
    <w:rsid w:val="002B6F56"/>
    <w:rsid w:val="002B73C1"/>
    <w:rsid w:val="002B764F"/>
    <w:rsid w:val="002C02DE"/>
    <w:rsid w:val="002C05D0"/>
    <w:rsid w:val="002C13A2"/>
    <w:rsid w:val="002C1951"/>
    <w:rsid w:val="002C1B1C"/>
    <w:rsid w:val="002C2E0A"/>
    <w:rsid w:val="002C304C"/>
    <w:rsid w:val="002C3CDB"/>
    <w:rsid w:val="002C43A8"/>
    <w:rsid w:val="002C4619"/>
    <w:rsid w:val="002C54EE"/>
    <w:rsid w:val="002C55AB"/>
    <w:rsid w:val="002C615D"/>
    <w:rsid w:val="002D0A4D"/>
    <w:rsid w:val="002D29AD"/>
    <w:rsid w:val="002D31F8"/>
    <w:rsid w:val="002D37D5"/>
    <w:rsid w:val="002D3E52"/>
    <w:rsid w:val="002D3F5B"/>
    <w:rsid w:val="002D4CA7"/>
    <w:rsid w:val="002D5928"/>
    <w:rsid w:val="002D5AFE"/>
    <w:rsid w:val="002D5C9A"/>
    <w:rsid w:val="002D6194"/>
    <w:rsid w:val="002D636A"/>
    <w:rsid w:val="002D6523"/>
    <w:rsid w:val="002D6836"/>
    <w:rsid w:val="002D6C08"/>
    <w:rsid w:val="002D74C7"/>
    <w:rsid w:val="002E0927"/>
    <w:rsid w:val="002E099C"/>
    <w:rsid w:val="002E09FB"/>
    <w:rsid w:val="002E1194"/>
    <w:rsid w:val="002E264B"/>
    <w:rsid w:val="002E31D4"/>
    <w:rsid w:val="002E5236"/>
    <w:rsid w:val="002E5EB5"/>
    <w:rsid w:val="002E5FD5"/>
    <w:rsid w:val="002E7CB3"/>
    <w:rsid w:val="002F00EF"/>
    <w:rsid w:val="002F0F46"/>
    <w:rsid w:val="002F1A97"/>
    <w:rsid w:val="002F1BE7"/>
    <w:rsid w:val="002F25CD"/>
    <w:rsid w:val="002F2B3B"/>
    <w:rsid w:val="002F37E0"/>
    <w:rsid w:val="00300251"/>
    <w:rsid w:val="00301249"/>
    <w:rsid w:val="0030129D"/>
    <w:rsid w:val="00301B13"/>
    <w:rsid w:val="00301FCE"/>
    <w:rsid w:val="003025F3"/>
    <w:rsid w:val="00302F57"/>
    <w:rsid w:val="0030330A"/>
    <w:rsid w:val="00303A30"/>
    <w:rsid w:val="00303F19"/>
    <w:rsid w:val="003047D9"/>
    <w:rsid w:val="003048FA"/>
    <w:rsid w:val="003053A4"/>
    <w:rsid w:val="00305567"/>
    <w:rsid w:val="003068D6"/>
    <w:rsid w:val="00310D66"/>
    <w:rsid w:val="003119DE"/>
    <w:rsid w:val="00312820"/>
    <w:rsid w:val="00312AA2"/>
    <w:rsid w:val="00312C0F"/>
    <w:rsid w:val="00312F39"/>
    <w:rsid w:val="00313EE5"/>
    <w:rsid w:val="003148BA"/>
    <w:rsid w:val="00314FFB"/>
    <w:rsid w:val="00316CB2"/>
    <w:rsid w:val="00316F7A"/>
    <w:rsid w:val="003210CB"/>
    <w:rsid w:val="003215D5"/>
    <w:rsid w:val="00322CCD"/>
    <w:rsid w:val="00327145"/>
    <w:rsid w:val="00330E6D"/>
    <w:rsid w:val="00331966"/>
    <w:rsid w:val="00331AAB"/>
    <w:rsid w:val="00332062"/>
    <w:rsid w:val="00332A2B"/>
    <w:rsid w:val="00332BDE"/>
    <w:rsid w:val="00333055"/>
    <w:rsid w:val="003337E9"/>
    <w:rsid w:val="0033524D"/>
    <w:rsid w:val="003360D4"/>
    <w:rsid w:val="00337A26"/>
    <w:rsid w:val="00340461"/>
    <w:rsid w:val="003409EA"/>
    <w:rsid w:val="00340B5F"/>
    <w:rsid w:val="00341739"/>
    <w:rsid w:val="00343A76"/>
    <w:rsid w:val="00344499"/>
    <w:rsid w:val="003446F8"/>
    <w:rsid w:val="0034495B"/>
    <w:rsid w:val="00345415"/>
    <w:rsid w:val="003455F0"/>
    <w:rsid w:val="00345AFE"/>
    <w:rsid w:val="003463CC"/>
    <w:rsid w:val="003476AE"/>
    <w:rsid w:val="003479A9"/>
    <w:rsid w:val="00351C32"/>
    <w:rsid w:val="0035281E"/>
    <w:rsid w:val="0035353B"/>
    <w:rsid w:val="0035389D"/>
    <w:rsid w:val="00353DF7"/>
    <w:rsid w:val="003545D9"/>
    <w:rsid w:val="003548A0"/>
    <w:rsid w:val="00354BDF"/>
    <w:rsid w:val="0035555D"/>
    <w:rsid w:val="003570E9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FE0"/>
    <w:rsid w:val="003767ED"/>
    <w:rsid w:val="00377471"/>
    <w:rsid w:val="003776F3"/>
    <w:rsid w:val="003803C5"/>
    <w:rsid w:val="00380C1C"/>
    <w:rsid w:val="003823B7"/>
    <w:rsid w:val="00383264"/>
    <w:rsid w:val="00384F43"/>
    <w:rsid w:val="003851F8"/>
    <w:rsid w:val="003857AE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9B3"/>
    <w:rsid w:val="003A1A46"/>
    <w:rsid w:val="003A1C31"/>
    <w:rsid w:val="003A262F"/>
    <w:rsid w:val="003A3883"/>
    <w:rsid w:val="003A5031"/>
    <w:rsid w:val="003A539D"/>
    <w:rsid w:val="003A62AC"/>
    <w:rsid w:val="003A6CD4"/>
    <w:rsid w:val="003A7C02"/>
    <w:rsid w:val="003B0AF9"/>
    <w:rsid w:val="003B1F53"/>
    <w:rsid w:val="003B2314"/>
    <w:rsid w:val="003B3812"/>
    <w:rsid w:val="003B38BB"/>
    <w:rsid w:val="003B3CB9"/>
    <w:rsid w:val="003B41EE"/>
    <w:rsid w:val="003B6043"/>
    <w:rsid w:val="003B7690"/>
    <w:rsid w:val="003C26C4"/>
    <w:rsid w:val="003C4B74"/>
    <w:rsid w:val="003C59BA"/>
    <w:rsid w:val="003C6A86"/>
    <w:rsid w:val="003C776D"/>
    <w:rsid w:val="003C7AA3"/>
    <w:rsid w:val="003C7BDA"/>
    <w:rsid w:val="003D0CD0"/>
    <w:rsid w:val="003D10E1"/>
    <w:rsid w:val="003D2C14"/>
    <w:rsid w:val="003D31D6"/>
    <w:rsid w:val="003D33AE"/>
    <w:rsid w:val="003D42E5"/>
    <w:rsid w:val="003D50B0"/>
    <w:rsid w:val="003D5EB3"/>
    <w:rsid w:val="003D64A3"/>
    <w:rsid w:val="003E0461"/>
    <w:rsid w:val="003E0D52"/>
    <w:rsid w:val="003E124B"/>
    <w:rsid w:val="003E1486"/>
    <w:rsid w:val="003E1523"/>
    <w:rsid w:val="003E19D5"/>
    <w:rsid w:val="003E1CBF"/>
    <w:rsid w:val="003E28D6"/>
    <w:rsid w:val="003E42D3"/>
    <w:rsid w:val="003E43FD"/>
    <w:rsid w:val="003E454E"/>
    <w:rsid w:val="003E52D2"/>
    <w:rsid w:val="003E5552"/>
    <w:rsid w:val="003E62C3"/>
    <w:rsid w:val="003E6C3E"/>
    <w:rsid w:val="003F0355"/>
    <w:rsid w:val="003F14F9"/>
    <w:rsid w:val="003F246F"/>
    <w:rsid w:val="003F3481"/>
    <w:rsid w:val="003F49EE"/>
    <w:rsid w:val="003F5E7D"/>
    <w:rsid w:val="003F61D8"/>
    <w:rsid w:val="003F69CF"/>
    <w:rsid w:val="003F6F4D"/>
    <w:rsid w:val="003F7FDF"/>
    <w:rsid w:val="00401CAD"/>
    <w:rsid w:val="00402BE8"/>
    <w:rsid w:val="00405B8A"/>
    <w:rsid w:val="00405FE1"/>
    <w:rsid w:val="00410050"/>
    <w:rsid w:val="004104DF"/>
    <w:rsid w:val="00410520"/>
    <w:rsid w:val="004105DE"/>
    <w:rsid w:val="00410DAD"/>
    <w:rsid w:val="00411205"/>
    <w:rsid w:val="004119C2"/>
    <w:rsid w:val="00412F5A"/>
    <w:rsid w:val="00412FCF"/>
    <w:rsid w:val="00413284"/>
    <w:rsid w:val="0041394F"/>
    <w:rsid w:val="00414FCD"/>
    <w:rsid w:val="0042112A"/>
    <w:rsid w:val="0042330D"/>
    <w:rsid w:val="00424301"/>
    <w:rsid w:val="00425E1B"/>
    <w:rsid w:val="00426C0F"/>
    <w:rsid w:val="00427D0A"/>
    <w:rsid w:val="00427E4B"/>
    <w:rsid w:val="004317C6"/>
    <w:rsid w:val="004319B3"/>
    <w:rsid w:val="004319E9"/>
    <w:rsid w:val="00432C21"/>
    <w:rsid w:val="004370B3"/>
    <w:rsid w:val="004375EC"/>
    <w:rsid w:val="00437E4F"/>
    <w:rsid w:val="00440366"/>
    <w:rsid w:val="00440C5F"/>
    <w:rsid w:val="00441573"/>
    <w:rsid w:val="004418EC"/>
    <w:rsid w:val="00441B32"/>
    <w:rsid w:val="004421CE"/>
    <w:rsid w:val="00444351"/>
    <w:rsid w:val="00444670"/>
    <w:rsid w:val="00444CD1"/>
    <w:rsid w:val="004454FA"/>
    <w:rsid w:val="00445B3E"/>
    <w:rsid w:val="00445F83"/>
    <w:rsid w:val="004514AB"/>
    <w:rsid w:val="004527BC"/>
    <w:rsid w:val="00452EAB"/>
    <w:rsid w:val="004532F6"/>
    <w:rsid w:val="004540A5"/>
    <w:rsid w:val="00454401"/>
    <w:rsid w:val="004549C4"/>
    <w:rsid w:val="00455C20"/>
    <w:rsid w:val="004563C0"/>
    <w:rsid w:val="00456D97"/>
    <w:rsid w:val="0045746E"/>
    <w:rsid w:val="00460295"/>
    <w:rsid w:val="00460E41"/>
    <w:rsid w:val="00462F5B"/>
    <w:rsid w:val="004638DB"/>
    <w:rsid w:val="00464178"/>
    <w:rsid w:val="00464DD5"/>
    <w:rsid w:val="00467F3E"/>
    <w:rsid w:val="00471E5A"/>
    <w:rsid w:val="00473FB1"/>
    <w:rsid w:val="0047504A"/>
    <w:rsid w:val="00476072"/>
    <w:rsid w:val="00482A66"/>
    <w:rsid w:val="00482F76"/>
    <w:rsid w:val="004849A6"/>
    <w:rsid w:val="004859D2"/>
    <w:rsid w:val="00486E57"/>
    <w:rsid w:val="004870C1"/>
    <w:rsid w:val="00487CCB"/>
    <w:rsid w:val="00491CC8"/>
    <w:rsid w:val="00493486"/>
    <w:rsid w:val="00493CD9"/>
    <w:rsid w:val="00495758"/>
    <w:rsid w:val="004976CD"/>
    <w:rsid w:val="004A0947"/>
    <w:rsid w:val="004A0ED6"/>
    <w:rsid w:val="004A20BF"/>
    <w:rsid w:val="004A2434"/>
    <w:rsid w:val="004A29E8"/>
    <w:rsid w:val="004A3CD1"/>
    <w:rsid w:val="004A58F2"/>
    <w:rsid w:val="004A6451"/>
    <w:rsid w:val="004A7528"/>
    <w:rsid w:val="004A7D68"/>
    <w:rsid w:val="004B00D8"/>
    <w:rsid w:val="004B0E14"/>
    <w:rsid w:val="004B2734"/>
    <w:rsid w:val="004B3F8D"/>
    <w:rsid w:val="004B426A"/>
    <w:rsid w:val="004B436E"/>
    <w:rsid w:val="004B4619"/>
    <w:rsid w:val="004B4C93"/>
    <w:rsid w:val="004B57E0"/>
    <w:rsid w:val="004B5C2B"/>
    <w:rsid w:val="004B5CEB"/>
    <w:rsid w:val="004B6372"/>
    <w:rsid w:val="004B7005"/>
    <w:rsid w:val="004B713E"/>
    <w:rsid w:val="004B79BD"/>
    <w:rsid w:val="004C0941"/>
    <w:rsid w:val="004C0965"/>
    <w:rsid w:val="004C0ECC"/>
    <w:rsid w:val="004C1377"/>
    <w:rsid w:val="004C26B3"/>
    <w:rsid w:val="004C42A2"/>
    <w:rsid w:val="004C4C25"/>
    <w:rsid w:val="004C4CF0"/>
    <w:rsid w:val="004C5D7B"/>
    <w:rsid w:val="004C62A0"/>
    <w:rsid w:val="004C77DE"/>
    <w:rsid w:val="004C7986"/>
    <w:rsid w:val="004D1380"/>
    <w:rsid w:val="004D1E23"/>
    <w:rsid w:val="004D24B0"/>
    <w:rsid w:val="004D296A"/>
    <w:rsid w:val="004D2DBF"/>
    <w:rsid w:val="004D2E55"/>
    <w:rsid w:val="004D3ADC"/>
    <w:rsid w:val="004D3BAF"/>
    <w:rsid w:val="004D3D3F"/>
    <w:rsid w:val="004D442A"/>
    <w:rsid w:val="004D50B5"/>
    <w:rsid w:val="004D54AA"/>
    <w:rsid w:val="004D6BCF"/>
    <w:rsid w:val="004D6CDD"/>
    <w:rsid w:val="004E0CEB"/>
    <w:rsid w:val="004E36BD"/>
    <w:rsid w:val="004E397E"/>
    <w:rsid w:val="004E3B30"/>
    <w:rsid w:val="004E3FB0"/>
    <w:rsid w:val="004E439A"/>
    <w:rsid w:val="004E7AE0"/>
    <w:rsid w:val="004F0613"/>
    <w:rsid w:val="004F0D2C"/>
    <w:rsid w:val="004F1453"/>
    <w:rsid w:val="004F1C62"/>
    <w:rsid w:val="004F2E50"/>
    <w:rsid w:val="004F3935"/>
    <w:rsid w:val="004F5009"/>
    <w:rsid w:val="004F5C29"/>
    <w:rsid w:val="004F64E4"/>
    <w:rsid w:val="004F6C51"/>
    <w:rsid w:val="004F70FD"/>
    <w:rsid w:val="00500CEF"/>
    <w:rsid w:val="00500DF3"/>
    <w:rsid w:val="005019AF"/>
    <w:rsid w:val="005032CC"/>
    <w:rsid w:val="005049ED"/>
    <w:rsid w:val="00504B86"/>
    <w:rsid w:val="00504FA1"/>
    <w:rsid w:val="00505469"/>
    <w:rsid w:val="005057F6"/>
    <w:rsid w:val="00505DB2"/>
    <w:rsid w:val="00506B41"/>
    <w:rsid w:val="0051075C"/>
    <w:rsid w:val="00512165"/>
    <w:rsid w:val="00512358"/>
    <w:rsid w:val="005123FD"/>
    <w:rsid w:val="00512CD5"/>
    <w:rsid w:val="005149D0"/>
    <w:rsid w:val="00516AD2"/>
    <w:rsid w:val="005174FB"/>
    <w:rsid w:val="00522804"/>
    <w:rsid w:val="00523CDC"/>
    <w:rsid w:val="005261BB"/>
    <w:rsid w:val="00526763"/>
    <w:rsid w:val="00527A6D"/>
    <w:rsid w:val="0053041F"/>
    <w:rsid w:val="005310BB"/>
    <w:rsid w:val="00534B8B"/>
    <w:rsid w:val="00534FA4"/>
    <w:rsid w:val="0053500D"/>
    <w:rsid w:val="0053509F"/>
    <w:rsid w:val="00535114"/>
    <w:rsid w:val="0053625D"/>
    <w:rsid w:val="005375EC"/>
    <w:rsid w:val="00537790"/>
    <w:rsid w:val="00537F5C"/>
    <w:rsid w:val="0054157F"/>
    <w:rsid w:val="00543DCD"/>
    <w:rsid w:val="00543F3A"/>
    <w:rsid w:val="005440B7"/>
    <w:rsid w:val="005447F1"/>
    <w:rsid w:val="0054526B"/>
    <w:rsid w:val="00545577"/>
    <w:rsid w:val="00545E22"/>
    <w:rsid w:val="00552CD3"/>
    <w:rsid w:val="00553557"/>
    <w:rsid w:val="00554D11"/>
    <w:rsid w:val="0055527C"/>
    <w:rsid w:val="00555B67"/>
    <w:rsid w:val="005565F0"/>
    <w:rsid w:val="00556EBE"/>
    <w:rsid w:val="00561359"/>
    <w:rsid w:val="0056152C"/>
    <w:rsid w:val="005615B5"/>
    <w:rsid w:val="005629B9"/>
    <w:rsid w:val="005629EB"/>
    <w:rsid w:val="005642AC"/>
    <w:rsid w:val="00565010"/>
    <w:rsid w:val="00565E4A"/>
    <w:rsid w:val="00566EC7"/>
    <w:rsid w:val="0056715E"/>
    <w:rsid w:val="00570752"/>
    <w:rsid w:val="00573E0E"/>
    <w:rsid w:val="005742F6"/>
    <w:rsid w:val="005748DE"/>
    <w:rsid w:val="0057541B"/>
    <w:rsid w:val="005760C6"/>
    <w:rsid w:val="00576AE9"/>
    <w:rsid w:val="00576BF2"/>
    <w:rsid w:val="00577F01"/>
    <w:rsid w:val="00581B24"/>
    <w:rsid w:val="0058241F"/>
    <w:rsid w:val="00583789"/>
    <w:rsid w:val="00586225"/>
    <w:rsid w:val="0058633F"/>
    <w:rsid w:val="005874C7"/>
    <w:rsid w:val="005877EB"/>
    <w:rsid w:val="005879A8"/>
    <w:rsid w:val="00587FDE"/>
    <w:rsid w:val="005902E7"/>
    <w:rsid w:val="005910F1"/>
    <w:rsid w:val="00591E3E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F67"/>
    <w:rsid w:val="005A46C0"/>
    <w:rsid w:val="005A6FDE"/>
    <w:rsid w:val="005A7F69"/>
    <w:rsid w:val="005B008E"/>
    <w:rsid w:val="005B056F"/>
    <w:rsid w:val="005B1250"/>
    <w:rsid w:val="005B1448"/>
    <w:rsid w:val="005B1543"/>
    <w:rsid w:val="005B1F41"/>
    <w:rsid w:val="005B2165"/>
    <w:rsid w:val="005B28DC"/>
    <w:rsid w:val="005B3C13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35FC"/>
    <w:rsid w:val="005C4192"/>
    <w:rsid w:val="005C4490"/>
    <w:rsid w:val="005C52A5"/>
    <w:rsid w:val="005C6193"/>
    <w:rsid w:val="005C63E3"/>
    <w:rsid w:val="005C6613"/>
    <w:rsid w:val="005D0837"/>
    <w:rsid w:val="005D1F21"/>
    <w:rsid w:val="005D238B"/>
    <w:rsid w:val="005D29FB"/>
    <w:rsid w:val="005D2F2E"/>
    <w:rsid w:val="005D3890"/>
    <w:rsid w:val="005D4307"/>
    <w:rsid w:val="005D47C9"/>
    <w:rsid w:val="005D4CF6"/>
    <w:rsid w:val="005D5AA4"/>
    <w:rsid w:val="005D627A"/>
    <w:rsid w:val="005D6847"/>
    <w:rsid w:val="005D783C"/>
    <w:rsid w:val="005D79CE"/>
    <w:rsid w:val="005E0895"/>
    <w:rsid w:val="005E0A29"/>
    <w:rsid w:val="005E0B5E"/>
    <w:rsid w:val="005E289B"/>
    <w:rsid w:val="005E390F"/>
    <w:rsid w:val="005E3A7D"/>
    <w:rsid w:val="005E47D2"/>
    <w:rsid w:val="005E62D8"/>
    <w:rsid w:val="005E720F"/>
    <w:rsid w:val="005E7B55"/>
    <w:rsid w:val="005E7B8A"/>
    <w:rsid w:val="005F0466"/>
    <w:rsid w:val="005F0D2F"/>
    <w:rsid w:val="005F0D3F"/>
    <w:rsid w:val="005F19B4"/>
    <w:rsid w:val="005F1F1B"/>
    <w:rsid w:val="005F240F"/>
    <w:rsid w:val="005F418B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121"/>
    <w:rsid w:val="006055DD"/>
    <w:rsid w:val="00606A1B"/>
    <w:rsid w:val="006103DC"/>
    <w:rsid w:val="00610672"/>
    <w:rsid w:val="00610902"/>
    <w:rsid w:val="00610A56"/>
    <w:rsid w:val="00611A0A"/>
    <w:rsid w:val="00612AF6"/>
    <w:rsid w:val="00614DB2"/>
    <w:rsid w:val="00614FCC"/>
    <w:rsid w:val="00615EA8"/>
    <w:rsid w:val="006160EB"/>
    <w:rsid w:val="00620ED3"/>
    <w:rsid w:val="00622CD5"/>
    <w:rsid w:val="00624641"/>
    <w:rsid w:val="00624EDD"/>
    <w:rsid w:val="00630565"/>
    <w:rsid w:val="00630739"/>
    <w:rsid w:val="00630E17"/>
    <w:rsid w:val="0063395E"/>
    <w:rsid w:val="006341B1"/>
    <w:rsid w:val="00634DAE"/>
    <w:rsid w:val="00635A0B"/>
    <w:rsid w:val="00635FA4"/>
    <w:rsid w:val="006417E8"/>
    <w:rsid w:val="006423AA"/>
    <w:rsid w:val="006427C8"/>
    <w:rsid w:val="00643379"/>
    <w:rsid w:val="006443F5"/>
    <w:rsid w:val="00645166"/>
    <w:rsid w:val="006473EC"/>
    <w:rsid w:val="0064752F"/>
    <w:rsid w:val="00647EF2"/>
    <w:rsid w:val="00650FC4"/>
    <w:rsid w:val="006512F8"/>
    <w:rsid w:val="006521EC"/>
    <w:rsid w:val="006540DB"/>
    <w:rsid w:val="006569B3"/>
    <w:rsid w:val="00657A45"/>
    <w:rsid w:val="00657A53"/>
    <w:rsid w:val="006605C5"/>
    <w:rsid w:val="00660C85"/>
    <w:rsid w:val="006615E4"/>
    <w:rsid w:val="00662654"/>
    <w:rsid w:val="00662899"/>
    <w:rsid w:val="00662E5C"/>
    <w:rsid w:val="00664F56"/>
    <w:rsid w:val="00670555"/>
    <w:rsid w:val="006714F1"/>
    <w:rsid w:val="0067342B"/>
    <w:rsid w:val="0067367B"/>
    <w:rsid w:val="006753F3"/>
    <w:rsid w:val="00677E77"/>
    <w:rsid w:val="00677F70"/>
    <w:rsid w:val="006801EA"/>
    <w:rsid w:val="0068295C"/>
    <w:rsid w:val="00683971"/>
    <w:rsid w:val="00684F08"/>
    <w:rsid w:val="00685718"/>
    <w:rsid w:val="00690188"/>
    <w:rsid w:val="0069251C"/>
    <w:rsid w:val="00692E9B"/>
    <w:rsid w:val="0069310E"/>
    <w:rsid w:val="00694233"/>
    <w:rsid w:val="00694362"/>
    <w:rsid w:val="006946EE"/>
    <w:rsid w:val="006955FF"/>
    <w:rsid w:val="00695A83"/>
    <w:rsid w:val="00695AB8"/>
    <w:rsid w:val="00696B9E"/>
    <w:rsid w:val="00696BAB"/>
    <w:rsid w:val="006A11B2"/>
    <w:rsid w:val="006A133D"/>
    <w:rsid w:val="006A18D8"/>
    <w:rsid w:val="006A1E1F"/>
    <w:rsid w:val="006A28A4"/>
    <w:rsid w:val="006A2CD1"/>
    <w:rsid w:val="006A3892"/>
    <w:rsid w:val="006A392C"/>
    <w:rsid w:val="006A5AEC"/>
    <w:rsid w:val="006A5BFC"/>
    <w:rsid w:val="006A67C4"/>
    <w:rsid w:val="006A71AC"/>
    <w:rsid w:val="006A72DD"/>
    <w:rsid w:val="006A7E1C"/>
    <w:rsid w:val="006B0B5E"/>
    <w:rsid w:val="006B2F73"/>
    <w:rsid w:val="006B5A33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24D0"/>
    <w:rsid w:val="006D3C6E"/>
    <w:rsid w:val="006D41C1"/>
    <w:rsid w:val="006D5429"/>
    <w:rsid w:val="006D5583"/>
    <w:rsid w:val="006E053F"/>
    <w:rsid w:val="006E0BDC"/>
    <w:rsid w:val="006E1A8D"/>
    <w:rsid w:val="006E227C"/>
    <w:rsid w:val="006E2962"/>
    <w:rsid w:val="006E29A2"/>
    <w:rsid w:val="006E2AB6"/>
    <w:rsid w:val="006E2FED"/>
    <w:rsid w:val="006E35CC"/>
    <w:rsid w:val="006E4602"/>
    <w:rsid w:val="006E63AC"/>
    <w:rsid w:val="006E721E"/>
    <w:rsid w:val="006E76A8"/>
    <w:rsid w:val="006F0569"/>
    <w:rsid w:val="006F1264"/>
    <w:rsid w:val="006F1C4E"/>
    <w:rsid w:val="006F2049"/>
    <w:rsid w:val="006F32F3"/>
    <w:rsid w:val="006F3523"/>
    <w:rsid w:val="006F3526"/>
    <w:rsid w:val="006F3A4C"/>
    <w:rsid w:val="006F4E8B"/>
    <w:rsid w:val="0070063B"/>
    <w:rsid w:val="007017B4"/>
    <w:rsid w:val="0070190B"/>
    <w:rsid w:val="00701A2F"/>
    <w:rsid w:val="00701FD2"/>
    <w:rsid w:val="00703D55"/>
    <w:rsid w:val="007050FE"/>
    <w:rsid w:val="0070553E"/>
    <w:rsid w:val="00705F6E"/>
    <w:rsid w:val="00706966"/>
    <w:rsid w:val="00710C1A"/>
    <w:rsid w:val="00710D85"/>
    <w:rsid w:val="00710DE2"/>
    <w:rsid w:val="007129F1"/>
    <w:rsid w:val="007131D7"/>
    <w:rsid w:val="007135D9"/>
    <w:rsid w:val="0071403B"/>
    <w:rsid w:val="00715B49"/>
    <w:rsid w:val="00717B9D"/>
    <w:rsid w:val="00720082"/>
    <w:rsid w:val="007212D9"/>
    <w:rsid w:val="0072220A"/>
    <w:rsid w:val="00722B59"/>
    <w:rsid w:val="00724E84"/>
    <w:rsid w:val="007250A3"/>
    <w:rsid w:val="007270D4"/>
    <w:rsid w:val="0072761C"/>
    <w:rsid w:val="00727E93"/>
    <w:rsid w:val="00730E52"/>
    <w:rsid w:val="00732278"/>
    <w:rsid w:val="0073389A"/>
    <w:rsid w:val="007341DB"/>
    <w:rsid w:val="00734D9F"/>
    <w:rsid w:val="00735102"/>
    <w:rsid w:val="007355C7"/>
    <w:rsid w:val="00737E10"/>
    <w:rsid w:val="00740488"/>
    <w:rsid w:val="00740845"/>
    <w:rsid w:val="00740996"/>
    <w:rsid w:val="00742991"/>
    <w:rsid w:val="007443E5"/>
    <w:rsid w:val="007445CD"/>
    <w:rsid w:val="007478AC"/>
    <w:rsid w:val="00747D01"/>
    <w:rsid w:val="00747F31"/>
    <w:rsid w:val="00750BF1"/>
    <w:rsid w:val="00753133"/>
    <w:rsid w:val="00753934"/>
    <w:rsid w:val="007559AD"/>
    <w:rsid w:val="00757704"/>
    <w:rsid w:val="00757C76"/>
    <w:rsid w:val="00763C4E"/>
    <w:rsid w:val="00765910"/>
    <w:rsid w:val="007665CD"/>
    <w:rsid w:val="00767F10"/>
    <w:rsid w:val="00767F8B"/>
    <w:rsid w:val="007734B4"/>
    <w:rsid w:val="007737E1"/>
    <w:rsid w:val="007744E3"/>
    <w:rsid w:val="00774D0F"/>
    <w:rsid w:val="0077667B"/>
    <w:rsid w:val="00776996"/>
    <w:rsid w:val="007769C8"/>
    <w:rsid w:val="007771F3"/>
    <w:rsid w:val="0078003C"/>
    <w:rsid w:val="00780815"/>
    <w:rsid w:val="00780958"/>
    <w:rsid w:val="00781A11"/>
    <w:rsid w:val="0078286F"/>
    <w:rsid w:val="007828E9"/>
    <w:rsid w:val="00783221"/>
    <w:rsid w:val="007848A8"/>
    <w:rsid w:val="007851ED"/>
    <w:rsid w:val="00785F5F"/>
    <w:rsid w:val="00790D4D"/>
    <w:rsid w:val="007930A9"/>
    <w:rsid w:val="0079379A"/>
    <w:rsid w:val="00793884"/>
    <w:rsid w:val="00795347"/>
    <w:rsid w:val="00795AC6"/>
    <w:rsid w:val="0079797C"/>
    <w:rsid w:val="00797E96"/>
    <w:rsid w:val="007A138B"/>
    <w:rsid w:val="007A152C"/>
    <w:rsid w:val="007A3EB7"/>
    <w:rsid w:val="007A5167"/>
    <w:rsid w:val="007A5B8D"/>
    <w:rsid w:val="007A6ED5"/>
    <w:rsid w:val="007A7C35"/>
    <w:rsid w:val="007B0984"/>
    <w:rsid w:val="007B0A57"/>
    <w:rsid w:val="007B0E21"/>
    <w:rsid w:val="007B1F5B"/>
    <w:rsid w:val="007B2151"/>
    <w:rsid w:val="007B2401"/>
    <w:rsid w:val="007B2699"/>
    <w:rsid w:val="007B29BB"/>
    <w:rsid w:val="007B2C99"/>
    <w:rsid w:val="007B371B"/>
    <w:rsid w:val="007B3E81"/>
    <w:rsid w:val="007B4CFD"/>
    <w:rsid w:val="007B55EB"/>
    <w:rsid w:val="007B5EA8"/>
    <w:rsid w:val="007B63E7"/>
    <w:rsid w:val="007B6CD4"/>
    <w:rsid w:val="007B6EF1"/>
    <w:rsid w:val="007C1B8B"/>
    <w:rsid w:val="007C1E8D"/>
    <w:rsid w:val="007C211B"/>
    <w:rsid w:val="007C3CC4"/>
    <w:rsid w:val="007C4651"/>
    <w:rsid w:val="007C5770"/>
    <w:rsid w:val="007C7693"/>
    <w:rsid w:val="007C7A9B"/>
    <w:rsid w:val="007D230C"/>
    <w:rsid w:val="007D3F60"/>
    <w:rsid w:val="007D591F"/>
    <w:rsid w:val="007D7B25"/>
    <w:rsid w:val="007E18B9"/>
    <w:rsid w:val="007E1B10"/>
    <w:rsid w:val="007E2290"/>
    <w:rsid w:val="007E2BCF"/>
    <w:rsid w:val="007E2BF7"/>
    <w:rsid w:val="007E33CC"/>
    <w:rsid w:val="007E4BF3"/>
    <w:rsid w:val="007E5952"/>
    <w:rsid w:val="007E6C11"/>
    <w:rsid w:val="007E6D1B"/>
    <w:rsid w:val="007E744A"/>
    <w:rsid w:val="007E79E4"/>
    <w:rsid w:val="007E79EE"/>
    <w:rsid w:val="007F10E2"/>
    <w:rsid w:val="007F153B"/>
    <w:rsid w:val="007F1BF3"/>
    <w:rsid w:val="007F1D79"/>
    <w:rsid w:val="007F216A"/>
    <w:rsid w:val="007F2CBC"/>
    <w:rsid w:val="007F4FB8"/>
    <w:rsid w:val="007F5349"/>
    <w:rsid w:val="007F5406"/>
    <w:rsid w:val="007F5A9F"/>
    <w:rsid w:val="007F6AB4"/>
    <w:rsid w:val="007F6FA7"/>
    <w:rsid w:val="007F7B6A"/>
    <w:rsid w:val="008013B1"/>
    <w:rsid w:val="008018AB"/>
    <w:rsid w:val="00802CA6"/>
    <w:rsid w:val="00804388"/>
    <w:rsid w:val="008043D0"/>
    <w:rsid w:val="008053E6"/>
    <w:rsid w:val="00806B28"/>
    <w:rsid w:val="00811651"/>
    <w:rsid w:val="00811BD1"/>
    <w:rsid w:val="00811EE3"/>
    <w:rsid w:val="00812911"/>
    <w:rsid w:val="00813DD7"/>
    <w:rsid w:val="0081455E"/>
    <w:rsid w:val="008154DC"/>
    <w:rsid w:val="00817883"/>
    <w:rsid w:val="00820CE5"/>
    <w:rsid w:val="0082130A"/>
    <w:rsid w:val="00822572"/>
    <w:rsid w:val="008234AD"/>
    <w:rsid w:val="008234BE"/>
    <w:rsid w:val="0082353B"/>
    <w:rsid w:val="008239E1"/>
    <w:rsid w:val="00823CD5"/>
    <w:rsid w:val="00824BBD"/>
    <w:rsid w:val="0082550C"/>
    <w:rsid w:val="0082608E"/>
    <w:rsid w:val="00830590"/>
    <w:rsid w:val="00830821"/>
    <w:rsid w:val="008311A5"/>
    <w:rsid w:val="00833B51"/>
    <w:rsid w:val="00834E4C"/>
    <w:rsid w:val="00835C0D"/>
    <w:rsid w:val="008376AE"/>
    <w:rsid w:val="008376B8"/>
    <w:rsid w:val="008418F8"/>
    <w:rsid w:val="00841964"/>
    <w:rsid w:val="00843AEA"/>
    <w:rsid w:val="00843DDD"/>
    <w:rsid w:val="00843FBC"/>
    <w:rsid w:val="00845346"/>
    <w:rsid w:val="008453A5"/>
    <w:rsid w:val="00846C12"/>
    <w:rsid w:val="00846CE5"/>
    <w:rsid w:val="00847975"/>
    <w:rsid w:val="0085036B"/>
    <w:rsid w:val="00850E17"/>
    <w:rsid w:val="00850E67"/>
    <w:rsid w:val="0085182F"/>
    <w:rsid w:val="00851DA2"/>
    <w:rsid w:val="008520D8"/>
    <w:rsid w:val="0085330C"/>
    <w:rsid w:val="0085405A"/>
    <w:rsid w:val="00856E6B"/>
    <w:rsid w:val="008600E3"/>
    <w:rsid w:val="0086087C"/>
    <w:rsid w:val="00862C11"/>
    <w:rsid w:val="00862D35"/>
    <w:rsid w:val="0086325D"/>
    <w:rsid w:val="00863536"/>
    <w:rsid w:val="0086479B"/>
    <w:rsid w:val="00865AEC"/>
    <w:rsid w:val="00867B9D"/>
    <w:rsid w:val="00870B23"/>
    <w:rsid w:val="00870EED"/>
    <w:rsid w:val="00872BC2"/>
    <w:rsid w:val="008746B0"/>
    <w:rsid w:val="00874E7E"/>
    <w:rsid w:val="00876BE5"/>
    <w:rsid w:val="00876D7D"/>
    <w:rsid w:val="008826E8"/>
    <w:rsid w:val="008839A9"/>
    <w:rsid w:val="00884AB3"/>
    <w:rsid w:val="00885DAB"/>
    <w:rsid w:val="00887EAF"/>
    <w:rsid w:val="0089003D"/>
    <w:rsid w:val="00890450"/>
    <w:rsid w:val="008911E0"/>
    <w:rsid w:val="0089148D"/>
    <w:rsid w:val="00892B18"/>
    <w:rsid w:val="0089364E"/>
    <w:rsid w:val="008937BB"/>
    <w:rsid w:val="008940BA"/>
    <w:rsid w:val="00894F86"/>
    <w:rsid w:val="0089525C"/>
    <w:rsid w:val="008A19DF"/>
    <w:rsid w:val="008A2598"/>
    <w:rsid w:val="008A39C3"/>
    <w:rsid w:val="008A412A"/>
    <w:rsid w:val="008A4B0B"/>
    <w:rsid w:val="008A4E2E"/>
    <w:rsid w:val="008A4E8F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3F2A"/>
    <w:rsid w:val="008B4226"/>
    <w:rsid w:val="008B4730"/>
    <w:rsid w:val="008B5600"/>
    <w:rsid w:val="008B58BF"/>
    <w:rsid w:val="008B7715"/>
    <w:rsid w:val="008B7C55"/>
    <w:rsid w:val="008C0044"/>
    <w:rsid w:val="008C0D4F"/>
    <w:rsid w:val="008C22FA"/>
    <w:rsid w:val="008C2B16"/>
    <w:rsid w:val="008C3618"/>
    <w:rsid w:val="008C69EB"/>
    <w:rsid w:val="008C6AF2"/>
    <w:rsid w:val="008D2195"/>
    <w:rsid w:val="008D2785"/>
    <w:rsid w:val="008D2D89"/>
    <w:rsid w:val="008D53DC"/>
    <w:rsid w:val="008D6F75"/>
    <w:rsid w:val="008D7C62"/>
    <w:rsid w:val="008E196B"/>
    <w:rsid w:val="008E2FCA"/>
    <w:rsid w:val="008E5364"/>
    <w:rsid w:val="008E53F8"/>
    <w:rsid w:val="008E5BBB"/>
    <w:rsid w:val="008E65DA"/>
    <w:rsid w:val="008E67A4"/>
    <w:rsid w:val="008E6E7F"/>
    <w:rsid w:val="008E7BEC"/>
    <w:rsid w:val="008F1688"/>
    <w:rsid w:val="008F1852"/>
    <w:rsid w:val="008F19D5"/>
    <w:rsid w:val="008F2B25"/>
    <w:rsid w:val="008F2D10"/>
    <w:rsid w:val="008F330C"/>
    <w:rsid w:val="008F38C1"/>
    <w:rsid w:val="008F5352"/>
    <w:rsid w:val="00900991"/>
    <w:rsid w:val="00900CF1"/>
    <w:rsid w:val="00900D91"/>
    <w:rsid w:val="00900E63"/>
    <w:rsid w:val="0090215B"/>
    <w:rsid w:val="009043B1"/>
    <w:rsid w:val="00904899"/>
    <w:rsid w:val="00904C23"/>
    <w:rsid w:val="00906634"/>
    <w:rsid w:val="00907881"/>
    <w:rsid w:val="00907BCB"/>
    <w:rsid w:val="009107CC"/>
    <w:rsid w:val="00910814"/>
    <w:rsid w:val="00910CB2"/>
    <w:rsid w:val="0091134C"/>
    <w:rsid w:val="009115A3"/>
    <w:rsid w:val="00911D44"/>
    <w:rsid w:val="0091293B"/>
    <w:rsid w:val="00914C59"/>
    <w:rsid w:val="009150BC"/>
    <w:rsid w:val="0091547C"/>
    <w:rsid w:val="00915C49"/>
    <w:rsid w:val="00915F78"/>
    <w:rsid w:val="00917CF9"/>
    <w:rsid w:val="0092046E"/>
    <w:rsid w:val="0092081A"/>
    <w:rsid w:val="00922452"/>
    <w:rsid w:val="00922B14"/>
    <w:rsid w:val="00923FDE"/>
    <w:rsid w:val="009247FC"/>
    <w:rsid w:val="00924C34"/>
    <w:rsid w:val="009279DD"/>
    <w:rsid w:val="009302A2"/>
    <w:rsid w:val="009306C7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DFD"/>
    <w:rsid w:val="00936F11"/>
    <w:rsid w:val="0094248E"/>
    <w:rsid w:val="00945313"/>
    <w:rsid w:val="00945F98"/>
    <w:rsid w:val="009462D6"/>
    <w:rsid w:val="009474EE"/>
    <w:rsid w:val="00950B85"/>
    <w:rsid w:val="00953DB4"/>
    <w:rsid w:val="0095407C"/>
    <w:rsid w:val="00954688"/>
    <w:rsid w:val="00954A68"/>
    <w:rsid w:val="00954BDD"/>
    <w:rsid w:val="00955DD5"/>
    <w:rsid w:val="00961071"/>
    <w:rsid w:val="0096135C"/>
    <w:rsid w:val="009614A1"/>
    <w:rsid w:val="00961795"/>
    <w:rsid w:val="00961FB8"/>
    <w:rsid w:val="009635DD"/>
    <w:rsid w:val="00964772"/>
    <w:rsid w:val="00970B3E"/>
    <w:rsid w:val="00970BF9"/>
    <w:rsid w:val="009710C2"/>
    <w:rsid w:val="00971B1F"/>
    <w:rsid w:val="0097210C"/>
    <w:rsid w:val="009726A2"/>
    <w:rsid w:val="00972751"/>
    <w:rsid w:val="00973501"/>
    <w:rsid w:val="00973D86"/>
    <w:rsid w:val="009740F9"/>
    <w:rsid w:val="00974DFF"/>
    <w:rsid w:val="00974F3D"/>
    <w:rsid w:val="009754F5"/>
    <w:rsid w:val="00975DF7"/>
    <w:rsid w:val="00977D50"/>
    <w:rsid w:val="00980B85"/>
    <w:rsid w:val="00980C21"/>
    <w:rsid w:val="0098145B"/>
    <w:rsid w:val="00981D08"/>
    <w:rsid w:val="00982247"/>
    <w:rsid w:val="00985689"/>
    <w:rsid w:val="0098574A"/>
    <w:rsid w:val="009877C5"/>
    <w:rsid w:val="0099038E"/>
    <w:rsid w:val="009909BB"/>
    <w:rsid w:val="00990E83"/>
    <w:rsid w:val="00992C87"/>
    <w:rsid w:val="0099330D"/>
    <w:rsid w:val="00994CDE"/>
    <w:rsid w:val="0099525D"/>
    <w:rsid w:val="0099613A"/>
    <w:rsid w:val="009968D5"/>
    <w:rsid w:val="00996D2E"/>
    <w:rsid w:val="009973E5"/>
    <w:rsid w:val="009979AB"/>
    <w:rsid w:val="009A307E"/>
    <w:rsid w:val="009A3326"/>
    <w:rsid w:val="009A36A1"/>
    <w:rsid w:val="009A3AA0"/>
    <w:rsid w:val="009A6140"/>
    <w:rsid w:val="009A64A3"/>
    <w:rsid w:val="009A7134"/>
    <w:rsid w:val="009A784F"/>
    <w:rsid w:val="009B13E5"/>
    <w:rsid w:val="009B18F4"/>
    <w:rsid w:val="009B2B65"/>
    <w:rsid w:val="009B3921"/>
    <w:rsid w:val="009B392B"/>
    <w:rsid w:val="009B54BB"/>
    <w:rsid w:val="009B7AF0"/>
    <w:rsid w:val="009B7C71"/>
    <w:rsid w:val="009B7EB5"/>
    <w:rsid w:val="009C057A"/>
    <w:rsid w:val="009C226A"/>
    <w:rsid w:val="009C3D44"/>
    <w:rsid w:val="009C3E7D"/>
    <w:rsid w:val="009C42D0"/>
    <w:rsid w:val="009C6B74"/>
    <w:rsid w:val="009C7344"/>
    <w:rsid w:val="009C7F28"/>
    <w:rsid w:val="009D0588"/>
    <w:rsid w:val="009D0643"/>
    <w:rsid w:val="009D1014"/>
    <w:rsid w:val="009D3DA2"/>
    <w:rsid w:val="009D6B2A"/>
    <w:rsid w:val="009D738A"/>
    <w:rsid w:val="009D77DD"/>
    <w:rsid w:val="009E0C66"/>
    <w:rsid w:val="009E2DD3"/>
    <w:rsid w:val="009E365C"/>
    <w:rsid w:val="009E3AC2"/>
    <w:rsid w:val="009E430F"/>
    <w:rsid w:val="009E4C5C"/>
    <w:rsid w:val="009E4D32"/>
    <w:rsid w:val="009E5FAF"/>
    <w:rsid w:val="009E7E91"/>
    <w:rsid w:val="009F0937"/>
    <w:rsid w:val="009F189B"/>
    <w:rsid w:val="009F3C12"/>
    <w:rsid w:val="009F43D8"/>
    <w:rsid w:val="009F5947"/>
    <w:rsid w:val="009F5F64"/>
    <w:rsid w:val="009F76C9"/>
    <w:rsid w:val="009F7852"/>
    <w:rsid w:val="00A00324"/>
    <w:rsid w:val="00A0051A"/>
    <w:rsid w:val="00A00703"/>
    <w:rsid w:val="00A02205"/>
    <w:rsid w:val="00A02EAB"/>
    <w:rsid w:val="00A03433"/>
    <w:rsid w:val="00A03D65"/>
    <w:rsid w:val="00A049B2"/>
    <w:rsid w:val="00A064AA"/>
    <w:rsid w:val="00A07452"/>
    <w:rsid w:val="00A07C13"/>
    <w:rsid w:val="00A1036A"/>
    <w:rsid w:val="00A1038E"/>
    <w:rsid w:val="00A103B8"/>
    <w:rsid w:val="00A10851"/>
    <w:rsid w:val="00A112F9"/>
    <w:rsid w:val="00A117F4"/>
    <w:rsid w:val="00A119B3"/>
    <w:rsid w:val="00A1226A"/>
    <w:rsid w:val="00A127A8"/>
    <w:rsid w:val="00A14692"/>
    <w:rsid w:val="00A173A8"/>
    <w:rsid w:val="00A20147"/>
    <w:rsid w:val="00A201D0"/>
    <w:rsid w:val="00A20B35"/>
    <w:rsid w:val="00A227AA"/>
    <w:rsid w:val="00A229EE"/>
    <w:rsid w:val="00A22E43"/>
    <w:rsid w:val="00A27B19"/>
    <w:rsid w:val="00A301DC"/>
    <w:rsid w:val="00A31376"/>
    <w:rsid w:val="00A31CC8"/>
    <w:rsid w:val="00A320BA"/>
    <w:rsid w:val="00A331EB"/>
    <w:rsid w:val="00A34066"/>
    <w:rsid w:val="00A348D9"/>
    <w:rsid w:val="00A34DC1"/>
    <w:rsid w:val="00A352C5"/>
    <w:rsid w:val="00A35D91"/>
    <w:rsid w:val="00A36FC6"/>
    <w:rsid w:val="00A37DF9"/>
    <w:rsid w:val="00A402D6"/>
    <w:rsid w:val="00A40DE8"/>
    <w:rsid w:val="00A42231"/>
    <w:rsid w:val="00A42769"/>
    <w:rsid w:val="00A432F2"/>
    <w:rsid w:val="00A4353F"/>
    <w:rsid w:val="00A43822"/>
    <w:rsid w:val="00A43A5D"/>
    <w:rsid w:val="00A44D8C"/>
    <w:rsid w:val="00A4559A"/>
    <w:rsid w:val="00A47248"/>
    <w:rsid w:val="00A47890"/>
    <w:rsid w:val="00A47B55"/>
    <w:rsid w:val="00A50A38"/>
    <w:rsid w:val="00A50A5A"/>
    <w:rsid w:val="00A52526"/>
    <w:rsid w:val="00A5278E"/>
    <w:rsid w:val="00A52C4B"/>
    <w:rsid w:val="00A5554F"/>
    <w:rsid w:val="00A56E6C"/>
    <w:rsid w:val="00A578D0"/>
    <w:rsid w:val="00A6055D"/>
    <w:rsid w:val="00A60E31"/>
    <w:rsid w:val="00A63340"/>
    <w:rsid w:val="00A63813"/>
    <w:rsid w:val="00A650FF"/>
    <w:rsid w:val="00A65D98"/>
    <w:rsid w:val="00A66F18"/>
    <w:rsid w:val="00A70894"/>
    <w:rsid w:val="00A70B90"/>
    <w:rsid w:val="00A70CEF"/>
    <w:rsid w:val="00A72DA2"/>
    <w:rsid w:val="00A72DF6"/>
    <w:rsid w:val="00A732A2"/>
    <w:rsid w:val="00A739BB"/>
    <w:rsid w:val="00A73C21"/>
    <w:rsid w:val="00A74FFD"/>
    <w:rsid w:val="00A767F4"/>
    <w:rsid w:val="00A76AEF"/>
    <w:rsid w:val="00A76D7E"/>
    <w:rsid w:val="00A770B6"/>
    <w:rsid w:val="00A775B3"/>
    <w:rsid w:val="00A778F5"/>
    <w:rsid w:val="00A8335B"/>
    <w:rsid w:val="00A836E3"/>
    <w:rsid w:val="00A8397D"/>
    <w:rsid w:val="00A8638D"/>
    <w:rsid w:val="00A869C7"/>
    <w:rsid w:val="00A86A5C"/>
    <w:rsid w:val="00A86E7B"/>
    <w:rsid w:val="00A87165"/>
    <w:rsid w:val="00A905ED"/>
    <w:rsid w:val="00A91848"/>
    <w:rsid w:val="00A9277D"/>
    <w:rsid w:val="00A92D1D"/>
    <w:rsid w:val="00A93063"/>
    <w:rsid w:val="00A93431"/>
    <w:rsid w:val="00A9356B"/>
    <w:rsid w:val="00A93A8C"/>
    <w:rsid w:val="00A94938"/>
    <w:rsid w:val="00A961A6"/>
    <w:rsid w:val="00A9634A"/>
    <w:rsid w:val="00A967F4"/>
    <w:rsid w:val="00AA0BDA"/>
    <w:rsid w:val="00AA16C3"/>
    <w:rsid w:val="00AA2612"/>
    <w:rsid w:val="00AA33E9"/>
    <w:rsid w:val="00AA5463"/>
    <w:rsid w:val="00AA61E9"/>
    <w:rsid w:val="00AA7821"/>
    <w:rsid w:val="00AB2DC3"/>
    <w:rsid w:val="00AB3948"/>
    <w:rsid w:val="00AB6295"/>
    <w:rsid w:val="00AB785B"/>
    <w:rsid w:val="00AB7A62"/>
    <w:rsid w:val="00AC0208"/>
    <w:rsid w:val="00AC050D"/>
    <w:rsid w:val="00AC2C22"/>
    <w:rsid w:val="00AC30E7"/>
    <w:rsid w:val="00AC43FA"/>
    <w:rsid w:val="00AC495E"/>
    <w:rsid w:val="00AC4A93"/>
    <w:rsid w:val="00AC6E04"/>
    <w:rsid w:val="00AC7698"/>
    <w:rsid w:val="00AC7A18"/>
    <w:rsid w:val="00AD0747"/>
    <w:rsid w:val="00AD1BEB"/>
    <w:rsid w:val="00AD1D0F"/>
    <w:rsid w:val="00AD25AB"/>
    <w:rsid w:val="00AD32D1"/>
    <w:rsid w:val="00AD3557"/>
    <w:rsid w:val="00AD4D62"/>
    <w:rsid w:val="00AD7F2B"/>
    <w:rsid w:val="00AE15DE"/>
    <w:rsid w:val="00AE1BCF"/>
    <w:rsid w:val="00AE2330"/>
    <w:rsid w:val="00AE2DDB"/>
    <w:rsid w:val="00AE4F5F"/>
    <w:rsid w:val="00AE573A"/>
    <w:rsid w:val="00AE5B23"/>
    <w:rsid w:val="00AE6114"/>
    <w:rsid w:val="00AE6F22"/>
    <w:rsid w:val="00AE7229"/>
    <w:rsid w:val="00AE7296"/>
    <w:rsid w:val="00AF0025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2430"/>
    <w:rsid w:val="00B0394E"/>
    <w:rsid w:val="00B07194"/>
    <w:rsid w:val="00B07EDE"/>
    <w:rsid w:val="00B11808"/>
    <w:rsid w:val="00B11A9B"/>
    <w:rsid w:val="00B124AF"/>
    <w:rsid w:val="00B12B03"/>
    <w:rsid w:val="00B130B8"/>
    <w:rsid w:val="00B138B1"/>
    <w:rsid w:val="00B156C4"/>
    <w:rsid w:val="00B16780"/>
    <w:rsid w:val="00B172E4"/>
    <w:rsid w:val="00B20EFF"/>
    <w:rsid w:val="00B21A7E"/>
    <w:rsid w:val="00B21D18"/>
    <w:rsid w:val="00B2235E"/>
    <w:rsid w:val="00B24440"/>
    <w:rsid w:val="00B2558D"/>
    <w:rsid w:val="00B255DF"/>
    <w:rsid w:val="00B25AF5"/>
    <w:rsid w:val="00B2716E"/>
    <w:rsid w:val="00B3017A"/>
    <w:rsid w:val="00B302F3"/>
    <w:rsid w:val="00B318B6"/>
    <w:rsid w:val="00B324B5"/>
    <w:rsid w:val="00B32C38"/>
    <w:rsid w:val="00B3412E"/>
    <w:rsid w:val="00B34574"/>
    <w:rsid w:val="00B35799"/>
    <w:rsid w:val="00B367E2"/>
    <w:rsid w:val="00B36CC8"/>
    <w:rsid w:val="00B36FD6"/>
    <w:rsid w:val="00B372F9"/>
    <w:rsid w:val="00B414DF"/>
    <w:rsid w:val="00B433DC"/>
    <w:rsid w:val="00B43C8F"/>
    <w:rsid w:val="00B43DF3"/>
    <w:rsid w:val="00B44149"/>
    <w:rsid w:val="00B44F17"/>
    <w:rsid w:val="00B472E1"/>
    <w:rsid w:val="00B475F7"/>
    <w:rsid w:val="00B47A07"/>
    <w:rsid w:val="00B504BD"/>
    <w:rsid w:val="00B52759"/>
    <w:rsid w:val="00B527A2"/>
    <w:rsid w:val="00B53A80"/>
    <w:rsid w:val="00B54175"/>
    <w:rsid w:val="00B56679"/>
    <w:rsid w:val="00B56EA9"/>
    <w:rsid w:val="00B5714E"/>
    <w:rsid w:val="00B60246"/>
    <w:rsid w:val="00B60FE5"/>
    <w:rsid w:val="00B61966"/>
    <w:rsid w:val="00B634F7"/>
    <w:rsid w:val="00B637DB"/>
    <w:rsid w:val="00B64176"/>
    <w:rsid w:val="00B645B4"/>
    <w:rsid w:val="00B6620F"/>
    <w:rsid w:val="00B66291"/>
    <w:rsid w:val="00B66802"/>
    <w:rsid w:val="00B66D1B"/>
    <w:rsid w:val="00B67FBB"/>
    <w:rsid w:val="00B7009D"/>
    <w:rsid w:val="00B70131"/>
    <w:rsid w:val="00B70F7C"/>
    <w:rsid w:val="00B71079"/>
    <w:rsid w:val="00B7407F"/>
    <w:rsid w:val="00B746D0"/>
    <w:rsid w:val="00B77416"/>
    <w:rsid w:val="00B80488"/>
    <w:rsid w:val="00B8409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9A1"/>
    <w:rsid w:val="00BA0F0F"/>
    <w:rsid w:val="00BA1B19"/>
    <w:rsid w:val="00BA3709"/>
    <w:rsid w:val="00BA381C"/>
    <w:rsid w:val="00BA47DF"/>
    <w:rsid w:val="00BA4917"/>
    <w:rsid w:val="00BA4C95"/>
    <w:rsid w:val="00BA4E8A"/>
    <w:rsid w:val="00BA57C7"/>
    <w:rsid w:val="00BA7880"/>
    <w:rsid w:val="00BA7CEA"/>
    <w:rsid w:val="00BB1C1A"/>
    <w:rsid w:val="00BB1E5C"/>
    <w:rsid w:val="00BB2233"/>
    <w:rsid w:val="00BB2BF5"/>
    <w:rsid w:val="00BB30FC"/>
    <w:rsid w:val="00BB37BF"/>
    <w:rsid w:val="00BB39AF"/>
    <w:rsid w:val="00BB3A39"/>
    <w:rsid w:val="00BB54DD"/>
    <w:rsid w:val="00BB579D"/>
    <w:rsid w:val="00BB6C8E"/>
    <w:rsid w:val="00BC12BA"/>
    <w:rsid w:val="00BC236F"/>
    <w:rsid w:val="00BC36D0"/>
    <w:rsid w:val="00BC3924"/>
    <w:rsid w:val="00BC3C03"/>
    <w:rsid w:val="00BC438F"/>
    <w:rsid w:val="00BC4CB4"/>
    <w:rsid w:val="00BC71A2"/>
    <w:rsid w:val="00BC7C23"/>
    <w:rsid w:val="00BC7E7A"/>
    <w:rsid w:val="00BD0733"/>
    <w:rsid w:val="00BD1844"/>
    <w:rsid w:val="00BD18A2"/>
    <w:rsid w:val="00BD1F3B"/>
    <w:rsid w:val="00BD229D"/>
    <w:rsid w:val="00BD372E"/>
    <w:rsid w:val="00BD4096"/>
    <w:rsid w:val="00BD6FB2"/>
    <w:rsid w:val="00BD7368"/>
    <w:rsid w:val="00BD7E04"/>
    <w:rsid w:val="00BE02AF"/>
    <w:rsid w:val="00BE1A68"/>
    <w:rsid w:val="00BE1FAE"/>
    <w:rsid w:val="00BE220C"/>
    <w:rsid w:val="00BE26B4"/>
    <w:rsid w:val="00BE277E"/>
    <w:rsid w:val="00BE3EC3"/>
    <w:rsid w:val="00BE4662"/>
    <w:rsid w:val="00BE491A"/>
    <w:rsid w:val="00BE5419"/>
    <w:rsid w:val="00BE7519"/>
    <w:rsid w:val="00BF0B5A"/>
    <w:rsid w:val="00BF0C34"/>
    <w:rsid w:val="00BF55E5"/>
    <w:rsid w:val="00BF6302"/>
    <w:rsid w:val="00BF66A3"/>
    <w:rsid w:val="00BF7E16"/>
    <w:rsid w:val="00C00214"/>
    <w:rsid w:val="00C022BB"/>
    <w:rsid w:val="00C02387"/>
    <w:rsid w:val="00C02800"/>
    <w:rsid w:val="00C02895"/>
    <w:rsid w:val="00C0345D"/>
    <w:rsid w:val="00C04B4A"/>
    <w:rsid w:val="00C05134"/>
    <w:rsid w:val="00C05877"/>
    <w:rsid w:val="00C05EF1"/>
    <w:rsid w:val="00C0635B"/>
    <w:rsid w:val="00C0752F"/>
    <w:rsid w:val="00C1050F"/>
    <w:rsid w:val="00C11ABF"/>
    <w:rsid w:val="00C11F01"/>
    <w:rsid w:val="00C12465"/>
    <w:rsid w:val="00C151A7"/>
    <w:rsid w:val="00C15BEE"/>
    <w:rsid w:val="00C1635B"/>
    <w:rsid w:val="00C1651E"/>
    <w:rsid w:val="00C16B01"/>
    <w:rsid w:val="00C174C6"/>
    <w:rsid w:val="00C176BA"/>
    <w:rsid w:val="00C20406"/>
    <w:rsid w:val="00C21238"/>
    <w:rsid w:val="00C2236A"/>
    <w:rsid w:val="00C22F55"/>
    <w:rsid w:val="00C260D6"/>
    <w:rsid w:val="00C303E5"/>
    <w:rsid w:val="00C30537"/>
    <w:rsid w:val="00C30FDB"/>
    <w:rsid w:val="00C329FD"/>
    <w:rsid w:val="00C332CA"/>
    <w:rsid w:val="00C33A19"/>
    <w:rsid w:val="00C359C8"/>
    <w:rsid w:val="00C35C48"/>
    <w:rsid w:val="00C35FC9"/>
    <w:rsid w:val="00C36093"/>
    <w:rsid w:val="00C363F8"/>
    <w:rsid w:val="00C36527"/>
    <w:rsid w:val="00C36646"/>
    <w:rsid w:val="00C408BF"/>
    <w:rsid w:val="00C41302"/>
    <w:rsid w:val="00C424B5"/>
    <w:rsid w:val="00C4382D"/>
    <w:rsid w:val="00C44092"/>
    <w:rsid w:val="00C455A1"/>
    <w:rsid w:val="00C52ED2"/>
    <w:rsid w:val="00C53327"/>
    <w:rsid w:val="00C554F3"/>
    <w:rsid w:val="00C55778"/>
    <w:rsid w:val="00C5686B"/>
    <w:rsid w:val="00C60D73"/>
    <w:rsid w:val="00C61013"/>
    <w:rsid w:val="00C624CC"/>
    <w:rsid w:val="00C62BAA"/>
    <w:rsid w:val="00C63140"/>
    <w:rsid w:val="00C63211"/>
    <w:rsid w:val="00C64327"/>
    <w:rsid w:val="00C64F66"/>
    <w:rsid w:val="00C66126"/>
    <w:rsid w:val="00C67060"/>
    <w:rsid w:val="00C67AD5"/>
    <w:rsid w:val="00C72040"/>
    <w:rsid w:val="00C73243"/>
    <w:rsid w:val="00C73531"/>
    <w:rsid w:val="00C74446"/>
    <w:rsid w:val="00C75963"/>
    <w:rsid w:val="00C759A4"/>
    <w:rsid w:val="00C75CCE"/>
    <w:rsid w:val="00C7614C"/>
    <w:rsid w:val="00C7646F"/>
    <w:rsid w:val="00C7694A"/>
    <w:rsid w:val="00C77109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D70"/>
    <w:rsid w:val="00C85F48"/>
    <w:rsid w:val="00C87F58"/>
    <w:rsid w:val="00C91ED4"/>
    <w:rsid w:val="00C92990"/>
    <w:rsid w:val="00C929CD"/>
    <w:rsid w:val="00C9315F"/>
    <w:rsid w:val="00C9549B"/>
    <w:rsid w:val="00C9646A"/>
    <w:rsid w:val="00C9757D"/>
    <w:rsid w:val="00CA073E"/>
    <w:rsid w:val="00CA2156"/>
    <w:rsid w:val="00CA29DE"/>
    <w:rsid w:val="00CA2EEA"/>
    <w:rsid w:val="00CA3242"/>
    <w:rsid w:val="00CA5508"/>
    <w:rsid w:val="00CA5C72"/>
    <w:rsid w:val="00CA6083"/>
    <w:rsid w:val="00CA649E"/>
    <w:rsid w:val="00CA6C77"/>
    <w:rsid w:val="00CA7B9B"/>
    <w:rsid w:val="00CB0419"/>
    <w:rsid w:val="00CB05E4"/>
    <w:rsid w:val="00CB1F67"/>
    <w:rsid w:val="00CB2EB4"/>
    <w:rsid w:val="00CB35DA"/>
    <w:rsid w:val="00CB38D4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5CBB"/>
    <w:rsid w:val="00CC6497"/>
    <w:rsid w:val="00CC67E4"/>
    <w:rsid w:val="00CC74D0"/>
    <w:rsid w:val="00CC7D90"/>
    <w:rsid w:val="00CD01B1"/>
    <w:rsid w:val="00CD15FB"/>
    <w:rsid w:val="00CD28E7"/>
    <w:rsid w:val="00CD3B23"/>
    <w:rsid w:val="00CD4988"/>
    <w:rsid w:val="00CD56BB"/>
    <w:rsid w:val="00CD5804"/>
    <w:rsid w:val="00CD5909"/>
    <w:rsid w:val="00CD635F"/>
    <w:rsid w:val="00CD6621"/>
    <w:rsid w:val="00CD69EE"/>
    <w:rsid w:val="00CD739E"/>
    <w:rsid w:val="00CE1CE5"/>
    <w:rsid w:val="00CE32D8"/>
    <w:rsid w:val="00CE44BE"/>
    <w:rsid w:val="00CE4CD1"/>
    <w:rsid w:val="00CE4CEC"/>
    <w:rsid w:val="00CE5D80"/>
    <w:rsid w:val="00CE7938"/>
    <w:rsid w:val="00CE7D40"/>
    <w:rsid w:val="00CE7D74"/>
    <w:rsid w:val="00CE7FAF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3AB"/>
    <w:rsid w:val="00D04666"/>
    <w:rsid w:val="00D047C1"/>
    <w:rsid w:val="00D0488F"/>
    <w:rsid w:val="00D055FA"/>
    <w:rsid w:val="00D06791"/>
    <w:rsid w:val="00D108F4"/>
    <w:rsid w:val="00D109DA"/>
    <w:rsid w:val="00D121F4"/>
    <w:rsid w:val="00D12A50"/>
    <w:rsid w:val="00D12FA4"/>
    <w:rsid w:val="00D13030"/>
    <w:rsid w:val="00D143AB"/>
    <w:rsid w:val="00D143D6"/>
    <w:rsid w:val="00D16054"/>
    <w:rsid w:val="00D16321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657A"/>
    <w:rsid w:val="00D26A5F"/>
    <w:rsid w:val="00D26FC8"/>
    <w:rsid w:val="00D270AA"/>
    <w:rsid w:val="00D30CEC"/>
    <w:rsid w:val="00D3273E"/>
    <w:rsid w:val="00D32D97"/>
    <w:rsid w:val="00D33256"/>
    <w:rsid w:val="00D339D6"/>
    <w:rsid w:val="00D37828"/>
    <w:rsid w:val="00D414D8"/>
    <w:rsid w:val="00D41B9E"/>
    <w:rsid w:val="00D423D3"/>
    <w:rsid w:val="00D432A5"/>
    <w:rsid w:val="00D4377C"/>
    <w:rsid w:val="00D43E1B"/>
    <w:rsid w:val="00D44109"/>
    <w:rsid w:val="00D458BC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2292"/>
    <w:rsid w:val="00D52B27"/>
    <w:rsid w:val="00D554C1"/>
    <w:rsid w:val="00D55574"/>
    <w:rsid w:val="00D567C2"/>
    <w:rsid w:val="00D57934"/>
    <w:rsid w:val="00D57AC2"/>
    <w:rsid w:val="00D57C85"/>
    <w:rsid w:val="00D608D6"/>
    <w:rsid w:val="00D60D0A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B10"/>
    <w:rsid w:val="00D811B9"/>
    <w:rsid w:val="00D81910"/>
    <w:rsid w:val="00D81A62"/>
    <w:rsid w:val="00D8442C"/>
    <w:rsid w:val="00D8505F"/>
    <w:rsid w:val="00D85941"/>
    <w:rsid w:val="00D85CDD"/>
    <w:rsid w:val="00D9065B"/>
    <w:rsid w:val="00D90DB2"/>
    <w:rsid w:val="00D927A4"/>
    <w:rsid w:val="00D92AD1"/>
    <w:rsid w:val="00D9518F"/>
    <w:rsid w:val="00D95E31"/>
    <w:rsid w:val="00D96E3C"/>
    <w:rsid w:val="00DA266E"/>
    <w:rsid w:val="00DA2760"/>
    <w:rsid w:val="00DA3118"/>
    <w:rsid w:val="00DA3771"/>
    <w:rsid w:val="00DA4155"/>
    <w:rsid w:val="00DA4829"/>
    <w:rsid w:val="00DA5454"/>
    <w:rsid w:val="00DA6D17"/>
    <w:rsid w:val="00DA7625"/>
    <w:rsid w:val="00DB06FA"/>
    <w:rsid w:val="00DB1B3D"/>
    <w:rsid w:val="00DB1E42"/>
    <w:rsid w:val="00DB2187"/>
    <w:rsid w:val="00DB274A"/>
    <w:rsid w:val="00DB36AC"/>
    <w:rsid w:val="00DB4017"/>
    <w:rsid w:val="00DB524B"/>
    <w:rsid w:val="00DB56AA"/>
    <w:rsid w:val="00DB6CDE"/>
    <w:rsid w:val="00DB77D9"/>
    <w:rsid w:val="00DB78AB"/>
    <w:rsid w:val="00DC0A18"/>
    <w:rsid w:val="00DC1C71"/>
    <w:rsid w:val="00DC26C8"/>
    <w:rsid w:val="00DC27CB"/>
    <w:rsid w:val="00DC3B45"/>
    <w:rsid w:val="00DC47BE"/>
    <w:rsid w:val="00DC5089"/>
    <w:rsid w:val="00DC548A"/>
    <w:rsid w:val="00DC5492"/>
    <w:rsid w:val="00DC574E"/>
    <w:rsid w:val="00DC5AC9"/>
    <w:rsid w:val="00DC5CEE"/>
    <w:rsid w:val="00DC5F1F"/>
    <w:rsid w:val="00DC63DF"/>
    <w:rsid w:val="00DC6532"/>
    <w:rsid w:val="00DD074D"/>
    <w:rsid w:val="00DD08D2"/>
    <w:rsid w:val="00DD0CB9"/>
    <w:rsid w:val="00DD1084"/>
    <w:rsid w:val="00DD17F7"/>
    <w:rsid w:val="00DD18E1"/>
    <w:rsid w:val="00DD1AC6"/>
    <w:rsid w:val="00DD2841"/>
    <w:rsid w:val="00DD2D20"/>
    <w:rsid w:val="00DD3AFE"/>
    <w:rsid w:val="00DD3F6D"/>
    <w:rsid w:val="00DD69A2"/>
    <w:rsid w:val="00DD6A15"/>
    <w:rsid w:val="00DD6EDE"/>
    <w:rsid w:val="00DD7D72"/>
    <w:rsid w:val="00DE1457"/>
    <w:rsid w:val="00DE1BBF"/>
    <w:rsid w:val="00DE1E1E"/>
    <w:rsid w:val="00DE2252"/>
    <w:rsid w:val="00DE2DE1"/>
    <w:rsid w:val="00DE3675"/>
    <w:rsid w:val="00DE435E"/>
    <w:rsid w:val="00DE4F78"/>
    <w:rsid w:val="00DE63A6"/>
    <w:rsid w:val="00DE73D2"/>
    <w:rsid w:val="00DF09C8"/>
    <w:rsid w:val="00DF1928"/>
    <w:rsid w:val="00DF3D5E"/>
    <w:rsid w:val="00DF4354"/>
    <w:rsid w:val="00DF5431"/>
    <w:rsid w:val="00DF6F96"/>
    <w:rsid w:val="00DF7046"/>
    <w:rsid w:val="00DF73F0"/>
    <w:rsid w:val="00E01A14"/>
    <w:rsid w:val="00E01C7C"/>
    <w:rsid w:val="00E01DC0"/>
    <w:rsid w:val="00E0361D"/>
    <w:rsid w:val="00E037A5"/>
    <w:rsid w:val="00E03E89"/>
    <w:rsid w:val="00E04417"/>
    <w:rsid w:val="00E05EE6"/>
    <w:rsid w:val="00E07FED"/>
    <w:rsid w:val="00E1034E"/>
    <w:rsid w:val="00E11DE4"/>
    <w:rsid w:val="00E13257"/>
    <w:rsid w:val="00E1469B"/>
    <w:rsid w:val="00E14CE7"/>
    <w:rsid w:val="00E153DE"/>
    <w:rsid w:val="00E15D29"/>
    <w:rsid w:val="00E17EA8"/>
    <w:rsid w:val="00E20423"/>
    <w:rsid w:val="00E204E5"/>
    <w:rsid w:val="00E205E6"/>
    <w:rsid w:val="00E21B50"/>
    <w:rsid w:val="00E22481"/>
    <w:rsid w:val="00E2331F"/>
    <w:rsid w:val="00E23575"/>
    <w:rsid w:val="00E23DB0"/>
    <w:rsid w:val="00E24805"/>
    <w:rsid w:val="00E25239"/>
    <w:rsid w:val="00E26358"/>
    <w:rsid w:val="00E26ED8"/>
    <w:rsid w:val="00E27A81"/>
    <w:rsid w:val="00E27D28"/>
    <w:rsid w:val="00E27EF5"/>
    <w:rsid w:val="00E30160"/>
    <w:rsid w:val="00E3070B"/>
    <w:rsid w:val="00E31586"/>
    <w:rsid w:val="00E32611"/>
    <w:rsid w:val="00E3269A"/>
    <w:rsid w:val="00E326B1"/>
    <w:rsid w:val="00E33D9A"/>
    <w:rsid w:val="00E344E4"/>
    <w:rsid w:val="00E347BA"/>
    <w:rsid w:val="00E3536D"/>
    <w:rsid w:val="00E3771C"/>
    <w:rsid w:val="00E37F08"/>
    <w:rsid w:val="00E40CB5"/>
    <w:rsid w:val="00E42543"/>
    <w:rsid w:val="00E42855"/>
    <w:rsid w:val="00E437E0"/>
    <w:rsid w:val="00E43FC8"/>
    <w:rsid w:val="00E446FE"/>
    <w:rsid w:val="00E45E26"/>
    <w:rsid w:val="00E4700A"/>
    <w:rsid w:val="00E47DFA"/>
    <w:rsid w:val="00E51186"/>
    <w:rsid w:val="00E5159D"/>
    <w:rsid w:val="00E51998"/>
    <w:rsid w:val="00E521C5"/>
    <w:rsid w:val="00E527E3"/>
    <w:rsid w:val="00E548DB"/>
    <w:rsid w:val="00E5629E"/>
    <w:rsid w:val="00E603FB"/>
    <w:rsid w:val="00E629E6"/>
    <w:rsid w:val="00E63049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414"/>
    <w:rsid w:val="00E75F5A"/>
    <w:rsid w:val="00E80DD3"/>
    <w:rsid w:val="00E81DD0"/>
    <w:rsid w:val="00E81F71"/>
    <w:rsid w:val="00E82334"/>
    <w:rsid w:val="00E82520"/>
    <w:rsid w:val="00E8333F"/>
    <w:rsid w:val="00E84D29"/>
    <w:rsid w:val="00E84FEE"/>
    <w:rsid w:val="00E85225"/>
    <w:rsid w:val="00E872AD"/>
    <w:rsid w:val="00E879E2"/>
    <w:rsid w:val="00E90530"/>
    <w:rsid w:val="00E90B19"/>
    <w:rsid w:val="00E91593"/>
    <w:rsid w:val="00E92A94"/>
    <w:rsid w:val="00E936EB"/>
    <w:rsid w:val="00E93DE0"/>
    <w:rsid w:val="00E944B5"/>
    <w:rsid w:val="00E94CBF"/>
    <w:rsid w:val="00E9585A"/>
    <w:rsid w:val="00E95932"/>
    <w:rsid w:val="00E960C0"/>
    <w:rsid w:val="00E979BB"/>
    <w:rsid w:val="00E97E91"/>
    <w:rsid w:val="00EA04FA"/>
    <w:rsid w:val="00EA0640"/>
    <w:rsid w:val="00EA1F1E"/>
    <w:rsid w:val="00EA2588"/>
    <w:rsid w:val="00EA4229"/>
    <w:rsid w:val="00EA521F"/>
    <w:rsid w:val="00EA6D20"/>
    <w:rsid w:val="00EA6DFF"/>
    <w:rsid w:val="00EB07DE"/>
    <w:rsid w:val="00EB0FF4"/>
    <w:rsid w:val="00EB1105"/>
    <w:rsid w:val="00EB1910"/>
    <w:rsid w:val="00EB1E11"/>
    <w:rsid w:val="00EB3C89"/>
    <w:rsid w:val="00EB4713"/>
    <w:rsid w:val="00EB6124"/>
    <w:rsid w:val="00EC1208"/>
    <w:rsid w:val="00EC12F9"/>
    <w:rsid w:val="00EC135F"/>
    <w:rsid w:val="00EC187C"/>
    <w:rsid w:val="00EC1AA4"/>
    <w:rsid w:val="00EC1B2D"/>
    <w:rsid w:val="00EC2656"/>
    <w:rsid w:val="00EC464B"/>
    <w:rsid w:val="00EC4765"/>
    <w:rsid w:val="00EC6858"/>
    <w:rsid w:val="00EC6A46"/>
    <w:rsid w:val="00EC6CA2"/>
    <w:rsid w:val="00EC7175"/>
    <w:rsid w:val="00EC7B66"/>
    <w:rsid w:val="00ED0364"/>
    <w:rsid w:val="00ED04E7"/>
    <w:rsid w:val="00ED0EE1"/>
    <w:rsid w:val="00ED1C3E"/>
    <w:rsid w:val="00ED294E"/>
    <w:rsid w:val="00ED41DA"/>
    <w:rsid w:val="00ED4740"/>
    <w:rsid w:val="00ED535B"/>
    <w:rsid w:val="00ED58BF"/>
    <w:rsid w:val="00ED6814"/>
    <w:rsid w:val="00ED7551"/>
    <w:rsid w:val="00ED78AA"/>
    <w:rsid w:val="00ED7D78"/>
    <w:rsid w:val="00EE19BB"/>
    <w:rsid w:val="00EE203D"/>
    <w:rsid w:val="00EE2462"/>
    <w:rsid w:val="00EE2784"/>
    <w:rsid w:val="00EE3237"/>
    <w:rsid w:val="00EE45E4"/>
    <w:rsid w:val="00EE5601"/>
    <w:rsid w:val="00EE57D7"/>
    <w:rsid w:val="00EE6802"/>
    <w:rsid w:val="00EE6D0F"/>
    <w:rsid w:val="00EF0F44"/>
    <w:rsid w:val="00EF1AC3"/>
    <w:rsid w:val="00EF20FD"/>
    <w:rsid w:val="00EF3948"/>
    <w:rsid w:val="00EF3E4A"/>
    <w:rsid w:val="00EF4BDC"/>
    <w:rsid w:val="00EF4D9B"/>
    <w:rsid w:val="00EF592E"/>
    <w:rsid w:val="00EF649A"/>
    <w:rsid w:val="00EF6774"/>
    <w:rsid w:val="00F036E0"/>
    <w:rsid w:val="00F03839"/>
    <w:rsid w:val="00F048FE"/>
    <w:rsid w:val="00F05194"/>
    <w:rsid w:val="00F05A84"/>
    <w:rsid w:val="00F05A8C"/>
    <w:rsid w:val="00F05C90"/>
    <w:rsid w:val="00F0624D"/>
    <w:rsid w:val="00F06B4E"/>
    <w:rsid w:val="00F07047"/>
    <w:rsid w:val="00F10884"/>
    <w:rsid w:val="00F1280A"/>
    <w:rsid w:val="00F14D27"/>
    <w:rsid w:val="00F15106"/>
    <w:rsid w:val="00F153E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763C"/>
    <w:rsid w:val="00F301CA"/>
    <w:rsid w:val="00F3120A"/>
    <w:rsid w:val="00F328C4"/>
    <w:rsid w:val="00F33BBF"/>
    <w:rsid w:val="00F33D94"/>
    <w:rsid w:val="00F343CA"/>
    <w:rsid w:val="00F35495"/>
    <w:rsid w:val="00F3664D"/>
    <w:rsid w:val="00F379C1"/>
    <w:rsid w:val="00F4007D"/>
    <w:rsid w:val="00F421AB"/>
    <w:rsid w:val="00F42C7D"/>
    <w:rsid w:val="00F435F9"/>
    <w:rsid w:val="00F45648"/>
    <w:rsid w:val="00F46D1D"/>
    <w:rsid w:val="00F46E8B"/>
    <w:rsid w:val="00F472C1"/>
    <w:rsid w:val="00F509E1"/>
    <w:rsid w:val="00F51410"/>
    <w:rsid w:val="00F53602"/>
    <w:rsid w:val="00F53CD8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725B"/>
    <w:rsid w:val="00F70DC1"/>
    <w:rsid w:val="00F71B6D"/>
    <w:rsid w:val="00F72955"/>
    <w:rsid w:val="00F729E8"/>
    <w:rsid w:val="00F72A24"/>
    <w:rsid w:val="00F75F67"/>
    <w:rsid w:val="00F76378"/>
    <w:rsid w:val="00F766F4"/>
    <w:rsid w:val="00F8122A"/>
    <w:rsid w:val="00F81BF2"/>
    <w:rsid w:val="00F82C09"/>
    <w:rsid w:val="00F82E57"/>
    <w:rsid w:val="00F8373B"/>
    <w:rsid w:val="00F85B67"/>
    <w:rsid w:val="00F85D2F"/>
    <w:rsid w:val="00F865C4"/>
    <w:rsid w:val="00F86DEC"/>
    <w:rsid w:val="00F90438"/>
    <w:rsid w:val="00F905CF"/>
    <w:rsid w:val="00F90C37"/>
    <w:rsid w:val="00F91D7C"/>
    <w:rsid w:val="00F92131"/>
    <w:rsid w:val="00F94395"/>
    <w:rsid w:val="00F9547E"/>
    <w:rsid w:val="00F95F92"/>
    <w:rsid w:val="00F96898"/>
    <w:rsid w:val="00F97C9E"/>
    <w:rsid w:val="00F97FD7"/>
    <w:rsid w:val="00FA0221"/>
    <w:rsid w:val="00FA0696"/>
    <w:rsid w:val="00FA1700"/>
    <w:rsid w:val="00FA250D"/>
    <w:rsid w:val="00FA2E22"/>
    <w:rsid w:val="00FA3063"/>
    <w:rsid w:val="00FB0BF6"/>
    <w:rsid w:val="00FB0EE3"/>
    <w:rsid w:val="00FB16EE"/>
    <w:rsid w:val="00FB1A74"/>
    <w:rsid w:val="00FB2222"/>
    <w:rsid w:val="00FB22F8"/>
    <w:rsid w:val="00FB2893"/>
    <w:rsid w:val="00FB28C9"/>
    <w:rsid w:val="00FB4055"/>
    <w:rsid w:val="00FB40D7"/>
    <w:rsid w:val="00FB6024"/>
    <w:rsid w:val="00FB604C"/>
    <w:rsid w:val="00FC0195"/>
    <w:rsid w:val="00FC23CF"/>
    <w:rsid w:val="00FC27AE"/>
    <w:rsid w:val="00FC3661"/>
    <w:rsid w:val="00FC4EEB"/>
    <w:rsid w:val="00FC5003"/>
    <w:rsid w:val="00FC54E7"/>
    <w:rsid w:val="00FC5BA0"/>
    <w:rsid w:val="00FC5FD8"/>
    <w:rsid w:val="00FC631F"/>
    <w:rsid w:val="00FD058B"/>
    <w:rsid w:val="00FD0762"/>
    <w:rsid w:val="00FD1190"/>
    <w:rsid w:val="00FD119F"/>
    <w:rsid w:val="00FD1498"/>
    <w:rsid w:val="00FD4A37"/>
    <w:rsid w:val="00FD7B4C"/>
    <w:rsid w:val="00FD7D87"/>
    <w:rsid w:val="00FE0712"/>
    <w:rsid w:val="00FE0D5C"/>
    <w:rsid w:val="00FE1DBB"/>
    <w:rsid w:val="00FE2238"/>
    <w:rsid w:val="00FE223D"/>
    <w:rsid w:val="00FE29C4"/>
    <w:rsid w:val="00FE4F9E"/>
    <w:rsid w:val="00FE520C"/>
    <w:rsid w:val="00FE64B3"/>
    <w:rsid w:val="00FE6871"/>
    <w:rsid w:val="00FE6C4B"/>
    <w:rsid w:val="00FE722C"/>
    <w:rsid w:val="00FF09FD"/>
    <w:rsid w:val="00FF1D07"/>
    <w:rsid w:val="00FF2415"/>
    <w:rsid w:val="00FF25FA"/>
    <w:rsid w:val="00FF3609"/>
    <w:rsid w:val="00FF3B7B"/>
    <w:rsid w:val="00FF47E5"/>
    <w:rsid w:val="00FF59F0"/>
    <w:rsid w:val="00FF6370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HTML1">
    <w:name w:val="HTML Variable"/>
    <w:basedOn w:val="a0"/>
    <w:uiPriority w:val="99"/>
    <w:semiHidden/>
    <w:unhideWhenUsed/>
    <w:rsid w:val="004563C0"/>
    <w:rPr>
      <w:i/>
      <w:iCs/>
    </w:rPr>
  </w:style>
  <w:style w:type="character" w:styleId="HTML2">
    <w:name w:val="HTML Code"/>
    <w:basedOn w:val="a0"/>
    <w:uiPriority w:val="99"/>
    <w:semiHidden/>
    <w:unhideWhenUsed/>
    <w:rsid w:val="004563C0"/>
    <w:rPr>
      <w:rFonts w:ascii="細明體" w:eastAsia="細明體" w:hAnsi="細明體" w:cs="細明體"/>
      <w:sz w:val="24"/>
      <w:szCs w:val="24"/>
    </w:rPr>
  </w:style>
  <w:style w:type="character" w:customStyle="1" w:styleId="file">
    <w:name w:val="file"/>
    <w:basedOn w:val="a0"/>
    <w:rsid w:val="007665CD"/>
  </w:style>
  <w:style w:type="character" w:customStyle="1" w:styleId="sy0">
    <w:name w:val="sy0"/>
    <w:basedOn w:val="a0"/>
    <w:rsid w:val="00B372F9"/>
  </w:style>
  <w:style w:type="character" w:styleId="HTML3">
    <w:name w:val="HTML Typewriter"/>
    <w:basedOn w:val="a0"/>
    <w:uiPriority w:val="99"/>
    <w:semiHidden/>
    <w:unhideWhenUsed/>
    <w:rsid w:val="00B372F9"/>
    <w:rPr>
      <w:rFonts w:ascii="細明體" w:eastAsia="細明體" w:hAnsi="細明體" w:cs="細明體"/>
      <w:sz w:val="24"/>
      <w:szCs w:val="24"/>
    </w:rPr>
  </w:style>
  <w:style w:type="paragraph" w:styleId="aff1">
    <w:name w:val="Revision"/>
    <w:hidden/>
    <w:uiPriority w:val="99"/>
    <w:semiHidden/>
    <w:rsid w:val="00870EED"/>
    <w:rPr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-std.org/JTC1/SC22/wg14/www/docs/n1124.pdf" TargetMode="External"/><Relationship Id="rId2" Type="http://schemas.openxmlformats.org/officeDocument/2006/relationships/hyperlink" Target="http://shell.sh.cvut.cz/~wilx/repos/c2pas/_darcs/current/docs/c_syntax.bnf" TargetMode="External"/><Relationship Id="rId1" Type="http://schemas.openxmlformats.org/officeDocument/2006/relationships/hyperlink" Target="http://www.cs.man.ac.u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4E65B0A-01CF-4301-A748-76531F6B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3575</Words>
  <Characters>20381</Characters>
  <Application>Microsoft Office Word</Application>
  <DocSecurity>0</DocSecurity>
  <Lines>169</Lines>
  <Paragraphs>47</Paragraphs>
  <ScaleCrop>false</ScaleCrop>
  <Company>kmit</Company>
  <LinksUpToDate>false</LinksUpToDate>
  <CharactersWithSpaces>23909</CharactersWithSpaces>
  <SharedDoc>false</SharedDoc>
  <HLinks>
    <vt:vector size="18" baseType="variant">
      <vt:variant>
        <vt:i4>1179664</vt:i4>
      </vt:variant>
      <vt:variant>
        <vt:i4>6</vt:i4>
      </vt:variant>
      <vt:variant>
        <vt:i4>0</vt:i4>
      </vt:variant>
      <vt:variant>
        <vt:i4>5</vt:i4>
      </vt:variant>
      <vt:variant>
        <vt:lpwstr>http://www.open-std.org/JTC1/SC22/wg14/www/docs/n1124.pdf</vt:lpwstr>
      </vt:variant>
      <vt:variant>
        <vt:lpwstr/>
      </vt:variant>
      <vt:variant>
        <vt:i4>4980736</vt:i4>
      </vt:variant>
      <vt:variant>
        <vt:i4>3</vt:i4>
      </vt:variant>
      <vt:variant>
        <vt:i4>0</vt:i4>
      </vt:variant>
      <vt:variant>
        <vt:i4>5</vt:i4>
      </vt:variant>
      <vt:variant>
        <vt:lpwstr>http://shell.sh.cvut.cz/~wilx/repos/c2pas/_darcs/current/docs/c_syntax.bnf</vt:lpwstr>
      </vt:variant>
      <vt:variant>
        <vt:lpwstr/>
      </vt:variant>
      <vt:variant>
        <vt:i4>1048580</vt:i4>
      </vt:variant>
      <vt:variant>
        <vt:i4>0</vt:i4>
      </vt:variant>
      <vt:variant>
        <vt:i4>0</vt:i4>
      </vt:variant>
      <vt:variant>
        <vt:i4>5</vt:i4>
      </vt:variant>
      <vt:variant>
        <vt:lpwstr>http://www.cs.man.ac.uk/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第7章</dc:title>
  <dc:subject/>
  <dc:creator>ccc</dc:creator>
  <cp:keywords/>
  <dc:description/>
  <cp:lastModifiedBy>ccc</cp:lastModifiedBy>
  <cp:revision>23</cp:revision>
  <cp:lastPrinted>2009-04-25T04:24:00Z</cp:lastPrinted>
  <dcterms:created xsi:type="dcterms:W3CDTF">2010-04-15T09:11:00Z</dcterms:created>
  <dcterms:modified xsi:type="dcterms:W3CDTF">2012-03-07T00:33:00Z</dcterms:modified>
</cp:coreProperties>
</file>