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4AB" w:rsidRDefault="004514AB" w:rsidP="00C81BFD">
      <w:pPr>
        <w:pStyle w:val="1"/>
        <w:numPr>
          <w:ilvl w:val="0"/>
          <w:numId w:val="1"/>
        </w:numPr>
      </w:pPr>
      <w:bookmarkStart w:id="0" w:name="_Ref219355059"/>
      <w:bookmarkStart w:id="1" w:name="_Ref219355255"/>
      <w:bookmarkStart w:id="2" w:name="_Toc228256594"/>
      <w:bookmarkStart w:id="3" w:name="_Ref228342669"/>
      <w:bookmarkStart w:id="4" w:name="_Ref228343275"/>
      <w:bookmarkStart w:id="5" w:name="_Ref219102989"/>
      <w:bookmarkStart w:id="6" w:name="_Toc219103187"/>
      <w:bookmarkStart w:id="7" w:name="_Toc219103219"/>
      <w:r w:rsidRPr="004514AB">
        <w:rPr>
          <w:rFonts w:hint="eastAsia"/>
        </w:rPr>
        <w:t>虛擬機</w:t>
      </w:r>
      <w:r w:rsidR="004D43B6">
        <w:rPr>
          <w:rFonts w:hint="eastAsia"/>
        </w:rPr>
        <w:t>器</w:t>
      </w:r>
      <w:bookmarkEnd w:id="0"/>
      <w:bookmarkEnd w:id="1"/>
      <w:bookmarkEnd w:id="2"/>
      <w:bookmarkEnd w:id="3"/>
      <w:bookmarkEnd w:id="4"/>
    </w:p>
    <w:p w:rsidR="000A12CA" w:rsidRDefault="000A12CA" w:rsidP="000A12CA">
      <w:r>
        <w:rPr>
          <w:rFonts w:hint="eastAsia"/>
        </w:rPr>
        <w:t>對嵌入式系統的開發者而言，虛擬機器</w:t>
      </w:r>
      <w:r>
        <w:rPr>
          <w:rFonts w:hint="eastAsia"/>
        </w:rPr>
        <w:t xml:space="preserve"> (Virtual Machine) </w:t>
      </w:r>
      <w:r>
        <w:rPr>
          <w:rFonts w:hint="eastAsia"/>
        </w:rPr>
        <w:t>是相當有用的工具。在本書中，我們用虛擬機一詞代表模擬指令集的軟體，而用模擬器一詞代表模擬電腦行為的軟體。</w:t>
      </w:r>
    </w:p>
    <w:p w:rsidR="000A12CA" w:rsidRDefault="000A12CA" w:rsidP="000A12CA"/>
    <w:p w:rsidR="000A12CA" w:rsidRDefault="000A12CA" w:rsidP="000A12CA">
      <w:r>
        <w:rPr>
          <w:rFonts w:hint="eastAsia"/>
        </w:rPr>
        <w:t>然而，有些軟體既會模擬指令集，又會模擬電腦的行為，像是</w:t>
      </w:r>
      <w:r>
        <w:rPr>
          <w:rFonts w:hint="eastAsia"/>
        </w:rPr>
        <w:t>VMWare</w:t>
      </w:r>
      <w:r>
        <w:rPr>
          <w:rFonts w:hint="eastAsia"/>
        </w:rPr>
        <w:t>、</w:t>
      </w:r>
      <w:r>
        <w:rPr>
          <w:rFonts w:hint="eastAsia"/>
        </w:rPr>
        <w:t>Virtual PC</w:t>
      </w:r>
      <w:r>
        <w:rPr>
          <w:rFonts w:hint="eastAsia"/>
        </w:rPr>
        <w:t>、</w:t>
      </w:r>
      <w:r>
        <w:rPr>
          <w:rFonts w:hint="eastAsia"/>
        </w:rPr>
        <w:t xml:space="preserve">Virtual Box </w:t>
      </w:r>
      <w:r>
        <w:rPr>
          <w:rFonts w:hint="eastAsia"/>
        </w:rPr>
        <w:t>這樣的軟體，也被我們視為是一種虛擬機器。在大部分的情況下，在我們不需要去區分虛擬機與模擬器的時候，我們會使用虛擬機器一詞統稱所有的模擬程式，而不去使用模擬器一詞。</w:t>
      </w:r>
    </w:p>
    <w:p w:rsidR="000A12CA" w:rsidRPr="000A12CA" w:rsidRDefault="000A12CA" w:rsidP="000A12CA"/>
    <w:p w:rsidR="000A12CA" w:rsidRPr="000A12CA" w:rsidRDefault="000A12CA" w:rsidP="000A12CA">
      <w:r>
        <w:rPr>
          <w:rFonts w:hint="eastAsia"/>
        </w:rPr>
        <w:t>在本章中，我們將介紹虛擬機的設計原理，並且說明如何撰寫一個</w:t>
      </w:r>
      <w:r>
        <w:rPr>
          <w:rFonts w:hint="eastAsia"/>
        </w:rPr>
        <w:t xml:space="preserve"> CPU0 </w:t>
      </w:r>
      <w:r>
        <w:rPr>
          <w:rFonts w:hint="eastAsia"/>
        </w:rPr>
        <w:t>的虛擬機器，以實際案例說明虛擬機器的運作原理。然後，在最後一節的實務案例中，我們將介紹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JVM </w:t>
      </w:r>
      <w:r>
        <w:rPr>
          <w:rFonts w:hint="eastAsia"/>
        </w:rPr>
        <w:t>虛擬機與</w:t>
      </w:r>
      <w:r>
        <w:rPr>
          <w:rFonts w:hint="eastAsia"/>
        </w:rPr>
        <w:t xml:space="preserve"> Virtual PC </w:t>
      </w:r>
      <w:r>
        <w:rPr>
          <w:rFonts w:hint="eastAsia"/>
        </w:rPr>
        <w:t>虛擬機的使用方式，讓讀者實際操作這些虛擬機。</w:t>
      </w:r>
    </w:p>
    <w:p w:rsidR="000A12CA" w:rsidRPr="000A12CA" w:rsidRDefault="000A12CA" w:rsidP="000A12CA"/>
    <w:p w:rsidR="00F036E0" w:rsidRDefault="00E53392" w:rsidP="00C81BFD">
      <w:pPr>
        <w:pStyle w:val="2"/>
        <w:numPr>
          <w:ilvl w:val="1"/>
          <w:numId w:val="3"/>
        </w:numPr>
      </w:pPr>
      <w:r>
        <w:rPr>
          <w:rFonts w:hint="eastAsia"/>
        </w:rPr>
        <w:t>簡介</w:t>
      </w:r>
    </w:p>
    <w:p w:rsidR="008F2C1F" w:rsidRDefault="008F2C1F" w:rsidP="007B55EB">
      <w:r>
        <w:rPr>
          <w:rFonts w:hint="eastAsia"/>
        </w:rPr>
        <w:t>虛擬機</w:t>
      </w:r>
      <w:r w:rsidR="00321703">
        <w:rPr>
          <w:rFonts w:hint="eastAsia"/>
        </w:rPr>
        <w:t>器</w:t>
      </w:r>
      <w:r>
        <w:rPr>
          <w:rFonts w:hint="eastAsia"/>
        </w:rPr>
        <w:t>通常會在一台電腦上模擬出另一台電腦的指令與行為，例如我們可以在安裝了</w:t>
      </w:r>
      <w:r>
        <w:rPr>
          <w:rFonts w:hint="eastAsia"/>
        </w:rPr>
        <w:t xml:space="preserve"> ARM</w:t>
      </w:r>
      <w:r w:rsidR="00E07A81">
        <w:rPr>
          <w:rFonts w:hint="eastAsia"/>
        </w:rPr>
        <w:t>ware</w:t>
      </w:r>
      <w:r>
        <w:rPr>
          <w:rFonts w:hint="eastAsia"/>
        </w:rPr>
        <w:t xml:space="preserve"> </w:t>
      </w:r>
      <w:r>
        <w:rPr>
          <w:rFonts w:hint="eastAsia"/>
        </w:rPr>
        <w:t>虛擬機之後，在處理器為</w:t>
      </w:r>
      <w:r>
        <w:rPr>
          <w:rFonts w:hint="eastAsia"/>
        </w:rPr>
        <w:t xml:space="preserve"> IA32 </w:t>
      </w:r>
      <w:r>
        <w:rPr>
          <w:rFonts w:hint="eastAsia"/>
        </w:rPr>
        <w:t>的</w:t>
      </w:r>
      <w:r>
        <w:rPr>
          <w:rFonts w:hint="eastAsia"/>
        </w:rPr>
        <w:t xml:space="preserve"> PC </w:t>
      </w:r>
      <w:r>
        <w:rPr>
          <w:rFonts w:hint="eastAsia"/>
        </w:rPr>
        <w:t>上執行</w:t>
      </w:r>
      <w:r>
        <w:rPr>
          <w:rFonts w:hint="eastAsia"/>
        </w:rPr>
        <w:t xml:space="preserve"> ARM </w:t>
      </w:r>
      <w:r>
        <w:rPr>
          <w:rFonts w:hint="eastAsia"/>
        </w:rPr>
        <w:t>處理器的執行檔。此時，</w:t>
      </w:r>
      <w:r w:rsidR="000A12CA">
        <w:rPr>
          <w:rFonts w:hint="eastAsia"/>
        </w:rPr>
        <w:t xml:space="preserve">ARMware </w:t>
      </w:r>
      <w:r>
        <w:rPr>
          <w:rFonts w:hint="eastAsia"/>
        </w:rPr>
        <w:t>會模擬</w:t>
      </w:r>
      <w:r>
        <w:rPr>
          <w:rFonts w:hint="eastAsia"/>
        </w:rPr>
        <w:t>ARM</w:t>
      </w:r>
      <w:r>
        <w:rPr>
          <w:rFonts w:hint="eastAsia"/>
        </w:rPr>
        <w:t>的指令集，並表現出與</w:t>
      </w:r>
      <w:r>
        <w:rPr>
          <w:rFonts w:hint="eastAsia"/>
        </w:rPr>
        <w:t xml:space="preserve"> ARM </w:t>
      </w:r>
      <w:r>
        <w:rPr>
          <w:rFonts w:hint="eastAsia"/>
        </w:rPr>
        <w:t>處理器相同的行為模式。</w:t>
      </w:r>
    </w:p>
    <w:p w:rsidR="008F2C1F" w:rsidRPr="008F2C1F" w:rsidRDefault="008F2C1F" w:rsidP="007B55EB"/>
    <w:p w:rsidR="007B55EB" w:rsidRDefault="008F2C1F" w:rsidP="007B55EB">
      <w:r>
        <w:rPr>
          <w:rFonts w:hint="eastAsia"/>
        </w:rPr>
        <w:t>有了虛擬機，</w:t>
      </w:r>
      <w:r w:rsidR="007B55EB">
        <w:rPr>
          <w:rFonts w:hint="eastAsia"/>
        </w:rPr>
        <w:t>程式設計師</w:t>
      </w:r>
      <w:r>
        <w:rPr>
          <w:rFonts w:hint="eastAsia"/>
        </w:rPr>
        <w:t>可以</w:t>
      </w:r>
      <w:r w:rsidR="007B55EB">
        <w:rPr>
          <w:rFonts w:hint="eastAsia"/>
        </w:rPr>
        <w:t>不需要目標電腦硬體，</w:t>
      </w:r>
      <w:r>
        <w:rPr>
          <w:rFonts w:hint="eastAsia"/>
        </w:rPr>
        <w:t>改在</w:t>
      </w:r>
      <w:r w:rsidR="007B55EB">
        <w:rPr>
          <w:rFonts w:hint="eastAsia"/>
        </w:rPr>
        <w:t>虛擬機上測試程式，就好像在目標系統上測試一樣。藉由虛擬機，作業系統與嵌入式系統的開發者，可以輕易的測試程式，等到目標電腦的硬體被開發出來之後，才進行硬體的測試。如此，還可以讓軟體人員與硬體人員同時開發，以節省專案開發的時間。</w:t>
      </w:r>
    </w:p>
    <w:p w:rsidR="007B55EB" w:rsidRDefault="007B55EB" w:rsidP="007B55EB"/>
    <w:p w:rsidR="00282596" w:rsidRDefault="007B55EB" w:rsidP="007B55EB">
      <w:r>
        <w:rPr>
          <w:rFonts w:hint="eastAsia"/>
        </w:rPr>
        <w:t>然而，虛擬機本身，就有很多不同的概念，很容易引起誤解。</w:t>
      </w:r>
      <w:r w:rsidR="0060337C">
        <w:rPr>
          <w:rFonts w:hint="eastAsia"/>
        </w:rPr>
        <w:t>有些虛擬機模擬</w:t>
      </w:r>
      <w:r w:rsidR="007B453F">
        <w:rPr>
          <w:rFonts w:hint="eastAsia"/>
        </w:rPr>
        <w:t>整個</w:t>
      </w:r>
      <w:r w:rsidR="0060337C">
        <w:rPr>
          <w:rFonts w:hint="eastAsia"/>
        </w:rPr>
        <w:t>電腦硬體</w:t>
      </w:r>
      <w:r w:rsidR="00B666F3">
        <w:rPr>
          <w:rFonts w:hint="eastAsia"/>
        </w:rPr>
        <w:t>系統</w:t>
      </w:r>
      <w:r w:rsidR="0060337C">
        <w:rPr>
          <w:rFonts w:hint="eastAsia"/>
        </w:rPr>
        <w:t>，</w:t>
      </w:r>
      <w:r w:rsidR="00D86D6C">
        <w:rPr>
          <w:rFonts w:hint="eastAsia"/>
        </w:rPr>
        <w:t>因此被</w:t>
      </w:r>
      <w:r w:rsidR="00282596">
        <w:rPr>
          <w:rFonts w:hint="eastAsia"/>
        </w:rPr>
        <w:t>稱為</w:t>
      </w:r>
      <w:r w:rsidR="00D86D6C">
        <w:rPr>
          <w:rFonts w:hint="eastAsia"/>
        </w:rPr>
        <w:t>『</w:t>
      </w:r>
      <w:r w:rsidR="007B453F">
        <w:rPr>
          <w:rFonts w:hint="eastAsia"/>
        </w:rPr>
        <w:t>系統</w:t>
      </w:r>
      <w:r w:rsidR="00282596">
        <w:rPr>
          <w:rFonts w:hint="eastAsia"/>
        </w:rPr>
        <w:t>虛擬機</w:t>
      </w:r>
      <w:r w:rsidR="00D86D6C">
        <w:rPr>
          <w:rFonts w:hint="eastAsia"/>
        </w:rPr>
        <w:t>』</w:t>
      </w:r>
      <w:r w:rsidR="00282596">
        <w:rPr>
          <w:rFonts w:hint="eastAsia"/>
        </w:rPr>
        <w:t xml:space="preserve"> (</w:t>
      </w:r>
      <w:r w:rsidR="00282596">
        <w:rPr>
          <w:rFonts w:hint="eastAsia"/>
        </w:rPr>
        <w:t>像是</w:t>
      </w:r>
      <w:r w:rsidR="00282596">
        <w:rPr>
          <w:rFonts w:hint="eastAsia"/>
        </w:rPr>
        <w:t xml:space="preserve"> Virtual PC)</w:t>
      </w:r>
      <w:r w:rsidR="00B666F3">
        <w:rPr>
          <w:rFonts w:hint="eastAsia"/>
        </w:rPr>
        <w:t>。有些則是</w:t>
      </w:r>
      <w:r w:rsidR="00D86D6C">
        <w:rPr>
          <w:rFonts w:hint="eastAsia"/>
        </w:rPr>
        <w:t>單純的模擬指令集</w:t>
      </w:r>
      <w:r w:rsidR="00B666F3">
        <w:rPr>
          <w:rFonts w:hint="eastAsia"/>
        </w:rPr>
        <w:t>，</w:t>
      </w:r>
      <w:r w:rsidR="00B42D92">
        <w:rPr>
          <w:rFonts w:hint="eastAsia"/>
        </w:rPr>
        <w:t>但並不模擬</w:t>
      </w:r>
      <w:r w:rsidR="004512F7" w:rsidRPr="004512F7">
        <w:rPr>
          <w:rFonts w:hint="eastAsia"/>
        </w:rPr>
        <w:t>真實的硬體</w:t>
      </w:r>
      <w:r w:rsidR="00B42D92">
        <w:rPr>
          <w:rFonts w:hint="eastAsia"/>
        </w:rPr>
        <w:t>系統環境，因此被</w:t>
      </w:r>
      <w:r w:rsidR="00282596">
        <w:rPr>
          <w:rFonts w:hint="eastAsia"/>
        </w:rPr>
        <w:t>稱為</w:t>
      </w:r>
      <w:r w:rsidR="00D86D6C">
        <w:rPr>
          <w:rFonts w:hint="eastAsia"/>
        </w:rPr>
        <w:t>『</w:t>
      </w:r>
      <w:r w:rsidR="00282596">
        <w:rPr>
          <w:rFonts w:hint="eastAsia"/>
        </w:rPr>
        <w:t>程序虛擬機</w:t>
      </w:r>
      <w:r w:rsidR="00D86D6C">
        <w:rPr>
          <w:rFonts w:hint="eastAsia"/>
        </w:rPr>
        <w:t>』</w:t>
      </w:r>
      <w:r w:rsidR="00282596">
        <w:rPr>
          <w:rFonts w:hint="eastAsia"/>
        </w:rPr>
        <w:t xml:space="preserve"> (</w:t>
      </w:r>
      <w:r w:rsidR="00282596">
        <w:rPr>
          <w:rFonts w:hint="eastAsia"/>
        </w:rPr>
        <w:t>像是昇陽</w:t>
      </w:r>
      <w:r w:rsidR="00282596">
        <w:rPr>
          <w:rFonts w:hint="eastAsia"/>
        </w:rPr>
        <w:t xml:space="preserve"> Java </w:t>
      </w:r>
      <w:r w:rsidR="00282596">
        <w:rPr>
          <w:rFonts w:hint="eastAsia"/>
        </w:rPr>
        <w:t>的</w:t>
      </w:r>
      <w:r w:rsidR="00282596">
        <w:rPr>
          <w:rFonts w:hint="eastAsia"/>
        </w:rPr>
        <w:t xml:space="preserve"> JVM)</w:t>
      </w:r>
      <w:r w:rsidR="00282596">
        <w:rPr>
          <w:rFonts w:hint="eastAsia"/>
        </w:rPr>
        <w:t>。</w:t>
      </w:r>
    </w:p>
    <w:p w:rsidR="00D84A01" w:rsidRPr="00D84A01" w:rsidRDefault="00D84A01" w:rsidP="007B55EB"/>
    <w:p w:rsidR="001B5D0E" w:rsidRDefault="00D86D6C" w:rsidP="001B5D0E">
      <w:pPr>
        <w:spacing w:before="240"/>
      </w:pPr>
      <w:r>
        <w:rPr>
          <w:rFonts w:hint="eastAsia"/>
        </w:rPr>
        <w:t>系統</w:t>
      </w:r>
      <w:r w:rsidR="0060337C">
        <w:rPr>
          <w:rFonts w:hint="eastAsia"/>
        </w:rPr>
        <w:t>虛擬機又有數種不同的結構，有些直接控制電腦硬體，</w:t>
      </w:r>
      <w:r>
        <w:rPr>
          <w:rFonts w:hint="eastAsia"/>
        </w:rPr>
        <w:t>稱為『原生式虛擬機』</w:t>
      </w:r>
      <w:r w:rsidR="00763D7B">
        <w:rPr>
          <w:rFonts w:hint="eastAsia"/>
        </w:rPr>
        <w:t xml:space="preserve">(Native VM) </w:t>
      </w:r>
      <w:ins w:id="8" w:author="ccc" w:date="2012-03-07T11:30:00Z">
        <w:r w:rsidR="005F61C6">
          <w:t>。</w:t>
        </w:r>
      </w:ins>
      <w:r w:rsidR="0060337C">
        <w:rPr>
          <w:rFonts w:hint="eastAsia"/>
        </w:rPr>
        <w:t>有些則安裝在作業系統之上，透過作業系統才能接觸到硬體</w:t>
      </w:r>
      <w:r>
        <w:rPr>
          <w:rFonts w:hint="eastAsia"/>
        </w:rPr>
        <w:t>，</w:t>
      </w:r>
      <w:r w:rsidR="0060337C">
        <w:rPr>
          <w:rFonts w:hint="eastAsia"/>
        </w:rPr>
        <w:t>稱</w:t>
      </w:r>
      <w:r w:rsidR="0060337C">
        <w:rPr>
          <w:rFonts w:hint="eastAsia"/>
        </w:rPr>
        <w:lastRenderedPageBreak/>
        <w:t>為</w:t>
      </w:r>
      <w:r>
        <w:rPr>
          <w:rFonts w:hint="eastAsia"/>
        </w:rPr>
        <w:t>『</w:t>
      </w:r>
      <w:r w:rsidR="0060337C">
        <w:rPr>
          <w:rFonts w:hint="eastAsia"/>
        </w:rPr>
        <w:t>寄生</w:t>
      </w:r>
      <w:r>
        <w:rPr>
          <w:rFonts w:hint="eastAsia"/>
        </w:rPr>
        <w:t>式</w:t>
      </w:r>
      <w:r w:rsidR="0060337C">
        <w:rPr>
          <w:rFonts w:hint="eastAsia"/>
        </w:rPr>
        <w:t>虛擬機</w:t>
      </w:r>
      <w:r>
        <w:rPr>
          <w:rFonts w:hint="eastAsia"/>
        </w:rPr>
        <w:t>』</w:t>
      </w:r>
      <w:r w:rsidR="00763D7B">
        <w:rPr>
          <w:rFonts w:hint="eastAsia"/>
        </w:rPr>
        <w:t>(Hosted VM)</w:t>
      </w:r>
      <w:r w:rsidR="0060337C">
        <w:rPr>
          <w:rFonts w:hint="eastAsia"/>
        </w:rPr>
        <w:t>。</w:t>
      </w:r>
      <w:r w:rsidR="00224C88">
        <w:fldChar w:fldCharType="begin"/>
      </w:r>
      <w:r w:rsidR="00E121EF">
        <w:instrText xml:space="preserve"> </w:instrText>
      </w:r>
      <w:r w:rsidR="00E121EF">
        <w:rPr>
          <w:rFonts w:hint="eastAsia"/>
        </w:rPr>
        <w:instrText>REF _Ref258826311 \h</w:instrText>
      </w:r>
      <w:r w:rsidR="00E121EF">
        <w:instrText xml:space="preserve"> </w:instrText>
      </w:r>
      <w:r w:rsidR="00224C88">
        <w:fldChar w:fldCharType="separate"/>
      </w:r>
      <w:r w:rsidR="00E121EF">
        <w:rPr>
          <w:rFonts w:hint="eastAsia"/>
        </w:rPr>
        <w:t>圖</w:t>
      </w:r>
      <w:r w:rsidR="00E121EF">
        <w:rPr>
          <w:rFonts w:hint="eastAsia"/>
        </w:rPr>
        <w:t xml:space="preserve"> </w:t>
      </w:r>
      <w:r w:rsidR="00E121EF">
        <w:rPr>
          <w:noProof/>
        </w:rPr>
        <w:t>9</w:t>
      </w:r>
      <w:r w:rsidR="00E121EF">
        <w:t>.</w:t>
      </w:r>
      <w:r w:rsidR="00E121EF">
        <w:rPr>
          <w:noProof/>
        </w:rPr>
        <w:t>1</w:t>
      </w:r>
      <w:r w:rsidR="00224C88">
        <w:fldChar w:fldCharType="end"/>
      </w:r>
      <w:r w:rsidR="00E121EF">
        <w:rPr>
          <w:rFonts w:hint="eastAsia"/>
        </w:rPr>
        <w:t>顯示了原生式虛擬機與寄生式虛擬機的架構差異</w:t>
      </w:r>
      <w:r w:rsidR="00447103">
        <w:rPr>
          <w:rFonts w:hint="eastAsia"/>
        </w:rPr>
        <w:t>，其中</w:t>
      </w:r>
      <w:r w:rsidR="00447103">
        <w:rPr>
          <w:rFonts w:hint="eastAsia"/>
        </w:rPr>
        <w:t xml:space="preserve"> (a) </w:t>
      </w:r>
      <w:r w:rsidR="00447103">
        <w:rPr>
          <w:rFonts w:hint="eastAsia"/>
        </w:rPr>
        <w:t>是沒有虛擬機實的情況，而</w:t>
      </w:r>
      <w:r w:rsidR="00447103">
        <w:rPr>
          <w:rFonts w:hint="eastAsia"/>
        </w:rPr>
        <w:t xml:space="preserve"> (b) </w:t>
      </w:r>
      <w:r w:rsidR="00447103">
        <w:rPr>
          <w:rFonts w:hint="eastAsia"/>
        </w:rPr>
        <w:t>則是原生式虛擬機的架構，</w:t>
      </w:r>
      <w:r w:rsidR="00447103">
        <w:rPr>
          <w:rFonts w:hint="eastAsia"/>
        </w:rPr>
        <w:t xml:space="preserve">(c) </w:t>
      </w:r>
      <w:r w:rsidR="00447103">
        <w:rPr>
          <w:rFonts w:hint="eastAsia"/>
        </w:rPr>
        <w:t>則是寄生式虛擬機的架構</w:t>
      </w:r>
      <w:r w:rsidR="00E121EF">
        <w:rPr>
          <w:rFonts w:hint="eastAsia"/>
        </w:rPr>
        <w:t>。</w:t>
      </w:r>
    </w:p>
    <w:p w:rsidR="0060337C" w:rsidRPr="00D86D6C" w:rsidRDefault="0060337C" w:rsidP="007B55EB"/>
    <w:p w:rsidR="0060337C" w:rsidRDefault="0060337C" w:rsidP="007B55EB">
      <w:r>
        <w:rPr>
          <w:rFonts w:hint="eastAsia"/>
        </w:rPr>
        <w:t>目前我們經常使用的虛擬機，像是</w:t>
      </w:r>
      <w:r>
        <w:rPr>
          <w:rFonts w:hint="eastAsia"/>
        </w:rPr>
        <w:t>VMWare</w:t>
      </w:r>
      <w:r>
        <w:rPr>
          <w:rFonts w:hint="eastAsia"/>
        </w:rPr>
        <w:t>、</w:t>
      </w:r>
      <w:r>
        <w:rPr>
          <w:rFonts w:hint="eastAsia"/>
        </w:rPr>
        <w:t>Virtual PC</w:t>
      </w:r>
      <w:r>
        <w:rPr>
          <w:rFonts w:hint="eastAsia"/>
        </w:rPr>
        <w:t>、</w:t>
      </w:r>
      <w:r>
        <w:rPr>
          <w:rFonts w:hint="eastAsia"/>
        </w:rPr>
        <w:t>Virtual Box</w:t>
      </w:r>
      <w:r>
        <w:rPr>
          <w:rFonts w:hint="eastAsia"/>
        </w:rPr>
        <w:t>、</w:t>
      </w:r>
      <w:r>
        <w:rPr>
          <w:rFonts w:hint="eastAsia"/>
        </w:rPr>
        <w:t>Wine</w:t>
      </w:r>
      <w:r>
        <w:rPr>
          <w:rFonts w:hint="eastAsia"/>
        </w:rPr>
        <w:t>、</w:t>
      </w:r>
      <w:r>
        <w:rPr>
          <w:rFonts w:hint="eastAsia"/>
        </w:rPr>
        <w:t>Bochs</w:t>
      </w:r>
      <w:r>
        <w:rPr>
          <w:rFonts w:hint="eastAsia"/>
        </w:rPr>
        <w:t>、</w:t>
      </w:r>
      <w:r>
        <w:rPr>
          <w:rFonts w:hint="eastAsia"/>
        </w:rPr>
        <w:t xml:space="preserve">Qemu </w:t>
      </w:r>
      <w:r>
        <w:rPr>
          <w:rFonts w:hint="eastAsia"/>
        </w:rPr>
        <w:t>等，都屬於寄生</w:t>
      </w:r>
      <w:r w:rsidR="00D86D6C">
        <w:rPr>
          <w:rFonts w:hint="eastAsia"/>
        </w:rPr>
        <w:t>式</w:t>
      </w:r>
      <w:r>
        <w:rPr>
          <w:rFonts w:hint="eastAsia"/>
        </w:rPr>
        <w:t>虛擬機。您可以在具有</w:t>
      </w:r>
      <w:r>
        <w:rPr>
          <w:rFonts w:hint="eastAsia"/>
        </w:rPr>
        <w:t xml:space="preserve"> Windows </w:t>
      </w:r>
      <w:r>
        <w:rPr>
          <w:rFonts w:hint="eastAsia"/>
        </w:rPr>
        <w:t>作業系統的電腦上安裝</w:t>
      </w:r>
      <w:r>
        <w:rPr>
          <w:rFonts w:hint="eastAsia"/>
        </w:rPr>
        <w:t xml:space="preserve"> Virtual PC</w:t>
      </w:r>
      <w:r>
        <w:rPr>
          <w:rFonts w:hint="eastAsia"/>
        </w:rPr>
        <w:t>，然後</w:t>
      </w:r>
      <w:r w:rsidR="003D0975">
        <w:rPr>
          <w:rFonts w:hint="eastAsia"/>
        </w:rPr>
        <w:t>再</w:t>
      </w:r>
      <w:r>
        <w:rPr>
          <w:rFonts w:hint="eastAsia"/>
        </w:rPr>
        <w:t>安裝一個</w:t>
      </w:r>
      <w:r>
        <w:rPr>
          <w:rFonts w:hint="eastAsia"/>
        </w:rPr>
        <w:t xml:space="preserve"> Linux </w:t>
      </w:r>
      <w:r>
        <w:rPr>
          <w:rFonts w:hint="eastAsia"/>
        </w:rPr>
        <w:t>作業系統</w:t>
      </w:r>
      <w:r w:rsidR="003D0975">
        <w:rPr>
          <w:rFonts w:hint="eastAsia"/>
        </w:rPr>
        <w:t>於</w:t>
      </w:r>
      <w:r w:rsidR="003D0975">
        <w:rPr>
          <w:rFonts w:hint="eastAsia"/>
        </w:rPr>
        <w:t xml:space="preserve"> Virtual PC </w:t>
      </w:r>
      <w:r w:rsidR="003D0975">
        <w:rPr>
          <w:rFonts w:hint="eastAsia"/>
        </w:rPr>
        <w:t>的虛擬環境中</w:t>
      </w:r>
      <w:r>
        <w:rPr>
          <w:rFonts w:hint="eastAsia"/>
        </w:rPr>
        <w:t>，這讓</w:t>
      </w:r>
      <w:r w:rsidR="00D84A01">
        <w:rPr>
          <w:rFonts w:hint="eastAsia"/>
        </w:rPr>
        <w:t xml:space="preserve"> Linux </w:t>
      </w:r>
      <w:r w:rsidR="00D84A01">
        <w:rPr>
          <w:rFonts w:hint="eastAsia"/>
        </w:rPr>
        <w:t>作業系統可以在</w:t>
      </w:r>
      <w:r w:rsidR="00D84A01">
        <w:rPr>
          <w:rFonts w:hint="eastAsia"/>
        </w:rPr>
        <w:t xml:space="preserve"> Windows </w:t>
      </w:r>
      <w:r w:rsidR="00D84A01">
        <w:rPr>
          <w:rFonts w:hint="eastAsia"/>
        </w:rPr>
        <w:t>上執行，而不需要使用兩台電腦</w:t>
      </w:r>
      <w:r>
        <w:rPr>
          <w:rFonts w:hint="eastAsia"/>
        </w:rPr>
        <w:t>。</w:t>
      </w:r>
    </w:p>
    <w:p w:rsidR="0060337C" w:rsidRPr="003D0975" w:rsidRDefault="0060337C" w:rsidP="007B55EB"/>
    <w:p w:rsidR="0060337C" w:rsidRDefault="00C37CB7" w:rsidP="007B55EB">
      <w:r>
        <w:rPr>
          <w:rFonts w:hint="eastAsia"/>
        </w:rPr>
        <w:t>由於個人電腦盛行的關係，我們很少看到原生式虛擬機，在電腦發展的歷史上，</w:t>
      </w:r>
      <w:r w:rsidR="00D84A01" w:rsidRPr="00D84A01">
        <w:t xml:space="preserve">IBM System/370 </w:t>
      </w:r>
      <w:r w:rsidR="00D84A01">
        <w:rPr>
          <w:rFonts w:hint="eastAsia"/>
        </w:rPr>
        <w:t>是一個很成功的原生</w:t>
      </w:r>
      <w:r w:rsidR="00D86D6C">
        <w:rPr>
          <w:rFonts w:hint="eastAsia"/>
        </w:rPr>
        <w:t>式</w:t>
      </w:r>
      <w:r w:rsidR="00D84A01">
        <w:rPr>
          <w:rFonts w:hint="eastAsia"/>
        </w:rPr>
        <w:t>虛擬機架構，作業系統被安裝在虛擬機之上，</w:t>
      </w:r>
      <w:r w:rsidR="00D86D6C">
        <w:rPr>
          <w:rFonts w:hint="eastAsia"/>
        </w:rPr>
        <w:t>因此可以在一台電腦硬體上安裝許多個作業系統，彼此之間完全獨立，即使其中一個作業系統垮了也不會影響到另外一個。</w:t>
      </w:r>
    </w:p>
    <w:p w:rsidR="00D84A01" w:rsidRDefault="00D84A01" w:rsidP="00D84A01"/>
    <w:p w:rsidR="009259E8" w:rsidRDefault="001F02F0" w:rsidP="009259E8">
      <w:pPr>
        <w:keepNext/>
      </w:pPr>
      <w:r>
        <w:rPr>
          <w:noProof/>
        </w:rPr>
        <w:drawing>
          <wp:inline distT="0" distB="0" distL="0" distR="0">
            <wp:extent cx="5276850" cy="2667000"/>
            <wp:effectExtent l="0" t="0" r="0" b="0"/>
            <wp:docPr id="1" name="物件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6874" cy="4445648"/>
                      <a:chOff x="214282" y="1567262"/>
                      <a:chExt cx="8786874" cy="4445648"/>
                    </a:xfrm>
                  </a:grpSpPr>
                  <a:grpSp>
                    <a:nvGrpSpPr>
                      <a:cNvPr id="60" name="群組 59"/>
                      <a:cNvGrpSpPr/>
                    </a:nvGrpSpPr>
                    <a:grpSpPr>
                      <a:xfrm>
                        <a:off x="214282" y="1567262"/>
                        <a:ext cx="8786874" cy="4445648"/>
                        <a:chOff x="214282" y="1567262"/>
                        <a:chExt cx="8786874" cy="4445648"/>
                      </a:xfrm>
                    </a:grpSpPr>
                    <a:sp>
                      <a:nvSpPr>
                        <a:cNvPr id="4" name="矩形 3"/>
                        <a:cNvSpPr/>
                      </a:nvSpPr>
                      <a:spPr bwMode="auto">
                        <a:xfrm>
                          <a:off x="285720" y="4071942"/>
                          <a:ext cx="1571636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作業系統</a:t>
                            </a: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層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矩形 4"/>
                        <a:cNvSpPr/>
                      </a:nvSpPr>
                      <a:spPr bwMode="auto">
                        <a:xfrm>
                          <a:off x="285721" y="1567262"/>
                          <a:ext cx="785818" cy="25003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 bwMode="auto">
                        <a:xfrm>
                          <a:off x="1076300" y="1567262"/>
                          <a:ext cx="785818" cy="250467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 bwMode="auto">
                        <a:xfrm>
                          <a:off x="285720" y="4648208"/>
                          <a:ext cx="1571636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硬體</a:t>
                            </a: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層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 bwMode="auto">
                        <a:xfrm>
                          <a:off x="2357422" y="4076292"/>
                          <a:ext cx="3143272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虛擬機器層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矩形 12"/>
                        <a:cNvSpPr/>
                      </a:nvSpPr>
                      <a:spPr bwMode="auto">
                        <a:xfrm>
                          <a:off x="2357422" y="4652558"/>
                          <a:ext cx="3143272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硬體</a:t>
                            </a: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層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 bwMode="auto">
                        <a:xfrm>
                          <a:off x="2357422" y="1571613"/>
                          <a:ext cx="666995" cy="135732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 bwMode="auto">
                        <a:xfrm>
                          <a:off x="3028458" y="1571613"/>
                          <a:ext cx="666995" cy="135968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矩形 11"/>
                        <a:cNvSpPr/>
                      </a:nvSpPr>
                      <a:spPr bwMode="auto">
                        <a:xfrm>
                          <a:off x="3691411" y="1571613"/>
                          <a:ext cx="666995" cy="135732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矩形 13"/>
                        <a:cNvSpPr/>
                      </a:nvSpPr>
                      <a:spPr bwMode="auto">
                        <a:xfrm>
                          <a:off x="2361464" y="3500438"/>
                          <a:ext cx="2000984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虛擬機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1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矩形 14"/>
                        <a:cNvSpPr/>
                      </a:nvSpPr>
                      <a:spPr bwMode="auto">
                        <a:xfrm>
                          <a:off x="4362448" y="3502303"/>
                          <a:ext cx="1143008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虛擬機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2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矩形 15"/>
                        <a:cNvSpPr/>
                      </a:nvSpPr>
                      <a:spPr bwMode="auto">
                        <a:xfrm>
                          <a:off x="4362448" y="1571613"/>
                          <a:ext cx="1143008" cy="135732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矩形 21"/>
                        <a:cNvSpPr/>
                      </a:nvSpPr>
                      <a:spPr bwMode="auto">
                        <a:xfrm>
                          <a:off x="2362184" y="2928934"/>
                          <a:ext cx="2000984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作業系統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矩形 22"/>
                        <a:cNvSpPr/>
                      </a:nvSpPr>
                      <a:spPr bwMode="auto">
                        <a:xfrm>
                          <a:off x="4362448" y="2928934"/>
                          <a:ext cx="1143008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作業系統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文字方塊 25"/>
                        <a:cNvSpPr txBox="1"/>
                      </a:nvSpPr>
                      <a:spPr>
                        <a:xfrm>
                          <a:off x="214282" y="5643578"/>
                          <a:ext cx="168507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(a)</a:t>
                            </a:r>
                            <a:r>
                              <a:rPr lang="zh-TW" altLang="en-US" dirty="0" smtClean="0"/>
                              <a:t> 無虛擬機時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7" name="文字方塊 26"/>
                        <a:cNvSpPr txBox="1"/>
                      </a:nvSpPr>
                      <a:spPr>
                        <a:xfrm>
                          <a:off x="2857488" y="5643578"/>
                          <a:ext cx="1980029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(b)  </a:t>
                            </a:r>
                            <a:r>
                              <a:rPr lang="zh-TW" altLang="en-US" dirty="0" smtClean="0"/>
                              <a:t>原生式虛擬機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5" name="矩形 44"/>
                        <a:cNvSpPr/>
                      </a:nvSpPr>
                      <a:spPr bwMode="auto">
                        <a:xfrm>
                          <a:off x="5854072" y="3576225"/>
                          <a:ext cx="2004076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虛擬機器層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矩形 45"/>
                        <a:cNvSpPr/>
                      </a:nvSpPr>
                      <a:spPr bwMode="auto">
                        <a:xfrm>
                          <a:off x="5854072" y="4645165"/>
                          <a:ext cx="3143272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硬體</a:t>
                            </a: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層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" name="矩形 46"/>
                        <a:cNvSpPr/>
                      </a:nvSpPr>
                      <a:spPr bwMode="auto">
                        <a:xfrm>
                          <a:off x="5854072" y="1608162"/>
                          <a:ext cx="666995" cy="8207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矩形 47"/>
                        <a:cNvSpPr/>
                      </a:nvSpPr>
                      <a:spPr bwMode="auto">
                        <a:xfrm>
                          <a:off x="6525108" y="1608162"/>
                          <a:ext cx="690098" cy="82213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9" name="矩形 48"/>
                        <a:cNvSpPr/>
                      </a:nvSpPr>
                      <a:spPr bwMode="auto">
                        <a:xfrm>
                          <a:off x="7215206" y="1608162"/>
                          <a:ext cx="639850" cy="82070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0" name="矩形 49"/>
                        <a:cNvSpPr/>
                      </a:nvSpPr>
                      <a:spPr bwMode="auto">
                        <a:xfrm>
                          <a:off x="5858114" y="3000371"/>
                          <a:ext cx="1357092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虛擬機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1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2" name="矩形 51"/>
                        <a:cNvSpPr/>
                      </a:nvSpPr>
                      <a:spPr bwMode="auto">
                        <a:xfrm>
                          <a:off x="7859098" y="1608162"/>
                          <a:ext cx="570554" cy="252608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3" name="矩形 52"/>
                        <a:cNvSpPr/>
                      </a:nvSpPr>
                      <a:spPr bwMode="auto">
                        <a:xfrm>
                          <a:off x="5858834" y="2428867"/>
                          <a:ext cx="1356372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作業系統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5" name="文字方塊 54"/>
                        <a:cNvSpPr txBox="1"/>
                      </a:nvSpPr>
                      <a:spPr>
                        <a:xfrm>
                          <a:off x="6357950" y="5631436"/>
                          <a:ext cx="1967205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pitchFamily="18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(c)  </a:t>
                            </a:r>
                            <a:r>
                              <a:rPr lang="zh-TW" altLang="en-US" dirty="0"/>
                              <a:t>寄生</a:t>
                            </a:r>
                            <a:r>
                              <a:rPr lang="zh-TW" altLang="en-US" dirty="0" smtClean="0"/>
                              <a:t>式虛擬機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6" name="矩形 55"/>
                        <a:cNvSpPr/>
                      </a:nvSpPr>
                      <a:spPr bwMode="auto">
                        <a:xfrm>
                          <a:off x="5857884" y="4143380"/>
                          <a:ext cx="3143272" cy="50006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作業系統</a:t>
                            </a: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層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7" name="矩形 56"/>
                        <a:cNvSpPr/>
                      </a:nvSpPr>
                      <a:spPr bwMode="auto">
                        <a:xfrm>
                          <a:off x="8427489" y="1608162"/>
                          <a:ext cx="570554" cy="252608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行程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8" name="矩形 57"/>
                        <a:cNvSpPr/>
                      </a:nvSpPr>
                      <a:spPr bwMode="auto">
                        <a:xfrm>
                          <a:off x="7215206" y="3000372"/>
                          <a:ext cx="642942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>
                                <a:solidFill>
                                  <a:schemeClr val="tx1"/>
                                </a:solidFill>
                              </a:rPr>
                              <a:t>虛擬機 </a:t>
                            </a:r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2 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9" name="矩形 58"/>
                        <a:cNvSpPr/>
                      </a:nvSpPr>
                      <a:spPr bwMode="auto">
                        <a:xfrm>
                          <a:off x="7215206" y="2428868"/>
                          <a:ext cx="642942" cy="5715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r>
                              <a:rPr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作業系統</a:t>
                            </a:r>
                            <a:endParaRPr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D84A01" w:rsidRDefault="009259E8" w:rsidP="009259E8">
      <w:pPr>
        <w:pStyle w:val="a8"/>
        <w:jc w:val="center"/>
      </w:pPr>
      <w:bookmarkStart w:id="9" w:name="_Ref258826311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>
        <w:t>.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24C88">
        <w:fldChar w:fldCharType="separate"/>
      </w:r>
      <w:r w:rsidR="00220113">
        <w:rPr>
          <w:noProof/>
        </w:rPr>
        <w:t>1</w:t>
      </w:r>
      <w:r w:rsidR="00224C88">
        <w:fldChar w:fldCharType="end"/>
      </w:r>
      <w:bookmarkEnd w:id="9"/>
      <w:r>
        <w:rPr>
          <w:rFonts w:hint="eastAsia"/>
        </w:rPr>
        <w:t>原生與寄生式的虛擬機</w:t>
      </w:r>
    </w:p>
    <w:p w:rsidR="00D84A01" w:rsidRDefault="00D84A01" w:rsidP="007B55EB"/>
    <w:p w:rsidR="007B55EB" w:rsidRDefault="003B4334" w:rsidP="007B55EB">
      <w:r>
        <w:rPr>
          <w:rFonts w:hint="eastAsia"/>
        </w:rPr>
        <w:t>單純解譯指令集的虛擬機，通常被稱為</w:t>
      </w:r>
      <w:r w:rsidR="00CB2EB4">
        <w:rPr>
          <w:rFonts w:hint="eastAsia"/>
        </w:rPr>
        <w:t>程序虛擬機</w:t>
      </w:r>
      <w:r w:rsidR="00CB2EB4">
        <w:rPr>
          <w:rFonts w:hint="eastAsia"/>
        </w:rPr>
        <w:t xml:space="preserve"> (Process Virtual Machine) </w:t>
      </w:r>
      <w:r w:rsidR="00CB2EB4">
        <w:rPr>
          <w:rFonts w:hint="eastAsia"/>
        </w:rPr>
        <w:t>也稱為應用層虛擬機</w:t>
      </w:r>
      <w:r w:rsidR="00CB2EB4">
        <w:rPr>
          <w:rFonts w:hint="eastAsia"/>
        </w:rPr>
        <w:t xml:space="preserve"> (Application Virtual Machine)</w:t>
      </w:r>
      <w:r w:rsidR="00CB2EB4">
        <w:rPr>
          <w:rFonts w:hint="eastAsia"/>
        </w:rPr>
        <w:t>，此種虛擬機可視為一種虛擬碼的解譯器，</w:t>
      </w:r>
      <w:r w:rsidR="007B55EB">
        <w:rPr>
          <w:rFonts w:hint="eastAsia"/>
        </w:rPr>
        <w:t>像是</w:t>
      </w:r>
      <w:r w:rsidR="007B55EB">
        <w:rPr>
          <w:rFonts w:hint="eastAsia"/>
        </w:rPr>
        <w:t xml:space="preserve"> Java </w:t>
      </w:r>
      <w:r w:rsidR="007B55EB">
        <w:rPr>
          <w:rFonts w:hint="eastAsia"/>
        </w:rPr>
        <w:t>中的</w:t>
      </w:r>
      <w:r w:rsidR="007B55EB">
        <w:rPr>
          <w:rFonts w:hint="eastAsia"/>
        </w:rPr>
        <w:t xml:space="preserve"> Java Virtual Machine (JVM) </w:t>
      </w:r>
      <w:r w:rsidR="007B55EB">
        <w:rPr>
          <w:rFonts w:hint="eastAsia"/>
        </w:rPr>
        <w:t>與微軟</w:t>
      </w:r>
      <w:r w:rsidR="007B55EB">
        <w:rPr>
          <w:rFonts w:hint="eastAsia"/>
        </w:rPr>
        <w:t xml:space="preserve"> .NET </w:t>
      </w:r>
      <w:r w:rsidR="007B55EB">
        <w:rPr>
          <w:rFonts w:hint="eastAsia"/>
        </w:rPr>
        <w:t>所使用的</w:t>
      </w:r>
      <w:r w:rsidR="007B55EB">
        <w:rPr>
          <w:rFonts w:hint="eastAsia"/>
        </w:rPr>
        <w:t xml:space="preserve"> CLR </w:t>
      </w:r>
      <w:r w:rsidR="007B55EB">
        <w:rPr>
          <w:rFonts w:hint="eastAsia"/>
        </w:rPr>
        <w:t>虛擬機器，</w:t>
      </w:r>
      <w:r w:rsidR="00CB2EB4">
        <w:rPr>
          <w:rFonts w:hint="eastAsia"/>
        </w:rPr>
        <w:t>其功能通常</w:t>
      </w:r>
      <w:r w:rsidR="00DB2A4E">
        <w:rPr>
          <w:rFonts w:hint="eastAsia"/>
        </w:rPr>
        <w:t>是</w:t>
      </w:r>
      <w:r w:rsidR="00CB2EB4">
        <w:rPr>
          <w:rFonts w:hint="eastAsia"/>
        </w:rPr>
        <w:t>為了讓程式碼跨越平台執行而設計的，</w:t>
      </w:r>
      <w:r w:rsidR="007B55EB">
        <w:rPr>
          <w:rFonts w:hint="eastAsia"/>
        </w:rPr>
        <w:t>並沒有對映到真實存在的電腦硬體</w:t>
      </w:r>
      <w:r w:rsidR="00CB2EB4">
        <w:rPr>
          <w:rFonts w:hint="eastAsia"/>
        </w:rPr>
        <w:t>或</w:t>
      </w:r>
      <w:r w:rsidR="00CB2EB4">
        <w:rPr>
          <w:rFonts w:hint="eastAsia"/>
        </w:rPr>
        <w:t xml:space="preserve"> CPU</w:t>
      </w:r>
      <w:r w:rsidR="00CB2EB4">
        <w:rPr>
          <w:rFonts w:hint="eastAsia"/>
        </w:rPr>
        <w:t>，因為對作業系統而言，這種虛擬機只是一個應用程式而已</w:t>
      </w:r>
      <w:r w:rsidR="007B55EB">
        <w:rPr>
          <w:rFonts w:hint="eastAsia"/>
        </w:rPr>
        <w:t>。</w:t>
      </w:r>
    </w:p>
    <w:p w:rsidR="008940BA" w:rsidRPr="00CB2EB4" w:rsidRDefault="008940BA" w:rsidP="007B55EB"/>
    <w:p w:rsidR="008F1688" w:rsidRDefault="00D17A15" w:rsidP="007B55EB">
      <w:r>
        <w:rPr>
          <w:rFonts w:hint="eastAsia"/>
        </w:rPr>
        <w:t>虛擬機</w:t>
      </w:r>
      <w:r w:rsidR="000A12CA">
        <w:rPr>
          <w:rFonts w:hint="eastAsia"/>
        </w:rPr>
        <w:t>器</w:t>
      </w:r>
      <w:r>
        <w:rPr>
          <w:rFonts w:hint="eastAsia"/>
        </w:rPr>
        <w:t>的概念並非近年來才出現的，</w:t>
      </w:r>
      <w:r w:rsidR="008F1688">
        <w:rPr>
          <w:rFonts w:hint="eastAsia"/>
        </w:rPr>
        <w:t>早在</w:t>
      </w:r>
      <w:r w:rsidR="008F1688">
        <w:rPr>
          <w:rFonts w:hint="eastAsia"/>
        </w:rPr>
        <w:t xml:space="preserve"> 1967 </w:t>
      </w:r>
      <w:r w:rsidR="008F1688">
        <w:rPr>
          <w:rFonts w:hint="eastAsia"/>
        </w:rPr>
        <w:t>年，</w:t>
      </w:r>
      <w:r w:rsidR="008F1688">
        <w:rPr>
          <w:rFonts w:hint="eastAsia"/>
        </w:rPr>
        <w:t xml:space="preserve">IBM </w:t>
      </w:r>
      <w:r w:rsidR="008F1688">
        <w:rPr>
          <w:rFonts w:hint="eastAsia"/>
        </w:rPr>
        <w:t>就在</w:t>
      </w:r>
      <w:r w:rsidR="008F1688">
        <w:rPr>
          <w:rFonts w:hint="eastAsia"/>
        </w:rPr>
        <w:t xml:space="preserve"> CP-40 </w:t>
      </w:r>
      <w:r w:rsidR="008F1688">
        <w:rPr>
          <w:rFonts w:hint="eastAsia"/>
        </w:rPr>
        <w:t>這台機器上設計了</w:t>
      </w:r>
      <w:r w:rsidR="008F1688">
        <w:rPr>
          <w:rFonts w:hint="eastAsia"/>
        </w:rPr>
        <w:t xml:space="preserve"> CP/CMS </w:t>
      </w:r>
      <w:r w:rsidR="008F1688">
        <w:rPr>
          <w:rFonts w:hint="eastAsia"/>
        </w:rPr>
        <w:t>這個虛擬機，並且發展出後續的</w:t>
      </w:r>
      <w:r w:rsidR="008F1688">
        <w:rPr>
          <w:rFonts w:hint="eastAsia"/>
        </w:rPr>
        <w:t xml:space="preserve"> VM </w:t>
      </w:r>
      <w:r w:rsidR="008F1688">
        <w:rPr>
          <w:rFonts w:hint="eastAsia"/>
        </w:rPr>
        <w:t>家族機器，成功的在商業上運用</w:t>
      </w:r>
      <w:r w:rsidR="000A12CA">
        <w:rPr>
          <w:rFonts w:hint="eastAsia"/>
        </w:rPr>
        <w:t>了</w:t>
      </w:r>
      <w:r w:rsidR="008F1688">
        <w:rPr>
          <w:rFonts w:hint="eastAsia"/>
        </w:rPr>
        <w:t>虛擬機器的概念，這種機器就屬於上述的</w:t>
      </w:r>
      <w:r w:rsidR="008F1688">
        <w:rPr>
          <w:rFonts w:hint="eastAsia"/>
        </w:rPr>
        <w:t xml:space="preserve"> </w:t>
      </w:r>
      <w:r w:rsidR="00873085">
        <w:rPr>
          <w:rFonts w:hint="eastAsia"/>
        </w:rPr>
        <w:t>Native</w:t>
      </w:r>
      <w:r w:rsidR="008F1688">
        <w:rPr>
          <w:rFonts w:hint="eastAsia"/>
        </w:rPr>
        <w:t xml:space="preserve"> VM</w:t>
      </w:r>
      <w:r w:rsidR="008F1688">
        <w:rPr>
          <w:rFonts w:hint="eastAsia"/>
        </w:rPr>
        <w:t>，是一種</w:t>
      </w:r>
      <w:r w:rsidR="000A12CA">
        <w:rPr>
          <w:rFonts w:hint="eastAsia"/>
        </w:rPr>
        <w:t>原生</w:t>
      </w:r>
      <w:r w:rsidR="000A12CA">
        <w:rPr>
          <w:rFonts w:hint="eastAsia"/>
        </w:rPr>
        <w:lastRenderedPageBreak/>
        <w:t>式的</w:t>
      </w:r>
      <w:r w:rsidR="008F1688">
        <w:rPr>
          <w:rFonts w:hint="eastAsia"/>
        </w:rPr>
        <w:t>虛擬機。</w:t>
      </w:r>
    </w:p>
    <w:p w:rsidR="008F1688" w:rsidRPr="00873085" w:rsidRDefault="008F1688" w:rsidP="007B55EB"/>
    <w:p w:rsidR="008F1688" w:rsidRDefault="008F1688" w:rsidP="007B55EB">
      <w:r>
        <w:rPr>
          <w:rFonts w:hint="eastAsia"/>
        </w:rPr>
        <w:t>同樣的，程序虛擬機的概念也並非近年來才有的，早在</w:t>
      </w:r>
      <w:r>
        <w:rPr>
          <w:rFonts w:hint="eastAsia"/>
        </w:rPr>
        <w:t xml:space="preserve"> 197</w:t>
      </w:r>
      <w:r w:rsidR="0002658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Pascal </w:t>
      </w:r>
      <w:r>
        <w:rPr>
          <w:rFonts w:hint="eastAsia"/>
        </w:rPr>
        <w:t>的發明人</w:t>
      </w:r>
      <w:r>
        <w:rPr>
          <w:rFonts w:hint="eastAsia"/>
        </w:rPr>
        <w:t xml:space="preserve"> Nichlaus Wirth </w:t>
      </w:r>
      <w:r>
        <w:rPr>
          <w:rFonts w:hint="eastAsia"/>
        </w:rPr>
        <w:t>就設計出了</w:t>
      </w:r>
      <w:r>
        <w:rPr>
          <w:rFonts w:hint="eastAsia"/>
        </w:rPr>
        <w:t xml:space="preserve"> P-code </w:t>
      </w:r>
      <w:r>
        <w:rPr>
          <w:rFonts w:hint="eastAsia"/>
        </w:rPr>
        <w:t>虛擬機，用以執行</w:t>
      </w:r>
      <w:r>
        <w:rPr>
          <w:rFonts w:hint="eastAsia"/>
        </w:rPr>
        <w:t xml:space="preserve"> Pascal </w:t>
      </w:r>
      <w:r>
        <w:rPr>
          <w:rFonts w:hint="eastAsia"/>
        </w:rPr>
        <w:t>編譯出來的虛擬碼</w:t>
      </w:r>
      <w:r w:rsidR="00026584">
        <w:rPr>
          <w:rFonts w:hint="eastAsia"/>
        </w:rPr>
        <w:t>。</w:t>
      </w:r>
      <w:r w:rsidR="00026584">
        <w:rPr>
          <w:rFonts w:hint="eastAsia"/>
        </w:rPr>
        <w:t xml:space="preserve">1995 </w:t>
      </w:r>
      <w:r w:rsidR="00026584">
        <w:rPr>
          <w:rFonts w:hint="eastAsia"/>
        </w:rPr>
        <w:t>年</w:t>
      </w:r>
      <w:r w:rsidR="00026584">
        <w:rPr>
          <w:rFonts w:hint="eastAsia"/>
        </w:rPr>
        <w:t xml:space="preserve"> Java </w:t>
      </w:r>
      <w:r w:rsidR="00F2763C">
        <w:rPr>
          <w:rFonts w:hint="eastAsia"/>
        </w:rPr>
        <w:t>在網路風潮時利用類似</w:t>
      </w:r>
      <w:r w:rsidR="00F2763C">
        <w:rPr>
          <w:rFonts w:hint="eastAsia"/>
        </w:rPr>
        <w:t xml:space="preserve"> P-code </w:t>
      </w:r>
      <w:r w:rsidR="00F2763C">
        <w:rPr>
          <w:rFonts w:hint="eastAsia"/>
        </w:rPr>
        <w:t>虛擬機的概念，達成跨平台程式運行的目標，重新炒熱了此一主題。隨後，微軟也於</w:t>
      </w:r>
      <w:r w:rsidR="00F2763C">
        <w:rPr>
          <w:rFonts w:hint="eastAsia"/>
        </w:rPr>
        <w:t xml:space="preserve"> .NET </w:t>
      </w:r>
      <w:r w:rsidR="00F2763C">
        <w:rPr>
          <w:rFonts w:hint="eastAsia"/>
        </w:rPr>
        <w:t>平台當中再度實作此一概念，稱為</w:t>
      </w:r>
      <w:r w:rsidR="00F2763C">
        <w:rPr>
          <w:rFonts w:hint="eastAsia"/>
        </w:rPr>
        <w:t xml:space="preserve"> Common Language Runtime (CLR)</w:t>
      </w:r>
      <w:r w:rsidR="00863536">
        <w:rPr>
          <w:rFonts w:hint="eastAsia"/>
        </w:rPr>
        <w:t>。</w:t>
      </w:r>
    </w:p>
    <w:p w:rsidR="00C36646" w:rsidRPr="00F221B4" w:rsidRDefault="00C36646" w:rsidP="007B55EB"/>
    <w:p w:rsidR="00F036E0" w:rsidRDefault="00415E0E" w:rsidP="00C81BFD">
      <w:pPr>
        <w:pStyle w:val="2"/>
        <w:numPr>
          <w:ilvl w:val="1"/>
          <w:numId w:val="3"/>
        </w:numPr>
      </w:pPr>
      <w:r>
        <w:rPr>
          <w:rFonts w:hint="eastAsia"/>
        </w:rPr>
        <w:t>中間碼</w:t>
      </w:r>
    </w:p>
    <w:p w:rsidR="005B7BD9" w:rsidRDefault="005B7BD9" w:rsidP="00351C32">
      <w:r>
        <w:rPr>
          <w:rFonts w:hint="eastAsia"/>
        </w:rPr>
        <w:t>編譯器所產生的中間碼，通常我們稱為</w:t>
      </w:r>
      <w:r>
        <w:rPr>
          <w:rFonts w:hint="eastAsia"/>
        </w:rPr>
        <w:t xml:space="preserve"> p-code </w:t>
      </w:r>
      <w:r>
        <w:rPr>
          <w:rFonts w:hint="eastAsia"/>
        </w:rPr>
        <w:t>或</w:t>
      </w:r>
      <w:r>
        <w:rPr>
          <w:rFonts w:hint="eastAsia"/>
        </w:rPr>
        <w:t xml:space="preserve"> Pseudo Code</w:t>
      </w:r>
      <w:r>
        <w:rPr>
          <w:rFonts w:hint="eastAsia"/>
        </w:rPr>
        <w:t>，此種</w:t>
      </w:r>
      <w:r>
        <w:rPr>
          <w:rFonts w:hint="eastAsia"/>
        </w:rPr>
        <w:t xml:space="preserve"> p-code </w:t>
      </w:r>
      <w:r>
        <w:rPr>
          <w:rFonts w:hint="eastAsia"/>
        </w:rPr>
        <w:t>其實就是一種具有跨平台能力的虛擬機器碼，相當類似於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JVM </w:t>
      </w:r>
      <w:r>
        <w:rPr>
          <w:rFonts w:hint="eastAsia"/>
        </w:rPr>
        <w:t>當中所使用的</w:t>
      </w:r>
      <w:r>
        <w:rPr>
          <w:rFonts w:hint="eastAsia"/>
        </w:rPr>
        <w:t xml:space="preserve"> bytecode</w:t>
      </w:r>
      <w:r>
        <w:rPr>
          <w:rFonts w:hint="eastAsia"/>
        </w:rPr>
        <w:t>，這是本節所要討論的主題。</w:t>
      </w:r>
    </w:p>
    <w:p w:rsidR="005B7BD9" w:rsidRDefault="005B7BD9" w:rsidP="00351C32"/>
    <w:p w:rsidR="005E2053" w:rsidRDefault="00277385" w:rsidP="005E2053">
      <w:r>
        <w:rPr>
          <w:rFonts w:hint="eastAsia"/>
        </w:rPr>
        <w:t>在前一章的編譯器主題當中，我們曾經看過一種</w:t>
      </w:r>
      <w:r w:rsidR="00762F52">
        <w:rPr>
          <w:rFonts w:hint="eastAsia"/>
        </w:rPr>
        <w:t xml:space="preserve"> p-code </w:t>
      </w:r>
      <w:r>
        <w:rPr>
          <w:rFonts w:hint="eastAsia"/>
        </w:rPr>
        <w:t>中間碼，</w:t>
      </w:r>
      <w:r w:rsidR="00762F52">
        <w:rPr>
          <w:rFonts w:hint="eastAsia"/>
        </w:rPr>
        <w:t>假如</w:t>
      </w:r>
      <w:r w:rsidR="005E2053">
        <w:rPr>
          <w:rFonts w:hint="eastAsia"/>
        </w:rPr>
        <w:t>我們撰寫一個程式</w:t>
      </w:r>
      <w:r w:rsidR="00762F52">
        <w:rPr>
          <w:rFonts w:hint="eastAsia"/>
        </w:rPr>
        <w:t>以</w:t>
      </w:r>
      <w:r w:rsidR="005E2053">
        <w:rPr>
          <w:rFonts w:hint="eastAsia"/>
        </w:rPr>
        <w:t>解譯這些中間碼，並根據中間碼進行對應的模擬動作，那麼這樣的一個程式就被稱為虛擬機</w:t>
      </w:r>
      <w:r w:rsidR="00762F52">
        <w:rPr>
          <w:rFonts w:hint="eastAsia"/>
        </w:rPr>
        <w:t>，</w:t>
      </w:r>
      <w:r w:rsidR="005E2053">
        <w:rPr>
          <w:rFonts w:hint="eastAsia"/>
        </w:rPr>
        <w:t>所以，虛擬機其實就是一種中間碼的解譯器。</w:t>
      </w:r>
    </w:p>
    <w:p w:rsidR="00415E0E" w:rsidRDefault="00415E0E" w:rsidP="00351C32"/>
    <w:p w:rsidR="005B7BD9" w:rsidRDefault="005B7BD9" w:rsidP="00351C32">
      <w:r>
        <w:rPr>
          <w:rFonts w:hint="eastAsia"/>
        </w:rPr>
        <w:t>在任意的電腦硬體平台上，我們只要具有執行這些中間碼</w:t>
      </w:r>
      <w:r w:rsidR="005E2053">
        <w:rPr>
          <w:rFonts w:hint="eastAsia"/>
        </w:rPr>
        <w:t>的虛擬機</w:t>
      </w:r>
      <w:r>
        <w:rPr>
          <w:rFonts w:hint="eastAsia"/>
        </w:rPr>
        <w:t>，</w:t>
      </w:r>
      <w:r w:rsidR="005E2053">
        <w:rPr>
          <w:rFonts w:hint="eastAsia"/>
        </w:rPr>
        <w:t>就可以在不同架構的電腦上執行相同的中間碼。</w:t>
      </w:r>
      <w:r>
        <w:rPr>
          <w:rFonts w:hint="eastAsia"/>
        </w:rPr>
        <w:t>於是，這些中間碼就成了一種可以跨越平台執行的程式碼，這就達成了</w:t>
      </w:r>
      <w:r>
        <w:rPr>
          <w:rFonts w:hint="eastAsia"/>
        </w:rPr>
        <w:t xml:space="preserve"> Java </w:t>
      </w:r>
      <w:r>
        <w:rPr>
          <w:rFonts w:hint="eastAsia"/>
        </w:rPr>
        <w:t>當初所提出來的理想</w:t>
      </w:r>
      <w:r>
        <w:rPr>
          <w:rFonts w:hint="eastAsia"/>
        </w:rPr>
        <w:t xml:space="preserve"> Write Once </w:t>
      </w:r>
      <w:r>
        <w:t>–</w:t>
      </w:r>
      <w:r>
        <w:rPr>
          <w:rFonts w:hint="eastAsia"/>
        </w:rPr>
        <w:t xml:space="preserve"> Run Anywhere</w:t>
      </w:r>
      <w:r>
        <w:rPr>
          <w:rFonts w:hint="eastAsia"/>
        </w:rPr>
        <w:t>，跨平台執行的目的。</w:t>
      </w:r>
    </w:p>
    <w:p w:rsidR="00415E0E" w:rsidRDefault="00415E0E" w:rsidP="00351C32"/>
    <w:p w:rsidR="00B2158B" w:rsidRDefault="00415E0E" w:rsidP="00351C32">
      <w:r>
        <w:rPr>
          <w:rFonts w:hint="eastAsia"/>
        </w:rPr>
        <w:t>指令集的設計對</w:t>
      </w:r>
      <w:r>
        <w:rPr>
          <w:rFonts w:hint="eastAsia"/>
        </w:rPr>
        <w:t xml:space="preserve"> CPU </w:t>
      </w:r>
      <w:r>
        <w:rPr>
          <w:rFonts w:hint="eastAsia"/>
        </w:rPr>
        <w:t>的架構有重大影響，同樣的，中間碼的設計也決定了虛擬機的架構。目前，在虛擬機的指令設計上，大致有</w:t>
      </w:r>
      <w:r w:rsidR="00B2158B">
        <w:rPr>
          <w:rFonts w:hint="eastAsia"/>
        </w:rPr>
        <w:t>三</w:t>
      </w:r>
      <w:r>
        <w:rPr>
          <w:rFonts w:hint="eastAsia"/>
        </w:rPr>
        <w:t>種策略，</w:t>
      </w:r>
      <w:r w:rsidR="00B2158B">
        <w:rPr>
          <w:rFonts w:hint="eastAsia"/>
        </w:rPr>
        <w:t>第一種是採用變數直接存取的方式，這種機器被我們稱之為記憶體機</w:t>
      </w:r>
      <w:r w:rsidR="00B2158B">
        <w:rPr>
          <w:rFonts w:hint="eastAsia"/>
        </w:rPr>
        <w:t xml:space="preserve"> (Memory Machine)</w:t>
      </w:r>
      <w:r w:rsidR="00B2158B">
        <w:rPr>
          <w:rFonts w:hint="eastAsia"/>
        </w:rPr>
        <w:t>，第二種是採用以暫存器為主的架構，這種虛擬機被我們稱為暫存器機</w:t>
      </w:r>
      <w:r w:rsidR="00B2158B">
        <w:rPr>
          <w:rFonts w:hint="eastAsia"/>
        </w:rPr>
        <w:t xml:space="preserve"> (Register Machine)</w:t>
      </w:r>
      <w:r w:rsidR="00B2158B">
        <w:rPr>
          <w:rFonts w:hint="eastAsia"/>
        </w:rPr>
        <w:t>，而第三種則是採用堆疊式的架構，我們稱之為堆疊機</w:t>
      </w:r>
      <w:r w:rsidR="00B2158B">
        <w:rPr>
          <w:rFonts w:hint="eastAsia"/>
        </w:rPr>
        <w:t xml:space="preserve"> (Stack Machine)</w:t>
      </w:r>
      <w:r w:rsidR="00B2158B">
        <w:rPr>
          <w:rFonts w:hint="eastAsia"/>
        </w:rPr>
        <w:t>。</w:t>
      </w:r>
    </w:p>
    <w:p w:rsidR="00B2158B" w:rsidRDefault="00B2158B" w:rsidP="00351C32"/>
    <w:p w:rsidR="00762F52" w:rsidRDefault="00762F52" w:rsidP="00351C32">
      <w:r>
        <w:rPr>
          <w:rFonts w:hint="eastAsia"/>
        </w:rPr>
        <w:t>讓我們看看這三種機器的中間碼會有何不同</w:t>
      </w:r>
      <w:r w:rsidR="00C22B7C">
        <w:rPr>
          <w:rFonts w:hint="eastAsia"/>
        </w:rPr>
        <w:t>，</w:t>
      </w:r>
      <w:r w:rsidR="00224C88">
        <w:fldChar w:fldCharType="begin"/>
      </w:r>
      <w:r w:rsidR="00C22B7C">
        <w:instrText xml:space="preserve"> </w:instrText>
      </w:r>
      <w:r w:rsidR="00C22B7C">
        <w:rPr>
          <w:rFonts w:hint="eastAsia"/>
        </w:rPr>
        <w:instrText>REF _Ref258825402 \h</w:instrText>
      </w:r>
      <w:r w:rsidR="00C22B7C"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</w:t>
      </w:r>
      <w:r w:rsidR="00224C88">
        <w:fldChar w:fldCharType="end"/>
      </w:r>
      <w:r w:rsidR="00C22B7C">
        <w:rPr>
          <w:rFonts w:hint="eastAsia"/>
        </w:rPr>
        <w:t>分別顯示了這三種中間碼，三個程式都是實作</w:t>
      </w:r>
      <w:r w:rsidR="00C22B7C">
        <w:rPr>
          <w:rFonts w:hint="eastAsia"/>
        </w:rPr>
        <w:t xml:space="preserve"> sum=1+2+</w:t>
      </w:r>
      <w:r w:rsidR="00C22B7C">
        <w:t>…</w:t>
      </w:r>
      <w:r w:rsidR="00C22B7C">
        <w:rPr>
          <w:rFonts w:hint="eastAsia"/>
        </w:rPr>
        <w:t xml:space="preserve">+10 </w:t>
      </w:r>
      <w:r w:rsidR="00C22B7C">
        <w:rPr>
          <w:rFonts w:hint="eastAsia"/>
        </w:rPr>
        <w:t>的虛擬機組合語言，但是由於架構的不同，也導致程式內容差異甚大。</w:t>
      </w:r>
    </w:p>
    <w:p w:rsidR="00C22B7C" w:rsidRDefault="00C22B7C" w:rsidP="00351C32"/>
    <w:p w:rsidR="00C22B7C" w:rsidRDefault="00C22B7C" w:rsidP="00351C32">
      <w:r>
        <w:rPr>
          <w:rFonts w:hint="eastAsia"/>
        </w:rPr>
        <w:t>在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_Ref258825402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</w:t>
      </w:r>
      <w:r w:rsidR="00224C88">
        <w:fldChar w:fldCharType="end"/>
      </w:r>
      <w:r>
        <w:rPr>
          <w:rFonts w:hint="eastAsia"/>
        </w:rPr>
        <w:t>當中，讀者可以看到</w:t>
      </w:r>
      <w:r>
        <w:rPr>
          <w:rFonts w:hint="eastAsia"/>
        </w:rPr>
        <w:t xml:space="preserve"> (a) </w:t>
      </w:r>
      <w:r>
        <w:rPr>
          <w:rFonts w:hint="eastAsia"/>
        </w:rPr>
        <w:t>欄記憶體機的組合語言，這也就是我們在前一章中所看到的</w:t>
      </w:r>
      <w:r>
        <w:rPr>
          <w:rFonts w:hint="eastAsia"/>
        </w:rPr>
        <w:t xml:space="preserve"> p-code</w:t>
      </w:r>
      <w:r>
        <w:rPr>
          <w:rFonts w:hint="eastAsia"/>
        </w:rPr>
        <w:t>，由於</w:t>
      </w:r>
      <w:r>
        <w:rPr>
          <w:rFonts w:hint="eastAsia"/>
        </w:rPr>
        <w:t xml:space="preserve"> p-code </w:t>
      </w:r>
      <w:r>
        <w:rPr>
          <w:rFonts w:hint="eastAsia"/>
        </w:rPr>
        <w:t>指令可以直接對記憶體變數進行運算，因此可以用</w:t>
      </w:r>
      <w:r>
        <w:rPr>
          <w:rFonts w:hint="eastAsia"/>
        </w:rPr>
        <w:t xml:space="preserve"> p-code </w:t>
      </w:r>
      <w:r>
        <w:rPr>
          <w:rFonts w:hint="eastAsia"/>
        </w:rPr>
        <w:t>作為記憶體機的組合語言。</w:t>
      </w:r>
    </w:p>
    <w:p w:rsidR="00762F52" w:rsidRPr="00762F52" w:rsidRDefault="00762F52" w:rsidP="00351C32"/>
    <w:p w:rsidR="00762F52" w:rsidRDefault="00762F52" w:rsidP="00762F52">
      <w:pPr>
        <w:pStyle w:val="a8"/>
      </w:pPr>
      <w:bookmarkStart w:id="10" w:name="_Ref258825402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>
        <w:t>.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24C88">
        <w:fldChar w:fldCharType="separate"/>
      </w:r>
      <w:r w:rsidR="00220113">
        <w:rPr>
          <w:noProof/>
        </w:rPr>
        <w:t>1</w:t>
      </w:r>
      <w:r w:rsidR="00224C88">
        <w:fldChar w:fldCharType="end"/>
      </w:r>
      <w:bookmarkEnd w:id="10"/>
      <w:r>
        <w:rPr>
          <w:rFonts w:hint="eastAsia"/>
        </w:rPr>
        <w:t xml:space="preserve"> </w:t>
      </w:r>
      <w:r w:rsidR="00C22B7C">
        <w:rPr>
          <w:rFonts w:hint="eastAsia"/>
        </w:rPr>
        <w:t>三種虛擬機的組合語言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2772"/>
        <w:gridCol w:w="2788"/>
      </w:tblGrid>
      <w:tr w:rsidR="00B2158B" w:rsidTr="00A24CBF">
        <w:tc>
          <w:tcPr>
            <w:tcW w:w="2802" w:type="dxa"/>
          </w:tcPr>
          <w:p w:rsidR="00B2158B" w:rsidRDefault="00B2158B" w:rsidP="00A24CBF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記憶體機</w:t>
            </w:r>
          </w:p>
        </w:tc>
        <w:tc>
          <w:tcPr>
            <w:tcW w:w="2772" w:type="dxa"/>
          </w:tcPr>
          <w:p w:rsidR="00B2158B" w:rsidRDefault="00B2158B" w:rsidP="00A24CBF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暫存器機</w:t>
            </w:r>
          </w:p>
        </w:tc>
        <w:tc>
          <w:tcPr>
            <w:tcW w:w="2788" w:type="dxa"/>
          </w:tcPr>
          <w:p w:rsidR="00B2158B" w:rsidRDefault="00B2158B" w:rsidP="00A24CBF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堆疊機</w:t>
            </w:r>
          </w:p>
        </w:tc>
      </w:tr>
      <w:tr w:rsidR="00B2158B" w:rsidTr="00A24CBF">
        <w:tc>
          <w:tcPr>
            <w:tcW w:w="2802" w:type="dxa"/>
          </w:tcPr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ab/>
              <w:t>=</w:t>
            </w:r>
            <w:r w:rsidRPr="00A24CBF">
              <w:rPr>
                <w:rFonts w:eastAsia="SimHei"/>
              </w:rPr>
              <w:tab/>
              <w:t>0</w:t>
            </w:r>
            <w:r w:rsidRPr="00A24CBF">
              <w:rPr>
                <w:rFonts w:eastAsia="SimHei"/>
              </w:rPr>
              <w:tab/>
            </w:r>
            <w:r w:rsidRPr="00A24CBF">
              <w:rPr>
                <w:rFonts w:eastAsia="SimHei"/>
              </w:rPr>
              <w:tab/>
              <w:t>sum</w:t>
            </w:r>
          </w:p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ab/>
              <w:t>=</w:t>
            </w:r>
            <w:r w:rsidRPr="00A24CBF">
              <w:rPr>
                <w:rFonts w:eastAsia="SimHei"/>
              </w:rPr>
              <w:tab/>
              <w:t>0</w:t>
            </w:r>
            <w:r w:rsidRPr="00A24CBF">
              <w:rPr>
                <w:rFonts w:eastAsia="SimHei"/>
              </w:rPr>
              <w:tab/>
            </w:r>
            <w:r w:rsidRPr="00A24CBF">
              <w:rPr>
                <w:rFonts w:eastAsia="SimHei"/>
              </w:rPr>
              <w:tab/>
              <w:t>i</w:t>
            </w:r>
          </w:p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>FOR0:</w:t>
            </w:r>
          </w:p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ab/>
              <w:t>CMP</w:t>
            </w:r>
            <w:r>
              <w:rPr>
                <w:rFonts w:hint="eastAsia"/>
              </w:rPr>
              <w:t xml:space="preserve"> </w:t>
            </w:r>
            <w:r w:rsidRPr="00A24CBF">
              <w:rPr>
                <w:rFonts w:eastAsia="SimHei"/>
              </w:rPr>
              <w:tab/>
              <w:t>i</w:t>
            </w:r>
            <w:r w:rsidRPr="00A24CBF">
              <w:rPr>
                <w:rFonts w:eastAsia="SimHei"/>
              </w:rPr>
              <w:tab/>
              <w:t>10</w:t>
            </w:r>
          </w:p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ab/>
              <w:t>J</w:t>
            </w:r>
            <w:r w:rsidRPr="00A24CBF">
              <w:rPr>
                <w:rFonts w:eastAsia="SimHei"/>
              </w:rPr>
              <w:tab/>
              <w:t>&gt;</w:t>
            </w:r>
            <w:r w:rsidRPr="00A24CBF">
              <w:rPr>
                <w:rFonts w:eastAsia="SimHei"/>
              </w:rPr>
              <w:tab/>
            </w:r>
            <w:r w:rsidRPr="00A24CBF">
              <w:rPr>
                <w:rFonts w:eastAsia="SimHei"/>
              </w:rPr>
              <w:tab/>
              <w:t>_FOR0</w:t>
            </w:r>
          </w:p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ab/>
              <w:t>+</w:t>
            </w:r>
            <w:r w:rsidRPr="00A24CBF">
              <w:rPr>
                <w:rFonts w:eastAsia="SimHei"/>
              </w:rPr>
              <w:tab/>
              <w:t>sum</w:t>
            </w:r>
            <w:r w:rsidRPr="00A24CBF">
              <w:rPr>
                <w:rFonts w:eastAsia="SimHei"/>
              </w:rPr>
              <w:tab/>
              <w:t>i</w:t>
            </w:r>
            <w:r w:rsidRPr="00A24CBF">
              <w:rPr>
                <w:rFonts w:eastAsia="SimHei"/>
              </w:rPr>
              <w:tab/>
              <w:t>T0</w:t>
            </w:r>
          </w:p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ab/>
              <w:t>=</w:t>
            </w:r>
            <w:r w:rsidRPr="00A24CBF">
              <w:rPr>
                <w:rFonts w:eastAsia="SimHei"/>
              </w:rPr>
              <w:tab/>
              <w:t>T0</w:t>
            </w:r>
            <w:r w:rsidRPr="00A24CBF">
              <w:rPr>
                <w:rFonts w:eastAsia="SimHei"/>
              </w:rPr>
              <w:tab/>
            </w:r>
            <w:r w:rsidRPr="00A24CBF">
              <w:rPr>
                <w:rFonts w:eastAsia="SimHei"/>
              </w:rPr>
              <w:tab/>
              <w:t>sum</w:t>
            </w:r>
          </w:p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ab/>
              <w:t>+</w:t>
            </w:r>
            <w:r w:rsidRPr="00A24CBF">
              <w:rPr>
                <w:rFonts w:eastAsia="SimHei"/>
              </w:rPr>
              <w:tab/>
              <w:t>i</w:t>
            </w:r>
            <w:r w:rsidRPr="00A24CBF">
              <w:rPr>
                <w:rFonts w:eastAsia="SimHei"/>
              </w:rPr>
              <w:tab/>
              <w:t>1</w:t>
            </w:r>
            <w:r w:rsidRPr="00A24CBF">
              <w:rPr>
                <w:rFonts w:eastAsia="SimHei"/>
              </w:rPr>
              <w:tab/>
              <w:t>i</w:t>
            </w:r>
          </w:p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ab/>
              <w:t>J</w:t>
            </w:r>
            <w:r w:rsidRPr="00A24CBF">
              <w:rPr>
                <w:rFonts w:eastAsia="SimHei"/>
              </w:rPr>
              <w:tab/>
            </w:r>
            <w:r w:rsidRPr="00A24CBF">
              <w:rPr>
                <w:rFonts w:eastAsia="SimHei"/>
              </w:rPr>
              <w:tab/>
            </w:r>
            <w:r w:rsidRPr="00A24CBF">
              <w:rPr>
                <w:rFonts w:eastAsia="SimHei"/>
              </w:rPr>
              <w:tab/>
              <w:t>FOR0</w:t>
            </w:r>
          </w:p>
          <w:p w:rsidR="00B2158B" w:rsidRPr="00A24CBF" w:rsidRDefault="00B2158B" w:rsidP="00B2158B">
            <w:pPr>
              <w:rPr>
                <w:rFonts w:eastAsia="SimHei"/>
              </w:rPr>
            </w:pPr>
            <w:r w:rsidRPr="00A24CBF">
              <w:rPr>
                <w:rFonts w:eastAsia="SimHei"/>
              </w:rPr>
              <w:t>_FOR0:</w:t>
            </w:r>
          </w:p>
          <w:p w:rsidR="00B2158B" w:rsidRDefault="00B2158B" w:rsidP="00B2158B">
            <w:r w:rsidRPr="00A24CBF">
              <w:rPr>
                <w:rFonts w:eastAsia="SimHei"/>
              </w:rPr>
              <w:tab/>
              <w:t>RET</w:t>
            </w:r>
            <w:r w:rsidRPr="00A24CBF">
              <w:rPr>
                <w:rFonts w:eastAsia="SimHei"/>
              </w:rPr>
              <w:tab/>
            </w:r>
            <w:r w:rsidRPr="00A24CBF">
              <w:rPr>
                <w:rFonts w:eastAsia="SimHei"/>
              </w:rPr>
              <w:tab/>
            </w:r>
            <w:r w:rsidRPr="00A24CBF">
              <w:rPr>
                <w:rFonts w:eastAsia="SimHei"/>
              </w:rPr>
              <w:tab/>
              <w:t>sum</w:t>
            </w:r>
          </w:p>
        </w:tc>
        <w:tc>
          <w:tcPr>
            <w:tcW w:w="2772" w:type="dxa"/>
          </w:tcPr>
          <w:p w:rsidR="00B2158B" w:rsidRPr="00863D87" w:rsidRDefault="00B2158B" w:rsidP="00B2158B">
            <w:r w:rsidRPr="00863D87">
              <w:tab/>
            </w:r>
            <w:r w:rsidRPr="00863D87">
              <w:rPr>
                <w:rFonts w:hint="eastAsia"/>
              </w:rPr>
              <w:t>LD</w:t>
            </w:r>
            <w:r>
              <w:rPr>
                <w:rFonts w:hint="eastAsia"/>
              </w:rPr>
              <w:t>I</w:t>
            </w:r>
            <w:r w:rsidRPr="00863D87">
              <w:tab/>
            </w:r>
            <w:r>
              <w:rPr>
                <w:rFonts w:hint="eastAsia"/>
              </w:rPr>
              <w:t>R1, 0</w:t>
            </w:r>
          </w:p>
          <w:p w:rsidR="00B2158B" w:rsidRPr="00863D87" w:rsidRDefault="00B2158B" w:rsidP="00B2158B">
            <w:r w:rsidRPr="00863D87">
              <w:tab/>
            </w:r>
            <w:r w:rsidRPr="00863D87">
              <w:rPr>
                <w:rFonts w:hint="eastAsia"/>
              </w:rPr>
              <w:t>ST</w:t>
            </w:r>
            <w:r w:rsidRPr="00863D87">
              <w:tab/>
            </w:r>
            <w:r>
              <w:rPr>
                <w:rFonts w:hint="eastAsia"/>
              </w:rPr>
              <w:t>R1, sum</w:t>
            </w:r>
          </w:p>
          <w:p w:rsidR="00B2158B" w:rsidRDefault="00B2158B" w:rsidP="00B2158B">
            <w:r w:rsidRPr="00863D87">
              <w:tab/>
            </w:r>
            <w:r w:rsidRPr="00863D87">
              <w:rPr>
                <w:rFonts w:hint="eastAsia"/>
              </w:rPr>
              <w:t>LD</w:t>
            </w:r>
            <w:r>
              <w:rPr>
                <w:rFonts w:hint="eastAsia"/>
              </w:rPr>
              <w:t>I</w:t>
            </w:r>
            <w:r w:rsidRPr="00863D87">
              <w:tab/>
            </w:r>
            <w:r>
              <w:rPr>
                <w:rFonts w:hint="eastAsia"/>
              </w:rPr>
              <w:t>R2, 0</w:t>
            </w:r>
          </w:p>
          <w:p w:rsidR="00B2158B" w:rsidRDefault="00B2158B" w:rsidP="00B2158B">
            <w:r w:rsidRPr="00863D87">
              <w:tab/>
            </w:r>
            <w:r w:rsidRPr="00863D87">
              <w:rPr>
                <w:rFonts w:hint="eastAsia"/>
              </w:rPr>
              <w:t>ST</w:t>
            </w:r>
            <w:r w:rsidRPr="00863D87">
              <w:tab/>
            </w:r>
            <w:r>
              <w:rPr>
                <w:rFonts w:hint="eastAsia"/>
              </w:rPr>
              <w:t xml:space="preserve">R2, </w:t>
            </w:r>
            <w:r w:rsidRPr="00863D87">
              <w:rPr>
                <w:rFonts w:hint="eastAsia"/>
              </w:rPr>
              <w:t>i</w:t>
            </w:r>
          </w:p>
          <w:p w:rsidR="00B2158B" w:rsidRDefault="00B2158B" w:rsidP="00B2158B">
            <w:r w:rsidRPr="00863D87">
              <w:tab/>
            </w:r>
            <w:r w:rsidRPr="00863D87">
              <w:rPr>
                <w:rFonts w:hint="eastAsia"/>
              </w:rPr>
              <w:t>LD</w:t>
            </w:r>
            <w:r>
              <w:rPr>
                <w:rFonts w:hint="eastAsia"/>
              </w:rPr>
              <w:t>I</w:t>
            </w:r>
            <w:r w:rsidRPr="00863D87">
              <w:tab/>
            </w:r>
            <w:r>
              <w:rPr>
                <w:rFonts w:hint="eastAsia"/>
              </w:rPr>
              <w:t>R3, 1</w:t>
            </w:r>
          </w:p>
          <w:p w:rsidR="00B2158B" w:rsidRDefault="00B2158B" w:rsidP="00B2158B">
            <w:r w:rsidRPr="00863D87">
              <w:tab/>
            </w:r>
            <w:r w:rsidRPr="00863D87">
              <w:rPr>
                <w:rFonts w:hint="eastAsia"/>
              </w:rPr>
              <w:t>LD</w:t>
            </w:r>
            <w:r>
              <w:rPr>
                <w:rFonts w:hint="eastAsia"/>
              </w:rPr>
              <w:t>I</w:t>
            </w:r>
            <w:r w:rsidRPr="00863D87">
              <w:tab/>
            </w:r>
            <w:r>
              <w:rPr>
                <w:rFonts w:hint="eastAsia"/>
              </w:rPr>
              <w:t>R4, 10</w:t>
            </w:r>
          </w:p>
          <w:p w:rsidR="00B2158B" w:rsidRPr="00863D87" w:rsidRDefault="00B2158B" w:rsidP="00B2158B">
            <w:r w:rsidRPr="00863D87">
              <w:tab/>
            </w:r>
            <w:r w:rsidRPr="00863D87">
              <w:rPr>
                <w:rFonts w:hint="eastAsia"/>
              </w:rPr>
              <w:t>CMP</w:t>
            </w:r>
            <w:r w:rsidRPr="00863D87">
              <w:tab/>
            </w:r>
            <w:r w:rsidRPr="00863D87">
              <w:rPr>
                <w:rFonts w:hint="eastAsia"/>
              </w:rPr>
              <w:t>R</w:t>
            </w:r>
            <w:r>
              <w:rPr>
                <w:rFonts w:hint="eastAsia"/>
              </w:rPr>
              <w:t>2</w:t>
            </w:r>
            <w:r w:rsidRPr="00863D87">
              <w:rPr>
                <w:rFonts w:hint="eastAsia"/>
              </w:rPr>
              <w:t>, R</w:t>
            </w:r>
            <w:r>
              <w:rPr>
                <w:rFonts w:hint="eastAsia"/>
              </w:rPr>
              <w:t>4</w:t>
            </w:r>
          </w:p>
          <w:p w:rsidR="00B2158B" w:rsidRPr="00863D87" w:rsidRDefault="00B2158B" w:rsidP="00B2158B">
            <w:r w:rsidRPr="00863D87">
              <w:tab/>
            </w:r>
            <w:r>
              <w:rPr>
                <w:rFonts w:hint="eastAsia"/>
              </w:rPr>
              <w:t>JGT</w:t>
            </w:r>
            <w:r w:rsidRPr="00863D87">
              <w:tab/>
            </w:r>
            <w:r>
              <w:rPr>
                <w:rFonts w:hint="eastAsia"/>
              </w:rPr>
              <w:t>_FOR0</w:t>
            </w:r>
          </w:p>
          <w:p w:rsidR="00B2158B" w:rsidRPr="00863D87" w:rsidRDefault="00B2158B" w:rsidP="00B2158B">
            <w:r w:rsidRPr="00863D87">
              <w:tab/>
            </w:r>
            <w:r>
              <w:rPr>
                <w:rFonts w:hint="eastAsia"/>
              </w:rPr>
              <w:t>ADD</w:t>
            </w:r>
            <w:r w:rsidRPr="00863D87">
              <w:tab/>
            </w:r>
            <w:r>
              <w:rPr>
                <w:rFonts w:hint="eastAsia"/>
              </w:rPr>
              <w:t>R1, R1, R2</w:t>
            </w:r>
          </w:p>
          <w:p w:rsidR="00B2158B" w:rsidRPr="00863D87" w:rsidRDefault="00B2158B" w:rsidP="00B2158B">
            <w:r w:rsidRPr="00863D87">
              <w:tab/>
            </w:r>
            <w:r>
              <w:rPr>
                <w:rFonts w:hint="eastAsia"/>
              </w:rPr>
              <w:t>ADD</w:t>
            </w:r>
            <w:r w:rsidRPr="00863D87">
              <w:tab/>
            </w:r>
            <w:r>
              <w:rPr>
                <w:rFonts w:hint="eastAsia"/>
              </w:rPr>
              <w:t>R2, R2, R3</w:t>
            </w:r>
          </w:p>
          <w:p w:rsidR="00B2158B" w:rsidRPr="00863D87" w:rsidRDefault="00B2158B" w:rsidP="00B2158B">
            <w:r w:rsidRPr="00863D87">
              <w:tab/>
            </w:r>
            <w:r w:rsidRPr="00863D87">
              <w:rPr>
                <w:rFonts w:hint="eastAsia"/>
              </w:rPr>
              <w:t>J</w:t>
            </w:r>
            <w:r>
              <w:rPr>
                <w:rFonts w:hint="eastAsia"/>
              </w:rPr>
              <w:t>MP</w:t>
            </w:r>
            <w:r w:rsidRPr="00863D87">
              <w:tab/>
            </w:r>
            <w:r w:rsidRPr="00863D87">
              <w:rPr>
                <w:rFonts w:hint="eastAsia"/>
              </w:rPr>
              <w:t>_FOR</w:t>
            </w:r>
            <w:r>
              <w:rPr>
                <w:rFonts w:hint="eastAsia"/>
              </w:rPr>
              <w:t>0</w:t>
            </w:r>
          </w:p>
          <w:p w:rsidR="00B2158B" w:rsidRDefault="00B2158B" w:rsidP="00B2158B">
            <w:r w:rsidRPr="00863D87">
              <w:tab/>
            </w:r>
            <w:r>
              <w:rPr>
                <w:rFonts w:hint="eastAsia"/>
              </w:rPr>
              <w:t>ST</w:t>
            </w:r>
            <w:r w:rsidRPr="00863D87">
              <w:tab/>
            </w:r>
            <w:r>
              <w:rPr>
                <w:rFonts w:hint="eastAsia"/>
              </w:rPr>
              <w:t>R1, sum</w:t>
            </w:r>
          </w:p>
          <w:p w:rsidR="00B2158B" w:rsidRPr="00863D87" w:rsidRDefault="00B2158B" w:rsidP="00B2158B">
            <w:r w:rsidRPr="00863D87">
              <w:tab/>
            </w:r>
            <w:r>
              <w:rPr>
                <w:rFonts w:hint="eastAsia"/>
              </w:rPr>
              <w:t>RET</w:t>
            </w:r>
          </w:p>
          <w:p w:rsidR="00B2158B" w:rsidRPr="00863D87" w:rsidRDefault="00B2158B" w:rsidP="00B2158B">
            <w:r w:rsidRPr="00863D87">
              <w:rPr>
                <w:rFonts w:hint="eastAsia"/>
              </w:rPr>
              <w:t>i</w:t>
            </w:r>
            <w:r w:rsidR="00BB792B">
              <w:rPr>
                <w:rFonts w:hint="eastAsia"/>
              </w:rPr>
              <w:t>:</w:t>
            </w:r>
            <w:r w:rsidRPr="00863D87">
              <w:tab/>
            </w:r>
            <w:r w:rsidRPr="00863D87">
              <w:rPr>
                <w:rFonts w:hint="eastAsia"/>
              </w:rPr>
              <w:t>RESW</w:t>
            </w:r>
            <w:r w:rsidRPr="00863D87">
              <w:tab/>
            </w:r>
            <w:r w:rsidRPr="00863D87">
              <w:rPr>
                <w:rFonts w:hint="eastAsia"/>
              </w:rPr>
              <w:t>1</w:t>
            </w:r>
          </w:p>
          <w:p w:rsidR="00B2158B" w:rsidRDefault="00B2158B" w:rsidP="00384EE5">
            <w:r w:rsidRPr="00863D87">
              <w:rPr>
                <w:rFonts w:hint="eastAsia"/>
              </w:rPr>
              <w:t>sum</w:t>
            </w:r>
            <w:r w:rsidR="00BB792B">
              <w:rPr>
                <w:rFonts w:hint="eastAsia"/>
              </w:rPr>
              <w:t>:</w:t>
            </w:r>
            <w:r w:rsidRPr="00863D87">
              <w:tab/>
            </w:r>
            <w:r w:rsidR="00384EE5">
              <w:rPr>
                <w:rFonts w:hint="eastAsia"/>
              </w:rPr>
              <w:t>RESW</w:t>
            </w:r>
            <w:r w:rsidRPr="00863D87">
              <w:tab/>
            </w:r>
            <w:r w:rsidR="00384EE5"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0</w:t>
            </w:r>
          </w:p>
          <w:p w:rsidR="00B2158B" w:rsidRDefault="00762F52" w:rsidP="00762F52">
            <w:r w:rsidRPr="00863D87">
              <w:tab/>
            </w:r>
            <w:r>
              <w:rPr>
                <w:rFonts w:hint="eastAsia"/>
              </w:rPr>
              <w:t>POP sum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0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POP i</w:t>
            </w:r>
          </w:p>
          <w:p w:rsidR="00762F52" w:rsidRDefault="00762F52" w:rsidP="00762F52">
            <w:r>
              <w:rPr>
                <w:rFonts w:hint="eastAsia"/>
              </w:rPr>
              <w:t>FOR0: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i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10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CMP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_FOR0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JGT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sum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i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ADD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POP sum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i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1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POP i</w:t>
            </w:r>
          </w:p>
          <w:p w:rsidR="001265CC" w:rsidRDefault="001265CC" w:rsidP="00762F52">
            <w:r>
              <w:rPr>
                <w:rFonts w:hint="eastAsia"/>
              </w:rPr>
              <w:t>_FOR0: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PUSH sum</w:t>
            </w:r>
          </w:p>
          <w:p w:rsidR="00762F52" w:rsidRDefault="00762F52" w:rsidP="00762F52">
            <w:r w:rsidRPr="00863D87">
              <w:tab/>
            </w:r>
            <w:r>
              <w:rPr>
                <w:rFonts w:hint="eastAsia"/>
              </w:rPr>
              <w:t>RET</w:t>
            </w:r>
          </w:p>
          <w:p w:rsidR="00BB792B" w:rsidRPr="00863D87" w:rsidRDefault="00BB792B" w:rsidP="00BB792B">
            <w:r w:rsidRPr="00863D87">
              <w:rPr>
                <w:rFonts w:hint="eastAsia"/>
              </w:rPr>
              <w:t>i</w:t>
            </w:r>
            <w:r>
              <w:rPr>
                <w:rFonts w:hint="eastAsia"/>
              </w:rPr>
              <w:t>:</w:t>
            </w:r>
            <w:r w:rsidRPr="00863D87">
              <w:tab/>
            </w:r>
            <w:r w:rsidRPr="00863D87">
              <w:rPr>
                <w:rFonts w:hint="eastAsia"/>
              </w:rPr>
              <w:t>RESW</w:t>
            </w:r>
            <w:r w:rsidRPr="00863D87">
              <w:tab/>
            </w:r>
            <w:r w:rsidRPr="00863D87">
              <w:rPr>
                <w:rFonts w:hint="eastAsia"/>
              </w:rPr>
              <w:t>1</w:t>
            </w:r>
          </w:p>
          <w:p w:rsidR="00BB792B" w:rsidRDefault="00BB792B" w:rsidP="00384EE5">
            <w:r w:rsidRPr="00863D87">
              <w:rPr>
                <w:rFonts w:hint="eastAsia"/>
              </w:rPr>
              <w:t>sum</w:t>
            </w:r>
            <w:r>
              <w:rPr>
                <w:rFonts w:hint="eastAsia"/>
              </w:rPr>
              <w:t>:</w:t>
            </w:r>
            <w:r w:rsidRPr="00863D87">
              <w:tab/>
            </w:r>
            <w:r w:rsidR="00384EE5">
              <w:rPr>
                <w:rFonts w:hint="eastAsia"/>
              </w:rPr>
              <w:t>RESW</w:t>
            </w:r>
            <w:r w:rsidRPr="00863D87">
              <w:tab/>
            </w:r>
            <w:r w:rsidR="00384EE5">
              <w:rPr>
                <w:rFonts w:hint="eastAsia"/>
              </w:rPr>
              <w:t>1</w:t>
            </w:r>
          </w:p>
        </w:tc>
      </w:tr>
    </w:tbl>
    <w:p w:rsidR="00C22B7C" w:rsidRDefault="00C22B7C" w:rsidP="00351C32"/>
    <w:p w:rsidR="00C22B7C" w:rsidRDefault="00C22B7C" w:rsidP="00351C32">
      <w:r>
        <w:rPr>
          <w:rFonts w:hint="eastAsia"/>
        </w:rPr>
        <w:t>在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_Ref258825402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</w:t>
      </w:r>
      <w:r w:rsidR="00224C88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 (b) </w:t>
      </w:r>
      <w:r>
        <w:rPr>
          <w:rFonts w:hint="eastAsia"/>
        </w:rPr>
        <w:t>欄當中，顯示了</w:t>
      </w:r>
      <w:r>
        <w:rPr>
          <w:rFonts w:hint="eastAsia"/>
        </w:rPr>
        <w:t xml:space="preserve"> CPU0 </w:t>
      </w:r>
      <w:r>
        <w:rPr>
          <w:rFonts w:hint="eastAsia"/>
        </w:rPr>
        <w:t>的組合語言，由於</w:t>
      </w:r>
      <w:r>
        <w:rPr>
          <w:rFonts w:hint="eastAsia"/>
        </w:rPr>
        <w:t xml:space="preserve"> CPU0 </w:t>
      </w:r>
      <w:r>
        <w:rPr>
          <w:rFonts w:hint="eastAsia"/>
        </w:rPr>
        <w:t>是一個以暫存器為主的處理器，因此只要寫一個程式以解譯</w:t>
      </w:r>
      <w:r>
        <w:rPr>
          <w:rFonts w:hint="eastAsia"/>
        </w:rPr>
        <w:t xml:space="preserve"> CPU0 </w:t>
      </w:r>
      <w:r>
        <w:rPr>
          <w:rFonts w:hint="eastAsia"/>
        </w:rPr>
        <w:t>的指令集，就相當於實作了一個暫存器機。</w:t>
      </w:r>
    </w:p>
    <w:p w:rsidR="00C22B7C" w:rsidRDefault="00C22B7C" w:rsidP="00351C32"/>
    <w:p w:rsidR="00C22B7C" w:rsidRPr="00C22B7C" w:rsidRDefault="00C22B7C" w:rsidP="00351C32">
      <w:r>
        <w:rPr>
          <w:rFonts w:hint="eastAsia"/>
        </w:rPr>
        <w:t>在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_Ref258825402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</w:t>
      </w:r>
      <w:r w:rsidR="00224C88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 (c) </w:t>
      </w:r>
      <w:r>
        <w:rPr>
          <w:rFonts w:hint="eastAsia"/>
        </w:rPr>
        <w:t>欄當中，所顯示的組合語言就是我們所未曾見過的了，這種組合語言相當特別，除了</w:t>
      </w:r>
      <w:r>
        <w:rPr>
          <w:rFonts w:hint="eastAsia"/>
        </w:rPr>
        <w:t xml:space="preserve"> PUSH </w:t>
      </w:r>
      <w:r>
        <w:rPr>
          <w:rFonts w:hint="eastAsia"/>
        </w:rPr>
        <w:t>與</w:t>
      </w:r>
      <w:r>
        <w:rPr>
          <w:rFonts w:hint="eastAsia"/>
        </w:rPr>
        <w:t xml:space="preserve"> POP </w:t>
      </w:r>
      <w:r>
        <w:rPr>
          <w:rFonts w:hint="eastAsia"/>
        </w:rPr>
        <w:t>之外，其他指令幾乎都沒有參數，而這也正是堆疊機的主要特性，將所有參數都存入堆疊當中，然後才進行運算。</w:t>
      </w:r>
      <w:r w:rsidR="00B1369D">
        <w:rPr>
          <w:rFonts w:hint="eastAsia"/>
        </w:rPr>
        <w:t>以下，我們將更詳細的說明堆疊機的架構與運作原理。</w:t>
      </w:r>
    </w:p>
    <w:p w:rsidR="00C22B7C" w:rsidRDefault="00C22B7C" w:rsidP="00277385"/>
    <w:p w:rsidR="00C22B7C" w:rsidRDefault="00C22B7C" w:rsidP="00277385">
      <w:pPr>
        <w:rPr>
          <w:rFonts w:ascii="標楷體" w:eastAsia="標楷體" w:hAnsi="標楷體"/>
          <w:b/>
          <w:sz w:val="32"/>
          <w:szCs w:val="32"/>
        </w:rPr>
      </w:pPr>
      <w:r w:rsidRPr="00C22B7C">
        <w:rPr>
          <w:rFonts w:ascii="標楷體" w:eastAsia="標楷體" w:hAnsi="標楷體" w:hint="eastAsia"/>
          <w:b/>
          <w:sz w:val="32"/>
          <w:szCs w:val="32"/>
        </w:rPr>
        <w:t>堆疊機</w:t>
      </w:r>
    </w:p>
    <w:p w:rsidR="00B1369D" w:rsidRDefault="00224C88" w:rsidP="00277385">
      <w:r>
        <w:fldChar w:fldCharType="begin"/>
      </w:r>
      <w:r w:rsidR="009A00AE">
        <w:instrText xml:space="preserve"> </w:instrText>
      </w:r>
      <w:r w:rsidR="009A00AE">
        <w:rPr>
          <w:rFonts w:hint="eastAsia"/>
        </w:rPr>
        <w:instrText>REF _Ref258826326 \h</w:instrText>
      </w:r>
      <w:r w:rsidR="009A00AE">
        <w:instrText xml:space="preserve"> </w:instrText>
      </w:r>
      <w:r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2</w:t>
      </w:r>
      <w:r>
        <w:fldChar w:fldCharType="end"/>
      </w:r>
      <w:r w:rsidR="009A00AE">
        <w:rPr>
          <w:rFonts w:hint="eastAsia"/>
        </w:rPr>
        <w:t>顯示了堆疊機的架構圖，在堆疊機的</w:t>
      </w:r>
      <w:r w:rsidR="00C40229">
        <w:rPr>
          <w:rFonts w:hint="eastAsia"/>
        </w:rPr>
        <w:t>CPU</w:t>
      </w:r>
      <w:r w:rsidR="00C40229">
        <w:rPr>
          <w:rFonts w:hint="eastAsia"/>
        </w:rPr>
        <w:t>中，有一個理論上容量無限的</w:t>
      </w:r>
      <w:r w:rsidR="00C40229">
        <w:rPr>
          <w:rFonts w:hint="eastAsia"/>
        </w:rPr>
        <w:lastRenderedPageBreak/>
        <w:t>堆疊結構，可以讓指令先將參數推入後，再對堆疊最上層的元素進行運算。</w:t>
      </w:r>
    </w:p>
    <w:p w:rsidR="00B1369D" w:rsidRDefault="00B1369D" w:rsidP="00277385">
      <w:pPr>
        <w:rPr>
          <w:rFonts w:ascii="標楷體" w:eastAsia="標楷體" w:hAnsi="標楷體"/>
          <w:b/>
          <w:sz w:val="32"/>
          <w:szCs w:val="32"/>
        </w:rPr>
      </w:pPr>
    </w:p>
    <w:p w:rsidR="00B1369D" w:rsidRDefault="00035967" w:rsidP="00B1369D">
      <w:pPr>
        <w:keepNext/>
        <w:jc w:val="center"/>
      </w:pPr>
      <w:r>
        <w:rPr>
          <w:noProof/>
        </w:rPr>
        <w:drawing>
          <wp:inline distT="0" distB="0" distL="0" distR="0">
            <wp:extent cx="5274310" cy="2688433"/>
            <wp:effectExtent l="19050" t="0" r="2540" b="0"/>
            <wp:docPr id="15" name="物件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48600" cy="4000500"/>
                      <a:chOff x="785813" y="2071688"/>
                      <a:chExt cx="7848600" cy="4000500"/>
                    </a:xfrm>
                  </a:grpSpPr>
                  <a:grpSp>
                    <a:nvGrpSpPr>
                      <a:cNvPr id="3" name="群組 19"/>
                      <a:cNvGrpSpPr>
                        <a:grpSpLocks/>
                      </a:cNvGrpSpPr>
                    </a:nvGrpSpPr>
                    <a:grpSpPr bwMode="auto">
                      <a:xfrm>
                        <a:off x="785813" y="2071688"/>
                        <a:ext cx="7848600" cy="4000500"/>
                        <a:chOff x="785786" y="2071678"/>
                        <a:chExt cx="7848600" cy="4000511"/>
                      </a:xfrm>
                    </a:grpSpPr>
                    <a:sp>
                      <a:nvSpPr>
                        <a:cNvPr id="16388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85786" y="2490789"/>
                          <a:ext cx="3959225" cy="266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kumimoji="0" lang="zh-TW" alt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89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73124" y="2706689"/>
                          <a:ext cx="1439862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ALU</a:t>
                            </a:r>
                          </a:p>
                          <a:p>
                            <a:pPr algn="ctr"/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(</a:t>
                            </a:r>
                            <a:r>
                              <a:rPr kumimoji="0" lang="zh-TW" altLang="en-US">
                                <a:latin typeface="Calibri" pitchFamily="34" charset="0"/>
                              </a:rPr>
                              <a:t>運算單元</a:t>
                            </a:r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390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073124" y="3932239"/>
                          <a:ext cx="1439862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dirty="0">
                                <a:latin typeface="Calibri" pitchFamily="34" charset="0"/>
                              </a:rPr>
                              <a:t>Control Unit</a:t>
                            </a:r>
                          </a:p>
                          <a:p>
                            <a:pPr algn="ctr"/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(</a:t>
                            </a:r>
                            <a:r>
                              <a:rPr kumimoji="0" lang="zh-TW" altLang="en-US" dirty="0" smtClean="0">
                                <a:latin typeface="Calibri" pitchFamily="34" charset="0"/>
                              </a:rPr>
                              <a:t>控制單元</a:t>
                            </a:r>
                            <a:r>
                              <a:rPr kumimoji="0" lang="en-US" altLang="zh-TW" dirty="0">
                                <a:latin typeface="Calibri" pitchFamily="34" charset="0"/>
                              </a:rPr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391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689699" y="2417764"/>
                          <a:ext cx="1944687" cy="272573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92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265961" y="2490789"/>
                          <a:ext cx="869950" cy="366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>
                                <a:latin typeface="Calibri" pitchFamily="34" charset="0"/>
                              </a:rPr>
                              <a:t>記憶體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393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46400" y="3000371"/>
                          <a:ext cx="642942" cy="17954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394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17536" y="6072189"/>
                          <a:ext cx="7777163" cy="0"/>
                        </a:xfrm>
                        <a:prstGeom prst="line">
                          <a:avLst/>
                        </a:prstGeom>
                        <a:noFill/>
                        <a:ln w="88900" cmpd="tri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6395" name="文字方塊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60911" y="5643564"/>
                          <a:ext cx="800100" cy="3381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zh-TW" altLang="en-US" sz="1600">
                                <a:latin typeface="Calibri" pitchFamily="34" charset="0"/>
                              </a:rPr>
                              <a:t>匯流排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13" name="直線接點 12"/>
                        <a:cNvCxnSpPr/>
                      </a:nvCxnSpPr>
                      <a:spPr bwMode="auto">
                        <a:xfrm rot="16200000" flipH="1">
                          <a:off x="2567753" y="5607844"/>
                          <a:ext cx="928691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直線接點 13"/>
                        <a:cNvCxnSpPr/>
                      </a:nvCxnSpPr>
                      <a:spPr bwMode="auto">
                        <a:xfrm rot="16200000" flipH="1">
                          <a:off x="7211191" y="5607844"/>
                          <a:ext cx="928691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accent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398" name="矩形 1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46400" y="2571744"/>
                          <a:ext cx="646331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latin typeface="Calibri" pitchFamily="34" charset="0"/>
                              </a:rPr>
                              <a:t>堆疊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6399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46400" y="4500570"/>
                          <a:ext cx="642942" cy="304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400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46400" y="4214818"/>
                          <a:ext cx="642942" cy="304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401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46400" y="3904682"/>
                          <a:ext cx="642942" cy="304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zh-TW" altLang="en-US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endParaRPr kumimoji="0" lang="en-US" altLang="zh-TW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402" name="矩形 1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89144" y="2071678"/>
                          <a:ext cx="57419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CPU</a:t>
                            </a:r>
                            <a:endParaRPr kumimoji="0" lang="zh-TW" alt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1369D" w:rsidRDefault="00B1369D" w:rsidP="00B1369D">
      <w:pPr>
        <w:pStyle w:val="a8"/>
        <w:jc w:val="center"/>
      </w:pPr>
      <w:bookmarkStart w:id="11" w:name="_Ref258826326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>
        <w:t>.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24C88">
        <w:fldChar w:fldCharType="separate"/>
      </w:r>
      <w:r w:rsidR="00220113">
        <w:rPr>
          <w:noProof/>
        </w:rPr>
        <w:t>2</w:t>
      </w:r>
      <w:r w:rsidR="00224C88">
        <w:fldChar w:fldCharType="end"/>
      </w:r>
      <w:bookmarkEnd w:id="11"/>
      <w:r>
        <w:rPr>
          <w:rFonts w:hint="eastAsia"/>
        </w:rPr>
        <w:t>堆疊機</w:t>
      </w:r>
      <w:r>
        <w:rPr>
          <w:rFonts w:hint="eastAsia"/>
        </w:rPr>
        <w:t xml:space="preserve"> (Stack Machine) </w:t>
      </w:r>
      <w:r>
        <w:rPr>
          <w:rFonts w:hint="eastAsia"/>
        </w:rPr>
        <w:t>的架構圖</w:t>
      </w:r>
    </w:p>
    <w:p w:rsidR="0023417E" w:rsidRDefault="0023417E" w:rsidP="00277385"/>
    <w:p w:rsidR="0023417E" w:rsidRDefault="008012B4" w:rsidP="00277385">
      <w:r>
        <w:rPr>
          <w:rFonts w:hint="eastAsia"/>
        </w:rPr>
        <w:t>舉例而言，我們可以先利用</w:t>
      </w:r>
      <w:r>
        <w:rPr>
          <w:rFonts w:hint="eastAsia"/>
        </w:rPr>
        <w:t xml:space="preserve"> PUSH 6; PUSH 2; PUSH 3; </w:t>
      </w:r>
      <w:r>
        <w:rPr>
          <w:rFonts w:hint="eastAsia"/>
        </w:rPr>
        <w:t>等指令，將參數推入堆疊後，</w:t>
      </w:r>
      <w:r w:rsidR="0023417E">
        <w:rPr>
          <w:rFonts w:hint="eastAsia"/>
        </w:rPr>
        <w:t>然後再利用</w:t>
      </w:r>
      <w:r w:rsidR="0023417E">
        <w:rPr>
          <w:rFonts w:hint="eastAsia"/>
        </w:rPr>
        <w:t xml:space="preserve"> ADD </w:t>
      </w:r>
      <w:r w:rsidR="0023417E">
        <w:rPr>
          <w:rFonts w:hint="eastAsia"/>
        </w:rPr>
        <w:t>與</w:t>
      </w:r>
      <w:r w:rsidR="0023417E">
        <w:rPr>
          <w:rFonts w:hint="eastAsia"/>
        </w:rPr>
        <w:t xml:space="preserve"> SUB </w:t>
      </w:r>
      <w:r w:rsidR="0023417E">
        <w:rPr>
          <w:rFonts w:hint="eastAsia"/>
        </w:rPr>
        <w:t>指令，執行</w:t>
      </w:r>
      <w:r w:rsidR="0023417E">
        <w:rPr>
          <w:rFonts w:hint="eastAsia"/>
        </w:rPr>
        <w:t xml:space="preserve"> 6-(2+3) </w:t>
      </w:r>
      <w:r w:rsidR="0023417E">
        <w:rPr>
          <w:rFonts w:hint="eastAsia"/>
        </w:rPr>
        <w:t>的動作，其程式如</w:t>
      </w:r>
      <w:r w:rsidR="00224C88">
        <w:fldChar w:fldCharType="begin"/>
      </w:r>
      <w:r w:rsidR="00BD7675">
        <w:instrText xml:space="preserve"> </w:instrText>
      </w:r>
      <w:r w:rsidR="00BD7675">
        <w:rPr>
          <w:rFonts w:hint="eastAsia"/>
        </w:rPr>
        <w:instrText>REF _Ref258839067 \h</w:instrText>
      </w:r>
      <w:r w:rsidR="00BD7675"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2</w:t>
      </w:r>
      <w:r w:rsidR="00224C88">
        <w:fldChar w:fldCharType="end"/>
      </w:r>
      <w:r w:rsidR="00BD7675">
        <w:rPr>
          <w:rFonts w:hint="eastAsia"/>
        </w:rPr>
        <w:t>所示。</w:t>
      </w:r>
    </w:p>
    <w:p w:rsidR="0023417E" w:rsidRPr="00BD7675" w:rsidRDefault="0023417E" w:rsidP="0023417E"/>
    <w:p w:rsidR="0023417E" w:rsidRDefault="0023417E" w:rsidP="0023417E">
      <w:pPr>
        <w:pStyle w:val="a8"/>
      </w:pPr>
      <w:bookmarkStart w:id="12" w:name="_Ref258839067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>
        <w:t>.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24C88">
        <w:fldChar w:fldCharType="separate"/>
      </w:r>
      <w:r w:rsidR="00220113">
        <w:rPr>
          <w:noProof/>
        </w:rPr>
        <w:t>2</w:t>
      </w:r>
      <w:r w:rsidR="00224C88">
        <w:fldChar w:fldCharType="end"/>
      </w:r>
      <w:bookmarkEnd w:id="12"/>
      <w:r>
        <w:rPr>
          <w:rFonts w:hint="eastAsia"/>
        </w:rPr>
        <w:t xml:space="preserve"> </w:t>
      </w:r>
      <w:r w:rsidR="00BD7675">
        <w:rPr>
          <w:rFonts w:hint="eastAsia"/>
        </w:rPr>
        <w:t>堆疊機</w:t>
      </w:r>
      <w:r>
        <w:rPr>
          <w:rFonts w:hint="eastAsia"/>
        </w:rPr>
        <w:t>的組合語言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9"/>
        <w:gridCol w:w="4677"/>
      </w:tblGrid>
      <w:tr w:rsidR="0023417E" w:rsidTr="00A24CBF">
        <w:tc>
          <w:tcPr>
            <w:tcW w:w="3369" w:type="dxa"/>
          </w:tcPr>
          <w:p w:rsidR="0023417E" w:rsidRDefault="0023417E" w:rsidP="0023417E">
            <w:r>
              <w:rPr>
                <w:rFonts w:hint="eastAsia"/>
              </w:rPr>
              <w:t>堆疊機組合語言</w:t>
            </w:r>
          </w:p>
        </w:tc>
        <w:tc>
          <w:tcPr>
            <w:tcW w:w="4677" w:type="dxa"/>
          </w:tcPr>
          <w:p w:rsidR="0023417E" w:rsidRDefault="0023417E" w:rsidP="0023417E">
            <w:r>
              <w:rPr>
                <w:rFonts w:hint="eastAsia"/>
              </w:rPr>
              <w:t>說明</w:t>
            </w:r>
          </w:p>
        </w:tc>
      </w:tr>
      <w:tr w:rsidR="0023417E" w:rsidTr="00A24CBF">
        <w:tc>
          <w:tcPr>
            <w:tcW w:w="3369" w:type="dxa"/>
          </w:tcPr>
          <w:p w:rsidR="0023417E" w:rsidRPr="00A24CBF" w:rsidRDefault="0023417E" w:rsidP="0023417E">
            <w:pPr>
              <w:rPr>
                <w:rFonts w:ascii="細明體" w:eastAsia="細明體" w:hAnsi="細明體" w:cs="細明體"/>
              </w:rPr>
            </w:pPr>
            <w:r w:rsidRPr="00A24CBF">
              <w:rPr>
                <w:rFonts w:eastAsia="SimHei"/>
              </w:rPr>
              <w:tab/>
            </w:r>
            <w:r w:rsidRPr="00A24CBF">
              <w:rPr>
                <w:rFonts w:ascii="新細明體" w:hAnsi="新細明體" w:hint="eastAsia"/>
              </w:rPr>
              <w:t xml:space="preserve">PUSH </w:t>
            </w:r>
            <w:r w:rsidRPr="00A24CBF">
              <w:rPr>
                <w:rFonts w:ascii="細明體" w:eastAsia="細明體" w:hAnsi="細明體" w:cs="細明體" w:hint="eastAsia"/>
              </w:rPr>
              <w:t>6</w:t>
            </w:r>
          </w:p>
          <w:p w:rsidR="0023417E" w:rsidRPr="00A24CBF" w:rsidRDefault="0023417E" w:rsidP="0023417E">
            <w:pPr>
              <w:rPr>
                <w:rFonts w:ascii="新細明體" w:hAnsi="新細明體"/>
              </w:rPr>
            </w:pPr>
            <w:r w:rsidRPr="00A24CBF">
              <w:rPr>
                <w:rFonts w:eastAsia="SimHei"/>
              </w:rPr>
              <w:tab/>
            </w:r>
            <w:r w:rsidRPr="00A24CBF">
              <w:rPr>
                <w:rFonts w:ascii="新細明體" w:hAnsi="新細明體" w:hint="eastAsia"/>
              </w:rPr>
              <w:t>PUSH 2</w:t>
            </w:r>
          </w:p>
          <w:p w:rsidR="0023417E" w:rsidRPr="00A24CBF" w:rsidRDefault="0023417E" w:rsidP="0023417E">
            <w:pPr>
              <w:rPr>
                <w:rFonts w:ascii="新細明體" w:hAnsi="新細明體"/>
              </w:rPr>
            </w:pPr>
            <w:r w:rsidRPr="00A24CBF">
              <w:rPr>
                <w:rFonts w:eastAsia="SimHei"/>
              </w:rPr>
              <w:tab/>
            </w:r>
            <w:r w:rsidRPr="00A24CBF">
              <w:rPr>
                <w:rFonts w:ascii="新細明體" w:hAnsi="新細明體" w:hint="eastAsia"/>
              </w:rPr>
              <w:t>PUSH 3</w:t>
            </w:r>
          </w:p>
          <w:p w:rsidR="0023417E" w:rsidRPr="00A24CBF" w:rsidRDefault="0023417E" w:rsidP="0023417E">
            <w:pPr>
              <w:rPr>
                <w:rFonts w:ascii="新細明體" w:hAnsi="新細明體"/>
              </w:rPr>
            </w:pPr>
            <w:r w:rsidRPr="00A24CBF">
              <w:rPr>
                <w:rFonts w:eastAsia="SimHei"/>
              </w:rPr>
              <w:tab/>
            </w:r>
            <w:r w:rsidRPr="00A24CBF">
              <w:rPr>
                <w:rFonts w:ascii="新細明體" w:hAnsi="新細明體" w:hint="eastAsia"/>
              </w:rPr>
              <w:t>ADD</w:t>
            </w:r>
          </w:p>
          <w:p w:rsidR="0023417E" w:rsidRPr="00A24CBF" w:rsidRDefault="0023417E" w:rsidP="00417FB8">
            <w:pPr>
              <w:rPr>
                <w:rFonts w:ascii="新細明體" w:hAnsi="新細明體"/>
              </w:rPr>
            </w:pPr>
            <w:r w:rsidRPr="00A24CBF">
              <w:rPr>
                <w:rFonts w:eastAsia="SimHei"/>
              </w:rPr>
              <w:tab/>
            </w:r>
            <w:r w:rsidRPr="00A24CBF">
              <w:rPr>
                <w:rFonts w:ascii="新細明體" w:hAnsi="新細明體" w:hint="eastAsia"/>
              </w:rPr>
              <w:t>SUB</w:t>
            </w:r>
          </w:p>
        </w:tc>
        <w:tc>
          <w:tcPr>
            <w:tcW w:w="4677" w:type="dxa"/>
          </w:tcPr>
          <w:p w:rsidR="0023417E" w:rsidRDefault="0023417E" w:rsidP="00417FB8">
            <w:r>
              <w:rPr>
                <w:rFonts w:hint="eastAsia"/>
              </w:rPr>
              <w:t>推入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到堆疊中</w:t>
            </w:r>
          </w:p>
          <w:p w:rsidR="0023417E" w:rsidRDefault="0023417E" w:rsidP="0023417E">
            <w:r>
              <w:rPr>
                <w:rFonts w:hint="eastAsia"/>
              </w:rPr>
              <w:t>推入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到堆疊中</w:t>
            </w:r>
          </w:p>
          <w:p w:rsidR="0023417E" w:rsidRDefault="0023417E" w:rsidP="0023417E">
            <w:r>
              <w:rPr>
                <w:rFonts w:hint="eastAsia"/>
              </w:rPr>
              <w:t>推入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到堆疊中</w:t>
            </w:r>
          </w:p>
          <w:p w:rsidR="0023417E" w:rsidRDefault="0023417E" w:rsidP="0023417E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相加</w:t>
            </w:r>
            <w:r>
              <w:rPr>
                <w:rFonts w:hint="eastAsia"/>
              </w:rPr>
              <w:t xml:space="preserve"> = 5</w:t>
            </w:r>
          </w:p>
          <w:p w:rsidR="0023417E" w:rsidRDefault="0023417E" w:rsidP="0023417E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相減</w:t>
            </w:r>
            <w:r>
              <w:rPr>
                <w:rFonts w:hint="eastAsia"/>
              </w:rPr>
              <w:t xml:space="preserve"> = 1</w:t>
            </w:r>
          </w:p>
        </w:tc>
      </w:tr>
    </w:tbl>
    <w:p w:rsidR="00BD7675" w:rsidRDefault="00BD7675" w:rsidP="00277385"/>
    <w:p w:rsidR="0023417E" w:rsidRDefault="00224C88" w:rsidP="00277385">
      <w:r>
        <w:fldChar w:fldCharType="begin"/>
      </w:r>
      <w:r w:rsidR="00BD7675">
        <w:instrText xml:space="preserve"> </w:instrText>
      </w:r>
      <w:r w:rsidR="00BD7675">
        <w:rPr>
          <w:rFonts w:hint="eastAsia"/>
        </w:rPr>
        <w:instrText>REF _Ref258839067 \h</w:instrText>
      </w:r>
      <w:r w:rsidR="00BD7675">
        <w:instrText xml:space="preserve"> </w:instrText>
      </w:r>
      <w:r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2</w:t>
      </w:r>
      <w:r>
        <w:fldChar w:fldCharType="end"/>
      </w:r>
      <w:r w:rsidR="00BD7675">
        <w:rPr>
          <w:rFonts w:hint="eastAsia"/>
        </w:rPr>
        <w:t>的執行過程如</w:t>
      </w:r>
      <w:r>
        <w:fldChar w:fldCharType="begin"/>
      </w:r>
      <w:r w:rsidR="00BD7675">
        <w:instrText xml:space="preserve"> </w:instrText>
      </w:r>
      <w:r w:rsidR="00BD7675">
        <w:rPr>
          <w:rFonts w:hint="eastAsia"/>
        </w:rPr>
        <w:instrText>REF _Ref258839142 \h</w:instrText>
      </w:r>
      <w:r w:rsidR="00BD7675">
        <w:instrText xml:space="preserve"> </w:instrText>
      </w:r>
      <w:r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3</w:t>
      </w:r>
      <w:r>
        <w:fldChar w:fldCharType="end"/>
      </w:r>
      <w:r w:rsidR="00BD7675">
        <w:rPr>
          <w:rFonts w:hint="eastAsia"/>
        </w:rPr>
        <w:t>所示，前三個</w:t>
      </w:r>
      <w:r w:rsidR="00BD7675">
        <w:rPr>
          <w:rFonts w:hint="eastAsia"/>
        </w:rPr>
        <w:t xml:space="preserve"> PUSH </w:t>
      </w:r>
      <w:r w:rsidR="00BD7675">
        <w:rPr>
          <w:rFonts w:hint="eastAsia"/>
        </w:rPr>
        <w:t>指令乃是將</w:t>
      </w:r>
      <w:r w:rsidR="00BD7675">
        <w:rPr>
          <w:rFonts w:hint="eastAsia"/>
        </w:rPr>
        <w:t xml:space="preserve"> 6, 2, 3 </w:t>
      </w:r>
      <w:r w:rsidR="00BD7675">
        <w:rPr>
          <w:rFonts w:hint="eastAsia"/>
        </w:rPr>
        <w:t>推入堆疊當中，後面的</w:t>
      </w:r>
      <w:r w:rsidR="00BD7675">
        <w:rPr>
          <w:rFonts w:hint="eastAsia"/>
        </w:rPr>
        <w:t xml:space="preserve"> ADD </w:t>
      </w:r>
      <w:r w:rsidR="00BD7675">
        <w:rPr>
          <w:rFonts w:hint="eastAsia"/>
        </w:rPr>
        <w:t>則進行</w:t>
      </w:r>
      <w:r w:rsidR="00BD7675">
        <w:rPr>
          <w:rFonts w:hint="eastAsia"/>
        </w:rPr>
        <w:t xml:space="preserve"> 2+3=5 </w:t>
      </w:r>
      <w:r w:rsidR="00BD7675">
        <w:rPr>
          <w:rFonts w:hint="eastAsia"/>
        </w:rPr>
        <w:t>的動作，此時堆疊會剩下</w:t>
      </w:r>
      <w:r w:rsidR="00BD7675">
        <w:rPr>
          <w:rFonts w:hint="eastAsia"/>
        </w:rPr>
        <w:t xml:space="preserve"> 6,5 </w:t>
      </w:r>
      <w:r w:rsidR="00BD7675">
        <w:rPr>
          <w:rFonts w:hint="eastAsia"/>
        </w:rPr>
        <w:t>兩個元素，接著在執行</w:t>
      </w:r>
      <w:r w:rsidR="00BD7675">
        <w:rPr>
          <w:rFonts w:hint="eastAsia"/>
        </w:rPr>
        <w:t xml:space="preserve"> SUB </w:t>
      </w:r>
      <w:r w:rsidR="00BD7675">
        <w:rPr>
          <w:rFonts w:hint="eastAsia"/>
        </w:rPr>
        <w:t>時，就會導致堆疊中只剩下</w:t>
      </w:r>
      <w:r w:rsidR="00BD7675">
        <w:rPr>
          <w:rFonts w:hint="eastAsia"/>
        </w:rPr>
        <w:t xml:space="preserve"> 6-5=1 </w:t>
      </w:r>
      <w:r w:rsidR="00BD7675">
        <w:rPr>
          <w:rFonts w:hint="eastAsia"/>
        </w:rPr>
        <w:t>的結果，於是完成了</w:t>
      </w:r>
      <w:r w:rsidR="00BD7675">
        <w:rPr>
          <w:rFonts w:hint="eastAsia"/>
        </w:rPr>
        <w:t xml:space="preserve"> 6-(2+3) </w:t>
      </w:r>
      <w:r w:rsidR="00BD7675">
        <w:rPr>
          <w:rFonts w:hint="eastAsia"/>
        </w:rPr>
        <w:t>的計算過程。</w:t>
      </w:r>
    </w:p>
    <w:p w:rsidR="008670A4" w:rsidRPr="0023417E" w:rsidRDefault="008670A4" w:rsidP="00277385"/>
    <w:p w:rsidR="008670A4" w:rsidRDefault="00FC7F98" w:rsidP="00277385">
      <w:r w:rsidRPr="00FC7F98">
        <w:rPr>
          <w:noProof/>
        </w:rPr>
        <w:t xml:space="preserve"> </w:t>
      </w:r>
      <w:r w:rsidR="00035967">
        <w:rPr>
          <w:noProof/>
        </w:rPr>
        <w:lastRenderedPageBreak/>
        <w:drawing>
          <wp:inline distT="0" distB="0" distL="0" distR="0">
            <wp:extent cx="5274310" cy="2168938"/>
            <wp:effectExtent l="19050" t="0" r="2540" b="0"/>
            <wp:docPr id="16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404" cy="3584042"/>
                      <a:chOff x="214282" y="1857364"/>
                      <a:chExt cx="8715404" cy="3584042"/>
                    </a:xfrm>
                  </a:grpSpPr>
                  <a:grpSp>
                    <a:nvGrpSpPr>
                      <a:cNvPr id="64" name="群組 63"/>
                      <a:cNvGrpSpPr/>
                    </a:nvGrpSpPr>
                    <a:grpSpPr>
                      <a:xfrm>
                        <a:off x="214282" y="1857364"/>
                        <a:ext cx="8715404" cy="3584042"/>
                        <a:chOff x="214282" y="1857364"/>
                        <a:chExt cx="8715404" cy="3584042"/>
                      </a:xfrm>
                    </a:grpSpPr>
                    <a:grpSp>
                      <a:nvGrpSpPr>
                        <a:cNvPr id="3" name="群組 1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14282" y="1857364"/>
                          <a:ext cx="2643206" cy="3092451"/>
                          <a:chOff x="500035" y="2428868"/>
                          <a:chExt cx="2857519" cy="3092453"/>
                        </a:xfrm>
                      </a:grpSpPr>
                      <a:sp>
                        <a:nvSpPr>
                          <a:cNvPr id="18450" name="Rectangle 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0035" y="2857496"/>
                            <a:ext cx="2857519" cy="266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endParaRPr kumimoji="0" lang="zh-TW" alt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451" name="Rectangle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87372" y="3073396"/>
                            <a:ext cx="1439862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dirty="0">
                                  <a:latin typeface="Calibri" pitchFamily="34" charset="0"/>
                                </a:rPr>
                                <a:t>ALU</a:t>
                              </a:r>
                            </a:p>
                            <a:p>
                              <a:pPr algn="ctr"/>
                              <a:r>
                                <a:rPr kumimoji="0" lang="en-US" altLang="zh-TW" dirty="0" smtClean="0">
                                  <a:latin typeface="Calibri" pitchFamily="34" charset="0"/>
                                </a:rPr>
                                <a:t>(</a:t>
                              </a:r>
                              <a:r>
                                <a:rPr kumimoji="0" lang="zh-TW" altLang="en-US" dirty="0" smtClean="0">
                                  <a:latin typeface="Calibri" pitchFamily="34" charset="0"/>
                                </a:rPr>
                                <a:t>加法</a:t>
                              </a:r>
                              <a:r>
                                <a:rPr kumimoji="0" lang="en-US" altLang="zh-TW" dirty="0" smtClean="0">
                                  <a:latin typeface="Calibri" pitchFamily="34" charset="0"/>
                                </a:rPr>
                                <a:t>)</a:t>
                              </a:r>
                              <a:endParaRPr kumimoji="0" lang="en-US" altLang="zh-TW" dirty="0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452" name="Rectangle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787372" y="4298946"/>
                            <a:ext cx="1439862" cy="86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 dirty="0">
                                  <a:latin typeface="Calibri" pitchFamily="34" charset="0"/>
                                </a:rPr>
                                <a:t>Control Unit</a:t>
                              </a:r>
                            </a:p>
                            <a:p>
                              <a:pPr algn="ctr"/>
                              <a:r>
                                <a:rPr kumimoji="0" lang="en-US" altLang="zh-TW" dirty="0" smtClean="0">
                                  <a:latin typeface="Calibri" pitchFamily="34" charset="0"/>
                                </a:rPr>
                                <a:t>(</a:t>
                              </a:r>
                              <a:r>
                                <a:rPr kumimoji="0" lang="zh-TW" altLang="en-US" dirty="0" smtClean="0">
                                  <a:latin typeface="Calibri" pitchFamily="34" charset="0"/>
                                </a:rPr>
                                <a:t>控制單元</a:t>
                              </a:r>
                              <a:r>
                                <a:rPr kumimoji="0" lang="en-US" altLang="zh-TW" dirty="0">
                                  <a:latin typeface="Calibri" pitchFamily="34" charset="0"/>
                                </a:rPr>
                                <a:t>)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453" name="矩形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28860" y="2938451"/>
                            <a:ext cx="646331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zh-TW" altLang="en-US">
                                  <a:latin typeface="Calibri" pitchFamily="34" charset="0"/>
                                </a:rPr>
                                <a:t>堆疊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454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28860" y="4867277"/>
                            <a:ext cx="642942" cy="304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>
                                  <a:latin typeface="Calibri" pitchFamily="34" charset="0"/>
                                </a:rPr>
                                <a:t>6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455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28860" y="4569333"/>
                            <a:ext cx="642942" cy="304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>
                                  <a:latin typeface="Calibri" pitchFamily="34" charset="0"/>
                                </a:rPr>
                                <a:t>2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456" name="Rectangle 1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428860" y="4271389"/>
                            <a:ext cx="642942" cy="304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>
                                  <a:latin typeface="Calibri" pitchFamily="34" charset="0"/>
                                </a:rPr>
                                <a:t>3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457" name="矩形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500166" y="2428868"/>
                            <a:ext cx="574196" cy="369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zh-TW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新細明體" charset="-120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kumimoji="0" lang="en-US" altLang="zh-TW">
                                  <a:latin typeface="Calibri" pitchFamily="34" charset="0"/>
                                </a:rPr>
                                <a:t>CPU</a:t>
                              </a:r>
                              <a:endParaRPr kumimoji="0" lang="zh-TW" altLang="en-US">
                                <a:latin typeface="Calibri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7" name="圖案 60"/>
                        <a:cNvCxnSpPr/>
                      </a:nvCxnSpPr>
                      <a:spPr bwMode="auto">
                        <a:xfrm rot="10800000">
                          <a:off x="1222344" y="3365490"/>
                          <a:ext cx="920750" cy="784225"/>
                        </a:xfrm>
                        <a:prstGeom prst="curvedConnector2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" name="圖案 62"/>
                        <a:cNvCxnSpPr/>
                      </a:nvCxnSpPr>
                      <a:spPr bwMode="auto">
                        <a:xfrm rot="10800000">
                          <a:off x="1582707" y="3360727"/>
                          <a:ext cx="560387" cy="492125"/>
                        </a:xfrm>
                        <a:prstGeom prst="curvedConnector2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圖案 71"/>
                        <a:cNvCxnSpPr/>
                      </a:nvCxnSpPr>
                      <a:spPr bwMode="auto">
                        <a:xfrm>
                          <a:off x="1714480" y="2714620"/>
                          <a:ext cx="523875" cy="766762"/>
                        </a:xfrm>
                        <a:prstGeom prst="curvedConnector2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286116" y="2285992"/>
                          <a:ext cx="2643206" cy="26638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kumimoji="0" lang="zh-TW" alt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51903" y="2501892"/>
                          <a:ext cx="1331873" cy="8635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dirty="0">
                                <a:latin typeface="Calibri" pitchFamily="34" charset="0"/>
                              </a:rPr>
                              <a:t>ALU</a:t>
                            </a:r>
                          </a:p>
                          <a:p>
                            <a:pPr algn="ctr"/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(</a:t>
                            </a:r>
                            <a:r>
                              <a:rPr kumimoji="0" lang="zh-TW" altLang="en-US" dirty="0" smtClean="0">
                                <a:latin typeface="Calibri" pitchFamily="34" charset="0"/>
                              </a:rPr>
                              <a:t>減法</a:t>
                            </a:r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)</a:t>
                            </a:r>
                            <a:endParaRPr kumimoji="0" lang="en-US" altLang="zh-TW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51903" y="3727441"/>
                          <a:ext cx="1331873" cy="8635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dirty="0">
                                <a:latin typeface="Calibri" pitchFamily="34" charset="0"/>
                              </a:rPr>
                              <a:t>Control Unit</a:t>
                            </a:r>
                          </a:p>
                          <a:p>
                            <a:pPr algn="ctr"/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(</a:t>
                            </a:r>
                            <a:r>
                              <a:rPr kumimoji="0" lang="zh-TW" altLang="en-US" dirty="0" smtClean="0">
                                <a:latin typeface="Calibri" pitchFamily="34" charset="0"/>
                              </a:rPr>
                              <a:t>控制單元</a:t>
                            </a:r>
                            <a:r>
                              <a:rPr kumimoji="0" lang="en-US" altLang="zh-TW" dirty="0">
                                <a:latin typeface="Calibri" pitchFamily="34" charset="0"/>
                              </a:rPr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0" name="矩形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70280" y="2366947"/>
                          <a:ext cx="59785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latin typeface="Calibri" pitchFamily="34" charset="0"/>
                              </a:rPr>
                              <a:t>堆疊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1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70280" y="4295771"/>
                          <a:ext cx="594722" cy="304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6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2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70280" y="3997828"/>
                          <a:ext cx="594722" cy="304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5</a:t>
                            </a:r>
                            <a:endParaRPr kumimoji="0" lang="en-US" altLang="zh-TW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" name="矩形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211237" y="1857364"/>
                          <a:ext cx="531131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CPU</a:t>
                            </a:r>
                            <a:endParaRPr kumimoji="0" lang="zh-TW" alt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圖案 60"/>
                        <a:cNvCxnSpPr/>
                      </a:nvCxnSpPr>
                      <a:spPr bwMode="auto">
                        <a:xfrm rot="10800000">
                          <a:off x="3857620" y="3403282"/>
                          <a:ext cx="1206504" cy="1024261"/>
                        </a:xfrm>
                        <a:prstGeom prst="curvedConnector2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圖案 62"/>
                        <a:cNvCxnSpPr>
                          <a:endCxn id="28" idx="2"/>
                        </a:cNvCxnSpPr>
                      </a:nvCxnSpPr>
                      <a:spPr bwMode="auto">
                        <a:xfrm rot="10800000">
                          <a:off x="4217840" y="3365492"/>
                          <a:ext cx="843110" cy="769949"/>
                        </a:xfrm>
                        <a:prstGeom prst="curvedConnector2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7" name="圖案 71"/>
                        <a:cNvCxnSpPr/>
                      </a:nvCxnSpPr>
                      <a:spPr bwMode="auto">
                        <a:xfrm>
                          <a:off x="4929190" y="2928934"/>
                          <a:ext cx="523875" cy="766762"/>
                        </a:xfrm>
                        <a:prstGeom prst="curvedConnector2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286480" y="2285992"/>
                          <a:ext cx="2643206" cy="266382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kumimoji="0" lang="zh-TW" alt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0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52267" y="2501892"/>
                          <a:ext cx="1331873" cy="8635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ALU</a:t>
                            </a:r>
                          </a:p>
                          <a:p>
                            <a:pPr algn="ctr"/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(</a:t>
                            </a:r>
                            <a:r>
                              <a:rPr kumimoji="0" lang="zh-TW" altLang="en-US">
                                <a:latin typeface="Calibri" pitchFamily="34" charset="0"/>
                              </a:rPr>
                              <a:t>運算單元</a:t>
                            </a:r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1" name="Rectangle 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552267" y="3727441"/>
                          <a:ext cx="1331873" cy="8635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dirty="0">
                                <a:latin typeface="Calibri" pitchFamily="34" charset="0"/>
                              </a:rPr>
                              <a:t>Control Unit</a:t>
                            </a:r>
                          </a:p>
                          <a:p>
                            <a:pPr algn="ctr"/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(</a:t>
                            </a:r>
                            <a:r>
                              <a:rPr kumimoji="0" lang="zh-TW" altLang="en-US" dirty="0" smtClean="0">
                                <a:latin typeface="Calibri" pitchFamily="34" charset="0"/>
                              </a:rPr>
                              <a:t>控制單元</a:t>
                            </a:r>
                            <a:r>
                              <a:rPr kumimoji="0" lang="en-US" altLang="zh-TW" dirty="0">
                                <a:latin typeface="Calibri" pitchFamily="34" charset="0"/>
                              </a:rPr>
                              <a:t>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2" name="矩形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70644" y="2366947"/>
                          <a:ext cx="59785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>
                                <a:latin typeface="Calibri" pitchFamily="34" charset="0"/>
                              </a:rPr>
                              <a:t>堆疊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43" name="Rectangle 1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070644" y="4295771"/>
                          <a:ext cx="594722" cy="3047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1</a:t>
                            </a:r>
                            <a:endParaRPr kumimoji="0" lang="en-US" altLang="zh-TW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矩形 25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211601" y="1857364"/>
                          <a:ext cx="531131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en-US" altLang="zh-TW">
                                <a:latin typeface="Calibri" pitchFamily="34" charset="0"/>
                              </a:rPr>
                              <a:t>CPU</a:t>
                            </a:r>
                            <a:endParaRPr kumimoji="0" lang="zh-TW" altLang="en-US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58" name="圖案 71"/>
                        <a:cNvCxnSpPr/>
                      </a:nvCxnSpPr>
                      <a:spPr bwMode="auto">
                        <a:xfrm>
                          <a:off x="2571736" y="3286124"/>
                          <a:ext cx="785818" cy="158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圖案 71"/>
                        <a:cNvCxnSpPr/>
                      </a:nvCxnSpPr>
                      <a:spPr bwMode="auto">
                        <a:xfrm>
                          <a:off x="5715008" y="3286124"/>
                          <a:ext cx="785818" cy="158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1" name="文字方塊 60"/>
                        <a:cNvSpPr txBox="1"/>
                      </a:nvSpPr>
                      <a:spPr>
                        <a:xfrm>
                          <a:off x="571472" y="5072074"/>
                          <a:ext cx="222375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(a) ADD </a:t>
                            </a:r>
                            <a:r>
                              <a:rPr lang="zh-TW" altLang="en-US" dirty="0" smtClean="0"/>
                              <a:t>指令執行時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2" name="文字方塊 61"/>
                        <a:cNvSpPr txBox="1"/>
                      </a:nvSpPr>
                      <a:spPr>
                        <a:xfrm>
                          <a:off x="3357554" y="5072074"/>
                          <a:ext cx="222368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(b) SUB </a:t>
                            </a:r>
                            <a:r>
                              <a:rPr lang="zh-TW" altLang="en-US" dirty="0" smtClean="0"/>
                              <a:t>指令執行時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3" name="文字方塊 62"/>
                        <a:cNvSpPr txBox="1"/>
                      </a:nvSpPr>
                      <a:spPr>
                        <a:xfrm>
                          <a:off x="6429388" y="5072074"/>
                          <a:ext cx="221086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(c) SUB </a:t>
                            </a:r>
                            <a:r>
                              <a:rPr lang="zh-TW" altLang="en-US" dirty="0" smtClean="0"/>
                              <a:t>指令執行後</a:t>
                            </a:r>
                            <a:endParaRPr lang="zh-TW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670A4" w:rsidRDefault="008670A4" w:rsidP="008670A4">
      <w:pPr>
        <w:pStyle w:val="a8"/>
        <w:jc w:val="center"/>
      </w:pPr>
      <w:bookmarkStart w:id="13" w:name="_Ref258839142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>
        <w:t>.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24C88">
        <w:fldChar w:fldCharType="separate"/>
      </w:r>
      <w:r w:rsidR="00220113">
        <w:rPr>
          <w:noProof/>
        </w:rPr>
        <w:t>3</w:t>
      </w:r>
      <w:r w:rsidR="00224C88">
        <w:fldChar w:fldCharType="end"/>
      </w:r>
      <w:bookmarkEnd w:id="13"/>
      <w:r w:rsidR="00BD7675">
        <w:rPr>
          <w:rFonts w:hint="eastAsia"/>
        </w:rPr>
        <w:t>&lt;</w:t>
      </w:r>
      <w:r w:rsidR="00224C88">
        <w:fldChar w:fldCharType="begin"/>
      </w:r>
      <w:r w:rsidR="00BD7675">
        <w:instrText xml:space="preserve"> </w:instrText>
      </w:r>
      <w:r w:rsidR="00BD7675">
        <w:rPr>
          <w:rFonts w:hint="eastAsia"/>
        </w:rPr>
        <w:instrText>REF _Ref258839067 \h</w:instrText>
      </w:r>
      <w:r w:rsidR="00BD7675"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2</w:t>
      </w:r>
      <w:r w:rsidR="00224C88">
        <w:fldChar w:fldCharType="end"/>
      </w:r>
      <w:r w:rsidR="00BD7675">
        <w:rPr>
          <w:rFonts w:hint="eastAsia"/>
        </w:rPr>
        <w:t xml:space="preserve">&gt; </w:t>
      </w:r>
      <w:r w:rsidR="00BD7675">
        <w:rPr>
          <w:rFonts w:hint="eastAsia"/>
        </w:rPr>
        <w:t>的</w:t>
      </w:r>
      <w:r>
        <w:rPr>
          <w:rFonts w:hint="eastAsia"/>
        </w:rPr>
        <w:t>堆疊機</w:t>
      </w:r>
      <w:r w:rsidR="00BD7675">
        <w:rPr>
          <w:rFonts w:hint="eastAsia"/>
        </w:rPr>
        <w:t>執行過程</w:t>
      </w:r>
    </w:p>
    <w:p w:rsidR="008670A4" w:rsidRDefault="008670A4" w:rsidP="00277385"/>
    <w:p w:rsidR="00277385" w:rsidRDefault="003364CA" w:rsidP="00277385">
      <w:r>
        <w:rPr>
          <w:rFonts w:hint="eastAsia"/>
        </w:rPr>
        <w:t>堆疊機的</w:t>
      </w:r>
      <w:r w:rsidR="00277385">
        <w:rPr>
          <w:rFonts w:hint="eastAsia"/>
        </w:rPr>
        <w:t>架構在今日越來越顯</w:t>
      </w:r>
      <w:r>
        <w:rPr>
          <w:rFonts w:hint="eastAsia"/>
        </w:rPr>
        <w:t>得</w:t>
      </w:r>
      <w:r w:rsidR="00277385">
        <w:rPr>
          <w:rFonts w:hint="eastAsia"/>
        </w:rPr>
        <w:t>重要，因為</w:t>
      </w:r>
      <w:r w:rsidR="00277385">
        <w:rPr>
          <w:rFonts w:hint="eastAsia"/>
        </w:rPr>
        <w:t xml:space="preserve"> Java </w:t>
      </w:r>
      <w:r w:rsidR="00277385">
        <w:rPr>
          <w:rFonts w:hint="eastAsia"/>
        </w:rPr>
        <w:t>的</w:t>
      </w:r>
      <w:r w:rsidR="00277385">
        <w:rPr>
          <w:rFonts w:hint="eastAsia"/>
        </w:rPr>
        <w:t xml:space="preserve"> JVM </w:t>
      </w:r>
      <w:r w:rsidR="00277385">
        <w:rPr>
          <w:rFonts w:hint="eastAsia"/>
        </w:rPr>
        <w:t>與微軟的</w:t>
      </w:r>
      <w:r w:rsidR="00277385">
        <w:rPr>
          <w:rFonts w:hint="eastAsia"/>
        </w:rPr>
        <w:t xml:space="preserve"> .NET </w:t>
      </w:r>
      <w:r>
        <w:rPr>
          <w:rFonts w:hint="eastAsia"/>
        </w:rPr>
        <w:t>等重要平台全都採用了此一堆疊式的架構，但是堆疊機並不是最近才被發明出來的。</w:t>
      </w:r>
    </w:p>
    <w:p w:rsidR="00277385" w:rsidRPr="00277385" w:rsidRDefault="00277385" w:rsidP="00351C32"/>
    <w:p w:rsidR="003364CA" w:rsidRDefault="00277385" w:rsidP="00277385">
      <w:r>
        <w:rPr>
          <w:rFonts w:hint="eastAsia"/>
        </w:rPr>
        <w:t xml:space="preserve">1978 </w:t>
      </w:r>
      <w:r>
        <w:rPr>
          <w:rFonts w:hint="eastAsia"/>
        </w:rPr>
        <w:t>年的</w:t>
      </w:r>
      <w:r>
        <w:rPr>
          <w:rFonts w:hint="eastAsia"/>
        </w:rPr>
        <w:t xml:space="preserve"> UCSD Pascal </w:t>
      </w:r>
      <w:r>
        <w:rPr>
          <w:rFonts w:hint="eastAsia"/>
        </w:rPr>
        <w:t>的虛擬機</w:t>
      </w:r>
      <w:r>
        <w:rPr>
          <w:rFonts w:hint="eastAsia"/>
        </w:rPr>
        <w:t xml:space="preserve"> UCSD p-Machine </w:t>
      </w:r>
      <w:r>
        <w:rPr>
          <w:rFonts w:hint="eastAsia"/>
        </w:rPr>
        <w:t>是最廣為人知的</w:t>
      </w:r>
      <w:r>
        <w:rPr>
          <w:rFonts w:hint="eastAsia"/>
        </w:rPr>
        <w:t xml:space="preserve"> pcode </w:t>
      </w:r>
      <w:r>
        <w:rPr>
          <w:rFonts w:hint="eastAsia"/>
        </w:rPr>
        <w:t>虛擬機，</w:t>
      </w:r>
      <w:r w:rsidR="003364CA">
        <w:rPr>
          <w:rFonts w:hint="eastAsia"/>
        </w:rPr>
        <w:t>該虛擬機就是一種採用堆疊架構的</w:t>
      </w:r>
      <w:r>
        <w:rPr>
          <w:rFonts w:hint="eastAsia"/>
        </w:rPr>
        <w:t>堆疊機。堆疊機的好處是很容易移植到不同的處理機上，因為在電腦硬體中，暫存器的數量有多有少，並沒有一個定值。堆疊機將暫存變數儲存在堆疊中，因此，不需要考慮有多少暫存器的問題。</w:t>
      </w:r>
      <w:r>
        <w:rPr>
          <w:rFonts w:hint="eastAsia"/>
        </w:rPr>
        <w:t>Nichlaus Wirth</w:t>
      </w:r>
      <w:r>
        <w:rPr>
          <w:rFonts w:hint="eastAsia"/>
        </w:rPr>
        <w:t>利用堆疊機的設計方式，有效的縮短了指令的長度。</w:t>
      </w:r>
    </w:p>
    <w:p w:rsidR="003364CA" w:rsidRDefault="003364CA" w:rsidP="00277385"/>
    <w:p w:rsidR="00277385" w:rsidRDefault="003364CA" w:rsidP="00277385">
      <w:r>
        <w:rPr>
          <w:rFonts w:hint="eastAsia"/>
        </w:rPr>
        <w:t>堆疊機的架構在今日越來越顯得重要，因為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JVM </w:t>
      </w:r>
      <w:r>
        <w:rPr>
          <w:rFonts w:hint="eastAsia"/>
        </w:rPr>
        <w:t>與微軟的</w:t>
      </w:r>
      <w:r>
        <w:rPr>
          <w:rFonts w:hint="eastAsia"/>
        </w:rPr>
        <w:t xml:space="preserve"> .NET </w:t>
      </w:r>
      <w:r>
        <w:rPr>
          <w:rFonts w:hint="eastAsia"/>
        </w:rPr>
        <w:t>等重要平台全都採用了此一堆疊式的架構</w:t>
      </w:r>
      <w:r w:rsidR="00277385">
        <w:rPr>
          <w:rFonts w:hint="eastAsia"/>
        </w:rPr>
        <w:t>。甚至，有一種低階的</w:t>
      </w:r>
      <w:r>
        <w:rPr>
          <w:rFonts w:hint="eastAsia"/>
        </w:rPr>
        <w:t>程式</w:t>
      </w:r>
      <w:r w:rsidR="00277385">
        <w:rPr>
          <w:rFonts w:hint="eastAsia"/>
        </w:rPr>
        <w:t>語言稱為</w:t>
      </w:r>
      <w:r w:rsidR="00277385">
        <w:rPr>
          <w:rFonts w:hint="eastAsia"/>
        </w:rPr>
        <w:t xml:space="preserve"> Forth</w:t>
      </w:r>
      <w:r w:rsidR="00277385">
        <w:rPr>
          <w:rFonts w:hint="eastAsia"/>
        </w:rPr>
        <w:t>，其設計原理完全採用堆疊機的架構，</w:t>
      </w:r>
      <w:r w:rsidR="00277385">
        <w:rPr>
          <w:rFonts w:hint="eastAsia"/>
        </w:rPr>
        <w:t>Forth</w:t>
      </w:r>
      <w:r w:rsidR="00277385">
        <w:rPr>
          <w:rFonts w:hint="eastAsia"/>
        </w:rPr>
        <w:t>語言常被用來撰寫硬體相關的低階程式。</w:t>
      </w:r>
    </w:p>
    <w:p w:rsidR="00067A9E" w:rsidRDefault="00067A9E" w:rsidP="00351C32"/>
    <w:p w:rsidR="00067A9E" w:rsidRDefault="00067A9E" w:rsidP="00351C32">
      <w:r>
        <w:rPr>
          <w:rFonts w:hint="eastAsia"/>
        </w:rPr>
        <w:t>在本節中，我們已經介紹完虛擬機的中間碼，以及三種虛擬機的指令設計方式，接著，讓我們說明如何才能用程式撰寫出一個真實的虛擬機，我們將在下一節當中說明虛擬機的演算法。</w:t>
      </w:r>
    </w:p>
    <w:p w:rsidR="002B3371" w:rsidRDefault="002B3371" w:rsidP="00351C32"/>
    <w:p w:rsidR="00415E0E" w:rsidRDefault="003B3D39" w:rsidP="00415E0E">
      <w:pPr>
        <w:pStyle w:val="2"/>
        <w:numPr>
          <w:ilvl w:val="1"/>
          <w:numId w:val="3"/>
        </w:numPr>
      </w:pPr>
      <w:r>
        <w:rPr>
          <w:rFonts w:hint="eastAsia"/>
        </w:rPr>
        <w:t xml:space="preserve">CPU0 </w:t>
      </w:r>
      <w:r>
        <w:rPr>
          <w:rFonts w:hint="eastAsia"/>
        </w:rPr>
        <w:t>的虛擬機</w:t>
      </w:r>
    </w:p>
    <w:p w:rsidR="002A2D00" w:rsidRDefault="002A2D00" w:rsidP="00683971">
      <w:r>
        <w:rPr>
          <w:rFonts w:hint="eastAsia"/>
        </w:rPr>
        <w:t>為了更進一步說明虛擬機的設計原理，我們</w:t>
      </w:r>
      <w:r w:rsidR="003B3D39">
        <w:rPr>
          <w:rFonts w:hint="eastAsia"/>
        </w:rPr>
        <w:t>將</w:t>
      </w:r>
      <w:r>
        <w:rPr>
          <w:rFonts w:hint="eastAsia"/>
        </w:rPr>
        <w:t>以</w:t>
      </w:r>
      <w:r>
        <w:rPr>
          <w:rFonts w:hint="eastAsia"/>
        </w:rPr>
        <w:t>CPU0</w:t>
      </w:r>
      <w:r>
        <w:rPr>
          <w:rFonts w:hint="eastAsia"/>
        </w:rPr>
        <w:t>為例，說明如何設計可執行</w:t>
      </w:r>
      <w:r>
        <w:rPr>
          <w:rFonts w:hint="eastAsia"/>
        </w:rPr>
        <w:t>CPU0</w:t>
      </w:r>
      <w:r>
        <w:rPr>
          <w:rFonts w:hint="eastAsia"/>
        </w:rPr>
        <w:t>機器碼的的虛擬機。透過這種方式，我們可以在任何一個實體機器上架構出虛擬的</w:t>
      </w:r>
      <w:r>
        <w:rPr>
          <w:rFonts w:hint="eastAsia"/>
        </w:rPr>
        <w:t xml:space="preserve"> CPU0 </w:t>
      </w:r>
      <w:r>
        <w:rPr>
          <w:rFonts w:hint="eastAsia"/>
        </w:rPr>
        <w:t>處理器，讓任何電腦都可以執行</w:t>
      </w:r>
      <w:r>
        <w:rPr>
          <w:rFonts w:hint="eastAsia"/>
        </w:rPr>
        <w:t xml:space="preserve"> CPU0 </w:t>
      </w:r>
      <w:r>
        <w:rPr>
          <w:rFonts w:hint="eastAsia"/>
        </w:rPr>
        <w:t>的機器碼。</w:t>
      </w:r>
    </w:p>
    <w:p w:rsidR="002A2D00" w:rsidRDefault="002A2D00" w:rsidP="00683971"/>
    <w:p w:rsidR="00BF76BE" w:rsidRDefault="00BF76BE" w:rsidP="00683971">
      <w:r>
        <w:rPr>
          <w:rFonts w:hint="eastAsia"/>
        </w:rPr>
        <w:t>說穿了，只要能解譯機器碼，模擬其指令執行方式，就能撰寫出虛擬機。當載入</w:t>
      </w:r>
      <w:r>
        <w:rPr>
          <w:rFonts w:hint="eastAsia"/>
        </w:rPr>
        <w:lastRenderedPageBreak/>
        <w:t>器將目的碼載入到記憶體的某個型態為</w:t>
      </w:r>
      <w:r>
        <w:rPr>
          <w:rFonts w:hint="eastAsia"/>
        </w:rPr>
        <w:t xml:space="preserve"> byte </w:t>
      </w:r>
      <w:r>
        <w:rPr>
          <w:rFonts w:hint="eastAsia"/>
        </w:rPr>
        <w:t>的陣列變數中後，就可以從起始指令開始，逐步解譯指令並模擬指令的執行方式，這樣就能將硬體化為軟體，讓虛擬機的行為與真實的處理器一致。</w:t>
      </w:r>
    </w:p>
    <w:p w:rsidR="00BF76BE" w:rsidRPr="00BF76BE" w:rsidRDefault="00BF76BE" w:rsidP="00683971"/>
    <w:p w:rsidR="00741533" w:rsidRDefault="00BF76BE" w:rsidP="00683971">
      <w:r>
        <w:rPr>
          <w:rFonts w:hint="eastAsia"/>
        </w:rPr>
        <w:t>為了要模擬</w:t>
      </w:r>
      <w:r>
        <w:rPr>
          <w:rFonts w:hint="eastAsia"/>
        </w:rPr>
        <w:t xml:space="preserve">CPU0 </w:t>
      </w:r>
      <w:r>
        <w:rPr>
          <w:rFonts w:hint="eastAsia"/>
        </w:rPr>
        <w:t>的指令，我們必須逐一解讀</w:t>
      </w:r>
      <w:r>
        <w:rPr>
          <w:rFonts w:hint="eastAsia"/>
        </w:rPr>
        <w:t>CPU0</w:t>
      </w:r>
      <w:r>
        <w:rPr>
          <w:rFonts w:hint="eastAsia"/>
        </w:rPr>
        <w:t>中的</w:t>
      </w:r>
      <w:r w:rsidR="00741533">
        <w:rPr>
          <w:rFonts w:hint="eastAsia"/>
        </w:rPr>
        <w:t>每一</w:t>
      </w:r>
      <w:r>
        <w:rPr>
          <w:rFonts w:hint="eastAsia"/>
        </w:rPr>
        <w:t>種指令，其動作幾乎就</w:t>
      </w:r>
      <w:r w:rsidR="00D10D2E">
        <w:rPr>
          <w:rFonts w:hint="eastAsia"/>
        </w:rPr>
        <w:t>如</w:t>
      </w:r>
      <w:r w:rsidR="00741533">
        <w:rPr>
          <w:rFonts w:hint="eastAsia"/>
        </w:rPr>
        <w:t>附錄</w:t>
      </w:r>
      <w:r w:rsidR="00741533">
        <w:rPr>
          <w:rFonts w:hint="eastAsia"/>
        </w:rPr>
        <w:t xml:space="preserve"> A </w:t>
      </w:r>
      <w:r w:rsidR="00741533">
        <w:rPr>
          <w:rFonts w:hint="eastAsia"/>
        </w:rPr>
        <w:t>中的</w:t>
      </w:r>
      <w:r w:rsidR="00D10D2E">
        <w:rPr>
          <w:rFonts w:hint="eastAsia"/>
        </w:rPr>
        <w:t>CPU0</w:t>
      </w:r>
      <w:r w:rsidR="00D10D2E">
        <w:rPr>
          <w:rFonts w:hint="eastAsia"/>
        </w:rPr>
        <w:t>指令表一樣，</w:t>
      </w:r>
      <w:r w:rsidR="00741533">
        <w:rPr>
          <w:rFonts w:hint="eastAsia"/>
        </w:rPr>
        <w:t>我們只要根據該指令表實作每一個指令的動作即可。</w:t>
      </w:r>
    </w:p>
    <w:p w:rsidR="00741533" w:rsidRDefault="00741533" w:rsidP="00683971"/>
    <w:p w:rsidR="00741533" w:rsidRDefault="00741533" w:rsidP="00683971">
      <w:r>
        <w:rPr>
          <w:rFonts w:hint="eastAsia"/>
        </w:rPr>
        <w:t>但是，指令表所給的是單一指令的特殊動作，在</w:t>
      </w:r>
      <w:r>
        <w:rPr>
          <w:rFonts w:hint="eastAsia"/>
        </w:rPr>
        <w:t xml:space="preserve"> CPU0 </w:t>
      </w:r>
      <w:r>
        <w:rPr>
          <w:rFonts w:hint="eastAsia"/>
        </w:rPr>
        <w:t>處理器中，每個指令都有一些共同的動作，像是指令提取時，必須將指令從記憶體載入到</w:t>
      </w:r>
      <w:r>
        <w:rPr>
          <w:rFonts w:hint="eastAsia"/>
        </w:rPr>
        <w:t xml:space="preserve"> IR </w:t>
      </w:r>
      <w:r>
        <w:rPr>
          <w:rFonts w:hint="eastAsia"/>
        </w:rPr>
        <w:t>暫存器當中，而且在</w:t>
      </w:r>
      <w:r w:rsidR="00D10D2E">
        <w:rPr>
          <w:rFonts w:hint="eastAsia"/>
        </w:rPr>
        <w:t>提取完</w:t>
      </w:r>
      <w:r>
        <w:rPr>
          <w:rFonts w:hint="eastAsia"/>
        </w:rPr>
        <w:t>成</w:t>
      </w:r>
      <w:r w:rsidR="00D10D2E">
        <w:rPr>
          <w:rFonts w:hint="eastAsia"/>
        </w:rPr>
        <w:t>後</w:t>
      </w:r>
      <w:r>
        <w:rPr>
          <w:rFonts w:hint="eastAsia"/>
        </w:rPr>
        <w:t>，必須</w:t>
      </w:r>
      <w:r w:rsidR="00D10D2E">
        <w:rPr>
          <w:rFonts w:hint="eastAsia"/>
        </w:rPr>
        <w:t>將程式計數器</w:t>
      </w:r>
      <w:r w:rsidR="00D10D2E">
        <w:rPr>
          <w:rFonts w:hint="eastAsia"/>
        </w:rPr>
        <w:t xml:space="preserve"> PC </w:t>
      </w:r>
      <w:r w:rsidR="00D10D2E">
        <w:rPr>
          <w:rFonts w:hint="eastAsia"/>
        </w:rPr>
        <w:t>加上</w:t>
      </w:r>
      <w:r w:rsidR="00D10D2E">
        <w:rPr>
          <w:rFonts w:hint="eastAsia"/>
        </w:rPr>
        <w:t xml:space="preserve"> 4 </w:t>
      </w:r>
      <w:r>
        <w:rPr>
          <w:rFonts w:hint="eastAsia"/>
        </w:rPr>
        <w:t>，這樣才</w:t>
      </w:r>
      <w:r w:rsidR="00D10D2E">
        <w:rPr>
          <w:rFonts w:hint="eastAsia"/>
        </w:rPr>
        <w:t>能完成整個</w:t>
      </w:r>
      <w:r>
        <w:rPr>
          <w:rFonts w:hint="eastAsia"/>
        </w:rPr>
        <w:t>指令的</w:t>
      </w:r>
      <w:r w:rsidR="00D10D2E">
        <w:rPr>
          <w:rFonts w:hint="eastAsia"/>
        </w:rPr>
        <w:t>模擬的動作</w:t>
      </w:r>
      <w:r w:rsidR="00BF76BE">
        <w:rPr>
          <w:rFonts w:hint="eastAsia"/>
        </w:rPr>
        <w:t>。</w:t>
      </w:r>
    </w:p>
    <w:p w:rsidR="00741533" w:rsidRDefault="00741533" w:rsidP="00683971"/>
    <w:p w:rsidR="002A2D00" w:rsidRDefault="00AF56CB" w:rsidP="00683971">
      <w:r>
        <w:rPr>
          <w:rFonts w:hint="eastAsia"/>
        </w:rPr>
        <w:t>在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_Ref233093421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4</w:t>
      </w:r>
      <w:r w:rsidR="00224C88">
        <w:fldChar w:fldCharType="end"/>
      </w:r>
      <w:r>
        <w:rPr>
          <w:rFonts w:hint="eastAsia"/>
        </w:rPr>
        <w:t>中，我們</w:t>
      </w:r>
      <w:r w:rsidR="002B37A5">
        <w:rPr>
          <w:rFonts w:hint="eastAsia"/>
        </w:rPr>
        <w:t>寫出了</w:t>
      </w:r>
      <w:r>
        <w:rPr>
          <w:rFonts w:hint="eastAsia"/>
        </w:rPr>
        <w:t>CPU0</w:t>
      </w:r>
      <w:r>
        <w:rPr>
          <w:rFonts w:hint="eastAsia"/>
        </w:rPr>
        <w:t>虛擬機的演算法，若讀者想進一步瞭解</w:t>
      </w:r>
      <w:r>
        <w:rPr>
          <w:rFonts w:hint="eastAsia"/>
        </w:rPr>
        <w:t>CPU0</w:t>
      </w:r>
      <w:r>
        <w:rPr>
          <w:rFonts w:hint="eastAsia"/>
        </w:rPr>
        <w:t>虛擬機的實作方法，可以參考第</w:t>
      </w:r>
      <w:r>
        <w:rPr>
          <w:rFonts w:hint="eastAsia"/>
        </w:rPr>
        <w:t>12</w:t>
      </w:r>
      <w:r>
        <w:rPr>
          <w:rFonts w:hint="eastAsia"/>
        </w:rPr>
        <w:t>章中的</w:t>
      </w:r>
      <w:r>
        <w:rPr>
          <w:rFonts w:hint="eastAsia"/>
        </w:rPr>
        <w:t>CPU0</w:t>
      </w:r>
      <w:r>
        <w:rPr>
          <w:rFonts w:hint="eastAsia"/>
        </w:rPr>
        <w:t>虛擬機實作一節，以及本書所附光碟中的</w:t>
      </w:r>
      <w:r w:rsidR="00E61FA0">
        <w:rPr>
          <w:rFonts w:hint="eastAsia"/>
        </w:rPr>
        <w:t xml:space="preserve"> ch12/C</w:t>
      </w:r>
      <w:r w:rsidR="00741533">
        <w:rPr>
          <w:rFonts w:hint="eastAsia"/>
        </w:rPr>
        <w:t>PU</w:t>
      </w:r>
      <w:r w:rsidR="00E61FA0">
        <w:rPr>
          <w:rFonts w:hint="eastAsia"/>
        </w:rPr>
        <w:t xml:space="preserve">0.c </w:t>
      </w:r>
      <w:r>
        <w:rPr>
          <w:rFonts w:hint="eastAsia"/>
        </w:rPr>
        <w:t>程式，以進一步理解詳細的實作原理。</w:t>
      </w:r>
    </w:p>
    <w:p w:rsidR="00D10D2E" w:rsidRDefault="00D10D2E" w:rsidP="0068397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8"/>
        <w:gridCol w:w="3434"/>
      </w:tblGrid>
      <w:tr w:rsidR="003460B2" w:rsidRPr="00434B1E" w:rsidTr="00434B1E">
        <w:tc>
          <w:tcPr>
            <w:tcW w:w="4928" w:type="dxa"/>
          </w:tcPr>
          <w:p w:rsidR="003460B2" w:rsidRPr="00434B1E" w:rsidRDefault="002B7ACA" w:rsidP="00683971">
            <w:r w:rsidRPr="00434B1E">
              <w:rPr>
                <w:rFonts w:hint="eastAsia"/>
              </w:rPr>
              <w:t xml:space="preserve">CPU0 </w:t>
            </w:r>
            <w:r w:rsidRPr="00434B1E">
              <w:rPr>
                <w:rFonts w:hint="eastAsia"/>
              </w:rPr>
              <w:t>虛擬機器的演算法</w:t>
            </w:r>
          </w:p>
        </w:tc>
        <w:tc>
          <w:tcPr>
            <w:tcW w:w="3434" w:type="dxa"/>
          </w:tcPr>
          <w:p w:rsidR="003460B2" w:rsidRPr="00434B1E" w:rsidRDefault="002B7ACA" w:rsidP="00683971">
            <w:r w:rsidRPr="00434B1E">
              <w:rPr>
                <w:rFonts w:hint="eastAsia"/>
              </w:rPr>
              <w:t>說明</w:t>
            </w:r>
          </w:p>
        </w:tc>
      </w:tr>
      <w:tr w:rsidR="003460B2" w:rsidRPr="00434B1E" w:rsidTr="00434B1E">
        <w:tc>
          <w:tcPr>
            <w:tcW w:w="4928" w:type="dxa"/>
          </w:tcPr>
          <w:p w:rsidR="00A41AAC" w:rsidRDefault="00A41AAC" w:rsidP="003460B2">
            <w:r>
              <w:rPr>
                <w:rFonts w:hint="eastAsia"/>
              </w:rPr>
              <w:t>// Virtual Machine for CPU0</w:t>
            </w:r>
          </w:p>
          <w:p w:rsidR="003460B2" w:rsidRPr="00434B1E" w:rsidRDefault="00A41AAC" w:rsidP="003460B2">
            <w:r>
              <w:rPr>
                <w:rFonts w:hint="eastAsia"/>
              </w:rPr>
              <w:t>// global variable</w:t>
            </w:r>
          </w:p>
          <w:p w:rsidR="003460B2" w:rsidRPr="00434B1E" w:rsidRDefault="003460B2" w:rsidP="003460B2">
            <w:r w:rsidRPr="00434B1E">
              <w:t xml:space="preserve"> </w:t>
            </w:r>
            <w:r w:rsidR="00604F34" w:rsidRPr="00434B1E">
              <w:rPr>
                <w:rFonts w:hint="eastAsia"/>
              </w:rPr>
              <w:t xml:space="preserve">byte </w:t>
            </w:r>
            <w:r w:rsidRPr="00434B1E">
              <w:rPr>
                <w:rFonts w:hint="eastAsia"/>
              </w:rPr>
              <w:t>m</w:t>
            </w:r>
            <w:r w:rsidR="00F00BE4" w:rsidRPr="00434B1E">
              <w:rPr>
                <w:rFonts w:hint="eastAsia"/>
              </w:rPr>
              <w:t>[]</w:t>
            </w:r>
          </w:p>
          <w:p w:rsidR="00491357" w:rsidRPr="00434B1E" w:rsidRDefault="003460B2" w:rsidP="003460B2">
            <w:r w:rsidRPr="00434B1E">
              <w:rPr>
                <w:rFonts w:hint="eastAsia"/>
              </w:rPr>
              <w:t xml:space="preserve"> </w:t>
            </w:r>
            <w:r w:rsidR="00604F34" w:rsidRPr="00434B1E">
              <w:rPr>
                <w:rFonts w:hint="eastAsia"/>
              </w:rPr>
              <w:t xml:space="preserve">int32 </w:t>
            </w:r>
            <w:r w:rsidR="00264F15" w:rsidRPr="00434B1E">
              <w:t>IR</w:t>
            </w:r>
          </w:p>
          <w:p w:rsidR="00491357" w:rsidRPr="00434B1E" w:rsidRDefault="00264F15" w:rsidP="003460B2">
            <w:r w:rsidRPr="00434B1E">
              <w:rPr>
                <w:rFonts w:hint="eastAsia"/>
              </w:rPr>
              <w:t xml:space="preserve"> </w:t>
            </w:r>
            <w:r w:rsidR="00604F34" w:rsidRPr="00434B1E">
              <w:rPr>
                <w:rFonts w:hint="eastAsia"/>
              </w:rPr>
              <w:t xml:space="preserve">int32 </w:t>
            </w:r>
            <w:r w:rsidR="00F00BE4" w:rsidRPr="00434B1E">
              <w:t>R[16]</w:t>
            </w:r>
          </w:p>
          <w:p w:rsidR="00037AF7" w:rsidRPr="00434B1E" w:rsidRDefault="00491357" w:rsidP="003460B2">
            <w:r w:rsidRPr="00434B1E">
              <w:rPr>
                <w:rFonts w:hint="eastAsia"/>
              </w:rPr>
              <w:t xml:space="preserve"> PC is R[15]</w:t>
            </w:r>
          </w:p>
          <w:p w:rsidR="00037AF7" w:rsidRPr="00434B1E" w:rsidRDefault="00491357" w:rsidP="003460B2">
            <w:r w:rsidRPr="00434B1E">
              <w:rPr>
                <w:rFonts w:hint="eastAsia"/>
              </w:rPr>
              <w:t xml:space="preserve"> LR is R[14]</w:t>
            </w:r>
          </w:p>
          <w:p w:rsidR="00491357" w:rsidRDefault="00491357" w:rsidP="003460B2">
            <w:r w:rsidRPr="00434B1E">
              <w:rPr>
                <w:rFonts w:hint="eastAsia"/>
              </w:rPr>
              <w:t xml:space="preserve"> SP is R[13]</w:t>
            </w:r>
          </w:p>
          <w:p w:rsidR="00A41AAC" w:rsidRPr="00434B1E" w:rsidRDefault="00A41AAC" w:rsidP="003460B2">
            <w:r>
              <w:rPr>
                <w:rFonts w:hint="eastAsia"/>
              </w:rPr>
              <w:t>// function</w:t>
            </w:r>
          </w:p>
          <w:p w:rsidR="00264F15" w:rsidRPr="00434B1E" w:rsidRDefault="00491357" w:rsidP="003460B2">
            <w:r w:rsidRPr="00434B1E">
              <w:rPr>
                <w:rFonts w:hint="eastAsia"/>
              </w:rPr>
              <w:t xml:space="preserve"> </w:t>
            </w:r>
            <w:r w:rsidR="00A41AAC">
              <w:rPr>
                <w:rFonts w:hint="eastAsia"/>
              </w:rPr>
              <w:t>Algorithm</w:t>
            </w:r>
            <w:r w:rsidR="00264F15" w:rsidRPr="00434B1E">
              <w:rPr>
                <w:rFonts w:hint="eastAsia"/>
              </w:rPr>
              <w:t xml:space="preserve"> run(objFile)</w:t>
            </w:r>
          </w:p>
          <w:p w:rsidR="00264F15" w:rsidRPr="00434B1E" w:rsidRDefault="00264F15" w:rsidP="003460B2">
            <w:r w:rsidRPr="00434B1E">
              <w:rPr>
                <w:rFonts w:hint="eastAsia"/>
              </w:rPr>
              <w:t xml:space="preserve">  </w:t>
            </w:r>
            <w:r w:rsidR="00F54D0A" w:rsidRPr="00434B1E">
              <w:rPr>
                <w:rFonts w:hint="eastAsia"/>
              </w:rPr>
              <w:t xml:space="preserve">startAddress </w:t>
            </w:r>
            <w:r w:rsidRPr="00434B1E">
              <w:rPr>
                <w:rFonts w:hint="eastAsia"/>
              </w:rPr>
              <w:t>= read</w:t>
            </w:r>
            <w:r w:rsidR="00F54D0A" w:rsidRPr="00434B1E">
              <w:rPr>
                <w:rFonts w:hint="eastAsia"/>
              </w:rPr>
              <w:t>ObjFile</w:t>
            </w:r>
            <w:r w:rsidRPr="00434B1E">
              <w:rPr>
                <w:rFonts w:hint="eastAsia"/>
              </w:rPr>
              <w:t>(objFile</w:t>
            </w:r>
            <w:r w:rsidR="00F54D0A" w:rsidRPr="00434B1E">
              <w:rPr>
                <w:rFonts w:hint="eastAsia"/>
              </w:rPr>
              <w:t>, m</w:t>
            </w:r>
            <w:r w:rsidRPr="00434B1E">
              <w:rPr>
                <w:rFonts w:hint="eastAsia"/>
              </w:rPr>
              <w:t>)</w:t>
            </w:r>
          </w:p>
          <w:p w:rsidR="00425361" w:rsidRPr="00434B1E" w:rsidRDefault="00425361" w:rsidP="003460B2">
            <w:r w:rsidRPr="00434B1E">
              <w:rPr>
                <w:rFonts w:hint="eastAsia"/>
              </w:rPr>
              <w:t xml:space="preserve">  </w:t>
            </w:r>
            <w:r w:rsidR="00A77E5A" w:rsidRPr="00434B1E">
              <w:rPr>
                <w:rFonts w:hint="eastAsia"/>
              </w:rPr>
              <w:t>PC</w:t>
            </w:r>
            <w:r w:rsidRPr="00434B1E">
              <w:rPr>
                <w:rFonts w:hint="eastAsia"/>
              </w:rPr>
              <w:t xml:space="preserve"> = </w:t>
            </w:r>
            <w:r w:rsidR="00F54D0A" w:rsidRPr="00434B1E">
              <w:rPr>
                <w:rFonts w:hint="eastAsia"/>
              </w:rPr>
              <w:t>startAddress</w:t>
            </w:r>
          </w:p>
          <w:p w:rsidR="00F55FCF" w:rsidRPr="00434B1E" w:rsidRDefault="00F55FCF" w:rsidP="003460B2">
            <w:r w:rsidRPr="00434B1E">
              <w:rPr>
                <w:rFonts w:hint="eastAsia"/>
              </w:rPr>
              <w:t xml:space="preserve">  </w:t>
            </w:r>
            <w:r w:rsidR="00A77E5A" w:rsidRPr="00434B1E">
              <w:rPr>
                <w:rFonts w:hint="eastAsia"/>
              </w:rPr>
              <w:t>LR</w:t>
            </w:r>
            <w:r w:rsidRPr="00434B1E">
              <w:rPr>
                <w:rFonts w:hint="eastAsia"/>
              </w:rPr>
              <w:t xml:space="preserve"> = -1</w:t>
            </w:r>
          </w:p>
          <w:p w:rsidR="0054606E" w:rsidRPr="00434B1E" w:rsidRDefault="0054606E" w:rsidP="003460B2">
            <w:r w:rsidRPr="00434B1E">
              <w:rPr>
                <w:rFonts w:hint="eastAsia"/>
              </w:rPr>
              <w:t xml:space="preserve">  stop = false</w:t>
            </w:r>
          </w:p>
          <w:p w:rsidR="00264F15" w:rsidRPr="00434B1E" w:rsidRDefault="00264F15" w:rsidP="003460B2">
            <w:r w:rsidRPr="00434B1E">
              <w:rPr>
                <w:rFonts w:hint="eastAsia"/>
              </w:rPr>
              <w:t xml:space="preserve">  while </w:t>
            </w:r>
            <w:r w:rsidR="00891588" w:rsidRPr="00434B1E">
              <w:rPr>
                <w:rFonts w:hint="eastAsia"/>
              </w:rPr>
              <w:t>not stop</w:t>
            </w:r>
          </w:p>
          <w:p w:rsidR="007400DD" w:rsidRPr="00434B1E" w:rsidRDefault="007400DD" w:rsidP="007400DD">
            <w:r w:rsidRPr="00434B1E">
              <w:rPr>
                <w:rFonts w:hint="eastAsia"/>
              </w:rPr>
              <w:t xml:space="preserve">   R[0] = 0</w:t>
            </w:r>
          </w:p>
          <w:p w:rsidR="00425361" w:rsidRPr="00434B1E" w:rsidRDefault="00425361" w:rsidP="003460B2">
            <w:r w:rsidRPr="00434B1E">
              <w:rPr>
                <w:rFonts w:hint="eastAsia"/>
              </w:rPr>
              <w:t xml:space="preserve">   </w:t>
            </w:r>
            <w:r w:rsidR="009B19A0" w:rsidRPr="00434B1E">
              <w:rPr>
                <w:rFonts w:hint="eastAsia"/>
              </w:rPr>
              <w:t>load IR from m</w:t>
            </w:r>
            <w:r w:rsidR="00A77E5A" w:rsidRPr="00434B1E">
              <w:rPr>
                <w:rFonts w:hint="eastAsia"/>
              </w:rPr>
              <w:t>[PC</w:t>
            </w:r>
            <w:r w:rsidR="009B19A0" w:rsidRPr="00434B1E">
              <w:rPr>
                <w:rFonts w:hint="eastAsia"/>
              </w:rPr>
              <w:t>..</w:t>
            </w:r>
            <w:r w:rsidR="00A77E5A" w:rsidRPr="00434B1E">
              <w:rPr>
                <w:rFonts w:hint="eastAsia"/>
              </w:rPr>
              <w:t xml:space="preserve">PC </w:t>
            </w:r>
            <w:r w:rsidR="009B19A0" w:rsidRPr="00434B1E">
              <w:rPr>
                <w:rFonts w:hint="eastAsia"/>
              </w:rPr>
              <w:t>+3]</w:t>
            </w:r>
          </w:p>
          <w:p w:rsidR="00891588" w:rsidRPr="00434B1E" w:rsidRDefault="00891588" w:rsidP="003460B2">
            <w:r w:rsidRPr="00434B1E">
              <w:rPr>
                <w:rFonts w:hint="eastAsia"/>
              </w:rPr>
              <w:t xml:space="preserve">   </w:t>
            </w:r>
            <w:r w:rsidR="009B19A0" w:rsidRPr="00434B1E">
              <w:rPr>
                <w:rFonts w:hint="eastAsia"/>
              </w:rPr>
              <w:t>PC</w:t>
            </w:r>
            <w:r w:rsidR="00F00BE4" w:rsidRPr="00434B1E">
              <w:rPr>
                <w:rFonts w:hint="eastAsia"/>
              </w:rPr>
              <w:t>=</w:t>
            </w:r>
            <w:r w:rsidR="009B19A0" w:rsidRPr="00434B1E">
              <w:rPr>
                <w:rFonts w:hint="eastAsia"/>
              </w:rPr>
              <w:t>PC</w:t>
            </w:r>
            <w:r w:rsidR="00425361" w:rsidRPr="00434B1E">
              <w:rPr>
                <w:rFonts w:hint="eastAsia"/>
              </w:rPr>
              <w:t>+4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t xml:space="preserve">   op = bits(IR, </w:t>
            </w:r>
            <w:r w:rsidR="00DE0729" w:rsidRPr="00434B1E">
              <w:rPr>
                <w:rFonts w:hint="eastAsia"/>
              </w:rPr>
              <w:t>24..</w:t>
            </w:r>
            <w:r w:rsidRPr="00434B1E">
              <w:rPr>
                <w:rFonts w:hint="eastAsia"/>
              </w:rPr>
              <w:t>31)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t xml:space="preserve">   ra = bits(IR,20</w:t>
            </w:r>
            <w:r w:rsidR="00DE0729" w:rsidRPr="00434B1E">
              <w:rPr>
                <w:rFonts w:hint="eastAsia"/>
              </w:rPr>
              <w:t>..23</w:t>
            </w:r>
            <w:r w:rsidRPr="00434B1E">
              <w:rPr>
                <w:rFonts w:hint="eastAsia"/>
              </w:rPr>
              <w:t>)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lastRenderedPageBreak/>
              <w:t xml:space="preserve">   rb = bits(IR, </w:t>
            </w:r>
            <w:r w:rsidR="00DE0729" w:rsidRPr="00434B1E">
              <w:rPr>
                <w:rFonts w:hint="eastAsia"/>
              </w:rPr>
              <w:t>16..</w:t>
            </w:r>
            <w:r w:rsidRPr="00434B1E">
              <w:rPr>
                <w:rFonts w:hint="eastAsia"/>
              </w:rPr>
              <w:t>19)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t xml:space="preserve">   rc = bits(IR, </w:t>
            </w:r>
            <w:r w:rsidR="00DE0729" w:rsidRPr="00434B1E">
              <w:rPr>
                <w:rFonts w:hint="eastAsia"/>
              </w:rPr>
              <w:t>11..</w:t>
            </w:r>
            <w:r w:rsidRPr="00434B1E">
              <w:rPr>
                <w:rFonts w:hint="eastAsia"/>
              </w:rPr>
              <w:t>15)</w:t>
            </w:r>
          </w:p>
          <w:p w:rsidR="00DE0729" w:rsidRPr="00434B1E" w:rsidRDefault="00DE0729" w:rsidP="003460B2">
            <w:r w:rsidRPr="00434B1E">
              <w:rPr>
                <w:rFonts w:hint="eastAsia"/>
              </w:rPr>
              <w:t xml:space="preserve">   c5 = bits(IR, 0..4);</w:t>
            </w:r>
          </w:p>
          <w:p w:rsidR="00DE0729" w:rsidRPr="00434B1E" w:rsidRDefault="00DE0729" w:rsidP="003460B2">
            <w:r w:rsidRPr="00434B1E">
              <w:rPr>
                <w:rFonts w:hint="eastAsia"/>
              </w:rPr>
              <w:t xml:space="preserve">   c12 = bits(IR, 0, 11)</w:t>
            </w:r>
          </w:p>
          <w:p w:rsidR="00DE0729" w:rsidRPr="00434B1E" w:rsidRDefault="00DE0729" w:rsidP="00DE0729">
            <w:r w:rsidRPr="00434B1E">
              <w:rPr>
                <w:rFonts w:hint="eastAsia"/>
              </w:rPr>
              <w:t xml:space="preserve">   c16 = bits(IR, 0, 15)</w:t>
            </w:r>
          </w:p>
          <w:p w:rsidR="00DE0729" w:rsidRPr="00434B1E" w:rsidRDefault="00DE0729" w:rsidP="00DE0729">
            <w:r w:rsidRPr="00434B1E">
              <w:rPr>
                <w:rFonts w:hint="eastAsia"/>
              </w:rPr>
              <w:t xml:space="preserve">   c24 = bits(IR, 0, 23)</w:t>
            </w:r>
          </w:p>
          <w:p w:rsidR="00DE0729" w:rsidRPr="00434B1E" w:rsidRDefault="00DE0729" w:rsidP="00DE0729">
            <w:r w:rsidRPr="00434B1E">
              <w:rPr>
                <w:rFonts w:hint="eastAsia"/>
              </w:rPr>
              <w:t xml:space="preserve"> </w:t>
            </w:r>
            <w:r w:rsidRPr="00434B1E">
              <w:t xml:space="preserve">  if (bits(</w:t>
            </w:r>
            <w:r w:rsidR="00A77E5A" w:rsidRPr="00434B1E">
              <w:rPr>
                <w:rFonts w:hint="eastAsia"/>
              </w:rPr>
              <w:t>IR</w:t>
            </w:r>
            <w:r w:rsidRPr="00434B1E">
              <w:t>, 11, 11)!=0) c12 |= 0xFFFFF000;</w:t>
            </w:r>
          </w:p>
          <w:p w:rsidR="00DE0729" w:rsidRPr="00434B1E" w:rsidRDefault="00DE0729" w:rsidP="00DE0729">
            <w:r w:rsidRPr="00434B1E">
              <w:t xml:space="preserve">   if (bits(</w:t>
            </w:r>
            <w:r w:rsidR="00A77E5A" w:rsidRPr="00434B1E">
              <w:rPr>
                <w:rFonts w:hint="eastAsia"/>
              </w:rPr>
              <w:t>IR</w:t>
            </w:r>
            <w:r w:rsidRPr="00434B1E">
              <w:t>, 15, 15)!=0) c16 |= 0xFFFF0000;</w:t>
            </w:r>
          </w:p>
          <w:p w:rsidR="00DE0729" w:rsidRPr="00434B1E" w:rsidRDefault="00DE0729" w:rsidP="00DE0729">
            <w:r w:rsidRPr="00434B1E">
              <w:t xml:space="preserve">   if (bits(</w:t>
            </w:r>
            <w:r w:rsidR="00A77E5A" w:rsidRPr="00434B1E">
              <w:rPr>
                <w:rFonts w:hint="eastAsia"/>
              </w:rPr>
              <w:t>IR</w:t>
            </w:r>
            <w:r w:rsidRPr="00434B1E">
              <w:t>, 23, 23)!=0) c24 |= 0xFF000000;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t xml:space="preserve">   caddr = R[rb]+</w:t>
            </w:r>
            <w:r w:rsidR="00DE0729" w:rsidRPr="00434B1E">
              <w:rPr>
                <w:rFonts w:hint="eastAsia"/>
              </w:rPr>
              <w:t>c16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t xml:space="preserve">   raddr = R[rb]+R[rc]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t xml:space="preserve">   switch op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t xml:space="preserve">    LD: load </w:t>
            </w:r>
            <w:r w:rsidR="00037AF7" w:rsidRPr="00434B1E">
              <w:rPr>
                <w:rFonts w:hint="eastAsia"/>
              </w:rPr>
              <w:t xml:space="preserve">R[ra] from </w:t>
            </w:r>
            <w:r w:rsidRPr="00434B1E">
              <w:rPr>
                <w:rFonts w:hint="eastAsia"/>
              </w:rPr>
              <w:t>m</w:t>
            </w:r>
            <w:r w:rsidR="009B19A0" w:rsidRPr="00434B1E">
              <w:rPr>
                <w:rFonts w:hint="eastAsia"/>
              </w:rPr>
              <w:t>(</w:t>
            </w:r>
            <w:r w:rsidRPr="00434B1E">
              <w:rPr>
                <w:rFonts w:hint="eastAsia"/>
              </w:rPr>
              <w:t>caddr..caddr+3</w:t>
            </w:r>
            <w:r w:rsidR="009B19A0" w:rsidRPr="00434B1E">
              <w:rPr>
                <w:rFonts w:hint="eastAsia"/>
              </w:rPr>
              <w:t>)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t xml:space="preserve">    ST: store R[ra] into m</w:t>
            </w:r>
            <w:r w:rsidR="009B19A0" w:rsidRPr="00434B1E">
              <w:rPr>
                <w:rFonts w:hint="eastAsia"/>
              </w:rPr>
              <w:t>(</w:t>
            </w:r>
            <w:r w:rsidRPr="00434B1E">
              <w:rPr>
                <w:rFonts w:hint="eastAsia"/>
              </w:rPr>
              <w:t>caddr..caddr+3</w:t>
            </w:r>
            <w:r w:rsidR="009B19A0" w:rsidRPr="00434B1E">
              <w:rPr>
                <w:rFonts w:hint="eastAsia"/>
              </w:rPr>
              <w:t>)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LB</w:t>
            </w:r>
            <w:r w:rsidRPr="00434B1E">
              <w:rPr>
                <w:rFonts w:hint="eastAsia"/>
              </w:rPr>
              <w:t xml:space="preserve"> : load </w:t>
            </w:r>
            <w:r w:rsidR="00037AF7" w:rsidRPr="00434B1E">
              <w:rPr>
                <w:rFonts w:hint="eastAsia"/>
              </w:rPr>
              <w:t xml:space="preserve">R[ra] form </w:t>
            </w:r>
            <w:r w:rsidRPr="00434B1E">
              <w:rPr>
                <w:rFonts w:hint="eastAsia"/>
              </w:rPr>
              <w:t>m[caddr]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SB</w:t>
            </w:r>
            <w:r w:rsidRPr="00434B1E">
              <w:rPr>
                <w:rFonts w:hint="eastAsia"/>
              </w:rPr>
              <w:t xml:space="preserve"> : store R[ra] into m[caddr]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LDR</w:t>
            </w:r>
            <w:r w:rsidRPr="00434B1E">
              <w:rPr>
                <w:rFonts w:hint="eastAsia"/>
              </w:rPr>
              <w:t xml:space="preserve"> : load </w:t>
            </w:r>
            <w:r w:rsidR="00037AF7" w:rsidRPr="00434B1E">
              <w:rPr>
                <w:rFonts w:hint="eastAsia"/>
              </w:rPr>
              <w:t>R[ra] from m</w:t>
            </w:r>
            <w:r w:rsidRPr="00434B1E">
              <w:rPr>
                <w:rFonts w:hint="eastAsia"/>
              </w:rPr>
              <w:t>[raddr..raddr+3]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STR</w:t>
            </w:r>
            <w:r w:rsidRPr="00434B1E">
              <w:rPr>
                <w:rFonts w:hint="eastAsia"/>
              </w:rPr>
              <w:t xml:space="preserve"> : store R[ra] into m[raddr..raddr+3]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LBR</w:t>
            </w:r>
            <w:r w:rsidRPr="00434B1E">
              <w:rPr>
                <w:rFonts w:hint="eastAsia"/>
              </w:rPr>
              <w:t xml:space="preserve"> : load </w:t>
            </w:r>
            <w:r w:rsidR="00037AF7" w:rsidRPr="00434B1E">
              <w:rPr>
                <w:rFonts w:hint="eastAsia"/>
              </w:rPr>
              <w:t xml:space="preserve">R[ra] from </w:t>
            </w:r>
            <w:r w:rsidRPr="00434B1E">
              <w:rPr>
                <w:rFonts w:hint="eastAsia"/>
              </w:rPr>
              <w:t>m[raddr]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SBR</w:t>
            </w:r>
            <w:r w:rsidRPr="00434B1E">
              <w:rPr>
                <w:rFonts w:hint="eastAsia"/>
              </w:rPr>
              <w:t xml:space="preserve"> : store R[ra] into m[raddr]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L</w:t>
            </w:r>
            <w:r w:rsidRPr="00434B1E">
              <w:rPr>
                <w:rFonts w:hint="eastAsia"/>
              </w:rPr>
              <w:t>D</w:t>
            </w:r>
            <w:r w:rsidRPr="00434B1E">
              <w:t>I</w:t>
            </w:r>
            <w:r w:rsidRPr="00434B1E">
              <w:rPr>
                <w:rFonts w:hint="eastAsia"/>
              </w:rPr>
              <w:t xml:space="preserve"> : R[ra] = </w:t>
            </w:r>
            <w:r w:rsidR="00D81549" w:rsidRPr="00434B1E">
              <w:rPr>
                <w:rFonts w:hint="eastAsia"/>
              </w:rPr>
              <w:t>cx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CMP </w:t>
            </w:r>
            <w:r w:rsidRPr="00434B1E">
              <w:rPr>
                <w:rFonts w:hint="eastAsia"/>
              </w:rPr>
              <w:t xml:space="preserve">: cc = compare(R[ra], R[rb]); 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     set cc into bits(</w:t>
            </w:r>
            <w:r w:rsidR="006A53C9" w:rsidRPr="00434B1E">
              <w:rPr>
                <w:rFonts w:hint="eastAsia"/>
              </w:rPr>
              <w:t>SW</w:t>
            </w:r>
            <w:r w:rsidRPr="00434B1E">
              <w:rPr>
                <w:rFonts w:hint="eastAsia"/>
              </w:rPr>
              <w:t>, 31..30)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MOV</w:t>
            </w:r>
            <w:r w:rsidRPr="00434B1E">
              <w:rPr>
                <w:rFonts w:hint="eastAsia"/>
              </w:rPr>
              <w:t xml:space="preserve"> : R[ra] = R[rb]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ADD</w:t>
            </w:r>
            <w:r w:rsidRPr="00434B1E">
              <w:rPr>
                <w:rFonts w:hint="eastAsia"/>
              </w:rPr>
              <w:t xml:space="preserve"> : R[ra] = R[rb]+R[rc]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SUB</w:t>
            </w:r>
            <w:r w:rsidRPr="00434B1E">
              <w:rPr>
                <w:rFonts w:hint="eastAsia"/>
              </w:rPr>
              <w:t xml:space="preserve"> : R[ra] = R[rb]-R[rc]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MUL</w:t>
            </w:r>
            <w:r w:rsidRPr="00434B1E">
              <w:rPr>
                <w:rFonts w:hint="eastAsia"/>
              </w:rPr>
              <w:t xml:space="preserve"> : R[ra] = R[rb]*R[rc]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DIV</w:t>
            </w:r>
            <w:r w:rsidRPr="00434B1E">
              <w:rPr>
                <w:rFonts w:hint="eastAsia"/>
              </w:rPr>
              <w:t xml:space="preserve"> : R[ra] = R[rb] / R[rc]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AND</w:t>
            </w:r>
            <w:r w:rsidRPr="00434B1E">
              <w:rPr>
                <w:rFonts w:hint="eastAsia"/>
              </w:rPr>
              <w:t xml:space="preserve"> : R[ra] = R[rb] and R[rc]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OR</w:t>
            </w:r>
            <w:r w:rsidRPr="00434B1E">
              <w:rPr>
                <w:rFonts w:hint="eastAsia"/>
              </w:rPr>
              <w:t xml:space="preserve"> : R[ra] = R[rb] or R[rc]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XOR</w:t>
            </w:r>
            <w:r w:rsidRPr="00434B1E">
              <w:rPr>
                <w:rFonts w:hint="eastAsia"/>
              </w:rPr>
              <w:t xml:space="preserve"> : R[ra] = R[rb] xor R[rc]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ROL </w:t>
            </w:r>
            <w:r w:rsidRPr="00434B1E">
              <w:rPr>
                <w:rFonts w:hint="eastAsia"/>
              </w:rPr>
              <w:t>: R[ra] = R[rb] rol c</w:t>
            </w:r>
            <w:r w:rsidR="002640D7" w:rsidRPr="00434B1E">
              <w:rPr>
                <w:rFonts w:hint="eastAsia"/>
              </w:rPr>
              <w:t>5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ROR </w:t>
            </w:r>
            <w:r w:rsidRPr="00434B1E">
              <w:rPr>
                <w:rFonts w:hint="eastAsia"/>
              </w:rPr>
              <w:t>: R[ra] = R[rb] ror c</w:t>
            </w:r>
            <w:r w:rsidR="002640D7" w:rsidRPr="00434B1E">
              <w:rPr>
                <w:rFonts w:hint="eastAsia"/>
              </w:rPr>
              <w:t>5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SHL </w:t>
            </w:r>
            <w:r w:rsidRPr="00434B1E">
              <w:rPr>
                <w:rFonts w:hint="eastAsia"/>
              </w:rPr>
              <w:t>: R[ra] = R[rb] shl c</w:t>
            </w:r>
            <w:r w:rsidR="002640D7" w:rsidRPr="00434B1E">
              <w:rPr>
                <w:rFonts w:hint="eastAsia"/>
              </w:rPr>
              <w:t>5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SHR </w:t>
            </w:r>
            <w:r w:rsidRPr="00434B1E">
              <w:rPr>
                <w:rFonts w:hint="eastAsia"/>
              </w:rPr>
              <w:t>: R[ra] = R[rb] shr c</w:t>
            </w:r>
            <w:r w:rsidR="002640D7" w:rsidRPr="00434B1E">
              <w:rPr>
                <w:rFonts w:hint="eastAsia"/>
              </w:rPr>
              <w:t>5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JEQ </w:t>
            </w:r>
            <w:r w:rsidRPr="00434B1E">
              <w:rPr>
                <w:rFonts w:hint="eastAsia"/>
              </w:rPr>
              <w:t>: if (cc is =) PC = PC +</w:t>
            </w:r>
            <w:r w:rsidR="009B19A0" w:rsidRPr="00434B1E">
              <w:rPr>
                <w:rFonts w:hint="eastAsia"/>
              </w:rPr>
              <w:t>c24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JNE </w:t>
            </w:r>
            <w:r w:rsidRPr="00434B1E">
              <w:rPr>
                <w:rFonts w:hint="eastAsia"/>
              </w:rPr>
              <w:t>: if (cc is not = ) PC = PC+</w:t>
            </w:r>
            <w:r w:rsidR="009B19A0" w:rsidRPr="00434B1E">
              <w:rPr>
                <w:rFonts w:hint="eastAsia"/>
              </w:rPr>
              <w:t xml:space="preserve"> c24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JLT </w:t>
            </w:r>
            <w:r w:rsidRPr="00434B1E">
              <w:rPr>
                <w:rFonts w:hint="eastAsia"/>
              </w:rPr>
              <w:t>: if (cc is &lt;) PC = PC+</w:t>
            </w:r>
            <w:r w:rsidR="009B19A0" w:rsidRPr="00434B1E">
              <w:rPr>
                <w:rFonts w:hint="eastAsia"/>
              </w:rPr>
              <w:t xml:space="preserve"> c24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lastRenderedPageBreak/>
              <w:t xml:space="preserve">    </w:t>
            </w:r>
            <w:r w:rsidRPr="00434B1E">
              <w:t xml:space="preserve">JGT </w:t>
            </w:r>
            <w:r w:rsidRPr="00434B1E">
              <w:rPr>
                <w:rFonts w:hint="eastAsia"/>
              </w:rPr>
              <w:t>: if (cc is &gt;) PC = PC+</w:t>
            </w:r>
            <w:r w:rsidR="009B19A0" w:rsidRPr="00434B1E">
              <w:rPr>
                <w:rFonts w:hint="eastAsia"/>
              </w:rPr>
              <w:t xml:space="preserve"> c24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JLE </w:t>
            </w:r>
            <w:r w:rsidRPr="00434B1E">
              <w:rPr>
                <w:rFonts w:hint="eastAsia"/>
              </w:rPr>
              <w:t>: if (cc in {&lt;, =}) PC = PC+</w:t>
            </w:r>
            <w:r w:rsidR="009B19A0" w:rsidRPr="00434B1E">
              <w:rPr>
                <w:rFonts w:hint="eastAsia"/>
              </w:rPr>
              <w:t>c24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JGE </w:t>
            </w:r>
            <w:r w:rsidRPr="00434B1E">
              <w:rPr>
                <w:rFonts w:hint="eastAsia"/>
              </w:rPr>
              <w:t>: if (cc in {&gt;,=}) PC = PC+</w:t>
            </w:r>
            <w:r w:rsidR="0025568D" w:rsidRPr="00434B1E">
              <w:rPr>
                <w:rFonts w:hint="eastAsia"/>
              </w:rPr>
              <w:t xml:space="preserve"> c24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JMP </w:t>
            </w:r>
            <w:r w:rsidRPr="00434B1E">
              <w:rPr>
                <w:rFonts w:hint="eastAsia"/>
              </w:rPr>
              <w:t>: PC = PC+</w:t>
            </w:r>
            <w:r w:rsidR="00514A55" w:rsidRPr="00434B1E">
              <w:rPr>
                <w:rFonts w:hint="eastAsia"/>
              </w:rPr>
              <w:t>c24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 xml:space="preserve">SWI </w:t>
            </w:r>
            <w:r w:rsidRPr="00434B1E">
              <w:rPr>
                <w:rFonts w:hint="eastAsia"/>
              </w:rPr>
              <w:t>:</w:t>
            </w:r>
            <w:r w:rsidR="000355BF" w:rsidRPr="00434B1E">
              <w:rPr>
                <w:rFonts w:hint="eastAsia"/>
              </w:rPr>
              <w:t xml:space="preserve"> R[14] = PC; PC=</w:t>
            </w:r>
            <w:r w:rsidR="0025568D" w:rsidRPr="00434B1E">
              <w:rPr>
                <w:rFonts w:hint="eastAsia"/>
              </w:rPr>
              <w:t xml:space="preserve"> c24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JSUB</w:t>
            </w:r>
            <w:r w:rsidRPr="00434B1E">
              <w:rPr>
                <w:rFonts w:hint="eastAsia"/>
              </w:rPr>
              <w:t xml:space="preserve"> : R[14] = PC</w:t>
            </w:r>
            <w:r w:rsidR="000355BF" w:rsidRPr="00434B1E">
              <w:rPr>
                <w:rFonts w:hint="eastAsia"/>
              </w:rPr>
              <w:t>; PC=PC+</w:t>
            </w:r>
            <w:r w:rsidR="0025568D" w:rsidRPr="00434B1E">
              <w:rPr>
                <w:rFonts w:hint="eastAsia"/>
              </w:rPr>
              <w:t xml:space="preserve"> c24</w:t>
            </w:r>
          </w:p>
          <w:p w:rsidR="00604F34" w:rsidRPr="00434B1E" w:rsidRDefault="00F00BE4" w:rsidP="00F55FCF">
            <w:r w:rsidRPr="00434B1E">
              <w:rPr>
                <w:rFonts w:hint="eastAsia"/>
              </w:rPr>
              <w:t xml:space="preserve">    </w:t>
            </w:r>
            <w:r w:rsidRPr="00434B1E">
              <w:t>RET</w:t>
            </w:r>
            <w:r w:rsidR="00037AF7" w:rsidRPr="00434B1E">
              <w:rPr>
                <w:rFonts w:hint="eastAsia"/>
              </w:rPr>
              <w:t xml:space="preserve"> : </w:t>
            </w:r>
          </w:p>
          <w:p w:rsidR="006B4E1D" w:rsidRPr="00434B1E" w:rsidRDefault="00604F34" w:rsidP="00F55FCF">
            <w:r w:rsidRPr="00434B1E">
              <w:rPr>
                <w:rFonts w:hint="eastAsia"/>
              </w:rPr>
              <w:t xml:space="preserve">        </w:t>
            </w:r>
            <w:r w:rsidR="00F55FCF" w:rsidRPr="00434B1E">
              <w:rPr>
                <w:rFonts w:hint="eastAsia"/>
              </w:rPr>
              <w:t xml:space="preserve">if (R[14]&lt;0) </w:t>
            </w:r>
          </w:p>
          <w:p w:rsidR="00F55FCF" w:rsidRPr="00434B1E" w:rsidRDefault="006B4E1D" w:rsidP="00F55FCF">
            <w:r w:rsidRPr="00434B1E">
              <w:rPr>
                <w:rFonts w:hint="eastAsia"/>
              </w:rPr>
              <w:t xml:space="preserve">          </w:t>
            </w:r>
            <w:r w:rsidR="00F55FCF" w:rsidRPr="00434B1E">
              <w:rPr>
                <w:rFonts w:hint="eastAsia"/>
              </w:rPr>
              <w:t>stop=true</w:t>
            </w:r>
          </w:p>
          <w:p w:rsidR="006B4E1D" w:rsidRPr="00434B1E" w:rsidRDefault="00F55FCF" w:rsidP="00F00BE4">
            <w:r w:rsidRPr="00434B1E">
              <w:rPr>
                <w:rFonts w:hint="eastAsia"/>
              </w:rPr>
              <w:t xml:space="preserve">        </w:t>
            </w:r>
            <w:r w:rsidR="006B4E1D" w:rsidRPr="00434B1E">
              <w:rPr>
                <w:rFonts w:hint="eastAsia"/>
              </w:rPr>
              <w:t>else</w:t>
            </w:r>
          </w:p>
          <w:p w:rsidR="00F00BE4" w:rsidRPr="00434B1E" w:rsidRDefault="006B4E1D" w:rsidP="00F00BE4">
            <w:r w:rsidRPr="00434B1E">
              <w:rPr>
                <w:rFonts w:hint="eastAsia"/>
              </w:rPr>
              <w:t xml:space="preserve">         </w:t>
            </w:r>
            <w:r w:rsidR="00F55FCF" w:rsidRPr="00434B1E">
              <w:rPr>
                <w:rFonts w:hint="eastAsia"/>
              </w:rPr>
              <w:t xml:space="preserve"> </w:t>
            </w:r>
            <w:r w:rsidR="00037AF7" w:rsidRPr="00434B1E">
              <w:rPr>
                <w:rFonts w:hint="eastAsia"/>
              </w:rPr>
              <w:t>PC=</w:t>
            </w:r>
            <w:r w:rsidR="00491357" w:rsidRPr="00434B1E">
              <w:rPr>
                <w:rFonts w:hint="eastAsia"/>
              </w:rPr>
              <w:t>LR</w:t>
            </w:r>
          </w:p>
          <w:p w:rsidR="00037AF7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PUSH</w:t>
            </w:r>
            <w:r w:rsidR="00037AF7" w:rsidRPr="00434B1E">
              <w:rPr>
                <w:rFonts w:hint="eastAsia"/>
              </w:rPr>
              <w:t xml:space="preserve"> : </w:t>
            </w:r>
            <w:r w:rsidR="00491357" w:rsidRPr="00434B1E">
              <w:rPr>
                <w:rFonts w:hint="eastAsia"/>
              </w:rPr>
              <w:t>SP</w:t>
            </w:r>
            <w:r w:rsidR="00037AF7" w:rsidRPr="00434B1E">
              <w:rPr>
                <w:rFonts w:hint="eastAsia"/>
              </w:rPr>
              <w:t>=</w:t>
            </w:r>
            <w:r w:rsidR="00491357" w:rsidRPr="00434B1E">
              <w:rPr>
                <w:rFonts w:hint="eastAsia"/>
              </w:rPr>
              <w:t xml:space="preserve"> SP</w:t>
            </w:r>
            <w:r w:rsidR="00037AF7" w:rsidRPr="00434B1E">
              <w:rPr>
                <w:rFonts w:hint="eastAsia"/>
              </w:rPr>
              <w:t xml:space="preserve">-4; </w:t>
            </w:r>
          </w:p>
          <w:p w:rsidR="00F00BE4" w:rsidRPr="00434B1E" w:rsidRDefault="00037AF7" w:rsidP="00F00BE4">
            <w:r w:rsidRPr="00434B1E">
              <w:rPr>
                <w:rFonts w:hint="eastAsia"/>
              </w:rPr>
              <w:t xml:space="preserve">          store R[ra] into m[</w:t>
            </w:r>
            <w:r w:rsidR="0025568D" w:rsidRPr="00434B1E">
              <w:rPr>
                <w:rFonts w:hint="eastAsia"/>
              </w:rPr>
              <w:t>SP</w:t>
            </w:r>
            <w:r w:rsidRPr="00434B1E">
              <w:rPr>
                <w:rFonts w:hint="eastAsia"/>
              </w:rPr>
              <w:t>..</w:t>
            </w:r>
            <w:r w:rsidR="0025568D" w:rsidRPr="00434B1E">
              <w:rPr>
                <w:rFonts w:hint="eastAsia"/>
              </w:rPr>
              <w:t>SP</w:t>
            </w:r>
            <w:r w:rsidRPr="00434B1E">
              <w:rPr>
                <w:rFonts w:hint="eastAsia"/>
              </w:rPr>
              <w:t>+3]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POP</w:t>
            </w:r>
            <w:r w:rsidR="00037AF7" w:rsidRPr="00434B1E">
              <w:rPr>
                <w:rFonts w:hint="eastAsia"/>
              </w:rPr>
              <w:t xml:space="preserve"> : </w:t>
            </w:r>
            <w:r w:rsidR="00491357" w:rsidRPr="00434B1E">
              <w:rPr>
                <w:rFonts w:hint="eastAsia"/>
              </w:rPr>
              <w:t>SP</w:t>
            </w:r>
            <w:r w:rsidR="00037AF7" w:rsidRPr="00434B1E">
              <w:rPr>
                <w:rFonts w:hint="eastAsia"/>
              </w:rPr>
              <w:t>=</w:t>
            </w:r>
            <w:r w:rsidR="00491357" w:rsidRPr="00434B1E">
              <w:rPr>
                <w:rFonts w:hint="eastAsia"/>
              </w:rPr>
              <w:t>SP</w:t>
            </w:r>
            <w:r w:rsidR="00037AF7" w:rsidRPr="00434B1E">
              <w:rPr>
                <w:rFonts w:hint="eastAsia"/>
              </w:rPr>
              <w:t>+4;</w:t>
            </w:r>
          </w:p>
          <w:p w:rsidR="00037AF7" w:rsidRPr="00434B1E" w:rsidRDefault="00037AF7" w:rsidP="00F00BE4">
            <w:r w:rsidRPr="00434B1E">
              <w:rPr>
                <w:rFonts w:hint="eastAsia"/>
              </w:rPr>
              <w:t xml:space="preserve">         load R[ra] from m[</w:t>
            </w:r>
            <w:r w:rsidR="0025568D" w:rsidRPr="00434B1E">
              <w:rPr>
                <w:rFonts w:hint="eastAsia"/>
              </w:rPr>
              <w:t>SP</w:t>
            </w:r>
            <w:r w:rsidRPr="00434B1E">
              <w:rPr>
                <w:rFonts w:hint="eastAsia"/>
              </w:rPr>
              <w:t>..</w:t>
            </w:r>
            <w:r w:rsidR="0025568D" w:rsidRPr="00434B1E">
              <w:rPr>
                <w:rFonts w:hint="eastAsia"/>
              </w:rPr>
              <w:t>SP</w:t>
            </w:r>
            <w:r w:rsidRPr="00434B1E">
              <w:rPr>
                <w:rFonts w:hint="eastAsia"/>
              </w:rPr>
              <w:t>+3]</w:t>
            </w:r>
          </w:p>
          <w:p w:rsidR="00F00BE4" w:rsidRPr="00434B1E" w:rsidRDefault="00F00BE4" w:rsidP="00F00BE4">
            <w:r w:rsidRPr="00434B1E">
              <w:rPr>
                <w:rFonts w:hint="eastAsia"/>
              </w:rPr>
              <w:t xml:space="preserve">    </w:t>
            </w:r>
            <w:r w:rsidRPr="00434B1E">
              <w:t>PUSHB</w:t>
            </w:r>
            <w:r w:rsidR="00037AF7" w:rsidRPr="00434B1E">
              <w:rPr>
                <w:rFonts w:hint="eastAsia"/>
              </w:rPr>
              <w:t xml:space="preserve"> : </w:t>
            </w:r>
            <w:r w:rsidR="00A41AAC">
              <w:rPr>
                <w:rFonts w:hint="eastAsia"/>
              </w:rPr>
              <w:t>SP</w:t>
            </w:r>
            <w:r w:rsidR="00037AF7" w:rsidRPr="00434B1E">
              <w:rPr>
                <w:rFonts w:hint="eastAsia"/>
              </w:rPr>
              <w:t>=</w:t>
            </w:r>
            <w:r w:rsidR="00A41AAC">
              <w:rPr>
                <w:rFonts w:hint="eastAsia"/>
              </w:rPr>
              <w:t>SP</w:t>
            </w:r>
            <w:r w:rsidR="00037AF7" w:rsidRPr="00434B1E">
              <w:rPr>
                <w:rFonts w:hint="eastAsia"/>
              </w:rPr>
              <w:t>-1;</w:t>
            </w:r>
            <w:r w:rsidR="00A41AAC" w:rsidDel="00A41AAC">
              <w:rPr>
                <w:rFonts w:hint="eastAsia"/>
              </w:rPr>
              <w:t xml:space="preserve"> </w:t>
            </w:r>
          </w:p>
          <w:p w:rsidR="00037AF7" w:rsidRPr="00434B1E" w:rsidRDefault="00037AF7" w:rsidP="00037AF7">
            <w:r w:rsidRPr="00434B1E">
              <w:rPr>
                <w:rFonts w:hint="eastAsia"/>
              </w:rPr>
              <w:t xml:space="preserve">          store R[ra] into m[</w:t>
            </w:r>
            <w:r w:rsidR="0025568D" w:rsidRPr="00434B1E">
              <w:rPr>
                <w:rFonts w:hint="eastAsia"/>
              </w:rPr>
              <w:t>SP</w:t>
            </w:r>
            <w:r w:rsidRPr="00434B1E">
              <w:rPr>
                <w:rFonts w:hint="eastAsia"/>
              </w:rPr>
              <w:t>]</w:t>
            </w:r>
          </w:p>
          <w:p w:rsidR="00037AF7" w:rsidRPr="00434B1E" w:rsidRDefault="00F00BE4" w:rsidP="00037AF7">
            <w:r w:rsidRPr="00434B1E">
              <w:rPr>
                <w:rFonts w:hint="eastAsia"/>
              </w:rPr>
              <w:t xml:space="preserve">    </w:t>
            </w:r>
            <w:r w:rsidRPr="00434B1E">
              <w:t>POPB</w:t>
            </w:r>
            <w:r w:rsidR="00037AF7" w:rsidRPr="00434B1E">
              <w:rPr>
                <w:rFonts w:hint="eastAsia"/>
              </w:rPr>
              <w:t xml:space="preserve"> : </w:t>
            </w:r>
            <w:r w:rsidR="00A41AAC">
              <w:rPr>
                <w:rFonts w:hint="eastAsia"/>
              </w:rPr>
              <w:t>SP</w:t>
            </w:r>
            <w:r w:rsidR="00037AF7" w:rsidRPr="00434B1E">
              <w:rPr>
                <w:rFonts w:hint="eastAsia"/>
              </w:rPr>
              <w:t>=</w:t>
            </w:r>
            <w:r w:rsidR="00A41AAC">
              <w:rPr>
                <w:rFonts w:hint="eastAsia"/>
              </w:rPr>
              <w:t>SP</w:t>
            </w:r>
            <w:r w:rsidR="00037AF7" w:rsidRPr="00434B1E">
              <w:rPr>
                <w:rFonts w:hint="eastAsia"/>
              </w:rPr>
              <w:t>+1;</w:t>
            </w:r>
          </w:p>
          <w:p w:rsidR="00037AF7" w:rsidRPr="00434B1E" w:rsidRDefault="00037AF7" w:rsidP="00037AF7">
            <w:r w:rsidRPr="00434B1E">
              <w:rPr>
                <w:rFonts w:hint="eastAsia"/>
              </w:rPr>
              <w:t xml:space="preserve">         load R[ra] from m[</w:t>
            </w:r>
            <w:r w:rsidR="0025568D" w:rsidRPr="00434B1E">
              <w:rPr>
                <w:rFonts w:hint="eastAsia"/>
              </w:rPr>
              <w:t>SP</w:t>
            </w:r>
            <w:r w:rsidRPr="00434B1E">
              <w:rPr>
                <w:rFonts w:hint="eastAsia"/>
              </w:rPr>
              <w:t>]</w:t>
            </w:r>
          </w:p>
          <w:p w:rsidR="00F00BE4" w:rsidRPr="00434B1E" w:rsidRDefault="00F00BE4" w:rsidP="003460B2">
            <w:r w:rsidRPr="00434B1E">
              <w:rPr>
                <w:rFonts w:hint="eastAsia"/>
              </w:rPr>
              <w:t xml:space="preserve">   end switch</w:t>
            </w:r>
          </w:p>
          <w:p w:rsidR="009F651E" w:rsidRPr="00434B1E" w:rsidRDefault="009F651E" w:rsidP="009F651E">
            <w:r w:rsidRPr="00434B1E">
              <w:rPr>
                <w:rFonts w:hint="eastAsia"/>
              </w:rPr>
              <w:t xml:space="preserve">   </w:t>
            </w:r>
            <w:r w:rsidR="00261345" w:rsidRPr="00434B1E">
              <w:rPr>
                <w:rFonts w:hint="eastAsia"/>
              </w:rPr>
              <w:t xml:space="preserve">print </w:t>
            </w:r>
            <w:r w:rsidR="0025568D" w:rsidRPr="00434B1E">
              <w:rPr>
                <w:rFonts w:hint="eastAsia"/>
              </w:rPr>
              <w:t>P</w:t>
            </w:r>
            <w:r w:rsidR="00722F78">
              <w:rPr>
                <w:rFonts w:hint="eastAsia"/>
              </w:rPr>
              <w:t>C</w:t>
            </w:r>
            <w:r w:rsidR="0025568D" w:rsidRPr="00434B1E">
              <w:rPr>
                <w:rFonts w:hint="eastAsia"/>
              </w:rPr>
              <w:t>, IR</w:t>
            </w:r>
            <w:r w:rsidR="009B19A0" w:rsidRPr="00434B1E">
              <w:rPr>
                <w:rFonts w:hint="eastAsia"/>
              </w:rPr>
              <w:t xml:space="preserve">, </w:t>
            </w:r>
            <w:r w:rsidR="00261345" w:rsidRPr="00434B1E">
              <w:rPr>
                <w:rFonts w:hint="eastAsia"/>
              </w:rPr>
              <w:t>R[ra]</w:t>
            </w:r>
          </w:p>
          <w:p w:rsidR="00264F15" w:rsidRPr="00434B1E" w:rsidRDefault="00264F15" w:rsidP="003460B2">
            <w:r w:rsidRPr="00434B1E">
              <w:rPr>
                <w:rFonts w:hint="eastAsia"/>
              </w:rPr>
              <w:t xml:space="preserve">  </w:t>
            </w:r>
            <w:r w:rsidR="00891588" w:rsidRPr="00434B1E">
              <w:rPr>
                <w:rFonts w:hint="eastAsia"/>
              </w:rPr>
              <w:t>end while</w:t>
            </w:r>
          </w:p>
          <w:p w:rsidR="00261345" w:rsidRPr="00434B1E" w:rsidRDefault="00261345" w:rsidP="003460B2">
            <w:r w:rsidRPr="00434B1E">
              <w:rPr>
                <w:rFonts w:hint="eastAsia"/>
              </w:rPr>
              <w:t xml:space="preserve">  dumpRegisters()</w:t>
            </w:r>
          </w:p>
          <w:p w:rsidR="003460B2" w:rsidRPr="00434B1E" w:rsidRDefault="00A41AAC" w:rsidP="00264F15">
            <w:r>
              <w:rPr>
                <w:rFonts w:hint="eastAsia"/>
              </w:rPr>
              <w:t>E</w:t>
            </w:r>
            <w:r w:rsidR="00264F15" w:rsidRPr="00434B1E">
              <w:rPr>
                <w:rFonts w:hint="eastAsia"/>
              </w:rPr>
              <w:t>nd</w:t>
            </w:r>
            <w:r w:rsidR="00E0459E" w:rsidRPr="00434B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Algorithm</w:t>
            </w:r>
          </w:p>
          <w:p w:rsidR="00E0459E" w:rsidRPr="00434B1E" w:rsidRDefault="00E0459E" w:rsidP="00264F15"/>
        </w:tc>
        <w:tc>
          <w:tcPr>
            <w:tcW w:w="3434" w:type="dxa"/>
          </w:tcPr>
          <w:p w:rsidR="003460B2" w:rsidRPr="00434B1E" w:rsidRDefault="002B7ACA" w:rsidP="00683971">
            <w:r w:rsidRPr="00434B1E">
              <w:rPr>
                <w:rFonts w:hint="eastAsia"/>
              </w:rPr>
              <w:lastRenderedPageBreak/>
              <w:t xml:space="preserve">CPU0 </w:t>
            </w:r>
            <w:r w:rsidRPr="00434B1E">
              <w:rPr>
                <w:rFonts w:hint="eastAsia"/>
              </w:rPr>
              <w:t>的模擬器類別</w:t>
            </w:r>
          </w:p>
          <w:p w:rsidR="00A41AAC" w:rsidRDefault="00A41AAC" w:rsidP="00683971">
            <w:r>
              <w:rPr>
                <w:rFonts w:hint="eastAsia"/>
              </w:rPr>
              <w:t>共用變數</w:t>
            </w:r>
          </w:p>
          <w:p w:rsidR="002B7ACA" w:rsidRPr="00434B1E" w:rsidRDefault="002B7ACA" w:rsidP="00683971">
            <w:r w:rsidRPr="00434B1E">
              <w:rPr>
                <w:rFonts w:hint="eastAsia"/>
              </w:rPr>
              <w:t>m</w:t>
            </w:r>
            <w:r w:rsidRPr="00434B1E">
              <w:rPr>
                <w:rFonts w:hint="eastAsia"/>
              </w:rPr>
              <w:t>為記憶體</w:t>
            </w:r>
          </w:p>
          <w:p w:rsidR="002B7ACA" w:rsidRPr="00434B1E" w:rsidRDefault="002B7ACA" w:rsidP="00683971">
            <w:r w:rsidRPr="00434B1E">
              <w:rPr>
                <w:rFonts w:hint="eastAsia"/>
              </w:rPr>
              <w:t xml:space="preserve">IR </w:t>
            </w:r>
            <w:r w:rsidRPr="00434B1E">
              <w:rPr>
                <w:rFonts w:hint="eastAsia"/>
              </w:rPr>
              <w:t>為指令暫存器</w:t>
            </w:r>
          </w:p>
          <w:p w:rsidR="002B7ACA" w:rsidRPr="00434B1E" w:rsidRDefault="002B7ACA" w:rsidP="00683971">
            <w:r w:rsidRPr="00434B1E">
              <w:rPr>
                <w:rFonts w:hint="eastAsia"/>
              </w:rPr>
              <w:t xml:space="preserve">R[] </w:t>
            </w:r>
            <w:r w:rsidRPr="00434B1E">
              <w:rPr>
                <w:rFonts w:hint="eastAsia"/>
              </w:rPr>
              <w:t>為一般暫存器</w:t>
            </w:r>
          </w:p>
          <w:p w:rsidR="00491357" w:rsidRPr="00434B1E" w:rsidRDefault="00491357" w:rsidP="00683971">
            <w:r w:rsidRPr="00434B1E">
              <w:rPr>
                <w:rFonts w:hint="eastAsia"/>
              </w:rPr>
              <w:t>PC</w:t>
            </w:r>
            <w:r w:rsidRPr="00434B1E">
              <w:rPr>
                <w:rFonts w:hint="eastAsia"/>
              </w:rPr>
              <w:t>為</w:t>
            </w:r>
            <w:r w:rsidRPr="00434B1E">
              <w:rPr>
                <w:rFonts w:hint="eastAsia"/>
              </w:rPr>
              <w:t xml:space="preserve"> R[15] </w:t>
            </w:r>
            <w:r w:rsidRPr="00434B1E">
              <w:rPr>
                <w:rFonts w:hint="eastAsia"/>
              </w:rPr>
              <w:t>的別名</w:t>
            </w:r>
          </w:p>
          <w:p w:rsidR="00491357" w:rsidRPr="00434B1E" w:rsidRDefault="00491357" w:rsidP="00683971">
            <w:r w:rsidRPr="00434B1E">
              <w:rPr>
                <w:rFonts w:hint="eastAsia"/>
              </w:rPr>
              <w:t>LR</w:t>
            </w:r>
            <w:r w:rsidRPr="00434B1E">
              <w:rPr>
                <w:rFonts w:hint="eastAsia"/>
              </w:rPr>
              <w:t>為</w:t>
            </w:r>
            <w:r w:rsidRPr="00434B1E">
              <w:rPr>
                <w:rFonts w:hint="eastAsia"/>
              </w:rPr>
              <w:t xml:space="preserve"> R[14] </w:t>
            </w:r>
            <w:r w:rsidRPr="00434B1E">
              <w:rPr>
                <w:rFonts w:hint="eastAsia"/>
              </w:rPr>
              <w:t>的別名</w:t>
            </w:r>
          </w:p>
          <w:p w:rsidR="00491357" w:rsidRPr="00434B1E" w:rsidRDefault="00491357" w:rsidP="00683971">
            <w:r w:rsidRPr="00434B1E">
              <w:rPr>
                <w:rFonts w:hint="eastAsia"/>
              </w:rPr>
              <w:t>SP</w:t>
            </w:r>
            <w:r w:rsidRPr="00434B1E">
              <w:rPr>
                <w:rFonts w:hint="eastAsia"/>
              </w:rPr>
              <w:t>為</w:t>
            </w:r>
            <w:r w:rsidRPr="00434B1E">
              <w:rPr>
                <w:rFonts w:hint="eastAsia"/>
              </w:rPr>
              <w:t xml:space="preserve">R[13] </w:t>
            </w:r>
            <w:r w:rsidRPr="00434B1E">
              <w:rPr>
                <w:rFonts w:hint="eastAsia"/>
              </w:rPr>
              <w:t>的別名</w:t>
            </w:r>
          </w:p>
          <w:p w:rsidR="00A41AAC" w:rsidRDefault="00A41AAC" w:rsidP="00683971">
            <w:r>
              <w:rPr>
                <w:rFonts w:hint="eastAsia"/>
              </w:rPr>
              <w:t>函數區</w:t>
            </w:r>
          </w:p>
          <w:p w:rsidR="002B7ACA" w:rsidRPr="00434B1E" w:rsidRDefault="00F54D0A" w:rsidP="00683971">
            <w:r w:rsidRPr="00434B1E">
              <w:rPr>
                <w:rFonts w:hint="eastAsia"/>
              </w:rPr>
              <w:t>模擬執行目的檔</w:t>
            </w:r>
          </w:p>
          <w:p w:rsidR="00F54D0A" w:rsidRPr="00434B1E" w:rsidRDefault="00F54D0A" w:rsidP="00683971">
            <w:r w:rsidRPr="00434B1E">
              <w:rPr>
                <w:rFonts w:hint="eastAsia"/>
              </w:rPr>
              <w:t>讀取目的檔到記憶體中</w:t>
            </w:r>
          </w:p>
          <w:p w:rsidR="00F54D0A" w:rsidRPr="00434B1E" w:rsidRDefault="00F54D0A" w:rsidP="00683971">
            <w:r w:rsidRPr="00434B1E">
              <w:rPr>
                <w:rFonts w:hint="eastAsia"/>
              </w:rPr>
              <w:t>設定程式計數器為起始位址</w:t>
            </w:r>
          </w:p>
          <w:p w:rsidR="00F55FCF" w:rsidRPr="00434B1E" w:rsidRDefault="00F55FCF" w:rsidP="00683971">
            <w:r w:rsidRPr="00434B1E">
              <w:rPr>
                <w:rFonts w:hint="eastAsia"/>
              </w:rPr>
              <w:t>設定連結暫存器為</w:t>
            </w:r>
            <w:r w:rsidRPr="00434B1E">
              <w:rPr>
                <w:rFonts w:hint="eastAsia"/>
              </w:rPr>
              <w:t>-1</w:t>
            </w:r>
            <w:r w:rsidRPr="00434B1E">
              <w:rPr>
                <w:rFonts w:hint="eastAsia"/>
              </w:rPr>
              <w:t>，跳離用</w:t>
            </w:r>
          </w:p>
          <w:p w:rsidR="00F54D0A" w:rsidRPr="00434B1E" w:rsidRDefault="00F54D0A" w:rsidP="00683971">
            <w:r w:rsidRPr="00434B1E">
              <w:rPr>
                <w:rFonts w:hint="eastAsia"/>
              </w:rPr>
              <w:t>設定停止旗標為尚未停止</w:t>
            </w:r>
          </w:p>
          <w:p w:rsidR="00F54D0A" w:rsidRPr="00434B1E" w:rsidRDefault="00F54D0A" w:rsidP="00683971">
            <w:r w:rsidRPr="00434B1E">
              <w:rPr>
                <w:rFonts w:hint="eastAsia"/>
              </w:rPr>
              <w:t>進入迴圈，開始執行指令</w:t>
            </w:r>
          </w:p>
          <w:p w:rsidR="00F54D0A" w:rsidRPr="00434B1E" w:rsidRDefault="00F54D0A" w:rsidP="00F54D0A">
            <w:r w:rsidRPr="00434B1E">
              <w:rPr>
                <w:rFonts w:hint="eastAsia"/>
              </w:rPr>
              <w:t xml:space="preserve">R[0] </w:t>
            </w:r>
            <w:r w:rsidRPr="00434B1E">
              <w:rPr>
                <w:rFonts w:hint="eastAsia"/>
              </w:rPr>
              <w:t>暫存器永遠為</w:t>
            </w:r>
            <w:r w:rsidRPr="00434B1E">
              <w:rPr>
                <w:rFonts w:hint="eastAsia"/>
              </w:rPr>
              <w:t>0</w:t>
            </w:r>
          </w:p>
          <w:p w:rsidR="00F54D0A" w:rsidRPr="00434B1E" w:rsidRDefault="00F54D0A" w:rsidP="00F54D0A">
            <w:r w:rsidRPr="00434B1E">
              <w:rPr>
                <w:rFonts w:hint="eastAsia"/>
              </w:rPr>
              <w:t>擷取指令到</w:t>
            </w:r>
            <w:r w:rsidRPr="00434B1E">
              <w:rPr>
                <w:rFonts w:hint="eastAsia"/>
              </w:rPr>
              <w:t>IR</w:t>
            </w:r>
            <w:r w:rsidRPr="00434B1E">
              <w:rPr>
                <w:rFonts w:hint="eastAsia"/>
              </w:rPr>
              <w:t>暫存器中</w:t>
            </w:r>
          </w:p>
          <w:p w:rsidR="00F54D0A" w:rsidRPr="00434B1E" w:rsidRDefault="00F54D0A" w:rsidP="00F54D0A">
            <w:r w:rsidRPr="00434B1E">
              <w:rPr>
                <w:rFonts w:hint="eastAsia"/>
              </w:rPr>
              <w:t>將</w:t>
            </w:r>
            <w:r w:rsidRPr="00434B1E">
              <w:rPr>
                <w:rFonts w:hint="eastAsia"/>
              </w:rPr>
              <w:t>PC</w:t>
            </w:r>
            <w:r w:rsidRPr="00434B1E">
              <w:rPr>
                <w:rFonts w:hint="eastAsia"/>
              </w:rPr>
              <w:t>加</w:t>
            </w:r>
            <w:r w:rsidRPr="00434B1E">
              <w:rPr>
                <w:rFonts w:hint="eastAsia"/>
              </w:rPr>
              <w:t>4 (</w:t>
            </w:r>
            <w:r w:rsidRPr="00434B1E">
              <w:rPr>
                <w:rFonts w:hint="eastAsia"/>
              </w:rPr>
              <w:t>下一個指令</w:t>
            </w:r>
            <w:r w:rsidRPr="00434B1E">
              <w:rPr>
                <w:rFonts w:hint="eastAsia"/>
              </w:rPr>
              <w:t>)</w:t>
            </w:r>
          </w:p>
          <w:p w:rsidR="00F54D0A" w:rsidRPr="00434B1E" w:rsidRDefault="00F54D0A" w:rsidP="00F54D0A">
            <w:r w:rsidRPr="00434B1E">
              <w:rPr>
                <w:rFonts w:hint="eastAsia"/>
              </w:rPr>
              <w:t>取出指令碼</w:t>
            </w:r>
            <w:r w:rsidRPr="00434B1E">
              <w:rPr>
                <w:rFonts w:hint="eastAsia"/>
              </w:rPr>
              <w:t xml:space="preserve"> op</w:t>
            </w:r>
          </w:p>
          <w:p w:rsidR="00F54D0A" w:rsidRPr="00434B1E" w:rsidRDefault="00F54D0A" w:rsidP="00F54D0A">
            <w:r w:rsidRPr="00434B1E">
              <w:rPr>
                <w:rFonts w:hint="eastAsia"/>
              </w:rPr>
              <w:t>取出</w:t>
            </w:r>
            <w:r w:rsidR="00F55FCF" w:rsidRPr="00434B1E">
              <w:rPr>
                <w:rFonts w:hint="eastAsia"/>
              </w:rPr>
              <w:t>暫存器代號</w:t>
            </w:r>
            <w:r w:rsidR="00F55FCF" w:rsidRPr="00434B1E">
              <w:rPr>
                <w:rFonts w:hint="eastAsia"/>
              </w:rPr>
              <w:t>ra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lastRenderedPageBreak/>
              <w:t>取出暫存器代號</w:t>
            </w:r>
            <w:r w:rsidRPr="00434B1E">
              <w:rPr>
                <w:rFonts w:hint="eastAsia"/>
              </w:rPr>
              <w:t>rb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取出暫存器代號</w:t>
            </w:r>
            <w:r w:rsidRPr="00434B1E">
              <w:rPr>
                <w:rFonts w:hint="eastAsia"/>
              </w:rPr>
              <w:t>rc</w:t>
            </w:r>
          </w:p>
          <w:p w:rsidR="00604F34" w:rsidRPr="00434B1E" w:rsidRDefault="00604F34" w:rsidP="00604F34">
            <w:r w:rsidRPr="00434B1E">
              <w:rPr>
                <w:rFonts w:hint="eastAsia"/>
              </w:rPr>
              <w:t>取出位元</w:t>
            </w:r>
            <w:r w:rsidRPr="00434B1E">
              <w:rPr>
                <w:rFonts w:hint="eastAsia"/>
              </w:rPr>
              <w:t xml:space="preserve"> 0..5 </w:t>
            </w:r>
            <w:r w:rsidRPr="00434B1E">
              <w:rPr>
                <w:rFonts w:hint="eastAsia"/>
              </w:rPr>
              <w:t>放入</w:t>
            </w:r>
            <w:r w:rsidRPr="00434B1E">
              <w:rPr>
                <w:rFonts w:hint="eastAsia"/>
              </w:rPr>
              <w:t xml:space="preserve"> c5</w:t>
            </w:r>
            <w:r w:rsidRPr="00434B1E">
              <w:rPr>
                <w:rFonts w:hint="eastAsia"/>
              </w:rPr>
              <w:t>中</w:t>
            </w:r>
          </w:p>
          <w:p w:rsidR="00604F34" w:rsidRPr="00434B1E" w:rsidRDefault="00604F34" w:rsidP="00604F34">
            <w:r w:rsidRPr="00434B1E">
              <w:rPr>
                <w:rFonts w:hint="eastAsia"/>
              </w:rPr>
              <w:t>取出位元</w:t>
            </w:r>
            <w:r w:rsidRPr="00434B1E">
              <w:rPr>
                <w:rFonts w:hint="eastAsia"/>
              </w:rPr>
              <w:t xml:space="preserve"> 0..11</w:t>
            </w:r>
            <w:r w:rsidRPr="00434B1E">
              <w:rPr>
                <w:rFonts w:hint="eastAsia"/>
              </w:rPr>
              <w:t>放入</w:t>
            </w:r>
            <w:r w:rsidRPr="00434B1E">
              <w:rPr>
                <w:rFonts w:hint="eastAsia"/>
              </w:rPr>
              <w:t xml:space="preserve"> c12</w:t>
            </w:r>
            <w:r w:rsidRPr="00434B1E">
              <w:rPr>
                <w:rFonts w:hint="eastAsia"/>
              </w:rPr>
              <w:t>中</w:t>
            </w:r>
          </w:p>
          <w:p w:rsidR="00604F34" w:rsidRPr="00434B1E" w:rsidRDefault="00604F34" w:rsidP="00604F34">
            <w:r w:rsidRPr="00434B1E">
              <w:rPr>
                <w:rFonts w:hint="eastAsia"/>
              </w:rPr>
              <w:t>取出位元</w:t>
            </w:r>
            <w:r w:rsidRPr="00434B1E">
              <w:rPr>
                <w:rFonts w:hint="eastAsia"/>
              </w:rPr>
              <w:t xml:space="preserve"> 0..15</w:t>
            </w:r>
            <w:r w:rsidRPr="00434B1E">
              <w:rPr>
                <w:rFonts w:hint="eastAsia"/>
              </w:rPr>
              <w:t>放入</w:t>
            </w:r>
            <w:r w:rsidRPr="00434B1E">
              <w:rPr>
                <w:rFonts w:hint="eastAsia"/>
              </w:rPr>
              <w:t xml:space="preserve"> c16</w:t>
            </w:r>
            <w:r w:rsidRPr="00434B1E">
              <w:rPr>
                <w:rFonts w:hint="eastAsia"/>
              </w:rPr>
              <w:t>中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取出</w:t>
            </w:r>
            <w:r w:rsidR="00604F34" w:rsidRPr="00434B1E">
              <w:rPr>
                <w:rFonts w:hint="eastAsia"/>
              </w:rPr>
              <w:t>位元</w:t>
            </w:r>
            <w:r w:rsidRPr="00434B1E">
              <w:rPr>
                <w:rFonts w:hint="eastAsia"/>
              </w:rPr>
              <w:t xml:space="preserve"> </w:t>
            </w:r>
            <w:r w:rsidR="00604F34" w:rsidRPr="00434B1E">
              <w:rPr>
                <w:rFonts w:hint="eastAsia"/>
              </w:rPr>
              <w:t>0..23</w:t>
            </w:r>
            <w:r w:rsidR="00604F34" w:rsidRPr="00434B1E">
              <w:rPr>
                <w:rFonts w:hint="eastAsia"/>
              </w:rPr>
              <w:t>放入</w:t>
            </w:r>
            <w:r w:rsidR="00604F34" w:rsidRPr="00434B1E">
              <w:rPr>
                <w:rFonts w:hint="eastAsia"/>
              </w:rPr>
              <w:t xml:space="preserve"> c24</w:t>
            </w:r>
            <w:r w:rsidR="00604F34" w:rsidRPr="00434B1E">
              <w:rPr>
                <w:rFonts w:hint="eastAsia"/>
              </w:rPr>
              <w:t>中</w:t>
            </w:r>
          </w:p>
          <w:p w:rsidR="00604F34" w:rsidRPr="00434B1E" w:rsidRDefault="00604F34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c12</w:t>
            </w:r>
            <w:r w:rsidRPr="00434B1E">
              <w:rPr>
                <w:rFonts w:hint="eastAsia"/>
              </w:rPr>
              <w:t>可能為負數的情況</w:t>
            </w:r>
          </w:p>
          <w:p w:rsidR="00604F34" w:rsidRPr="00434B1E" w:rsidRDefault="00604F34" w:rsidP="00604F34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c16</w:t>
            </w:r>
            <w:r w:rsidRPr="00434B1E">
              <w:rPr>
                <w:rFonts w:hint="eastAsia"/>
              </w:rPr>
              <w:t>可能為負數的情況</w:t>
            </w:r>
          </w:p>
          <w:p w:rsidR="00604F34" w:rsidRPr="00434B1E" w:rsidRDefault="00604F34" w:rsidP="00604F34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c24</w:t>
            </w:r>
            <w:r w:rsidRPr="00434B1E">
              <w:rPr>
                <w:rFonts w:hint="eastAsia"/>
              </w:rPr>
              <w:t>可能為負數的情況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計算</w:t>
            </w:r>
            <w:r w:rsidR="00604F34" w:rsidRPr="00434B1E">
              <w:rPr>
                <w:rFonts w:hint="eastAsia"/>
              </w:rPr>
              <w:t>LD, ST,</w:t>
            </w:r>
            <w:r w:rsidR="00604F34" w:rsidRPr="00434B1E">
              <w:t>…</w:t>
            </w:r>
            <w:r w:rsidR="00604F34" w:rsidRPr="00434B1E">
              <w:rPr>
                <w:rFonts w:hint="eastAsia"/>
              </w:rPr>
              <w:t xml:space="preserve"> </w:t>
            </w:r>
            <w:r w:rsidR="00604F34" w:rsidRPr="00434B1E">
              <w:rPr>
                <w:rFonts w:hint="eastAsia"/>
              </w:rPr>
              <w:t>的位址欄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計算</w:t>
            </w:r>
            <w:r w:rsidRPr="00434B1E">
              <w:rPr>
                <w:rFonts w:hint="eastAsia"/>
              </w:rPr>
              <w:t>LDR,STR</w:t>
            </w:r>
            <w:r w:rsidR="00604F34" w:rsidRPr="00434B1E">
              <w:rPr>
                <w:rFonts w:hint="eastAsia"/>
              </w:rPr>
              <w:t xml:space="preserve">, </w:t>
            </w:r>
            <w:r w:rsidR="00604F34" w:rsidRPr="00434B1E">
              <w:t>…</w:t>
            </w:r>
            <w:r w:rsidR="00604F34" w:rsidRPr="00434B1E">
              <w:rPr>
                <w:rFonts w:hint="eastAsia"/>
              </w:rPr>
              <w:t xml:space="preserve"> </w:t>
            </w:r>
            <w:r w:rsidR="00604F34" w:rsidRPr="00434B1E">
              <w:rPr>
                <w:rFonts w:hint="eastAsia"/>
              </w:rPr>
              <w:t>的位址欄</w:t>
            </w:r>
          </w:p>
          <w:p w:rsidR="00F54D0A" w:rsidRPr="00434B1E" w:rsidRDefault="00F55FCF" w:rsidP="00F54D0A">
            <w:r w:rsidRPr="00434B1E">
              <w:rPr>
                <w:rFonts w:hint="eastAsia"/>
              </w:rPr>
              <w:t>根據指令碼</w:t>
            </w:r>
            <w:r w:rsidRPr="00434B1E">
              <w:rPr>
                <w:rFonts w:hint="eastAsia"/>
              </w:rPr>
              <w:t>op</w:t>
            </w:r>
            <w:r w:rsidRPr="00434B1E">
              <w:rPr>
                <w:rFonts w:hint="eastAsia"/>
              </w:rPr>
              <w:t>跳到對應程式</w:t>
            </w:r>
          </w:p>
          <w:p w:rsidR="00F55FCF" w:rsidRPr="00434B1E" w:rsidRDefault="00F55FCF" w:rsidP="00F54D0A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LD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ST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LB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SB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LDR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STR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LBR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SBR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LDI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CMP</w:t>
            </w:r>
            <w:r w:rsidRPr="00434B1E">
              <w:rPr>
                <w:rFonts w:hint="eastAsia"/>
              </w:rPr>
              <w:t>指令</w:t>
            </w:r>
          </w:p>
          <w:p w:rsidR="00604F34" w:rsidRPr="00434B1E" w:rsidRDefault="00604F34" w:rsidP="00F55FCF"/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MOV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ADD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SUB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MUL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DIV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AND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OR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XOR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ROL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ROR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SHL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SHR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JEQ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JNE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JLT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lastRenderedPageBreak/>
              <w:t>處理</w:t>
            </w:r>
            <w:r w:rsidRPr="00434B1E">
              <w:rPr>
                <w:rFonts w:hint="eastAsia"/>
              </w:rPr>
              <w:t>JGT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JLE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JGE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JMP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SWI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JSUB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RET</w:t>
            </w:r>
            <w:r w:rsidRPr="00434B1E">
              <w:rPr>
                <w:rFonts w:hint="eastAsia"/>
              </w:rPr>
              <w:t>指令</w:t>
            </w:r>
          </w:p>
          <w:p w:rsidR="00604F34" w:rsidRPr="00434B1E" w:rsidRDefault="00F55FCF" w:rsidP="00F55FCF">
            <w:r w:rsidRPr="00434B1E">
              <w:rPr>
                <w:rFonts w:hint="eastAsia"/>
              </w:rPr>
              <w:t xml:space="preserve"> </w:t>
            </w:r>
            <w:r w:rsidRPr="00434B1E">
              <w:rPr>
                <w:rFonts w:hint="eastAsia"/>
              </w:rPr>
              <w:t>如果連結暫存器</w:t>
            </w:r>
            <w:r w:rsidRPr="00434B1E">
              <w:rPr>
                <w:rFonts w:hint="eastAsia"/>
              </w:rPr>
              <w:t>&lt;0</w:t>
            </w:r>
          </w:p>
          <w:p w:rsidR="00F55FCF" w:rsidRPr="00434B1E" w:rsidRDefault="00604F34" w:rsidP="00F55FCF">
            <w:r w:rsidRPr="00434B1E">
              <w:rPr>
                <w:rFonts w:hint="eastAsia"/>
              </w:rPr>
              <w:t xml:space="preserve">  </w:t>
            </w:r>
            <w:r w:rsidR="00F55FCF" w:rsidRPr="00434B1E">
              <w:rPr>
                <w:rFonts w:hint="eastAsia"/>
              </w:rPr>
              <w:t>則跳離</w:t>
            </w:r>
          </w:p>
          <w:p w:rsidR="00604F34" w:rsidRPr="00434B1E" w:rsidRDefault="00F55FCF" w:rsidP="00F55FCF">
            <w:r w:rsidRPr="00434B1E">
              <w:rPr>
                <w:rFonts w:hint="eastAsia"/>
              </w:rPr>
              <w:t xml:space="preserve"> </w:t>
            </w:r>
            <w:r w:rsidRPr="00434B1E">
              <w:rPr>
                <w:rFonts w:hint="eastAsia"/>
              </w:rPr>
              <w:t>否則</w:t>
            </w:r>
          </w:p>
          <w:p w:rsidR="00F55FCF" w:rsidRPr="00434B1E" w:rsidRDefault="00604F34" w:rsidP="00F55FCF">
            <w:r w:rsidRPr="00434B1E">
              <w:rPr>
                <w:rFonts w:hint="eastAsia"/>
              </w:rPr>
              <w:t xml:space="preserve">  </w:t>
            </w:r>
            <w:r w:rsidR="00F55FCF" w:rsidRPr="00434B1E">
              <w:rPr>
                <w:rFonts w:hint="eastAsia"/>
              </w:rPr>
              <w:t>返回上一層</w:t>
            </w:r>
          </w:p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PUSH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/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POP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/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PUSHB</w:t>
            </w:r>
            <w:r w:rsidRPr="00434B1E">
              <w:rPr>
                <w:rFonts w:hint="eastAsia"/>
              </w:rPr>
              <w:t>指令</w:t>
            </w:r>
          </w:p>
          <w:p w:rsidR="00F55FCF" w:rsidRPr="00434B1E" w:rsidRDefault="00F55FCF" w:rsidP="00F55FCF"/>
          <w:p w:rsidR="00F55FCF" w:rsidRPr="00434B1E" w:rsidRDefault="00F55FCF" w:rsidP="00F55FCF">
            <w:r w:rsidRPr="00434B1E">
              <w:rPr>
                <w:rFonts w:hint="eastAsia"/>
              </w:rPr>
              <w:t>處理</w:t>
            </w:r>
            <w:r w:rsidRPr="00434B1E">
              <w:rPr>
                <w:rFonts w:hint="eastAsia"/>
              </w:rPr>
              <w:t>POPB</w:t>
            </w:r>
            <w:r w:rsidRPr="00434B1E">
              <w:rPr>
                <w:rFonts w:hint="eastAsia"/>
              </w:rPr>
              <w:t>指令</w:t>
            </w:r>
          </w:p>
          <w:p w:rsidR="00F54D0A" w:rsidRPr="00434B1E" w:rsidRDefault="00F54D0A" w:rsidP="00F54D0A"/>
          <w:p w:rsidR="00604F34" w:rsidRPr="00434B1E" w:rsidRDefault="00604F34" w:rsidP="00F54D0A"/>
          <w:p w:rsidR="00F54D0A" w:rsidRPr="00434B1E" w:rsidRDefault="00F55FCF" w:rsidP="00F54D0A">
            <w:r w:rsidRPr="00434B1E">
              <w:rPr>
                <w:rFonts w:hint="eastAsia"/>
              </w:rPr>
              <w:t>印出相關暫存器以便觀察</w:t>
            </w:r>
          </w:p>
          <w:p w:rsidR="00F54D0A" w:rsidRPr="00434B1E" w:rsidRDefault="00F54D0A" w:rsidP="00F54D0A"/>
          <w:p w:rsidR="00F54D0A" w:rsidRPr="00434B1E" w:rsidRDefault="00F55FCF" w:rsidP="00F54D0A">
            <w:r w:rsidRPr="00434B1E">
              <w:rPr>
                <w:rFonts w:hint="eastAsia"/>
              </w:rPr>
              <w:t>印出所有暫存器以便觀察</w:t>
            </w:r>
          </w:p>
        </w:tc>
      </w:tr>
    </w:tbl>
    <w:p w:rsidR="00D10D2E" w:rsidRDefault="00AF56CB" w:rsidP="00AF56CB">
      <w:pPr>
        <w:pStyle w:val="a8"/>
        <w:jc w:val="center"/>
      </w:pPr>
      <w:bookmarkStart w:id="14" w:name="_Ref233093421"/>
      <w:r>
        <w:rPr>
          <w:rFonts w:hint="eastAsia"/>
        </w:rPr>
        <w:lastRenderedPageBreak/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4</w:t>
      </w:r>
      <w:r w:rsidR="00224C88">
        <w:fldChar w:fldCharType="end"/>
      </w:r>
      <w:bookmarkEnd w:id="14"/>
      <w:r w:rsidRPr="00AF56CB">
        <w:rPr>
          <w:rFonts w:hint="eastAsia"/>
        </w:rPr>
        <w:t xml:space="preserve"> </w:t>
      </w:r>
      <w:r>
        <w:rPr>
          <w:rFonts w:hint="eastAsia"/>
        </w:rPr>
        <w:t xml:space="preserve">CPU0 </w:t>
      </w:r>
      <w:r>
        <w:rPr>
          <w:rFonts w:hint="eastAsia"/>
        </w:rPr>
        <w:t>的虛擬機之演算法</w:t>
      </w:r>
    </w:p>
    <w:p w:rsidR="00AF56CB" w:rsidRDefault="00AF56CB" w:rsidP="00683971"/>
    <w:p w:rsidR="00A8285A" w:rsidRDefault="0002623F" w:rsidP="00683971">
      <w:r>
        <w:rPr>
          <w:rFonts w:hint="eastAsia"/>
        </w:rPr>
        <w:t>讀者從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_Ref233093421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4</w:t>
      </w:r>
      <w:r w:rsidR="00224C88">
        <w:fldChar w:fldCharType="end"/>
      </w:r>
      <w:r>
        <w:rPr>
          <w:rFonts w:hint="eastAsia"/>
        </w:rPr>
        <w:t>的演算法當中應當可以看出，要撰寫一個虛擬機並不困難</w:t>
      </w:r>
      <w:r w:rsidR="003B3D39">
        <w:rPr>
          <w:rFonts w:hint="eastAsia"/>
        </w:rPr>
        <w:t>，</w:t>
      </w:r>
      <w:r w:rsidR="00A8285A">
        <w:rPr>
          <w:rFonts w:hint="eastAsia"/>
        </w:rPr>
        <w:t>只是有點煩瑣，需要針對每個指令進行模擬而已。</w:t>
      </w:r>
    </w:p>
    <w:p w:rsidR="00A8285A" w:rsidRDefault="00A8285A" w:rsidP="00683971"/>
    <w:p w:rsidR="0002623F" w:rsidRDefault="00A8285A" w:rsidP="00683971">
      <w:r>
        <w:rPr>
          <w:rFonts w:hint="eastAsia"/>
        </w:rPr>
        <w:t>撰寫虛擬機並不困難，</w:t>
      </w:r>
      <w:r w:rsidR="0002623F">
        <w:rPr>
          <w:rFonts w:hint="eastAsia"/>
        </w:rPr>
        <w:t>但</w:t>
      </w:r>
      <w:r w:rsidR="003B3D39">
        <w:rPr>
          <w:rFonts w:hint="eastAsia"/>
        </w:rPr>
        <w:t>是</w:t>
      </w:r>
      <w:r w:rsidR="0002623F">
        <w:rPr>
          <w:rFonts w:hint="eastAsia"/>
        </w:rPr>
        <w:t>若要讓虛擬機的執行速度非常快，就必須花費一番功夫了。利用</w:t>
      </w:r>
      <w:r w:rsidR="0002623F">
        <w:rPr>
          <w:rFonts w:hint="eastAsia"/>
        </w:rPr>
        <w:t>C</w:t>
      </w:r>
      <w:r w:rsidR="0002623F">
        <w:rPr>
          <w:rFonts w:hint="eastAsia"/>
        </w:rPr>
        <w:t>語言撰寫虛擬機，然後利用最佳化機制，</w:t>
      </w:r>
      <w:r>
        <w:rPr>
          <w:rFonts w:hint="eastAsia"/>
        </w:rPr>
        <w:t>再</w:t>
      </w:r>
      <w:r w:rsidR="0002623F">
        <w:rPr>
          <w:rFonts w:hint="eastAsia"/>
        </w:rPr>
        <w:t>加上內嵌組合語言，或者乾脆完全改用組合語言撰寫，甚至像</w:t>
      </w:r>
      <w:r w:rsidR="0002623F">
        <w:rPr>
          <w:rFonts w:hint="eastAsia"/>
        </w:rPr>
        <w:t xml:space="preserve"> Java </w:t>
      </w:r>
      <w:r w:rsidR="0002623F">
        <w:rPr>
          <w:rFonts w:hint="eastAsia"/>
        </w:rPr>
        <w:t>的</w:t>
      </w:r>
      <w:r w:rsidR="0002623F">
        <w:rPr>
          <w:rFonts w:hint="eastAsia"/>
        </w:rPr>
        <w:t>JVM</w:t>
      </w:r>
      <w:r w:rsidR="0002623F">
        <w:rPr>
          <w:rFonts w:hint="eastAsia"/>
        </w:rPr>
        <w:t>虛擬機使用即時編譯</w:t>
      </w:r>
      <w:r w:rsidR="0002623F">
        <w:rPr>
          <w:rFonts w:hint="eastAsia"/>
        </w:rPr>
        <w:t xml:space="preserve"> (Just in time compiler) </w:t>
      </w:r>
      <w:r w:rsidR="0002623F">
        <w:rPr>
          <w:rFonts w:hint="eastAsia"/>
        </w:rPr>
        <w:t>機制</w:t>
      </w:r>
      <w:r w:rsidR="003B3D39">
        <w:rPr>
          <w:rFonts w:hint="eastAsia"/>
        </w:rPr>
        <w:t>，在執行時期將中間碼轉換為機器碼後，直接以機器碼的方式執行</w:t>
      </w:r>
      <w:r w:rsidR="0002623F">
        <w:rPr>
          <w:rFonts w:hint="eastAsia"/>
        </w:rPr>
        <w:t>等等，都是可以用來加速虛擬機速度的方法，這些議題本書就無法涵蓋了，有興趣的讀者請進一步參考相關文獻。</w:t>
      </w:r>
    </w:p>
    <w:p w:rsidR="00C73BFE" w:rsidRDefault="00C73BFE" w:rsidP="00753133"/>
    <w:p w:rsidR="00E672B4" w:rsidRDefault="00E672B4" w:rsidP="00C81BFD">
      <w:pPr>
        <w:pStyle w:val="2"/>
        <w:numPr>
          <w:ilvl w:val="1"/>
          <w:numId w:val="3"/>
        </w:numPr>
      </w:pPr>
      <w:bookmarkStart w:id="15" w:name="_Toc228256599"/>
      <w:bookmarkStart w:id="16" w:name="_Ref233093226"/>
      <w:r>
        <w:rPr>
          <w:rFonts w:hint="eastAsia"/>
        </w:rPr>
        <w:lastRenderedPageBreak/>
        <w:t>實務案例</w:t>
      </w:r>
      <w:bookmarkEnd w:id="15"/>
      <w:bookmarkEnd w:id="16"/>
      <w:r w:rsidR="008950AD">
        <w:rPr>
          <w:rFonts w:hint="eastAsia"/>
        </w:rPr>
        <w:t>(</w:t>
      </w:r>
      <w:r w:rsidR="008950AD">
        <w:rPr>
          <w:rFonts w:hint="eastAsia"/>
        </w:rPr>
        <w:t>一</w:t>
      </w:r>
      <w:r w:rsidR="008950AD">
        <w:rPr>
          <w:rFonts w:hint="eastAsia"/>
        </w:rPr>
        <w:t>)</w:t>
      </w:r>
      <w:r w:rsidR="008950AD">
        <w:rPr>
          <w:rFonts w:hint="eastAsia"/>
        </w:rPr>
        <w:t>：</w:t>
      </w:r>
      <w:r w:rsidR="008950AD">
        <w:rPr>
          <w:rFonts w:hint="eastAsia"/>
        </w:rPr>
        <w:t>Java</w:t>
      </w:r>
      <w:r w:rsidR="008950AD">
        <w:rPr>
          <w:rFonts w:hint="eastAsia"/>
        </w:rPr>
        <w:t>的</w:t>
      </w:r>
      <w:r w:rsidR="008950AD">
        <w:rPr>
          <w:rFonts w:hint="eastAsia"/>
        </w:rPr>
        <w:t xml:space="preserve"> JVM </w:t>
      </w:r>
      <w:r w:rsidR="008950AD">
        <w:rPr>
          <w:rFonts w:hint="eastAsia"/>
        </w:rPr>
        <w:t>虛擬機</w:t>
      </w:r>
    </w:p>
    <w:p w:rsidR="002E0F61" w:rsidRDefault="006363EC" w:rsidP="006363EC">
      <w:bookmarkStart w:id="17" w:name="_Toc228256601"/>
      <w:r>
        <w:rPr>
          <w:rFonts w:hint="eastAsia"/>
        </w:rPr>
        <w:t xml:space="preserve">Java </w:t>
      </w:r>
      <w:r w:rsidR="002E0F61">
        <w:rPr>
          <w:rFonts w:hint="eastAsia"/>
        </w:rPr>
        <w:t>雖然是一個程式語言，但是由於設計訴求上的跨平台目標，使得</w:t>
      </w:r>
      <w:r w:rsidR="002E0F61">
        <w:rPr>
          <w:rFonts w:hint="eastAsia"/>
        </w:rPr>
        <w:t>Java</w:t>
      </w:r>
      <w:r w:rsidR="002E0F61">
        <w:rPr>
          <w:rFonts w:hint="eastAsia"/>
        </w:rPr>
        <w:t>特別適合用</w:t>
      </w:r>
      <w:r>
        <w:rPr>
          <w:rFonts w:hint="eastAsia"/>
        </w:rPr>
        <w:t>虛擬機</w:t>
      </w:r>
      <w:r w:rsidR="002E0F61">
        <w:rPr>
          <w:rFonts w:hint="eastAsia"/>
        </w:rPr>
        <w:t>來執行</w:t>
      </w:r>
      <w:r w:rsidR="00C77245">
        <w:rPr>
          <w:rFonts w:hint="eastAsia"/>
        </w:rPr>
        <w:t>，</w:t>
      </w:r>
      <w:r w:rsidR="002E0F61">
        <w:rPr>
          <w:rFonts w:hint="eastAsia"/>
        </w:rPr>
        <w:t>由於</w:t>
      </w:r>
      <w:r w:rsidR="002E0F61">
        <w:rPr>
          <w:rFonts w:hint="eastAsia"/>
        </w:rPr>
        <w:t>Java</w:t>
      </w:r>
      <w:r w:rsidR="002E0F61">
        <w:rPr>
          <w:rFonts w:hint="eastAsia"/>
        </w:rPr>
        <w:t>已經是廣為使用的程式語言，因此，其虛擬機也就變得相當重要。目前最常見的</w:t>
      </w:r>
      <w:r w:rsidR="002E0F61">
        <w:rPr>
          <w:rFonts w:hint="eastAsia"/>
        </w:rPr>
        <w:t>Java</w:t>
      </w:r>
      <w:r w:rsidR="002E0F61">
        <w:rPr>
          <w:rFonts w:hint="eastAsia"/>
        </w:rPr>
        <w:t>虛擬機是昇陽的</w:t>
      </w:r>
      <w:r w:rsidR="002E0F61">
        <w:rPr>
          <w:rFonts w:hint="eastAsia"/>
        </w:rPr>
        <w:t xml:space="preserve"> JVM </w:t>
      </w:r>
      <w:r w:rsidR="002E0F61">
        <w:rPr>
          <w:rFonts w:hint="eastAsia"/>
        </w:rPr>
        <w:t>虛擬機，但是在開放原始碼界還有</w:t>
      </w:r>
      <w:r w:rsidR="002E0F61">
        <w:rPr>
          <w:rFonts w:hint="eastAsia"/>
        </w:rPr>
        <w:t xml:space="preserve"> Kaffe</w:t>
      </w:r>
      <w:r w:rsidR="002E0F61">
        <w:rPr>
          <w:rFonts w:hint="eastAsia"/>
        </w:rPr>
        <w:t>、</w:t>
      </w:r>
      <w:r w:rsidR="002E0F61">
        <w:rPr>
          <w:rFonts w:hint="eastAsia"/>
        </w:rPr>
        <w:t>Jikes</w:t>
      </w:r>
      <w:r w:rsidR="002E0F61">
        <w:rPr>
          <w:rFonts w:hint="eastAsia"/>
        </w:rPr>
        <w:t>、</w:t>
      </w:r>
      <w:r w:rsidR="0086736C">
        <w:rPr>
          <w:rFonts w:hint="eastAsia"/>
        </w:rPr>
        <w:t xml:space="preserve">Novell Mono, </w:t>
      </w:r>
      <w:r w:rsidR="002E0F61" w:rsidRPr="002E0F61">
        <w:t>Apache Harmony</w:t>
      </w:r>
      <w:r w:rsidR="0086736C">
        <w:rPr>
          <w:rFonts w:hint="eastAsia"/>
        </w:rPr>
        <w:t xml:space="preserve">, Google Dalvik, </w:t>
      </w:r>
      <w:r w:rsidR="002E0F61">
        <w:t>…</w:t>
      </w:r>
      <w:r w:rsidR="002E0F61">
        <w:rPr>
          <w:rFonts w:hint="eastAsia"/>
        </w:rPr>
        <w:t>等數十個虛擬機，</w:t>
      </w:r>
      <w:r w:rsidR="0086736C">
        <w:rPr>
          <w:rFonts w:hint="eastAsia"/>
        </w:rPr>
        <w:t>JVM</w:t>
      </w:r>
      <w:r w:rsidR="0086736C">
        <w:rPr>
          <w:rFonts w:hint="eastAsia"/>
        </w:rPr>
        <w:t>並非唯一的</w:t>
      </w:r>
      <w:r w:rsidR="00C77245">
        <w:rPr>
          <w:rFonts w:hint="eastAsia"/>
        </w:rPr>
        <w:t xml:space="preserve"> Java </w:t>
      </w:r>
      <w:r w:rsidR="0086736C">
        <w:rPr>
          <w:rFonts w:hint="eastAsia"/>
        </w:rPr>
        <w:t>虛擬機</w:t>
      </w:r>
      <w:r w:rsidR="002E0F61">
        <w:rPr>
          <w:rFonts w:hint="eastAsia"/>
        </w:rPr>
        <w:t>。</w:t>
      </w:r>
    </w:p>
    <w:p w:rsidR="002E0F61" w:rsidRDefault="002E0F61" w:rsidP="006363EC"/>
    <w:p w:rsidR="006363EC" w:rsidRDefault="006363EC" w:rsidP="006363EC">
      <w:r>
        <w:rPr>
          <w:rFonts w:hint="eastAsia"/>
        </w:rPr>
        <w:t>假如使用者撰寫了一個</w:t>
      </w:r>
      <w:r>
        <w:rPr>
          <w:rFonts w:hint="eastAsia"/>
        </w:rPr>
        <w:t xml:space="preserve"> Java </w:t>
      </w:r>
      <w:r>
        <w:rPr>
          <w:rFonts w:hint="eastAsia"/>
        </w:rPr>
        <w:t>程式</w:t>
      </w:r>
      <w:r>
        <w:rPr>
          <w:rFonts w:hint="eastAsia"/>
        </w:rPr>
        <w:t xml:space="preserve"> (</w:t>
      </w:r>
      <w:r>
        <w:rPr>
          <w:rFonts w:hint="eastAsia"/>
        </w:rPr>
        <w:t>例如：</w:t>
      </w:r>
      <w:r>
        <w:rPr>
          <w:rFonts w:hint="eastAsia"/>
        </w:rPr>
        <w:t>Hello</w:t>
      </w:r>
      <w:r w:rsidR="00B17091">
        <w:rPr>
          <w:rFonts w:hint="eastAsia"/>
        </w:rPr>
        <w:t>World</w:t>
      </w:r>
      <w:r>
        <w:rPr>
          <w:rFonts w:hint="eastAsia"/>
        </w:rPr>
        <w:t>.java)</w:t>
      </w:r>
      <w:r>
        <w:rPr>
          <w:rFonts w:hint="eastAsia"/>
        </w:rPr>
        <w:t>，此時，可以利用</w:t>
      </w:r>
      <w:r>
        <w:rPr>
          <w:rFonts w:hint="eastAsia"/>
        </w:rPr>
        <w:t xml:space="preserve"> Java </w:t>
      </w:r>
      <w:r>
        <w:rPr>
          <w:rFonts w:hint="eastAsia"/>
        </w:rPr>
        <w:t>的編譯指令</w:t>
      </w:r>
      <w:r>
        <w:rPr>
          <w:rFonts w:hint="eastAsia"/>
        </w:rPr>
        <w:t xml:space="preserve"> (</w:t>
      </w:r>
      <w:r>
        <w:rPr>
          <w:rFonts w:hint="eastAsia"/>
        </w:rPr>
        <w:t>例如：</w:t>
      </w:r>
      <w:r>
        <w:rPr>
          <w:rFonts w:hint="eastAsia"/>
        </w:rPr>
        <w:t>javac Hello</w:t>
      </w:r>
      <w:r w:rsidR="00B17091">
        <w:rPr>
          <w:rFonts w:hint="eastAsia"/>
        </w:rPr>
        <w:t>World</w:t>
      </w:r>
      <w:r>
        <w:rPr>
          <w:rFonts w:hint="eastAsia"/>
        </w:rPr>
        <w:t>.java)</w:t>
      </w:r>
      <w:r>
        <w:rPr>
          <w:rFonts w:hint="eastAsia"/>
        </w:rPr>
        <w:t>，將該程式編譯成</w:t>
      </w:r>
      <w:r>
        <w:rPr>
          <w:rFonts w:hint="eastAsia"/>
        </w:rPr>
        <w:t xml:space="preserve"> bytecode (</w:t>
      </w:r>
      <w:r>
        <w:rPr>
          <w:rFonts w:hint="eastAsia"/>
        </w:rPr>
        <w:t>例如：</w:t>
      </w:r>
      <w:r>
        <w:rPr>
          <w:rFonts w:hint="eastAsia"/>
        </w:rPr>
        <w:t xml:space="preserve"> Hello</w:t>
      </w:r>
      <w:r w:rsidR="00B17091">
        <w:rPr>
          <w:rFonts w:hint="eastAsia"/>
        </w:rPr>
        <w:t>World</w:t>
      </w:r>
      <w:r>
        <w:rPr>
          <w:rFonts w:hint="eastAsia"/>
        </w:rPr>
        <w:t>.class)</w:t>
      </w:r>
      <w:r>
        <w:rPr>
          <w:rFonts w:hint="eastAsia"/>
        </w:rPr>
        <w:t>。接著，再利用</w:t>
      </w:r>
      <w:r>
        <w:rPr>
          <w:rFonts w:hint="eastAsia"/>
        </w:rPr>
        <w:t xml:space="preserve"> Java </w:t>
      </w:r>
      <w:r>
        <w:rPr>
          <w:rFonts w:hint="eastAsia"/>
        </w:rPr>
        <w:t>的載入指令</w:t>
      </w:r>
      <w:r>
        <w:rPr>
          <w:rFonts w:hint="eastAsia"/>
        </w:rPr>
        <w:t xml:space="preserve"> (</w:t>
      </w:r>
      <w:r>
        <w:rPr>
          <w:rFonts w:hint="eastAsia"/>
        </w:rPr>
        <w:t>例如：</w:t>
      </w:r>
      <w:r>
        <w:rPr>
          <w:rFonts w:hint="eastAsia"/>
        </w:rPr>
        <w:t>java Hello</w:t>
      </w:r>
      <w:r w:rsidR="00B17091">
        <w:rPr>
          <w:rFonts w:hint="eastAsia"/>
        </w:rPr>
        <w:t>World</w:t>
      </w:r>
      <w:r>
        <w:rPr>
          <w:rFonts w:hint="eastAsia"/>
        </w:rPr>
        <w:t>)</w:t>
      </w:r>
      <w:r>
        <w:rPr>
          <w:rFonts w:hint="eastAsia"/>
        </w:rPr>
        <w:t>，呼叫</w:t>
      </w:r>
      <w:r>
        <w:rPr>
          <w:rFonts w:hint="eastAsia"/>
        </w:rPr>
        <w:t xml:space="preserve"> Java </w:t>
      </w:r>
      <w:r>
        <w:rPr>
          <w:rFonts w:hint="eastAsia"/>
        </w:rPr>
        <w:t>的虛擬機器</w:t>
      </w:r>
      <w:r>
        <w:rPr>
          <w:rFonts w:hint="eastAsia"/>
        </w:rPr>
        <w:t xml:space="preserve"> JVM</w:t>
      </w:r>
      <w:r>
        <w:rPr>
          <w:rFonts w:hint="eastAsia"/>
        </w:rPr>
        <w:t>，將</w:t>
      </w:r>
      <w:r>
        <w:rPr>
          <w:rFonts w:hint="eastAsia"/>
        </w:rPr>
        <w:t xml:space="preserve"> bytecode </w:t>
      </w:r>
      <w:r>
        <w:rPr>
          <w:rFonts w:hint="eastAsia"/>
        </w:rPr>
        <w:t>載入到記憶體當中解譯</w:t>
      </w:r>
      <w:r w:rsidR="00C77245">
        <w:rPr>
          <w:rFonts w:hint="eastAsia"/>
        </w:rPr>
        <w:t>並</w:t>
      </w:r>
      <w:r>
        <w:rPr>
          <w:rFonts w:hint="eastAsia"/>
        </w:rPr>
        <w:t>執行。若您的電腦當中安裝</w:t>
      </w:r>
      <w:r w:rsidR="00C62649">
        <w:rPr>
          <w:rFonts w:hint="eastAsia"/>
        </w:rPr>
        <w:t>了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JDK </w:t>
      </w:r>
      <w:r>
        <w:rPr>
          <w:rFonts w:hint="eastAsia"/>
        </w:rPr>
        <w:t>開發工具，您可以按照</w:t>
      </w:r>
      <w:r w:rsidR="00224C88">
        <w:fldChar w:fldCharType="begin"/>
      </w:r>
      <w:r w:rsidR="00495D84">
        <w:instrText xml:space="preserve"> </w:instrText>
      </w:r>
      <w:r w:rsidR="00495D84">
        <w:rPr>
          <w:rFonts w:hint="eastAsia"/>
        </w:rPr>
        <w:instrText>REF _Ref234059692 \h</w:instrText>
      </w:r>
      <w:r w:rsidR="00495D84"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3</w:t>
      </w:r>
      <w:r w:rsidR="00224C88">
        <w:fldChar w:fldCharType="end"/>
      </w:r>
      <w:r>
        <w:rPr>
          <w:rFonts w:hint="eastAsia"/>
        </w:rPr>
        <w:t>的方式</w:t>
      </w:r>
      <w:r w:rsidR="00C77245">
        <w:rPr>
          <w:rFonts w:hint="eastAsia"/>
        </w:rPr>
        <w:t>，</w:t>
      </w:r>
      <w:r>
        <w:rPr>
          <w:rFonts w:hint="eastAsia"/>
        </w:rPr>
        <w:t>將一個</w:t>
      </w:r>
      <w:r>
        <w:rPr>
          <w:rFonts w:hint="eastAsia"/>
        </w:rPr>
        <w:t xml:space="preserve"> Java </w:t>
      </w:r>
      <w:r>
        <w:rPr>
          <w:rFonts w:hint="eastAsia"/>
        </w:rPr>
        <w:t>程式編譯成</w:t>
      </w:r>
      <w:r>
        <w:rPr>
          <w:rFonts w:hint="eastAsia"/>
        </w:rPr>
        <w:t xml:space="preserve"> bytecode</w:t>
      </w:r>
      <w:r>
        <w:rPr>
          <w:rFonts w:hint="eastAsia"/>
        </w:rPr>
        <w:t>，</w:t>
      </w:r>
      <w:r w:rsidR="00C77245">
        <w:rPr>
          <w:rFonts w:hint="eastAsia"/>
        </w:rPr>
        <w:t>然後</w:t>
      </w:r>
      <w:r>
        <w:rPr>
          <w:rFonts w:hint="eastAsia"/>
        </w:rPr>
        <w:t>執行看看。</w:t>
      </w:r>
    </w:p>
    <w:p w:rsidR="00C62649" w:rsidRPr="00495D84" w:rsidRDefault="00C62649" w:rsidP="00C62649"/>
    <w:p w:rsidR="00C62649" w:rsidRPr="00253C96" w:rsidRDefault="00C62649" w:rsidP="00C62649">
      <w:pPr>
        <w:pStyle w:val="a8"/>
      </w:pPr>
      <w:bookmarkStart w:id="18" w:name="_Ref234059692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>
        <w:t>.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24C88">
        <w:fldChar w:fldCharType="separate"/>
      </w:r>
      <w:r w:rsidR="00220113">
        <w:rPr>
          <w:noProof/>
        </w:rPr>
        <w:t>3</w:t>
      </w:r>
      <w:r w:rsidR="00224C88">
        <w:fldChar w:fldCharType="end"/>
      </w:r>
      <w:bookmarkEnd w:id="18"/>
      <w:r>
        <w:rPr>
          <w:rFonts w:hint="eastAsia"/>
        </w:rPr>
        <w:t xml:space="preserve"> Java </w:t>
      </w:r>
      <w:r>
        <w:rPr>
          <w:rFonts w:hint="eastAsia"/>
        </w:rPr>
        <w:t>的程式與編譯執行過程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8"/>
        <w:gridCol w:w="3434"/>
      </w:tblGrid>
      <w:tr w:rsidR="00E93AAE" w:rsidRPr="00434B1E" w:rsidTr="00434B1E">
        <w:tc>
          <w:tcPr>
            <w:tcW w:w="4928" w:type="dxa"/>
          </w:tcPr>
          <w:p w:rsidR="00E93AAE" w:rsidRPr="00434B1E" w:rsidRDefault="00606AEA" w:rsidP="00434B1E">
            <w:pPr>
              <w:pStyle w:val="a3"/>
              <w:numPr>
                <w:ilvl w:val="0"/>
                <w:numId w:val="2"/>
              </w:numPr>
              <w:ind w:leftChars="0"/>
            </w:pPr>
            <w:r w:rsidRPr="00434B1E">
              <w:rPr>
                <w:rFonts w:hint="eastAsia"/>
              </w:rPr>
              <w:t xml:space="preserve">Java </w:t>
            </w:r>
            <w:r w:rsidRPr="00434B1E">
              <w:rPr>
                <w:rFonts w:hint="eastAsia"/>
              </w:rPr>
              <w:t>程式</w:t>
            </w:r>
            <w:r w:rsidRPr="00434B1E">
              <w:rPr>
                <w:rFonts w:hint="eastAsia"/>
              </w:rPr>
              <w:t xml:space="preserve"> HelloWorld.java</w:t>
            </w:r>
          </w:p>
        </w:tc>
        <w:tc>
          <w:tcPr>
            <w:tcW w:w="3434" w:type="dxa"/>
          </w:tcPr>
          <w:p w:rsidR="00E93AAE" w:rsidRPr="00434B1E" w:rsidRDefault="00606AEA" w:rsidP="00434B1E">
            <w:pPr>
              <w:pStyle w:val="a3"/>
              <w:numPr>
                <w:ilvl w:val="0"/>
                <w:numId w:val="2"/>
              </w:numPr>
              <w:ind w:leftChars="0"/>
            </w:pPr>
            <w:r w:rsidRPr="00434B1E">
              <w:rPr>
                <w:rFonts w:hint="eastAsia"/>
              </w:rPr>
              <w:t>編譯與執行過程</w:t>
            </w:r>
          </w:p>
        </w:tc>
      </w:tr>
      <w:tr w:rsidR="00E93AAE" w:rsidRPr="00434B1E" w:rsidTr="00434B1E">
        <w:tc>
          <w:tcPr>
            <w:tcW w:w="4928" w:type="dxa"/>
          </w:tcPr>
          <w:p w:rsidR="00606AEA" w:rsidRPr="00434B1E" w:rsidRDefault="00606AEA" w:rsidP="00606AEA">
            <w:pPr>
              <w:pStyle w:val="HTML"/>
              <w:rPr>
                <w:color w:val="000000"/>
              </w:rPr>
            </w:pPr>
            <w:r w:rsidRPr="00434B1E">
              <w:rPr>
                <w:color w:val="000000"/>
              </w:rPr>
              <w:t>class HelloWorld {</w:t>
            </w:r>
          </w:p>
          <w:p w:rsidR="00606AEA" w:rsidRPr="00434B1E" w:rsidRDefault="00606AEA" w:rsidP="00606AEA">
            <w:pPr>
              <w:pStyle w:val="HTML"/>
              <w:rPr>
                <w:color w:val="000000"/>
              </w:rPr>
            </w:pPr>
            <w:r w:rsidRPr="00434B1E">
              <w:rPr>
                <w:color w:val="000000"/>
              </w:rPr>
              <w:t xml:space="preserve">  public static void main (String[]) { </w:t>
            </w:r>
          </w:p>
          <w:p w:rsidR="00606AEA" w:rsidRPr="00434B1E" w:rsidRDefault="00606AEA" w:rsidP="00606AEA">
            <w:pPr>
              <w:pStyle w:val="HTML"/>
              <w:rPr>
                <w:color w:val="000000"/>
              </w:rPr>
            </w:pPr>
            <w:r w:rsidRPr="00434B1E">
              <w:rPr>
                <w:color w:val="000000"/>
              </w:rPr>
              <w:t xml:space="preserve">    println("Hello World!")</w:t>
            </w:r>
            <w:r w:rsidR="004E7D24" w:rsidRPr="00434B1E">
              <w:rPr>
                <w:rFonts w:hint="eastAsia"/>
                <w:color w:val="000000"/>
              </w:rPr>
              <w:t>;</w:t>
            </w:r>
          </w:p>
          <w:p w:rsidR="00606AEA" w:rsidRPr="00434B1E" w:rsidRDefault="00606AEA" w:rsidP="00606AEA">
            <w:pPr>
              <w:pStyle w:val="HTML"/>
              <w:rPr>
                <w:color w:val="000000"/>
              </w:rPr>
            </w:pPr>
            <w:r w:rsidRPr="00434B1E">
              <w:rPr>
                <w:color w:val="000000"/>
              </w:rPr>
              <w:t xml:space="preserve">  }</w:t>
            </w:r>
          </w:p>
          <w:p w:rsidR="00E93AAE" w:rsidRPr="00434B1E" w:rsidRDefault="00606AEA" w:rsidP="00606AEA">
            <w:pPr>
              <w:rPr>
                <w:b/>
              </w:rPr>
            </w:pPr>
            <w:r w:rsidRPr="00434B1E">
              <w:rPr>
                <w:color w:val="000000"/>
              </w:rPr>
              <w:t>}</w:t>
            </w:r>
          </w:p>
        </w:tc>
        <w:tc>
          <w:tcPr>
            <w:tcW w:w="3434" w:type="dxa"/>
          </w:tcPr>
          <w:p w:rsidR="00606AEA" w:rsidRPr="00434B1E" w:rsidRDefault="00606AEA" w:rsidP="00606AEA">
            <w:r w:rsidRPr="00434B1E">
              <w:t>D:\</w:t>
            </w:r>
            <w:r w:rsidR="0090226A" w:rsidRPr="00434B1E">
              <w:rPr>
                <w:rFonts w:hint="eastAsia"/>
              </w:rPr>
              <w:t>ch10</w:t>
            </w:r>
            <w:r w:rsidRPr="00434B1E">
              <w:t>&gt;javac HelloWorld.java</w:t>
            </w:r>
          </w:p>
          <w:p w:rsidR="0090226A" w:rsidRPr="00434B1E" w:rsidRDefault="0090226A" w:rsidP="00606AEA"/>
          <w:p w:rsidR="00606AEA" w:rsidRPr="00434B1E" w:rsidRDefault="00606AEA" w:rsidP="00606AEA">
            <w:r w:rsidRPr="00434B1E">
              <w:t>D:\</w:t>
            </w:r>
            <w:r w:rsidR="0090226A" w:rsidRPr="00434B1E">
              <w:rPr>
                <w:rFonts w:hint="eastAsia"/>
              </w:rPr>
              <w:t>ch10</w:t>
            </w:r>
            <w:r w:rsidRPr="00434B1E">
              <w:t>&gt;java HelloWorld</w:t>
            </w:r>
          </w:p>
          <w:p w:rsidR="00E93AAE" w:rsidRPr="00434B1E" w:rsidRDefault="00606AEA" w:rsidP="00606AEA">
            <w:r w:rsidRPr="00434B1E">
              <w:t>Hello World!</w:t>
            </w:r>
          </w:p>
        </w:tc>
      </w:tr>
    </w:tbl>
    <w:p w:rsidR="00E93AAE" w:rsidRPr="00250EDE" w:rsidRDefault="00E93AAE" w:rsidP="00E93AAE"/>
    <w:p w:rsidR="00E93AAE" w:rsidRPr="00F16CCD" w:rsidRDefault="00E93AAE" w:rsidP="006363EC"/>
    <w:p w:rsidR="006363EC" w:rsidRDefault="006363EC" w:rsidP="006363EC"/>
    <w:p w:rsidR="006363EC" w:rsidRDefault="001F02F0" w:rsidP="006363E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556129" cy="4219575"/>
            <wp:effectExtent l="6096" t="0" r="0" b="0"/>
            <wp:docPr id="4" name="物件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60658" cy="4221186"/>
                      <a:chOff x="3428992" y="2000240"/>
                      <a:chExt cx="2560658" cy="4221186"/>
                    </a:xfrm>
                  </a:grpSpPr>
                  <a:grpSp>
                    <a:nvGrpSpPr>
                      <a:cNvPr id="12" name="群組 11"/>
                      <a:cNvGrpSpPr/>
                    </a:nvGrpSpPr>
                    <a:grpSpPr>
                      <a:xfrm>
                        <a:off x="3428992" y="2000240"/>
                        <a:ext cx="2560658" cy="4221186"/>
                        <a:chOff x="3428992" y="2000240"/>
                        <a:chExt cx="2560658" cy="4221186"/>
                      </a:xfrm>
                    </a:grpSpPr>
                    <a:sp>
                      <a:nvSpPr>
                        <a:cNvPr id="5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28992" y="3071810"/>
                          <a:ext cx="2560658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dirty="0" smtClean="0">
                                <a:latin typeface="Calibri" pitchFamily="34" charset="0"/>
                              </a:rPr>
                              <a:t>編譯</a:t>
                            </a:r>
                            <a:endParaRPr kumimoji="0" lang="en-US" altLang="zh-TW" dirty="0" smtClean="0">
                              <a:latin typeface="Calibri" pitchFamily="34" charset="0"/>
                            </a:endParaRPr>
                          </a:p>
                          <a:p>
                            <a:pPr algn="ctr"/>
                            <a:r>
                              <a:rPr kumimoji="0" lang="en-US" altLang="zh-TW" dirty="0" err="1" smtClean="0">
                                <a:latin typeface="Calibri" pitchFamily="34" charset="0"/>
                              </a:rPr>
                              <a:t>javac</a:t>
                            </a:r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  Hello.java</a:t>
                            </a:r>
                            <a:endParaRPr kumimoji="0" lang="en-US" altLang="zh-TW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" name="流程圖: 文件 5"/>
                        <a:cNvSpPr/>
                      </a:nvSpPr>
                      <a:spPr>
                        <a:xfrm>
                          <a:off x="3994941" y="2000240"/>
                          <a:ext cx="1428760" cy="642942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Hello.java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流程圖: 文件 6"/>
                        <a:cNvSpPr/>
                      </a:nvSpPr>
                      <a:spPr>
                        <a:xfrm>
                          <a:off x="3994941" y="4429132"/>
                          <a:ext cx="1428760" cy="642942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Hello.class</a:t>
                            </a:r>
                            <a:endParaRPr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" name="直線單箭頭接點 7"/>
                        <a:cNvCxnSpPr/>
                      </a:nvCxnSpPr>
                      <a:spPr>
                        <a:xfrm rot="5400000">
                          <a:off x="4473754" y="2836243"/>
                          <a:ext cx="47113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" name="直線單箭頭接點 8"/>
                        <a:cNvCxnSpPr/>
                      </a:nvCxnSpPr>
                      <a:spPr>
                        <a:xfrm rot="5400000">
                          <a:off x="4462460" y="4182271"/>
                          <a:ext cx="49372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428992" y="5357826"/>
                          <a:ext cx="2560658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kumimoji="0" lang="zh-TW" altLang="en-US" dirty="0" smtClean="0">
                                <a:latin typeface="Calibri" pitchFamily="34" charset="0"/>
                              </a:rPr>
                              <a:t>虛擬機器 </a:t>
                            </a:r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JVM</a:t>
                            </a:r>
                          </a:p>
                          <a:p>
                            <a:pPr algn="ctr"/>
                            <a:r>
                              <a:rPr kumimoji="0" lang="en-US" altLang="zh-TW" dirty="0" smtClean="0">
                                <a:latin typeface="Calibri" pitchFamily="34" charset="0"/>
                              </a:rPr>
                              <a:t>java  Hello</a:t>
                            </a:r>
                            <a:endParaRPr kumimoji="0" lang="en-US" altLang="zh-TW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1" name="直線單箭頭接點 10"/>
                        <a:cNvCxnSpPr/>
                      </a:nvCxnSpPr>
                      <a:spPr>
                        <a:xfrm rot="5400000">
                          <a:off x="4545192" y="5193697"/>
                          <a:ext cx="32825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363EC" w:rsidRDefault="006363EC" w:rsidP="006363EC">
      <w:pPr>
        <w:pStyle w:val="a8"/>
        <w:jc w:val="center"/>
      </w:pPr>
      <w:bookmarkStart w:id="19" w:name="_Ref225063903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5</w:t>
      </w:r>
      <w:r w:rsidR="00224C88">
        <w:fldChar w:fldCharType="end"/>
      </w:r>
      <w:bookmarkEnd w:id="19"/>
      <w:r>
        <w:rPr>
          <w:rFonts w:hint="eastAsia"/>
        </w:rPr>
        <w:t xml:space="preserve"> Java </w:t>
      </w:r>
      <w:r>
        <w:rPr>
          <w:rFonts w:hint="eastAsia"/>
        </w:rPr>
        <w:t>程式的編譯與執行方式</w:t>
      </w:r>
    </w:p>
    <w:p w:rsidR="001444A5" w:rsidRDefault="001444A5" w:rsidP="001444A5"/>
    <w:p w:rsidR="001444A5" w:rsidRDefault="001444A5" w:rsidP="001444A5">
      <w:r>
        <w:rPr>
          <w:rFonts w:hint="eastAsia"/>
        </w:rP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 xml:space="preserve"> Bytecode </w:t>
      </w:r>
      <w:r>
        <w:rPr>
          <w:rFonts w:hint="eastAsia"/>
        </w:rPr>
        <w:t>可以直接在網路上流通，被執行前並不需要重新編譯，</w:t>
      </w:r>
      <w:r>
        <w:rPr>
          <w:rFonts w:hint="eastAsia"/>
        </w:rPr>
        <w:t>JVM</w:t>
      </w:r>
      <w:r>
        <w:rPr>
          <w:rFonts w:hint="eastAsia"/>
        </w:rPr>
        <w:t>虛擬機會利用</w:t>
      </w:r>
      <w:r>
        <w:rPr>
          <w:rFonts w:hint="eastAsia"/>
        </w:rPr>
        <w:t xml:space="preserve"> Bytecode </w:t>
      </w:r>
      <w:r>
        <w:rPr>
          <w:rFonts w:hint="eastAsia"/>
        </w:rPr>
        <w:t>解譯器</w:t>
      </w:r>
      <w:r w:rsidR="00E27235">
        <w:rPr>
          <w:rFonts w:hint="eastAsia"/>
        </w:rPr>
        <w:t>執行</w:t>
      </w:r>
      <w:r w:rsidR="00E27235">
        <w:rPr>
          <w:rFonts w:hint="eastAsia"/>
        </w:rPr>
        <w:t xml:space="preserve"> bytecode</w:t>
      </w:r>
      <w:r w:rsidR="00E27235">
        <w:rPr>
          <w:rFonts w:hint="eastAsia"/>
        </w:rPr>
        <w:t>，</w:t>
      </w:r>
      <w:r>
        <w:rPr>
          <w:rFonts w:hint="eastAsia"/>
        </w:rPr>
        <w:t>或</w:t>
      </w:r>
      <w:r w:rsidR="00E27235">
        <w:rPr>
          <w:rFonts w:hint="eastAsia"/>
        </w:rPr>
        <w:t>利用</w:t>
      </w:r>
      <w:r>
        <w:rPr>
          <w:rFonts w:hint="eastAsia"/>
        </w:rPr>
        <w:t>即時編譯器</w:t>
      </w:r>
      <w:r w:rsidR="00E27235">
        <w:rPr>
          <w:rFonts w:hint="eastAsia"/>
        </w:rPr>
        <w:t xml:space="preserve"> (Just in Time Compiler : JIT) </w:t>
      </w:r>
      <w:r w:rsidR="00E27235">
        <w:rPr>
          <w:rFonts w:hint="eastAsia"/>
        </w:rPr>
        <w:t>將</w:t>
      </w:r>
      <w:r w:rsidR="00E27235">
        <w:rPr>
          <w:rFonts w:hint="eastAsia"/>
        </w:rPr>
        <w:t xml:space="preserve"> Bytecode </w:t>
      </w:r>
      <w:r w:rsidR="00E27235">
        <w:rPr>
          <w:rFonts w:hint="eastAsia"/>
        </w:rPr>
        <w:t>進一步轉換成該電腦上的機器碼執行，</w:t>
      </w:r>
      <w:r w:rsidR="00224C88">
        <w:fldChar w:fldCharType="begin"/>
      </w:r>
      <w:r w:rsidR="00E27235">
        <w:instrText xml:space="preserve"> </w:instrText>
      </w:r>
      <w:r w:rsidR="00E27235">
        <w:rPr>
          <w:rFonts w:hint="eastAsia"/>
        </w:rPr>
        <w:instrText>REF _Ref233162810 \h</w:instrText>
      </w:r>
      <w:r w:rsidR="00E27235"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6</w:t>
      </w:r>
      <w:r w:rsidR="00224C88">
        <w:fldChar w:fldCharType="end"/>
      </w:r>
      <w:r w:rsidR="00E27235">
        <w:rPr>
          <w:rFonts w:hint="eastAsia"/>
        </w:rPr>
        <w:t>顯示了</w:t>
      </w:r>
      <w:r w:rsidR="00E27235">
        <w:rPr>
          <w:rFonts w:hint="eastAsia"/>
        </w:rPr>
        <w:t xml:space="preserve"> Bytecode </w:t>
      </w:r>
      <w:r w:rsidR="00E27235">
        <w:rPr>
          <w:rFonts w:hint="eastAsia"/>
        </w:rPr>
        <w:t>的這種跨平台特性。</w:t>
      </w:r>
    </w:p>
    <w:p w:rsidR="001444A5" w:rsidRPr="001444A5" w:rsidRDefault="001444A5" w:rsidP="001444A5"/>
    <w:p w:rsidR="006363EC" w:rsidRDefault="001F02F0" w:rsidP="006363EC">
      <w:r>
        <w:rPr>
          <w:noProof/>
        </w:rPr>
        <w:lastRenderedPageBreak/>
        <w:drawing>
          <wp:inline distT="0" distB="0" distL="0" distR="0">
            <wp:extent cx="5489829" cy="3286125"/>
            <wp:effectExtent l="6096" t="0" r="0" b="0"/>
            <wp:docPr id="5" name="物件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27963" cy="4684713"/>
                      <a:chOff x="714375" y="1571625"/>
                      <a:chExt cx="7827963" cy="4684713"/>
                    </a:xfrm>
                  </a:grpSpPr>
                  <a:grpSp>
                    <a:nvGrpSpPr>
                      <a:cNvPr id="30723" name="群組 3"/>
                      <a:cNvGrpSpPr>
                        <a:grpSpLocks/>
                      </a:cNvGrpSpPr>
                    </a:nvGrpSpPr>
                    <a:grpSpPr bwMode="auto">
                      <a:xfrm>
                        <a:off x="714375" y="1571625"/>
                        <a:ext cx="7827963" cy="4684713"/>
                        <a:chOff x="714348" y="1857364"/>
                        <a:chExt cx="7828684" cy="4685412"/>
                      </a:xfrm>
                    </a:grpSpPr>
                    <a:sp>
                      <a:nvSpPr>
                        <a:cNvPr id="5" name="橢圓 4"/>
                        <a:cNvSpPr/>
                      </a:nvSpPr>
                      <a:spPr>
                        <a:xfrm>
                          <a:off x="3714999" y="1857364"/>
                          <a:ext cx="1857546" cy="927238"/>
                        </a:xfrm>
                        <a:prstGeom prst="ellipse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Bytecodes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>
                        <a:xfrm>
                          <a:off x="5185160" y="3340310"/>
                          <a:ext cx="3357872" cy="21910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虛擬機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>
                        <a:xfrm>
                          <a:off x="5328048" y="3592761"/>
                          <a:ext cx="1428882" cy="6747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Bytecode</a:t>
                            </a: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Interpreter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矩形 7"/>
                        <a:cNvSpPr/>
                      </a:nvSpPr>
                      <a:spPr>
                        <a:xfrm>
                          <a:off x="6899818" y="3592761"/>
                          <a:ext cx="1428882" cy="6747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Just in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Time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Compiler</a:t>
                            </a: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矩形 8"/>
                        <a:cNvSpPr/>
                      </a:nvSpPr>
                      <a:spPr>
                        <a:xfrm>
                          <a:off x="5328048" y="4435849"/>
                          <a:ext cx="3000651" cy="5049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執行系統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矩形 9"/>
                        <a:cNvSpPr/>
                      </a:nvSpPr>
                      <a:spPr>
                        <a:xfrm>
                          <a:off x="6001210" y="1906584"/>
                          <a:ext cx="1714658" cy="8430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類別載入器</a:t>
                            </a: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矩形 10"/>
                        <a:cNvSpPr/>
                      </a:nvSpPr>
                      <a:spPr>
                        <a:xfrm>
                          <a:off x="5185160" y="5531387"/>
                          <a:ext cx="3357872" cy="5049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作業系統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(Windows)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矩形 11"/>
                        <a:cNvSpPr/>
                      </a:nvSpPr>
                      <a:spPr>
                        <a:xfrm>
                          <a:off x="5185160" y="6036287"/>
                          <a:ext cx="3357872" cy="50648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硬體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(Intel IA32 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處理器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)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矩形 12"/>
                        <a:cNvSpPr/>
                      </a:nvSpPr>
                      <a:spPr>
                        <a:xfrm>
                          <a:off x="714348" y="3305380"/>
                          <a:ext cx="3357872" cy="21910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虛擬機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矩形 13"/>
                        <a:cNvSpPr/>
                      </a:nvSpPr>
                      <a:spPr>
                        <a:xfrm>
                          <a:off x="857236" y="3557831"/>
                          <a:ext cx="1428882" cy="6747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</a:rPr>
                              <a:t>Bytecode</a:t>
                            </a: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Interpreter</a:t>
                            </a: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矩形 14"/>
                        <a:cNvSpPr/>
                      </a:nvSpPr>
                      <a:spPr>
                        <a:xfrm>
                          <a:off x="2429006" y="3557831"/>
                          <a:ext cx="1428882" cy="6747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Just in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Time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Compiler</a:t>
                            </a: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矩形 15"/>
                        <a:cNvSpPr/>
                      </a:nvSpPr>
                      <a:spPr>
                        <a:xfrm>
                          <a:off x="857236" y="4400918"/>
                          <a:ext cx="3000651" cy="5049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執行系統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矩形 16"/>
                        <a:cNvSpPr/>
                      </a:nvSpPr>
                      <a:spPr>
                        <a:xfrm>
                          <a:off x="1544687" y="1889119"/>
                          <a:ext cx="1714658" cy="84308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類別載入器</a:t>
                            </a: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矩形 17"/>
                        <a:cNvSpPr/>
                      </a:nvSpPr>
                      <a:spPr>
                        <a:xfrm>
                          <a:off x="714348" y="5496457"/>
                          <a:ext cx="3357872" cy="50648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作業系統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(Linux)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矩形 18"/>
                        <a:cNvSpPr/>
                      </a:nvSpPr>
                      <a:spPr>
                        <a:xfrm>
                          <a:off x="714348" y="6002945"/>
                          <a:ext cx="3357872" cy="5049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硬體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(ARM9 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</a:rPr>
                              <a:t>處理器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</a:rPr>
                              <a:t>)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直線單箭頭接點 19"/>
                        <a:cNvCxnSpPr>
                          <a:stCxn id="5" idx="6"/>
                          <a:endCxn id="10" idx="1"/>
                        </a:cNvCxnSpPr>
                      </a:nvCxnSpPr>
                      <a:spPr>
                        <a:xfrm>
                          <a:off x="5572545" y="2320983"/>
                          <a:ext cx="428664" cy="7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直線單箭頭接點 20"/>
                        <a:cNvCxnSpPr>
                          <a:stCxn id="17" idx="2"/>
                          <a:endCxn id="13" idx="0"/>
                        </a:cNvCxnSpPr>
                      </a:nvCxnSpPr>
                      <a:spPr>
                        <a:xfrm rot="5400000">
                          <a:off x="2110667" y="3014031"/>
                          <a:ext cx="573173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直線單箭頭接點 21"/>
                        <a:cNvCxnSpPr>
                          <a:stCxn id="5" idx="2"/>
                          <a:endCxn id="17" idx="3"/>
                        </a:cNvCxnSpPr>
                      </a:nvCxnSpPr>
                      <a:spPr>
                        <a:xfrm rot="10800000">
                          <a:off x="3259345" y="2311457"/>
                          <a:ext cx="455654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直線單箭頭接點 22"/>
                        <a:cNvCxnSpPr>
                          <a:stCxn id="10" idx="2"/>
                          <a:endCxn id="6" idx="0"/>
                        </a:cNvCxnSpPr>
                      </a:nvCxnSpPr>
                      <a:spPr>
                        <a:xfrm rot="16200000" flipH="1">
                          <a:off x="6566395" y="3041816"/>
                          <a:ext cx="590638" cy="63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9D290B" w:rsidRDefault="009D290B" w:rsidP="009D290B">
      <w:pPr>
        <w:pStyle w:val="a8"/>
        <w:jc w:val="center"/>
      </w:pPr>
      <w:bookmarkStart w:id="20" w:name="_Ref233162810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6</w:t>
      </w:r>
      <w:r w:rsidR="00224C88">
        <w:fldChar w:fldCharType="end"/>
      </w:r>
      <w:bookmarkEnd w:id="20"/>
      <w:r>
        <w:rPr>
          <w:rFonts w:hint="eastAsia"/>
        </w:rPr>
        <w:t xml:space="preserve"> </w:t>
      </w:r>
      <w:r>
        <w:rPr>
          <w:rFonts w:hint="eastAsia"/>
        </w:rPr>
        <w:t>利用虛擬機讓</w:t>
      </w:r>
      <w:r>
        <w:rPr>
          <w:rFonts w:hint="eastAsia"/>
        </w:rPr>
        <w:t xml:space="preserve"> Bytecode </w:t>
      </w:r>
      <w:r>
        <w:rPr>
          <w:rFonts w:hint="eastAsia"/>
        </w:rPr>
        <w:t>跨平台執行</w:t>
      </w:r>
    </w:p>
    <w:p w:rsidR="009D290B" w:rsidRPr="009D290B" w:rsidRDefault="009D290B" w:rsidP="006363EC"/>
    <w:p w:rsidR="00892DF1" w:rsidRDefault="00671BC2" w:rsidP="006363EC">
      <w:r>
        <w:rPr>
          <w:rFonts w:hint="eastAsia"/>
        </w:rPr>
        <w:t>由於</w:t>
      </w:r>
      <w:r w:rsidR="006363EC">
        <w:rPr>
          <w:rFonts w:hint="eastAsia"/>
        </w:rPr>
        <w:t>虛擬機</w:t>
      </w:r>
      <w:r>
        <w:rPr>
          <w:rFonts w:hint="eastAsia"/>
        </w:rPr>
        <w:t>本身就是一種軟體，所以在動態載入技術的實作特別簡單</w:t>
      </w:r>
      <w:r w:rsidR="00892DF1">
        <w:rPr>
          <w:rFonts w:hint="eastAsia"/>
        </w:rPr>
        <w:t>，因為載入器通常就屬於虛擬機的一部分，只要利用載入器載入目的檔後，再用虛擬機執行該目的碼即可</w:t>
      </w:r>
      <w:r>
        <w:rPr>
          <w:rFonts w:hint="eastAsia"/>
        </w:rPr>
        <w:t>。</w:t>
      </w:r>
    </w:p>
    <w:p w:rsidR="00892DF1" w:rsidRPr="00892DF1" w:rsidRDefault="00892DF1" w:rsidP="006363EC"/>
    <w:p w:rsidR="006363EC" w:rsidRDefault="00671BC2" w:rsidP="006363EC">
      <w:r>
        <w:rPr>
          <w:rFonts w:hint="eastAsia"/>
        </w:rPr>
        <w:t>舉例而言，</w:t>
      </w:r>
      <w:r w:rsidR="00224C88">
        <w:fldChar w:fldCharType="begin"/>
      </w:r>
      <w:r w:rsidR="00892DF1">
        <w:instrText xml:space="preserve"> </w:instrText>
      </w:r>
      <w:r w:rsidR="00892DF1">
        <w:rPr>
          <w:rFonts w:hint="eastAsia"/>
        </w:rPr>
        <w:instrText>REF _Ref233106244 \h</w:instrText>
      </w:r>
      <w:r w:rsidR="00892DF1"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4</w:t>
      </w:r>
      <w:r w:rsidR="00224C88">
        <w:fldChar w:fldCharType="end"/>
      </w:r>
      <w:r w:rsidR="00892DF1">
        <w:rPr>
          <w:rFonts w:hint="eastAsia"/>
        </w:rPr>
        <w:t>中的</w:t>
      </w:r>
      <w:r>
        <w:rPr>
          <w:rFonts w:hint="eastAsia"/>
        </w:rPr>
        <w:t>兩行</w:t>
      </w:r>
      <w:r>
        <w:rPr>
          <w:rFonts w:hint="eastAsia"/>
        </w:rPr>
        <w:t>Java</w:t>
      </w:r>
      <w:r>
        <w:rPr>
          <w:rFonts w:hint="eastAsia"/>
        </w:rPr>
        <w:t>程式</w:t>
      </w:r>
      <w:r w:rsidR="00892DF1">
        <w:rPr>
          <w:rFonts w:hint="eastAsia"/>
        </w:rPr>
        <w:t>會</w:t>
      </w:r>
      <w:r>
        <w:rPr>
          <w:rFonts w:hint="eastAsia"/>
        </w:rPr>
        <w:t>動態的載入一個由變數</w:t>
      </w:r>
      <w:r>
        <w:rPr>
          <w:rFonts w:hint="eastAsia"/>
        </w:rPr>
        <w:t xml:space="preserve"> name </w:t>
      </w:r>
      <w:r>
        <w:rPr>
          <w:rFonts w:hint="eastAsia"/>
        </w:rPr>
        <w:t>所指定的</w:t>
      </w:r>
      <w:r>
        <w:rPr>
          <w:rFonts w:hint="eastAsia"/>
        </w:rPr>
        <w:t xml:space="preserve"> byte code </w:t>
      </w:r>
      <w:r>
        <w:rPr>
          <w:rFonts w:hint="eastAsia"/>
        </w:rPr>
        <w:t>檔案，然後利用該檔案建立出對應的物件</w:t>
      </w:r>
      <w:r w:rsidR="00892DF1">
        <w:rPr>
          <w:rFonts w:hint="eastAsia"/>
        </w:rPr>
        <w:t>。這樣的技術讓</w:t>
      </w:r>
      <w:r w:rsidR="00892DF1">
        <w:rPr>
          <w:rFonts w:hint="eastAsia"/>
        </w:rPr>
        <w:t xml:space="preserve"> Java </w:t>
      </w:r>
      <w:r w:rsidR="00892DF1">
        <w:rPr>
          <w:rFonts w:hint="eastAsia"/>
        </w:rPr>
        <w:t>程式可以在詢問使用者之後，再決定要載入哪一個類別</w:t>
      </w:r>
      <w:r w:rsidR="00124662">
        <w:rPr>
          <w:rFonts w:hint="eastAsia"/>
        </w:rPr>
        <w:t>，</w:t>
      </w:r>
      <w:r w:rsidR="00892DF1">
        <w:rPr>
          <w:rFonts w:hint="eastAsia"/>
        </w:rPr>
        <w:t>如此，就不需要在一開始時就</w:t>
      </w:r>
      <w:r w:rsidR="00124662">
        <w:rPr>
          <w:rFonts w:hint="eastAsia"/>
        </w:rPr>
        <w:t>載入</w:t>
      </w:r>
      <w:r w:rsidR="00892DF1">
        <w:rPr>
          <w:rFonts w:hint="eastAsia"/>
        </w:rPr>
        <w:t>所有的函式庫，達成動態連結與動態載入的效果。甚至可以在需要的時候，才透過網路從另一台電腦中下載目的碼並執行，這也是當初</w:t>
      </w:r>
      <w:r w:rsidR="00892DF1">
        <w:rPr>
          <w:rFonts w:hint="eastAsia"/>
        </w:rPr>
        <w:t xml:space="preserve"> Java Applet </w:t>
      </w:r>
      <w:r w:rsidR="00892DF1">
        <w:rPr>
          <w:rFonts w:hint="eastAsia"/>
        </w:rPr>
        <w:t>的用意，但可惜的是在瀏覽器大戰中</w:t>
      </w:r>
      <w:r w:rsidR="00623277">
        <w:rPr>
          <w:rFonts w:hint="eastAsia"/>
        </w:rPr>
        <w:t xml:space="preserve"> JVM </w:t>
      </w:r>
      <w:r w:rsidR="00623277">
        <w:rPr>
          <w:rFonts w:hint="eastAsia"/>
        </w:rPr>
        <w:t>的技術遭到敗北的命運</w:t>
      </w:r>
      <w:r w:rsidR="00892DF1">
        <w:rPr>
          <w:rFonts w:hint="eastAsia"/>
        </w:rPr>
        <w:t>。但是後來</w:t>
      </w:r>
      <w:r w:rsidR="00892DF1">
        <w:rPr>
          <w:rFonts w:hint="eastAsia"/>
        </w:rPr>
        <w:t xml:space="preserve">Adobe Macromedia </w:t>
      </w:r>
      <w:r w:rsidR="00892DF1">
        <w:rPr>
          <w:rFonts w:hint="eastAsia"/>
        </w:rPr>
        <w:t>公司的</w:t>
      </w:r>
      <w:r w:rsidR="00892DF1">
        <w:rPr>
          <w:rFonts w:hint="eastAsia"/>
        </w:rPr>
        <w:t>Flash</w:t>
      </w:r>
      <w:r w:rsidR="00892DF1">
        <w:rPr>
          <w:rFonts w:hint="eastAsia"/>
        </w:rPr>
        <w:t>技術，基本上也是一種瀏覽器中的虛擬機，而且成功的跨越瀏覽器執行，達成跨越網路執行的效果</w:t>
      </w:r>
      <w:r w:rsidR="0032111C">
        <w:rPr>
          <w:rFonts w:hint="eastAsia"/>
        </w:rPr>
        <w:t>，</w:t>
      </w:r>
      <w:r w:rsidR="0032111C">
        <w:rPr>
          <w:rFonts w:hint="eastAsia"/>
        </w:rPr>
        <w:t xml:space="preserve">Flash </w:t>
      </w:r>
      <w:r w:rsidR="0032111C">
        <w:rPr>
          <w:rFonts w:hint="eastAsia"/>
        </w:rPr>
        <w:t>可以視為</w:t>
      </w:r>
      <w:r w:rsidR="0032111C">
        <w:rPr>
          <w:rFonts w:hint="eastAsia"/>
        </w:rPr>
        <w:t xml:space="preserve"> Java Applet </w:t>
      </w:r>
      <w:r w:rsidR="0032111C">
        <w:rPr>
          <w:rFonts w:hint="eastAsia"/>
        </w:rPr>
        <w:t>的復活版</w:t>
      </w:r>
      <w:r w:rsidR="00892DF1">
        <w:rPr>
          <w:rFonts w:hint="eastAsia"/>
        </w:rPr>
        <w:t>。</w:t>
      </w:r>
    </w:p>
    <w:p w:rsidR="006363EC" w:rsidRDefault="006363EC" w:rsidP="006363EC"/>
    <w:p w:rsidR="00671BC2" w:rsidRPr="00253C96" w:rsidRDefault="00671BC2" w:rsidP="00671BC2">
      <w:pPr>
        <w:pStyle w:val="a8"/>
      </w:pPr>
      <w:bookmarkStart w:id="21" w:name="_Ref233106244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>
        <w:t>.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24C88">
        <w:fldChar w:fldCharType="separate"/>
      </w:r>
      <w:r w:rsidR="00220113">
        <w:rPr>
          <w:noProof/>
        </w:rPr>
        <w:t>4</w:t>
      </w:r>
      <w:r w:rsidR="00224C88">
        <w:fldChar w:fldCharType="end"/>
      </w:r>
      <w:bookmarkEnd w:id="21"/>
      <w:r>
        <w:rPr>
          <w:rFonts w:hint="eastAsia"/>
        </w:rPr>
        <w:t xml:space="preserve"> Java </w:t>
      </w:r>
      <w:r>
        <w:rPr>
          <w:rFonts w:hint="eastAsia"/>
        </w:rPr>
        <w:t>當中動態載入技術的範例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2"/>
      </w:tblGrid>
      <w:tr w:rsidR="00671BC2" w:rsidRPr="00434B1E" w:rsidTr="00434B1E">
        <w:tc>
          <w:tcPr>
            <w:tcW w:w="8472" w:type="dxa"/>
          </w:tcPr>
          <w:p w:rsidR="00671BC2" w:rsidRDefault="00671BC2" w:rsidP="004E474A">
            <w:pPr>
              <w:pStyle w:val="HTML"/>
            </w:pPr>
            <w:r>
              <w:t>…</w:t>
            </w:r>
          </w:p>
          <w:p w:rsidR="00671BC2" w:rsidRDefault="00671BC2" w:rsidP="004E474A">
            <w:pPr>
              <w:pStyle w:val="HTML"/>
            </w:pPr>
            <w:r>
              <w:t>Class type=ClassLoader.getSystemClassLoader().loadClass(name);</w:t>
            </w:r>
          </w:p>
          <w:p w:rsidR="00671BC2" w:rsidRDefault="00671BC2" w:rsidP="004E474A">
            <w:pPr>
              <w:pStyle w:val="HTML"/>
            </w:pPr>
            <w:r>
              <w:t>Object obj = type.newInstance();</w:t>
            </w:r>
          </w:p>
          <w:p w:rsidR="00671BC2" w:rsidRDefault="00671BC2" w:rsidP="004E474A">
            <w:pPr>
              <w:pStyle w:val="HTML"/>
            </w:pPr>
            <w:r>
              <w:t>…</w:t>
            </w:r>
          </w:p>
        </w:tc>
      </w:tr>
    </w:tbl>
    <w:p w:rsidR="006363EC" w:rsidRDefault="006363EC" w:rsidP="006363EC"/>
    <w:p w:rsidR="00E27235" w:rsidRDefault="00250EDE" w:rsidP="006363EC">
      <w:r>
        <w:rPr>
          <w:rFonts w:hint="eastAsia"/>
        </w:rPr>
        <w:t>如果將虛擬機技術與本書</w:t>
      </w:r>
      <w:r>
        <w:rPr>
          <w:rFonts w:hint="eastAsia"/>
        </w:rPr>
        <w:t xml:space="preserve"> 1-</w:t>
      </w:r>
      <w:r w:rsidR="0030028D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章中的系統程式主題進行對照，那會形成一個很</w:t>
      </w:r>
      <w:r>
        <w:rPr>
          <w:rFonts w:hint="eastAsia"/>
        </w:rPr>
        <w:lastRenderedPageBreak/>
        <w:t>好的對照，</w:t>
      </w:r>
      <w:r w:rsidR="00EA3C40">
        <w:rPr>
          <w:rFonts w:hint="eastAsia"/>
        </w:rPr>
        <w:t xml:space="preserve">Java </w:t>
      </w:r>
      <w:r w:rsidR="00EA3C40">
        <w:rPr>
          <w:rFonts w:hint="eastAsia"/>
        </w:rPr>
        <w:t>的</w:t>
      </w:r>
      <w:r w:rsidR="00EA3C40">
        <w:rPr>
          <w:rFonts w:hint="eastAsia"/>
        </w:rPr>
        <w:t xml:space="preserve"> javac </w:t>
      </w:r>
      <w:r w:rsidR="00EA3C40">
        <w:rPr>
          <w:rFonts w:hint="eastAsia"/>
        </w:rPr>
        <w:t>編譯器可以對照到</w:t>
      </w:r>
      <w:r w:rsidR="00EA3C40">
        <w:rPr>
          <w:rFonts w:hint="eastAsia"/>
        </w:rPr>
        <w:t>C</w:t>
      </w:r>
      <w:r w:rsidR="00EA3C40">
        <w:rPr>
          <w:rFonts w:hint="eastAsia"/>
        </w:rPr>
        <w:t>語言的</w:t>
      </w:r>
      <w:r w:rsidR="00EA3C40">
        <w:rPr>
          <w:rFonts w:hint="eastAsia"/>
        </w:rPr>
        <w:t xml:space="preserve"> gcc </w:t>
      </w:r>
      <w:r w:rsidR="00EA3C40">
        <w:rPr>
          <w:rFonts w:hint="eastAsia"/>
        </w:rPr>
        <w:t>編譯器，</w:t>
      </w:r>
      <w:r w:rsidR="00EA3C40">
        <w:rPr>
          <w:rFonts w:hint="eastAsia"/>
        </w:rPr>
        <w:t xml:space="preserve">bytecode </w:t>
      </w:r>
      <w:r w:rsidR="00EA3C40">
        <w:rPr>
          <w:rFonts w:hint="eastAsia"/>
        </w:rPr>
        <w:t>相當於虛擬機器上的目的檔，可對照到</w:t>
      </w:r>
      <w:r w:rsidR="00EA3C40">
        <w:rPr>
          <w:rFonts w:hint="eastAsia"/>
        </w:rPr>
        <w:t xml:space="preserve"> ELF </w:t>
      </w:r>
      <w:r w:rsidR="00EA3C40">
        <w:rPr>
          <w:rFonts w:hint="eastAsia"/>
        </w:rPr>
        <w:t>格式的目的檔，虛擬機器</w:t>
      </w:r>
      <w:r w:rsidR="00EA3C40">
        <w:rPr>
          <w:rFonts w:hint="eastAsia"/>
        </w:rPr>
        <w:t xml:space="preserve"> JVM </w:t>
      </w:r>
      <w:r w:rsidR="00EA3C40">
        <w:rPr>
          <w:rFonts w:hint="eastAsia"/>
        </w:rPr>
        <w:t>則可對照到真實的</w:t>
      </w:r>
      <w:r w:rsidR="00EA3C40">
        <w:rPr>
          <w:rFonts w:hint="eastAsia"/>
        </w:rPr>
        <w:t xml:space="preserve"> CPU</w:t>
      </w:r>
      <w:r w:rsidR="00EA3C40">
        <w:rPr>
          <w:rFonts w:hint="eastAsia"/>
        </w:rPr>
        <w:t>。</w:t>
      </w:r>
    </w:p>
    <w:p w:rsidR="00250EDE" w:rsidRDefault="00250EDE" w:rsidP="006363EC"/>
    <w:p w:rsidR="00250EDE" w:rsidRDefault="001F02F0" w:rsidP="006363EC">
      <w:r>
        <w:rPr>
          <w:noProof/>
        </w:rPr>
        <w:drawing>
          <wp:inline distT="0" distB="0" distL="0" distR="0">
            <wp:extent cx="5489829" cy="2771775"/>
            <wp:effectExtent l="6096" t="0" r="0" b="0"/>
            <wp:docPr id="6" name="物件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9563" cy="4013200"/>
                      <a:chOff x="571500" y="1857375"/>
                      <a:chExt cx="7929563" cy="4013200"/>
                    </a:xfrm>
                  </a:grpSpPr>
                  <a:grpSp>
                    <a:nvGrpSpPr>
                      <a:cNvPr id="32" name="群組 31"/>
                      <a:cNvGrpSpPr/>
                    </a:nvGrpSpPr>
                    <a:grpSpPr>
                      <a:xfrm>
                        <a:off x="571500" y="1857375"/>
                        <a:ext cx="7929563" cy="4013200"/>
                        <a:chOff x="571500" y="1857375"/>
                        <a:chExt cx="7929563" cy="4013200"/>
                      </a:xfrm>
                    </a:grpSpPr>
                    <a:sp>
                      <a:nvSpPr>
                        <a:cNvPr id="5" name="矩形 4"/>
                        <a:cNvSpPr/>
                      </a:nvSpPr>
                      <a:spPr bwMode="auto">
                        <a:xfrm>
                          <a:off x="714375" y="3786188"/>
                          <a:ext cx="3357563" cy="50641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目的檔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矩形 5"/>
                        <a:cNvSpPr/>
                      </a:nvSpPr>
                      <a:spPr bwMode="auto">
                        <a:xfrm>
                          <a:off x="714375" y="4500563"/>
                          <a:ext cx="3357563" cy="50641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CPU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矩形 6"/>
                        <a:cNvSpPr/>
                      </a:nvSpPr>
                      <a:spPr bwMode="auto">
                        <a:xfrm>
                          <a:off x="2643188" y="3000375"/>
                          <a:ext cx="1500187" cy="4587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gcc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 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編譯器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流程圖: 文件 7"/>
                        <a:cNvSpPr/>
                      </a:nvSpPr>
                      <a:spPr bwMode="auto">
                        <a:xfrm>
                          <a:off x="2500313" y="1857375"/>
                          <a:ext cx="1785937" cy="857250"/>
                        </a:xfrm>
                        <a:prstGeom prst="flowChartDocumen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C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語言程式</a:t>
                            </a: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HelloWorld.c</a:t>
                            </a:r>
                            <a:endParaRPr kumimoji="0" lang="zh-TW" alt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9" name="直線單箭頭接點 8"/>
                        <a:cNvCxnSpPr>
                          <a:stCxn id="8" idx="2"/>
                          <a:endCxn id="7" idx="0"/>
                        </a:cNvCxnSpPr>
                      </a:nvCxnSpPr>
                      <a:spPr bwMode="auto">
                        <a:xfrm rot="5400000">
                          <a:off x="3221832" y="2829719"/>
                          <a:ext cx="342900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" name="矩形 9"/>
                        <a:cNvSpPr/>
                      </a:nvSpPr>
                      <a:spPr bwMode="auto">
                        <a:xfrm>
                          <a:off x="714375" y="3000375"/>
                          <a:ext cx="1500188" cy="4587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as 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組譯器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流程圖: 文件 10"/>
                        <a:cNvSpPr/>
                      </a:nvSpPr>
                      <a:spPr bwMode="auto">
                        <a:xfrm>
                          <a:off x="571500" y="1857375"/>
                          <a:ext cx="1785938" cy="857250"/>
                        </a:xfrm>
                        <a:prstGeom prst="flowChartDocumen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組合語言程式</a:t>
                            </a: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 </a:t>
                            </a: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HelloWorld.s</a:t>
                            </a:r>
                            <a:endParaRPr kumimoji="0" lang="zh-TW" alt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直線單箭頭接點 11"/>
                        <a:cNvCxnSpPr>
                          <a:stCxn id="11" idx="2"/>
                          <a:endCxn id="10" idx="0"/>
                        </a:cNvCxnSpPr>
                      </a:nvCxnSpPr>
                      <a:spPr bwMode="auto">
                        <a:xfrm rot="5400000">
                          <a:off x="1293019" y="2829719"/>
                          <a:ext cx="3429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直線單箭頭接點 12"/>
                        <a:cNvCxnSpPr/>
                      </a:nvCxnSpPr>
                      <a:spPr bwMode="auto">
                        <a:xfrm rot="5400000">
                          <a:off x="3187701" y="3629025"/>
                          <a:ext cx="34131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直線單箭頭接點 13"/>
                        <a:cNvCxnSpPr/>
                      </a:nvCxnSpPr>
                      <a:spPr bwMode="auto">
                        <a:xfrm rot="5400000">
                          <a:off x="1258094" y="3628231"/>
                          <a:ext cx="3429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" name="矩形 14"/>
                        <a:cNvSpPr/>
                      </a:nvSpPr>
                      <a:spPr bwMode="auto">
                        <a:xfrm>
                          <a:off x="4929188" y="3786188"/>
                          <a:ext cx="3357562" cy="50641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bytecode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矩形 15"/>
                        <a:cNvSpPr/>
                      </a:nvSpPr>
                      <a:spPr bwMode="auto">
                        <a:xfrm>
                          <a:off x="4929188" y="4500563"/>
                          <a:ext cx="3357562" cy="50641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Java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 虛擬機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(JVM)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矩形 16"/>
                        <a:cNvSpPr/>
                      </a:nvSpPr>
                      <a:spPr bwMode="auto">
                        <a:xfrm>
                          <a:off x="6858000" y="3000375"/>
                          <a:ext cx="1500188" cy="458788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javac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 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編譯器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流程圖: 文件 17"/>
                        <a:cNvSpPr/>
                      </a:nvSpPr>
                      <a:spPr bwMode="auto">
                        <a:xfrm>
                          <a:off x="6715125" y="1857375"/>
                          <a:ext cx="1785938" cy="857250"/>
                        </a:xfrm>
                        <a:prstGeom prst="flowChartDocumen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Java 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語言程式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HelloWorld.java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9" name="直線單箭頭接點 18"/>
                        <a:cNvCxnSpPr>
                          <a:stCxn id="18" idx="2"/>
                          <a:endCxn id="17" idx="0"/>
                        </a:cNvCxnSpPr>
                      </a:nvCxnSpPr>
                      <a:spPr bwMode="auto">
                        <a:xfrm rot="5400000">
                          <a:off x="7436644" y="2829719"/>
                          <a:ext cx="3429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矩形 19"/>
                        <a:cNvSpPr/>
                      </a:nvSpPr>
                      <a:spPr bwMode="auto">
                        <a:xfrm>
                          <a:off x="4822025" y="3000374"/>
                          <a:ext cx="1714512" cy="50006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en-US" altLang="zh-TW" dirty="0" err="1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jasmin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 </a:t>
                            </a: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組譯器</a:t>
                            </a:r>
                            <a:endParaRPr kumimoji="0" lang="zh-TW" altLang="en-US" dirty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流程圖: 文件 20"/>
                        <a:cNvSpPr/>
                      </a:nvSpPr>
                      <a:spPr bwMode="auto">
                        <a:xfrm>
                          <a:off x="4786313" y="1857375"/>
                          <a:ext cx="1785937" cy="857250"/>
                        </a:xfrm>
                        <a:prstGeom prst="flowChartDocument">
                          <a:avLst/>
                        </a:prstGeom>
                        <a:noFill/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組合語言程式</a:t>
                            </a:r>
                            <a:endParaRPr kumimoji="0" lang="en-US" altLang="zh-TW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kumimoji="0" lang="zh-TW" altLang="en-US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 </a:t>
                            </a:r>
                            <a:r>
                              <a:rPr kumimoji="0" lang="en-US" altLang="zh-TW" dirty="0" smtClean="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cs typeface="Times New Roman" pitchFamily="18" charset="0"/>
                              </a:rPr>
                              <a:t>HelloWorld.js</a:t>
                            </a:r>
                            <a:endParaRPr kumimoji="0" lang="zh-TW" altLang="en-US" dirty="0" smtClean="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cs typeface="Times New Roman" pitchFamily="18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2" name="直線單箭頭接點 21"/>
                        <a:cNvCxnSpPr/>
                      </a:nvCxnSpPr>
                      <a:spPr bwMode="auto">
                        <a:xfrm rot="5400000">
                          <a:off x="5508070" y="2829162"/>
                          <a:ext cx="342423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直線單箭頭接點 22"/>
                        <a:cNvCxnSpPr/>
                      </a:nvCxnSpPr>
                      <a:spPr bwMode="auto">
                        <a:xfrm rot="5400000">
                          <a:off x="7402513" y="3629025"/>
                          <a:ext cx="34131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直線單箭頭接點 23"/>
                        <a:cNvCxnSpPr/>
                      </a:nvCxnSpPr>
                      <a:spPr bwMode="auto">
                        <a:xfrm rot="5400000">
                          <a:off x="5472907" y="3628231"/>
                          <a:ext cx="342900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792" name="文字方塊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071563" y="5501194"/>
                          <a:ext cx="2274966" cy="3693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(a) C</a:t>
                            </a:r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 程式的執行方式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2793" name="文字方塊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2063" y="5489051"/>
                          <a:ext cx="2476430" cy="3693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kumimoji="0" lang="en-US" altLang="zh-TW">
                                <a:ea typeface="微軟正黑體" pitchFamily="34" charset="-120"/>
                              </a:rPr>
                              <a:t>(b) Java </a:t>
                            </a:r>
                            <a:r>
                              <a:rPr kumimoji="0" lang="zh-TW" altLang="en-US">
                                <a:ea typeface="微軟正黑體" pitchFamily="34" charset="-120"/>
                              </a:rPr>
                              <a:t>程式的執行方式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直線單箭頭接點 26"/>
                        <a:cNvCxnSpPr>
                          <a:stCxn id="5" idx="2"/>
                          <a:endCxn id="6" idx="0"/>
                        </a:cNvCxnSpPr>
                      </a:nvCxnSpPr>
                      <a:spPr bwMode="auto">
                        <a:xfrm rot="5400000">
                          <a:off x="2288382" y="4396581"/>
                          <a:ext cx="209550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直線單箭頭接點 27"/>
                        <a:cNvCxnSpPr/>
                      </a:nvCxnSpPr>
                      <a:spPr bwMode="auto">
                        <a:xfrm rot="5400000">
                          <a:off x="6468269" y="4390231"/>
                          <a:ext cx="20955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EA3C40" w:rsidRDefault="00EA3C40" w:rsidP="00EA3C40">
      <w:pPr>
        <w:pStyle w:val="a8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7</w:t>
      </w:r>
      <w:r w:rsidR="00224C88">
        <w:fldChar w:fldCharType="end"/>
      </w:r>
      <w:r>
        <w:rPr>
          <w:rFonts w:hint="eastAsia"/>
        </w:rPr>
        <w:t xml:space="preserve">  Java </w:t>
      </w:r>
      <w:r>
        <w:rPr>
          <w:rFonts w:hint="eastAsia"/>
        </w:rPr>
        <w:t>與</w:t>
      </w:r>
      <w:r>
        <w:rPr>
          <w:rFonts w:hint="eastAsia"/>
        </w:rPr>
        <w:t xml:space="preserve"> C </w:t>
      </w:r>
      <w:r>
        <w:rPr>
          <w:rFonts w:hint="eastAsia"/>
        </w:rPr>
        <w:t>程式的執行模式對照</w:t>
      </w:r>
    </w:p>
    <w:p w:rsidR="00EA3C40" w:rsidRDefault="00EA3C40" w:rsidP="006363EC"/>
    <w:p w:rsidR="00124662" w:rsidRDefault="00124662" w:rsidP="00124662">
      <w:r>
        <w:rPr>
          <w:rFonts w:hint="eastAsia"/>
        </w:rPr>
        <w:t>雖然昇陽沒有提供</w:t>
      </w:r>
      <w:r>
        <w:rPr>
          <w:rFonts w:hint="eastAsia"/>
        </w:rPr>
        <w:t>Java</w:t>
      </w:r>
      <w:r>
        <w:rPr>
          <w:rFonts w:hint="eastAsia"/>
        </w:rPr>
        <w:t>組合語言的組譯器，但是您可以在網路上找到一些，例如像是</w:t>
      </w:r>
      <w:r w:rsidRPr="002072CA">
        <w:t xml:space="preserve">Jon Meyer's </w:t>
      </w:r>
      <w:r>
        <w:rPr>
          <w:rFonts w:hint="eastAsia"/>
        </w:rPr>
        <w:t>撰寫的</w:t>
      </w:r>
      <w:r w:rsidRPr="002072CA">
        <w:t>Jasmin</w:t>
      </w:r>
      <w:r>
        <w:rPr>
          <w:rFonts w:hint="eastAsia"/>
        </w:rPr>
        <w:t>就是一個</w:t>
      </w:r>
      <w:r>
        <w:rPr>
          <w:rFonts w:hint="eastAsia"/>
        </w:rPr>
        <w:t xml:space="preserve"> java </w:t>
      </w:r>
      <w:r>
        <w:rPr>
          <w:rFonts w:hint="eastAsia"/>
        </w:rPr>
        <w:t>的組譯器，這種組譯器提供了</w:t>
      </w:r>
      <w:r>
        <w:rPr>
          <w:rFonts w:hint="eastAsia"/>
        </w:rPr>
        <w:t>bytecode</w:t>
      </w:r>
      <w:r>
        <w:rPr>
          <w:rFonts w:hint="eastAsia"/>
        </w:rPr>
        <w:t>的組譯功能。這些工具可以幫助有興趣的讀者進一步的理解</w:t>
      </w:r>
      <w:r>
        <w:rPr>
          <w:rFonts w:hint="eastAsia"/>
        </w:rPr>
        <w:t xml:space="preserve"> Java </w:t>
      </w:r>
      <w:r>
        <w:rPr>
          <w:rFonts w:hint="eastAsia"/>
        </w:rPr>
        <w:t>的組合語言。</w:t>
      </w:r>
    </w:p>
    <w:p w:rsidR="00124662" w:rsidRPr="00EA3C40" w:rsidRDefault="00124662" w:rsidP="006363EC"/>
    <w:p w:rsidR="00C15559" w:rsidRDefault="00EA3C40" w:rsidP="006363EC">
      <w:r>
        <w:rPr>
          <w:rFonts w:hint="eastAsia"/>
        </w:rPr>
        <w:t>在</w:t>
      </w:r>
      <w:r w:rsidR="00C33BF4">
        <w:rPr>
          <w:rFonts w:hint="eastAsia"/>
        </w:rPr>
        <w:t>昇陽公司所提</w:t>
      </w:r>
      <w:r w:rsidR="009A000A">
        <w:rPr>
          <w:rFonts w:hint="eastAsia"/>
        </w:rPr>
        <w:t>供的</w:t>
      </w:r>
      <w:r w:rsidR="00C33BF4">
        <w:rPr>
          <w:rFonts w:hint="eastAsia"/>
        </w:rPr>
        <w:t xml:space="preserve"> Java </w:t>
      </w:r>
      <w:r w:rsidR="009A000A">
        <w:rPr>
          <w:rFonts w:hint="eastAsia"/>
        </w:rPr>
        <w:t>開發工具</w:t>
      </w:r>
      <w:r w:rsidR="009A000A">
        <w:rPr>
          <w:rFonts w:hint="eastAsia"/>
        </w:rPr>
        <w:t xml:space="preserve"> JDK </w:t>
      </w:r>
      <w:r w:rsidR="009A000A">
        <w:rPr>
          <w:rFonts w:hint="eastAsia"/>
        </w:rPr>
        <w:t>中，</w:t>
      </w:r>
      <w:r w:rsidR="00124662">
        <w:rPr>
          <w:rFonts w:hint="eastAsia"/>
        </w:rPr>
        <w:t>雖然不包含</w:t>
      </w:r>
      <w:r w:rsidR="00124662">
        <w:rPr>
          <w:rFonts w:hint="eastAsia"/>
        </w:rPr>
        <w:t xml:space="preserve"> Java </w:t>
      </w:r>
      <w:r w:rsidR="00124662">
        <w:rPr>
          <w:rFonts w:hint="eastAsia"/>
        </w:rPr>
        <w:t>的組譯器，但是</w:t>
      </w:r>
      <w:r w:rsidR="002072CA">
        <w:rPr>
          <w:rFonts w:hint="eastAsia"/>
        </w:rPr>
        <w:t>包含</w:t>
      </w:r>
      <w:r w:rsidR="00124662">
        <w:rPr>
          <w:rFonts w:hint="eastAsia"/>
        </w:rPr>
        <w:t>了</w:t>
      </w:r>
      <w:r w:rsidR="009A000A">
        <w:rPr>
          <w:rFonts w:hint="eastAsia"/>
        </w:rPr>
        <w:t>反組譯器</w:t>
      </w:r>
      <w:r w:rsidR="002072CA">
        <w:rPr>
          <w:rFonts w:hint="eastAsia"/>
        </w:rPr>
        <w:t xml:space="preserve"> javap</w:t>
      </w:r>
      <w:r w:rsidR="00124662">
        <w:rPr>
          <w:rFonts w:hint="eastAsia"/>
        </w:rPr>
        <w:t>，</w:t>
      </w:r>
      <w:r w:rsidR="00224C88">
        <w:fldChar w:fldCharType="begin"/>
      </w:r>
      <w:r w:rsidR="00C15559">
        <w:instrText xml:space="preserve"> </w:instrText>
      </w:r>
      <w:r w:rsidR="00C15559">
        <w:rPr>
          <w:rFonts w:hint="eastAsia"/>
        </w:rPr>
        <w:instrText>REF _Ref233176588 \h</w:instrText>
      </w:r>
      <w:r w:rsidR="00C15559"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範例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5</w:t>
      </w:r>
      <w:r w:rsidR="00224C88">
        <w:fldChar w:fldCharType="end"/>
      </w:r>
      <w:r w:rsidR="00C15559">
        <w:rPr>
          <w:rFonts w:hint="eastAsia"/>
        </w:rPr>
        <w:t>顯示了</w:t>
      </w:r>
      <w:r w:rsidR="00C15559">
        <w:rPr>
          <w:rFonts w:hint="eastAsia"/>
        </w:rPr>
        <w:t xml:space="preserve"> javap </w:t>
      </w:r>
      <w:r w:rsidR="00C15559">
        <w:rPr>
          <w:rFonts w:hint="eastAsia"/>
        </w:rPr>
        <w:t>反組譯器的用法，讀者可以</w:t>
      </w:r>
      <w:r w:rsidR="00124662">
        <w:rPr>
          <w:rFonts w:hint="eastAsia"/>
        </w:rPr>
        <w:t>用</w:t>
      </w:r>
      <w:r w:rsidR="00124662">
        <w:rPr>
          <w:rFonts w:hint="eastAsia"/>
        </w:rPr>
        <w:t xml:space="preserve"> javap </w:t>
      </w:r>
      <w:r w:rsidR="00C15559">
        <w:rPr>
          <w:rFonts w:hint="eastAsia"/>
        </w:rPr>
        <w:t>觀察</w:t>
      </w:r>
      <w:r w:rsidR="00C15559">
        <w:rPr>
          <w:rFonts w:hint="eastAsia"/>
        </w:rPr>
        <w:t xml:space="preserve"> java </w:t>
      </w:r>
      <w:r w:rsidR="00124662">
        <w:rPr>
          <w:rFonts w:hint="eastAsia"/>
        </w:rPr>
        <w:t xml:space="preserve">byte code </w:t>
      </w:r>
      <w:r w:rsidR="00124662">
        <w:rPr>
          <w:rFonts w:hint="eastAsia"/>
        </w:rPr>
        <w:t>所對應的</w:t>
      </w:r>
      <w:r w:rsidR="00C15559">
        <w:rPr>
          <w:rFonts w:hint="eastAsia"/>
        </w:rPr>
        <w:t>組合語言</w:t>
      </w:r>
      <w:r w:rsidR="00124662">
        <w:rPr>
          <w:rFonts w:hint="eastAsia"/>
        </w:rPr>
        <w:t>，以學習</w:t>
      </w:r>
      <w:r w:rsidR="00124662">
        <w:rPr>
          <w:rFonts w:hint="eastAsia"/>
        </w:rPr>
        <w:t xml:space="preserve"> Java </w:t>
      </w:r>
      <w:r w:rsidR="00124662">
        <w:rPr>
          <w:rFonts w:hint="eastAsia"/>
        </w:rPr>
        <w:t>的組合語言寫法</w:t>
      </w:r>
      <w:r w:rsidR="00C15559">
        <w:rPr>
          <w:rFonts w:hint="eastAsia"/>
        </w:rPr>
        <w:t>。</w:t>
      </w:r>
    </w:p>
    <w:p w:rsidR="00C15559" w:rsidRDefault="00C15559" w:rsidP="006363EC"/>
    <w:p w:rsidR="00250EDE" w:rsidRPr="00365652" w:rsidRDefault="00C15559" w:rsidP="00C15559">
      <w:bookmarkStart w:id="22" w:name="_Ref233176588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>
        <w:t>.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224C88">
        <w:fldChar w:fldCharType="separate"/>
      </w:r>
      <w:r w:rsidR="00220113">
        <w:rPr>
          <w:noProof/>
        </w:rPr>
        <w:t>5</w:t>
      </w:r>
      <w:r w:rsidR="00224C88">
        <w:fldChar w:fldCharType="end"/>
      </w:r>
      <w:bookmarkEnd w:id="22"/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javap </w:t>
      </w:r>
      <w:r>
        <w:rPr>
          <w:rFonts w:hint="eastAsia"/>
        </w:rPr>
        <w:t>指令將</w:t>
      </w:r>
      <w:r>
        <w:rPr>
          <w:rFonts w:hint="eastAsia"/>
        </w:rPr>
        <w:t xml:space="preserve"> bytecode </w:t>
      </w:r>
      <w:r>
        <w:rPr>
          <w:rFonts w:hint="eastAsia"/>
        </w:rPr>
        <w:t>反組譯成組合語言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72"/>
      </w:tblGrid>
      <w:tr w:rsidR="002072CA" w:rsidRPr="00434B1E" w:rsidTr="00434B1E">
        <w:tc>
          <w:tcPr>
            <w:tcW w:w="8472" w:type="dxa"/>
          </w:tcPr>
          <w:p w:rsidR="002072CA" w:rsidRPr="00434B1E" w:rsidRDefault="002072CA" w:rsidP="007433C0">
            <w:r w:rsidRPr="00434B1E">
              <w:rPr>
                <w:rFonts w:hint="eastAsia"/>
              </w:rPr>
              <w:t>指令</w:t>
            </w:r>
            <w:r w:rsidRPr="00434B1E">
              <w:rPr>
                <w:rFonts w:hint="eastAsia"/>
              </w:rPr>
              <w:t xml:space="preserve"> javap -c HelloWorld</w:t>
            </w:r>
            <w:r w:rsidR="007433C0" w:rsidRPr="00434B1E">
              <w:rPr>
                <w:rFonts w:hint="eastAsia"/>
              </w:rPr>
              <w:t xml:space="preserve"> </w:t>
            </w:r>
            <w:r w:rsidR="007433C0" w:rsidRPr="00434B1E">
              <w:rPr>
                <w:rFonts w:hint="eastAsia"/>
              </w:rPr>
              <w:t>的輸出結果</w:t>
            </w:r>
          </w:p>
        </w:tc>
      </w:tr>
      <w:tr w:rsidR="002072CA" w:rsidRPr="00434B1E" w:rsidTr="00434B1E">
        <w:tc>
          <w:tcPr>
            <w:tcW w:w="8472" w:type="dxa"/>
          </w:tcPr>
          <w:p w:rsidR="007433C0" w:rsidRPr="00434B1E" w:rsidRDefault="007433C0" w:rsidP="007433C0">
            <w:r w:rsidRPr="00434B1E">
              <w:t>Compiled from "HelloWorld.java"</w:t>
            </w:r>
          </w:p>
          <w:p w:rsidR="007433C0" w:rsidRPr="00434B1E" w:rsidRDefault="007433C0" w:rsidP="007433C0">
            <w:r w:rsidRPr="00434B1E">
              <w:t>class HelloWorld extends java.lang.Object{</w:t>
            </w:r>
          </w:p>
          <w:p w:rsidR="007433C0" w:rsidRPr="00434B1E" w:rsidRDefault="007433C0" w:rsidP="007433C0">
            <w:r w:rsidRPr="00434B1E">
              <w:t>HelloWorld();</w:t>
            </w:r>
          </w:p>
          <w:p w:rsidR="007433C0" w:rsidRPr="00434B1E" w:rsidRDefault="007433C0" w:rsidP="007433C0">
            <w:r w:rsidRPr="00434B1E">
              <w:t xml:space="preserve">  Code:</w:t>
            </w:r>
          </w:p>
          <w:p w:rsidR="007433C0" w:rsidRPr="00434B1E" w:rsidRDefault="007433C0" w:rsidP="007433C0">
            <w:r w:rsidRPr="00434B1E">
              <w:t xml:space="preserve">   0:   aload_0</w:t>
            </w:r>
          </w:p>
          <w:p w:rsidR="007433C0" w:rsidRPr="00434B1E" w:rsidRDefault="007433C0" w:rsidP="007433C0">
            <w:r w:rsidRPr="00434B1E">
              <w:t xml:space="preserve">   1:   invokespecial   #1; //Method java/lang/Object."&lt;init&gt;":()V</w:t>
            </w:r>
          </w:p>
          <w:p w:rsidR="007433C0" w:rsidRPr="00434B1E" w:rsidRDefault="007433C0" w:rsidP="007433C0">
            <w:r w:rsidRPr="00434B1E">
              <w:t xml:space="preserve">   4:   return</w:t>
            </w:r>
          </w:p>
          <w:p w:rsidR="007433C0" w:rsidRPr="00434B1E" w:rsidRDefault="007433C0" w:rsidP="007433C0"/>
          <w:p w:rsidR="007433C0" w:rsidRPr="00434B1E" w:rsidRDefault="007433C0" w:rsidP="007433C0">
            <w:r w:rsidRPr="00434B1E">
              <w:lastRenderedPageBreak/>
              <w:t>public static void main(java.lang.String[]);</w:t>
            </w:r>
          </w:p>
          <w:p w:rsidR="007433C0" w:rsidRPr="00434B1E" w:rsidRDefault="007433C0" w:rsidP="007433C0">
            <w:r w:rsidRPr="00434B1E">
              <w:t xml:space="preserve">  Code:</w:t>
            </w:r>
          </w:p>
          <w:p w:rsidR="007433C0" w:rsidRPr="00434B1E" w:rsidRDefault="007433C0" w:rsidP="007433C0">
            <w:r w:rsidRPr="00434B1E">
              <w:t xml:space="preserve">  0:   getstatic </w:t>
            </w:r>
            <w:r w:rsidR="00DF3FA7" w:rsidRPr="00434B1E">
              <w:rPr>
                <w:rFonts w:hint="eastAsia"/>
              </w:rPr>
              <w:t xml:space="preserve"> </w:t>
            </w:r>
            <w:r w:rsidRPr="00434B1E">
              <w:t>#2; //Field java/lang/System.out:Ljava/io/PrintStream;</w:t>
            </w:r>
          </w:p>
          <w:p w:rsidR="007433C0" w:rsidRPr="00434B1E" w:rsidRDefault="007433C0" w:rsidP="007433C0">
            <w:r w:rsidRPr="00434B1E">
              <w:t xml:space="preserve">  3:   ldc     </w:t>
            </w:r>
            <w:r w:rsidR="00DF3FA7" w:rsidRPr="00434B1E">
              <w:rPr>
                <w:rFonts w:hint="eastAsia"/>
              </w:rPr>
              <w:t xml:space="preserve"> </w:t>
            </w:r>
            <w:r w:rsidRPr="00434B1E">
              <w:t>#3; //String Hello World!</w:t>
            </w:r>
          </w:p>
          <w:p w:rsidR="007433C0" w:rsidRPr="00434B1E" w:rsidRDefault="007433C0" w:rsidP="007433C0">
            <w:r w:rsidRPr="00434B1E">
              <w:t xml:space="preserve">  5:   invokevirtual #4;//Method java/io/PrintStream.println:(Ljava/lang/String;)V</w:t>
            </w:r>
          </w:p>
          <w:p w:rsidR="007433C0" w:rsidRPr="00434B1E" w:rsidRDefault="00DF3FA7" w:rsidP="007433C0">
            <w:r w:rsidRPr="00434B1E">
              <w:t xml:space="preserve">  8:   return</w:t>
            </w:r>
          </w:p>
          <w:p w:rsidR="002072CA" w:rsidRPr="00434B1E" w:rsidRDefault="007433C0" w:rsidP="007433C0">
            <w:r w:rsidRPr="00434B1E">
              <w:t>}</w:t>
            </w:r>
          </w:p>
        </w:tc>
      </w:tr>
      <w:bookmarkEnd w:id="17"/>
    </w:tbl>
    <w:p w:rsidR="00716C8E" w:rsidRDefault="00716C8E" w:rsidP="00017CE6"/>
    <w:p w:rsidR="008950AD" w:rsidRDefault="008950AD" w:rsidP="008950AD">
      <w:pPr>
        <w:pStyle w:val="2"/>
        <w:numPr>
          <w:ilvl w:val="1"/>
          <w:numId w:val="3"/>
        </w:numPr>
      </w:pPr>
      <w:r>
        <w:rPr>
          <w:rFonts w:hint="eastAsia"/>
        </w:rPr>
        <w:t>實務案例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：微軟的</w:t>
      </w:r>
      <w:r>
        <w:rPr>
          <w:rFonts w:hint="eastAsia"/>
        </w:rPr>
        <w:t>Virtual PC</w:t>
      </w:r>
      <w:r>
        <w:rPr>
          <w:rFonts w:hint="eastAsia"/>
        </w:rPr>
        <w:t>虛擬機</w:t>
      </w:r>
    </w:p>
    <w:p w:rsidR="008950AD" w:rsidRPr="008950AD" w:rsidRDefault="008950AD" w:rsidP="00017CE6"/>
    <w:p w:rsidR="006363EC" w:rsidRDefault="006363EC" w:rsidP="006363EC">
      <w:r>
        <w:rPr>
          <w:rFonts w:hint="eastAsia"/>
        </w:rPr>
        <w:t>在</w:t>
      </w:r>
      <w:r>
        <w:rPr>
          <w:rFonts w:hint="eastAsia"/>
        </w:rPr>
        <w:t xml:space="preserve"> Intel x86 </w:t>
      </w:r>
      <w:r>
        <w:rPr>
          <w:rFonts w:hint="eastAsia"/>
        </w:rPr>
        <w:t>電腦上常用的硬體虛擬機有</w:t>
      </w:r>
      <w:r>
        <w:rPr>
          <w:rFonts w:hint="eastAsia"/>
        </w:rPr>
        <w:t xml:space="preserve"> VMWare</w:t>
      </w:r>
      <w:r>
        <w:rPr>
          <w:rFonts w:hint="eastAsia"/>
        </w:rPr>
        <w:t>、</w:t>
      </w:r>
      <w:r>
        <w:rPr>
          <w:rFonts w:hint="eastAsia"/>
        </w:rPr>
        <w:t xml:space="preserve">Virtual PC </w:t>
      </w:r>
      <w:r>
        <w:rPr>
          <w:rFonts w:hint="eastAsia"/>
        </w:rPr>
        <w:t>與</w:t>
      </w:r>
      <w:r>
        <w:rPr>
          <w:rFonts w:hint="eastAsia"/>
        </w:rPr>
        <w:t xml:space="preserve"> Virtual Box </w:t>
      </w:r>
      <w:r>
        <w:rPr>
          <w:rFonts w:hint="eastAsia"/>
        </w:rPr>
        <w:t>等，其中，</w:t>
      </w:r>
      <w:r>
        <w:rPr>
          <w:rFonts w:hint="eastAsia"/>
        </w:rPr>
        <w:t xml:space="preserve">VMWare </w:t>
      </w:r>
      <w:r>
        <w:rPr>
          <w:rFonts w:hint="eastAsia"/>
        </w:rPr>
        <w:t>功能較強大，但是需要付費購買，而</w:t>
      </w:r>
      <w:r>
        <w:rPr>
          <w:rFonts w:hint="eastAsia"/>
        </w:rPr>
        <w:t xml:space="preserve"> Virtual PC </w:t>
      </w:r>
      <w:r>
        <w:rPr>
          <w:rFonts w:hint="eastAsia"/>
        </w:rPr>
        <w:t>與</w:t>
      </w:r>
      <w:r>
        <w:rPr>
          <w:rFonts w:hint="eastAsia"/>
        </w:rPr>
        <w:t xml:space="preserve"> Virtual Box </w:t>
      </w:r>
      <w:r>
        <w:rPr>
          <w:rFonts w:hint="eastAsia"/>
        </w:rPr>
        <w:t>則完全免費，在本節當中，我們將使用</w:t>
      </w:r>
      <w:r>
        <w:rPr>
          <w:rFonts w:hint="eastAsia"/>
        </w:rPr>
        <w:t xml:space="preserve"> Virtual PC </w:t>
      </w:r>
      <w:r>
        <w:rPr>
          <w:rFonts w:hint="eastAsia"/>
        </w:rPr>
        <w:t>作為範例，說明系統虛擬機的用法。</w:t>
      </w:r>
    </w:p>
    <w:p w:rsidR="006363EC" w:rsidRPr="009D3796" w:rsidRDefault="006363EC" w:rsidP="006363EC"/>
    <w:p w:rsidR="006363EC" w:rsidRDefault="00224C88" w:rsidP="006363EC">
      <w:r>
        <w:fldChar w:fldCharType="begin"/>
      </w:r>
      <w:r w:rsidR="006363EC">
        <w:instrText xml:space="preserve"> </w:instrText>
      </w:r>
      <w:r w:rsidR="006363EC">
        <w:rPr>
          <w:rFonts w:hint="eastAsia"/>
        </w:rPr>
        <w:instrText>REF _Ref225044079 \h</w:instrText>
      </w:r>
      <w:r w:rsidR="006363EC">
        <w:instrText xml:space="preserve"> </w:instrText>
      </w:r>
      <w:r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8</w:t>
      </w:r>
      <w:r>
        <w:fldChar w:fldCharType="end"/>
      </w:r>
      <w:r w:rsidR="006363EC">
        <w:rPr>
          <w:rFonts w:hint="eastAsia"/>
        </w:rPr>
        <w:t>顯示了利用</w:t>
      </w:r>
      <w:r w:rsidR="006363EC">
        <w:rPr>
          <w:rFonts w:hint="eastAsia"/>
        </w:rPr>
        <w:t xml:space="preserve"> Virtual PC </w:t>
      </w:r>
      <w:r w:rsidR="006363EC">
        <w:rPr>
          <w:rFonts w:hint="eastAsia"/>
        </w:rPr>
        <w:t>虛擬機在</w:t>
      </w:r>
      <w:r w:rsidR="006363EC">
        <w:rPr>
          <w:rFonts w:hint="eastAsia"/>
        </w:rPr>
        <w:t xml:space="preserve"> Windows XP </w:t>
      </w:r>
      <w:r w:rsidR="006363EC">
        <w:rPr>
          <w:rFonts w:hint="eastAsia"/>
        </w:rPr>
        <w:t>作業系統當中執行</w:t>
      </w:r>
      <w:r w:rsidR="006363EC">
        <w:rPr>
          <w:rFonts w:hint="eastAsia"/>
        </w:rPr>
        <w:t xml:space="preserve"> Red Hat Linux 9.0 </w:t>
      </w:r>
      <w:r w:rsidR="006363EC">
        <w:rPr>
          <w:rFonts w:hint="eastAsia"/>
        </w:rPr>
        <w:t>的情況。此時，</w:t>
      </w:r>
      <w:r w:rsidR="006363EC">
        <w:rPr>
          <w:rFonts w:hint="eastAsia"/>
        </w:rPr>
        <w:t xml:space="preserve">Red Hat Linux 9 </w:t>
      </w:r>
      <w:r w:rsidR="006363EC">
        <w:rPr>
          <w:rFonts w:hint="eastAsia"/>
        </w:rPr>
        <w:t>在</w:t>
      </w:r>
      <w:r w:rsidR="006363EC">
        <w:rPr>
          <w:rFonts w:hint="eastAsia"/>
        </w:rPr>
        <w:t xml:space="preserve"> Windows XP </w:t>
      </w:r>
      <w:r w:rsidR="006363EC">
        <w:rPr>
          <w:rFonts w:hint="eastAsia"/>
        </w:rPr>
        <w:t>系統當中看起來像是一個應用程式，但實際上卻是一個完整的作業系統，只是其畫面並沒有占據整個</w:t>
      </w:r>
      <w:r w:rsidR="006D4EA6">
        <w:rPr>
          <w:rFonts w:hint="eastAsia"/>
        </w:rPr>
        <w:t>螢幕</w:t>
      </w:r>
      <w:r w:rsidR="006363EC">
        <w:rPr>
          <w:rFonts w:hint="eastAsia"/>
        </w:rPr>
        <w:t>而已，利用此種方式，我們可以在『宿主作業系統』的環境下『安裝』另一個『寄生作業系統』，而此『寄生作業系統』看起來就好像只是一個應用程式一般，但其運作行為與一個單獨的作業系統幾乎一模一樣。</w:t>
      </w:r>
    </w:p>
    <w:p w:rsidR="006363EC" w:rsidRPr="00CF1181" w:rsidRDefault="006363EC" w:rsidP="006363EC"/>
    <w:p w:rsidR="006363EC" w:rsidRDefault="001F02F0" w:rsidP="006363EC">
      <w:pPr>
        <w:keepNext/>
      </w:pPr>
      <w:r>
        <w:rPr>
          <w:noProof/>
        </w:rPr>
        <w:lastRenderedPageBreak/>
        <w:drawing>
          <wp:inline distT="0" distB="0" distL="0" distR="0">
            <wp:extent cx="5267325" cy="3952875"/>
            <wp:effectExtent l="19050" t="0" r="9525" b="0"/>
            <wp:docPr id="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C" w:rsidRDefault="006363EC" w:rsidP="006363EC">
      <w:pPr>
        <w:pStyle w:val="a8"/>
        <w:jc w:val="center"/>
      </w:pPr>
      <w:bookmarkStart w:id="23" w:name="_Ref225044079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8</w:t>
      </w:r>
      <w:r w:rsidR="00224C88">
        <w:fldChar w:fldCharType="end"/>
      </w:r>
      <w:bookmarkEnd w:id="23"/>
      <w:r>
        <w:rPr>
          <w:rFonts w:hint="eastAsia"/>
        </w:rPr>
        <w:t>在</w:t>
      </w:r>
      <w:r>
        <w:rPr>
          <w:rFonts w:hint="eastAsia"/>
        </w:rPr>
        <w:t xml:space="preserve"> Microsoft Windows </w:t>
      </w:r>
      <w:r>
        <w:rPr>
          <w:rFonts w:hint="eastAsia"/>
        </w:rPr>
        <w:t>當中以</w:t>
      </w:r>
      <w:r>
        <w:rPr>
          <w:rFonts w:hint="eastAsia"/>
        </w:rPr>
        <w:t xml:space="preserve"> Virtual PC </w:t>
      </w:r>
      <w:r>
        <w:rPr>
          <w:rFonts w:hint="eastAsia"/>
        </w:rPr>
        <w:t>軟體執行</w:t>
      </w:r>
      <w:r>
        <w:rPr>
          <w:rFonts w:hint="eastAsia"/>
        </w:rPr>
        <w:t xml:space="preserve"> Red Hat 9.0 </w:t>
      </w:r>
      <w:r>
        <w:rPr>
          <w:rFonts w:hint="eastAsia"/>
        </w:rPr>
        <w:t>的情況。</w:t>
      </w:r>
    </w:p>
    <w:p w:rsidR="006363EC" w:rsidRDefault="006363EC" w:rsidP="006363EC"/>
    <w:p w:rsidR="006363EC" w:rsidRDefault="006363EC" w:rsidP="006363EC">
      <w:r>
        <w:rPr>
          <w:rFonts w:hint="eastAsia"/>
        </w:rPr>
        <w:t>為了展示虛擬機的使用過程，我們將在</w:t>
      </w:r>
      <w:r>
        <w:rPr>
          <w:rFonts w:hint="eastAsia"/>
        </w:rPr>
        <w:t xml:space="preserve"> Windows XP </w:t>
      </w:r>
      <w:r>
        <w:rPr>
          <w:rFonts w:hint="eastAsia"/>
        </w:rPr>
        <w:t>當中，以</w:t>
      </w:r>
      <w:r>
        <w:rPr>
          <w:rFonts w:hint="eastAsia"/>
        </w:rPr>
        <w:t xml:space="preserve"> Virtual PC </w:t>
      </w:r>
      <w:r>
        <w:rPr>
          <w:rFonts w:hint="eastAsia"/>
        </w:rPr>
        <w:t>安裝一個寄生的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r>
        <w:rPr>
          <w:rFonts w:hint="eastAsia"/>
        </w:rPr>
        <w:t>DOS</w:t>
      </w:r>
      <w:r>
        <w:rPr>
          <w:rFonts w:hint="eastAsia"/>
        </w:rPr>
        <w:t>作業系統』，以便說明虛擬機的使用方式。</w:t>
      </w:r>
    </w:p>
    <w:p w:rsidR="006363EC" w:rsidRDefault="006363EC" w:rsidP="006363EC"/>
    <w:p w:rsidR="006363EC" w:rsidRDefault="006363EC" w:rsidP="006363EC">
      <w:r>
        <w:rPr>
          <w:rFonts w:hint="eastAsia"/>
        </w:rPr>
        <w:t>選擇以『</w:t>
      </w:r>
      <w:r>
        <w:rPr>
          <w:rFonts w:hint="eastAsia"/>
        </w:rPr>
        <w:t>DOS</w:t>
      </w:r>
      <w:r>
        <w:rPr>
          <w:rFonts w:hint="eastAsia"/>
        </w:rPr>
        <w:t>作業系統』的原因是，</w:t>
      </w:r>
      <w:r>
        <w:rPr>
          <w:rFonts w:hint="eastAsia"/>
        </w:rPr>
        <w:t>DOS</w:t>
      </w:r>
      <w:r>
        <w:rPr>
          <w:rFonts w:hint="eastAsia"/>
        </w:rPr>
        <w:t>系統相當的小，因此安裝過程快速，如此，可以方便使用者練習</w:t>
      </w:r>
      <w:r>
        <w:rPr>
          <w:rFonts w:hint="eastAsia"/>
        </w:rPr>
        <w:t xml:space="preserve"> Virtual PC </w:t>
      </w:r>
      <w:r>
        <w:rPr>
          <w:rFonts w:hint="eastAsia"/>
        </w:rPr>
        <w:t>的使用方式。而且，由於</w:t>
      </w:r>
      <w:r>
        <w:rPr>
          <w:rFonts w:hint="eastAsia"/>
        </w:rPr>
        <w:t xml:space="preserve"> DOS </w:t>
      </w:r>
      <w:r>
        <w:rPr>
          <w:rFonts w:hint="eastAsia"/>
        </w:rPr>
        <w:t>作業系統乃是一個簡易的作業系統，沒有安全保護機制，因此，對於開發新作業系統的人員而言，是一個很好的練習平台，因此，我們將以</w:t>
      </w:r>
      <w:r>
        <w:rPr>
          <w:rFonts w:hint="eastAsia"/>
        </w:rPr>
        <w:t xml:space="preserve"> DOS </w:t>
      </w:r>
      <w:r>
        <w:rPr>
          <w:rFonts w:hint="eastAsia"/>
        </w:rPr>
        <w:t>系統作為練習對象。</w:t>
      </w:r>
    </w:p>
    <w:p w:rsidR="006363EC" w:rsidRDefault="006363EC" w:rsidP="006363EC"/>
    <w:p w:rsidR="006363EC" w:rsidRPr="00BE3EC3" w:rsidRDefault="006363EC" w:rsidP="006363EC">
      <w:r>
        <w:rPr>
          <w:rFonts w:hint="eastAsia"/>
        </w:rPr>
        <w:t>首先，請讀者從網路上下載</w:t>
      </w:r>
      <w:r>
        <w:rPr>
          <w:rFonts w:hint="eastAsia"/>
        </w:rPr>
        <w:t xml:space="preserve"> Virtual PC 2007 </w:t>
      </w:r>
      <w:r>
        <w:rPr>
          <w:rFonts w:hint="eastAsia"/>
        </w:rPr>
        <w:t>的版本</w:t>
      </w:r>
      <w:r w:rsidR="00425EA0">
        <w:rPr>
          <w:rStyle w:val="aff"/>
        </w:rPr>
        <w:footnoteReference w:id="1"/>
      </w:r>
      <w:r>
        <w:rPr>
          <w:rFonts w:hint="eastAsia"/>
        </w:rPr>
        <w:t>，安裝後請啟動之，讀者會看到如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_Ref225045790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9</w:t>
      </w:r>
      <w:r w:rsidR="00224C88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 Virtual PC Console </w:t>
      </w:r>
      <w:r>
        <w:rPr>
          <w:rFonts w:hint="eastAsia"/>
        </w:rPr>
        <w:t>啟動視窗。</w:t>
      </w:r>
    </w:p>
    <w:p w:rsidR="006363EC" w:rsidRPr="004B644D" w:rsidRDefault="006363EC" w:rsidP="006363EC"/>
    <w:p w:rsidR="006363EC" w:rsidRDefault="001F02F0" w:rsidP="006363E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19475" cy="2419350"/>
            <wp:effectExtent l="19050" t="0" r="9525" b="0"/>
            <wp:docPr id="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C" w:rsidRDefault="006363EC" w:rsidP="006363EC">
      <w:pPr>
        <w:pStyle w:val="a8"/>
        <w:jc w:val="center"/>
      </w:pPr>
      <w:bookmarkStart w:id="24" w:name="_Ref225045790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9</w:t>
      </w:r>
      <w:r w:rsidR="00224C88">
        <w:fldChar w:fldCharType="end"/>
      </w:r>
      <w:bookmarkEnd w:id="24"/>
      <w:r>
        <w:rPr>
          <w:rFonts w:hint="eastAsia"/>
        </w:rPr>
        <w:t xml:space="preserve"> Virtual PC </w:t>
      </w:r>
      <w:r>
        <w:rPr>
          <w:rFonts w:hint="eastAsia"/>
        </w:rPr>
        <w:t>的啟動視窗</w:t>
      </w:r>
    </w:p>
    <w:p w:rsidR="006363EC" w:rsidRDefault="006363EC" w:rsidP="006363EC"/>
    <w:p w:rsidR="006363EC" w:rsidRDefault="006363EC" w:rsidP="006363EC">
      <w:r>
        <w:rPr>
          <w:rFonts w:hint="eastAsia"/>
        </w:rPr>
        <w:t>接著，請按下</w:t>
      </w:r>
      <w:r>
        <w:rPr>
          <w:rFonts w:hint="eastAsia"/>
        </w:rPr>
        <w:t xml:space="preserve"> New </w:t>
      </w:r>
      <w:r>
        <w:rPr>
          <w:rFonts w:hint="eastAsia"/>
        </w:rPr>
        <w:t>按鈕，此後，會有一連串的選擇畫面，所有選項都請以預設值設定即可，但是在虛擬機儲存檔中您可以將檔案命名為</w:t>
      </w:r>
      <w:r>
        <w:rPr>
          <w:rFonts w:hint="eastAsia"/>
        </w:rPr>
        <w:t xml:space="preserve"> DOS 6.22.vmc</w:t>
      </w:r>
      <w:r>
        <w:rPr>
          <w:rFonts w:hint="eastAsia"/>
        </w:rPr>
        <w:t>，如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_Ref225046098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10</w:t>
      </w:r>
      <w:r w:rsidR="00224C88">
        <w:fldChar w:fldCharType="end"/>
      </w:r>
      <w:r>
        <w:rPr>
          <w:rFonts w:hint="eastAsia"/>
        </w:rPr>
        <w:t>所示，以方便辨識。</w:t>
      </w:r>
    </w:p>
    <w:p w:rsidR="006363EC" w:rsidRDefault="006363EC" w:rsidP="006363EC"/>
    <w:p w:rsidR="006363EC" w:rsidRDefault="001F02F0" w:rsidP="006363EC">
      <w:pPr>
        <w:keepNext/>
      </w:pPr>
      <w:r>
        <w:rPr>
          <w:noProof/>
        </w:rPr>
        <w:drawing>
          <wp:inline distT="0" distB="0" distL="0" distR="0">
            <wp:extent cx="4772025" cy="3457575"/>
            <wp:effectExtent l="19050" t="0" r="9525" b="0"/>
            <wp:docPr id="9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C" w:rsidRDefault="006363EC" w:rsidP="006363EC">
      <w:pPr>
        <w:pStyle w:val="a8"/>
        <w:jc w:val="center"/>
      </w:pPr>
      <w:bookmarkStart w:id="25" w:name="_Ref225046098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10</w:t>
      </w:r>
      <w:r w:rsidR="00224C88">
        <w:fldChar w:fldCharType="end"/>
      </w:r>
      <w:bookmarkEnd w:id="25"/>
      <w:r>
        <w:rPr>
          <w:rFonts w:hint="eastAsia"/>
        </w:rPr>
        <w:t xml:space="preserve"> Virtual PC </w:t>
      </w:r>
      <w:r>
        <w:rPr>
          <w:rFonts w:hint="eastAsia"/>
        </w:rPr>
        <w:t>虛擬機的</w:t>
      </w:r>
      <w:r w:rsidR="00220113">
        <w:rPr>
          <w:rFonts w:hint="eastAsia"/>
        </w:rPr>
        <w:t>存檔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</w:p>
    <w:p w:rsidR="006363EC" w:rsidRDefault="006363EC" w:rsidP="006363EC">
      <w:pPr>
        <w:pStyle w:val="a8"/>
      </w:pPr>
    </w:p>
    <w:p w:rsidR="006363EC" w:rsidRDefault="006363EC" w:rsidP="006363EC">
      <w:r>
        <w:rPr>
          <w:rFonts w:hint="eastAsia"/>
        </w:rPr>
        <w:t>接著，在</w:t>
      </w:r>
      <w:r>
        <w:rPr>
          <w:rFonts w:hint="eastAsia"/>
        </w:rPr>
        <w:t xml:space="preserve"> Virtual Hard Disk Options </w:t>
      </w:r>
      <w:r>
        <w:rPr>
          <w:rFonts w:hint="eastAsia"/>
        </w:rPr>
        <w:t>畫面時，請選取</w:t>
      </w:r>
      <w:r>
        <w:rPr>
          <w:rFonts w:hint="eastAsia"/>
        </w:rPr>
        <w:t xml:space="preserve"> A new virtual hard disk</w:t>
      </w:r>
      <w:r>
        <w:rPr>
          <w:rFonts w:hint="eastAsia"/>
        </w:rPr>
        <w:t>，如此，才會建立一個新的虛擬硬碟，請讀者參考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_Ref225046324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11</w:t>
      </w:r>
      <w:r w:rsidR="00224C88">
        <w:fldChar w:fldCharType="end"/>
      </w:r>
      <w:r>
        <w:rPr>
          <w:rFonts w:hint="eastAsia"/>
        </w:rPr>
        <w:t>的設定。最後，按下</w:t>
      </w:r>
      <w:r>
        <w:rPr>
          <w:rFonts w:hint="eastAsia"/>
        </w:rPr>
        <w:t xml:space="preserve"> Finish </w:t>
      </w:r>
      <w:r>
        <w:rPr>
          <w:rFonts w:hint="eastAsia"/>
        </w:rPr>
        <w:t>完成後，即建立的一台新的虛擬機器。</w:t>
      </w:r>
    </w:p>
    <w:p w:rsidR="006363EC" w:rsidRDefault="006363EC" w:rsidP="006363EC"/>
    <w:p w:rsidR="006363EC" w:rsidRDefault="001F02F0" w:rsidP="006363EC">
      <w:pPr>
        <w:keepNext/>
        <w:jc w:val="center"/>
      </w:pPr>
      <w:r>
        <w:rPr>
          <w:noProof/>
        </w:rPr>
        <w:drawing>
          <wp:inline distT="0" distB="0" distL="0" distR="0">
            <wp:extent cx="4772025" cy="3457575"/>
            <wp:effectExtent l="19050" t="0" r="9525" b="0"/>
            <wp:docPr id="1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C" w:rsidRDefault="006363EC" w:rsidP="006363EC">
      <w:pPr>
        <w:pStyle w:val="a8"/>
        <w:jc w:val="center"/>
      </w:pPr>
      <w:bookmarkStart w:id="26" w:name="_Ref225046324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11</w:t>
      </w:r>
      <w:r w:rsidR="00224C88">
        <w:fldChar w:fldCharType="end"/>
      </w:r>
      <w:bookmarkEnd w:id="26"/>
      <w:r>
        <w:rPr>
          <w:rFonts w:hint="eastAsia"/>
        </w:rPr>
        <w:t>選擇</w:t>
      </w:r>
      <w:r>
        <w:rPr>
          <w:rFonts w:hint="eastAsia"/>
        </w:rPr>
        <w:t xml:space="preserve"> A new virtual hard disk </w:t>
      </w:r>
      <w:r>
        <w:rPr>
          <w:rFonts w:hint="eastAsia"/>
        </w:rPr>
        <w:t>以建立新的虛擬硬碟。</w:t>
      </w:r>
    </w:p>
    <w:p w:rsidR="006363EC" w:rsidRDefault="006363EC" w:rsidP="006363EC"/>
    <w:p w:rsidR="006363EC" w:rsidRDefault="006363EC" w:rsidP="006363EC">
      <w:r>
        <w:rPr>
          <w:rFonts w:hint="eastAsia"/>
        </w:rPr>
        <w:t>然而，到目前為止，我們所建立的虛擬機器</w:t>
      </w:r>
      <w:r w:rsidR="001A1DED">
        <w:rPr>
          <w:rFonts w:hint="eastAsia"/>
        </w:rPr>
        <w:t>是</w:t>
      </w:r>
      <w:r>
        <w:rPr>
          <w:rFonts w:hint="eastAsia"/>
        </w:rPr>
        <w:t>不具有作業系統的『硬體』模擬機，要在</w:t>
      </w:r>
      <w:r>
        <w:rPr>
          <w:rFonts w:hint="eastAsia"/>
        </w:rPr>
        <w:t xml:space="preserve"> Virtual PC </w:t>
      </w:r>
      <w:r>
        <w:rPr>
          <w:rFonts w:hint="eastAsia"/>
        </w:rPr>
        <w:t>當中安裝</w:t>
      </w:r>
      <w:r>
        <w:rPr>
          <w:rFonts w:hint="eastAsia"/>
        </w:rPr>
        <w:t xml:space="preserve"> DOS </w:t>
      </w:r>
      <w:r>
        <w:rPr>
          <w:rFonts w:hint="eastAsia"/>
        </w:rPr>
        <w:t>作業系統，首先我們必須取得</w:t>
      </w:r>
      <w:r>
        <w:rPr>
          <w:rFonts w:hint="eastAsia"/>
        </w:rPr>
        <w:t xml:space="preserve"> DOS </w:t>
      </w:r>
      <w:r>
        <w:rPr>
          <w:rFonts w:hint="eastAsia"/>
        </w:rPr>
        <w:t>的開機磁片（軟碟片），但是，這對許多今日的電腦使用者而言，將會是一大困擾。因為，現在許多電腦都已不再具有軟碟機了。還好，在</w:t>
      </w:r>
      <w:r>
        <w:rPr>
          <w:rFonts w:hint="eastAsia"/>
        </w:rPr>
        <w:t xml:space="preserve"> Virtual PC </w:t>
      </w:r>
      <w:r>
        <w:rPr>
          <w:rFonts w:hint="eastAsia"/>
        </w:rPr>
        <w:t>當中，不需要軟碟機也可以安裝</w:t>
      </w:r>
      <w:r>
        <w:rPr>
          <w:rFonts w:hint="eastAsia"/>
        </w:rPr>
        <w:t xml:space="preserve"> DOS </w:t>
      </w:r>
      <w:r>
        <w:rPr>
          <w:rFonts w:hint="eastAsia"/>
        </w:rPr>
        <w:t>系統，只要先取得</w:t>
      </w:r>
      <w:r>
        <w:rPr>
          <w:rFonts w:hint="eastAsia"/>
        </w:rPr>
        <w:t xml:space="preserve"> DOS </w:t>
      </w:r>
      <w:r>
        <w:rPr>
          <w:rFonts w:hint="eastAsia"/>
        </w:rPr>
        <w:t>開機磁片的映像檔即可，此硬像檔可以在網路上輕易的下載取得</w:t>
      </w:r>
      <w:r w:rsidR="00C03BE1">
        <w:rPr>
          <w:rStyle w:val="aff"/>
        </w:rPr>
        <w:footnoteReference w:id="2"/>
      </w:r>
      <w:r>
        <w:rPr>
          <w:rFonts w:hint="eastAsia"/>
        </w:rPr>
        <w:t>。</w:t>
      </w:r>
    </w:p>
    <w:p w:rsidR="006363EC" w:rsidRDefault="006363EC" w:rsidP="006363EC"/>
    <w:p w:rsidR="006363EC" w:rsidRDefault="006363EC" w:rsidP="006363EC">
      <w:r>
        <w:rPr>
          <w:rFonts w:hint="eastAsia"/>
        </w:rPr>
        <w:t>當您取得</w:t>
      </w:r>
      <w:r>
        <w:rPr>
          <w:rFonts w:hint="eastAsia"/>
        </w:rPr>
        <w:t xml:space="preserve"> DOS </w:t>
      </w:r>
      <w:r>
        <w:rPr>
          <w:rFonts w:hint="eastAsia"/>
        </w:rPr>
        <w:t>開機映像檔</w:t>
      </w:r>
      <w:r>
        <w:rPr>
          <w:rFonts w:hint="eastAsia"/>
        </w:rPr>
        <w:t xml:space="preserve"> (</w:t>
      </w:r>
      <w:r>
        <w:rPr>
          <w:rFonts w:hint="eastAsia"/>
        </w:rPr>
        <w:t>例如：</w:t>
      </w:r>
      <w:r>
        <w:rPr>
          <w:rFonts w:hint="eastAsia"/>
        </w:rPr>
        <w:t xml:space="preserve"> 622C.IMG) </w:t>
      </w:r>
      <w:r>
        <w:rPr>
          <w:rFonts w:hint="eastAsia"/>
        </w:rPr>
        <w:t>之後，請先於</w:t>
      </w:r>
      <w:r>
        <w:rPr>
          <w:rFonts w:hint="eastAsia"/>
        </w:rPr>
        <w:t xml:space="preserve"> Virtual PC Console</w:t>
      </w:r>
      <w:r>
        <w:rPr>
          <w:rFonts w:hint="eastAsia"/>
        </w:rPr>
        <w:t>中，按下</w:t>
      </w:r>
      <w:r>
        <w:rPr>
          <w:rFonts w:hint="eastAsia"/>
        </w:rPr>
        <w:t xml:space="preserve"> Start </w:t>
      </w:r>
      <w:r>
        <w:rPr>
          <w:rFonts w:hint="eastAsia"/>
        </w:rPr>
        <w:t>按鈕，啟動方才所建立的『硬體』虛擬機，如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_Ref225046932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12</w:t>
      </w:r>
      <w:r w:rsidR="00224C88">
        <w:fldChar w:fldCharType="end"/>
      </w:r>
      <w:r>
        <w:rPr>
          <w:rFonts w:hint="eastAsia"/>
        </w:rPr>
        <w:t>所示。</w:t>
      </w:r>
    </w:p>
    <w:p w:rsidR="006363EC" w:rsidRDefault="006363EC" w:rsidP="006363EC"/>
    <w:p w:rsidR="006363EC" w:rsidRDefault="006363EC" w:rsidP="006363EC"/>
    <w:p w:rsidR="006363EC" w:rsidRPr="007C211B" w:rsidRDefault="006363EC" w:rsidP="006363EC"/>
    <w:p w:rsidR="006363EC" w:rsidRDefault="001F02F0" w:rsidP="006363E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19475" cy="2419350"/>
            <wp:effectExtent l="1905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C" w:rsidRDefault="006363EC" w:rsidP="006363EC">
      <w:pPr>
        <w:pStyle w:val="a8"/>
        <w:jc w:val="center"/>
      </w:pPr>
      <w:bookmarkStart w:id="27" w:name="_Ref225046932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12</w:t>
      </w:r>
      <w:r w:rsidR="00224C88">
        <w:fldChar w:fldCharType="end"/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請按下</w:t>
      </w:r>
      <w:r>
        <w:rPr>
          <w:rFonts w:hint="eastAsia"/>
        </w:rPr>
        <w:t xml:space="preserve"> Start </w:t>
      </w:r>
      <w:r>
        <w:rPr>
          <w:rFonts w:hint="eastAsia"/>
        </w:rPr>
        <w:t>鍵啟動</w:t>
      </w:r>
      <w:r w:rsidR="00220113">
        <w:rPr>
          <w:rFonts w:hint="eastAsia"/>
        </w:rPr>
        <w:t xml:space="preserve"> DOS </w:t>
      </w:r>
      <w:r>
        <w:rPr>
          <w:rFonts w:hint="eastAsia"/>
        </w:rPr>
        <w:t>虛擬機</w:t>
      </w:r>
    </w:p>
    <w:p w:rsidR="006363EC" w:rsidRDefault="006363EC" w:rsidP="006363EC"/>
    <w:p w:rsidR="006363EC" w:rsidRDefault="006363EC" w:rsidP="006363EC">
      <w:r>
        <w:rPr>
          <w:rFonts w:hint="eastAsia"/>
        </w:rPr>
        <w:t>此時的狀況，就好像您將一台未安裝作業系統的電腦開機一樣，其畫面如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_Ref225047147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13</w:t>
      </w:r>
      <w:r w:rsidR="00224C88">
        <w:fldChar w:fldCharType="end"/>
      </w:r>
      <w:r>
        <w:rPr>
          <w:rFonts w:hint="eastAsia"/>
        </w:rPr>
        <w:t>所示。</w:t>
      </w:r>
    </w:p>
    <w:p w:rsidR="006363EC" w:rsidRPr="00B746D0" w:rsidRDefault="006363EC" w:rsidP="006363EC"/>
    <w:p w:rsidR="006363EC" w:rsidRDefault="001F02F0" w:rsidP="006363EC">
      <w:pPr>
        <w:keepNext/>
        <w:jc w:val="center"/>
      </w:pPr>
      <w:r>
        <w:rPr>
          <w:noProof/>
        </w:rPr>
        <w:drawing>
          <wp:inline distT="0" distB="0" distL="0" distR="0">
            <wp:extent cx="5276850" cy="3848100"/>
            <wp:effectExtent l="19050" t="0" r="0" b="0"/>
            <wp:docPr id="12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C" w:rsidRDefault="006363EC" w:rsidP="006363EC">
      <w:pPr>
        <w:pStyle w:val="a8"/>
        <w:jc w:val="center"/>
      </w:pPr>
      <w:bookmarkStart w:id="28" w:name="_Ref225047147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13</w:t>
      </w:r>
      <w:r w:rsidR="00224C88">
        <w:fldChar w:fldCharType="end"/>
      </w:r>
      <w:bookmarkEnd w:id="28"/>
      <w:r>
        <w:rPr>
          <w:rFonts w:hint="eastAsia"/>
        </w:rPr>
        <w:t xml:space="preserve"> Virtual PC </w:t>
      </w:r>
      <w:r>
        <w:rPr>
          <w:rFonts w:hint="eastAsia"/>
        </w:rPr>
        <w:t>的虛擬機之啟動畫面</w:t>
      </w:r>
    </w:p>
    <w:p w:rsidR="006363EC" w:rsidRDefault="006363EC" w:rsidP="006363EC"/>
    <w:p w:rsidR="006363EC" w:rsidRDefault="006363EC" w:rsidP="006363EC">
      <w:r>
        <w:rPr>
          <w:rFonts w:hint="eastAsia"/>
        </w:rPr>
        <w:t>此時，您必須先插入安裝磁片或光碟，才能將作業系統安裝上去。但是，由於我們想要利用軟碟映像檔安裝</w:t>
      </w:r>
      <w:r>
        <w:rPr>
          <w:rFonts w:hint="eastAsia"/>
        </w:rPr>
        <w:t xml:space="preserve"> DOS</w:t>
      </w:r>
      <w:r>
        <w:rPr>
          <w:rFonts w:hint="eastAsia"/>
        </w:rPr>
        <w:t>，而不是從真正的軟碟機安裝，因此，我們可以選擇</w:t>
      </w:r>
      <w:r>
        <w:rPr>
          <w:rFonts w:hint="eastAsia"/>
        </w:rPr>
        <w:t xml:space="preserve"> Floppy/Capture Floppy Disk Image</w:t>
      </w:r>
      <w:r>
        <w:rPr>
          <w:rFonts w:hint="eastAsia"/>
        </w:rPr>
        <w:t>，並選取</w:t>
      </w:r>
      <w:r>
        <w:rPr>
          <w:rFonts w:hint="eastAsia"/>
        </w:rPr>
        <w:t xml:space="preserve"> DOS </w:t>
      </w:r>
      <w:r>
        <w:rPr>
          <w:rFonts w:hint="eastAsia"/>
        </w:rPr>
        <w:t>的開機映像檔，以便指</w:t>
      </w:r>
      <w:r>
        <w:rPr>
          <w:rFonts w:hint="eastAsia"/>
        </w:rPr>
        <w:lastRenderedPageBreak/>
        <w:t>定由該映像檔開機，如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_Ref225047622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14</w:t>
      </w:r>
      <w:r w:rsidR="00224C88">
        <w:fldChar w:fldCharType="end"/>
      </w:r>
      <w:r>
        <w:rPr>
          <w:rFonts w:hint="eastAsia"/>
        </w:rPr>
        <w:t>所示，然後按下</w:t>
      </w:r>
      <w:r>
        <w:rPr>
          <w:rFonts w:hint="eastAsia"/>
        </w:rPr>
        <w:t xml:space="preserve"> Action/Reset </w:t>
      </w:r>
      <w:r>
        <w:rPr>
          <w:rFonts w:hint="eastAsia"/>
        </w:rPr>
        <w:t>以重新開機，如此，就完成了</w:t>
      </w:r>
      <w:r>
        <w:rPr>
          <w:rFonts w:hint="eastAsia"/>
        </w:rPr>
        <w:t xml:space="preserve"> DOS </w:t>
      </w:r>
      <w:r>
        <w:rPr>
          <w:rFonts w:hint="eastAsia"/>
        </w:rPr>
        <w:t>系統的虛擬機設定動作了。</w:t>
      </w:r>
    </w:p>
    <w:p w:rsidR="006363EC" w:rsidRDefault="006363EC" w:rsidP="006363EC"/>
    <w:p w:rsidR="006363EC" w:rsidRDefault="001F02F0" w:rsidP="006363EC">
      <w:pPr>
        <w:keepNext/>
        <w:jc w:val="center"/>
      </w:pPr>
      <w:r>
        <w:rPr>
          <w:noProof/>
        </w:rPr>
        <w:drawing>
          <wp:inline distT="0" distB="0" distL="0" distR="0">
            <wp:extent cx="5276850" cy="4752975"/>
            <wp:effectExtent l="19050" t="0" r="0" b="0"/>
            <wp:docPr id="13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C" w:rsidRDefault="006363EC" w:rsidP="006363EC">
      <w:pPr>
        <w:pStyle w:val="a8"/>
        <w:jc w:val="center"/>
      </w:pPr>
      <w:bookmarkStart w:id="29" w:name="_Ref225047622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14</w:t>
      </w:r>
      <w:r w:rsidR="00224C88">
        <w:fldChar w:fldCharType="end"/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Virtual PC </w:t>
      </w:r>
      <w:r>
        <w:rPr>
          <w:rFonts w:hint="eastAsia"/>
        </w:rPr>
        <w:t>中指定</w:t>
      </w:r>
      <w:r>
        <w:rPr>
          <w:rFonts w:hint="eastAsia"/>
        </w:rPr>
        <w:t xml:space="preserve"> DOS </w:t>
      </w:r>
      <w:r>
        <w:rPr>
          <w:rFonts w:hint="eastAsia"/>
        </w:rPr>
        <w:t>的軟碟開機映像檔</w:t>
      </w:r>
    </w:p>
    <w:p w:rsidR="006363EC" w:rsidRDefault="006363EC" w:rsidP="006363EC"/>
    <w:p w:rsidR="006363EC" w:rsidRDefault="006363EC" w:rsidP="006363EC">
      <w:r>
        <w:rPr>
          <w:rFonts w:hint="eastAsia"/>
        </w:rPr>
        <w:t>按下</w:t>
      </w:r>
      <w:r>
        <w:rPr>
          <w:rFonts w:hint="eastAsia"/>
        </w:rPr>
        <w:t xml:space="preserve"> Action/Reset</w:t>
      </w:r>
      <w:r>
        <w:rPr>
          <w:rFonts w:hint="eastAsia"/>
        </w:rPr>
        <w:t>之後，您將會看到系統進入如</w:t>
      </w:r>
      <w:r w:rsidR="00224C88">
        <w:fldChar w:fldCharType="begin"/>
      </w:r>
      <w:r>
        <w:instrText xml:space="preserve"> </w:instrText>
      </w:r>
      <w:r>
        <w:rPr>
          <w:rFonts w:hint="eastAsia"/>
        </w:rPr>
        <w:instrText>REF _Ref225047963 \h</w:instrText>
      </w:r>
      <w:r>
        <w:instrText xml:space="preserve"> </w:instrText>
      </w:r>
      <w:r w:rsidR="00224C88">
        <w:fldChar w:fldCharType="separate"/>
      </w:r>
      <w:r w:rsidR="00220113">
        <w:rPr>
          <w:rFonts w:hint="eastAsia"/>
        </w:rPr>
        <w:t>圖</w:t>
      </w:r>
      <w:r w:rsidR="00220113">
        <w:rPr>
          <w:rFonts w:hint="eastAsia"/>
        </w:rPr>
        <w:t xml:space="preserve"> </w:t>
      </w:r>
      <w:r w:rsidR="00220113">
        <w:rPr>
          <w:noProof/>
        </w:rPr>
        <w:t>9</w:t>
      </w:r>
      <w:r w:rsidR="00220113">
        <w:t>.</w:t>
      </w:r>
      <w:r w:rsidR="00220113">
        <w:rPr>
          <w:noProof/>
        </w:rPr>
        <w:t>15</w:t>
      </w:r>
      <w:r w:rsidR="00224C88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 DOS </w:t>
      </w:r>
      <w:r>
        <w:rPr>
          <w:rFonts w:hint="eastAsia"/>
        </w:rPr>
        <w:t>開機畫面，對於曾經使用過</w:t>
      </w:r>
      <w:r>
        <w:rPr>
          <w:rFonts w:hint="eastAsia"/>
        </w:rPr>
        <w:t xml:space="preserve"> DOS </w:t>
      </w:r>
      <w:r>
        <w:rPr>
          <w:rFonts w:hint="eastAsia"/>
        </w:rPr>
        <w:t>的讀者而言，應該會覺得有似曾相識的感覺。沒錯，這就是那個</w:t>
      </w:r>
      <w:r>
        <w:rPr>
          <w:rFonts w:hint="eastAsia"/>
        </w:rPr>
        <w:t xml:space="preserve"> 1980 </w:t>
      </w:r>
      <w:r>
        <w:rPr>
          <w:rFonts w:hint="eastAsia"/>
        </w:rPr>
        <w:t>年代的</w:t>
      </w:r>
      <w:r>
        <w:rPr>
          <w:rFonts w:hint="eastAsia"/>
        </w:rPr>
        <w:t xml:space="preserve"> DOS </w:t>
      </w:r>
      <w:r>
        <w:rPr>
          <w:rFonts w:hint="eastAsia"/>
        </w:rPr>
        <w:t>作業系統了。</w:t>
      </w:r>
    </w:p>
    <w:p w:rsidR="006363EC" w:rsidRDefault="001F02F0" w:rsidP="006363E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76850" cy="3924300"/>
            <wp:effectExtent l="19050" t="0" r="0" b="0"/>
            <wp:docPr id="1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EC" w:rsidRDefault="006363EC" w:rsidP="006363EC">
      <w:pPr>
        <w:pStyle w:val="a8"/>
        <w:jc w:val="center"/>
      </w:pPr>
      <w:bookmarkStart w:id="30" w:name="_Ref225047963"/>
      <w:r>
        <w:rPr>
          <w:rFonts w:hint="eastAsia"/>
        </w:rPr>
        <w:t>圖</w:t>
      </w:r>
      <w:r>
        <w:rPr>
          <w:rFonts w:hint="eastAsia"/>
        </w:rPr>
        <w:t xml:space="preserve"> </w:t>
      </w:r>
      <w:fldSimple w:instr=" STYLEREF 1 \s ">
        <w:r w:rsidR="00220113">
          <w:rPr>
            <w:noProof/>
          </w:rPr>
          <w:t>9</w:t>
        </w:r>
      </w:fldSimple>
      <w:r w:rsidR="009259E8">
        <w:t>.</w:t>
      </w:r>
      <w:r w:rsidR="00224C88">
        <w:fldChar w:fldCharType="begin"/>
      </w:r>
      <w:r w:rsidR="009259E8">
        <w:instrText xml:space="preserve"> </w:instrText>
      </w:r>
      <w:r w:rsidR="009259E8">
        <w:rPr>
          <w:rFonts w:hint="eastAsia"/>
        </w:rPr>
        <w:instrText xml:space="preserve">SEQ </w:instrText>
      </w:r>
      <w:r w:rsidR="009259E8">
        <w:rPr>
          <w:rFonts w:hint="eastAsia"/>
        </w:rPr>
        <w:instrText>圖</w:instrText>
      </w:r>
      <w:r w:rsidR="009259E8">
        <w:rPr>
          <w:rFonts w:hint="eastAsia"/>
        </w:rPr>
        <w:instrText xml:space="preserve"> \* ARABIC \s 1</w:instrText>
      </w:r>
      <w:r w:rsidR="009259E8">
        <w:instrText xml:space="preserve"> </w:instrText>
      </w:r>
      <w:r w:rsidR="00224C88">
        <w:fldChar w:fldCharType="separate"/>
      </w:r>
      <w:r w:rsidR="00220113">
        <w:rPr>
          <w:noProof/>
        </w:rPr>
        <w:t>15</w:t>
      </w:r>
      <w:r w:rsidR="00224C88">
        <w:fldChar w:fldCharType="end"/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Virtual PC 2007 </w:t>
      </w:r>
      <w:r>
        <w:rPr>
          <w:rFonts w:hint="eastAsia"/>
        </w:rPr>
        <w:t>中的</w:t>
      </w:r>
      <w:r>
        <w:rPr>
          <w:rFonts w:hint="eastAsia"/>
        </w:rPr>
        <w:t xml:space="preserve"> DOS </w:t>
      </w:r>
      <w:r>
        <w:rPr>
          <w:rFonts w:hint="eastAsia"/>
        </w:rPr>
        <w:t>虛擬機開機畫面</w:t>
      </w:r>
    </w:p>
    <w:p w:rsidR="006363EC" w:rsidRDefault="006363EC" w:rsidP="006363EC"/>
    <w:p w:rsidR="006363EC" w:rsidRDefault="006363EC" w:rsidP="006363EC">
      <w:r>
        <w:rPr>
          <w:rFonts w:hint="eastAsia"/>
        </w:rPr>
        <w:t>當然，</w:t>
      </w:r>
      <w:r>
        <w:rPr>
          <w:rFonts w:hint="eastAsia"/>
        </w:rPr>
        <w:t xml:space="preserve"> Virtual PC </w:t>
      </w:r>
      <w:r>
        <w:rPr>
          <w:rFonts w:hint="eastAsia"/>
        </w:rPr>
        <w:t>虛擬機還有更多的功能，像是共用硬碟資料夾等，在此受限於本書篇幅，我們將不詳細介紹，有興趣的讀者請進一步查閱相關的書籍與文章。</w:t>
      </w:r>
    </w:p>
    <w:p w:rsidR="00F036E0" w:rsidRDefault="00F036E0" w:rsidP="00D423D3">
      <w:pPr>
        <w:pStyle w:val="2"/>
      </w:pPr>
      <w:bookmarkStart w:id="31" w:name="_Toc228256604"/>
      <w:r>
        <w:rPr>
          <w:rFonts w:hint="eastAsia"/>
        </w:rPr>
        <w:t>習題</w:t>
      </w:r>
      <w:bookmarkEnd w:id="31"/>
    </w:p>
    <w:p w:rsidR="00A87B14" w:rsidRDefault="005D7D3D" w:rsidP="00C81B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請說明何謂虛擬機</w:t>
      </w:r>
      <w:r w:rsidR="007963BA">
        <w:rPr>
          <w:rFonts w:hint="eastAsia"/>
        </w:rPr>
        <w:t>器</w:t>
      </w:r>
      <w:r>
        <w:rPr>
          <w:rFonts w:hint="eastAsia"/>
        </w:rPr>
        <w:t>？</w:t>
      </w:r>
    </w:p>
    <w:p w:rsidR="007963BA" w:rsidRDefault="007963BA" w:rsidP="00C81B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請說明何謂記憶體機？</w:t>
      </w:r>
    </w:p>
    <w:p w:rsidR="007963BA" w:rsidRDefault="005D7D3D" w:rsidP="00C81B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請說明何謂</w:t>
      </w:r>
      <w:r w:rsidR="003D0975">
        <w:rPr>
          <w:rFonts w:hint="eastAsia"/>
        </w:rPr>
        <w:t>堆疊機</w:t>
      </w:r>
      <w:r>
        <w:rPr>
          <w:rFonts w:hint="eastAsia"/>
        </w:rPr>
        <w:t>？</w:t>
      </w:r>
    </w:p>
    <w:p w:rsidR="00A87B14" w:rsidRDefault="007963BA" w:rsidP="00C81B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請說明</w:t>
      </w:r>
      <w:r w:rsidR="005D7D3D">
        <w:rPr>
          <w:rFonts w:hint="eastAsia"/>
        </w:rPr>
        <w:t>何謂暫存器機？</w:t>
      </w:r>
    </w:p>
    <w:p w:rsidR="00E171FC" w:rsidRDefault="00E171FC" w:rsidP="00C81B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請閱讀本書的第</w:t>
      </w:r>
      <w:r>
        <w:rPr>
          <w:rFonts w:hint="eastAsia"/>
        </w:rPr>
        <w:t xml:space="preserve"> 12 </w:t>
      </w:r>
      <w:r>
        <w:rPr>
          <w:rFonts w:hint="eastAsia"/>
        </w:rPr>
        <w:t>章，並取得</w:t>
      </w:r>
      <w:r>
        <w:rPr>
          <w:rFonts w:hint="eastAsia"/>
        </w:rPr>
        <w:t xml:space="preserve"> ch12/CPU0.c </w:t>
      </w:r>
      <w:r>
        <w:rPr>
          <w:rFonts w:hint="eastAsia"/>
        </w:rPr>
        <w:t>這個程式，看看這個</w:t>
      </w:r>
      <w:r w:rsidR="002A3575">
        <w:rPr>
          <w:rFonts w:hint="eastAsia"/>
        </w:rPr>
        <w:t>虛擬機是如何設計的。</w:t>
      </w:r>
    </w:p>
    <w:p w:rsidR="005D7D3D" w:rsidRDefault="005D7D3D" w:rsidP="00C81B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</w:t>
      </w:r>
      <w:r w:rsidR="007963BA">
        <w:rPr>
          <w:rFonts w:hint="eastAsia"/>
        </w:rPr>
        <w:t>寫出一個</w:t>
      </w:r>
      <w:r w:rsidR="007963BA">
        <w:rPr>
          <w:rFonts w:hint="eastAsia"/>
        </w:rPr>
        <w:t xml:space="preserve"> Java </w:t>
      </w:r>
      <w:r w:rsidR="007963BA">
        <w:rPr>
          <w:rFonts w:hint="eastAsia"/>
        </w:rPr>
        <w:t>程式，並</w:t>
      </w:r>
      <w:r w:rsidR="002629B6">
        <w:rPr>
          <w:rFonts w:hint="eastAsia"/>
        </w:rPr>
        <w:t>且使用</w:t>
      </w:r>
      <w:r w:rsidR="002629B6">
        <w:rPr>
          <w:rFonts w:hint="eastAsia"/>
        </w:rPr>
        <w:t xml:space="preserve"> javac </w:t>
      </w:r>
      <w:r w:rsidR="007963BA">
        <w:rPr>
          <w:rFonts w:hint="eastAsia"/>
        </w:rPr>
        <w:t>編譯</w:t>
      </w:r>
      <w:r w:rsidR="002629B6">
        <w:rPr>
          <w:rFonts w:hint="eastAsia"/>
        </w:rPr>
        <w:t>該程式，然後使用</w:t>
      </w:r>
      <w:r w:rsidR="002629B6">
        <w:rPr>
          <w:rFonts w:hint="eastAsia"/>
        </w:rPr>
        <w:t xml:space="preserve"> java </w:t>
      </w:r>
      <w:r w:rsidR="002629B6">
        <w:rPr>
          <w:rFonts w:hint="eastAsia"/>
        </w:rPr>
        <w:t>指令執行</w:t>
      </w:r>
      <w:r w:rsidR="007963BA">
        <w:rPr>
          <w:rFonts w:hint="eastAsia"/>
        </w:rPr>
        <w:t>該</w:t>
      </w:r>
      <w:r>
        <w:rPr>
          <w:rFonts w:hint="eastAsia"/>
        </w:rPr>
        <w:t>程式。</w:t>
      </w:r>
    </w:p>
    <w:p w:rsidR="005D7D3D" w:rsidRDefault="005D7D3D" w:rsidP="00C81B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接續上一題，請使用</w:t>
      </w:r>
      <w:r>
        <w:rPr>
          <w:rFonts w:hint="eastAsia"/>
        </w:rPr>
        <w:t xml:space="preserve"> javap </w:t>
      </w:r>
      <w:r>
        <w:rPr>
          <w:rFonts w:hint="eastAsia"/>
        </w:rPr>
        <w:t>將上一題產生的</w:t>
      </w:r>
      <w:r>
        <w:rPr>
          <w:rFonts w:hint="eastAsia"/>
        </w:rPr>
        <w:t xml:space="preserve"> bytecode </w:t>
      </w:r>
      <w:r>
        <w:rPr>
          <w:rFonts w:hint="eastAsia"/>
        </w:rPr>
        <w:t>反組譯，並分析反組譯後的程式碼？</w:t>
      </w:r>
    </w:p>
    <w:p w:rsidR="00635A0B" w:rsidRDefault="005D7D3D" w:rsidP="00C81BFD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請安裝</w:t>
      </w:r>
      <w:r>
        <w:rPr>
          <w:rFonts w:hint="eastAsia"/>
        </w:rPr>
        <w:t xml:space="preserve"> Virtual PC</w:t>
      </w:r>
      <w:r>
        <w:rPr>
          <w:rFonts w:hint="eastAsia"/>
        </w:rPr>
        <w:t>，然後在其中安裝</w:t>
      </w:r>
      <w:r>
        <w:rPr>
          <w:rFonts w:hint="eastAsia"/>
        </w:rPr>
        <w:t xml:space="preserve"> DOS </w:t>
      </w:r>
      <w:r>
        <w:rPr>
          <w:rFonts w:hint="eastAsia"/>
        </w:rPr>
        <w:t>作業系統。</w:t>
      </w:r>
      <w:bookmarkEnd w:id="5"/>
      <w:bookmarkEnd w:id="6"/>
      <w:bookmarkEnd w:id="7"/>
    </w:p>
    <w:sectPr w:rsidR="00635A0B" w:rsidSect="007A7C35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B35" w:rsidRDefault="00204B35" w:rsidP="00131352">
      <w:r>
        <w:separator/>
      </w:r>
    </w:p>
  </w:endnote>
  <w:endnote w:type="continuationSeparator" w:id="0">
    <w:p w:rsidR="00204B35" w:rsidRDefault="00204B35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B18" w:rsidRDefault="00224C88">
    <w:pPr>
      <w:pStyle w:val="af0"/>
      <w:jc w:val="center"/>
    </w:pPr>
    <w:fldSimple w:instr=" PAGE   \* MERGEFORMAT ">
      <w:r w:rsidR="007A733F" w:rsidRPr="007A733F">
        <w:rPr>
          <w:noProof/>
          <w:lang w:val="zh-TW"/>
        </w:rPr>
        <w:t>14</w:t>
      </w:r>
    </w:fldSimple>
  </w:p>
  <w:p w:rsidR="00892B18" w:rsidRDefault="00892B18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B35" w:rsidRDefault="00204B35" w:rsidP="00131352">
      <w:r>
        <w:separator/>
      </w:r>
    </w:p>
  </w:footnote>
  <w:footnote w:type="continuationSeparator" w:id="0">
    <w:p w:rsidR="00204B35" w:rsidRDefault="00204B35" w:rsidP="00131352">
      <w:r>
        <w:continuationSeparator/>
      </w:r>
    </w:p>
  </w:footnote>
  <w:footnote w:id="1">
    <w:p w:rsidR="00425EA0" w:rsidRDefault="00425EA0">
      <w:pPr>
        <w:pStyle w:val="afd"/>
      </w:pPr>
      <w:r>
        <w:rPr>
          <w:rStyle w:val="aff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您可以從網址</w:t>
      </w:r>
      <w:hyperlink r:id="rId1" w:history="1">
        <w:r w:rsidRPr="00F137AA">
          <w:rPr>
            <w:rStyle w:val="a4"/>
          </w:rPr>
          <w:t>http://www.microsoft.com/windows/downloads/virtualpc/default.mspx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當中下載</w:t>
      </w:r>
      <w:r>
        <w:rPr>
          <w:rFonts w:hint="eastAsia"/>
        </w:rPr>
        <w:t xml:space="preserve"> Virtual PC 2007, </w:t>
      </w:r>
      <w:r>
        <w:rPr>
          <w:rFonts w:hint="eastAsia"/>
        </w:rPr>
        <w:t>筆者下載日期為</w:t>
      </w:r>
      <w:r>
        <w:rPr>
          <w:rFonts w:hint="eastAsia"/>
        </w:rPr>
        <w:t xml:space="preserve"> </w:t>
      </w:r>
      <w:r>
        <w:t>2009-03-17</w:t>
      </w:r>
      <w:r>
        <w:rPr>
          <w:rFonts w:hint="eastAsia"/>
        </w:rPr>
        <w:t>。</w:t>
      </w:r>
    </w:p>
  </w:footnote>
  <w:footnote w:id="2">
    <w:p w:rsidR="00C03BE1" w:rsidRDefault="00C03BE1">
      <w:pPr>
        <w:pStyle w:val="afd"/>
      </w:pPr>
      <w:r>
        <w:rPr>
          <w:rStyle w:val="aff"/>
        </w:rPr>
        <w:footnoteRef/>
      </w:r>
      <w:r>
        <w:rPr>
          <w:rFonts w:hint="eastAsia"/>
        </w:rPr>
        <w:t>在</w:t>
      </w:r>
      <w:r>
        <w:rPr>
          <w:rFonts w:hint="eastAsia"/>
        </w:rPr>
        <w:t xml:space="preserve"> bootdisk </w:t>
      </w:r>
      <w:r>
        <w:rPr>
          <w:rFonts w:hint="eastAsia"/>
        </w:rPr>
        <w:t>這個網站的網頁</w:t>
      </w:r>
      <w:hyperlink r:id="rId2" w:history="1">
        <w:r w:rsidRPr="00F137AA">
          <w:rPr>
            <w:rStyle w:val="a4"/>
          </w:rPr>
          <w:t>http://www.bootdisk.com/bootdisk.htm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當中，可以取得下列壓縮檔</w:t>
      </w:r>
      <w:hyperlink r:id="rId3" w:history="1">
        <w:r w:rsidRPr="00F137AA">
          <w:rPr>
            <w:rStyle w:val="a4"/>
          </w:rPr>
          <w:t>http://s93616405.onlinehome.us/bootdisk/622c.zip</w:t>
        </w:r>
      </w:hyperlink>
      <w:r>
        <w:rPr>
          <w:rFonts w:hint="eastAsia"/>
        </w:rPr>
        <w:t>，解壓縮後即有</w:t>
      </w:r>
      <w:r w:rsidRPr="0057541B">
        <w:t>622C.IMG</w:t>
      </w:r>
      <w:r>
        <w:rPr>
          <w:rFonts w:hint="eastAsia"/>
        </w:rPr>
        <w:t xml:space="preserve"> </w:t>
      </w:r>
      <w:r>
        <w:rPr>
          <w:rFonts w:hint="eastAsia"/>
        </w:rPr>
        <w:t>此一軟碟映像檔</w:t>
      </w:r>
      <w:r>
        <w:rPr>
          <w:rFonts w:hint="eastAsia"/>
        </w:rPr>
        <w:t xml:space="preserve">, </w:t>
      </w:r>
      <w:r>
        <w:rPr>
          <w:rFonts w:hint="eastAsia"/>
        </w:rPr>
        <w:t>筆者下載日期為</w:t>
      </w:r>
      <w:r>
        <w:rPr>
          <w:rFonts w:hint="eastAsia"/>
        </w:rPr>
        <w:t xml:space="preserve"> </w:t>
      </w:r>
      <w:r>
        <w:t>2009-03-17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4749A"/>
    <w:multiLevelType w:val="hybridMultilevel"/>
    <w:tmpl w:val="3AC863F2"/>
    <w:lvl w:ilvl="0" w:tplc="649AE0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51AEC"/>
    <w:multiLevelType w:val="hybridMultilevel"/>
    <w:tmpl w:val="10D2A9FC"/>
    <w:lvl w:ilvl="0" w:tplc="14A09ABE">
      <w:start w:val="9"/>
      <w:numFmt w:val="decimal"/>
      <w:lvlText w:val="第%1章"/>
      <w:lvlJc w:val="left"/>
      <w:pPr>
        <w:ind w:left="2175" w:hanging="169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AA54F3B"/>
    <w:multiLevelType w:val="hybridMultilevel"/>
    <w:tmpl w:val="F6F83356"/>
    <w:lvl w:ilvl="0" w:tplc="2670EB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C804B9"/>
    <w:multiLevelType w:val="hybridMultilevel"/>
    <w:tmpl w:val="F6F83356"/>
    <w:lvl w:ilvl="0" w:tplc="2670EB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EB74501"/>
    <w:multiLevelType w:val="multilevel"/>
    <w:tmpl w:val="F96A046C"/>
    <w:lvl w:ilvl="0">
      <w:start w:val="9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>
    <w:nsid w:val="743018B4"/>
    <w:multiLevelType w:val="multilevel"/>
    <w:tmpl w:val="AD94B1E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4C6F"/>
    <w:rsid w:val="00007D2C"/>
    <w:rsid w:val="000105C4"/>
    <w:rsid w:val="00011000"/>
    <w:rsid w:val="00011217"/>
    <w:rsid w:val="000131EC"/>
    <w:rsid w:val="000153BA"/>
    <w:rsid w:val="000163A8"/>
    <w:rsid w:val="000177B4"/>
    <w:rsid w:val="00017CE6"/>
    <w:rsid w:val="0002278B"/>
    <w:rsid w:val="00023006"/>
    <w:rsid w:val="000235DA"/>
    <w:rsid w:val="000242DA"/>
    <w:rsid w:val="00024C3C"/>
    <w:rsid w:val="0002501B"/>
    <w:rsid w:val="00025CC4"/>
    <w:rsid w:val="000261E1"/>
    <w:rsid w:val="0002623F"/>
    <w:rsid w:val="00026434"/>
    <w:rsid w:val="00026584"/>
    <w:rsid w:val="0002702A"/>
    <w:rsid w:val="000320DC"/>
    <w:rsid w:val="00033F73"/>
    <w:rsid w:val="000341B6"/>
    <w:rsid w:val="000355BF"/>
    <w:rsid w:val="00035967"/>
    <w:rsid w:val="00037AF7"/>
    <w:rsid w:val="00040120"/>
    <w:rsid w:val="00041CE7"/>
    <w:rsid w:val="0004223E"/>
    <w:rsid w:val="00042667"/>
    <w:rsid w:val="00043229"/>
    <w:rsid w:val="000434A0"/>
    <w:rsid w:val="000434F9"/>
    <w:rsid w:val="00043707"/>
    <w:rsid w:val="00044A8B"/>
    <w:rsid w:val="00046618"/>
    <w:rsid w:val="0005117B"/>
    <w:rsid w:val="00051C4B"/>
    <w:rsid w:val="00051EA3"/>
    <w:rsid w:val="00052223"/>
    <w:rsid w:val="00053EE4"/>
    <w:rsid w:val="00055707"/>
    <w:rsid w:val="00056B09"/>
    <w:rsid w:val="000572E0"/>
    <w:rsid w:val="0005749D"/>
    <w:rsid w:val="000604FE"/>
    <w:rsid w:val="0006082A"/>
    <w:rsid w:val="000615FE"/>
    <w:rsid w:val="000617E1"/>
    <w:rsid w:val="0006215C"/>
    <w:rsid w:val="00062306"/>
    <w:rsid w:val="00062E32"/>
    <w:rsid w:val="00063B5D"/>
    <w:rsid w:val="000642D4"/>
    <w:rsid w:val="00064D2F"/>
    <w:rsid w:val="00064EE0"/>
    <w:rsid w:val="00065B13"/>
    <w:rsid w:val="0006612F"/>
    <w:rsid w:val="000669D1"/>
    <w:rsid w:val="00066C3B"/>
    <w:rsid w:val="00067200"/>
    <w:rsid w:val="00067A9E"/>
    <w:rsid w:val="00071D64"/>
    <w:rsid w:val="00072725"/>
    <w:rsid w:val="00072A1F"/>
    <w:rsid w:val="00072C39"/>
    <w:rsid w:val="00073E33"/>
    <w:rsid w:val="000752A6"/>
    <w:rsid w:val="000800CC"/>
    <w:rsid w:val="00080604"/>
    <w:rsid w:val="00082FC7"/>
    <w:rsid w:val="00085161"/>
    <w:rsid w:val="00087D95"/>
    <w:rsid w:val="0009042F"/>
    <w:rsid w:val="00090A79"/>
    <w:rsid w:val="00091E90"/>
    <w:rsid w:val="00092813"/>
    <w:rsid w:val="00093549"/>
    <w:rsid w:val="00095F84"/>
    <w:rsid w:val="0009630A"/>
    <w:rsid w:val="000969A0"/>
    <w:rsid w:val="00097544"/>
    <w:rsid w:val="000A12CA"/>
    <w:rsid w:val="000A12FD"/>
    <w:rsid w:val="000A298A"/>
    <w:rsid w:val="000A46AE"/>
    <w:rsid w:val="000A4A67"/>
    <w:rsid w:val="000A4CA1"/>
    <w:rsid w:val="000A57D4"/>
    <w:rsid w:val="000A6014"/>
    <w:rsid w:val="000A7121"/>
    <w:rsid w:val="000B1C61"/>
    <w:rsid w:val="000B35FA"/>
    <w:rsid w:val="000B3C81"/>
    <w:rsid w:val="000B4384"/>
    <w:rsid w:val="000B5D98"/>
    <w:rsid w:val="000B7082"/>
    <w:rsid w:val="000C1515"/>
    <w:rsid w:val="000C1A63"/>
    <w:rsid w:val="000C4320"/>
    <w:rsid w:val="000C444E"/>
    <w:rsid w:val="000C710E"/>
    <w:rsid w:val="000D33E2"/>
    <w:rsid w:val="000D3CB6"/>
    <w:rsid w:val="000D3E7C"/>
    <w:rsid w:val="000D69E8"/>
    <w:rsid w:val="000D7997"/>
    <w:rsid w:val="000E12A1"/>
    <w:rsid w:val="000E1915"/>
    <w:rsid w:val="000E1C9F"/>
    <w:rsid w:val="000E1CF4"/>
    <w:rsid w:val="000E241E"/>
    <w:rsid w:val="000E2CB8"/>
    <w:rsid w:val="000E3706"/>
    <w:rsid w:val="000E4317"/>
    <w:rsid w:val="000E7272"/>
    <w:rsid w:val="000F1925"/>
    <w:rsid w:val="000F4BD6"/>
    <w:rsid w:val="000F51FC"/>
    <w:rsid w:val="000F7567"/>
    <w:rsid w:val="00102465"/>
    <w:rsid w:val="00105C9E"/>
    <w:rsid w:val="00110658"/>
    <w:rsid w:val="001107E8"/>
    <w:rsid w:val="00111300"/>
    <w:rsid w:val="00111358"/>
    <w:rsid w:val="001115EB"/>
    <w:rsid w:val="00112106"/>
    <w:rsid w:val="0011218F"/>
    <w:rsid w:val="001159BD"/>
    <w:rsid w:val="00115DEE"/>
    <w:rsid w:val="00116F43"/>
    <w:rsid w:val="001227CC"/>
    <w:rsid w:val="00122D6A"/>
    <w:rsid w:val="0012453B"/>
    <w:rsid w:val="00124662"/>
    <w:rsid w:val="0012496D"/>
    <w:rsid w:val="00125AE7"/>
    <w:rsid w:val="00125C3A"/>
    <w:rsid w:val="001265CC"/>
    <w:rsid w:val="00127733"/>
    <w:rsid w:val="00127CD0"/>
    <w:rsid w:val="00127FEF"/>
    <w:rsid w:val="0013134C"/>
    <w:rsid w:val="00131352"/>
    <w:rsid w:val="00131AAB"/>
    <w:rsid w:val="00135E97"/>
    <w:rsid w:val="00136F1C"/>
    <w:rsid w:val="00141491"/>
    <w:rsid w:val="0014155A"/>
    <w:rsid w:val="00141FB0"/>
    <w:rsid w:val="00142162"/>
    <w:rsid w:val="00142164"/>
    <w:rsid w:val="001435CD"/>
    <w:rsid w:val="00143777"/>
    <w:rsid w:val="001444A5"/>
    <w:rsid w:val="00144B9A"/>
    <w:rsid w:val="00147BD3"/>
    <w:rsid w:val="001500F9"/>
    <w:rsid w:val="00150967"/>
    <w:rsid w:val="001516A5"/>
    <w:rsid w:val="0015181D"/>
    <w:rsid w:val="00154DC8"/>
    <w:rsid w:val="00155351"/>
    <w:rsid w:val="0015713F"/>
    <w:rsid w:val="0016315D"/>
    <w:rsid w:val="00163EBB"/>
    <w:rsid w:val="001651DD"/>
    <w:rsid w:val="00171B8A"/>
    <w:rsid w:val="0017424D"/>
    <w:rsid w:val="0017651C"/>
    <w:rsid w:val="00176BF3"/>
    <w:rsid w:val="0018066C"/>
    <w:rsid w:val="001807C1"/>
    <w:rsid w:val="001826F8"/>
    <w:rsid w:val="00182899"/>
    <w:rsid w:val="0018353F"/>
    <w:rsid w:val="00183A68"/>
    <w:rsid w:val="00185B22"/>
    <w:rsid w:val="00185B86"/>
    <w:rsid w:val="00191D19"/>
    <w:rsid w:val="00192458"/>
    <w:rsid w:val="00192D43"/>
    <w:rsid w:val="00193BA0"/>
    <w:rsid w:val="00194B20"/>
    <w:rsid w:val="00194DD7"/>
    <w:rsid w:val="00197528"/>
    <w:rsid w:val="001A1108"/>
    <w:rsid w:val="001A1DED"/>
    <w:rsid w:val="001A33C7"/>
    <w:rsid w:val="001A491F"/>
    <w:rsid w:val="001A64BF"/>
    <w:rsid w:val="001A6EBF"/>
    <w:rsid w:val="001A76CD"/>
    <w:rsid w:val="001B14F9"/>
    <w:rsid w:val="001B19DE"/>
    <w:rsid w:val="001B224E"/>
    <w:rsid w:val="001B2D9B"/>
    <w:rsid w:val="001B56BA"/>
    <w:rsid w:val="001B5D0E"/>
    <w:rsid w:val="001B7596"/>
    <w:rsid w:val="001C2178"/>
    <w:rsid w:val="001C22A4"/>
    <w:rsid w:val="001C33D4"/>
    <w:rsid w:val="001C3DC2"/>
    <w:rsid w:val="001C4371"/>
    <w:rsid w:val="001C536A"/>
    <w:rsid w:val="001C579E"/>
    <w:rsid w:val="001D2DAC"/>
    <w:rsid w:val="001D3A65"/>
    <w:rsid w:val="001D44AA"/>
    <w:rsid w:val="001D53D5"/>
    <w:rsid w:val="001D634E"/>
    <w:rsid w:val="001D691A"/>
    <w:rsid w:val="001E1847"/>
    <w:rsid w:val="001E34A6"/>
    <w:rsid w:val="001E3956"/>
    <w:rsid w:val="001E4503"/>
    <w:rsid w:val="001E4973"/>
    <w:rsid w:val="001E4BA1"/>
    <w:rsid w:val="001E5254"/>
    <w:rsid w:val="001E575D"/>
    <w:rsid w:val="001E598C"/>
    <w:rsid w:val="001F02F0"/>
    <w:rsid w:val="001F0882"/>
    <w:rsid w:val="001F0CEB"/>
    <w:rsid w:val="001F15D3"/>
    <w:rsid w:val="001F1F79"/>
    <w:rsid w:val="001F30A1"/>
    <w:rsid w:val="001F30A4"/>
    <w:rsid w:val="001F446C"/>
    <w:rsid w:val="001F47C6"/>
    <w:rsid w:val="001F48C7"/>
    <w:rsid w:val="001F589F"/>
    <w:rsid w:val="001F61B5"/>
    <w:rsid w:val="001F7CEC"/>
    <w:rsid w:val="00201A99"/>
    <w:rsid w:val="00201C21"/>
    <w:rsid w:val="00204A84"/>
    <w:rsid w:val="00204B35"/>
    <w:rsid w:val="002057CC"/>
    <w:rsid w:val="00205A27"/>
    <w:rsid w:val="002064F6"/>
    <w:rsid w:val="00206DAF"/>
    <w:rsid w:val="00206DE4"/>
    <w:rsid w:val="00207046"/>
    <w:rsid w:val="002072CA"/>
    <w:rsid w:val="00210EAA"/>
    <w:rsid w:val="00210FC8"/>
    <w:rsid w:val="002112A7"/>
    <w:rsid w:val="00211CA4"/>
    <w:rsid w:val="00214B08"/>
    <w:rsid w:val="00215298"/>
    <w:rsid w:val="002164A0"/>
    <w:rsid w:val="00220092"/>
    <w:rsid w:val="00220113"/>
    <w:rsid w:val="00221317"/>
    <w:rsid w:val="00223515"/>
    <w:rsid w:val="00224C27"/>
    <w:rsid w:val="00224C88"/>
    <w:rsid w:val="002255EC"/>
    <w:rsid w:val="00225B12"/>
    <w:rsid w:val="00226590"/>
    <w:rsid w:val="00226C27"/>
    <w:rsid w:val="00227533"/>
    <w:rsid w:val="002316F4"/>
    <w:rsid w:val="00232092"/>
    <w:rsid w:val="00233260"/>
    <w:rsid w:val="002332E4"/>
    <w:rsid w:val="00233FCA"/>
    <w:rsid w:val="0023417E"/>
    <w:rsid w:val="002343F7"/>
    <w:rsid w:val="002353BB"/>
    <w:rsid w:val="0023792B"/>
    <w:rsid w:val="00240AF4"/>
    <w:rsid w:val="0024195F"/>
    <w:rsid w:val="00242527"/>
    <w:rsid w:val="002438AD"/>
    <w:rsid w:val="002463E6"/>
    <w:rsid w:val="00247121"/>
    <w:rsid w:val="002473AE"/>
    <w:rsid w:val="002478A4"/>
    <w:rsid w:val="002478FC"/>
    <w:rsid w:val="00247D1D"/>
    <w:rsid w:val="00250150"/>
    <w:rsid w:val="00250EDE"/>
    <w:rsid w:val="00251617"/>
    <w:rsid w:val="0025378F"/>
    <w:rsid w:val="00253C96"/>
    <w:rsid w:val="002547F7"/>
    <w:rsid w:val="0025568D"/>
    <w:rsid w:val="00255E51"/>
    <w:rsid w:val="002606AE"/>
    <w:rsid w:val="00261345"/>
    <w:rsid w:val="002629B6"/>
    <w:rsid w:val="00263AFA"/>
    <w:rsid w:val="002640D7"/>
    <w:rsid w:val="00264BE0"/>
    <w:rsid w:val="00264F15"/>
    <w:rsid w:val="00265CF7"/>
    <w:rsid w:val="00266004"/>
    <w:rsid w:val="00266690"/>
    <w:rsid w:val="00266F16"/>
    <w:rsid w:val="0026732B"/>
    <w:rsid w:val="00267EB5"/>
    <w:rsid w:val="0027070F"/>
    <w:rsid w:val="002716A7"/>
    <w:rsid w:val="00272C82"/>
    <w:rsid w:val="002750AD"/>
    <w:rsid w:val="0027620B"/>
    <w:rsid w:val="00277385"/>
    <w:rsid w:val="002809D3"/>
    <w:rsid w:val="00281F3D"/>
    <w:rsid w:val="00282596"/>
    <w:rsid w:val="00284E1A"/>
    <w:rsid w:val="00284E24"/>
    <w:rsid w:val="002860ED"/>
    <w:rsid w:val="002863CB"/>
    <w:rsid w:val="002879E9"/>
    <w:rsid w:val="00290E4D"/>
    <w:rsid w:val="002936EA"/>
    <w:rsid w:val="00294AF3"/>
    <w:rsid w:val="00297A8F"/>
    <w:rsid w:val="002A182D"/>
    <w:rsid w:val="002A2D00"/>
    <w:rsid w:val="002A2D37"/>
    <w:rsid w:val="002A3125"/>
    <w:rsid w:val="002A3575"/>
    <w:rsid w:val="002A46F0"/>
    <w:rsid w:val="002A4AC2"/>
    <w:rsid w:val="002A63DC"/>
    <w:rsid w:val="002A6A18"/>
    <w:rsid w:val="002A6F64"/>
    <w:rsid w:val="002B0485"/>
    <w:rsid w:val="002B0E28"/>
    <w:rsid w:val="002B1C54"/>
    <w:rsid w:val="002B2856"/>
    <w:rsid w:val="002B3371"/>
    <w:rsid w:val="002B37A5"/>
    <w:rsid w:val="002B4F07"/>
    <w:rsid w:val="002B56E3"/>
    <w:rsid w:val="002B6990"/>
    <w:rsid w:val="002B6F56"/>
    <w:rsid w:val="002B764F"/>
    <w:rsid w:val="002B7ACA"/>
    <w:rsid w:val="002C05D0"/>
    <w:rsid w:val="002C1B1C"/>
    <w:rsid w:val="002C2E0A"/>
    <w:rsid w:val="002C304C"/>
    <w:rsid w:val="002C4619"/>
    <w:rsid w:val="002C55AB"/>
    <w:rsid w:val="002C615D"/>
    <w:rsid w:val="002D0A4D"/>
    <w:rsid w:val="002D29AD"/>
    <w:rsid w:val="002D37D5"/>
    <w:rsid w:val="002D3C03"/>
    <w:rsid w:val="002D3E52"/>
    <w:rsid w:val="002D3F5B"/>
    <w:rsid w:val="002D5928"/>
    <w:rsid w:val="002D5AFE"/>
    <w:rsid w:val="002D5C9A"/>
    <w:rsid w:val="002D636A"/>
    <w:rsid w:val="002D6523"/>
    <w:rsid w:val="002D6836"/>
    <w:rsid w:val="002D6C08"/>
    <w:rsid w:val="002D74C7"/>
    <w:rsid w:val="002D7D83"/>
    <w:rsid w:val="002E0927"/>
    <w:rsid w:val="002E099C"/>
    <w:rsid w:val="002E0F61"/>
    <w:rsid w:val="002E264B"/>
    <w:rsid w:val="002E31D4"/>
    <w:rsid w:val="002E520F"/>
    <w:rsid w:val="002E5236"/>
    <w:rsid w:val="002E5EB5"/>
    <w:rsid w:val="002E5FD5"/>
    <w:rsid w:val="002E7CB3"/>
    <w:rsid w:val="002F00EF"/>
    <w:rsid w:val="002F1A97"/>
    <w:rsid w:val="002F1BE7"/>
    <w:rsid w:val="002F2B3B"/>
    <w:rsid w:val="002F37E0"/>
    <w:rsid w:val="002F3A6B"/>
    <w:rsid w:val="002F7467"/>
    <w:rsid w:val="00300251"/>
    <w:rsid w:val="0030028D"/>
    <w:rsid w:val="00301249"/>
    <w:rsid w:val="0030129D"/>
    <w:rsid w:val="00301B13"/>
    <w:rsid w:val="003025F3"/>
    <w:rsid w:val="00302F57"/>
    <w:rsid w:val="00303A30"/>
    <w:rsid w:val="00303F19"/>
    <w:rsid w:val="003047D9"/>
    <w:rsid w:val="003048FA"/>
    <w:rsid w:val="003053A4"/>
    <w:rsid w:val="00305567"/>
    <w:rsid w:val="003068D6"/>
    <w:rsid w:val="00312640"/>
    <w:rsid w:val="00312820"/>
    <w:rsid w:val="00312AA2"/>
    <w:rsid w:val="00312F39"/>
    <w:rsid w:val="00313EE5"/>
    <w:rsid w:val="003148BA"/>
    <w:rsid w:val="0031695C"/>
    <w:rsid w:val="00316CB2"/>
    <w:rsid w:val="00320291"/>
    <w:rsid w:val="0032111C"/>
    <w:rsid w:val="003215D5"/>
    <w:rsid w:val="00321703"/>
    <w:rsid w:val="00322CCD"/>
    <w:rsid w:val="00327145"/>
    <w:rsid w:val="00330E6D"/>
    <w:rsid w:val="00331966"/>
    <w:rsid w:val="00331AAB"/>
    <w:rsid w:val="00332062"/>
    <w:rsid w:val="00332A2B"/>
    <w:rsid w:val="00333055"/>
    <w:rsid w:val="003337E9"/>
    <w:rsid w:val="0033524D"/>
    <w:rsid w:val="003360D4"/>
    <w:rsid w:val="003364CA"/>
    <w:rsid w:val="00337A26"/>
    <w:rsid w:val="00340461"/>
    <w:rsid w:val="00340B5F"/>
    <w:rsid w:val="00341F6F"/>
    <w:rsid w:val="00343A76"/>
    <w:rsid w:val="00344499"/>
    <w:rsid w:val="003446F8"/>
    <w:rsid w:val="00345415"/>
    <w:rsid w:val="00345AFE"/>
    <w:rsid w:val="003460B2"/>
    <w:rsid w:val="003463CC"/>
    <w:rsid w:val="003476AE"/>
    <w:rsid w:val="003479A9"/>
    <w:rsid w:val="00351C32"/>
    <w:rsid w:val="0035281E"/>
    <w:rsid w:val="0035353B"/>
    <w:rsid w:val="0035389D"/>
    <w:rsid w:val="003545D9"/>
    <w:rsid w:val="003548A0"/>
    <w:rsid w:val="0035555D"/>
    <w:rsid w:val="003570E9"/>
    <w:rsid w:val="00362BCB"/>
    <w:rsid w:val="00362F05"/>
    <w:rsid w:val="00363F9E"/>
    <w:rsid w:val="00365652"/>
    <w:rsid w:val="003658C3"/>
    <w:rsid w:val="00365F8F"/>
    <w:rsid w:val="0036639C"/>
    <w:rsid w:val="0036646A"/>
    <w:rsid w:val="0037115C"/>
    <w:rsid w:val="003711C0"/>
    <w:rsid w:val="0037167E"/>
    <w:rsid w:val="0037219C"/>
    <w:rsid w:val="00373184"/>
    <w:rsid w:val="00373429"/>
    <w:rsid w:val="0037433E"/>
    <w:rsid w:val="00374720"/>
    <w:rsid w:val="003747F3"/>
    <w:rsid w:val="003758FE"/>
    <w:rsid w:val="00375FE0"/>
    <w:rsid w:val="003772F0"/>
    <w:rsid w:val="00377471"/>
    <w:rsid w:val="003776F3"/>
    <w:rsid w:val="003803C5"/>
    <w:rsid w:val="00380C1C"/>
    <w:rsid w:val="003823B7"/>
    <w:rsid w:val="00383264"/>
    <w:rsid w:val="00384EE5"/>
    <w:rsid w:val="003857AE"/>
    <w:rsid w:val="00390227"/>
    <w:rsid w:val="0039040D"/>
    <w:rsid w:val="00390CB5"/>
    <w:rsid w:val="003914D6"/>
    <w:rsid w:val="00392949"/>
    <w:rsid w:val="00392AA2"/>
    <w:rsid w:val="00393A6F"/>
    <w:rsid w:val="00394526"/>
    <w:rsid w:val="00394A8C"/>
    <w:rsid w:val="003961C7"/>
    <w:rsid w:val="0039697B"/>
    <w:rsid w:val="00396B82"/>
    <w:rsid w:val="00396F43"/>
    <w:rsid w:val="003A19B3"/>
    <w:rsid w:val="003A1A46"/>
    <w:rsid w:val="003A1C31"/>
    <w:rsid w:val="003A3883"/>
    <w:rsid w:val="003A5031"/>
    <w:rsid w:val="003A539D"/>
    <w:rsid w:val="003A62AC"/>
    <w:rsid w:val="003B0AF9"/>
    <w:rsid w:val="003B1F53"/>
    <w:rsid w:val="003B21E1"/>
    <w:rsid w:val="003B2314"/>
    <w:rsid w:val="003B3812"/>
    <w:rsid w:val="003B38BB"/>
    <w:rsid w:val="003B3CB9"/>
    <w:rsid w:val="003B3D39"/>
    <w:rsid w:val="003B41EE"/>
    <w:rsid w:val="003B4334"/>
    <w:rsid w:val="003C0485"/>
    <w:rsid w:val="003C4B74"/>
    <w:rsid w:val="003C6A86"/>
    <w:rsid w:val="003C776D"/>
    <w:rsid w:val="003C7AA3"/>
    <w:rsid w:val="003C7BDA"/>
    <w:rsid w:val="003D0975"/>
    <w:rsid w:val="003D10E1"/>
    <w:rsid w:val="003D1AD4"/>
    <w:rsid w:val="003D2C14"/>
    <w:rsid w:val="003D31D6"/>
    <w:rsid w:val="003D33AE"/>
    <w:rsid w:val="003D42E5"/>
    <w:rsid w:val="003D50B0"/>
    <w:rsid w:val="003D5EB3"/>
    <w:rsid w:val="003E0461"/>
    <w:rsid w:val="003E124B"/>
    <w:rsid w:val="003E1486"/>
    <w:rsid w:val="003E1523"/>
    <w:rsid w:val="003E19D5"/>
    <w:rsid w:val="003E1CBF"/>
    <w:rsid w:val="003E28D6"/>
    <w:rsid w:val="003E42D3"/>
    <w:rsid w:val="003E454E"/>
    <w:rsid w:val="003E52D2"/>
    <w:rsid w:val="003E5552"/>
    <w:rsid w:val="003E6C3E"/>
    <w:rsid w:val="003F14F9"/>
    <w:rsid w:val="003F246F"/>
    <w:rsid w:val="003F3481"/>
    <w:rsid w:val="003F36C3"/>
    <w:rsid w:val="003F49EE"/>
    <w:rsid w:val="003F5E7D"/>
    <w:rsid w:val="003F61D8"/>
    <w:rsid w:val="00401CAD"/>
    <w:rsid w:val="00404772"/>
    <w:rsid w:val="00405B8A"/>
    <w:rsid w:val="00405FE1"/>
    <w:rsid w:val="004104DF"/>
    <w:rsid w:val="00410520"/>
    <w:rsid w:val="004105DE"/>
    <w:rsid w:val="00411205"/>
    <w:rsid w:val="004119C2"/>
    <w:rsid w:val="00412F5A"/>
    <w:rsid w:val="00412FCF"/>
    <w:rsid w:val="00413284"/>
    <w:rsid w:val="004144F7"/>
    <w:rsid w:val="00414FCD"/>
    <w:rsid w:val="00415E0E"/>
    <w:rsid w:val="00417FB8"/>
    <w:rsid w:val="0042112A"/>
    <w:rsid w:val="0042330D"/>
    <w:rsid w:val="00424301"/>
    <w:rsid w:val="00425361"/>
    <w:rsid w:val="00425E1B"/>
    <w:rsid w:val="00425EA0"/>
    <w:rsid w:val="00426C0F"/>
    <w:rsid w:val="00427D0A"/>
    <w:rsid w:val="004317C6"/>
    <w:rsid w:val="004319B3"/>
    <w:rsid w:val="004319E9"/>
    <w:rsid w:val="00432C21"/>
    <w:rsid w:val="00434B1E"/>
    <w:rsid w:val="004370B3"/>
    <w:rsid w:val="004375EC"/>
    <w:rsid w:val="00440366"/>
    <w:rsid w:val="00440C5F"/>
    <w:rsid w:val="00441380"/>
    <w:rsid w:val="004421CE"/>
    <w:rsid w:val="00444351"/>
    <w:rsid w:val="00444670"/>
    <w:rsid w:val="00444798"/>
    <w:rsid w:val="00444CD1"/>
    <w:rsid w:val="00444E48"/>
    <w:rsid w:val="00445B3E"/>
    <w:rsid w:val="00445F83"/>
    <w:rsid w:val="00447103"/>
    <w:rsid w:val="004512F7"/>
    <w:rsid w:val="004514AB"/>
    <w:rsid w:val="00452EAB"/>
    <w:rsid w:val="004532F6"/>
    <w:rsid w:val="004540A5"/>
    <w:rsid w:val="00454401"/>
    <w:rsid w:val="0045592C"/>
    <w:rsid w:val="00456D97"/>
    <w:rsid w:val="0045770E"/>
    <w:rsid w:val="00460295"/>
    <w:rsid w:val="00460E41"/>
    <w:rsid w:val="00462F5B"/>
    <w:rsid w:val="00464DD5"/>
    <w:rsid w:val="00467F3E"/>
    <w:rsid w:val="00470759"/>
    <w:rsid w:val="00471E5A"/>
    <w:rsid w:val="00473FB1"/>
    <w:rsid w:val="0047504A"/>
    <w:rsid w:val="004849A6"/>
    <w:rsid w:val="004859D2"/>
    <w:rsid w:val="00486E57"/>
    <w:rsid w:val="004870C1"/>
    <w:rsid w:val="00491357"/>
    <w:rsid w:val="00491CC8"/>
    <w:rsid w:val="00493486"/>
    <w:rsid w:val="00493CD9"/>
    <w:rsid w:val="00493EE3"/>
    <w:rsid w:val="00495420"/>
    <w:rsid w:val="00495758"/>
    <w:rsid w:val="00495D84"/>
    <w:rsid w:val="004976CD"/>
    <w:rsid w:val="004A0947"/>
    <w:rsid w:val="004A0ED6"/>
    <w:rsid w:val="004A20BF"/>
    <w:rsid w:val="004A2434"/>
    <w:rsid w:val="004A29E8"/>
    <w:rsid w:val="004A3CD1"/>
    <w:rsid w:val="004A58F2"/>
    <w:rsid w:val="004B00D8"/>
    <w:rsid w:val="004B0719"/>
    <w:rsid w:val="004B2734"/>
    <w:rsid w:val="004B3F8D"/>
    <w:rsid w:val="004B426A"/>
    <w:rsid w:val="004B436E"/>
    <w:rsid w:val="004B4619"/>
    <w:rsid w:val="004B6372"/>
    <w:rsid w:val="004B644D"/>
    <w:rsid w:val="004B7005"/>
    <w:rsid w:val="004B713E"/>
    <w:rsid w:val="004B79BD"/>
    <w:rsid w:val="004C0941"/>
    <w:rsid w:val="004C0ECC"/>
    <w:rsid w:val="004C104A"/>
    <w:rsid w:val="004C1377"/>
    <w:rsid w:val="004C42A2"/>
    <w:rsid w:val="004C4C25"/>
    <w:rsid w:val="004C4CF0"/>
    <w:rsid w:val="004C4ED8"/>
    <w:rsid w:val="004C5D7B"/>
    <w:rsid w:val="004C62A0"/>
    <w:rsid w:val="004C77DE"/>
    <w:rsid w:val="004C7986"/>
    <w:rsid w:val="004D1380"/>
    <w:rsid w:val="004D1E23"/>
    <w:rsid w:val="004D24B0"/>
    <w:rsid w:val="004D2DBF"/>
    <w:rsid w:val="004D2E55"/>
    <w:rsid w:val="004D3BAF"/>
    <w:rsid w:val="004D3D3F"/>
    <w:rsid w:val="004D43B6"/>
    <w:rsid w:val="004D442A"/>
    <w:rsid w:val="004D50B5"/>
    <w:rsid w:val="004D6BCF"/>
    <w:rsid w:val="004D6CDD"/>
    <w:rsid w:val="004E0CEB"/>
    <w:rsid w:val="004E36BD"/>
    <w:rsid w:val="004E382B"/>
    <w:rsid w:val="004E397E"/>
    <w:rsid w:val="004E3B30"/>
    <w:rsid w:val="004E3FB0"/>
    <w:rsid w:val="004E439A"/>
    <w:rsid w:val="004E474A"/>
    <w:rsid w:val="004E75A4"/>
    <w:rsid w:val="004E7AE0"/>
    <w:rsid w:val="004E7D24"/>
    <w:rsid w:val="004F0537"/>
    <w:rsid w:val="004F0613"/>
    <w:rsid w:val="004F1C62"/>
    <w:rsid w:val="004F276A"/>
    <w:rsid w:val="004F3935"/>
    <w:rsid w:val="004F64E4"/>
    <w:rsid w:val="004F6C51"/>
    <w:rsid w:val="004F70FD"/>
    <w:rsid w:val="00500CEF"/>
    <w:rsid w:val="00500DF3"/>
    <w:rsid w:val="005019AF"/>
    <w:rsid w:val="005032CC"/>
    <w:rsid w:val="005049ED"/>
    <w:rsid w:val="00504B86"/>
    <w:rsid w:val="00505469"/>
    <w:rsid w:val="005057F6"/>
    <w:rsid w:val="00505DB2"/>
    <w:rsid w:val="00512165"/>
    <w:rsid w:val="005123FD"/>
    <w:rsid w:val="00512CD5"/>
    <w:rsid w:val="005149D0"/>
    <w:rsid w:val="00514A55"/>
    <w:rsid w:val="00516AD2"/>
    <w:rsid w:val="005174FB"/>
    <w:rsid w:val="00522804"/>
    <w:rsid w:val="00523CDC"/>
    <w:rsid w:val="005261BB"/>
    <w:rsid w:val="00526763"/>
    <w:rsid w:val="00527A6D"/>
    <w:rsid w:val="0053041F"/>
    <w:rsid w:val="0053313B"/>
    <w:rsid w:val="00534B8B"/>
    <w:rsid w:val="00534FA4"/>
    <w:rsid w:val="0053500D"/>
    <w:rsid w:val="0053509F"/>
    <w:rsid w:val="00535114"/>
    <w:rsid w:val="0053625D"/>
    <w:rsid w:val="005367D0"/>
    <w:rsid w:val="00537790"/>
    <w:rsid w:val="00543F3A"/>
    <w:rsid w:val="005440B7"/>
    <w:rsid w:val="005447F1"/>
    <w:rsid w:val="0054526B"/>
    <w:rsid w:val="00545577"/>
    <w:rsid w:val="00545E22"/>
    <w:rsid w:val="0054606E"/>
    <w:rsid w:val="005470C5"/>
    <w:rsid w:val="0055270F"/>
    <w:rsid w:val="00552CD3"/>
    <w:rsid w:val="00553557"/>
    <w:rsid w:val="00553BC4"/>
    <w:rsid w:val="00554D11"/>
    <w:rsid w:val="00555B67"/>
    <w:rsid w:val="005565F0"/>
    <w:rsid w:val="00561359"/>
    <w:rsid w:val="0056152C"/>
    <w:rsid w:val="005615B5"/>
    <w:rsid w:val="005629B9"/>
    <w:rsid w:val="00563182"/>
    <w:rsid w:val="00565010"/>
    <w:rsid w:val="00565E4A"/>
    <w:rsid w:val="00566EC7"/>
    <w:rsid w:val="0056715E"/>
    <w:rsid w:val="00570752"/>
    <w:rsid w:val="005742F6"/>
    <w:rsid w:val="005748DE"/>
    <w:rsid w:val="0057541B"/>
    <w:rsid w:val="005760C6"/>
    <w:rsid w:val="00576AE9"/>
    <w:rsid w:val="00576BF2"/>
    <w:rsid w:val="00577F01"/>
    <w:rsid w:val="005821BC"/>
    <w:rsid w:val="0058241F"/>
    <w:rsid w:val="00583789"/>
    <w:rsid w:val="00586225"/>
    <w:rsid w:val="005874C7"/>
    <w:rsid w:val="005877EB"/>
    <w:rsid w:val="00587FDE"/>
    <w:rsid w:val="005902E7"/>
    <w:rsid w:val="00591ABD"/>
    <w:rsid w:val="005940AD"/>
    <w:rsid w:val="00594684"/>
    <w:rsid w:val="005952EF"/>
    <w:rsid w:val="00595F41"/>
    <w:rsid w:val="00596829"/>
    <w:rsid w:val="00597BA6"/>
    <w:rsid w:val="005A010A"/>
    <w:rsid w:val="005A05FD"/>
    <w:rsid w:val="005A09C2"/>
    <w:rsid w:val="005A1E85"/>
    <w:rsid w:val="005A2DFB"/>
    <w:rsid w:val="005A35D1"/>
    <w:rsid w:val="005A3F67"/>
    <w:rsid w:val="005A6FDE"/>
    <w:rsid w:val="005B008E"/>
    <w:rsid w:val="005B056F"/>
    <w:rsid w:val="005B1250"/>
    <w:rsid w:val="005B1448"/>
    <w:rsid w:val="005B1F41"/>
    <w:rsid w:val="005B2165"/>
    <w:rsid w:val="005B28DC"/>
    <w:rsid w:val="005B4A06"/>
    <w:rsid w:val="005B4C73"/>
    <w:rsid w:val="005B6115"/>
    <w:rsid w:val="005B713C"/>
    <w:rsid w:val="005B7408"/>
    <w:rsid w:val="005B7BD9"/>
    <w:rsid w:val="005C0691"/>
    <w:rsid w:val="005C0D23"/>
    <w:rsid w:val="005C0ED2"/>
    <w:rsid w:val="005C1C08"/>
    <w:rsid w:val="005C35FC"/>
    <w:rsid w:val="005C4192"/>
    <w:rsid w:val="005C6193"/>
    <w:rsid w:val="005C63E3"/>
    <w:rsid w:val="005D1C81"/>
    <w:rsid w:val="005D1F21"/>
    <w:rsid w:val="005D238B"/>
    <w:rsid w:val="005D29FB"/>
    <w:rsid w:val="005D2F2E"/>
    <w:rsid w:val="005D4307"/>
    <w:rsid w:val="005D47C9"/>
    <w:rsid w:val="005D4CF6"/>
    <w:rsid w:val="005D5AA4"/>
    <w:rsid w:val="005D627A"/>
    <w:rsid w:val="005D6847"/>
    <w:rsid w:val="005D783C"/>
    <w:rsid w:val="005D79CE"/>
    <w:rsid w:val="005D7D3D"/>
    <w:rsid w:val="005E0895"/>
    <w:rsid w:val="005E0B5E"/>
    <w:rsid w:val="005E2053"/>
    <w:rsid w:val="005E289B"/>
    <w:rsid w:val="005E390F"/>
    <w:rsid w:val="005E3A7D"/>
    <w:rsid w:val="005E62D8"/>
    <w:rsid w:val="005E720F"/>
    <w:rsid w:val="005E7B55"/>
    <w:rsid w:val="005E7B8A"/>
    <w:rsid w:val="005F0466"/>
    <w:rsid w:val="005F0D2F"/>
    <w:rsid w:val="005F1F1B"/>
    <w:rsid w:val="005F240F"/>
    <w:rsid w:val="005F2830"/>
    <w:rsid w:val="005F45C1"/>
    <w:rsid w:val="005F471B"/>
    <w:rsid w:val="005F5267"/>
    <w:rsid w:val="005F61C6"/>
    <w:rsid w:val="005F6698"/>
    <w:rsid w:val="005F7317"/>
    <w:rsid w:val="005F7611"/>
    <w:rsid w:val="00600C1A"/>
    <w:rsid w:val="00600CEB"/>
    <w:rsid w:val="0060172E"/>
    <w:rsid w:val="0060337C"/>
    <w:rsid w:val="00603D76"/>
    <w:rsid w:val="006046C9"/>
    <w:rsid w:val="006049DA"/>
    <w:rsid w:val="00604BEE"/>
    <w:rsid w:val="00604F34"/>
    <w:rsid w:val="006055DD"/>
    <w:rsid w:val="00606A1B"/>
    <w:rsid w:val="00606AEA"/>
    <w:rsid w:val="0060743F"/>
    <w:rsid w:val="006103DC"/>
    <w:rsid w:val="00610672"/>
    <w:rsid w:val="00610902"/>
    <w:rsid w:val="006109FE"/>
    <w:rsid w:val="00610A56"/>
    <w:rsid w:val="00611A0A"/>
    <w:rsid w:val="00612AF6"/>
    <w:rsid w:val="00614FCC"/>
    <w:rsid w:val="00615EA8"/>
    <w:rsid w:val="00620ED3"/>
    <w:rsid w:val="00623277"/>
    <w:rsid w:val="00624641"/>
    <w:rsid w:val="00624EDD"/>
    <w:rsid w:val="00630565"/>
    <w:rsid w:val="00630739"/>
    <w:rsid w:val="00630DD2"/>
    <w:rsid w:val="00630E17"/>
    <w:rsid w:val="00632371"/>
    <w:rsid w:val="0063395E"/>
    <w:rsid w:val="00634DAE"/>
    <w:rsid w:val="00635A0B"/>
    <w:rsid w:val="00635FA4"/>
    <w:rsid w:val="006363EC"/>
    <w:rsid w:val="006417E8"/>
    <w:rsid w:val="006423AA"/>
    <w:rsid w:val="006427C8"/>
    <w:rsid w:val="00643379"/>
    <w:rsid w:val="0064431E"/>
    <w:rsid w:val="006443F5"/>
    <w:rsid w:val="00645166"/>
    <w:rsid w:val="00646F48"/>
    <w:rsid w:val="0064752F"/>
    <w:rsid w:val="00647EF2"/>
    <w:rsid w:val="00650FC4"/>
    <w:rsid w:val="006512F8"/>
    <w:rsid w:val="006521EC"/>
    <w:rsid w:val="006540DB"/>
    <w:rsid w:val="00657A45"/>
    <w:rsid w:val="00657A53"/>
    <w:rsid w:val="006605B2"/>
    <w:rsid w:val="006605C5"/>
    <w:rsid w:val="00660C85"/>
    <w:rsid w:val="006615E4"/>
    <w:rsid w:val="006615EB"/>
    <w:rsid w:val="00662899"/>
    <w:rsid w:val="00662E5C"/>
    <w:rsid w:val="0066537B"/>
    <w:rsid w:val="00670555"/>
    <w:rsid w:val="006714F1"/>
    <w:rsid w:val="00671BC2"/>
    <w:rsid w:val="0067342B"/>
    <w:rsid w:val="0067367B"/>
    <w:rsid w:val="00677E77"/>
    <w:rsid w:val="00677F70"/>
    <w:rsid w:val="006801EA"/>
    <w:rsid w:val="0068295C"/>
    <w:rsid w:val="00683971"/>
    <w:rsid w:val="00684F08"/>
    <w:rsid w:val="00685718"/>
    <w:rsid w:val="00690188"/>
    <w:rsid w:val="0069251C"/>
    <w:rsid w:val="00692E9B"/>
    <w:rsid w:val="0069310E"/>
    <w:rsid w:val="006946EE"/>
    <w:rsid w:val="006955FF"/>
    <w:rsid w:val="00695A83"/>
    <w:rsid w:val="00695AB8"/>
    <w:rsid w:val="00696192"/>
    <w:rsid w:val="00696B9E"/>
    <w:rsid w:val="006A11B2"/>
    <w:rsid w:val="006A133D"/>
    <w:rsid w:val="006A18D8"/>
    <w:rsid w:val="006A1E1F"/>
    <w:rsid w:val="006A2679"/>
    <w:rsid w:val="006A28A4"/>
    <w:rsid w:val="006A2CD1"/>
    <w:rsid w:val="006A3892"/>
    <w:rsid w:val="006A53C9"/>
    <w:rsid w:val="006A5AEC"/>
    <w:rsid w:val="006A67C4"/>
    <w:rsid w:val="006A71AC"/>
    <w:rsid w:val="006A72DD"/>
    <w:rsid w:val="006B0B5E"/>
    <w:rsid w:val="006B2F73"/>
    <w:rsid w:val="006B4E1D"/>
    <w:rsid w:val="006B5A33"/>
    <w:rsid w:val="006B6985"/>
    <w:rsid w:val="006B69E6"/>
    <w:rsid w:val="006B6A4E"/>
    <w:rsid w:val="006B6BF3"/>
    <w:rsid w:val="006C1687"/>
    <w:rsid w:val="006C3730"/>
    <w:rsid w:val="006C3A84"/>
    <w:rsid w:val="006C42C8"/>
    <w:rsid w:val="006C475D"/>
    <w:rsid w:val="006C479E"/>
    <w:rsid w:val="006C5257"/>
    <w:rsid w:val="006C56A2"/>
    <w:rsid w:val="006C5F8F"/>
    <w:rsid w:val="006C739F"/>
    <w:rsid w:val="006D184D"/>
    <w:rsid w:val="006D24D0"/>
    <w:rsid w:val="006D3C6E"/>
    <w:rsid w:val="006D41C1"/>
    <w:rsid w:val="006D4EA6"/>
    <w:rsid w:val="006D5429"/>
    <w:rsid w:val="006D5583"/>
    <w:rsid w:val="006E053F"/>
    <w:rsid w:val="006E0CAE"/>
    <w:rsid w:val="006E1A8D"/>
    <w:rsid w:val="006E2378"/>
    <w:rsid w:val="006E2962"/>
    <w:rsid w:val="006E2AB6"/>
    <w:rsid w:val="006E2FED"/>
    <w:rsid w:val="006E35CC"/>
    <w:rsid w:val="006E4602"/>
    <w:rsid w:val="006E721E"/>
    <w:rsid w:val="006E76A8"/>
    <w:rsid w:val="006F0569"/>
    <w:rsid w:val="006F1264"/>
    <w:rsid w:val="006F1C4E"/>
    <w:rsid w:val="006F2049"/>
    <w:rsid w:val="006F32F3"/>
    <w:rsid w:val="006F3523"/>
    <w:rsid w:val="006F3526"/>
    <w:rsid w:val="006F3A4C"/>
    <w:rsid w:val="006F4E8B"/>
    <w:rsid w:val="007017B4"/>
    <w:rsid w:val="00701A2F"/>
    <w:rsid w:val="00701AC5"/>
    <w:rsid w:val="00701FD2"/>
    <w:rsid w:val="00703D55"/>
    <w:rsid w:val="007050FE"/>
    <w:rsid w:val="0070553E"/>
    <w:rsid w:val="00705F6E"/>
    <w:rsid w:val="00706966"/>
    <w:rsid w:val="00710C1A"/>
    <w:rsid w:val="00710D85"/>
    <w:rsid w:val="00710DE2"/>
    <w:rsid w:val="00713610"/>
    <w:rsid w:val="0071403B"/>
    <w:rsid w:val="00715B49"/>
    <w:rsid w:val="00716C8E"/>
    <w:rsid w:val="00717801"/>
    <w:rsid w:val="00717B9D"/>
    <w:rsid w:val="00720082"/>
    <w:rsid w:val="007212D9"/>
    <w:rsid w:val="00722206"/>
    <w:rsid w:val="0072220A"/>
    <w:rsid w:val="00722B59"/>
    <w:rsid w:val="00722F78"/>
    <w:rsid w:val="00724E84"/>
    <w:rsid w:val="007250A3"/>
    <w:rsid w:val="0072761C"/>
    <w:rsid w:val="00727E93"/>
    <w:rsid w:val="00730E52"/>
    <w:rsid w:val="00732278"/>
    <w:rsid w:val="0073389A"/>
    <w:rsid w:val="00734D9F"/>
    <w:rsid w:val="00735102"/>
    <w:rsid w:val="007355C7"/>
    <w:rsid w:val="00735CFA"/>
    <w:rsid w:val="00737E10"/>
    <w:rsid w:val="007400DD"/>
    <w:rsid w:val="00740488"/>
    <w:rsid w:val="00740845"/>
    <w:rsid w:val="00741533"/>
    <w:rsid w:val="00742991"/>
    <w:rsid w:val="007433C0"/>
    <w:rsid w:val="00743F7B"/>
    <w:rsid w:val="007443E5"/>
    <w:rsid w:val="007445CD"/>
    <w:rsid w:val="007472DB"/>
    <w:rsid w:val="007478AC"/>
    <w:rsid w:val="00747D01"/>
    <w:rsid w:val="007527C3"/>
    <w:rsid w:val="00753133"/>
    <w:rsid w:val="00757704"/>
    <w:rsid w:val="00757C76"/>
    <w:rsid w:val="00762F52"/>
    <w:rsid w:val="00763C4E"/>
    <w:rsid w:val="00763D7B"/>
    <w:rsid w:val="00765910"/>
    <w:rsid w:val="007664E6"/>
    <w:rsid w:val="00767F10"/>
    <w:rsid w:val="00767F8B"/>
    <w:rsid w:val="007734B4"/>
    <w:rsid w:val="007737E1"/>
    <w:rsid w:val="007744E3"/>
    <w:rsid w:val="00774D0F"/>
    <w:rsid w:val="0077667B"/>
    <w:rsid w:val="00776996"/>
    <w:rsid w:val="007769C8"/>
    <w:rsid w:val="007771F3"/>
    <w:rsid w:val="00780815"/>
    <w:rsid w:val="00781A11"/>
    <w:rsid w:val="007828E9"/>
    <w:rsid w:val="00783221"/>
    <w:rsid w:val="007848A8"/>
    <w:rsid w:val="00785F5F"/>
    <w:rsid w:val="00790D4D"/>
    <w:rsid w:val="007930A9"/>
    <w:rsid w:val="0079379A"/>
    <w:rsid w:val="00795347"/>
    <w:rsid w:val="007963BA"/>
    <w:rsid w:val="00797E96"/>
    <w:rsid w:val="007A152C"/>
    <w:rsid w:val="007A5B8D"/>
    <w:rsid w:val="007A6ED5"/>
    <w:rsid w:val="007A733F"/>
    <w:rsid w:val="007A7C35"/>
    <w:rsid w:val="007B0A57"/>
    <w:rsid w:val="007B0E21"/>
    <w:rsid w:val="007B1F5B"/>
    <w:rsid w:val="007B2151"/>
    <w:rsid w:val="007B2401"/>
    <w:rsid w:val="007B2699"/>
    <w:rsid w:val="007B29BB"/>
    <w:rsid w:val="007B371B"/>
    <w:rsid w:val="007B3E81"/>
    <w:rsid w:val="007B453F"/>
    <w:rsid w:val="007B4CFD"/>
    <w:rsid w:val="007B55EB"/>
    <w:rsid w:val="007B5EA8"/>
    <w:rsid w:val="007C1B8B"/>
    <w:rsid w:val="007C211B"/>
    <w:rsid w:val="007C3CC4"/>
    <w:rsid w:val="007C4651"/>
    <w:rsid w:val="007C5770"/>
    <w:rsid w:val="007C7693"/>
    <w:rsid w:val="007C7A9B"/>
    <w:rsid w:val="007D314E"/>
    <w:rsid w:val="007D3F60"/>
    <w:rsid w:val="007D67B6"/>
    <w:rsid w:val="007D693A"/>
    <w:rsid w:val="007D7B25"/>
    <w:rsid w:val="007E1B10"/>
    <w:rsid w:val="007E2290"/>
    <w:rsid w:val="007E2BCF"/>
    <w:rsid w:val="007E4CA9"/>
    <w:rsid w:val="007E5952"/>
    <w:rsid w:val="007E6C11"/>
    <w:rsid w:val="007E6D1B"/>
    <w:rsid w:val="007E744A"/>
    <w:rsid w:val="007E79E4"/>
    <w:rsid w:val="007E79EE"/>
    <w:rsid w:val="007F10E2"/>
    <w:rsid w:val="007F11D5"/>
    <w:rsid w:val="007F153B"/>
    <w:rsid w:val="007F216A"/>
    <w:rsid w:val="007F4FB8"/>
    <w:rsid w:val="007F5349"/>
    <w:rsid w:val="007F5406"/>
    <w:rsid w:val="007F5A9F"/>
    <w:rsid w:val="007F6AB4"/>
    <w:rsid w:val="007F6FA7"/>
    <w:rsid w:val="008012B4"/>
    <w:rsid w:val="008013B1"/>
    <w:rsid w:val="008018AB"/>
    <w:rsid w:val="00802CA6"/>
    <w:rsid w:val="00804388"/>
    <w:rsid w:val="008043D0"/>
    <w:rsid w:val="008053E6"/>
    <w:rsid w:val="00806B28"/>
    <w:rsid w:val="00811651"/>
    <w:rsid w:val="00811BD1"/>
    <w:rsid w:val="00811EE3"/>
    <w:rsid w:val="00812911"/>
    <w:rsid w:val="008139AF"/>
    <w:rsid w:val="00813DD7"/>
    <w:rsid w:val="0081455E"/>
    <w:rsid w:val="008154DC"/>
    <w:rsid w:val="008170B6"/>
    <w:rsid w:val="00820CE5"/>
    <w:rsid w:val="008222B3"/>
    <w:rsid w:val="00822572"/>
    <w:rsid w:val="008234BE"/>
    <w:rsid w:val="008239E1"/>
    <w:rsid w:val="00823CD5"/>
    <w:rsid w:val="00824BBD"/>
    <w:rsid w:val="0082550C"/>
    <w:rsid w:val="0082608E"/>
    <w:rsid w:val="008301AA"/>
    <w:rsid w:val="00830590"/>
    <w:rsid w:val="00830821"/>
    <w:rsid w:val="008311A5"/>
    <w:rsid w:val="0083125F"/>
    <w:rsid w:val="00833B51"/>
    <w:rsid w:val="00834113"/>
    <w:rsid w:val="00835C0D"/>
    <w:rsid w:val="0084114B"/>
    <w:rsid w:val="008418F8"/>
    <w:rsid w:val="00841964"/>
    <w:rsid w:val="00843AEA"/>
    <w:rsid w:val="00843DDD"/>
    <w:rsid w:val="00843FBC"/>
    <w:rsid w:val="00845346"/>
    <w:rsid w:val="00846CE5"/>
    <w:rsid w:val="00847975"/>
    <w:rsid w:val="00850E17"/>
    <w:rsid w:val="00850E67"/>
    <w:rsid w:val="0085182F"/>
    <w:rsid w:val="008520D8"/>
    <w:rsid w:val="00856942"/>
    <w:rsid w:val="0086087C"/>
    <w:rsid w:val="00862C11"/>
    <w:rsid w:val="00862D35"/>
    <w:rsid w:val="0086325D"/>
    <w:rsid w:val="00863536"/>
    <w:rsid w:val="008638EA"/>
    <w:rsid w:val="0086479B"/>
    <w:rsid w:val="00865AEC"/>
    <w:rsid w:val="008670A4"/>
    <w:rsid w:val="0086736C"/>
    <w:rsid w:val="00867B9D"/>
    <w:rsid w:val="00872BC2"/>
    <w:rsid w:val="00873085"/>
    <w:rsid w:val="008746B0"/>
    <w:rsid w:val="00874E7E"/>
    <w:rsid w:val="00876D7D"/>
    <w:rsid w:val="00881431"/>
    <w:rsid w:val="008839A9"/>
    <w:rsid w:val="00884AB3"/>
    <w:rsid w:val="00885DAB"/>
    <w:rsid w:val="00887EAF"/>
    <w:rsid w:val="00890450"/>
    <w:rsid w:val="0089148D"/>
    <w:rsid w:val="00891588"/>
    <w:rsid w:val="00892B18"/>
    <w:rsid w:val="00892DF1"/>
    <w:rsid w:val="008937BB"/>
    <w:rsid w:val="008940BA"/>
    <w:rsid w:val="00894F86"/>
    <w:rsid w:val="008950AD"/>
    <w:rsid w:val="0089525C"/>
    <w:rsid w:val="008A19DF"/>
    <w:rsid w:val="008A2598"/>
    <w:rsid w:val="008A2E71"/>
    <w:rsid w:val="008A39C3"/>
    <w:rsid w:val="008A4B0B"/>
    <w:rsid w:val="008A4E8F"/>
    <w:rsid w:val="008A6FBB"/>
    <w:rsid w:val="008A71BE"/>
    <w:rsid w:val="008A7AFB"/>
    <w:rsid w:val="008A7D67"/>
    <w:rsid w:val="008B1555"/>
    <w:rsid w:val="008B18E8"/>
    <w:rsid w:val="008B1AAB"/>
    <w:rsid w:val="008B2862"/>
    <w:rsid w:val="008B3250"/>
    <w:rsid w:val="008B338A"/>
    <w:rsid w:val="008B4226"/>
    <w:rsid w:val="008B4730"/>
    <w:rsid w:val="008B5600"/>
    <w:rsid w:val="008B58BF"/>
    <w:rsid w:val="008B66F3"/>
    <w:rsid w:val="008B7715"/>
    <w:rsid w:val="008B7C55"/>
    <w:rsid w:val="008C0044"/>
    <w:rsid w:val="008C0D4F"/>
    <w:rsid w:val="008C22FA"/>
    <w:rsid w:val="008C2B16"/>
    <w:rsid w:val="008C3618"/>
    <w:rsid w:val="008C69EB"/>
    <w:rsid w:val="008C6AF2"/>
    <w:rsid w:val="008D2195"/>
    <w:rsid w:val="008D2785"/>
    <w:rsid w:val="008D2D89"/>
    <w:rsid w:val="008D3585"/>
    <w:rsid w:val="008D3892"/>
    <w:rsid w:val="008D45A6"/>
    <w:rsid w:val="008D6F75"/>
    <w:rsid w:val="008D7C62"/>
    <w:rsid w:val="008E196B"/>
    <w:rsid w:val="008E2FCA"/>
    <w:rsid w:val="008E5364"/>
    <w:rsid w:val="008E53F8"/>
    <w:rsid w:val="008E67A4"/>
    <w:rsid w:val="008E6E7F"/>
    <w:rsid w:val="008F1688"/>
    <w:rsid w:val="008F1852"/>
    <w:rsid w:val="008F2C1F"/>
    <w:rsid w:val="008F38C1"/>
    <w:rsid w:val="008F5352"/>
    <w:rsid w:val="00900991"/>
    <w:rsid w:val="00900CF1"/>
    <w:rsid w:val="00900D91"/>
    <w:rsid w:val="00900E63"/>
    <w:rsid w:val="0090226A"/>
    <w:rsid w:val="00904359"/>
    <w:rsid w:val="009043B1"/>
    <w:rsid w:val="00904899"/>
    <w:rsid w:val="00904C23"/>
    <w:rsid w:val="00906634"/>
    <w:rsid w:val="00907881"/>
    <w:rsid w:val="00907BCB"/>
    <w:rsid w:val="009107CC"/>
    <w:rsid w:val="00910814"/>
    <w:rsid w:val="0091293B"/>
    <w:rsid w:val="00914C59"/>
    <w:rsid w:val="009150BC"/>
    <w:rsid w:val="0091547C"/>
    <w:rsid w:val="00915C49"/>
    <w:rsid w:val="00915F78"/>
    <w:rsid w:val="00917CF9"/>
    <w:rsid w:val="0092081A"/>
    <w:rsid w:val="0092086E"/>
    <w:rsid w:val="00922B14"/>
    <w:rsid w:val="00923FDE"/>
    <w:rsid w:val="009247FC"/>
    <w:rsid w:val="00924C34"/>
    <w:rsid w:val="009259E8"/>
    <w:rsid w:val="009279DD"/>
    <w:rsid w:val="009302A2"/>
    <w:rsid w:val="00930795"/>
    <w:rsid w:val="009309F2"/>
    <w:rsid w:val="00931E9A"/>
    <w:rsid w:val="009324BF"/>
    <w:rsid w:val="00932A74"/>
    <w:rsid w:val="00932BEA"/>
    <w:rsid w:val="0093311A"/>
    <w:rsid w:val="009333D5"/>
    <w:rsid w:val="00933F4E"/>
    <w:rsid w:val="009346A9"/>
    <w:rsid w:val="00935083"/>
    <w:rsid w:val="009354AE"/>
    <w:rsid w:val="00935867"/>
    <w:rsid w:val="00936F11"/>
    <w:rsid w:val="0094248E"/>
    <w:rsid w:val="00945313"/>
    <w:rsid w:val="009462D6"/>
    <w:rsid w:val="009474EE"/>
    <w:rsid w:val="00950B85"/>
    <w:rsid w:val="00951926"/>
    <w:rsid w:val="00953DB4"/>
    <w:rsid w:val="00961071"/>
    <w:rsid w:val="00961795"/>
    <w:rsid w:val="00970B3E"/>
    <w:rsid w:val="009710C2"/>
    <w:rsid w:val="0097210C"/>
    <w:rsid w:val="009726A2"/>
    <w:rsid w:val="00972751"/>
    <w:rsid w:val="00973501"/>
    <w:rsid w:val="00973D86"/>
    <w:rsid w:val="00974DFF"/>
    <w:rsid w:val="00974F3D"/>
    <w:rsid w:val="00975DF7"/>
    <w:rsid w:val="00977D50"/>
    <w:rsid w:val="009804F4"/>
    <w:rsid w:val="00980575"/>
    <w:rsid w:val="00980C21"/>
    <w:rsid w:val="0098145B"/>
    <w:rsid w:val="00981D08"/>
    <w:rsid w:val="00982247"/>
    <w:rsid w:val="00985689"/>
    <w:rsid w:val="0098574A"/>
    <w:rsid w:val="009877C5"/>
    <w:rsid w:val="0099038E"/>
    <w:rsid w:val="009909BB"/>
    <w:rsid w:val="00990C6B"/>
    <w:rsid w:val="00990E83"/>
    <w:rsid w:val="0099330D"/>
    <w:rsid w:val="00994CDE"/>
    <w:rsid w:val="0099525D"/>
    <w:rsid w:val="0099613A"/>
    <w:rsid w:val="009968D5"/>
    <w:rsid w:val="00996D2E"/>
    <w:rsid w:val="009973E5"/>
    <w:rsid w:val="009979AB"/>
    <w:rsid w:val="009A000A"/>
    <w:rsid w:val="009A00AE"/>
    <w:rsid w:val="009A307E"/>
    <w:rsid w:val="009A3326"/>
    <w:rsid w:val="009A36A1"/>
    <w:rsid w:val="009A6140"/>
    <w:rsid w:val="009A64A3"/>
    <w:rsid w:val="009A7134"/>
    <w:rsid w:val="009A784F"/>
    <w:rsid w:val="009B13E5"/>
    <w:rsid w:val="009B18F4"/>
    <w:rsid w:val="009B19A0"/>
    <w:rsid w:val="009B2B65"/>
    <w:rsid w:val="009B3921"/>
    <w:rsid w:val="009B7AF0"/>
    <w:rsid w:val="009B7C71"/>
    <w:rsid w:val="009B7EB5"/>
    <w:rsid w:val="009C057A"/>
    <w:rsid w:val="009C226A"/>
    <w:rsid w:val="009C3D44"/>
    <w:rsid w:val="009C3E7D"/>
    <w:rsid w:val="009C42D0"/>
    <w:rsid w:val="009C6B74"/>
    <w:rsid w:val="009C7344"/>
    <w:rsid w:val="009C7E04"/>
    <w:rsid w:val="009C7F28"/>
    <w:rsid w:val="009D0588"/>
    <w:rsid w:val="009D290B"/>
    <w:rsid w:val="009D3796"/>
    <w:rsid w:val="009D6B2A"/>
    <w:rsid w:val="009D77DD"/>
    <w:rsid w:val="009E0C66"/>
    <w:rsid w:val="009E365C"/>
    <w:rsid w:val="009E3AC2"/>
    <w:rsid w:val="009E430F"/>
    <w:rsid w:val="009E5FAF"/>
    <w:rsid w:val="009E7E91"/>
    <w:rsid w:val="009F0937"/>
    <w:rsid w:val="009F3C12"/>
    <w:rsid w:val="009F43D8"/>
    <w:rsid w:val="009F44F0"/>
    <w:rsid w:val="009F5947"/>
    <w:rsid w:val="009F5F64"/>
    <w:rsid w:val="009F651E"/>
    <w:rsid w:val="009F76C9"/>
    <w:rsid w:val="009F7852"/>
    <w:rsid w:val="00A0051A"/>
    <w:rsid w:val="00A00703"/>
    <w:rsid w:val="00A02205"/>
    <w:rsid w:val="00A02EAB"/>
    <w:rsid w:val="00A03433"/>
    <w:rsid w:val="00A03D65"/>
    <w:rsid w:val="00A049B2"/>
    <w:rsid w:val="00A064AA"/>
    <w:rsid w:val="00A07452"/>
    <w:rsid w:val="00A07602"/>
    <w:rsid w:val="00A1036A"/>
    <w:rsid w:val="00A1038E"/>
    <w:rsid w:val="00A103B8"/>
    <w:rsid w:val="00A112F9"/>
    <w:rsid w:val="00A119B3"/>
    <w:rsid w:val="00A127A8"/>
    <w:rsid w:val="00A12F7E"/>
    <w:rsid w:val="00A14692"/>
    <w:rsid w:val="00A173A8"/>
    <w:rsid w:val="00A20147"/>
    <w:rsid w:val="00A201D0"/>
    <w:rsid w:val="00A22E43"/>
    <w:rsid w:val="00A24CBF"/>
    <w:rsid w:val="00A27B19"/>
    <w:rsid w:val="00A31376"/>
    <w:rsid w:val="00A31CC8"/>
    <w:rsid w:val="00A320BA"/>
    <w:rsid w:val="00A331EB"/>
    <w:rsid w:val="00A34066"/>
    <w:rsid w:val="00A34DC1"/>
    <w:rsid w:val="00A352C5"/>
    <w:rsid w:val="00A35D91"/>
    <w:rsid w:val="00A36FC6"/>
    <w:rsid w:val="00A37DF9"/>
    <w:rsid w:val="00A402D6"/>
    <w:rsid w:val="00A40DE8"/>
    <w:rsid w:val="00A41AAC"/>
    <w:rsid w:val="00A42231"/>
    <w:rsid w:val="00A42769"/>
    <w:rsid w:val="00A432F2"/>
    <w:rsid w:val="00A43822"/>
    <w:rsid w:val="00A449DE"/>
    <w:rsid w:val="00A47248"/>
    <w:rsid w:val="00A47890"/>
    <w:rsid w:val="00A47B55"/>
    <w:rsid w:val="00A50A38"/>
    <w:rsid w:val="00A50A5A"/>
    <w:rsid w:val="00A52526"/>
    <w:rsid w:val="00A5554F"/>
    <w:rsid w:val="00A567F6"/>
    <w:rsid w:val="00A56E6C"/>
    <w:rsid w:val="00A578D0"/>
    <w:rsid w:val="00A6055D"/>
    <w:rsid w:val="00A63813"/>
    <w:rsid w:val="00A650FF"/>
    <w:rsid w:val="00A65D98"/>
    <w:rsid w:val="00A66F18"/>
    <w:rsid w:val="00A70894"/>
    <w:rsid w:val="00A70B90"/>
    <w:rsid w:val="00A72DA2"/>
    <w:rsid w:val="00A72DF6"/>
    <w:rsid w:val="00A732A2"/>
    <w:rsid w:val="00A739BB"/>
    <w:rsid w:val="00A73C21"/>
    <w:rsid w:val="00A755A5"/>
    <w:rsid w:val="00A767F4"/>
    <w:rsid w:val="00A76AEF"/>
    <w:rsid w:val="00A76D7E"/>
    <w:rsid w:val="00A770B6"/>
    <w:rsid w:val="00A775B3"/>
    <w:rsid w:val="00A778F5"/>
    <w:rsid w:val="00A77E5A"/>
    <w:rsid w:val="00A8285A"/>
    <w:rsid w:val="00A8335B"/>
    <w:rsid w:val="00A836E3"/>
    <w:rsid w:val="00A8397D"/>
    <w:rsid w:val="00A8638D"/>
    <w:rsid w:val="00A869C7"/>
    <w:rsid w:val="00A86A5C"/>
    <w:rsid w:val="00A86E7B"/>
    <w:rsid w:val="00A87B14"/>
    <w:rsid w:val="00A90A3E"/>
    <w:rsid w:val="00A91848"/>
    <w:rsid w:val="00A9277D"/>
    <w:rsid w:val="00A93063"/>
    <w:rsid w:val="00A93431"/>
    <w:rsid w:val="00A93A8C"/>
    <w:rsid w:val="00A93AE3"/>
    <w:rsid w:val="00A94D66"/>
    <w:rsid w:val="00A961A6"/>
    <w:rsid w:val="00A9634A"/>
    <w:rsid w:val="00A967F4"/>
    <w:rsid w:val="00AA0BDA"/>
    <w:rsid w:val="00AA16C3"/>
    <w:rsid w:val="00AA5463"/>
    <w:rsid w:val="00AA7821"/>
    <w:rsid w:val="00AB2DC3"/>
    <w:rsid w:val="00AB3948"/>
    <w:rsid w:val="00AB478E"/>
    <w:rsid w:val="00AB51B3"/>
    <w:rsid w:val="00AB6295"/>
    <w:rsid w:val="00AB785B"/>
    <w:rsid w:val="00AB7A62"/>
    <w:rsid w:val="00AC0208"/>
    <w:rsid w:val="00AC050D"/>
    <w:rsid w:val="00AC2C22"/>
    <w:rsid w:val="00AC43FA"/>
    <w:rsid w:val="00AC495E"/>
    <w:rsid w:val="00AC697D"/>
    <w:rsid w:val="00AC6E04"/>
    <w:rsid w:val="00AC7A18"/>
    <w:rsid w:val="00AD0747"/>
    <w:rsid w:val="00AD1BEB"/>
    <w:rsid w:val="00AD1D0F"/>
    <w:rsid w:val="00AD25AB"/>
    <w:rsid w:val="00AD2EA9"/>
    <w:rsid w:val="00AD32D1"/>
    <w:rsid w:val="00AD3557"/>
    <w:rsid w:val="00AD4D62"/>
    <w:rsid w:val="00AE15DE"/>
    <w:rsid w:val="00AE1BCF"/>
    <w:rsid w:val="00AE2DDB"/>
    <w:rsid w:val="00AE4F5F"/>
    <w:rsid w:val="00AE573A"/>
    <w:rsid w:val="00AE6114"/>
    <w:rsid w:val="00AE6F22"/>
    <w:rsid w:val="00AE7229"/>
    <w:rsid w:val="00AE7296"/>
    <w:rsid w:val="00AF0EA6"/>
    <w:rsid w:val="00AF11C9"/>
    <w:rsid w:val="00AF1F8F"/>
    <w:rsid w:val="00AF2858"/>
    <w:rsid w:val="00AF2BA3"/>
    <w:rsid w:val="00AF3222"/>
    <w:rsid w:val="00AF56CB"/>
    <w:rsid w:val="00AF5E8F"/>
    <w:rsid w:val="00AF705C"/>
    <w:rsid w:val="00AF71C0"/>
    <w:rsid w:val="00AF7C23"/>
    <w:rsid w:val="00B00827"/>
    <w:rsid w:val="00B00F3B"/>
    <w:rsid w:val="00B00FFD"/>
    <w:rsid w:val="00B0394E"/>
    <w:rsid w:val="00B07194"/>
    <w:rsid w:val="00B07EDE"/>
    <w:rsid w:val="00B11808"/>
    <w:rsid w:val="00B11A9B"/>
    <w:rsid w:val="00B124AF"/>
    <w:rsid w:val="00B130B8"/>
    <w:rsid w:val="00B1369D"/>
    <w:rsid w:val="00B14B7A"/>
    <w:rsid w:val="00B156C4"/>
    <w:rsid w:val="00B17091"/>
    <w:rsid w:val="00B2158B"/>
    <w:rsid w:val="00B21A7E"/>
    <w:rsid w:val="00B21BF3"/>
    <w:rsid w:val="00B2430E"/>
    <w:rsid w:val="00B2558D"/>
    <w:rsid w:val="00B2716E"/>
    <w:rsid w:val="00B3017A"/>
    <w:rsid w:val="00B302F3"/>
    <w:rsid w:val="00B318B6"/>
    <w:rsid w:val="00B3412E"/>
    <w:rsid w:val="00B34574"/>
    <w:rsid w:val="00B35799"/>
    <w:rsid w:val="00B36CC8"/>
    <w:rsid w:val="00B36FD6"/>
    <w:rsid w:val="00B40023"/>
    <w:rsid w:val="00B40B51"/>
    <w:rsid w:val="00B414DF"/>
    <w:rsid w:val="00B42D92"/>
    <w:rsid w:val="00B433DC"/>
    <w:rsid w:val="00B43C8F"/>
    <w:rsid w:val="00B43DF3"/>
    <w:rsid w:val="00B44149"/>
    <w:rsid w:val="00B44F17"/>
    <w:rsid w:val="00B472E1"/>
    <w:rsid w:val="00B475F7"/>
    <w:rsid w:val="00B47A07"/>
    <w:rsid w:val="00B53A80"/>
    <w:rsid w:val="00B54175"/>
    <w:rsid w:val="00B5538C"/>
    <w:rsid w:val="00B56679"/>
    <w:rsid w:val="00B56EA9"/>
    <w:rsid w:val="00B5714E"/>
    <w:rsid w:val="00B60246"/>
    <w:rsid w:val="00B61966"/>
    <w:rsid w:val="00B637DB"/>
    <w:rsid w:val="00B64176"/>
    <w:rsid w:val="00B645B4"/>
    <w:rsid w:val="00B6620F"/>
    <w:rsid w:val="00B66291"/>
    <w:rsid w:val="00B666F3"/>
    <w:rsid w:val="00B66802"/>
    <w:rsid w:val="00B66D1B"/>
    <w:rsid w:val="00B67FBB"/>
    <w:rsid w:val="00B70131"/>
    <w:rsid w:val="00B70F7C"/>
    <w:rsid w:val="00B7407F"/>
    <w:rsid w:val="00B746D0"/>
    <w:rsid w:val="00B77416"/>
    <w:rsid w:val="00B80488"/>
    <w:rsid w:val="00B84091"/>
    <w:rsid w:val="00B84495"/>
    <w:rsid w:val="00B85367"/>
    <w:rsid w:val="00B854E7"/>
    <w:rsid w:val="00B854FE"/>
    <w:rsid w:val="00B864BB"/>
    <w:rsid w:val="00B86ECD"/>
    <w:rsid w:val="00B904D2"/>
    <w:rsid w:val="00B91B23"/>
    <w:rsid w:val="00B93F79"/>
    <w:rsid w:val="00B94B7D"/>
    <w:rsid w:val="00B94FE1"/>
    <w:rsid w:val="00B956AC"/>
    <w:rsid w:val="00B979A1"/>
    <w:rsid w:val="00BA0F0F"/>
    <w:rsid w:val="00BA1B19"/>
    <w:rsid w:val="00BA47DF"/>
    <w:rsid w:val="00BA4917"/>
    <w:rsid w:val="00BA4C95"/>
    <w:rsid w:val="00BA4E8A"/>
    <w:rsid w:val="00BA57C7"/>
    <w:rsid w:val="00BA7880"/>
    <w:rsid w:val="00BA7CEA"/>
    <w:rsid w:val="00BB1E5C"/>
    <w:rsid w:val="00BB2BF5"/>
    <w:rsid w:val="00BB30FC"/>
    <w:rsid w:val="00BB37BF"/>
    <w:rsid w:val="00BB39AF"/>
    <w:rsid w:val="00BB579D"/>
    <w:rsid w:val="00BB6C8E"/>
    <w:rsid w:val="00BB792B"/>
    <w:rsid w:val="00BC12BA"/>
    <w:rsid w:val="00BC236F"/>
    <w:rsid w:val="00BC3924"/>
    <w:rsid w:val="00BC438F"/>
    <w:rsid w:val="00BC4CB4"/>
    <w:rsid w:val="00BC71A2"/>
    <w:rsid w:val="00BC7C23"/>
    <w:rsid w:val="00BC7E7A"/>
    <w:rsid w:val="00BD1844"/>
    <w:rsid w:val="00BD18A2"/>
    <w:rsid w:val="00BD1F3B"/>
    <w:rsid w:val="00BD229D"/>
    <w:rsid w:val="00BD372E"/>
    <w:rsid w:val="00BD6FB2"/>
    <w:rsid w:val="00BD7368"/>
    <w:rsid w:val="00BD7675"/>
    <w:rsid w:val="00BE1A68"/>
    <w:rsid w:val="00BE1FAE"/>
    <w:rsid w:val="00BE26B4"/>
    <w:rsid w:val="00BE277E"/>
    <w:rsid w:val="00BE3EC3"/>
    <w:rsid w:val="00BE4662"/>
    <w:rsid w:val="00BE5419"/>
    <w:rsid w:val="00BF0B5A"/>
    <w:rsid w:val="00BF0C34"/>
    <w:rsid w:val="00BF55E5"/>
    <w:rsid w:val="00BF6302"/>
    <w:rsid w:val="00BF76BE"/>
    <w:rsid w:val="00BF7E16"/>
    <w:rsid w:val="00C00214"/>
    <w:rsid w:val="00C02387"/>
    <w:rsid w:val="00C02800"/>
    <w:rsid w:val="00C02895"/>
    <w:rsid w:val="00C030EB"/>
    <w:rsid w:val="00C03BE1"/>
    <w:rsid w:val="00C04BA9"/>
    <w:rsid w:val="00C05134"/>
    <w:rsid w:val="00C05877"/>
    <w:rsid w:val="00C0635B"/>
    <w:rsid w:val="00C0752F"/>
    <w:rsid w:val="00C11ABF"/>
    <w:rsid w:val="00C11F01"/>
    <w:rsid w:val="00C12465"/>
    <w:rsid w:val="00C1403C"/>
    <w:rsid w:val="00C151A7"/>
    <w:rsid w:val="00C15559"/>
    <w:rsid w:val="00C1635B"/>
    <w:rsid w:val="00C16B01"/>
    <w:rsid w:val="00C174C6"/>
    <w:rsid w:val="00C176BA"/>
    <w:rsid w:val="00C20406"/>
    <w:rsid w:val="00C21238"/>
    <w:rsid w:val="00C2236A"/>
    <w:rsid w:val="00C22B7C"/>
    <w:rsid w:val="00C22F55"/>
    <w:rsid w:val="00C23B0C"/>
    <w:rsid w:val="00C303E5"/>
    <w:rsid w:val="00C30FDB"/>
    <w:rsid w:val="00C329FD"/>
    <w:rsid w:val="00C332CA"/>
    <w:rsid w:val="00C33A19"/>
    <w:rsid w:val="00C33BF4"/>
    <w:rsid w:val="00C359C8"/>
    <w:rsid w:val="00C35C48"/>
    <w:rsid w:val="00C35D16"/>
    <w:rsid w:val="00C36093"/>
    <w:rsid w:val="00C363F8"/>
    <w:rsid w:val="00C36527"/>
    <w:rsid w:val="00C36646"/>
    <w:rsid w:val="00C37CB7"/>
    <w:rsid w:val="00C40229"/>
    <w:rsid w:val="00C437F8"/>
    <w:rsid w:val="00C44092"/>
    <w:rsid w:val="00C455A1"/>
    <w:rsid w:val="00C51B28"/>
    <w:rsid w:val="00C52ED2"/>
    <w:rsid w:val="00C53327"/>
    <w:rsid w:val="00C554F3"/>
    <w:rsid w:val="00C60D73"/>
    <w:rsid w:val="00C61013"/>
    <w:rsid w:val="00C624CC"/>
    <w:rsid w:val="00C62649"/>
    <w:rsid w:val="00C63140"/>
    <w:rsid w:val="00C63211"/>
    <w:rsid w:val="00C64327"/>
    <w:rsid w:val="00C64F66"/>
    <w:rsid w:val="00C66126"/>
    <w:rsid w:val="00C67060"/>
    <w:rsid w:val="00C72040"/>
    <w:rsid w:val="00C73243"/>
    <w:rsid w:val="00C73531"/>
    <w:rsid w:val="00C73BFE"/>
    <w:rsid w:val="00C73DFF"/>
    <w:rsid w:val="00C74446"/>
    <w:rsid w:val="00C75963"/>
    <w:rsid w:val="00C7614C"/>
    <w:rsid w:val="00C7646F"/>
    <w:rsid w:val="00C7694A"/>
    <w:rsid w:val="00C77245"/>
    <w:rsid w:val="00C77868"/>
    <w:rsid w:val="00C8028F"/>
    <w:rsid w:val="00C80931"/>
    <w:rsid w:val="00C80DBB"/>
    <w:rsid w:val="00C813DF"/>
    <w:rsid w:val="00C81503"/>
    <w:rsid w:val="00C81BFD"/>
    <w:rsid w:val="00C81FDA"/>
    <w:rsid w:val="00C82053"/>
    <w:rsid w:val="00C820DA"/>
    <w:rsid w:val="00C82474"/>
    <w:rsid w:val="00C82BCC"/>
    <w:rsid w:val="00C82BFE"/>
    <w:rsid w:val="00C82D74"/>
    <w:rsid w:val="00C83614"/>
    <w:rsid w:val="00C83EE4"/>
    <w:rsid w:val="00C853D2"/>
    <w:rsid w:val="00C85F48"/>
    <w:rsid w:val="00C86DC1"/>
    <w:rsid w:val="00C87F58"/>
    <w:rsid w:val="00C91ED4"/>
    <w:rsid w:val="00C92990"/>
    <w:rsid w:val="00C929CD"/>
    <w:rsid w:val="00C9315F"/>
    <w:rsid w:val="00C9549B"/>
    <w:rsid w:val="00C9646A"/>
    <w:rsid w:val="00C9757D"/>
    <w:rsid w:val="00CA073E"/>
    <w:rsid w:val="00CA2156"/>
    <w:rsid w:val="00CA29DE"/>
    <w:rsid w:val="00CA2EEA"/>
    <w:rsid w:val="00CA5C72"/>
    <w:rsid w:val="00CA6083"/>
    <w:rsid w:val="00CA649E"/>
    <w:rsid w:val="00CA6C77"/>
    <w:rsid w:val="00CA7B9B"/>
    <w:rsid w:val="00CB0419"/>
    <w:rsid w:val="00CB05E4"/>
    <w:rsid w:val="00CB1F67"/>
    <w:rsid w:val="00CB2EB4"/>
    <w:rsid w:val="00CB3972"/>
    <w:rsid w:val="00CB3F64"/>
    <w:rsid w:val="00CB413B"/>
    <w:rsid w:val="00CB5D45"/>
    <w:rsid w:val="00CB6A3F"/>
    <w:rsid w:val="00CB6E44"/>
    <w:rsid w:val="00CB7DB1"/>
    <w:rsid w:val="00CC0B5F"/>
    <w:rsid w:val="00CC0DDF"/>
    <w:rsid w:val="00CC268F"/>
    <w:rsid w:val="00CC5CBB"/>
    <w:rsid w:val="00CC6497"/>
    <w:rsid w:val="00CD01B1"/>
    <w:rsid w:val="00CD15FB"/>
    <w:rsid w:val="00CD3B23"/>
    <w:rsid w:val="00CD4988"/>
    <w:rsid w:val="00CD56BB"/>
    <w:rsid w:val="00CD5804"/>
    <w:rsid w:val="00CD5909"/>
    <w:rsid w:val="00CD6621"/>
    <w:rsid w:val="00CD69EE"/>
    <w:rsid w:val="00CE1CE5"/>
    <w:rsid w:val="00CE44BE"/>
    <w:rsid w:val="00CE4CD1"/>
    <w:rsid w:val="00CE4CEC"/>
    <w:rsid w:val="00CE7938"/>
    <w:rsid w:val="00CF0138"/>
    <w:rsid w:val="00CF0D84"/>
    <w:rsid w:val="00CF1181"/>
    <w:rsid w:val="00CF3FA5"/>
    <w:rsid w:val="00CF4DBB"/>
    <w:rsid w:val="00CF61C4"/>
    <w:rsid w:val="00CF6C40"/>
    <w:rsid w:val="00CF79EE"/>
    <w:rsid w:val="00D00471"/>
    <w:rsid w:val="00D01648"/>
    <w:rsid w:val="00D0297C"/>
    <w:rsid w:val="00D03A12"/>
    <w:rsid w:val="00D03D02"/>
    <w:rsid w:val="00D03FCE"/>
    <w:rsid w:val="00D04666"/>
    <w:rsid w:val="00D047C1"/>
    <w:rsid w:val="00D055FA"/>
    <w:rsid w:val="00D06791"/>
    <w:rsid w:val="00D108F4"/>
    <w:rsid w:val="00D10D2E"/>
    <w:rsid w:val="00D11C73"/>
    <w:rsid w:val="00D121F4"/>
    <w:rsid w:val="00D12A50"/>
    <w:rsid w:val="00D12FA4"/>
    <w:rsid w:val="00D13030"/>
    <w:rsid w:val="00D143AB"/>
    <w:rsid w:val="00D143D6"/>
    <w:rsid w:val="00D163F0"/>
    <w:rsid w:val="00D16738"/>
    <w:rsid w:val="00D17320"/>
    <w:rsid w:val="00D175AD"/>
    <w:rsid w:val="00D17A15"/>
    <w:rsid w:val="00D17BCE"/>
    <w:rsid w:val="00D22033"/>
    <w:rsid w:val="00D22C64"/>
    <w:rsid w:val="00D22FBF"/>
    <w:rsid w:val="00D23EB6"/>
    <w:rsid w:val="00D23FDC"/>
    <w:rsid w:val="00D250B1"/>
    <w:rsid w:val="00D26A5F"/>
    <w:rsid w:val="00D26FC8"/>
    <w:rsid w:val="00D30CEC"/>
    <w:rsid w:val="00D3273E"/>
    <w:rsid w:val="00D32D97"/>
    <w:rsid w:val="00D339D6"/>
    <w:rsid w:val="00D34B31"/>
    <w:rsid w:val="00D376CD"/>
    <w:rsid w:val="00D37828"/>
    <w:rsid w:val="00D414D8"/>
    <w:rsid w:val="00D41B9E"/>
    <w:rsid w:val="00D423D3"/>
    <w:rsid w:val="00D432A5"/>
    <w:rsid w:val="00D4377C"/>
    <w:rsid w:val="00D43E1B"/>
    <w:rsid w:val="00D44109"/>
    <w:rsid w:val="00D459D8"/>
    <w:rsid w:val="00D45F5D"/>
    <w:rsid w:val="00D46205"/>
    <w:rsid w:val="00D46EF0"/>
    <w:rsid w:val="00D47126"/>
    <w:rsid w:val="00D47157"/>
    <w:rsid w:val="00D47266"/>
    <w:rsid w:val="00D508B4"/>
    <w:rsid w:val="00D510A2"/>
    <w:rsid w:val="00D51A94"/>
    <w:rsid w:val="00D52292"/>
    <w:rsid w:val="00D52B27"/>
    <w:rsid w:val="00D55574"/>
    <w:rsid w:val="00D567C2"/>
    <w:rsid w:val="00D57934"/>
    <w:rsid w:val="00D57AC2"/>
    <w:rsid w:val="00D57C85"/>
    <w:rsid w:val="00D605E8"/>
    <w:rsid w:val="00D60D0A"/>
    <w:rsid w:val="00D62650"/>
    <w:rsid w:val="00D63536"/>
    <w:rsid w:val="00D64E22"/>
    <w:rsid w:val="00D657C4"/>
    <w:rsid w:val="00D6598D"/>
    <w:rsid w:val="00D65E08"/>
    <w:rsid w:val="00D66D01"/>
    <w:rsid w:val="00D70416"/>
    <w:rsid w:val="00D706F9"/>
    <w:rsid w:val="00D715BF"/>
    <w:rsid w:val="00D733BF"/>
    <w:rsid w:val="00D7358E"/>
    <w:rsid w:val="00D73D92"/>
    <w:rsid w:val="00D74578"/>
    <w:rsid w:val="00D752D3"/>
    <w:rsid w:val="00D77C17"/>
    <w:rsid w:val="00D80B10"/>
    <w:rsid w:val="00D811B9"/>
    <w:rsid w:val="00D81549"/>
    <w:rsid w:val="00D81910"/>
    <w:rsid w:val="00D81A62"/>
    <w:rsid w:val="00D8442C"/>
    <w:rsid w:val="00D84A01"/>
    <w:rsid w:val="00D8505F"/>
    <w:rsid w:val="00D85CDD"/>
    <w:rsid w:val="00D86D6C"/>
    <w:rsid w:val="00D9065B"/>
    <w:rsid w:val="00D90DB2"/>
    <w:rsid w:val="00D927A4"/>
    <w:rsid w:val="00D92AD1"/>
    <w:rsid w:val="00D93983"/>
    <w:rsid w:val="00D9414D"/>
    <w:rsid w:val="00D9518F"/>
    <w:rsid w:val="00D95E31"/>
    <w:rsid w:val="00D96E3C"/>
    <w:rsid w:val="00DA2760"/>
    <w:rsid w:val="00DA3118"/>
    <w:rsid w:val="00DA3771"/>
    <w:rsid w:val="00DA4155"/>
    <w:rsid w:val="00DA5454"/>
    <w:rsid w:val="00DA6D17"/>
    <w:rsid w:val="00DA7625"/>
    <w:rsid w:val="00DB1B3D"/>
    <w:rsid w:val="00DB1E42"/>
    <w:rsid w:val="00DB2187"/>
    <w:rsid w:val="00DB274A"/>
    <w:rsid w:val="00DB2A4E"/>
    <w:rsid w:val="00DB36AC"/>
    <w:rsid w:val="00DB4017"/>
    <w:rsid w:val="00DB43E9"/>
    <w:rsid w:val="00DB56AA"/>
    <w:rsid w:val="00DB6CDE"/>
    <w:rsid w:val="00DB77D9"/>
    <w:rsid w:val="00DB78AB"/>
    <w:rsid w:val="00DC0A18"/>
    <w:rsid w:val="00DC1C71"/>
    <w:rsid w:val="00DC26C8"/>
    <w:rsid w:val="00DC27CB"/>
    <w:rsid w:val="00DC3B45"/>
    <w:rsid w:val="00DC5492"/>
    <w:rsid w:val="00DC574E"/>
    <w:rsid w:val="00DC5AC9"/>
    <w:rsid w:val="00DC5CEE"/>
    <w:rsid w:val="00DC5F1F"/>
    <w:rsid w:val="00DC63DF"/>
    <w:rsid w:val="00DC7681"/>
    <w:rsid w:val="00DD074D"/>
    <w:rsid w:val="00DD0CB9"/>
    <w:rsid w:val="00DD1084"/>
    <w:rsid w:val="00DD17F7"/>
    <w:rsid w:val="00DD3AFE"/>
    <w:rsid w:val="00DD3F6D"/>
    <w:rsid w:val="00DD69A2"/>
    <w:rsid w:val="00DD6A15"/>
    <w:rsid w:val="00DD6EDE"/>
    <w:rsid w:val="00DD7D72"/>
    <w:rsid w:val="00DE0729"/>
    <w:rsid w:val="00DE1457"/>
    <w:rsid w:val="00DE1BBF"/>
    <w:rsid w:val="00DE1E1E"/>
    <w:rsid w:val="00DE2252"/>
    <w:rsid w:val="00DE2DE1"/>
    <w:rsid w:val="00DE3675"/>
    <w:rsid w:val="00DE435E"/>
    <w:rsid w:val="00DE4F78"/>
    <w:rsid w:val="00DE73D2"/>
    <w:rsid w:val="00DF09C8"/>
    <w:rsid w:val="00DF3D5E"/>
    <w:rsid w:val="00DF3FA7"/>
    <w:rsid w:val="00DF4354"/>
    <w:rsid w:val="00DF5431"/>
    <w:rsid w:val="00DF6F96"/>
    <w:rsid w:val="00DF73F0"/>
    <w:rsid w:val="00E01A14"/>
    <w:rsid w:val="00E01C7C"/>
    <w:rsid w:val="00E0361D"/>
    <w:rsid w:val="00E037A5"/>
    <w:rsid w:val="00E03E89"/>
    <w:rsid w:val="00E04417"/>
    <w:rsid w:val="00E0459E"/>
    <w:rsid w:val="00E07A81"/>
    <w:rsid w:val="00E07FED"/>
    <w:rsid w:val="00E1034E"/>
    <w:rsid w:val="00E11DE4"/>
    <w:rsid w:val="00E121EF"/>
    <w:rsid w:val="00E12FA1"/>
    <w:rsid w:val="00E13257"/>
    <w:rsid w:val="00E1469B"/>
    <w:rsid w:val="00E14CE7"/>
    <w:rsid w:val="00E153DE"/>
    <w:rsid w:val="00E15853"/>
    <w:rsid w:val="00E15D29"/>
    <w:rsid w:val="00E171FC"/>
    <w:rsid w:val="00E17EA8"/>
    <w:rsid w:val="00E204E5"/>
    <w:rsid w:val="00E205E6"/>
    <w:rsid w:val="00E21286"/>
    <w:rsid w:val="00E21B50"/>
    <w:rsid w:val="00E2331F"/>
    <w:rsid w:val="00E23575"/>
    <w:rsid w:val="00E23DB0"/>
    <w:rsid w:val="00E25239"/>
    <w:rsid w:val="00E26358"/>
    <w:rsid w:val="00E26ED8"/>
    <w:rsid w:val="00E27235"/>
    <w:rsid w:val="00E27A81"/>
    <w:rsid w:val="00E27D28"/>
    <w:rsid w:val="00E27EF5"/>
    <w:rsid w:val="00E31586"/>
    <w:rsid w:val="00E31E38"/>
    <w:rsid w:val="00E32611"/>
    <w:rsid w:val="00E326B1"/>
    <w:rsid w:val="00E33D9A"/>
    <w:rsid w:val="00E344E4"/>
    <w:rsid w:val="00E347BA"/>
    <w:rsid w:val="00E3536D"/>
    <w:rsid w:val="00E3771C"/>
    <w:rsid w:val="00E37F08"/>
    <w:rsid w:val="00E40CB5"/>
    <w:rsid w:val="00E42543"/>
    <w:rsid w:val="00E446FE"/>
    <w:rsid w:val="00E4700A"/>
    <w:rsid w:val="00E47DFA"/>
    <w:rsid w:val="00E508B2"/>
    <w:rsid w:val="00E51186"/>
    <w:rsid w:val="00E521C5"/>
    <w:rsid w:val="00E53392"/>
    <w:rsid w:val="00E548DB"/>
    <w:rsid w:val="00E5609F"/>
    <w:rsid w:val="00E603FB"/>
    <w:rsid w:val="00E61FA0"/>
    <w:rsid w:val="00E629E6"/>
    <w:rsid w:val="00E630C4"/>
    <w:rsid w:val="00E6374A"/>
    <w:rsid w:val="00E63E0C"/>
    <w:rsid w:val="00E63FEB"/>
    <w:rsid w:val="00E64925"/>
    <w:rsid w:val="00E64D6C"/>
    <w:rsid w:val="00E65C0D"/>
    <w:rsid w:val="00E65E49"/>
    <w:rsid w:val="00E661B6"/>
    <w:rsid w:val="00E672B4"/>
    <w:rsid w:val="00E71F80"/>
    <w:rsid w:val="00E722CE"/>
    <w:rsid w:val="00E7236C"/>
    <w:rsid w:val="00E72D39"/>
    <w:rsid w:val="00E74647"/>
    <w:rsid w:val="00E746E7"/>
    <w:rsid w:val="00E74A2E"/>
    <w:rsid w:val="00E74AD0"/>
    <w:rsid w:val="00E74BB2"/>
    <w:rsid w:val="00E75F5A"/>
    <w:rsid w:val="00E76428"/>
    <w:rsid w:val="00E81DD0"/>
    <w:rsid w:val="00E81F71"/>
    <w:rsid w:val="00E82334"/>
    <w:rsid w:val="00E82A83"/>
    <w:rsid w:val="00E8333F"/>
    <w:rsid w:val="00E84D29"/>
    <w:rsid w:val="00E84FEE"/>
    <w:rsid w:val="00E85225"/>
    <w:rsid w:val="00E872AD"/>
    <w:rsid w:val="00E879E2"/>
    <w:rsid w:val="00E90530"/>
    <w:rsid w:val="00E91593"/>
    <w:rsid w:val="00E92A94"/>
    <w:rsid w:val="00E936EB"/>
    <w:rsid w:val="00E93AAE"/>
    <w:rsid w:val="00E944B5"/>
    <w:rsid w:val="00E9585A"/>
    <w:rsid w:val="00E95932"/>
    <w:rsid w:val="00E960C0"/>
    <w:rsid w:val="00E97E91"/>
    <w:rsid w:val="00EA04FA"/>
    <w:rsid w:val="00EA0640"/>
    <w:rsid w:val="00EA1F1E"/>
    <w:rsid w:val="00EA3C40"/>
    <w:rsid w:val="00EA3E5B"/>
    <w:rsid w:val="00EA4102"/>
    <w:rsid w:val="00EA521F"/>
    <w:rsid w:val="00EA6D20"/>
    <w:rsid w:val="00EA6DFF"/>
    <w:rsid w:val="00EB07DE"/>
    <w:rsid w:val="00EB0FF4"/>
    <w:rsid w:val="00EB1910"/>
    <w:rsid w:val="00EB1E11"/>
    <w:rsid w:val="00EB3C89"/>
    <w:rsid w:val="00EB4713"/>
    <w:rsid w:val="00EB4EA7"/>
    <w:rsid w:val="00EB6124"/>
    <w:rsid w:val="00EC1208"/>
    <w:rsid w:val="00EC135F"/>
    <w:rsid w:val="00EC187C"/>
    <w:rsid w:val="00EC1AA4"/>
    <w:rsid w:val="00EC1B2D"/>
    <w:rsid w:val="00EC2656"/>
    <w:rsid w:val="00EC2820"/>
    <w:rsid w:val="00EC464B"/>
    <w:rsid w:val="00EC4765"/>
    <w:rsid w:val="00EC6858"/>
    <w:rsid w:val="00EC7175"/>
    <w:rsid w:val="00EC7837"/>
    <w:rsid w:val="00ED0364"/>
    <w:rsid w:val="00ED04E7"/>
    <w:rsid w:val="00ED0E76"/>
    <w:rsid w:val="00ED0EE1"/>
    <w:rsid w:val="00ED294E"/>
    <w:rsid w:val="00ED3183"/>
    <w:rsid w:val="00ED41DA"/>
    <w:rsid w:val="00ED4740"/>
    <w:rsid w:val="00ED58BF"/>
    <w:rsid w:val="00ED7551"/>
    <w:rsid w:val="00ED78AA"/>
    <w:rsid w:val="00ED7CD6"/>
    <w:rsid w:val="00ED7D78"/>
    <w:rsid w:val="00EE19BB"/>
    <w:rsid w:val="00EE203D"/>
    <w:rsid w:val="00EE2462"/>
    <w:rsid w:val="00EE3237"/>
    <w:rsid w:val="00EE45E4"/>
    <w:rsid w:val="00EE5601"/>
    <w:rsid w:val="00EE6802"/>
    <w:rsid w:val="00EE6D0F"/>
    <w:rsid w:val="00EF0F44"/>
    <w:rsid w:val="00EF1AC3"/>
    <w:rsid w:val="00EF20FD"/>
    <w:rsid w:val="00EF3948"/>
    <w:rsid w:val="00EF3E4A"/>
    <w:rsid w:val="00EF4BDC"/>
    <w:rsid w:val="00EF4D9B"/>
    <w:rsid w:val="00EF6774"/>
    <w:rsid w:val="00F00BE4"/>
    <w:rsid w:val="00F036E0"/>
    <w:rsid w:val="00F048FE"/>
    <w:rsid w:val="00F05194"/>
    <w:rsid w:val="00F05A84"/>
    <w:rsid w:val="00F05A8C"/>
    <w:rsid w:val="00F05C90"/>
    <w:rsid w:val="00F0624D"/>
    <w:rsid w:val="00F07047"/>
    <w:rsid w:val="00F10884"/>
    <w:rsid w:val="00F1280A"/>
    <w:rsid w:val="00F132F9"/>
    <w:rsid w:val="00F14D27"/>
    <w:rsid w:val="00F15106"/>
    <w:rsid w:val="00F15B32"/>
    <w:rsid w:val="00F16602"/>
    <w:rsid w:val="00F16863"/>
    <w:rsid w:val="00F16CCD"/>
    <w:rsid w:val="00F20B0F"/>
    <w:rsid w:val="00F20CD3"/>
    <w:rsid w:val="00F211FA"/>
    <w:rsid w:val="00F216A4"/>
    <w:rsid w:val="00F221B4"/>
    <w:rsid w:val="00F22544"/>
    <w:rsid w:val="00F22955"/>
    <w:rsid w:val="00F22BCD"/>
    <w:rsid w:val="00F22DEE"/>
    <w:rsid w:val="00F258FC"/>
    <w:rsid w:val="00F25B7F"/>
    <w:rsid w:val="00F26652"/>
    <w:rsid w:val="00F2763C"/>
    <w:rsid w:val="00F301CA"/>
    <w:rsid w:val="00F3120A"/>
    <w:rsid w:val="00F328C4"/>
    <w:rsid w:val="00F33D94"/>
    <w:rsid w:val="00F343CA"/>
    <w:rsid w:val="00F3664D"/>
    <w:rsid w:val="00F379C1"/>
    <w:rsid w:val="00F421AB"/>
    <w:rsid w:val="00F42C7D"/>
    <w:rsid w:val="00F435F9"/>
    <w:rsid w:val="00F45648"/>
    <w:rsid w:val="00F46D1D"/>
    <w:rsid w:val="00F46E8B"/>
    <w:rsid w:val="00F472C1"/>
    <w:rsid w:val="00F509E1"/>
    <w:rsid w:val="00F51410"/>
    <w:rsid w:val="00F53602"/>
    <w:rsid w:val="00F53900"/>
    <w:rsid w:val="00F53CD8"/>
    <w:rsid w:val="00F54D0A"/>
    <w:rsid w:val="00F55FCF"/>
    <w:rsid w:val="00F55FFA"/>
    <w:rsid w:val="00F56102"/>
    <w:rsid w:val="00F56393"/>
    <w:rsid w:val="00F5685C"/>
    <w:rsid w:val="00F56EB5"/>
    <w:rsid w:val="00F575B6"/>
    <w:rsid w:val="00F57AC0"/>
    <w:rsid w:val="00F60833"/>
    <w:rsid w:val="00F61888"/>
    <w:rsid w:val="00F61A9B"/>
    <w:rsid w:val="00F62686"/>
    <w:rsid w:val="00F62878"/>
    <w:rsid w:val="00F630A2"/>
    <w:rsid w:val="00F63DCB"/>
    <w:rsid w:val="00F642F6"/>
    <w:rsid w:val="00F64ED4"/>
    <w:rsid w:val="00F65A5B"/>
    <w:rsid w:val="00F6725B"/>
    <w:rsid w:val="00F67887"/>
    <w:rsid w:val="00F70DC1"/>
    <w:rsid w:val="00F71B6D"/>
    <w:rsid w:val="00F7241C"/>
    <w:rsid w:val="00F72955"/>
    <w:rsid w:val="00F729E8"/>
    <w:rsid w:val="00F72A24"/>
    <w:rsid w:val="00F75F67"/>
    <w:rsid w:val="00F76378"/>
    <w:rsid w:val="00F766F4"/>
    <w:rsid w:val="00F8025C"/>
    <w:rsid w:val="00F8122A"/>
    <w:rsid w:val="00F81BF2"/>
    <w:rsid w:val="00F8373B"/>
    <w:rsid w:val="00F85B67"/>
    <w:rsid w:val="00F85D2F"/>
    <w:rsid w:val="00F865C4"/>
    <w:rsid w:val="00F86DEC"/>
    <w:rsid w:val="00F9077B"/>
    <w:rsid w:val="00F90C37"/>
    <w:rsid w:val="00F91D7C"/>
    <w:rsid w:val="00F92131"/>
    <w:rsid w:val="00F94395"/>
    <w:rsid w:val="00F9547E"/>
    <w:rsid w:val="00F95F92"/>
    <w:rsid w:val="00F96898"/>
    <w:rsid w:val="00F96BB3"/>
    <w:rsid w:val="00F96FA7"/>
    <w:rsid w:val="00F97C9E"/>
    <w:rsid w:val="00F97FD7"/>
    <w:rsid w:val="00FA0696"/>
    <w:rsid w:val="00FA1700"/>
    <w:rsid w:val="00FA250D"/>
    <w:rsid w:val="00FA2E22"/>
    <w:rsid w:val="00FA3063"/>
    <w:rsid w:val="00FA3C67"/>
    <w:rsid w:val="00FB0BF6"/>
    <w:rsid w:val="00FB0EE3"/>
    <w:rsid w:val="00FB16EE"/>
    <w:rsid w:val="00FB2222"/>
    <w:rsid w:val="00FB22F8"/>
    <w:rsid w:val="00FB2893"/>
    <w:rsid w:val="00FB28C9"/>
    <w:rsid w:val="00FB4055"/>
    <w:rsid w:val="00FB40D7"/>
    <w:rsid w:val="00FB6024"/>
    <w:rsid w:val="00FC0195"/>
    <w:rsid w:val="00FC23CF"/>
    <w:rsid w:val="00FC27AE"/>
    <w:rsid w:val="00FC3661"/>
    <w:rsid w:val="00FC453E"/>
    <w:rsid w:val="00FC4EEB"/>
    <w:rsid w:val="00FC5003"/>
    <w:rsid w:val="00FC5BA0"/>
    <w:rsid w:val="00FC5FD8"/>
    <w:rsid w:val="00FC631F"/>
    <w:rsid w:val="00FC7F98"/>
    <w:rsid w:val="00FD058B"/>
    <w:rsid w:val="00FD0762"/>
    <w:rsid w:val="00FD1190"/>
    <w:rsid w:val="00FD119F"/>
    <w:rsid w:val="00FD1498"/>
    <w:rsid w:val="00FD4A37"/>
    <w:rsid w:val="00FD7B4C"/>
    <w:rsid w:val="00FD7D87"/>
    <w:rsid w:val="00FE0712"/>
    <w:rsid w:val="00FE0D5C"/>
    <w:rsid w:val="00FE1320"/>
    <w:rsid w:val="00FE1DBB"/>
    <w:rsid w:val="00FE2238"/>
    <w:rsid w:val="00FE223D"/>
    <w:rsid w:val="00FE4F9E"/>
    <w:rsid w:val="00FE520C"/>
    <w:rsid w:val="00FE64B3"/>
    <w:rsid w:val="00FE6871"/>
    <w:rsid w:val="00FE6B03"/>
    <w:rsid w:val="00FE6C4B"/>
    <w:rsid w:val="00FE722C"/>
    <w:rsid w:val="00FF00B1"/>
    <w:rsid w:val="00FF09C5"/>
    <w:rsid w:val="00FF09FD"/>
    <w:rsid w:val="00FF1D07"/>
    <w:rsid w:val="00FF2415"/>
    <w:rsid w:val="00FF25FA"/>
    <w:rsid w:val="00FF3609"/>
    <w:rsid w:val="00FF3B7B"/>
    <w:rsid w:val="00FF47E5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</w:style>
  <w:style w:type="paragraph" w:styleId="11">
    <w:name w:val="toc 1"/>
    <w:basedOn w:val="a"/>
    <w:next w:val="a"/>
    <w:autoRedefine/>
    <w:uiPriority w:val="39"/>
    <w:unhideWhenUsed/>
    <w:rsid w:val="00DD3F6D"/>
  </w:style>
  <w:style w:type="paragraph" w:styleId="21">
    <w:name w:val="toc 2"/>
    <w:basedOn w:val="a"/>
    <w:next w:val="a"/>
    <w:autoRedefine/>
    <w:uiPriority w:val="39"/>
    <w:unhideWhenUsed/>
    <w:rsid w:val="00DD3F6D"/>
    <w:pPr>
      <w:ind w:leftChars="200" w:left="480"/>
    </w:pPr>
  </w:style>
  <w:style w:type="character" w:styleId="a4">
    <w:name w:val="Hyperlink"/>
    <w:basedOn w:val="a0"/>
    <w:uiPriority w:val="99"/>
    <w:unhideWhenUsed/>
    <w:rsid w:val="00DD3F6D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DD3F6D"/>
    <w:rPr>
      <w:rFonts w:ascii="Cambria" w:hAnsi="Cambria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043707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F61888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1888"/>
  </w:style>
  <w:style w:type="character" w:customStyle="1" w:styleId="ab">
    <w:name w:val="註解文字 字元"/>
    <w:basedOn w:val="a0"/>
    <w:link w:val="aa"/>
    <w:uiPriority w:val="99"/>
    <w:semiHidden/>
    <w:rsid w:val="00F618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1888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F61888"/>
    <w:rPr>
      <w:b/>
      <w:bCs/>
    </w:rPr>
  </w:style>
  <w:style w:type="paragraph" w:styleId="ae">
    <w:name w:val="header"/>
    <w:basedOn w:val="a"/>
    <w:link w:val="af"/>
    <w:uiPriority w:val="99"/>
    <w:semiHidden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semiHidden/>
    <w:rsid w:val="0013135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31352"/>
    <w:rPr>
      <w:sz w:val="20"/>
      <w:szCs w:val="20"/>
    </w:rPr>
  </w:style>
  <w:style w:type="table" w:styleId="af2">
    <w:name w:val="Table Grid"/>
    <w:basedOn w:val="a1"/>
    <w:uiPriority w:val="59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Date"/>
    <w:basedOn w:val="a"/>
    <w:next w:val="a"/>
    <w:link w:val="af4"/>
    <w:uiPriority w:val="99"/>
    <w:semiHidden/>
    <w:unhideWhenUsed/>
    <w:rsid w:val="003F14F9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3F14F9"/>
  </w:style>
  <w:style w:type="paragraph" w:styleId="af5">
    <w:name w:val="Document Map"/>
    <w:basedOn w:val="a"/>
    <w:link w:val="af6"/>
    <w:uiPriority w:val="99"/>
    <w:semiHidden/>
    <w:unhideWhenUsed/>
    <w:rsid w:val="009B13E5"/>
    <w:rPr>
      <w:rFonts w:ascii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9B13E5"/>
    <w:rPr>
      <w:rFonts w:ascii="新細明體" w:eastAsia="新細明體"/>
      <w:sz w:val="18"/>
      <w:szCs w:val="18"/>
    </w:rPr>
  </w:style>
  <w:style w:type="character" w:styleId="af7">
    <w:name w:val="Strong"/>
    <w:basedOn w:val="a0"/>
    <w:uiPriority w:val="22"/>
    <w:qFormat/>
    <w:rsid w:val="001826F8"/>
    <w:rPr>
      <w:b/>
      <w:bCs/>
    </w:rPr>
  </w:style>
  <w:style w:type="character" w:styleId="af8">
    <w:name w:val="Intense Emphasis"/>
    <w:basedOn w:val="a0"/>
    <w:uiPriority w:val="21"/>
    <w:qFormat/>
    <w:rsid w:val="001826F8"/>
    <w:rPr>
      <w:b/>
      <w:bCs/>
      <w:i/>
      <w:iCs/>
      <w:color w:val="4F81BD"/>
    </w:rPr>
  </w:style>
  <w:style w:type="character" w:styleId="af9">
    <w:name w:val="Book Title"/>
    <w:basedOn w:val="a0"/>
    <w:uiPriority w:val="33"/>
    <w:qFormat/>
    <w:rsid w:val="001826F8"/>
    <w:rPr>
      <w:b/>
      <w:bCs/>
      <w:smallCaps/>
      <w:spacing w:val="5"/>
    </w:rPr>
  </w:style>
  <w:style w:type="paragraph" w:styleId="afa">
    <w:name w:val="Subtitle"/>
    <w:basedOn w:val="a"/>
    <w:next w:val="a"/>
    <w:link w:val="afb"/>
    <w:uiPriority w:val="11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b">
    <w:name w:val="副標題 字元"/>
    <w:basedOn w:val="a0"/>
    <w:link w:val="afa"/>
    <w:uiPriority w:val="11"/>
    <w:rsid w:val="00206DE4"/>
    <w:rPr>
      <w:rFonts w:ascii="Cambria" w:eastAsia="標楷體" w:hAnsi="Cambria" w:cs="Times New Roman"/>
      <w:b/>
      <w:iCs/>
      <w:sz w:val="32"/>
      <w:szCs w:val="24"/>
    </w:rPr>
  </w:style>
  <w:style w:type="character" w:styleId="afc">
    <w:name w:val="Subtle Emphasis"/>
    <w:basedOn w:val="a0"/>
    <w:uiPriority w:val="19"/>
    <w:qFormat/>
    <w:rsid w:val="00E11DE4"/>
    <w:rPr>
      <w:i/>
      <w:iCs/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90D4D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790D4D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790D4D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790D4D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790D4D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790D4D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790D4D"/>
    <w:pPr>
      <w:ind w:leftChars="1600" w:left="3840"/>
    </w:pPr>
  </w:style>
  <w:style w:type="paragraph" w:styleId="afd">
    <w:name w:val="footnote text"/>
    <w:basedOn w:val="a"/>
    <w:link w:val="afe"/>
    <w:uiPriority w:val="99"/>
    <w:semiHidden/>
    <w:unhideWhenUsed/>
    <w:rsid w:val="00611A0A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11A0A"/>
    <w:rPr>
      <w:vertAlign w:val="superscript"/>
    </w:rPr>
  </w:style>
  <w:style w:type="paragraph" w:styleId="Web">
    <w:name w:val="Normal (Web)"/>
    <w:basedOn w:val="a"/>
    <w:uiPriority w:val="99"/>
    <w:unhideWhenUsed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</w:style>
  <w:style w:type="character" w:customStyle="1" w:styleId="mw-headline">
    <w:name w:val="mw-headline"/>
    <w:basedOn w:val="a0"/>
    <w:rsid w:val="009354AE"/>
  </w:style>
  <w:style w:type="table" w:customStyle="1" w:styleId="12">
    <w:name w:val="淺色網底1"/>
    <w:basedOn w:val="a1"/>
    <w:uiPriority w:val="60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0">
    <w:name w:val="暗色網底 11"/>
    <w:basedOn w:val="a1"/>
    <w:uiPriority w:val="63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格線1"/>
    <w:basedOn w:val="a1"/>
    <w:uiPriority w:val="62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新細明體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新細明體" w:hAnsi="Cambria" w:cs="Times New Roman"/>
        <w:b/>
        <w:bCs/>
      </w:rPr>
    </w:tblStylePr>
    <w:tblStylePr w:type="lastCol">
      <w:rPr>
        <w:rFonts w:ascii="Cambria" w:eastAsia="新細明體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51C32"/>
    <w:rPr>
      <w:rFonts w:ascii="細明體" w:eastAsia="細明體" w:hAnsi="細明體" w:cs="細明體"/>
      <w:kern w:val="0"/>
      <w:szCs w:val="24"/>
    </w:rPr>
  </w:style>
  <w:style w:type="character" w:customStyle="1" w:styleId="kw2">
    <w:name w:val="kw2"/>
    <w:basedOn w:val="a0"/>
    <w:rsid w:val="006C3730"/>
  </w:style>
  <w:style w:type="character" w:customStyle="1" w:styleId="kw4">
    <w:name w:val="kw4"/>
    <w:basedOn w:val="a0"/>
    <w:rsid w:val="006C3730"/>
  </w:style>
  <w:style w:type="character" w:customStyle="1" w:styleId="nu0">
    <w:name w:val="nu0"/>
    <w:basedOn w:val="a0"/>
    <w:rsid w:val="006C3730"/>
  </w:style>
  <w:style w:type="character" w:customStyle="1" w:styleId="kw1">
    <w:name w:val="kw1"/>
    <w:basedOn w:val="a0"/>
    <w:rsid w:val="006C3730"/>
  </w:style>
  <w:style w:type="character" w:customStyle="1" w:styleId="comulti">
    <w:name w:val="comulti"/>
    <w:basedOn w:val="a0"/>
    <w:rsid w:val="006C3730"/>
  </w:style>
  <w:style w:type="character" w:customStyle="1" w:styleId="br0">
    <w:name w:val="br0"/>
    <w:basedOn w:val="a0"/>
    <w:rsid w:val="006C3730"/>
  </w:style>
  <w:style w:type="character" w:customStyle="1" w:styleId="me1">
    <w:name w:val="me1"/>
    <w:basedOn w:val="a0"/>
    <w:rsid w:val="006C3730"/>
  </w:style>
  <w:style w:type="character" w:customStyle="1" w:styleId="kw3">
    <w:name w:val="kw3"/>
    <w:basedOn w:val="a0"/>
    <w:rsid w:val="006C3730"/>
  </w:style>
  <w:style w:type="character" w:customStyle="1" w:styleId="st0">
    <w:name w:val="st0"/>
    <w:basedOn w:val="a0"/>
    <w:rsid w:val="006C3730"/>
  </w:style>
  <w:style w:type="character" w:customStyle="1" w:styleId="40">
    <w:name w:val="標題 4 字元"/>
    <w:basedOn w:val="a0"/>
    <w:link w:val="4"/>
    <w:uiPriority w:val="9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f0">
    <w:name w:val="FollowedHyperlink"/>
    <w:basedOn w:val="a0"/>
    <w:uiPriority w:val="99"/>
    <w:semiHidden/>
    <w:unhideWhenUsed/>
    <w:rsid w:val="0099038E"/>
    <w:rPr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8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8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5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6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72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2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9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2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2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7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6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457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5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3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49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7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1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47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49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5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02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7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1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3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8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41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84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25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86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31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3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942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900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88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6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17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8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0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69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2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07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61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079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3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32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56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5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79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39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34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2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5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5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5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37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94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8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68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5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61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73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582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33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9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7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82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78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5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4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7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83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21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73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9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6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3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5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0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46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1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3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23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717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4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1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48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5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1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3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0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8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8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924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9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3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6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3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6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0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1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4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0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82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807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06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4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21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9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7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6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4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60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999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01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0413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6871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7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79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038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6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s93616405.onlinehome.us/bootdisk/622c.zip" TargetMode="External"/><Relationship Id="rId2" Type="http://schemas.openxmlformats.org/officeDocument/2006/relationships/hyperlink" Target="http://www.bootdisk.com/bootdisk.htm" TargetMode="External"/><Relationship Id="rId1" Type="http://schemas.openxmlformats.org/officeDocument/2006/relationships/hyperlink" Target="http://www.microsoft.com/windows/downloads/virtualpc/default.m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82F79-3F7C-4751-A01A-C705C3D0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2143</Words>
  <Characters>12218</Characters>
  <Application>Microsoft Office Word</Application>
  <DocSecurity>0</DocSecurity>
  <Lines>101</Lines>
  <Paragraphs>28</Paragraphs>
  <ScaleCrop>false</ScaleCrop>
  <Company>kmit</Company>
  <LinksUpToDate>false</LinksUpToDate>
  <CharactersWithSpaces>14333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</dc:creator>
  <cp:keywords/>
  <dc:description/>
  <cp:lastModifiedBy>ccc</cp:lastModifiedBy>
  <cp:revision>24</cp:revision>
  <cp:lastPrinted>2009-04-25T04:24:00Z</cp:lastPrinted>
  <dcterms:created xsi:type="dcterms:W3CDTF">2010-04-15T09:11:00Z</dcterms:created>
  <dcterms:modified xsi:type="dcterms:W3CDTF">2012-03-07T04:18:00Z</dcterms:modified>
</cp:coreProperties>
</file>